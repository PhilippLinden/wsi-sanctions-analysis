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602B69" w:rsidRDefault="00AD66E9" w:rsidP="00DB62C0">
      <w:pPr>
        <w:spacing w:line="360" w:lineRule="auto"/>
        <w:jc w:val="both"/>
        <w:rPr>
          <w:i/>
          <w:lang w:val="en-US"/>
        </w:rPr>
      </w:pPr>
      <w:bookmarkStart w:id="0" w:name="_GoBack"/>
      <w:bookmarkEnd w:id="0"/>
      <w:r w:rsidRPr="00602B69">
        <w:rPr>
          <w:i/>
          <w:lang w:val="en-US"/>
        </w:rPr>
        <w:t>Typologizing OECD Long-Term Care Systems</w:t>
      </w:r>
    </w:p>
    <w:p w14:paraId="520B98F4" w14:textId="77777777" w:rsidR="00AD66E9" w:rsidRPr="00602B69" w:rsidRDefault="00AD66E9" w:rsidP="00DB62C0">
      <w:pPr>
        <w:spacing w:line="360" w:lineRule="auto"/>
        <w:jc w:val="both"/>
        <w:rPr>
          <w:b/>
          <w:lang w:val="en-US"/>
        </w:rPr>
      </w:pPr>
    </w:p>
    <w:p w14:paraId="21F79C0A" w14:textId="77777777" w:rsidR="00AD66E9" w:rsidRPr="00602B69" w:rsidRDefault="00AD66E9" w:rsidP="00DB62C0">
      <w:pPr>
        <w:spacing w:line="360" w:lineRule="auto"/>
        <w:jc w:val="both"/>
        <w:rPr>
          <w:b/>
          <w:lang w:val="en-US"/>
        </w:rPr>
      </w:pPr>
      <w:r w:rsidRPr="00602B69">
        <w:rPr>
          <w:b/>
          <w:lang w:val="en-US"/>
        </w:rPr>
        <w:t>Abstract</w:t>
      </w:r>
    </w:p>
    <w:p w14:paraId="3329E57B" w14:textId="558F4A75" w:rsidR="00AD66E9" w:rsidRPr="00602B69" w:rsidRDefault="00AD66E9" w:rsidP="00DB62C0">
      <w:pPr>
        <w:spacing w:line="360" w:lineRule="auto"/>
        <w:jc w:val="both"/>
        <w:rPr>
          <w:lang w:val="en-US"/>
        </w:rPr>
      </w:pPr>
      <w:r w:rsidRPr="00602B69">
        <w:rPr>
          <w:lang w:val="en-US"/>
        </w:rPr>
        <w:t xml:space="preserve">Providing long-term care (LTC) to the elderly is a major challenge for all welfare states. </w:t>
      </w:r>
      <w:ins w:id="1" w:author="Philipp Alexander Linden" w:date="2019-06-29T01:02:00Z">
        <w:r w:rsidR="00DE67C7" w:rsidRPr="00602B69">
          <w:rPr>
            <w:lang w:val="en-US"/>
          </w:rPr>
          <w:t xml:space="preserve">However, </w:t>
        </w:r>
      </w:ins>
      <w:del w:id="2" w:author="Philipp Alexander Linden" w:date="2019-06-29T01:02:00Z">
        <w:r w:rsidRPr="00602B69" w:rsidDel="00DE67C7">
          <w:rPr>
            <w:lang w:val="en-US"/>
          </w:rPr>
          <w:delText xml:space="preserve">The </w:delText>
        </w:r>
      </w:del>
      <w:r w:rsidRPr="00602B69">
        <w:rPr>
          <w:lang w:val="en-US"/>
        </w:rPr>
        <w:t>financing, provision, regulation, accessibility and performance of LTC systems differ widely across countries</w:t>
      </w:r>
      <w:del w:id="3" w:author="Philipp Alexander Linden" w:date="2019-06-29T01:02:00Z">
        <w:r w:rsidRPr="00602B69" w:rsidDel="00DE67C7">
          <w:rPr>
            <w:lang w:val="en-US"/>
          </w:rPr>
          <w:delText>, however</w:delText>
        </w:r>
      </w:del>
      <w:r w:rsidRPr="00602B69">
        <w:rPr>
          <w:lang w:val="en-US"/>
        </w:rPr>
        <w:t xml:space="preserve">. </w:t>
      </w:r>
      <w:ins w:id="4" w:author="Philipp Alexander Linden" w:date="2019-06-29T01:04:00Z">
        <w:r w:rsidR="00DE67C7" w:rsidRPr="00602B69">
          <w:rPr>
            <w:lang w:val="en-US"/>
          </w:rPr>
          <w:t>We therefore aim to typologize OECD LTC systems</w:t>
        </w:r>
      </w:ins>
      <w:ins w:id="5" w:author="Philipp Alexander Linden" w:date="2019-06-29T01:05:00Z">
        <w:r w:rsidR="00DE67C7" w:rsidRPr="00602B69">
          <w:rPr>
            <w:lang w:val="en-US"/>
          </w:rPr>
          <w:t>,</w:t>
        </w:r>
      </w:ins>
      <w:del w:id="6" w:author="Philipp Alexander Linden" w:date="2019-06-29T01:05:00Z">
        <w:r w:rsidRPr="00602B69" w:rsidDel="00DE67C7">
          <w:rPr>
            <w:lang w:val="en-US"/>
          </w:rPr>
          <w:delText xml:space="preserve">To </w:delText>
        </w:r>
      </w:del>
      <w:r w:rsidRPr="00602B69">
        <w:rPr>
          <w:lang w:val="en-US"/>
        </w:rPr>
        <w:t>address</w:t>
      </w:r>
      <w:ins w:id="7" w:author="Philipp Alexander Linden" w:date="2019-06-29T01:05:00Z">
        <w:r w:rsidR="00DE67C7" w:rsidRPr="00602B69">
          <w:rPr>
            <w:lang w:val="en-US"/>
          </w:rPr>
          <w:t>ing</w:t>
        </w:r>
      </w:ins>
      <w:r w:rsidRPr="00602B69">
        <w:rPr>
          <w:lang w:val="en-US"/>
        </w:rPr>
        <w:t xml:space="preserve"> differences and similarities in these dimensions systematically</w:t>
      </w:r>
      <w:del w:id="8" w:author="Philipp Alexander Linden" w:date="2019-06-29T01:09:00Z">
        <w:r w:rsidRPr="00602B69" w:rsidDel="00DE67C7">
          <w:rPr>
            <w:lang w:val="en-US"/>
          </w:rPr>
          <w:delText>,</w:delText>
        </w:r>
      </w:del>
      <w:r w:rsidRPr="00602B69">
        <w:rPr>
          <w:lang w:val="en-US"/>
        </w:rPr>
        <w:t xml:space="preserve"> </w:t>
      </w:r>
      <w:ins w:id="9" w:author="Philipp Alexander Linden" w:date="2019-06-29T01:05:00Z">
        <w:r w:rsidR="00DE67C7" w:rsidRPr="00602B69">
          <w:rPr>
            <w:lang w:val="en-US"/>
          </w:rPr>
          <w:t xml:space="preserve">for two reasons: </w:t>
        </w:r>
      </w:ins>
      <w:del w:id="10" w:author="Philipp Alexander Linden" w:date="2019-06-29T01:05:00Z">
        <w:r w:rsidRPr="00602B69" w:rsidDel="00DE67C7">
          <w:rPr>
            <w:lang w:val="en-US"/>
          </w:rPr>
          <w:delText>we aim to typologize OECD LTC systems</w:delText>
        </w:r>
      </w:del>
      <w:r w:rsidRPr="00602B69">
        <w:rPr>
          <w:lang w:val="en-US"/>
        </w:rPr>
        <w:t xml:space="preserve">. </w:t>
      </w:r>
      <w:ins w:id="11" w:author="Philipp Alexander Linden" w:date="2019-06-29T01:06:00Z">
        <w:r w:rsidR="00DE67C7" w:rsidRPr="00602B69">
          <w:rPr>
            <w:lang w:val="en-US"/>
          </w:rPr>
          <w:t xml:space="preserve">Not only is an updated and extended typology needed </w:t>
        </w:r>
      </w:ins>
      <w:del w:id="12" w:author="Philipp Alexander Linden" w:date="2019-06-29T01:06:00Z">
        <w:r w:rsidRPr="00602B69" w:rsidDel="00DE67C7">
          <w:rPr>
            <w:lang w:val="en-US"/>
          </w:rPr>
          <w:delText>D</w:delText>
        </w:r>
      </w:del>
      <w:ins w:id="13" w:author="Philipp Alexander Linden" w:date="2019-06-29T01:06:00Z">
        <w:r w:rsidR="00DE67C7" w:rsidRPr="00602B69">
          <w:rPr>
            <w:lang w:val="en-US"/>
          </w:rPr>
          <w:t>d</w:t>
        </w:r>
      </w:ins>
      <w:r w:rsidRPr="00602B69">
        <w:rPr>
          <w:lang w:val="en-US"/>
        </w:rPr>
        <w:t xml:space="preserve">ue to the maturation, economization and marketization of LTC systems </w:t>
      </w:r>
      <w:del w:id="14" w:author="Philipp Alexander Linden" w:date="2019-06-29T01:06:00Z">
        <w:r w:rsidRPr="00602B69" w:rsidDel="00DE67C7">
          <w:rPr>
            <w:lang w:val="en-US"/>
          </w:rPr>
          <w:delText xml:space="preserve">an updated and extended typology </w:delText>
        </w:r>
      </w:del>
      <w:del w:id="15" w:author="Philipp Alexander Linden" w:date="2019-06-29T01:07:00Z">
        <w:r w:rsidRPr="00602B69" w:rsidDel="00DE67C7">
          <w:rPr>
            <w:lang w:val="en-US"/>
          </w:rPr>
          <w:delText>is needed.</w:delText>
        </w:r>
      </w:del>
      <w:r w:rsidRPr="00602B69">
        <w:rPr>
          <w:lang w:val="en-US"/>
        </w:rPr>
        <w:t xml:space="preserve"> Furthermore, compared to earlier typologies, we make three advancements. First, </w:t>
      </w:r>
      <w:ins w:id="16" w:author="Philipp Alexander Linden" w:date="2019-06-29T01:11:00Z">
        <w:r w:rsidR="00DE67C7" w:rsidRPr="00602B69">
          <w:rPr>
            <w:lang w:val="en-US"/>
          </w:rPr>
          <w:t>previous</w:t>
        </w:r>
      </w:ins>
      <w:del w:id="17" w:author="Philipp Alexander Linden" w:date="2019-06-29T01:11:00Z">
        <w:r w:rsidRPr="00602B69" w:rsidDel="00DE67C7">
          <w:rPr>
            <w:lang w:val="en-US"/>
          </w:rPr>
          <w:delText>earlier</w:delText>
        </w:r>
      </w:del>
      <w:r w:rsidRPr="00602B69">
        <w:rPr>
          <w:lang w:val="en-US"/>
        </w:rPr>
        <w:t xml:space="preserve"> typologies </w:t>
      </w:r>
      <w:del w:id="18" w:author="Philipp Alexander Linden" w:date="2019-06-29T01:08:00Z">
        <w:r w:rsidRPr="00602B69" w:rsidDel="00DE67C7">
          <w:rPr>
            <w:lang w:val="en-US"/>
          </w:rPr>
          <w:delText xml:space="preserve">focus </w:delText>
        </w:r>
        <w:r w:rsidR="00272AF4" w:rsidRPr="00602B69" w:rsidDel="00DE67C7">
          <w:rPr>
            <w:lang w:val="en-US"/>
          </w:rPr>
          <w:delText>often</w:delText>
        </w:r>
      </w:del>
      <w:ins w:id="19" w:author="Philipp Alexander Linden" w:date="2019-06-29T01:08:00Z">
        <w:r w:rsidR="00DE67C7" w:rsidRPr="00602B69">
          <w:rPr>
            <w:lang w:val="en-US"/>
          </w:rPr>
          <w:t>often focus</w:t>
        </w:r>
      </w:ins>
      <w:r w:rsidR="00272AF4" w:rsidRPr="00602B69">
        <w:rPr>
          <w:lang w:val="en-US"/>
        </w:rPr>
        <w:t xml:space="preserve"> </w:t>
      </w:r>
      <w:r w:rsidRPr="00602B69">
        <w:rPr>
          <w:lang w:val="en-US"/>
        </w:rPr>
        <w:t xml:space="preserve">either on social services in general or on one aspect of LTC such as migration or family caregiving. Our approach clearly focuses on characteristics of LTC </w:t>
      </w:r>
      <w:r w:rsidRPr="00602B69">
        <w:rPr>
          <w:i/>
          <w:lang w:val="en-US"/>
        </w:rPr>
        <w:t>institutions</w:t>
      </w:r>
      <w:r w:rsidRPr="00602B69">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02B69">
        <w:rPr>
          <w:lang w:val="en-US"/>
        </w:rPr>
        <w:t xml:space="preserve">supply, </w:t>
      </w:r>
      <w:ins w:id="20" w:author="Philipp Alexander Linden" w:date="2019-06-29T01:12:00Z">
        <w:r w:rsidR="00A04BA1" w:rsidRPr="00602B69">
          <w:rPr>
            <w:lang w:val="en-US"/>
          </w:rPr>
          <w:t>t</w:t>
        </w:r>
      </w:ins>
      <w:del w:id="21" w:author="Philipp Alexander Linden" w:date="2019-06-29T01:12:00Z">
        <w:r w:rsidR="00272AF4" w:rsidRPr="00602B69" w:rsidDel="00A04BA1">
          <w:rPr>
            <w:lang w:val="en-US"/>
          </w:rPr>
          <w:delText>T</w:delText>
        </w:r>
      </w:del>
      <w:r w:rsidR="00272AF4" w:rsidRPr="00602B69">
        <w:rPr>
          <w:lang w:val="en-US"/>
        </w:rPr>
        <w:t>ype of provision, performance</w:t>
      </w:r>
      <w:r w:rsidR="0033302D" w:rsidRPr="00602B69">
        <w:rPr>
          <w:lang w:val="en-US"/>
        </w:rPr>
        <w:t xml:space="preserve"> </w:t>
      </w:r>
      <w:r w:rsidRPr="00602B69">
        <w:rPr>
          <w:i/>
          <w:lang w:val="en-US"/>
        </w:rPr>
        <w:t>as well as</w:t>
      </w:r>
      <w:r w:rsidRPr="00602B69">
        <w:rPr>
          <w:lang w:val="en-US"/>
        </w:rPr>
        <w:t xml:space="preserve"> institutional data on accessibility of systems. Third, we use</w:t>
      </w:r>
      <w:r w:rsidR="0033302D" w:rsidRPr="00602B69">
        <w:rPr>
          <w:lang w:val="en-US"/>
        </w:rPr>
        <w:t xml:space="preserve"> various </w:t>
      </w:r>
      <w:r w:rsidRPr="00602B69">
        <w:rPr>
          <w:lang w:val="en-US"/>
        </w:rPr>
        <w:t xml:space="preserve">clustering methods, </w:t>
      </w:r>
      <w:r w:rsidR="0033302D" w:rsidRPr="00602B69">
        <w:rPr>
          <w:lang w:val="en-US"/>
        </w:rPr>
        <w:t>in order to derive at a flexible typology.</w:t>
      </w:r>
      <w:r w:rsidRPr="00602B69">
        <w:rPr>
          <w:lang w:val="en-US"/>
        </w:rPr>
        <w:t xml:space="preserve"> These advancements increase the empirical basis of comparative LTC systems research and make results more comparable to other welfare and healthcare typologies.</w:t>
      </w:r>
    </w:p>
    <w:p w14:paraId="69555BD9" w14:textId="77777777" w:rsidR="00AD66E9" w:rsidRPr="00602B69" w:rsidRDefault="00AD66E9" w:rsidP="00DB62C0">
      <w:pPr>
        <w:spacing w:line="360" w:lineRule="auto"/>
        <w:jc w:val="both"/>
        <w:rPr>
          <w:lang w:val="en-US"/>
        </w:rPr>
      </w:pPr>
    </w:p>
    <w:p w14:paraId="0AB18E91" w14:textId="376EE3E5" w:rsidR="00AD66E9" w:rsidRPr="00602B69" w:rsidRDefault="00AD66E9" w:rsidP="00DB62C0">
      <w:pPr>
        <w:spacing w:line="360" w:lineRule="auto"/>
        <w:jc w:val="both"/>
        <w:rPr>
          <w:b/>
          <w:lang w:val="en-US"/>
        </w:rPr>
      </w:pPr>
      <w:r w:rsidRPr="00602B69">
        <w:rPr>
          <w:b/>
          <w:lang w:val="en-US"/>
        </w:rPr>
        <w:t>Introduction</w:t>
      </w:r>
    </w:p>
    <w:p w14:paraId="3E38185A" w14:textId="4446D5D4" w:rsidR="002A6758" w:rsidRPr="00602B69" w:rsidRDefault="00CA3F98" w:rsidP="00E96149">
      <w:pPr>
        <w:spacing w:line="360" w:lineRule="auto"/>
        <w:jc w:val="both"/>
        <w:rPr>
          <w:lang w:val="en-US"/>
        </w:rPr>
      </w:pPr>
      <w:r w:rsidRPr="00602B69">
        <w:rPr>
          <w:lang w:val="en-US"/>
        </w:rPr>
        <w:t>In most OECD countries d</w:t>
      </w:r>
      <w:r w:rsidR="00E2094C" w:rsidRPr="00602B69">
        <w:rPr>
          <w:lang w:val="en-US"/>
        </w:rPr>
        <w:t xml:space="preserve">emographic ageing </w:t>
      </w:r>
      <w:r w:rsidR="0092131F" w:rsidRPr="00602B69">
        <w:rPr>
          <w:lang w:val="en-US"/>
        </w:rPr>
        <w:t>poses</w:t>
      </w:r>
      <w:r w:rsidRPr="00602B69">
        <w:rPr>
          <w:lang w:val="en-US"/>
        </w:rPr>
        <w:t xml:space="preserve"> serious</w:t>
      </w:r>
      <w:r w:rsidR="0092131F" w:rsidRPr="00602B69">
        <w:rPr>
          <w:lang w:val="en-US"/>
        </w:rPr>
        <w:t xml:space="preserve"> challenges </w:t>
      </w:r>
      <w:r w:rsidRPr="00602B69">
        <w:rPr>
          <w:lang w:val="en-US"/>
        </w:rPr>
        <w:t xml:space="preserve">to </w:t>
      </w:r>
      <w:r w:rsidR="00673314" w:rsidRPr="00602B69">
        <w:rPr>
          <w:lang w:val="en-US"/>
        </w:rPr>
        <w:t>the provision of</w:t>
      </w:r>
      <w:r w:rsidRPr="00602B69">
        <w:rPr>
          <w:lang w:val="en-US"/>
        </w:rPr>
        <w:t xml:space="preserve"> long-term care (LTC) services. </w:t>
      </w:r>
      <w:r w:rsidR="00E96149" w:rsidRPr="00602B69">
        <w:rPr>
          <w:lang w:val="en-US"/>
        </w:rPr>
        <w:t>I</w:t>
      </w:r>
      <w:r w:rsidR="0033302D" w:rsidRPr="00602B69">
        <w:rPr>
          <w:lang w:val="en-US"/>
        </w:rPr>
        <w:t>ncreasing longevity and the ageing o</w:t>
      </w:r>
      <w:r w:rsidR="00E96149" w:rsidRPr="00602B69">
        <w:rPr>
          <w:lang w:val="en-US"/>
        </w:rPr>
        <w:t>f the baby boom generation lead</w:t>
      </w:r>
      <w:r w:rsidR="0033302D" w:rsidRPr="00602B69">
        <w:rPr>
          <w:lang w:val="en-US"/>
        </w:rPr>
        <w:t xml:space="preserve"> to an increase in the number of elderly people</w:t>
      </w:r>
      <w:r w:rsidR="00E96149" w:rsidRPr="00602B69">
        <w:rPr>
          <w:lang w:val="en-US"/>
        </w:rPr>
        <w:t xml:space="preserve"> </w:t>
      </w:r>
      <w:del w:id="22" w:author="Philipp Alexander Linden" w:date="2019-06-29T01:14:00Z">
        <w:r w:rsidR="00E96149" w:rsidRPr="00602B69" w:rsidDel="00A04BA1">
          <w:rPr>
            <w:lang w:val="en-US"/>
          </w:rPr>
          <w:delText>and</w:delText>
        </w:r>
      </w:del>
      <w:r w:rsidR="0033302D" w:rsidRPr="00602B69">
        <w:rPr>
          <w:lang w:val="en-US"/>
        </w:rPr>
        <w:t xml:space="preserve"> </w:t>
      </w:r>
      <w:del w:id="23" w:author="Philipp Alexander Linden" w:date="2019-06-29T01:13:00Z">
        <w:r w:rsidR="0092358D" w:rsidRPr="00602B69" w:rsidDel="00A04BA1">
          <w:rPr>
            <w:lang w:val="en-US"/>
          </w:rPr>
          <w:delText xml:space="preserve">increasing </w:delText>
        </w:r>
      </w:del>
      <w:ins w:id="24" w:author="Philipp Alexander Linden" w:date="2019-06-29T01:14:00Z">
        <w:r w:rsidR="00A04BA1" w:rsidRPr="00602B69">
          <w:rPr>
            <w:lang w:val="en-US"/>
          </w:rPr>
          <w:t>, while a general higher</w:t>
        </w:r>
      </w:ins>
      <w:ins w:id="25" w:author="Philipp Alexander Linden" w:date="2019-06-29T01:13:00Z">
        <w:r w:rsidR="00A04BA1" w:rsidRPr="00602B69">
          <w:rPr>
            <w:lang w:val="en-US"/>
          </w:rPr>
          <w:t xml:space="preserve"> </w:t>
        </w:r>
      </w:ins>
      <w:r w:rsidR="0092358D" w:rsidRPr="00602B69">
        <w:rPr>
          <w:lang w:val="en-US"/>
        </w:rPr>
        <w:t xml:space="preserve">life expectancy </w:t>
      </w:r>
      <w:r w:rsidR="0033302D" w:rsidRPr="00602B69">
        <w:rPr>
          <w:lang w:val="en-US"/>
        </w:rPr>
        <w:t>will in many cases increase the</w:t>
      </w:r>
      <w:r w:rsidR="0092358D" w:rsidRPr="00602B69">
        <w:rPr>
          <w:lang w:val="en-US"/>
        </w:rPr>
        <w:t xml:space="preserve"> </w:t>
      </w:r>
      <w:r w:rsidR="0092131F" w:rsidRPr="00602B69">
        <w:rPr>
          <w:lang w:val="en-US"/>
        </w:rPr>
        <w:t>duration of time in</w:t>
      </w:r>
      <w:r w:rsidR="0033302D" w:rsidRPr="00602B69">
        <w:rPr>
          <w:lang w:val="en-US"/>
        </w:rPr>
        <w:t xml:space="preserve"> which LTC services are needed</w:t>
      </w:r>
      <w:r w:rsidR="0092131F" w:rsidRPr="00602B69">
        <w:rPr>
          <w:lang w:val="en-US"/>
        </w:rPr>
        <w:t xml:space="preserve"> </w:t>
      </w:r>
      <w:sdt>
        <w:sdtPr>
          <w:rPr>
            <w:lang w:val="en-US"/>
          </w:rPr>
          <w:alias w:val="Don't edit this field"/>
          <w:tag w:val="CitaviPlaceholder#b8d5291f-effe-4c65-a9cd-3b7fae3e03cb"/>
          <w:id w:val="1837805593"/>
          <w:placeholder>
            <w:docPart w:val="DefaultPlaceholder_-1854013440"/>
          </w:placeholder>
        </w:sdtPr>
        <w:sdtEndPr/>
        <w:sdtContent>
          <w:r w:rsidR="0064637A" w:rsidRPr="00602B69">
            <w:rPr>
              <w:lang w:val="en-US"/>
            </w:rPr>
            <w:fldChar w:fldCharType="begin"/>
          </w:r>
          <w:r w:rsidR="00563976" w:rsidRPr="00602B6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02B69">
            <w:rPr>
              <w:lang w:val="en-US"/>
            </w:rPr>
            <w:fldChar w:fldCharType="separate"/>
          </w:r>
          <w:r w:rsidR="00563976" w:rsidRPr="00602B69">
            <w:rPr>
              <w:lang w:val="en-US"/>
            </w:rPr>
            <w:t>(Rechel et al., 2013; Colombo et al., 2011)</w:t>
          </w:r>
          <w:r w:rsidR="0064637A" w:rsidRPr="00602B69">
            <w:rPr>
              <w:lang w:val="en-US"/>
            </w:rPr>
            <w:fldChar w:fldCharType="end"/>
          </w:r>
        </w:sdtContent>
      </w:sdt>
      <w:r w:rsidR="0092131F" w:rsidRPr="00602B69">
        <w:rPr>
          <w:lang w:val="en-US"/>
        </w:rPr>
        <w:t>. Due to this expected double burde</w:t>
      </w:r>
      <w:r w:rsidR="00F90DFE" w:rsidRPr="00602B69">
        <w:rPr>
          <w:lang w:val="en-US"/>
        </w:rPr>
        <w:t>n</w:t>
      </w:r>
      <w:r w:rsidR="00E96149" w:rsidRPr="00602B69">
        <w:rPr>
          <w:lang w:val="en-US"/>
        </w:rPr>
        <w:t xml:space="preserve"> both the demand for LTC services will increase and with that also the costs for LTC </w:t>
      </w:r>
      <w:r w:rsidR="00A02BFB" w:rsidRPr="00602B69">
        <w:rPr>
          <w:lang w:val="en-US"/>
        </w:rPr>
        <w:t>service provision</w:t>
      </w:r>
      <w:r w:rsidR="00E96149" w:rsidRPr="00602B69">
        <w:rPr>
          <w:lang w:val="en-US"/>
        </w:rPr>
        <w:t>. Thus,</w:t>
      </w:r>
      <w:r w:rsidR="00F90DFE" w:rsidRPr="00602B69">
        <w:rPr>
          <w:lang w:val="en-US"/>
        </w:rPr>
        <w:t xml:space="preserve"> countries</w:t>
      </w:r>
      <w:r w:rsidR="0092131F" w:rsidRPr="00602B69">
        <w:rPr>
          <w:lang w:val="en-US"/>
        </w:rPr>
        <w:t xml:space="preserve"> reshape their LTC systems</w:t>
      </w:r>
      <w:r w:rsidR="0033302D" w:rsidRPr="00602B69">
        <w:rPr>
          <w:lang w:val="en-US"/>
        </w:rPr>
        <w:t>,</w:t>
      </w:r>
      <w:r w:rsidR="0092131F" w:rsidRPr="00602B69">
        <w:rPr>
          <w:lang w:val="en-US"/>
        </w:rPr>
        <w:t xml:space="preserve"> on the one hand to make them more efficient and financially robust and on the other hand to increase the access and performance of LTC systems</w:t>
      </w:r>
      <w:r w:rsidR="0064637A" w:rsidRPr="00602B69">
        <w:rPr>
          <w:lang w:val="en-US"/>
        </w:rPr>
        <w:t xml:space="preserve"> </w:t>
      </w:r>
      <w:sdt>
        <w:sdtPr>
          <w:rPr>
            <w:lang w:val="en-US"/>
          </w:rPr>
          <w:alias w:val="Don't edit this field"/>
          <w:tag w:val="CitaviPlaceholder#451fbbc4-b02a-4026-8792-7d3b21a729f5"/>
          <w:id w:val="1612167781"/>
          <w:placeholder>
            <w:docPart w:val="DefaultPlaceholder_-1854013440"/>
          </w:placeholder>
        </w:sdtPr>
        <w:sdtEndPr/>
        <w:sdtContent>
          <w:r w:rsidR="0064637A" w:rsidRPr="00602B69">
            <w:rPr>
              <w:lang w:val="en-US"/>
            </w:rPr>
            <w:fldChar w:fldCharType="begin"/>
          </w:r>
          <w:r w:rsidR="00563976" w:rsidRPr="00602B6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02B69">
            <w:rPr>
              <w:lang w:val="en-US"/>
            </w:rPr>
            <w:fldChar w:fldCharType="separate"/>
          </w:r>
          <w:r w:rsidR="00563976" w:rsidRPr="00602B69">
            <w:rPr>
              <w:lang w:val="en-US"/>
            </w:rPr>
            <w:t>(Ranci and Pavolini, 2013)</w:t>
          </w:r>
          <w:r w:rsidR="0064637A" w:rsidRPr="00602B69">
            <w:rPr>
              <w:lang w:val="en-US"/>
            </w:rPr>
            <w:fldChar w:fldCharType="end"/>
          </w:r>
        </w:sdtContent>
      </w:sdt>
      <w:r w:rsidR="0092131F" w:rsidRPr="00602B69">
        <w:rPr>
          <w:lang w:val="en-US"/>
        </w:rPr>
        <w:t>.</w:t>
      </w:r>
      <w:r w:rsidR="00F90DFE" w:rsidRPr="00602B69">
        <w:rPr>
          <w:lang w:val="en-US"/>
        </w:rPr>
        <w:t xml:space="preserve"> </w:t>
      </w:r>
      <w:r w:rsidR="00E96149" w:rsidRPr="00602B69">
        <w:rPr>
          <w:lang w:val="en-US"/>
        </w:rPr>
        <w:t>Many countries adopted m</w:t>
      </w:r>
      <w:r w:rsidR="00B456DE" w:rsidRPr="00602B69">
        <w:rPr>
          <w:lang w:val="en-US"/>
        </w:rPr>
        <w:t>ar</w:t>
      </w:r>
      <w:r w:rsidR="002A6758" w:rsidRPr="00602B69">
        <w:rPr>
          <w:lang w:val="en-US"/>
        </w:rPr>
        <w:t xml:space="preserve">ketization, economization and corporatization </w:t>
      </w:r>
      <w:r w:rsidR="00E96149" w:rsidRPr="00602B69">
        <w:rPr>
          <w:lang w:val="en-US"/>
        </w:rPr>
        <w:t>reform measures which often tremendously altered the</w:t>
      </w:r>
      <w:r w:rsidR="00A02BFB" w:rsidRPr="00602B69">
        <w:rPr>
          <w:lang w:val="en-US"/>
        </w:rPr>
        <w:t xml:space="preserve"> scope and</w:t>
      </w:r>
      <w:r w:rsidR="00E96149" w:rsidRPr="00602B69">
        <w:rPr>
          <w:lang w:val="en-US"/>
        </w:rPr>
        <w:t xml:space="preserve"> functioning of established LTC systems</w:t>
      </w:r>
      <w:r w:rsidR="00A02BFB" w:rsidRPr="00602B69">
        <w:rPr>
          <w:lang w:val="en-US"/>
        </w:rPr>
        <w:t xml:space="preserve"> </w:t>
      </w:r>
      <w:sdt>
        <w:sdtPr>
          <w:rPr>
            <w:lang w:val="en-US"/>
          </w:rPr>
          <w:alias w:val="Don't edit this field"/>
          <w:tag w:val="CitaviPlaceholder#7d7c2234-13b1-496a-83bb-e22264d924f5"/>
          <w:id w:val="1157506763"/>
          <w:placeholder>
            <w:docPart w:val="DefaultPlaceholder_-1854013440"/>
          </w:placeholder>
        </w:sdtPr>
        <w:sdtEndPr/>
        <w:sdtContent>
          <w:r w:rsidR="00387D21" w:rsidRPr="00602B69">
            <w:rPr>
              <w:lang w:val="en-US"/>
            </w:rPr>
            <w:fldChar w:fldCharType="begin"/>
          </w:r>
          <w:r w:rsidR="00563976" w:rsidRPr="00602B69">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02B69">
            <w:rPr>
              <w:lang w:val="en-US"/>
            </w:rPr>
            <w:fldChar w:fldCharType="separate"/>
          </w:r>
          <w:r w:rsidR="00563976" w:rsidRPr="00602B69">
            <w:rPr>
              <w:lang w:val="en-US"/>
            </w:rPr>
            <w:t>(Farris and Marchetti, 2017; Ungerson, 1997)</w:t>
          </w:r>
          <w:r w:rsidR="00387D21" w:rsidRPr="00602B69">
            <w:rPr>
              <w:lang w:val="en-US"/>
            </w:rPr>
            <w:fldChar w:fldCharType="end"/>
          </w:r>
        </w:sdtContent>
      </w:sdt>
      <w:r w:rsidR="00387D21" w:rsidRPr="00602B69">
        <w:rPr>
          <w:lang w:val="en-US"/>
        </w:rPr>
        <w:t>.</w:t>
      </w:r>
      <w:r w:rsidR="00E96149" w:rsidRPr="00602B69">
        <w:rPr>
          <w:lang w:val="en-US"/>
        </w:rPr>
        <w:t xml:space="preserve"> Thus, in</w:t>
      </w:r>
      <w:r w:rsidR="001E64E8" w:rsidRPr="00602B69">
        <w:rPr>
          <w:lang w:val="en-US"/>
        </w:rPr>
        <w:t>creasing problem pressure and numerous reforms in</w:t>
      </w:r>
      <w:r w:rsidR="00E96149" w:rsidRPr="00602B69">
        <w:rPr>
          <w:lang w:val="en-US"/>
        </w:rPr>
        <w:t xml:space="preserve"> recent years</w:t>
      </w:r>
      <w:r w:rsidR="001E64E8" w:rsidRPr="00602B69">
        <w:rPr>
          <w:lang w:val="en-US"/>
        </w:rPr>
        <w:t xml:space="preserve"> have altered</w:t>
      </w:r>
      <w:r w:rsidR="00E96149" w:rsidRPr="00602B69">
        <w:rPr>
          <w:lang w:val="en-US"/>
        </w:rPr>
        <w:t xml:space="preserve"> LTC system in many OECD </w:t>
      </w:r>
      <w:r w:rsidR="00E96149" w:rsidRPr="00602B69">
        <w:rPr>
          <w:lang w:val="en-US"/>
        </w:rPr>
        <w:lastRenderedPageBreak/>
        <w:t>countries.</w:t>
      </w:r>
      <w:r w:rsidR="001E64E8" w:rsidRPr="00602B69">
        <w:rPr>
          <w:lang w:val="en-US"/>
        </w:rPr>
        <w:t xml:space="preserve"> Therefore, a new and updated LTC typology will include these changes and the results will help to grasp and categorize </w:t>
      </w:r>
      <w:r w:rsidR="00A02BFB" w:rsidRPr="00602B69">
        <w:rPr>
          <w:lang w:val="en-US"/>
        </w:rPr>
        <w:t>them</w:t>
      </w:r>
      <w:r w:rsidR="001E64E8" w:rsidRPr="00602B69">
        <w:rPr>
          <w:lang w:val="en-US"/>
        </w:rPr>
        <w:t>.</w:t>
      </w:r>
    </w:p>
    <w:p w14:paraId="2F5CA8FB" w14:textId="77777777" w:rsidR="001E64E8" w:rsidRPr="00602B69" w:rsidRDefault="001E64E8" w:rsidP="001E64E8">
      <w:pPr>
        <w:spacing w:line="360" w:lineRule="auto"/>
        <w:jc w:val="both"/>
        <w:rPr>
          <w:b/>
          <w:lang w:val="en-US"/>
        </w:rPr>
      </w:pPr>
      <w:r w:rsidRPr="00602B69">
        <w:rPr>
          <w:b/>
          <w:lang w:val="en-US"/>
        </w:rPr>
        <w:t>Theory</w:t>
      </w:r>
    </w:p>
    <w:p w14:paraId="47EC7F8D" w14:textId="2260C027" w:rsidR="001E64E8" w:rsidRPr="00602B69" w:rsidRDefault="001E64E8" w:rsidP="00774363">
      <w:pPr>
        <w:spacing w:line="360" w:lineRule="auto"/>
        <w:jc w:val="both"/>
        <w:rPr>
          <w:i/>
          <w:lang w:val="en-US"/>
        </w:rPr>
      </w:pPr>
      <w:r w:rsidRPr="00602B69">
        <w:rPr>
          <w:i/>
          <w:lang w:val="en-US"/>
        </w:rPr>
        <w:t>Long-Term Care</w:t>
      </w:r>
    </w:p>
    <w:p w14:paraId="34298842" w14:textId="6D121598" w:rsidR="00C51D3B" w:rsidRPr="00602B69" w:rsidRDefault="00504F64" w:rsidP="00774363">
      <w:pPr>
        <w:spacing w:line="360" w:lineRule="auto"/>
        <w:jc w:val="both"/>
        <w:rPr>
          <w:lang w:val="en-US"/>
        </w:rPr>
      </w:pPr>
      <w:r w:rsidRPr="00602B69">
        <w:rPr>
          <w:lang w:val="en-US"/>
        </w:rPr>
        <w:t>When talking about LTC a clear definition is needed. The OECD</w:t>
      </w:r>
      <w:r w:rsidR="00774363" w:rsidRPr="00602B69">
        <w:rPr>
          <w:lang w:val="en-US"/>
        </w:rPr>
        <w:t xml:space="preserve"> defines LTC as: “range of services required by persons with a reduced degree of functional capacity, physical or cognitive, and who are consequently dependent for an extended period of time on help with basic activities of daily living (ADL)</w:t>
      </w:r>
      <w:ins w:id="26" w:author="Philipp Alexander Linden" w:date="2019-06-29T01:16:00Z">
        <w:r w:rsidR="00A04BA1" w:rsidRPr="00602B69">
          <w:rPr>
            <w:lang w:val="en-US"/>
          </w:rPr>
          <w:t xml:space="preserve"> (Source?)</w:t>
        </w:r>
      </w:ins>
      <w:r w:rsidR="00774363" w:rsidRPr="00602B69">
        <w:rPr>
          <w:lang w:val="en-US"/>
        </w:rPr>
        <w:t xml:space="preserve">.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EndPr/>
        <w:sdtContent>
          <w:r w:rsidR="004C3BAD" w:rsidRPr="00602B69">
            <w:rPr>
              <w:lang w:val="en-US"/>
            </w:rPr>
            <w:fldChar w:fldCharType="begin"/>
          </w:r>
          <w:r w:rsidR="00563976" w:rsidRPr="00602B6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02B69">
            <w:rPr>
              <w:lang w:val="en-US"/>
            </w:rPr>
            <w:fldChar w:fldCharType="separate"/>
          </w:r>
          <w:r w:rsidR="00563976" w:rsidRPr="00602B69">
            <w:rPr>
              <w:lang w:val="en-US"/>
            </w:rPr>
            <w:t>(Colombo et al., 2011: 11–2)</w:t>
          </w:r>
          <w:r w:rsidR="004C3BAD" w:rsidRPr="00602B69">
            <w:rPr>
              <w:lang w:val="en-US"/>
            </w:rPr>
            <w:fldChar w:fldCharType="end"/>
          </w:r>
        </w:sdtContent>
      </w:sdt>
      <w:r w:rsidR="00082D2D" w:rsidRPr="00602B69">
        <w:rPr>
          <w:lang w:val="en-US"/>
        </w:rPr>
        <w:t xml:space="preserve">. </w:t>
      </w:r>
      <w:r w:rsidR="00A02BFB" w:rsidRPr="00602B69">
        <w:rPr>
          <w:lang w:val="en-US"/>
        </w:rPr>
        <w:t>Although t</w:t>
      </w:r>
      <w:r w:rsidR="00774363" w:rsidRPr="00602B69">
        <w:rPr>
          <w:lang w:val="en-US"/>
        </w:rPr>
        <w:t xml:space="preserve">his definition is independent of age </w:t>
      </w:r>
      <w:r w:rsidR="00673314" w:rsidRPr="00602B69">
        <w:rPr>
          <w:lang w:val="en-US"/>
        </w:rPr>
        <w:t>most</w:t>
      </w:r>
      <w:r w:rsidR="00A02BFB" w:rsidRPr="00602B69">
        <w:rPr>
          <w:lang w:val="en-US"/>
        </w:rPr>
        <w:t xml:space="preserve"> LTC</w:t>
      </w:r>
      <w:r w:rsidR="00774363" w:rsidRPr="00602B69">
        <w:rPr>
          <w:lang w:val="en-US"/>
        </w:rPr>
        <w:t xml:space="preserve"> recipient</w:t>
      </w:r>
      <w:r w:rsidR="00A02BFB" w:rsidRPr="00602B69">
        <w:rPr>
          <w:lang w:val="en-US"/>
        </w:rPr>
        <w:t xml:space="preserve"> </w:t>
      </w:r>
      <w:r w:rsidR="00774363" w:rsidRPr="00602B69">
        <w:rPr>
          <w:lang w:val="en-US"/>
        </w:rPr>
        <w:t>are above 65 years</w:t>
      </w:r>
      <w:r w:rsidR="0033302D" w:rsidRPr="00602B69">
        <w:rPr>
          <w:lang w:val="en-US"/>
        </w:rPr>
        <w:t xml:space="preserve"> old</w:t>
      </w:r>
      <w:r w:rsidR="00774363" w:rsidRPr="00602B69">
        <w:rPr>
          <w:lang w:val="en-US"/>
        </w:rPr>
        <w:t xml:space="preserve"> </w:t>
      </w:r>
      <w:sdt>
        <w:sdtPr>
          <w:rPr>
            <w:lang w:val="en-US"/>
          </w:rPr>
          <w:alias w:val="Don't edit this field"/>
          <w:tag w:val="CitaviPlaceholder#b64bcf4b-e6ec-4061-b3b9-4ea1a2cb19ae"/>
          <w:id w:val="1570076537"/>
          <w:placeholder>
            <w:docPart w:val="DefaultPlaceholder_-1854013440"/>
          </w:placeholder>
        </w:sdtPr>
        <w:sdtEndPr/>
        <w:sdtContent>
          <w:r w:rsidR="004C3BAD" w:rsidRPr="00602B69">
            <w:rPr>
              <w:lang w:val="en-US"/>
            </w:rPr>
            <w:fldChar w:fldCharType="begin"/>
          </w:r>
          <w:r w:rsidR="00563976" w:rsidRPr="00602B69">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02B69">
            <w:rPr>
              <w:lang w:val="en-US"/>
            </w:rPr>
            <w:fldChar w:fldCharType="separate"/>
          </w:r>
          <w:r w:rsidR="00563976" w:rsidRPr="00602B69">
            <w:rPr>
              <w:lang w:val="en-US"/>
            </w:rPr>
            <w:t>(Colombo et al., 2011)</w:t>
          </w:r>
          <w:r w:rsidR="004C3BAD" w:rsidRPr="00602B69">
            <w:rPr>
              <w:lang w:val="en-US"/>
            </w:rPr>
            <w:fldChar w:fldCharType="end"/>
          </w:r>
        </w:sdtContent>
      </w:sdt>
      <w:r w:rsidR="00774363" w:rsidRPr="00602B69">
        <w:rPr>
          <w:lang w:val="en-US"/>
        </w:rPr>
        <w:t xml:space="preserve">. Thus, for the elderly </w:t>
      </w:r>
      <w:r w:rsidR="006E1C8C" w:rsidRPr="00602B69">
        <w:rPr>
          <w:lang w:val="en-US"/>
        </w:rPr>
        <w:t>LTC</w:t>
      </w:r>
      <w:r w:rsidR="00774363" w:rsidRPr="00602B69">
        <w:rPr>
          <w:lang w:val="en-US"/>
        </w:rPr>
        <w:t xml:space="preserve"> systems are highly important and </w:t>
      </w:r>
      <w:r w:rsidR="0033302D" w:rsidRPr="00602B69">
        <w:rPr>
          <w:lang w:val="en-US"/>
        </w:rPr>
        <w:t xml:space="preserve">therefore </w:t>
      </w:r>
      <w:r w:rsidR="00774363" w:rsidRPr="00602B69">
        <w:rPr>
          <w:lang w:val="en-US"/>
        </w:rPr>
        <w:t>we focus the typology on the services and systems for this age group.</w:t>
      </w:r>
    </w:p>
    <w:p w14:paraId="58B71862" w14:textId="039A662D" w:rsidR="00AD66E9" w:rsidRPr="00602B69" w:rsidRDefault="001C0CE6" w:rsidP="00DB62C0">
      <w:pPr>
        <w:spacing w:line="360" w:lineRule="auto"/>
        <w:jc w:val="both"/>
        <w:rPr>
          <w:i/>
          <w:lang w:val="en-US"/>
        </w:rPr>
      </w:pPr>
      <w:r w:rsidRPr="00602B69">
        <w:rPr>
          <w:i/>
          <w:lang w:val="en-US"/>
        </w:rPr>
        <w:t>L</w:t>
      </w:r>
      <w:r w:rsidR="000B7A56" w:rsidRPr="00602B69">
        <w:rPr>
          <w:i/>
          <w:lang w:val="en-US"/>
        </w:rPr>
        <w:t xml:space="preserve">ong-term Care Classifications </w:t>
      </w:r>
    </w:p>
    <w:p w14:paraId="032F3AED" w14:textId="533EA88B" w:rsidR="001C0CE6" w:rsidRPr="00602B69" w:rsidRDefault="00F211E8" w:rsidP="00DB62C0">
      <w:pPr>
        <w:spacing w:line="360" w:lineRule="auto"/>
        <w:jc w:val="both"/>
        <w:rPr>
          <w:lang w:val="en-US"/>
        </w:rPr>
      </w:pPr>
      <w:r w:rsidRPr="00602B69">
        <w:rPr>
          <w:lang w:val="en-US"/>
        </w:rPr>
        <w:t>Typologi</w:t>
      </w:r>
      <w:r w:rsidR="00774363" w:rsidRPr="00602B69">
        <w:rPr>
          <w:lang w:val="en-US"/>
        </w:rPr>
        <w:t>zing welfare states or welfare stat</w:t>
      </w:r>
      <w:r w:rsidRPr="00602B69">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02B69">
            <w:rPr>
              <w:lang w:val="en-US"/>
            </w:rPr>
            <w:fldChar w:fldCharType="begin"/>
          </w:r>
          <w:r w:rsidR="00563976" w:rsidRPr="00602B6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02B69">
            <w:rPr>
              <w:lang w:val="en-US"/>
            </w:rPr>
            <w:fldChar w:fldCharType="separate"/>
          </w:r>
          <w:r w:rsidR="00563976" w:rsidRPr="00602B69">
            <w:rPr>
              <w:lang w:val="en-US"/>
            </w:rPr>
            <w:t>Esping-Andersen's</w:t>
          </w:r>
          <w:r w:rsidRPr="00602B69">
            <w:rPr>
              <w:lang w:val="en-US"/>
            </w:rPr>
            <w:fldChar w:fldCharType="end"/>
          </w:r>
        </w:sdtContent>
      </w:sdt>
      <w:r w:rsidRPr="00602B69">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02B69">
            <w:rPr>
              <w:lang w:val="en-US"/>
            </w:rPr>
            <w:fldChar w:fldCharType="begin"/>
          </w:r>
          <w:r w:rsidR="00563976" w:rsidRPr="00602B6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02B69">
            <w:rPr>
              <w:lang w:val="en-US"/>
            </w:rPr>
            <w:fldChar w:fldCharType="separate"/>
          </w:r>
          <w:r w:rsidR="00563976" w:rsidRPr="00602B69">
            <w:rPr>
              <w:lang w:val="en-US"/>
            </w:rPr>
            <w:t>(1990)</w:t>
          </w:r>
          <w:r w:rsidRPr="00602B69">
            <w:rPr>
              <w:lang w:val="en-US"/>
            </w:rPr>
            <w:fldChar w:fldCharType="end"/>
          </w:r>
        </w:sdtContent>
      </w:sdt>
      <w:r w:rsidR="00774363" w:rsidRPr="00602B69">
        <w:rPr>
          <w:lang w:val="en-US"/>
        </w:rPr>
        <w:t xml:space="preserve"> seminal study a common endeavour in welfare state research.</w:t>
      </w:r>
      <w:r w:rsidR="00BB65C1" w:rsidRPr="00602B69">
        <w:rPr>
          <w:lang w:val="en-US"/>
        </w:rPr>
        <w:t xml:space="preserve"> His work an</w:t>
      </w:r>
      <w:r w:rsidR="002A6758" w:rsidRPr="00602B69">
        <w:rPr>
          <w:lang w:val="en-US"/>
        </w:rPr>
        <w:t>d the</w:t>
      </w:r>
      <w:r w:rsidR="00BB65C1" w:rsidRPr="00602B69">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02B69">
            <w:rPr>
              <w:lang w:val="en-US"/>
            </w:rPr>
            <w:fldChar w:fldCharType="begin"/>
          </w:r>
          <w:r w:rsidR="00563976" w:rsidRPr="00602B69">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02B69">
            <w:rPr>
              <w:lang w:val="en-US"/>
            </w:rPr>
            <w:fldChar w:fldCharType="separate"/>
          </w:r>
          <w:r w:rsidR="00563976" w:rsidRPr="00602B69">
            <w:rPr>
              <w:lang w:val="en-US"/>
            </w:rPr>
            <w:t>(Ferrera, 1996)</w:t>
          </w:r>
          <w:r w:rsidR="00BD0E63" w:rsidRPr="00602B69">
            <w:rPr>
              <w:lang w:val="en-US"/>
            </w:rPr>
            <w:fldChar w:fldCharType="end"/>
          </w:r>
        </w:sdtContent>
      </w:sdt>
      <w:r w:rsidR="00BB65C1" w:rsidRPr="00602B69">
        <w:rPr>
          <w:lang w:val="en-US"/>
        </w:rPr>
        <w:t xml:space="preserve"> still provide a basic </w:t>
      </w:r>
      <w:r w:rsidR="00BD0E63" w:rsidRPr="00602B69">
        <w:rPr>
          <w:lang w:val="en-US"/>
        </w:rPr>
        <w:t>template</w:t>
      </w:r>
      <w:r w:rsidR="00BB65C1" w:rsidRPr="00602B69">
        <w:rPr>
          <w:lang w:val="en-US"/>
        </w:rPr>
        <w:t xml:space="preserve"> for </w:t>
      </w:r>
      <w:r w:rsidR="006E1C8C" w:rsidRPr="00602B69">
        <w:rPr>
          <w:lang w:val="en-US"/>
        </w:rPr>
        <w:t>case selection and evaluation</w:t>
      </w:r>
      <w:del w:id="27" w:author="Philipp Alexander Linden" w:date="2019-06-29T01:19:00Z">
        <w:r w:rsidR="006E1C8C" w:rsidRPr="00602B69" w:rsidDel="00A04BA1">
          <w:rPr>
            <w:lang w:val="en-US"/>
          </w:rPr>
          <w:delText xml:space="preserve"> also</w:delText>
        </w:r>
      </w:del>
      <w:r w:rsidR="006E1C8C" w:rsidRPr="00602B69">
        <w:rPr>
          <w:lang w:val="en-US"/>
        </w:rPr>
        <w:t xml:space="preserve"> in</w:t>
      </w:r>
      <w:r w:rsidR="00BB65C1" w:rsidRPr="00602B69">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02B69">
            <w:rPr>
              <w:lang w:val="en-US"/>
            </w:rPr>
            <w:fldChar w:fldCharType="begin"/>
          </w:r>
          <w:r w:rsidR="00563976" w:rsidRPr="00602B69">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02B69">
            <w:rPr>
              <w:lang w:val="en-US"/>
            </w:rPr>
            <w:fldChar w:fldCharType="separate"/>
          </w:r>
          <w:r w:rsidR="00563976" w:rsidRPr="00602B69">
            <w:rPr>
              <w:lang w:val="en-US"/>
            </w:rPr>
            <w:t>(Rostgaard, 2002)</w:t>
          </w:r>
          <w:r w:rsidR="00BB65C1" w:rsidRPr="00602B69">
            <w:rPr>
              <w:lang w:val="en-US"/>
            </w:rPr>
            <w:fldChar w:fldCharType="end"/>
          </w:r>
        </w:sdtContent>
      </w:sdt>
      <w:r w:rsidR="00BB65C1" w:rsidRPr="00602B69">
        <w:rPr>
          <w:lang w:val="en-US"/>
        </w:rPr>
        <w:t xml:space="preserve">. </w:t>
      </w:r>
      <w:r w:rsidR="006E1C8C" w:rsidRPr="00602B69">
        <w:rPr>
          <w:lang w:val="en-US"/>
        </w:rPr>
        <w:t>Nevertheless</w:t>
      </w:r>
      <w:r w:rsidR="00BB65C1" w:rsidRPr="00602B69">
        <w:rPr>
          <w:lang w:val="en-US"/>
        </w:rPr>
        <w:t>, since then</w:t>
      </w:r>
      <w:r w:rsidR="00BD0E63" w:rsidRPr="00602B69">
        <w:rPr>
          <w:lang w:val="en-US"/>
        </w:rPr>
        <w:t xml:space="preserve"> </w:t>
      </w:r>
      <w:r w:rsidR="00BB65C1" w:rsidRPr="00602B69">
        <w:rPr>
          <w:lang w:val="en-US"/>
        </w:rPr>
        <w:t>a number of different typologies</w:t>
      </w:r>
      <w:r w:rsidR="006E1C8C" w:rsidRPr="00602B69">
        <w:rPr>
          <w:lang w:val="en-US"/>
        </w:rPr>
        <w:t xml:space="preserve"> including </w:t>
      </w:r>
      <w:r w:rsidR="00BB65C1" w:rsidRPr="00602B69">
        <w:rPr>
          <w:lang w:val="en-US"/>
        </w:rPr>
        <w:t xml:space="preserve">LTC </w:t>
      </w:r>
      <w:r w:rsidR="006E1C8C" w:rsidRPr="00602B69">
        <w:rPr>
          <w:lang w:val="en-US"/>
        </w:rPr>
        <w:t xml:space="preserve">or </w:t>
      </w:r>
      <w:r w:rsidR="00BB65C1" w:rsidRPr="00602B69">
        <w:rPr>
          <w:lang w:val="en-US"/>
        </w:rPr>
        <w:t>LTC</w:t>
      </w:r>
      <w:r w:rsidR="006E1C8C" w:rsidRPr="00602B69">
        <w:rPr>
          <w:lang w:val="en-US"/>
        </w:rPr>
        <w:t xml:space="preserve"> facets</w:t>
      </w:r>
      <w:r w:rsidR="00BB65C1" w:rsidRPr="00602B69">
        <w:rPr>
          <w:lang w:val="en-US"/>
        </w:rPr>
        <w:t xml:space="preserve"> were published</w:t>
      </w:r>
      <w:ins w:id="28" w:author="Philipp Alexander Linden" w:date="2019-06-29T01:19:00Z">
        <w:r w:rsidR="00A04BA1" w:rsidRPr="00602B69">
          <w:rPr>
            <w:lang w:val="en-US"/>
          </w:rPr>
          <w:t>, which may be divided into  three major groups</w:t>
        </w:r>
      </w:ins>
      <w:r w:rsidR="00BB65C1" w:rsidRPr="00602B69">
        <w:rPr>
          <w:lang w:val="en-US"/>
        </w:rPr>
        <w:t>.</w:t>
      </w:r>
      <w:r w:rsidR="006E1C8C" w:rsidRPr="00602B69">
        <w:rPr>
          <w:lang w:val="en-US"/>
        </w:rPr>
        <w:t xml:space="preserve"> </w:t>
      </w:r>
      <w:del w:id="29" w:author="Philipp Alexander Linden" w:date="2019-06-29T01:19:00Z">
        <w:r w:rsidR="006E1C8C" w:rsidRPr="00602B69" w:rsidDel="00A04BA1">
          <w:rPr>
            <w:lang w:val="en-US"/>
          </w:rPr>
          <w:delText xml:space="preserve">These typologies can be </w:delText>
        </w:r>
        <w:r w:rsidR="00CB5610" w:rsidRPr="00602B69" w:rsidDel="00A04BA1">
          <w:rPr>
            <w:lang w:val="en-US"/>
          </w:rPr>
          <w:delText>divided</w:delText>
        </w:r>
        <w:r w:rsidR="006E1C8C" w:rsidRPr="00602B69" w:rsidDel="00A04BA1">
          <w:rPr>
            <w:lang w:val="en-US"/>
          </w:rPr>
          <w:delText xml:space="preserve"> into three groups.</w:delText>
        </w:r>
        <w:r w:rsidR="00BB65C1" w:rsidRPr="00602B69" w:rsidDel="00A04BA1">
          <w:rPr>
            <w:lang w:val="en-US"/>
          </w:rPr>
          <w:delText xml:space="preserve"> </w:delText>
        </w:r>
      </w:del>
      <w:r w:rsidR="00BB65C1" w:rsidRPr="00602B69">
        <w:rPr>
          <w:lang w:val="en-US"/>
        </w:rPr>
        <w:t>A first group</w:t>
      </w:r>
      <w:del w:id="30" w:author="Philipp Alexander Linden" w:date="2019-06-29T01:20:00Z">
        <w:r w:rsidR="00BB65C1" w:rsidRPr="00602B69" w:rsidDel="00A04BA1">
          <w:rPr>
            <w:lang w:val="en-US"/>
          </w:rPr>
          <w:delText xml:space="preserve"> of typologies</w:delText>
        </w:r>
      </w:del>
      <w:r w:rsidR="00BB65C1" w:rsidRPr="00602B69">
        <w:rPr>
          <w:lang w:val="en-US"/>
        </w:rPr>
        <w:t xml:space="preserve"> </w:t>
      </w:r>
      <w:r w:rsidR="006E1C8C" w:rsidRPr="00602B69">
        <w:rPr>
          <w:lang w:val="en-US"/>
        </w:rPr>
        <w:t xml:space="preserve">focuses on social services generally, in which LTC is </w:t>
      </w:r>
      <w:ins w:id="31" w:author="Philipp Alexander Linden" w:date="2019-06-29T01:20:00Z">
        <w:r w:rsidR="00A04BA1" w:rsidRPr="00602B69">
          <w:rPr>
            <w:lang w:val="en-US"/>
          </w:rPr>
          <w:t>just one part of a big picture</w:t>
        </w:r>
      </w:ins>
      <w:del w:id="32" w:author="Philipp Alexander Linden" w:date="2019-06-29T01:21:00Z">
        <w:r w:rsidR="006E1C8C" w:rsidRPr="00602B69" w:rsidDel="00A04BA1">
          <w:rPr>
            <w:lang w:val="en-US"/>
          </w:rPr>
          <w:delText xml:space="preserve">included among other </w:delText>
        </w:r>
        <w:r w:rsidR="00BB65C1" w:rsidRPr="00602B69" w:rsidDel="00A04BA1">
          <w:rPr>
            <w:lang w:val="en-US"/>
          </w:rPr>
          <w:delText>pa</w:delText>
        </w:r>
        <w:r w:rsidR="006E1C8C" w:rsidRPr="00602B69" w:rsidDel="00A04BA1">
          <w:rPr>
            <w:lang w:val="en-US"/>
          </w:rPr>
          <w:delText xml:space="preserve">rts </w:delText>
        </w:r>
        <w:r w:rsidRPr="00602B69" w:rsidDel="00A04BA1">
          <w:rPr>
            <w:lang w:val="en-US"/>
          </w:rPr>
          <w:delText>(</w:delText>
        </w:r>
        <w:r w:rsidR="006E1C8C" w:rsidRPr="00602B69" w:rsidDel="00A04BA1">
          <w:rPr>
            <w:lang w:val="en-US"/>
          </w:rPr>
          <w:delText>such as childcare</w:delText>
        </w:r>
        <w:r w:rsidRPr="00602B69" w:rsidDel="00A04BA1">
          <w:rPr>
            <w:lang w:val="en-US"/>
          </w:rPr>
          <w:delText>)</w:delText>
        </w:r>
        <w:r w:rsidR="006E1C8C" w:rsidRPr="00602B69" w:rsidDel="00A04BA1">
          <w:rPr>
            <w:lang w:val="en-US"/>
          </w:rPr>
          <w:delText xml:space="preserve"> into these</w:delText>
        </w:r>
        <w:r w:rsidR="00BB65C1" w:rsidRPr="00602B69" w:rsidDel="00A04BA1">
          <w:rPr>
            <w:lang w:val="en-US"/>
          </w:rPr>
          <w:delText xml:space="preserve"> typologies</w:delText>
        </w:r>
        <w:r w:rsidR="00774363" w:rsidRPr="00602B69" w:rsidDel="00A04BA1">
          <w:rPr>
            <w:lang w:val="en-US"/>
          </w:rPr>
          <w:delText xml:space="preserve"> </w:delText>
        </w:r>
      </w:del>
      <w:sdt>
        <w:sdtPr>
          <w:rPr>
            <w:lang w:val="en-US"/>
          </w:rPr>
          <w:alias w:val="Don’t edit this field."/>
          <w:tag w:val="CitaviPlaceholder#cf2ee87a-aa3e-4fb3-bfab-6170185e2644"/>
          <w:id w:val="684874940"/>
          <w:placeholder>
            <w:docPart w:val="DefaultPlaceholder_-1854013440"/>
          </w:placeholder>
        </w:sdtPr>
        <w:sdtEndPr/>
        <w:sdtContent>
          <w:r w:rsidR="00733407" w:rsidRPr="00602B69">
            <w:rPr>
              <w:lang w:val="en-US"/>
            </w:rPr>
            <w:fldChar w:fldCharType="begin"/>
          </w:r>
          <w:r w:rsidR="00563976" w:rsidRPr="00602B69">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02B69">
            <w:rPr>
              <w:lang w:val="en-US"/>
            </w:rPr>
            <w:fldChar w:fldCharType="separate"/>
          </w:r>
          <w:r w:rsidR="00563976" w:rsidRPr="00602B69">
            <w:rPr>
              <w:lang w:val="en-US"/>
            </w:rPr>
            <w:t>(Anttonen and Sipilä, 1996; Bettio and Plantenga, 2004; Kautto, 2002; Leitner, 2003; Saraceno and Keck, 2010)</w:t>
          </w:r>
          <w:r w:rsidR="00733407" w:rsidRPr="00602B69">
            <w:rPr>
              <w:lang w:val="en-US"/>
            </w:rPr>
            <w:fldChar w:fldCharType="end"/>
          </w:r>
        </w:sdtContent>
      </w:sdt>
      <w:r w:rsidR="00733407" w:rsidRPr="00602B69">
        <w:rPr>
          <w:lang w:val="en-US"/>
        </w:rPr>
        <w:t xml:space="preserve">. </w:t>
      </w:r>
      <w:del w:id="33" w:author="Philipp Alexander Linden" w:date="2019-06-29T01:22:00Z">
        <w:r w:rsidR="00BB65C1" w:rsidRPr="00602B69" w:rsidDel="00A04BA1">
          <w:rPr>
            <w:lang w:val="en-US"/>
          </w:rPr>
          <w:delText>A</w:delText>
        </w:r>
      </w:del>
      <w:ins w:id="34" w:author="Philipp Alexander Linden" w:date="2019-06-29T01:22:00Z">
        <w:r w:rsidR="00A04BA1" w:rsidRPr="00602B69">
          <w:rPr>
            <w:lang w:val="en-US"/>
          </w:rPr>
          <w:t>The</w:t>
        </w:r>
      </w:ins>
      <w:r w:rsidR="00BB65C1" w:rsidRPr="00602B69">
        <w:rPr>
          <w:lang w:val="en-US"/>
        </w:rPr>
        <w:t xml:space="preserve"> second group </w:t>
      </w:r>
      <w:del w:id="35" w:author="Philipp Alexander Linden" w:date="2019-06-29T01:21:00Z">
        <w:r w:rsidR="00BB65C1" w:rsidRPr="00602B69" w:rsidDel="00A04BA1">
          <w:rPr>
            <w:lang w:val="en-US"/>
          </w:rPr>
          <w:delText xml:space="preserve">of typologies focuses </w:delText>
        </w:r>
      </w:del>
      <w:r w:rsidR="00173192" w:rsidRPr="00602B69">
        <w:rPr>
          <w:lang w:val="en-US"/>
        </w:rPr>
        <w:t xml:space="preserve">genuinely </w:t>
      </w:r>
      <w:ins w:id="36" w:author="Philipp Alexander Linden" w:date="2019-06-29T01:21:00Z">
        <w:r w:rsidR="00A04BA1" w:rsidRPr="00602B69">
          <w:rPr>
            <w:lang w:val="en-US"/>
          </w:rPr>
          <w:t xml:space="preserve">focuses </w:t>
        </w:r>
      </w:ins>
      <w:r w:rsidR="00BB65C1" w:rsidRPr="00602B69">
        <w:rPr>
          <w:lang w:val="en-US"/>
        </w:rPr>
        <w:t>on LTC for the elderly, although often (due to data reasons) als</w:t>
      </w:r>
      <w:r w:rsidR="00BD0E63" w:rsidRPr="00602B69">
        <w:rPr>
          <w:lang w:val="en-US"/>
        </w:rPr>
        <w:t>o</w:t>
      </w:r>
      <w:r w:rsidR="00BB65C1" w:rsidRPr="00602B69">
        <w:rPr>
          <w:lang w:val="en-US"/>
        </w:rPr>
        <w:t xml:space="preserve"> </w:t>
      </w:r>
      <w:r w:rsidR="00BD0E63" w:rsidRPr="00602B69">
        <w:rPr>
          <w:lang w:val="en-US"/>
        </w:rPr>
        <w:t>disability</w:t>
      </w:r>
      <w:r w:rsidR="00BB65C1" w:rsidRPr="00602B69">
        <w:rPr>
          <w:lang w:val="en-US"/>
        </w:rPr>
        <w:t xml:space="preserve"> is included </w:t>
      </w:r>
      <w:del w:id="37" w:author="Philipp Alexander Linden" w:date="2019-06-29T01:21:00Z">
        <w:r w:rsidR="00BB65C1" w:rsidRPr="00602B69" w:rsidDel="00A04BA1">
          <w:rPr>
            <w:lang w:val="en-US"/>
          </w:rPr>
          <w:delText>in these typologies</w:delText>
        </w:r>
        <w:r w:rsidR="00733407" w:rsidRPr="00602B69" w:rsidDel="00A04BA1">
          <w:rPr>
            <w:lang w:val="en-US"/>
          </w:rPr>
          <w:delText xml:space="preserve"> </w:delText>
        </w:r>
      </w:del>
      <w:sdt>
        <w:sdtPr>
          <w:rPr>
            <w:lang w:val="en-US"/>
          </w:rPr>
          <w:alias w:val="Don't edit this field"/>
          <w:tag w:val="CitaviPlaceholder#b1339e33-593f-4666-929b-9161d648a658"/>
          <w:id w:val="671770707"/>
          <w:placeholder>
            <w:docPart w:val="DefaultPlaceholder_-1854013440"/>
          </w:placeholder>
        </w:sdtPr>
        <w:sdtEndPr/>
        <w:sdtContent>
          <w:r w:rsidR="00216DEA" w:rsidRPr="00602B69">
            <w:rPr>
              <w:lang w:val="en-US"/>
            </w:rPr>
            <w:fldChar w:fldCharType="begin"/>
          </w:r>
          <w:r w:rsidR="00563976" w:rsidRPr="00602B6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02B69">
            <w:rPr>
              <w:lang w:val="en-US"/>
            </w:rPr>
            <w:fldChar w:fldCharType="separate"/>
          </w:r>
          <w:r w:rsidR="00563976" w:rsidRPr="00602B69">
            <w:rPr>
              <w:lang w:val="en-US"/>
            </w:rPr>
            <w:t>(Alber, 1995; Colombo, 2012; Damiani et al., 2011; Kraus et al., 2010; Halásková et al., 2017; Pommer et al., 2009; van Hooren, 2012)</w:t>
          </w:r>
          <w:r w:rsidR="00216DEA" w:rsidRPr="00602B69">
            <w:rPr>
              <w:lang w:val="en-US"/>
            </w:rPr>
            <w:fldChar w:fldCharType="end"/>
          </w:r>
        </w:sdtContent>
      </w:sdt>
      <w:r w:rsidR="007C7068" w:rsidRPr="00602B69">
        <w:rPr>
          <w:lang w:val="en-US"/>
        </w:rPr>
        <w:t xml:space="preserve">. </w:t>
      </w:r>
      <w:del w:id="38" w:author="Philipp Alexander Linden" w:date="2019-06-29T01:22:00Z">
        <w:r w:rsidR="00BB65C1" w:rsidRPr="00602B69" w:rsidDel="007B59AB">
          <w:rPr>
            <w:lang w:val="en-US"/>
          </w:rPr>
          <w:delText>A third group</w:delText>
        </w:r>
      </w:del>
      <w:del w:id="39" w:author="Philipp Alexander Linden" w:date="2019-06-29T01:18:00Z">
        <w:r w:rsidR="00BB65C1" w:rsidRPr="00602B69" w:rsidDel="00A04BA1">
          <w:rPr>
            <w:lang w:val="en-US"/>
          </w:rPr>
          <w:delText xml:space="preserve"> of typologies</w:delText>
        </w:r>
      </w:del>
      <w:r w:rsidR="00BB65C1" w:rsidRPr="000960F9">
        <w:rPr>
          <w:lang w:val="en-US"/>
        </w:rPr>
        <w:t xml:space="preserve"> </w:t>
      </w:r>
      <w:ins w:id="40" w:author="Philipp Alexander Linden" w:date="2019-06-29T01:23:00Z">
        <w:r w:rsidR="007B59AB" w:rsidRPr="00602B69">
          <w:rPr>
            <w:lang w:val="en-US"/>
            <w:rPrChange w:id="41" w:author="Philipp Alexander Linden" w:date="2019-06-29T01:23:00Z">
              <w:rPr/>
            </w:rPrChange>
          </w:rPr>
          <w:t>Finally,</w:t>
        </w:r>
      </w:ins>
      <w:ins w:id="42" w:author="Philipp Alexander Linden" w:date="2019-06-29T01:22:00Z">
        <w:r w:rsidR="007B59AB" w:rsidRPr="00602B69">
          <w:rPr>
            <w:lang w:val="en-US"/>
          </w:rPr>
          <w:t xml:space="preserve"> </w:t>
        </w:r>
      </w:ins>
      <w:del w:id="43" w:author="Philipp Alexander Linden" w:date="2019-06-29T01:23:00Z">
        <w:r w:rsidR="00BB65C1" w:rsidRPr="00602B69" w:rsidDel="007B59AB">
          <w:rPr>
            <w:lang w:val="en-US"/>
          </w:rPr>
          <w:delText xml:space="preserve">focuses on </w:delText>
        </w:r>
      </w:del>
      <w:r w:rsidR="00BB65C1" w:rsidRPr="00602B69">
        <w:rPr>
          <w:lang w:val="en-US"/>
        </w:rPr>
        <w:t xml:space="preserve">special aspects of LTC and zoom in on </w:t>
      </w:r>
      <w:r w:rsidR="007C7068" w:rsidRPr="00602B69">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02B69">
            <w:rPr>
              <w:lang w:val="en-US"/>
            </w:rPr>
            <w:fldChar w:fldCharType="begin"/>
          </w:r>
          <w:r w:rsidR="00563976" w:rsidRPr="00602B6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02B69">
            <w:rPr>
              <w:lang w:val="en-US"/>
            </w:rPr>
            <w:fldChar w:fldCharType="separate"/>
          </w:r>
          <w:r w:rsidR="00563976" w:rsidRPr="00602B69">
            <w:rPr>
              <w:lang w:val="en-US"/>
            </w:rPr>
            <w:t>(Anderson, 2012; Da Roit and Weicht, 2013; Simonazzi, 2008; van Hooren, 2012; Simonazzi, 2008)</w:t>
          </w:r>
          <w:r w:rsidR="007C7068" w:rsidRPr="00602B69">
            <w:rPr>
              <w:lang w:val="en-US"/>
            </w:rPr>
            <w:fldChar w:fldCharType="end"/>
          </w:r>
        </w:sdtContent>
      </w:sdt>
      <w:r w:rsidR="007C7068" w:rsidRPr="00602B69">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02B69">
            <w:rPr>
              <w:lang w:val="en-US"/>
            </w:rPr>
            <w:fldChar w:fldCharType="begin"/>
          </w:r>
          <w:r w:rsidR="00563976" w:rsidRPr="00602B69">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02B69">
            <w:rPr>
              <w:lang w:val="en-US"/>
            </w:rPr>
            <w:fldChar w:fldCharType="separate"/>
          </w:r>
          <w:r w:rsidR="00563976" w:rsidRPr="00602B69">
            <w:rPr>
              <w:lang w:val="en-US"/>
            </w:rPr>
            <w:t>(Da Roit and Le Bihan, 2010)</w:t>
          </w:r>
          <w:r w:rsidR="007C7068" w:rsidRPr="00602B69">
            <w:rPr>
              <w:lang w:val="en-US"/>
            </w:rPr>
            <w:fldChar w:fldCharType="end"/>
          </w:r>
        </w:sdtContent>
      </w:sdt>
      <w:r w:rsidR="00BB65C1" w:rsidRPr="00602B69">
        <w:rPr>
          <w:lang w:val="en-US"/>
        </w:rPr>
        <w:t xml:space="preserve"> and</w:t>
      </w:r>
      <w:r w:rsidR="007C7068" w:rsidRPr="00602B69">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02B69">
            <w:rPr>
              <w:lang w:val="en-US"/>
            </w:rPr>
            <w:fldChar w:fldCharType="begin"/>
          </w:r>
          <w:r w:rsidR="00563976" w:rsidRPr="00602B69">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02B69">
            <w:rPr>
              <w:lang w:val="en-US"/>
            </w:rPr>
            <w:fldChar w:fldCharType="separate"/>
          </w:r>
          <w:r w:rsidR="00563976" w:rsidRPr="00602B69">
            <w:rPr>
              <w:lang w:val="en-US"/>
            </w:rPr>
            <w:t>(Di Rosa et al., 2011; Leitner, 2003; Pfau-Effinger, 2014; Simonazzi, 2008)</w:t>
          </w:r>
          <w:r w:rsidR="007C7068" w:rsidRPr="00602B69">
            <w:rPr>
              <w:lang w:val="en-US"/>
            </w:rPr>
            <w:fldChar w:fldCharType="end"/>
          </w:r>
        </w:sdtContent>
      </w:sdt>
      <w:ins w:id="44" w:author="Philipp Alexander Linden" w:date="2019-06-29T01:23:00Z">
        <w:r w:rsidR="007B59AB" w:rsidRPr="00602B69">
          <w:rPr>
            <w:lang w:val="en-US"/>
          </w:rPr>
          <w:t xml:space="preserve"> are </w:t>
        </w:r>
      </w:ins>
      <w:ins w:id="45" w:author="Philipp Alexander Linden" w:date="2019-06-29T01:24:00Z">
        <w:r w:rsidR="007B59AB" w:rsidRPr="00602B69">
          <w:rPr>
            <w:lang w:val="en-US"/>
          </w:rPr>
          <w:t>characteristics</w:t>
        </w:r>
      </w:ins>
      <w:ins w:id="46" w:author="Philipp Alexander Linden" w:date="2019-06-29T01:23:00Z">
        <w:r w:rsidR="007B59AB" w:rsidRPr="00602B69">
          <w:rPr>
            <w:lang w:val="en-US"/>
          </w:rPr>
          <w:t xml:space="preserve"> of the third group</w:t>
        </w:r>
      </w:ins>
      <w:r w:rsidR="007B6F15" w:rsidRPr="00602B69">
        <w:rPr>
          <w:lang w:val="en-US"/>
        </w:rPr>
        <w:t>.</w:t>
      </w:r>
    </w:p>
    <w:p w14:paraId="64C4EFB4" w14:textId="50F4634D" w:rsidR="00B41CC2" w:rsidRPr="00602B69" w:rsidRDefault="00B41CC2" w:rsidP="00B41CC2">
      <w:pPr>
        <w:spacing w:line="360" w:lineRule="auto"/>
        <w:jc w:val="both"/>
        <w:rPr>
          <w:lang w:val="en-US"/>
        </w:rPr>
      </w:pPr>
      <w:r w:rsidRPr="00602B69">
        <w:rPr>
          <w:lang w:val="en-US"/>
        </w:rPr>
        <w:lastRenderedPageBreak/>
        <w:t>Because, our focus lies on building a genuine LTC typology</w:t>
      </w:r>
      <w:ins w:id="47" w:author="Philipp Alexander Linden" w:date="2019-06-29T01:24:00Z">
        <w:r w:rsidR="007B59AB" w:rsidRPr="00602B69">
          <w:rPr>
            <w:lang w:val="en-US"/>
          </w:rPr>
          <w:t>, we identified</w:t>
        </w:r>
      </w:ins>
      <w:r w:rsidRPr="00602B69">
        <w:rPr>
          <w:lang w:val="en-US"/>
        </w:rPr>
        <w:t xml:space="preserve"> the second group of typologies </w:t>
      </w:r>
      <w:ins w:id="48" w:author="Philipp Alexander Linden" w:date="2019-06-29T01:24:00Z">
        <w:r w:rsidR="007B59AB" w:rsidRPr="00602B69">
          <w:rPr>
            <w:lang w:val="en-US"/>
          </w:rPr>
          <w:t>as</w:t>
        </w:r>
      </w:ins>
      <w:del w:id="49" w:author="Philipp Alexander Linden" w:date="2019-06-29T01:24:00Z">
        <w:r w:rsidRPr="00602B69" w:rsidDel="007B59AB">
          <w:rPr>
            <w:lang w:val="en-US"/>
          </w:rPr>
          <w:delText>is the</w:delText>
        </w:r>
      </w:del>
      <w:r w:rsidRPr="00602B69">
        <w:rPr>
          <w:lang w:val="en-US"/>
        </w:rPr>
        <w:t xml:space="preserve"> most relevant for us. In these typologies we see a huge variety in the (number of) included country cases, data, methods and results.</w:t>
      </w:r>
    </w:p>
    <w:p w14:paraId="5ACEFD05" w14:textId="02BD33F9" w:rsidR="007B59AB" w:rsidRPr="00602B69" w:rsidRDefault="00B41CC2" w:rsidP="00B41CC2">
      <w:pPr>
        <w:spacing w:line="360" w:lineRule="auto"/>
        <w:jc w:val="both"/>
        <w:rPr>
          <w:ins w:id="50" w:author="Philipp Alexander Linden" w:date="2019-06-29T01:31:00Z"/>
          <w:lang w:val="en-US"/>
        </w:rPr>
      </w:pPr>
      <w:r w:rsidRPr="00602B69">
        <w:rPr>
          <w:lang w:val="en-US"/>
        </w:rPr>
        <w:t>Concerning dimensions and indicators, we see a huge variety</w:t>
      </w:r>
      <w:ins w:id="51" w:author="Philipp Alexander Linden" w:date="2019-06-29T05:44:00Z">
        <w:r w:rsidR="004D1F35">
          <w:rPr>
            <w:lang w:val="en-US"/>
          </w:rPr>
          <w:t xml:space="preserve"> of indicators and measurements. However we also observe four central dimensions, which are </w:t>
        </w:r>
      </w:ins>
      <w:ins w:id="52" w:author="Philipp Alexander Linden" w:date="2019-06-29T05:45:00Z">
        <w:r w:rsidR="004D1F35">
          <w:rPr>
            <w:lang w:val="en-US"/>
          </w:rPr>
          <w:t>repeatedly</w:t>
        </w:r>
      </w:ins>
      <w:ins w:id="53" w:author="Philipp Alexander Linden" w:date="2019-06-29T05:44:00Z">
        <w:r w:rsidR="004D1F35">
          <w:rPr>
            <w:lang w:val="en-US"/>
          </w:rPr>
          <w:t xml:space="preserve"> </w:t>
        </w:r>
      </w:ins>
      <w:ins w:id="54" w:author="Philipp Alexander Linden" w:date="2019-06-29T05:45:00Z">
        <w:r w:rsidR="004D1F35">
          <w:rPr>
            <w:lang w:val="en-US"/>
          </w:rPr>
          <w:t>analyzed</w:t>
        </w:r>
      </w:ins>
      <w:ins w:id="55" w:author="Philipp Alexander Linden" w:date="2019-06-29T05:44:00Z">
        <w:r w:rsidR="004D1F35">
          <w:rPr>
            <w:lang w:val="en-US"/>
          </w:rPr>
          <w:t xml:space="preserve"> in most of the studies</w:t>
        </w:r>
      </w:ins>
      <w:r w:rsidRPr="00602B69">
        <w:rPr>
          <w:lang w:val="en-US"/>
        </w:rPr>
        <w:t xml:space="preserve">. </w:t>
      </w:r>
      <w:ins w:id="56" w:author="Philipp Alexander Linden" w:date="2019-06-29T05:45:00Z">
        <w:r w:rsidR="004D1F35">
          <w:rPr>
            <w:lang w:val="en-US"/>
          </w:rPr>
          <w:t xml:space="preserve">The first is supply. </w:t>
        </w:r>
      </w:ins>
      <w:del w:id="57" w:author="Philipp Alexander Linden" w:date="2019-06-29T01:27:00Z">
        <w:r w:rsidRPr="00602B69" w:rsidDel="007B59AB">
          <w:rPr>
            <w:lang w:val="en-US"/>
          </w:rPr>
          <w:delText xml:space="preserve">A </w:delText>
        </w:r>
      </w:del>
      <w:del w:id="58" w:author="Philipp Alexander Linden" w:date="2019-06-29T01:29:00Z">
        <w:r w:rsidRPr="00602B69" w:rsidDel="007B59AB">
          <w:rPr>
            <w:lang w:val="en-US"/>
          </w:rPr>
          <w:delText xml:space="preserve">dimension </w:delText>
        </w:r>
      </w:del>
      <w:del w:id="59" w:author="Philipp Alexander Linden" w:date="2019-06-29T05:46:00Z">
        <w:r w:rsidRPr="00602B69" w:rsidDel="004D1F35">
          <w:rPr>
            <w:lang w:val="en-US"/>
          </w:rPr>
          <w:delText xml:space="preserve">that is taken into account in all typologies is supply. </w:delText>
        </w:r>
      </w:del>
      <w:ins w:id="60" w:author="Philipp Alexander Linden" w:date="2019-06-29T01:27:00Z">
        <w:r w:rsidR="007B59AB" w:rsidRPr="00602B69">
          <w:rPr>
            <w:lang w:val="en-US"/>
          </w:rPr>
          <w:t>It</w:t>
        </w:r>
      </w:ins>
      <w:del w:id="61" w:author="Philipp Alexander Linden" w:date="2019-06-29T01:27:00Z">
        <w:r w:rsidRPr="00602B69" w:rsidDel="007B59AB">
          <w:rPr>
            <w:lang w:val="en-US"/>
          </w:rPr>
          <w:delText>This</w:delText>
        </w:r>
      </w:del>
      <w:r w:rsidRPr="00602B69">
        <w:rPr>
          <w:lang w:val="en-US"/>
        </w:rPr>
        <w:t xml:space="preserve"> includes </w:t>
      </w:r>
      <w:del w:id="62" w:author="Philipp Alexander Linden" w:date="2019-06-29T01:25:00Z">
        <w:r w:rsidRPr="00602B69" w:rsidDel="007B59AB">
          <w:rPr>
            <w:lang w:val="en-US"/>
          </w:rPr>
          <w:delText xml:space="preserve">in most typologies </w:delText>
        </w:r>
      </w:del>
      <w:r w:rsidRPr="00602B69">
        <w:rPr>
          <w:lang w:val="en-US"/>
        </w:rPr>
        <w:t>financial resources</w:t>
      </w:r>
      <w:ins w:id="63" w:author="Philipp Alexander Linden" w:date="2019-06-29T01:25:00Z">
        <w:r w:rsidR="007B59AB" w:rsidRPr="00602B69">
          <w:rPr>
            <w:lang w:val="en-US"/>
          </w:rPr>
          <w:t xml:space="preserve"> in most typologies</w:t>
        </w:r>
      </w:ins>
      <w:r w:rsidRPr="00602B69">
        <w:rPr>
          <w:lang w:val="en-US"/>
        </w:rPr>
        <w:t xml:space="preserve"> </w:t>
      </w:r>
      <w:sdt>
        <w:sdtPr>
          <w:rPr>
            <w:lang w:val="en-US"/>
          </w:rPr>
          <w:alias w:val="Don't edit this field"/>
          <w:tag w:val="CitaviPlaceholder#ada65575-f54f-4f13-b165-372c32ed4cc8"/>
          <w:id w:val="-1870444503"/>
          <w:placeholder>
            <w:docPart w:val="13AD7C84CDD84F019250A833886B9A12"/>
          </w:placeholder>
        </w:sdtPr>
        <w:sdtEndPr/>
        <w:sdtContent>
          <w:r w:rsidRPr="00602B69">
            <w:rPr>
              <w:lang w:val="en-US"/>
            </w:rPr>
            <w:fldChar w:fldCharType="begin"/>
          </w:r>
          <w:r w:rsidR="00563976" w:rsidRPr="00602B6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602B69">
            <w:rPr>
              <w:lang w:val="en-US"/>
            </w:rPr>
            <w:fldChar w:fldCharType="separate"/>
          </w:r>
          <w:r w:rsidR="00563976" w:rsidRPr="00602B69">
            <w:rPr>
              <w:lang w:val="en-US"/>
            </w:rPr>
            <w:t>(Alber, 1995; Colombo, 2012; Damiani et al., 2011; Halásková et al., 2017; Kraus et al., 2010)</w:t>
          </w:r>
          <w:r w:rsidRPr="00602B69">
            <w:rPr>
              <w:lang w:val="en-US"/>
            </w:rPr>
            <w:fldChar w:fldCharType="end"/>
          </w:r>
        </w:sdtContent>
      </w:sdt>
      <w:r w:rsidRPr="00602B69">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EndPr/>
        <w:sdtContent>
          <w:r w:rsidRPr="00602B69">
            <w:rPr>
              <w:lang w:val="en-US"/>
            </w:rPr>
            <w:fldChar w:fldCharType="begin"/>
          </w:r>
          <w:r w:rsidR="00563976" w:rsidRPr="00602B69">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602B69">
            <w:rPr>
              <w:lang w:val="en-US"/>
            </w:rPr>
            <w:fldChar w:fldCharType="separate"/>
          </w:r>
          <w:r w:rsidR="00563976" w:rsidRPr="00602B69">
            <w:rPr>
              <w:lang w:val="en-US"/>
            </w:rPr>
            <w:t>(Alber, 1995)</w:t>
          </w:r>
          <w:r w:rsidRPr="00602B69">
            <w:rPr>
              <w:lang w:val="en-US"/>
            </w:rPr>
            <w:fldChar w:fldCharType="end"/>
          </w:r>
        </w:sdtContent>
      </w:sdt>
      <w:r w:rsidRPr="00602B69">
        <w:rPr>
          <w:lang w:val="en-US"/>
        </w:rPr>
        <w:t xml:space="preserve"> a</w:t>
      </w:r>
      <w:ins w:id="64" w:author="Philipp Alexander Linden" w:date="2019-06-29T01:27:00Z">
        <w:r w:rsidR="007B59AB" w:rsidRPr="00602B69">
          <w:rPr>
            <w:lang w:val="en-US"/>
          </w:rPr>
          <w:t>s well as</w:t>
        </w:r>
      </w:ins>
      <w:del w:id="65" w:author="Philipp Alexander Linden" w:date="2019-06-29T01:27:00Z">
        <w:r w:rsidRPr="00602B69" w:rsidDel="007B59AB">
          <w:rPr>
            <w:lang w:val="en-US"/>
          </w:rPr>
          <w:delText>nd</w:delText>
        </w:r>
      </w:del>
      <w:r w:rsidRPr="00602B69">
        <w:rPr>
          <w:lang w:val="en-US"/>
        </w:rPr>
        <w:t xml:space="preserve"> bed density in institutional LTC </w:t>
      </w:r>
      <w:sdt>
        <w:sdtPr>
          <w:rPr>
            <w:lang w:val="en-US"/>
          </w:rPr>
          <w:alias w:val="Don't edit this field"/>
          <w:tag w:val="CitaviPlaceholder#68e65faf-a14e-4dd3-92a6-636f672f2c99"/>
          <w:id w:val="-403606991"/>
          <w:placeholder>
            <w:docPart w:val="13AD7C84CDD84F019250A833886B9A12"/>
          </w:placeholder>
        </w:sdtPr>
        <w:sdtEndPr/>
        <w:sdtContent>
          <w:r w:rsidRPr="00602B69">
            <w:rPr>
              <w:lang w:val="en-US"/>
            </w:rPr>
            <w:fldChar w:fldCharType="begin"/>
          </w:r>
          <w:r w:rsidR="00563976" w:rsidRPr="00602B6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602B69">
            <w:rPr>
              <w:lang w:val="en-US"/>
            </w:rPr>
            <w:fldChar w:fldCharType="separate"/>
          </w:r>
          <w:r w:rsidR="00563976" w:rsidRPr="00602B69">
            <w:rPr>
              <w:lang w:val="en-US"/>
            </w:rPr>
            <w:t>(Alber, 1995; Damiani et al., 2011)</w:t>
          </w:r>
          <w:r w:rsidRPr="00602B69">
            <w:rPr>
              <w:lang w:val="en-US"/>
            </w:rPr>
            <w:fldChar w:fldCharType="end"/>
          </w:r>
        </w:sdtContent>
      </w:sdt>
      <w:r w:rsidRPr="00602B69">
        <w:rPr>
          <w:lang w:val="en-US"/>
        </w:rPr>
        <w:t xml:space="preserve">. </w:t>
      </w:r>
      <w:ins w:id="66" w:author="Philipp Alexander Linden" w:date="2019-06-29T01:28:00Z">
        <w:r w:rsidR="007B59AB" w:rsidRPr="00602B69">
          <w:rPr>
            <w:lang w:val="en-US"/>
          </w:rPr>
          <w:t>Furthermore,</w:t>
        </w:r>
      </w:ins>
      <w:del w:id="67" w:author="Philipp Alexander Linden" w:date="2019-06-29T01:28:00Z">
        <w:r w:rsidRPr="00602B69" w:rsidDel="007B59AB">
          <w:rPr>
            <w:lang w:val="en-US"/>
          </w:rPr>
          <w:delText>Also</w:delText>
        </w:r>
      </w:del>
      <w:r w:rsidRPr="00602B69">
        <w:rPr>
          <w:lang w:val="en-US"/>
        </w:rPr>
        <w:t xml:space="preserve"> the type of provision is often</w:t>
      </w:r>
      <w:r w:rsidR="006445C6" w:rsidRPr="00602B69">
        <w:rPr>
          <w:lang w:val="en-US"/>
        </w:rPr>
        <w:t xml:space="preserve"> included</w:t>
      </w:r>
      <w:r w:rsidR="00D9383E" w:rsidRPr="00602B69">
        <w:rPr>
          <w:lang w:val="en-US"/>
        </w:rPr>
        <w:t xml:space="preserve"> in the supply dimension</w:t>
      </w:r>
      <w:r w:rsidR="006445C6" w:rsidRPr="00602B69">
        <w:rPr>
          <w:lang w:val="en-US"/>
        </w:rPr>
        <w:t xml:space="preserve"> and</w:t>
      </w:r>
      <w:r w:rsidRPr="00602B69">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EndPr/>
        <w:sdtContent>
          <w:r w:rsidRPr="00602B69">
            <w:rPr>
              <w:lang w:val="en-US"/>
            </w:rPr>
            <w:fldChar w:fldCharType="begin"/>
          </w:r>
          <w:r w:rsidR="00563976" w:rsidRPr="00602B6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602B69">
            <w:rPr>
              <w:lang w:val="en-US"/>
            </w:rPr>
            <w:fldChar w:fldCharType="separate"/>
          </w:r>
          <w:r w:rsidR="00563976" w:rsidRPr="00602B69">
            <w:rPr>
              <w:lang w:val="en-US"/>
            </w:rPr>
            <w:t>(Alber, 1995; Damiani et al., 2011; Halásková et al., 2017)</w:t>
          </w:r>
          <w:r w:rsidRPr="00602B69">
            <w:rPr>
              <w:lang w:val="en-US"/>
            </w:rPr>
            <w:fldChar w:fldCharType="end"/>
          </w:r>
        </w:sdtContent>
      </w:sdt>
      <w:r w:rsidRPr="00602B69">
        <w:rPr>
          <w:lang w:val="en-US"/>
        </w:rPr>
        <w:t xml:space="preserve">. </w:t>
      </w:r>
    </w:p>
    <w:p w14:paraId="60E93C83" w14:textId="77777777" w:rsidR="007B59AB" w:rsidRPr="00602B69" w:rsidRDefault="007B59AB" w:rsidP="00B41CC2">
      <w:pPr>
        <w:spacing w:line="360" w:lineRule="auto"/>
        <w:jc w:val="both"/>
        <w:rPr>
          <w:ins w:id="68" w:author="Philipp Alexander Linden" w:date="2019-06-29T01:31:00Z"/>
          <w:lang w:val="en-US"/>
        </w:rPr>
      </w:pPr>
      <w:ins w:id="69" w:author="Philipp Alexander Linden" w:date="2019-06-29T01:30:00Z">
        <w:r w:rsidRPr="00602B69">
          <w:rPr>
            <w:lang w:val="en-US"/>
          </w:rPr>
          <w:t xml:space="preserve">Another </w:t>
        </w:r>
      </w:ins>
      <w:del w:id="70" w:author="Philipp Alexander Linden" w:date="2019-06-29T01:30:00Z">
        <w:r w:rsidR="006445C6" w:rsidRPr="00602B69" w:rsidDel="007B59AB">
          <w:rPr>
            <w:lang w:val="en-US"/>
          </w:rPr>
          <w:delText xml:space="preserve">The </w:delText>
        </w:r>
      </w:del>
      <w:r w:rsidR="006445C6" w:rsidRPr="00602B69">
        <w:rPr>
          <w:lang w:val="en-US"/>
        </w:rPr>
        <w:t>dimension</w:t>
      </w:r>
      <w:del w:id="71" w:author="Philipp Alexander Linden" w:date="2019-06-29T01:30:00Z">
        <w:r w:rsidR="006445C6" w:rsidRPr="00602B69" w:rsidDel="007B59AB">
          <w:rPr>
            <w:lang w:val="en-US"/>
          </w:rPr>
          <w:delText xml:space="preserve"> of</w:delText>
        </w:r>
      </w:del>
      <w:ins w:id="72" w:author="Philipp Alexander Linden" w:date="2019-06-29T01:30:00Z">
        <w:r w:rsidRPr="00602B69">
          <w:rPr>
            <w:lang w:val="en-US"/>
          </w:rPr>
          <w:t xml:space="preserve"> is the</w:t>
        </w:r>
      </w:ins>
      <w:r w:rsidR="006445C6" w:rsidRPr="00602B69">
        <w:rPr>
          <w:lang w:val="en-US"/>
        </w:rPr>
        <w:t xml:space="preserve"> public-private mix of the systems</w:t>
      </w:r>
      <w:ins w:id="73" w:author="Philipp Alexander Linden" w:date="2019-06-29T01:30:00Z">
        <w:r w:rsidRPr="00602B69">
          <w:rPr>
            <w:lang w:val="en-US"/>
          </w:rPr>
          <w:t>, which</w:t>
        </w:r>
      </w:ins>
      <w:r w:rsidR="006445C6" w:rsidRPr="00602B69">
        <w:rPr>
          <w:lang w:val="en-US"/>
        </w:rPr>
        <w:t xml:space="preserve"> is often </w:t>
      </w:r>
      <w:r w:rsidR="00673314" w:rsidRPr="00602B69">
        <w:rPr>
          <w:lang w:val="en-US"/>
        </w:rPr>
        <w:t>part of</w:t>
      </w:r>
      <w:r w:rsidR="006445C6" w:rsidRPr="00602B69">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EndPr/>
        <w:sdtContent>
          <w:r w:rsidR="006445C6" w:rsidRPr="00602B69">
            <w:rPr>
              <w:lang w:val="en-US"/>
            </w:rPr>
            <w:fldChar w:fldCharType="begin"/>
          </w:r>
          <w:r w:rsidR="006445C6" w:rsidRPr="00602B6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sidRPr="00602B69">
            <w:rPr>
              <w:lang w:val="en-US"/>
            </w:rPr>
            <w:fldChar w:fldCharType="separate"/>
          </w:r>
          <w:r w:rsidR="00563976" w:rsidRPr="00602B69">
            <w:rPr>
              <w:lang w:val="en-US"/>
            </w:rPr>
            <w:t>(Reibling et al., 2019)</w:t>
          </w:r>
          <w:r w:rsidR="006445C6" w:rsidRPr="00602B69">
            <w:rPr>
              <w:lang w:val="en-US"/>
            </w:rPr>
            <w:fldChar w:fldCharType="end"/>
          </w:r>
        </w:sdtContent>
      </w:sdt>
      <w:ins w:id="74" w:author="Philipp Alexander Linden" w:date="2019-06-29T01:26:00Z">
        <w:r w:rsidRPr="00602B69">
          <w:rPr>
            <w:lang w:val="en-US"/>
          </w:rPr>
          <w:t>.</w:t>
        </w:r>
      </w:ins>
      <w:r w:rsidR="006445C6" w:rsidRPr="00602B69">
        <w:rPr>
          <w:lang w:val="en-US"/>
        </w:rPr>
        <w:t xml:space="preserve"> </w:t>
      </w:r>
      <w:ins w:id="75" w:author="Philipp Alexander Linden" w:date="2019-06-29T01:26:00Z">
        <w:r w:rsidRPr="00602B69">
          <w:rPr>
            <w:lang w:val="en-US"/>
          </w:rPr>
          <w:t xml:space="preserve">Thus, </w:t>
        </w:r>
      </w:ins>
      <w:del w:id="76" w:author="Philipp Alexander Linden" w:date="2019-06-29T01:26:00Z">
        <w:r w:rsidR="006445C6" w:rsidRPr="00602B69" w:rsidDel="007B59AB">
          <w:rPr>
            <w:lang w:val="en-US"/>
          </w:rPr>
          <w:delText xml:space="preserve">and </w:delText>
        </w:r>
      </w:del>
      <w:r w:rsidR="006445C6" w:rsidRPr="00602B69">
        <w:rPr>
          <w:lang w:val="en-US"/>
        </w:rPr>
        <w:t>for LTC typologies</w:t>
      </w:r>
      <w:ins w:id="77" w:author="Philipp Alexander Linden" w:date="2019-06-29T01:31:00Z">
        <w:r w:rsidRPr="00602B69">
          <w:rPr>
            <w:lang w:val="en-US"/>
          </w:rPr>
          <w:t>,</w:t>
        </w:r>
      </w:ins>
      <w:r w:rsidR="006445C6" w:rsidRPr="00602B69">
        <w:rPr>
          <w:lang w:val="en-US"/>
        </w:rPr>
        <w:t xml:space="preserve"> only those which specialize on specific aspects or those taking a broader view on social services i</w:t>
      </w:r>
      <w:r w:rsidR="00673314" w:rsidRPr="00602B69">
        <w:rPr>
          <w:lang w:val="en-US"/>
        </w:rPr>
        <w:t xml:space="preserve">ntegrate </w:t>
      </w:r>
      <w:r w:rsidR="006445C6" w:rsidRPr="00602B69">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EndPr/>
        <w:sdtContent>
          <w:r w:rsidR="006445C6" w:rsidRPr="00602B69">
            <w:rPr>
              <w:lang w:val="en-US"/>
            </w:rPr>
            <w:fldChar w:fldCharType="begin"/>
          </w:r>
          <w:r w:rsidR="006445C6" w:rsidRPr="00602B6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sidRPr="00602B69">
            <w:rPr>
              <w:lang w:val="en-US"/>
            </w:rPr>
            <w:fldChar w:fldCharType="separate"/>
          </w:r>
          <w:r w:rsidR="00563976" w:rsidRPr="00602B69">
            <w:rPr>
              <w:lang w:val="en-US"/>
            </w:rPr>
            <w:t>(Anderson, 2012)</w:t>
          </w:r>
          <w:r w:rsidR="006445C6" w:rsidRPr="00602B69">
            <w:rPr>
              <w:lang w:val="en-US"/>
            </w:rPr>
            <w:fldChar w:fldCharType="end"/>
          </w:r>
        </w:sdtContent>
      </w:sdt>
      <w:r w:rsidR="006445C6" w:rsidRPr="00602B69">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EndPr/>
        <w:sdtContent>
          <w:r w:rsidR="006445C6" w:rsidRPr="00602B69">
            <w:rPr>
              <w:lang w:val="en-US"/>
            </w:rPr>
            <w:fldChar w:fldCharType="begin"/>
          </w:r>
          <w:r w:rsidR="006445C6" w:rsidRPr="00602B69">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sidRPr="00602B69">
            <w:rPr>
              <w:lang w:val="en-US"/>
            </w:rPr>
            <w:fldChar w:fldCharType="separate"/>
          </w:r>
          <w:r w:rsidR="00563976" w:rsidRPr="00602B69">
            <w:rPr>
              <w:lang w:val="en-US"/>
            </w:rPr>
            <w:t>(Bettio and Plantenga, 2004)</w:t>
          </w:r>
          <w:r w:rsidR="006445C6" w:rsidRPr="00602B69">
            <w:rPr>
              <w:lang w:val="en-US"/>
            </w:rPr>
            <w:fldChar w:fldCharType="end"/>
          </w:r>
        </w:sdtContent>
      </w:sdt>
      <w:r w:rsidR="00A07E6E" w:rsidRPr="00602B69">
        <w:rPr>
          <w:lang w:val="en-US"/>
        </w:rPr>
        <w:t>,</w:t>
      </w:r>
      <w:r w:rsidR="002C276B" w:rsidRPr="00602B69">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EndPr/>
        <w:sdtContent>
          <w:r w:rsidR="002C276B" w:rsidRPr="00602B69">
            <w:rPr>
              <w:lang w:val="en-US"/>
            </w:rPr>
            <w:fldChar w:fldCharType="begin"/>
          </w:r>
          <w:r w:rsidR="002C276B" w:rsidRPr="00602B69">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sidRPr="00602B69">
            <w:rPr>
              <w:lang w:val="en-US"/>
            </w:rPr>
            <w:fldChar w:fldCharType="separate"/>
          </w:r>
          <w:r w:rsidR="00563976" w:rsidRPr="00602B69">
            <w:rPr>
              <w:lang w:val="en-US"/>
            </w:rPr>
            <w:t>(van Hooren, 2012)</w:t>
          </w:r>
          <w:r w:rsidR="002C276B" w:rsidRPr="00602B69">
            <w:rPr>
              <w:lang w:val="en-US"/>
            </w:rPr>
            <w:fldChar w:fldCharType="end"/>
          </w:r>
        </w:sdtContent>
      </w:sdt>
      <w:r w:rsidR="002C276B" w:rsidRPr="00602B69">
        <w:rPr>
          <w:lang w:val="en-US"/>
        </w:rPr>
        <w:t>,</w:t>
      </w:r>
      <w:r w:rsidR="00A07E6E" w:rsidRPr="00602B69">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EndPr/>
        <w:sdtContent>
          <w:r w:rsidR="00A07E6E" w:rsidRPr="00602B69">
            <w:rPr>
              <w:lang w:val="en-US"/>
            </w:rPr>
            <w:fldChar w:fldCharType="begin"/>
          </w:r>
          <w:r w:rsidR="00A07E6E" w:rsidRPr="00602B69">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A07E6E" w:rsidRPr="00602B69">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EndPr/>
        <w:sdtContent>
          <w:r w:rsidR="00A07E6E" w:rsidRPr="00602B69">
            <w:rPr>
              <w:lang w:val="en-US"/>
            </w:rPr>
            <w:fldChar w:fldCharType="begin"/>
          </w:r>
          <w:r w:rsidR="00A07E6E" w:rsidRPr="00602B69">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2C276B" w:rsidRPr="00602B69">
        <w:rPr>
          <w:lang w:val="en-US"/>
        </w:rPr>
        <w:t>.</w:t>
      </w:r>
      <w:r w:rsidR="006445C6" w:rsidRPr="00602B69">
        <w:rPr>
          <w:lang w:val="en-US"/>
        </w:rPr>
        <w:t xml:space="preserve"> </w:t>
      </w:r>
    </w:p>
    <w:p w14:paraId="38605CF6" w14:textId="1D99A4AE" w:rsidR="00B41CC2" w:rsidRPr="00602B69" w:rsidRDefault="00765EF3" w:rsidP="00B41CC2">
      <w:pPr>
        <w:spacing w:line="360" w:lineRule="auto"/>
        <w:jc w:val="both"/>
        <w:rPr>
          <w:lang w:val="en-US"/>
        </w:rPr>
      </w:pPr>
      <w:ins w:id="78" w:author="Philipp Alexander Linden" w:date="2019-06-29T01:35:00Z">
        <w:r w:rsidRPr="00602B69">
          <w:rPr>
            <w:lang w:val="en-US"/>
          </w:rPr>
          <w:t xml:space="preserve">Although </w:t>
        </w:r>
      </w:ins>
      <w:del w:id="79" w:author="Philipp Alexander Linden" w:date="2019-06-29T01:35:00Z">
        <w:r w:rsidR="00B41CC2" w:rsidRPr="00602B69" w:rsidDel="00765EF3">
          <w:rPr>
            <w:lang w:val="en-US"/>
          </w:rPr>
          <w:delText>Q</w:delText>
        </w:r>
      </w:del>
      <w:ins w:id="80" w:author="Philipp Alexander Linden" w:date="2019-06-29T01:35:00Z">
        <w:r w:rsidRPr="00602B69">
          <w:rPr>
            <w:lang w:val="en-US"/>
          </w:rPr>
          <w:t>q</w:t>
        </w:r>
      </w:ins>
      <w:r w:rsidR="00B41CC2" w:rsidRPr="00602B69">
        <w:rPr>
          <w:lang w:val="en-US"/>
        </w:rPr>
        <w:t xml:space="preserve">uality and performance indicators </w:t>
      </w:r>
      <w:r w:rsidR="00673314" w:rsidRPr="00602B69">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EndPr/>
        <w:sdtContent>
          <w:r w:rsidR="00673314" w:rsidRPr="00602B69">
            <w:rPr>
              <w:lang w:val="en-US"/>
            </w:rPr>
            <w:fldChar w:fldCharType="begin"/>
          </w:r>
          <w:r w:rsidR="00673314" w:rsidRPr="00602B69">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02B69">
            <w:rPr>
              <w:lang w:val="en-US"/>
            </w:rPr>
            <w:fldChar w:fldCharType="separate"/>
          </w:r>
          <w:r w:rsidR="00673314" w:rsidRPr="00602B69">
            <w:rPr>
              <w:lang w:val="en-US"/>
            </w:rPr>
            <w:t>(Halfens et al., 2013)</w:t>
          </w:r>
          <w:r w:rsidR="00673314" w:rsidRPr="00602B69">
            <w:rPr>
              <w:lang w:val="en-US"/>
            </w:rPr>
            <w:fldChar w:fldCharType="end"/>
          </w:r>
        </w:sdtContent>
      </w:sdt>
      <w:ins w:id="81" w:author="Philipp Alexander Linden" w:date="2019-06-29T01:35:00Z">
        <w:r w:rsidRPr="00602B69">
          <w:rPr>
            <w:lang w:val="en-US"/>
          </w:rPr>
          <w:t>,</w:t>
        </w:r>
      </w:ins>
      <w:del w:id="82" w:author="Philipp Alexander Linden" w:date="2019-06-29T01:35:00Z">
        <w:r w:rsidR="00673314" w:rsidRPr="00602B69" w:rsidDel="00765EF3">
          <w:rPr>
            <w:lang w:val="en-US"/>
          </w:rPr>
          <w:delText>. Still</w:delText>
        </w:r>
        <w:r w:rsidR="00B41CC2" w:rsidRPr="00602B69" w:rsidDel="00765EF3">
          <w:rPr>
            <w:lang w:val="en-US"/>
          </w:rPr>
          <w:delText xml:space="preserve">, </w:delText>
        </w:r>
      </w:del>
      <w:r w:rsidR="00B41CC2" w:rsidRPr="00602B69">
        <w:rPr>
          <w:lang w:val="en-US"/>
        </w:rPr>
        <w:t xml:space="preserve">some typologies </w:t>
      </w:r>
      <w:ins w:id="83" w:author="Philipp Alexander Linden" w:date="2019-06-29T01:35:00Z">
        <w:r w:rsidRPr="00602B69">
          <w:rPr>
            <w:lang w:val="en-US"/>
          </w:rPr>
          <w:t xml:space="preserve">still </w:t>
        </w:r>
      </w:ins>
      <w:r w:rsidR="00673314" w:rsidRPr="00602B69">
        <w:rPr>
          <w:lang w:val="en-US"/>
        </w:rPr>
        <w:t xml:space="preserve">include </w:t>
      </w:r>
      <w:del w:id="84" w:author="Philipp Alexander Linden" w:date="2019-06-29T01:37:00Z">
        <w:r w:rsidR="00673314" w:rsidRPr="00602B69" w:rsidDel="00765EF3">
          <w:rPr>
            <w:lang w:val="en-US"/>
          </w:rPr>
          <w:delText>quality and performance indicators</w:delText>
        </w:r>
        <w:r w:rsidR="00B41CC2" w:rsidRPr="00602B69" w:rsidDel="00765EF3">
          <w:rPr>
            <w:lang w:val="en-US"/>
          </w:rPr>
          <w:delText>.</w:delText>
        </w:r>
      </w:del>
      <w:ins w:id="85" w:author="Philipp Alexander Linden" w:date="2019-06-29T01:37:00Z">
        <w:r w:rsidRPr="00602B69">
          <w:rPr>
            <w:lang w:val="en-US"/>
          </w:rPr>
          <w:t>them in their classification systems</w:t>
        </w:r>
      </w:ins>
      <w:r w:rsidR="00B41CC2" w:rsidRPr="00602B69">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EndPr/>
        <w:sdtContent>
          <w:r w:rsidR="00B41CC2" w:rsidRPr="00602B69">
            <w:rPr>
              <w:lang w:val="en-US"/>
            </w:rPr>
            <w:fldChar w:fldCharType="begin"/>
          </w:r>
          <w:r w:rsidR="00563976" w:rsidRPr="00602B6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02B69">
            <w:rPr>
              <w:lang w:val="en-US"/>
            </w:rPr>
            <w:fldChar w:fldCharType="separate"/>
          </w:r>
          <w:r w:rsidR="00563976" w:rsidRPr="00602B69">
            <w:rPr>
              <w:lang w:val="en-US"/>
            </w:rPr>
            <w:t>Damiani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EndPr/>
        <w:sdtContent>
          <w:r w:rsidR="00B41CC2" w:rsidRPr="00602B69">
            <w:rPr>
              <w:lang w:val="en-US"/>
            </w:rPr>
            <w:fldChar w:fldCharType="begin"/>
          </w:r>
          <w:r w:rsidR="00563976" w:rsidRPr="00602B6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02B69">
            <w:rPr>
              <w:lang w:val="en-US"/>
            </w:rPr>
            <w:fldChar w:fldCharType="separate"/>
          </w:r>
          <w:r w:rsidR="00563976" w:rsidRPr="00602B69">
            <w:rPr>
              <w:lang w:val="en-US"/>
            </w:rPr>
            <w:t>(2011)</w:t>
          </w:r>
          <w:r w:rsidR="00B41CC2" w:rsidRPr="00602B69">
            <w:rPr>
              <w:lang w:val="en-US"/>
            </w:rPr>
            <w:fldChar w:fldCharType="end"/>
          </w:r>
        </w:sdtContent>
      </w:sdt>
      <w:ins w:id="86" w:author="Philipp Alexander Linden" w:date="2019-06-29T01:33:00Z">
        <w:r w:rsidRPr="00602B69">
          <w:rPr>
            <w:lang w:val="en-US"/>
          </w:rPr>
          <w:t>, for example,</w:t>
        </w:r>
      </w:ins>
      <w:r w:rsidR="00B41CC2" w:rsidRPr="00602B69">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EndPr/>
        <w:sdtContent>
          <w:r w:rsidR="00B41CC2" w:rsidRPr="00602B69">
            <w:rPr>
              <w:lang w:val="en-US"/>
            </w:rPr>
            <w:fldChar w:fldCharType="begin"/>
          </w:r>
          <w:r w:rsidR="00563976" w:rsidRPr="00602B69">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02B69">
            <w:rPr>
              <w:lang w:val="en-US"/>
            </w:rPr>
            <w:fldChar w:fldCharType="separate"/>
          </w:r>
          <w:r w:rsidR="00563976" w:rsidRPr="00602B69">
            <w:rPr>
              <w:lang w:val="en-US"/>
            </w:rPr>
            <w:t>Kraus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EndPr/>
        <w:sdtContent>
          <w:r w:rsidR="00B41CC2" w:rsidRPr="00602B69">
            <w:rPr>
              <w:lang w:val="en-US"/>
            </w:rPr>
            <w:fldChar w:fldCharType="begin"/>
          </w:r>
          <w:r w:rsidR="00563976" w:rsidRPr="00602B69">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02B69">
            <w:rPr>
              <w:lang w:val="en-US"/>
            </w:rPr>
            <w:fldChar w:fldCharType="separate"/>
          </w:r>
          <w:r w:rsidR="00563976" w:rsidRPr="00602B69">
            <w:rPr>
              <w:lang w:val="en-US"/>
            </w:rPr>
            <w:t>(2010)</w:t>
          </w:r>
          <w:r w:rsidR="00B41CC2" w:rsidRPr="00602B69">
            <w:rPr>
              <w:lang w:val="en-US"/>
            </w:rPr>
            <w:fldChar w:fldCharType="end"/>
          </w:r>
        </w:sdtContent>
      </w:sdt>
      <w:r w:rsidR="00B41CC2" w:rsidRPr="00602B69">
        <w:rPr>
          <w:lang w:val="en-US"/>
        </w:rPr>
        <w:t xml:space="preserve"> </w:t>
      </w:r>
      <w:ins w:id="87" w:author="Philipp Alexander Linden" w:date="2019-06-29T01:33:00Z">
        <w:r w:rsidRPr="00602B69">
          <w:rPr>
            <w:lang w:val="en-US"/>
          </w:rPr>
          <w:t>analyze</w:t>
        </w:r>
      </w:ins>
      <w:del w:id="88" w:author="Philipp Alexander Linden" w:date="2019-06-29T01:33:00Z">
        <w:r w:rsidR="00B41CC2" w:rsidRPr="00602B69" w:rsidDel="00765EF3">
          <w:rPr>
            <w:lang w:val="en-US"/>
          </w:rPr>
          <w:delText>use</w:delText>
        </w:r>
      </w:del>
      <w:r w:rsidR="00B41CC2" w:rsidRPr="00602B69">
        <w:rPr>
          <w:lang w:val="en-US"/>
        </w:rPr>
        <w:t xml:space="preserve"> institutional indicators of mandatory quality assurance systems and the degree and functioning of integrated services. </w:t>
      </w:r>
      <w:del w:id="89" w:author="Philipp Alexander Linden" w:date="2019-06-29T01:38:00Z">
        <w:r w:rsidR="00973D25" w:rsidRPr="00602B69" w:rsidDel="00765EF3">
          <w:rPr>
            <w:lang w:val="en-US"/>
          </w:rPr>
          <w:delText>Overall these dimensions and indicators are nearly all quantitative indicators, based on</w:delText>
        </w:r>
        <w:r w:rsidR="00B41CC2" w:rsidRPr="00602B69" w:rsidDel="00765EF3">
          <w:rPr>
            <w:lang w:val="en-US"/>
          </w:rPr>
          <w:delText xml:space="preserve"> OECD or Eurostat data </w:delText>
        </w:r>
        <w:r w:rsidR="00973D25" w:rsidRPr="00602B69" w:rsidDel="00765EF3">
          <w:rPr>
            <w:lang w:val="en-US"/>
          </w:rPr>
          <w:delText xml:space="preserve">on which nearly all typologies are based </w:delText>
        </w:r>
      </w:del>
      <w:customXmlDelRangeStart w:id="90" w:author="Philipp Alexander Linden" w:date="2019-06-29T01:38:00Z"/>
      <w:sdt>
        <w:sdtPr>
          <w:rPr>
            <w:lang w:val="en-US"/>
          </w:rPr>
          <w:alias w:val="Don’t edit this field."/>
          <w:tag w:val="CitaviPlaceholder#30c090f1-e5e5-42d8-a73b-ff39188dc39b"/>
          <w:id w:val="1994758313"/>
          <w:placeholder>
            <w:docPart w:val="BA4933A98030458B918C9F0ABAEC5A28"/>
          </w:placeholder>
        </w:sdtPr>
        <w:sdtEndPr/>
        <w:sdtContent>
          <w:customXmlDelRangeEnd w:id="90"/>
          <w:del w:id="91" w:author="Philipp Alexander Linden" w:date="2019-06-29T01:38:00Z">
            <w:r w:rsidR="00973D25" w:rsidRPr="00602B69" w:rsidDel="00765EF3">
              <w:rPr>
                <w:lang w:val="en-US"/>
              </w:rPr>
              <w:fldChar w:fldCharType="begin"/>
            </w:r>
            <w:r w:rsidR="00563976" w:rsidRPr="00602B69" w:rsidDel="00765EF3">
              <w:rPr>
                <w:lang w:val="en-US"/>
              </w:rPr>
              <w:del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delInstrText>
            </w:r>
            <w:r w:rsidR="00973D25" w:rsidRPr="00602B69" w:rsidDel="00765EF3">
              <w:rPr>
                <w:lang w:val="en-US"/>
              </w:rPr>
              <w:fldChar w:fldCharType="separate"/>
            </w:r>
            <w:r w:rsidR="00563976" w:rsidRPr="00602B69" w:rsidDel="00765EF3">
              <w:rPr>
                <w:lang w:val="en-US"/>
              </w:rPr>
              <w:delText>(Alber, 1995; Colombo, 2012; Damiani et al., 2011; Kraus et al., 2010)</w:delText>
            </w:r>
            <w:r w:rsidR="00973D25" w:rsidRPr="00602B69" w:rsidDel="00765EF3">
              <w:rPr>
                <w:lang w:val="en-US"/>
              </w:rPr>
              <w:fldChar w:fldCharType="end"/>
            </w:r>
          </w:del>
          <w:customXmlDelRangeStart w:id="92" w:author="Philipp Alexander Linden" w:date="2019-06-29T01:38:00Z"/>
        </w:sdtContent>
      </w:sdt>
      <w:customXmlDelRangeEnd w:id="92"/>
      <w:del w:id="93" w:author="Philipp Alexander Linden" w:date="2019-06-29T01:38:00Z">
        <w:r w:rsidR="00D9383E" w:rsidRPr="00602B69" w:rsidDel="00765EF3">
          <w:rPr>
            <w:lang w:val="en-US"/>
          </w:rPr>
          <w:delText>.</w:delText>
        </w:r>
        <w:r w:rsidR="00973D25" w:rsidRPr="00602B69" w:rsidDel="00765EF3">
          <w:rPr>
            <w:lang w:val="en-US"/>
          </w:rPr>
          <w:delText xml:space="preserve"> </w:delText>
        </w:r>
      </w:del>
      <w:ins w:id="94" w:author="Philipp Alexander Linden" w:date="2019-06-29T01:38:00Z">
        <w:r w:rsidRPr="00602B69">
          <w:rPr>
            <w:lang w:val="en-US"/>
          </w:rPr>
          <w:t>In contrast</w:t>
        </w:r>
      </w:ins>
      <w:ins w:id="95" w:author="Philipp Alexander Linden" w:date="2019-06-29T01:41:00Z">
        <w:r w:rsidRPr="00602B69">
          <w:rPr>
            <w:lang w:val="en-US"/>
          </w:rPr>
          <w:t xml:space="preserve"> to this quantitative indicators, on which nearly all typologies are based </w:t>
        </w:r>
      </w:ins>
      <w:customXmlInsRangeStart w:id="96" w:author="Philipp Alexander Linden" w:date="2019-06-29T01:41:00Z"/>
      <w:sdt>
        <w:sdtPr>
          <w:rPr>
            <w:lang w:val="en-US"/>
          </w:rPr>
          <w:alias w:val="Don’t edit this field."/>
          <w:tag w:val="CitaviPlaceholder#30c090f1-e5e5-42d8-a73b-ff39188dc39b"/>
          <w:id w:val="-91550807"/>
          <w:placeholder>
            <w:docPart w:val="3466570717FB49D68C39461A9DA068E0"/>
          </w:placeholder>
        </w:sdtPr>
        <w:sdtEndPr/>
        <w:sdtContent>
          <w:customXmlInsRangeEnd w:id="96"/>
          <w:ins w:id="97" w:author="Philipp Alexander Linden" w:date="2019-06-29T01:41:00Z">
            <w:r w:rsidRPr="00602B69">
              <w:rPr>
                <w:lang w:val="en-US"/>
              </w:rPr>
              <w:fldChar w:fldCharType="begin"/>
            </w:r>
            <w:r w:rsidRPr="00602B6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02B69">
              <w:rPr>
                <w:lang w:val="en-US"/>
              </w:rPr>
              <w:fldChar w:fldCharType="separate"/>
            </w:r>
            <w:r w:rsidRPr="00602B69">
              <w:rPr>
                <w:lang w:val="en-US"/>
              </w:rPr>
              <w:t>(Alber, 1995; Colombo, 2012; Damiani et al., 2011; Kraus et al., 2010)</w:t>
            </w:r>
            <w:r w:rsidRPr="00602B69">
              <w:rPr>
                <w:lang w:val="en-US"/>
              </w:rPr>
              <w:fldChar w:fldCharType="end"/>
            </w:r>
          </w:ins>
          <w:customXmlInsRangeStart w:id="98" w:author="Philipp Alexander Linden" w:date="2019-06-29T01:41:00Z"/>
        </w:sdtContent>
      </w:sdt>
      <w:customXmlInsRangeEnd w:id="98"/>
      <w:ins w:id="99" w:author="Philipp Alexander Linden" w:date="2019-06-29T01:41:00Z">
        <w:r w:rsidRPr="00602B69">
          <w:rPr>
            <w:lang w:val="en-US"/>
          </w:rPr>
          <w:t>.</w:t>
        </w:r>
      </w:ins>
      <w:ins w:id="100" w:author="Philipp Alexander Linden" w:date="2019-06-29T01:38:00Z">
        <w:r w:rsidRPr="00602B69">
          <w:rPr>
            <w:lang w:val="en-US"/>
          </w:rPr>
          <w:t>,</w:t>
        </w:r>
      </w:ins>
      <w:del w:id="101" w:author="Philipp Alexander Linden" w:date="2019-06-29T01:38:00Z">
        <w:r w:rsidR="00D9383E" w:rsidRPr="00602B69" w:rsidDel="00765EF3">
          <w:rPr>
            <w:lang w:val="en-US"/>
          </w:rPr>
          <w:delText>O</w:delText>
        </w:r>
        <w:r w:rsidR="00973D25" w:rsidRPr="00602B69" w:rsidDel="00765EF3">
          <w:rPr>
            <w:lang w:val="en-US"/>
          </w:rPr>
          <w:delText>nly</w:delText>
        </w:r>
      </w:del>
      <w:r w:rsidR="00973D25" w:rsidRPr="00602B69">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EndPr/>
        <w:sdtContent>
          <w:r w:rsidR="00973D25" w:rsidRPr="00602B69">
            <w:rPr>
              <w:lang w:val="en-US"/>
            </w:rPr>
            <w:fldChar w:fldCharType="begin"/>
          </w:r>
          <w:r w:rsidR="00563976" w:rsidRPr="00602B69">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02B69">
            <w:rPr>
              <w:lang w:val="en-US"/>
            </w:rPr>
            <w:fldChar w:fldCharType="separate"/>
          </w:r>
          <w:r w:rsidR="00563976" w:rsidRPr="00602B69">
            <w:rPr>
              <w:lang w:val="en-US"/>
            </w:rPr>
            <w:t>Pommer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EndPr/>
        <w:sdtContent>
          <w:r w:rsidR="00973D25" w:rsidRPr="00602B69">
            <w:rPr>
              <w:lang w:val="en-US"/>
            </w:rPr>
            <w:fldChar w:fldCharType="begin"/>
          </w:r>
          <w:r w:rsidR="00563976" w:rsidRPr="00602B69">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02B69">
            <w:rPr>
              <w:lang w:val="en-US"/>
            </w:rPr>
            <w:fldChar w:fldCharType="separate"/>
          </w:r>
          <w:r w:rsidR="00563976" w:rsidRPr="00602B69">
            <w:rPr>
              <w:lang w:val="en-US"/>
            </w:rPr>
            <w:t>(2009)</w:t>
          </w:r>
          <w:r w:rsidR="00973D25" w:rsidRPr="00602B69">
            <w:rPr>
              <w:lang w:val="en-US"/>
            </w:rPr>
            <w:fldChar w:fldCharType="end"/>
          </w:r>
        </w:sdtContent>
      </w:sdt>
      <w:r w:rsidR="00973D25" w:rsidRPr="00602B69">
        <w:rPr>
          <w:lang w:val="en-US"/>
        </w:rPr>
        <w:t xml:space="preserve"> </w:t>
      </w:r>
      <w:ins w:id="102" w:author="Philipp Alexander Linden" w:date="2019-06-29T01:39:00Z">
        <w:r w:rsidRPr="00602B69">
          <w:rPr>
            <w:lang w:val="en-US"/>
          </w:rPr>
          <w:t>utilizes</w:t>
        </w:r>
      </w:ins>
      <w:del w:id="103" w:author="Philipp Alexander Linden" w:date="2019-06-29T01:39:00Z">
        <w:r w:rsidR="00973D25" w:rsidRPr="00602B69" w:rsidDel="00765EF3">
          <w:rPr>
            <w:lang w:val="en-US"/>
          </w:rPr>
          <w:delText>u</w:delText>
        </w:r>
      </w:del>
      <w:del w:id="104" w:author="Philipp Alexander Linden" w:date="2019-06-29T01:38:00Z">
        <w:r w:rsidR="00973D25" w:rsidRPr="00602B69" w:rsidDel="00765EF3">
          <w:rPr>
            <w:lang w:val="en-US"/>
          </w:rPr>
          <w:delText>se</w:delText>
        </w:r>
      </w:del>
      <w:r w:rsidR="00973D25" w:rsidRPr="00602B69">
        <w:rPr>
          <w:lang w:val="en-US"/>
        </w:rPr>
        <w:t xml:space="preserve"> Share-Data</w:t>
      </w:r>
      <w:ins w:id="105" w:author="Philipp Alexander Linden" w:date="2019-06-29T01:38:00Z">
        <w:r w:rsidRPr="00602B69">
          <w:rPr>
            <w:lang w:val="en-US"/>
          </w:rPr>
          <w:t xml:space="preserve"> (micro-data)</w:t>
        </w:r>
      </w:ins>
      <w:r w:rsidR="00973D25" w:rsidRPr="00602B69">
        <w:rPr>
          <w:lang w:val="en-US"/>
        </w:rPr>
        <w:t xml:space="preserve"> for their typology</w:t>
      </w:r>
      <w:ins w:id="106" w:author="Philipp Alexander Linden" w:date="2019-06-29T01:42:00Z">
        <w:r w:rsidRPr="00602B69">
          <w:rPr>
            <w:lang w:val="en-US"/>
          </w:rPr>
          <w:t>. And solely</w:t>
        </w:r>
      </w:ins>
      <w:del w:id="107" w:author="Philipp Alexander Linden" w:date="2019-06-29T01:38:00Z">
        <w:r w:rsidR="00973D25" w:rsidRPr="00602B69" w:rsidDel="00765EF3">
          <w:rPr>
            <w:lang w:val="en-US"/>
          </w:rPr>
          <w:delText xml:space="preserve"> and are thus the only ones using micro-data for their analysis</w:delText>
        </w:r>
      </w:del>
      <w:del w:id="108" w:author="Philipp Alexander Linden" w:date="2019-06-29T01:42:00Z">
        <w:r w:rsidR="00973D25" w:rsidRPr="00602B69" w:rsidDel="00765EF3">
          <w:rPr>
            <w:lang w:val="en-US"/>
          </w:rPr>
          <w:delText xml:space="preserve">. </w:delText>
        </w:r>
        <w:r w:rsidR="00D9383E" w:rsidRPr="00602B69" w:rsidDel="00765EF3">
          <w:rPr>
            <w:lang w:val="en-US"/>
          </w:rPr>
          <w:delText>Solely</w:delText>
        </w:r>
      </w:del>
      <w:r w:rsidR="00973D25" w:rsidRPr="00602B69">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EndPr/>
        <w:sdtContent>
          <w:r w:rsidR="00973D25" w:rsidRPr="00602B69">
            <w:rPr>
              <w:lang w:val="en-US"/>
            </w:rPr>
            <w:fldChar w:fldCharType="begin"/>
          </w:r>
          <w:r w:rsidR="00563976" w:rsidRPr="00602B69">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02B69">
            <w:rPr>
              <w:lang w:val="en-US"/>
            </w:rPr>
            <w:fldChar w:fldCharType="separate"/>
          </w:r>
          <w:r w:rsidR="00563976" w:rsidRPr="00602B69">
            <w:rPr>
              <w:lang w:val="en-US"/>
            </w:rPr>
            <w:t>Kraus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EndPr/>
        <w:sdtContent>
          <w:r w:rsidR="00973D25" w:rsidRPr="00602B69">
            <w:rPr>
              <w:lang w:val="en-US"/>
            </w:rPr>
            <w:fldChar w:fldCharType="begin"/>
          </w:r>
          <w:r w:rsidR="00563976" w:rsidRPr="00602B69">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w:t>
      </w:r>
      <w:del w:id="109" w:author="Philipp Alexander Linden" w:date="2019-06-29T01:42:00Z">
        <w:r w:rsidR="00973D25" w:rsidRPr="00602B69" w:rsidDel="00FA3154">
          <w:rPr>
            <w:lang w:val="en-US"/>
          </w:rPr>
          <w:delText xml:space="preserve">use </w:delText>
        </w:r>
      </w:del>
      <w:ins w:id="110" w:author="Philipp Alexander Linden" w:date="2019-06-29T01:42:00Z">
        <w:r w:rsidR="00FA3154" w:rsidRPr="00602B69">
          <w:rPr>
            <w:lang w:val="en-US"/>
          </w:rPr>
          <w:t xml:space="preserve">develops this approach, using </w:t>
        </w:r>
      </w:ins>
      <w:r w:rsidR="00973D25" w:rsidRPr="00602B69">
        <w:rPr>
          <w:lang w:val="en-US"/>
        </w:rPr>
        <w:t>data</w:t>
      </w:r>
      <w:ins w:id="111" w:author="Philipp Alexander Linden" w:date="2019-06-29T01:43:00Z">
        <w:r w:rsidR="00FA3154" w:rsidRPr="00602B69">
          <w:rPr>
            <w:lang w:val="en-US"/>
          </w:rPr>
          <w:t xml:space="preserve"> that</w:t>
        </w:r>
      </w:ins>
      <w:del w:id="112" w:author="Philipp Alexander Linden" w:date="2019-06-29T01:43:00Z">
        <w:r w:rsidR="00973D25" w:rsidRPr="00602B69" w:rsidDel="00FA3154">
          <w:rPr>
            <w:lang w:val="en-US"/>
          </w:rPr>
          <w:delText xml:space="preserve"> which</w:delText>
        </w:r>
      </w:del>
      <w:r w:rsidR="00973D25" w:rsidRPr="00602B69">
        <w:rPr>
          <w:lang w:val="en-US"/>
        </w:rPr>
        <w:t xml:space="preserve"> include</w:t>
      </w:r>
      <w:ins w:id="113" w:author="Philipp Alexander Linden" w:date="2019-06-29T01:43:00Z">
        <w:r w:rsidR="00FA3154" w:rsidRPr="00602B69">
          <w:rPr>
            <w:lang w:val="en-US"/>
          </w:rPr>
          <w:t>s</w:t>
        </w:r>
      </w:ins>
      <w:r w:rsidR="00973D25" w:rsidRPr="00602B69">
        <w:rPr>
          <w:lang w:val="en-US"/>
        </w:rPr>
        <w:t xml:space="preserve"> the institutional setting and rules for access to the system</w:t>
      </w:r>
      <w:ins w:id="114" w:author="Philipp Alexander Linden" w:date="2019-06-29T01:43:00Z">
        <w:r w:rsidR="00FA3154" w:rsidRPr="00602B69">
          <w:rPr>
            <w:lang w:val="en-US"/>
          </w:rPr>
          <w:t xml:space="preserve"> by collecting them on their own</w:t>
        </w:r>
      </w:ins>
      <w:del w:id="115" w:author="Philipp Alexander Linden" w:date="2019-06-29T01:43:00Z">
        <w:r w:rsidR="00973D25" w:rsidRPr="00602B69" w:rsidDel="00FA3154">
          <w:rPr>
            <w:lang w:val="en-US"/>
          </w:rPr>
          <w:delText>,</w:delText>
        </w:r>
      </w:del>
      <w:del w:id="116" w:author="Philipp Alexander Linden" w:date="2019-06-29T01:44:00Z">
        <w:r w:rsidR="00973D25" w:rsidRPr="00602B69" w:rsidDel="00FA3154">
          <w:rPr>
            <w:lang w:val="en-US"/>
          </w:rPr>
          <w:delText xml:space="preserve"> which are based on own primary data collection.</w:delText>
        </w:r>
      </w:del>
      <w:ins w:id="117" w:author="Philipp Alexander Linden" w:date="2019-06-29T01:44:00Z">
        <w:r w:rsidR="00FA3154" w:rsidRPr="00602B69">
          <w:rPr>
            <w:lang w:val="en-US"/>
          </w:rPr>
          <w:t>.</w:t>
        </w:r>
      </w:ins>
      <w:r w:rsidR="00973D25" w:rsidRPr="00602B69">
        <w:rPr>
          <w:lang w:val="en-US"/>
        </w:rPr>
        <w:t xml:space="preserve"> </w:t>
      </w:r>
      <w:ins w:id="118" w:author="Philipp Alexander Linden" w:date="2019-06-29T01:40:00Z">
        <w:r w:rsidRPr="00602B69">
          <w:rPr>
            <w:lang w:val="en-US"/>
          </w:rPr>
          <w:t xml:space="preserve">Hence, </w:t>
        </w:r>
      </w:ins>
      <w:del w:id="119" w:author="Philipp Alexander Linden" w:date="2019-06-29T01:40:00Z">
        <w:r w:rsidR="00973D25" w:rsidRPr="00602B69" w:rsidDel="00765EF3">
          <w:rPr>
            <w:lang w:val="en-US"/>
          </w:rPr>
          <w:delText>T</w:delText>
        </w:r>
      </w:del>
      <w:ins w:id="120" w:author="Philipp Alexander Linden" w:date="2019-06-29T01:40:00Z">
        <w:r w:rsidRPr="00602B69">
          <w:rPr>
            <w:lang w:val="en-US"/>
          </w:rPr>
          <w:t>t</w:t>
        </w:r>
      </w:ins>
      <w:r w:rsidR="00973D25" w:rsidRPr="00602B69">
        <w:rPr>
          <w:lang w:val="en-US"/>
        </w:rPr>
        <w:t xml:space="preserve">his access </w:t>
      </w:r>
      <w:r w:rsidR="00973D25" w:rsidRPr="00602B69">
        <w:rPr>
          <w:lang w:val="en-US"/>
        </w:rPr>
        <w:lastRenderedPageBreak/>
        <w:t xml:space="preserve">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EndPr/>
        <w:sdtContent>
          <w:r w:rsidR="00973D25" w:rsidRPr="00602B69">
            <w:rPr>
              <w:lang w:val="en-US"/>
            </w:rPr>
            <w:fldChar w:fldCharType="begin"/>
          </w:r>
          <w:r w:rsidR="00973D25" w:rsidRPr="00602B6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02B69">
            <w:rPr>
              <w:lang w:val="en-US"/>
            </w:rPr>
            <w:fldChar w:fldCharType="separate"/>
          </w:r>
          <w:r w:rsidR="00563976" w:rsidRPr="00602B69">
            <w:rPr>
              <w:lang w:val="en-US"/>
            </w:rPr>
            <w:t>(Reibling, 2010; Reibling et al., 2019)</w:t>
          </w:r>
          <w:r w:rsidR="00973D25" w:rsidRPr="00602B69">
            <w:rPr>
              <w:lang w:val="en-US"/>
            </w:rPr>
            <w:fldChar w:fldCharType="end"/>
          </w:r>
        </w:sdtContent>
      </w:sdt>
      <w:r w:rsidR="00973D25" w:rsidRPr="00602B69">
        <w:rPr>
          <w:lang w:val="en-US"/>
        </w:rPr>
        <w:t xml:space="preserve"> and is </w:t>
      </w:r>
      <w:r w:rsidR="00CB5610" w:rsidRPr="00602B69">
        <w:rPr>
          <w:lang w:val="en-US"/>
        </w:rPr>
        <w:t>operationalized</w:t>
      </w:r>
      <w:r w:rsidR="00973D25" w:rsidRPr="00602B69">
        <w:rPr>
          <w:lang w:val="en-US"/>
        </w:rPr>
        <w:t xml:space="preserve"> via </w:t>
      </w:r>
      <w:r w:rsidR="00B41CC2" w:rsidRPr="00602B69">
        <w:rPr>
          <w:lang w:val="en-US"/>
        </w:rPr>
        <w:t>means-testing for benefits, entitlement to residential</w:t>
      </w:r>
      <w:r w:rsidR="00673314" w:rsidRPr="00602B69">
        <w:rPr>
          <w:lang w:val="en-US"/>
        </w:rPr>
        <w:t xml:space="preserve"> care</w:t>
      </w:r>
      <w:r w:rsidR="00B41CC2" w:rsidRPr="00602B69">
        <w:rPr>
          <w:lang w:val="en-US"/>
        </w:rPr>
        <w:t>, home-care benefits and cash benefits as well as choice restrictions</w:t>
      </w:r>
      <w:r w:rsidR="00973D25" w:rsidRPr="00602B69">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EndPr/>
        <w:sdtContent>
          <w:r w:rsidR="00973D25" w:rsidRPr="00602B69">
            <w:rPr>
              <w:lang w:val="en-US"/>
            </w:rPr>
            <w:fldChar w:fldCharType="begin"/>
          </w:r>
          <w:r w:rsidR="00973D25" w:rsidRPr="00602B6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02B69">
            <w:rPr>
              <w:lang w:val="en-US"/>
            </w:rPr>
            <w:fldChar w:fldCharType="separate"/>
          </w:r>
          <w:r w:rsidR="00563976" w:rsidRPr="00602B69">
            <w:rPr>
              <w:lang w:val="en-US"/>
            </w:rPr>
            <w:t>Kraus et al.'s</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8b7270c-f801-42da-900b-50a9b81681fe"/>
          <w:id w:val="-958026672"/>
          <w:placeholder>
            <w:docPart w:val="DefaultPlaceholder_-1854013440"/>
          </w:placeholder>
        </w:sdtPr>
        <w:sdtEndPr/>
        <w:sdtContent>
          <w:r w:rsidR="00973D25" w:rsidRPr="00602B69">
            <w:rPr>
              <w:lang w:val="en-US"/>
            </w:rPr>
            <w:fldChar w:fldCharType="begin"/>
          </w:r>
          <w:r w:rsidR="00973D25" w:rsidRPr="00602B6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typology</w:t>
      </w:r>
      <w:r w:rsidR="00B41CC2" w:rsidRPr="00602B69">
        <w:rPr>
          <w:lang w:val="en-US"/>
        </w:rPr>
        <w:t>.</w:t>
      </w:r>
      <w:ins w:id="121" w:author="Philipp Alexander Linden" w:date="2019-06-29T01:41:00Z">
        <w:r w:rsidRPr="00602B69">
          <w:rPr>
            <w:lang w:val="en-US"/>
          </w:rPr>
          <w:t xml:space="preserve"> </w:t>
        </w:r>
      </w:ins>
    </w:p>
    <w:p w14:paraId="3FA4C9D1" w14:textId="77777777" w:rsidR="00FA3154" w:rsidRPr="00602B69" w:rsidRDefault="00673314" w:rsidP="0001050A">
      <w:pPr>
        <w:spacing w:line="360" w:lineRule="auto"/>
        <w:jc w:val="both"/>
        <w:rPr>
          <w:ins w:id="122" w:author="Philipp Alexander Linden" w:date="2019-06-29T01:48:00Z"/>
          <w:lang w:val="en-US"/>
        </w:rPr>
      </w:pPr>
      <w:r w:rsidRPr="00602B69">
        <w:rPr>
          <w:lang w:val="en-US"/>
        </w:rPr>
        <w:t xml:space="preserve">The </w:t>
      </w:r>
      <w:r w:rsidR="006E55FF" w:rsidRPr="00602B69">
        <w:rPr>
          <w:lang w:val="en-US"/>
        </w:rPr>
        <w:t>results</w:t>
      </w:r>
      <w:r w:rsidRPr="00602B69">
        <w:rPr>
          <w:lang w:val="en-US"/>
        </w:rPr>
        <w:t xml:space="preserve"> of these typologies are certainly influenced by their focus and aim but also by</w:t>
      </w:r>
      <w:r w:rsidR="006E55FF" w:rsidRPr="00602B69">
        <w:rPr>
          <w:lang w:val="en-US"/>
        </w:rPr>
        <w:t xml:space="preserve"> the number of included countries. </w:t>
      </w:r>
      <w:ins w:id="123" w:author="Philipp Alexander Linden" w:date="2019-06-29T01:46:00Z">
        <w:r w:rsidR="00FA3154" w:rsidRPr="00602B69">
          <w:rPr>
            <w:lang w:val="en-US"/>
          </w:rPr>
          <w:t xml:space="preserve">Some studies </w:t>
        </w:r>
      </w:ins>
      <w:del w:id="124" w:author="Philipp Alexander Linden" w:date="2019-06-29T01:46:00Z">
        <w:r w:rsidR="00A02BFB" w:rsidRPr="00602B69" w:rsidDel="00FA3154">
          <w:rPr>
            <w:lang w:val="en-US"/>
          </w:rPr>
          <w:delText xml:space="preserve">The </w:delText>
        </w:r>
      </w:del>
      <w:r w:rsidR="00A02BFB" w:rsidRPr="00602B69">
        <w:rPr>
          <w:lang w:val="en-US"/>
        </w:rPr>
        <w:t>included</w:t>
      </w:r>
      <w:r w:rsidR="00B14BB1" w:rsidRPr="00602B69">
        <w:rPr>
          <w:lang w:val="en-US"/>
        </w:rPr>
        <w:t xml:space="preserve"> </w:t>
      </w:r>
      <w:ins w:id="125" w:author="Philipp Alexander Linden" w:date="2019-06-29T01:47:00Z">
        <w:r w:rsidR="00FA3154" w:rsidRPr="00602B69">
          <w:rPr>
            <w:lang w:val="en-US"/>
          </w:rPr>
          <w:t xml:space="preserve">only about ten European/OECD </w:t>
        </w:r>
      </w:ins>
      <w:r w:rsidR="00B14BB1" w:rsidRPr="00602B69">
        <w:rPr>
          <w:lang w:val="en-US"/>
        </w:rPr>
        <w:t xml:space="preserve">country cases </w:t>
      </w:r>
      <w:del w:id="126" w:author="Philipp Alexander Linden" w:date="2019-06-29T01:47:00Z">
        <w:r w:rsidR="00B14BB1" w:rsidRPr="00602B69" w:rsidDel="00FA3154">
          <w:rPr>
            <w:lang w:val="en-US"/>
          </w:rPr>
          <w:delText xml:space="preserve">vary from about ten </w:delText>
        </w:r>
        <w:r w:rsidR="00025E2C" w:rsidRPr="00602B69" w:rsidDel="00FA3154">
          <w:rPr>
            <w:lang w:val="en-US"/>
          </w:rPr>
          <w:delText>European</w:delText>
        </w:r>
        <w:r w:rsidRPr="00602B69" w:rsidDel="00FA3154">
          <w:rPr>
            <w:lang w:val="en-US"/>
          </w:rPr>
          <w:delText xml:space="preserve"> and OCED</w:delText>
        </w:r>
        <w:r w:rsidR="00B14BB1" w:rsidRPr="00602B69" w:rsidDel="00FA3154">
          <w:rPr>
            <w:lang w:val="en-US"/>
          </w:rPr>
          <w:delText xml:space="preserve"> cases</w:delText>
        </w:r>
      </w:del>
      <w:r w:rsidR="00EF3AEC" w:rsidRPr="00602B69">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sidRPr="00602B69">
            <w:rPr>
              <w:lang w:val="en-US"/>
            </w:rPr>
            <w:fldChar w:fldCharType="begin"/>
          </w:r>
          <w:r w:rsidR="00563976" w:rsidRPr="00602B69">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02B69">
            <w:rPr>
              <w:lang w:val="en-US"/>
            </w:rPr>
            <w:fldChar w:fldCharType="separate"/>
          </w:r>
          <w:r w:rsidR="00563976" w:rsidRPr="00602B69">
            <w:rPr>
              <w:lang w:val="en-US"/>
            </w:rPr>
            <w:t>(Alber, 1995; Halásková et al., 2017; Pommer et al., 2009)</w:t>
          </w:r>
          <w:r w:rsidR="00EF3AEC" w:rsidRPr="00602B69">
            <w:rPr>
              <w:lang w:val="en-US"/>
            </w:rPr>
            <w:fldChar w:fldCharType="end"/>
          </w:r>
        </w:sdtContent>
      </w:sdt>
      <w:r w:rsidR="00B14BB1" w:rsidRPr="00602B69">
        <w:rPr>
          <w:lang w:val="en-US"/>
        </w:rPr>
        <w:t xml:space="preserve"> </w:t>
      </w:r>
      <w:ins w:id="127" w:author="Philipp Alexander Linden" w:date="2019-06-29T01:47:00Z">
        <w:r w:rsidR="00FA3154" w:rsidRPr="00602B69">
          <w:rPr>
            <w:lang w:val="en-US"/>
          </w:rPr>
          <w:t xml:space="preserve">while others analyzed </w:t>
        </w:r>
      </w:ins>
      <w:del w:id="128" w:author="Philipp Alexander Linden" w:date="2019-06-29T01:47:00Z">
        <w:r w:rsidR="00B14BB1" w:rsidRPr="00602B69" w:rsidDel="00FA3154">
          <w:rPr>
            <w:lang w:val="en-US"/>
          </w:rPr>
          <w:delText>to</w:delText>
        </w:r>
      </w:del>
      <w:r w:rsidR="00B14BB1" w:rsidRPr="00602B69">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sidRPr="00602B69">
            <w:rPr>
              <w:lang w:val="en-US"/>
            </w:rPr>
            <w:fldChar w:fldCharType="begin"/>
          </w:r>
          <w:r w:rsidR="00563976" w:rsidRPr="00602B6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02B69">
            <w:rPr>
              <w:lang w:val="en-US"/>
            </w:rPr>
            <w:fldChar w:fldCharType="separate"/>
          </w:r>
          <w:r w:rsidR="00563976" w:rsidRPr="00602B69">
            <w:rPr>
              <w:lang w:val="en-US"/>
            </w:rPr>
            <w:t>(Damiani et al., 2011; Kraus et al., 2010)</w:t>
          </w:r>
          <w:r w:rsidR="00EF3AEC" w:rsidRPr="00602B69">
            <w:rPr>
              <w:lang w:val="en-US"/>
            </w:rPr>
            <w:fldChar w:fldCharType="end"/>
          </w:r>
        </w:sdtContent>
      </w:sdt>
      <w:r w:rsidR="00747F35" w:rsidRPr="00602B69">
        <w:rPr>
          <w:lang w:val="en-US"/>
        </w:rPr>
        <w:t xml:space="preserve"> </w:t>
      </w:r>
      <w:ins w:id="129" w:author="Philipp Alexander Linden" w:date="2019-06-29T01:47:00Z">
        <w:r w:rsidR="00FA3154" w:rsidRPr="00602B69">
          <w:rPr>
            <w:lang w:val="en-US"/>
          </w:rPr>
          <w:t>and/</w:t>
        </w:r>
      </w:ins>
      <w:ins w:id="130" w:author="Philipp Alexander Linden" w:date="2019-06-29T01:45:00Z">
        <w:r w:rsidR="00FA3154" w:rsidRPr="00602B69">
          <w:rPr>
            <w:lang w:val="en-US"/>
          </w:rPr>
          <w:t>or</w:t>
        </w:r>
      </w:ins>
      <w:del w:id="131" w:author="Philipp Alexander Linden" w:date="2019-06-29T01:45:00Z">
        <w:r w:rsidR="00747F35" w:rsidRPr="00602B69" w:rsidDel="00FA3154">
          <w:rPr>
            <w:lang w:val="en-US"/>
          </w:rPr>
          <w:delText>and</w:delText>
        </w:r>
      </w:del>
      <w:r w:rsidR="00747F35" w:rsidRPr="00602B69">
        <w:rPr>
          <w:lang w:val="en-US"/>
        </w:rPr>
        <w:t xml:space="preserve"> OECD</w:t>
      </w:r>
      <w:r w:rsidR="00F211E8" w:rsidRPr="00602B69">
        <w:rPr>
          <w:lang w:val="en-US"/>
        </w:rPr>
        <w:t xml:space="preserve"> cases</w:t>
      </w:r>
      <w:r w:rsidR="00EF3AEC" w:rsidRPr="00602B69">
        <w:rPr>
          <w:lang w:val="en-US"/>
        </w:rPr>
        <w:t xml:space="preserve"> </w:t>
      </w:r>
      <w:sdt>
        <w:sdtPr>
          <w:rPr>
            <w:lang w:val="en-US"/>
          </w:rPr>
          <w:alias w:val="Don't edit this field"/>
          <w:tag w:val="CitaviPlaceholder#79735e07-5829-4993-8392-a2e4ebe9a7db"/>
          <w:id w:val="-761760294"/>
          <w:placeholder>
            <w:docPart w:val="DefaultPlaceholder_-1854013440"/>
          </w:placeholder>
        </w:sdtPr>
        <w:sdtEndPr/>
        <w:sdtContent>
          <w:r w:rsidR="00EF3AEC" w:rsidRPr="00602B69">
            <w:rPr>
              <w:lang w:val="en-US"/>
            </w:rPr>
            <w:fldChar w:fldCharType="begin"/>
          </w:r>
          <w:r w:rsidR="00563976" w:rsidRPr="00602B6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02B69">
            <w:rPr>
              <w:lang w:val="en-US"/>
            </w:rPr>
            <w:fldChar w:fldCharType="separate"/>
          </w:r>
          <w:r w:rsidR="00563976" w:rsidRPr="00602B69">
            <w:rPr>
              <w:lang w:val="en-US"/>
            </w:rPr>
            <w:t>(Colombo, 2012)</w:t>
          </w:r>
          <w:r w:rsidR="00EF3AEC" w:rsidRPr="00602B69">
            <w:rPr>
              <w:lang w:val="en-US"/>
            </w:rPr>
            <w:fldChar w:fldCharType="end"/>
          </w:r>
        </w:sdtContent>
      </w:sdt>
      <w:r w:rsidR="00747F35" w:rsidRPr="00602B69">
        <w:rPr>
          <w:lang w:val="en-US"/>
        </w:rPr>
        <w:t xml:space="preserve">. </w:t>
      </w:r>
    </w:p>
    <w:p w14:paraId="59539C23" w14:textId="64E6170E" w:rsidR="0001050A" w:rsidRPr="00602B69" w:rsidRDefault="00673314" w:rsidP="0001050A">
      <w:pPr>
        <w:spacing w:line="360" w:lineRule="auto"/>
        <w:jc w:val="both"/>
        <w:rPr>
          <w:lang w:val="en-US"/>
        </w:rPr>
      </w:pPr>
      <w:r w:rsidRPr="00602B69">
        <w:rPr>
          <w:lang w:val="en-US"/>
        </w:rPr>
        <w:t xml:space="preserve">Despite </w:t>
      </w:r>
      <w:r w:rsidR="00CB5610" w:rsidRPr="00602B69">
        <w:rPr>
          <w:lang w:val="en-US"/>
        </w:rPr>
        <w:t>the</w:t>
      </w:r>
      <w:r w:rsidRPr="00602B69">
        <w:rPr>
          <w:lang w:val="en-US"/>
        </w:rPr>
        <w:t xml:space="preserve"> </w:t>
      </w:r>
      <w:r w:rsidR="006E55FF" w:rsidRPr="00602B69">
        <w:rPr>
          <w:lang w:val="en-US"/>
        </w:rPr>
        <w:t xml:space="preserve">large variety in the number of clusters and the composition of those clusters in the different typologies some similarities and parallels can be depicted. The most robust cluster is a </w:t>
      </w:r>
      <w:r w:rsidR="00576CF1" w:rsidRPr="00602B69">
        <w:rPr>
          <w:lang w:val="en-US"/>
        </w:rPr>
        <w:t>Scandinavian</w:t>
      </w:r>
      <w:r w:rsidR="006E55FF" w:rsidRPr="00602B69">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EndPr/>
        <w:sdtContent>
          <w:r w:rsidR="006E55FF" w:rsidRPr="00602B69">
            <w:rPr>
              <w:lang w:val="en-US"/>
            </w:rPr>
            <w:fldChar w:fldCharType="begin"/>
          </w:r>
          <w:r w:rsidR="006E55FF" w:rsidRPr="00602B6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02B69">
            <w:rPr>
              <w:lang w:val="en-US"/>
            </w:rPr>
            <w:fldChar w:fldCharType="separate"/>
          </w:r>
          <w:r w:rsidR="00563976" w:rsidRPr="00602B69">
            <w:rPr>
              <w:lang w:val="en-US"/>
            </w:rPr>
            <w:t>(Alber, 1995; Colombo, 2012; Damiani et al., 2011; Kraus et al., 2010; Pommer et al., 2009)</w:t>
          </w:r>
          <w:r w:rsidR="006E55FF" w:rsidRPr="00602B69">
            <w:rPr>
              <w:lang w:val="en-US"/>
            </w:rPr>
            <w:fldChar w:fldCharType="end"/>
          </w:r>
        </w:sdtContent>
      </w:sdt>
      <w:r w:rsidR="00576CF1" w:rsidRPr="00602B69">
        <w:rPr>
          <w:lang w:val="en-US"/>
        </w:rPr>
        <w:t>. Cluster</w:t>
      </w:r>
      <w:r w:rsidR="00D9383E" w:rsidRPr="00602B69">
        <w:rPr>
          <w:lang w:val="en-US"/>
        </w:rPr>
        <w:t>s</w:t>
      </w:r>
      <w:r w:rsidR="00576CF1" w:rsidRPr="00602B69">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02B69">
            <w:rPr>
              <w:lang w:val="en-US"/>
            </w:rPr>
            <w:fldChar w:fldCharType="separate"/>
          </w:r>
          <w:r w:rsidRPr="00602B69">
            <w:rPr>
              <w:lang w:val="en-US"/>
            </w:rPr>
            <w:t>Damiani et al.</w:t>
          </w:r>
          <w:r w:rsidRPr="00602B69">
            <w:rPr>
              <w:lang w:val="en-US"/>
            </w:rPr>
            <w:fldChar w:fldCharType="end"/>
          </w:r>
        </w:sdtContent>
      </w:sdt>
      <w:r w:rsidRPr="00602B69">
        <w:rPr>
          <w:lang w:val="en-US"/>
        </w:rPr>
        <w:t xml:space="preserve"> </w:t>
      </w:r>
      <w:sdt>
        <w:sdtPr>
          <w:rPr>
            <w:lang w:val="en-US"/>
          </w:rPr>
          <w:alias w:val="Don't edit this field"/>
          <w:tag w:val="CitaviPlaceholder#d0108165-df8a-40f8-8533-928d23de5c8e"/>
          <w:id w:val="1749607218"/>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02B69">
            <w:rPr>
              <w:lang w:val="en-US"/>
            </w:rPr>
            <w:fldChar w:fldCharType="separate"/>
          </w:r>
          <w:r w:rsidRPr="00602B69">
            <w:rPr>
              <w:lang w:val="en-US"/>
            </w:rPr>
            <w:t>(2011)</w:t>
          </w:r>
          <w:r w:rsidRPr="00602B69">
            <w:rPr>
              <w:lang w:val="en-US"/>
            </w:rPr>
            <w:fldChar w:fldCharType="end"/>
          </w:r>
        </w:sdtContent>
      </w:sdt>
      <w:r w:rsidRPr="00602B69">
        <w:rPr>
          <w:lang w:val="en-US"/>
        </w:rPr>
        <w:t xml:space="preserve">, </w:t>
      </w:r>
      <w:sdt>
        <w:sdtPr>
          <w:rPr>
            <w:lang w:val="en-US"/>
          </w:rPr>
          <w:alias w:val="Don't edit this field"/>
          <w:tag w:val="CitaviPlaceholder#83a5afb5-d88c-4143-9088-b8476cfb3efb"/>
          <w:id w:val="1522355299"/>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02B69">
            <w:rPr>
              <w:lang w:val="en-US"/>
            </w:rPr>
            <w:fldChar w:fldCharType="separate"/>
          </w:r>
          <w:r w:rsidRPr="00602B69">
            <w:rPr>
              <w:lang w:val="en-US"/>
            </w:rPr>
            <w:t>Halásková et al.</w:t>
          </w:r>
          <w:r w:rsidRPr="00602B69">
            <w:rPr>
              <w:lang w:val="en-US"/>
            </w:rPr>
            <w:fldChar w:fldCharType="end"/>
          </w:r>
        </w:sdtContent>
      </w:sdt>
      <w:r w:rsidRPr="00602B69">
        <w:rPr>
          <w:lang w:val="en-US"/>
        </w:rPr>
        <w:t xml:space="preserve"> </w:t>
      </w:r>
      <w:sdt>
        <w:sdtPr>
          <w:rPr>
            <w:lang w:val="en-US"/>
          </w:rPr>
          <w:alias w:val="Don't edit this field"/>
          <w:tag w:val="CitaviPlaceholder#d5bb423c-fa5a-4067-8391-d3d6138992e4"/>
          <w:id w:val="-1040047388"/>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02B69">
            <w:rPr>
              <w:lang w:val="en-US"/>
            </w:rPr>
            <w:fldChar w:fldCharType="separate"/>
          </w:r>
          <w:r w:rsidRPr="00602B69">
            <w:rPr>
              <w:lang w:val="en-US"/>
            </w:rPr>
            <w:t>(2017)</w:t>
          </w:r>
          <w:r w:rsidRPr="00602B69">
            <w:rPr>
              <w:lang w:val="en-US"/>
            </w:rPr>
            <w:fldChar w:fldCharType="end"/>
          </w:r>
        </w:sdtContent>
      </w:sdt>
      <w:r w:rsidRPr="00602B69">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ab74239e-f503-405f-8239-386cda3d4e95"/>
          <w:id w:val="1196964931"/>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00576CF1" w:rsidRPr="00602B69">
        <w:rPr>
          <w:lang w:val="en-US"/>
        </w:rPr>
        <w:t xml:space="preserve"> In these clusters often Bulgaria, Hungary, the Czech Republic, Estonia and Slovakia are included</w:t>
      </w:r>
      <w:ins w:id="132" w:author="Philipp Alexander Linden" w:date="2019-06-29T01:49:00Z">
        <w:r w:rsidR="00FA3154" w:rsidRPr="00602B69">
          <w:rPr>
            <w:lang w:val="en-US"/>
          </w:rPr>
          <w:t>, while</w:t>
        </w:r>
      </w:ins>
      <w:del w:id="133" w:author="Philipp Alexander Linden" w:date="2019-06-29T01:49:00Z">
        <w:r w:rsidR="00576CF1" w:rsidRPr="00602B69" w:rsidDel="00FA3154">
          <w:rPr>
            <w:lang w:val="en-US"/>
          </w:rPr>
          <w:delText xml:space="preserve"> yet also</w:delText>
        </w:r>
      </w:del>
      <w:r w:rsidR="00576CF1" w:rsidRPr="00602B69">
        <w:rPr>
          <w:lang w:val="en-US"/>
        </w:rPr>
        <w:t xml:space="preserve"> othe</w:t>
      </w:r>
      <w:r w:rsidRPr="00602B69">
        <w:rPr>
          <w:lang w:val="en-US"/>
        </w:rPr>
        <w:t>r Eastern European countries</w:t>
      </w:r>
      <w:r w:rsidR="00576CF1" w:rsidRPr="00602B69">
        <w:rPr>
          <w:lang w:val="en-US"/>
        </w:rPr>
        <w:t xml:space="preserve"> </w:t>
      </w:r>
      <w:ins w:id="134" w:author="Philipp Alexander Linden" w:date="2019-06-29T01:50:00Z">
        <w:r w:rsidR="00FA3154" w:rsidRPr="00602B69">
          <w:rPr>
            <w:lang w:val="en-US"/>
          </w:rPr>
          <w:t xml:space="preserve">sometimes </w:t>
        </w:r>
      </w:ins>
      <w:r w:rsidR="00576CF1" w:rsidRPr="00602B69">
        <w:rPr>
          <w:lang w:val="en-US"/>
        </w:rPr>
        <w:t xml:space="preserve">join. In some </w:t>
      </w:r>
      <w:ins w:id="135" w:author="Philipp Alexander Linden" w:date="2019-06-29T01:50:00Z">
        <w:r w:rsidR="00FA3154" w:rsidRPr="00602B69">
          <w:rPr>
            <w:lang w:val="en-US"/>
          </w:rPr>
          <w:t xml:space="preserve">studies </w:t>
        </w:r>
      </w:ins>
      <w:del w:id="136" w:author="Philipp Alexander Linden" w:date="2019-06-29T01:50:00Z">
        <w:r w:rsidR="00576CF1" w:rsidRPr="00602B69" w:rsidDel="00FA3154">
          <w:rPr>
            <w:lang w:val="en-US"/>
          </w:rPr>
          <w:delText>cases (</w:delText>
        </w:r>
      </w:del>
      <w:r w:rsidR="00576CF1" w:rsidRPr="00602B69">
        <w:rPr>
          <w:lang w:val="en-US"/>
        </w:rPr>
        <w:t>a second</w:t>
      </w:r>
      <w:del w:id="137" w:author="Philipp Alexander Linden" w:date="2019-06-29T01:50:00Z">
        <w:r w:rsidR="00576CF1" w:rsidRPr="00602B69" w:rsidDel="00FA3154">
          <w:rPr>
            <w:lang w:val="en-US"/>
          </w:rPr>
          <w:delText>)</w:delText>
        </w:r>
      </w:del>
      <w:r w:rsidR="00576CF1" w:rsidRPr="00602B69">
        <w:rPr>
          <w:lang w:val="en-US"/>
        </w:rPr>
        <w:t xml:space="preserve"> cluster </w:t>
      </w:r>
      <w:ins w:id="138" w:author="Philipp Alexander Linden" w:date="2019-06-29T01:50:00Z">
        <w:r w:rsidR="00FA3154" w:rsidRPr="00602B69">
          <w:rPr>
            <w:lang w:val="en-US"/>
          </w:rPr>
          <w:t xml:space="preserve">may be </w:t>
        </w:r>
      </w:ins>
      <w:ins w:id="139" w:author="Philipp Alexander Linden" w:date="2019-06-29T01:51:00Z">
        <w:r w:rsidR="00FA3154" w:rsidRPr="00602B69">
          <w:rPr>
            <w:lang w:val="en-US"/>
          </w:rPr>
          <w:t xml:space="preserve">derived, </w:t>
        </w:r>
      </w:ins>
      <w:r w:rsidR="00576CF1" w:rsidRPr="00602B69">
        <w:rPr>
          <w:lang w:val="en-US"/>
        </w:rPr>
        <w:t xml:space="preserve">which incorporates Eastern-European as well as Southern </w:t>
      </w:r>
      <w:r w:rsidR="00C33DD0" w:rsidRPr="00602B69">
        <w:rPr>
          <w:lang w:val="en-US"/>
        </w:rPr>
        <w:t>European</w:t>
      </w:r>
      <w:r w:rsidR="00576CF1" w:rsidRPr="00602B69">
        <w:rPr>
          <w:lang w:val="en-US"/>
        </w:rPr>
        <w:t xml:space="preserve"> countries</w:t>
      </w:r>
      <w:del w:id="140" w:author="Philipp Alexander Linden" w:date="2019-06-29T01:51:00Z">
        <w:r w:rsidR="00576CF1" w:rsidRPr="00602B69" w:rsidDel="00FA3154">
          <w:rPr>
            <w:lang w:val="en-US"/>
          </w:rPr>
          <w:delText xml:space="preserve"> is built</w:delText>
        </w:r>
      </w:del>
      <w:r w:rsidR="00576CF1" w:rsidRPr="00602B69">
        <w:rPr>
          <w:lang w:val="en-US"/>
        </w:rPr>
        <w:t xml:space="preserve"> </w:t>
      </w:r>
      <w:sdt>
        <w:sdtPr>
          <w:rPr>
            <w:lang w:val="en-US"/>
          </w:rPr>
          <w:alias w:val="Don't edit this field"/>
          <w:tag w:val="CitaviPlaceholder#194d3cdf-3623-4138-841f-ead647b42638"/>
          <w:id w:val="1909256270"/>
          <w:placeholder>
            <w:docPart w:val="DefaultPlaceholder_-1854013440"/>
          </w:placeholder>
        </w:sdtPr>
        <w:sdtEndPr/>
        <w:sdtContent>
          <w:r w:rsidR="00576CF1" w:rsidRPr="00602B69">
            <w:rPr>
              <w:lang w:val="en-US"/>
            </w:rPr>
            <w:fldChar w:fldCharType="begin"/>
          </w:r>
          <w:r w:rsidR="00576CF1" w:rsidRPr="00602B6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02B69">
            <w:rPr>
              <w:lang w:val="en-US"/>
            </w:rPr>
            <w:fldChar w:fldCharType="separate"/>
          </w:r>
          <w:r w:rsidR="00563976" w:rsidRPr="00602B69">
            <w:rPr>
              <w:lang w:val="en-US"/>
            </w:rPr>
            <w:t>(Damiani et al., 2011; Kraus et al., 2010; Colombo et al., 2011)</w:t>
          </w:r>
          <w:r w:rsidR="00576CF1" w:rsidRPr="00602B69">
            <w:rPr>
              <w:lang w:val="en-US"/>
            </w:rPr>
            <w:fldChar w:fldCharType="end"/>
          </w:r>
        </w:sdtContent>
      </w:sdt>
      <w:r w:rsidR="00C33DD0" w:rsidRPr="00602B69">
        <w:rPr>
          <w:lang w:val="en-US"/>
        </w:rPr>
        <w:t xml:space="preserve"> including Italy, Spain and Greece. These countries </w:t>
      </w:r>
      <w:r w:rsidRPr="00602B69">
        <w:rPr>
          <w:lang w:val="en-US"/>
        </w:rPr>
        <w:t xml:space="preserve">are only depicted in </w:t>
      </w:r>
      <w:r w:rsidR="00C33DD0" w:rsidRPr="00602B69">
        <w:rPr>
          <w:lang w:val="en-US"/>
        </w:rPr>
        <w:t>a genuine Southern European cluster</w:t>
      </w:r>
      <w:r w:rsidRPr="00602B69">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02B69">
            <w:rPr>
              <w:lang w:val="en-US"/>
            </w:rPr>
            <w:fldChar w:fldCharType="separate"/>
          </w:r>
          <w:r w:rsidRPr="00602B69">
            <w:rPr>
              <w:lang w:val="en-US"/>
            </w:rPr>
            <w:t>Pommer et al.</w:t>
          </w:r>
          <w:r w:rsidRPr="00602B69">
            <w:rPr>
              <w:lang w:val="en-US"/>
            </w:rPr>
            <w:fldChar w:fldCharType="end"/>
          </w:r>
        </w:sdtContent>
      </w:sdt>
      <w:r w:rsidRPr="00602B69">
        <w:rPr>
          <w:lang w:val="en-US"/>
        </w:rPr>
        <w:t xml:space="preserve"> </w:t>
      </w:r>
      <w:sdt>
        <w:sdtPr>
          <w:rPr>
            <w:lang w:val="en-US"/>
          </w:rPr>
          <w:alias w:val="Don't edit this field"/>
          <w:tag w:val="CitaviPlaceholder#bb2aa1e1-7798-4fc5-9d08-dd76a6e895af"/>
          <w:id w:val="2106226448"/>
          <w:placeholder>
            <w:docPart w:val="DefaultPlaceholder_-1854013440"/>
          </w:placeholder>
        </w:sdtPr>
        <w:sdtEndPr/>
        <w:sdtContent>
          <w:r w:rsidRPr="00602B69">
            <w:rPr>
              <w:lang w:val="en-US"/>
            </w:rPr>
            <w:fldChar w:fldCharType="begin"/>
          </w:r>
          <w:r w:rsidRPr="00602B69">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02B69">
            <w:rPr>
              <w:lang w:val="en-US"/>
            </w:rPr>
            <w:fldChar w:fldCharType="separate"/>
          </w:r>
          <w:r w:rsidRPr="00602B69">
            <w:rPr>
              <w:lang w:val="en-US"/>
            </w:rPr>
            <w:t>(2009)</w:t>
          </w:r>
          <w:r w:rsidRPr="00602B69">
            <w:rPr>
              <w:lang w:val="en-US"/>
            </w:rPr>
            <w:fldChar w:fldCharType="end"/>
          </w:r>
        </w:sdtContent>
      </w:sdt>
      <w:r w:rsidR="00C33DD0" w:rsidRPr="00602B69">
        <w:rPr>
          <w:lang w:val="en-US"/>
        </w:rPr>
        <w:t xml:space="preserve">. Continental </w:t>
      </w:r>
      <w:r w:rsidRPr="00602B69">
        <w:rPr>
          <w:lang w:val="en-US"/>
        </w:rPr>
        <w:t>European</w:t>
      </w:r>
      <w:r w:rsidR="00C33DD0" w:rsidRPr="00602B69">
        <w:rPr>
          <w:lang w:val="en-US"/>
        </w:rPr>
        <w:t xml:space="preserve"> countries </w:t>
      </w:r>
      <w:r w:rsidRPr="00602B69">
        <w:rPr>
          <w:lang w:val="en-US"/>
        </w:rPr>
        <w:t>such as Germany</w:t>
      </w:r>
      <w:r w:rsidR="00C33DD0" w:rsidRPr="00602B69">
        <w:rPr>
          <w:lang w:val="en-US"/>
        </w:rPr>
        <w:t>, France, Austria, Belgium and Luxemburg can be found in many typologies together in one clust</w:t>
      </w:r>
      <w:r w:rsidR="00D9383E" w:rsidRPr="00602B69">
        <w:rPr>
          <w:lang w:val="en-US"/>
        </w:rPr>
        <w:t>er but</w:t>
      </w:r>
      <w:r w:rsidR="00C33DD0" w:rsidRPr="00602B69">
        <w:rPr>
          <w:lang w:val="en-US"/>
        </w:rPr>
        <w:t xml:space="preserve"> mostly</w:t>
      </w:r>
      <w:r w:rsidR="003C0489" w:rsidRPr="00602B69">
        <w:rPr>
          <w:lang w:val="en-US"/>
        </w:rPr>
        <w:t xml:space="preserve"> </w:t>
      </w:r>
      <w:r w:rsidR="00D9383E" w:rsidRPr="00602B69">
        <w:rPr>
          <w:lang w:val="en-US"/>
        </w:rPr>
        <w:t>together with some</w:t>
      </w:r>
      <w:r w:rsidR="00C33DD0" w:rsidRPr="00602B69">
        <w:rPr>
          <w:lang w:val="en-US"/>
        </w:rPr>
        <w:t xml:space="preserve"> Eastern European or </w:t>
      </w:r>
      <w:r w:rsidRPr="00602B69">
        <w:rPr>
          <w:lang w:val="en-US"/>
        </w:rPr>
        <w:t>Northern</w:t>
      </w:r>
      <w:r w:rsidR="00C33DD0" w:rsidRPr="00602B69">
        <w:rPr>
          <w:lang w:val="en-US"/>
        </w:rPr>
        <w:t xml:space="preserve"> Europe</w:t>
      </w:r>
      <w:r w:rsidR="00D9383E" w:rsidRPr="00602B69">
        <w:rPr>
          <w:lang w:val="en-US"/>
        </w:rPr>
        <w:t>an countries</w:t>
      </w:r>
      <w:r w:rsidR="00C33DD0" w:rsidRPr="00602B69">
        <w:rPr>
          <w:lang w:val="en-US"/>
        </w:rPr>
        <w:t xml:space="preserve"> </w:t>
      </w:r>
      <w:sdt>
        <w:sdtPr>
          <w:rPr>
            <w:lang w:val="en-US"/>
          </w:rPr>
          <w:alias w:val="Don't edit this field"/>
          <w:tag w:val="CitaviPlaceholder#ac075ab2-9a9c-415c-a0ad-f7575379beaa"/>
          <w:id w:val="816533927"/>
          <w:placeholder>
            <w:docPart w:val="DefaultPlaceholder_-1854013440"/>
          </w:placeholder>
        </w:sdtPr>
        <w:sdtEndPr/>
        <w:sdtContent>
          <w:r w:rsidR="00C33DD0" w:rsidRPr="00602B69">
            <w:rPr>
              <w:lang w:val="en-US"/>
            </w:rPr>
            <w:fldChar w:fldCharType="begin"/>
          </w:r>
          <w:r w:rsidR="00C33DD0" w:rsidRPr="00602B6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02B69">
            <w:rPr>
              <w:lang w:val="en-US"/>
            </w:rPr>
            <w:fldChar w:fldCharType="separate"/>
          </w:r>
          <w:r w:rsidR="00563976" w:rsidRPr="00602B69">
            <w:rPr>
              <w:lang w:val="en-US"/>
            </w:rPr>
            <w:t>(Alber, 1995; Damiani et al., 2011; Halásková et al., 2017; Kraus et al., 2010; Pommer et al., 2009)</w:t>
          </w:r>
          <w:r w:rsidR="00C33DD0" w:rsidRPr="00602B69">
            <w:rPr>
              <w:lang w:val="en-US"/>
            </w:rPr>
            <w:fldChar w:fldCharType="end"/>
          </w:r>
        </w:sdtContent>
      </w:sdt>
      <w:r w:rsidR="00C33DD0" w:rsidRPr="00602B69">
        <w:rPr>
          <w:lang w:val="en-US"/>
        </w:rPr>
        <w:t>. Non-</w:t>
      </w:r>
      <w:r w:rsidR="00840047" w:rsidRPr="00602B69">
        <w:rPr>
          <w:lang w:val="en-US"/>
        </w:rPr>
        <w:t>European</w:t>
      </w:r>
      <w:r w:rsidR="00C33DD0" w:rsidRPr="00602B69">
        <w:rPr>
          <w:lang w:val="en-US"/>
        </w:rPr>
        <w:t xml:space="preserve"> countries are rarely included in the</w:t>
      </w:r>
      <w:r w:rsidR="001D3817" w:rsidRPr="00602B69">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EndPr/>
        <w:sdtContent>
          <w:r w:rsidR="001D3817" w:rsidRPr="00602B69">
            <w:rPr>
              <w:lang w:val="en-US"/>
            </w:rPr>
            <w:fldChar w:fldCharType="begin"/>
          </w:r>
          <w:r w:rsidR="001D3817" w:rsidRPr="00602B6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02B69">
            <w:rPr>
              <w:lang w:val="en-US"/>
            </w:rPr>
            <w:fldChar w:fldCharType="separate"/>
          </w:r>
          <w:r w:rsidR="00563976" w:rsidRPr="00602B69">
            <w:rPr>
              <w:lang w:val="en-US"/>
            </w:rPr>
            <w:t>Colombo</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0e055871-e69b-4b5d-91c9-1dc40ed13d38"/>
          <w:id w:val="-800459153"/>
          <w:placeholder>
            <w:docPart w:val="DefaultPlaceholder_-1854013440"/>
          </w:placeholder>
        </w:sdtPr>
        <w:sdtEndPr/>
        <w:sdtContent>
          <w:r w:rsidR="001D3817" w:rsidRPr="00602B69">
            <w:rPr>
              <w:lang w:val="en-US"/>
            </w:rPr>
            <w:fldChar w:fldCharType="begin"/>
          </w:r>
          <w:r w:rsidR="001D3817" w:rsidRPr="00602B6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02B69">
            <w:rPr>
              <w:lang w:val="en-US"/>
            </w:rPr>
            <w:fldChar w:fldCharType="separate"/>
          </w:r>
          <w:r w:rsidR="00563976" w:rsidRPr="00602B69">
            <w:rPr>
              <w:lang w:val="en-US"/>
            </w:rPr>
            <w:t>(2012)</w:t>
          </w:r>
          <w:r w:rsidR="001D3817" w:rsidRPr="00602B69">
            <w:rPr>
              <w:lang w:val="en-US"/>
            </w:rPr>
            <w:fldChar w:fldCharType="end"/>
          </w:r>
        </w:sdtContent>
      </w:sdt>
      <w:r w:rsidR="001D3817" w:rsidRPr="00602B69">
        <w:rPr>
          <w:lang w:val="en-US"/>
        </w:rPr>
        <w:t>, which categorize countries based on financing indicators include Japan and South Korea in</w:t>
      </w:r>
      <w:r w:rsidR="003C0489" w:rsidRPr="00602B69">
        <w:rPr>
          <w:lang w:val="en-US"/>
        </w:rPr>
        <w:t xml:space="preserve"> a</w:t>
      </w:r>
      <w:r w:rsidR="001D3817" w:rsidRPr="00602B69">
        <w:rPr>
          <w:lang w:val="en-US"/>
        </w:rPr>
        <w:t xml:space="preserve"> cluster with Germany, Luxemburg and the Netherlands due to their common </w:t>
      </w:r>
      <w:r w:rsidR="003C0489" w:rsidRPr="00602B69">
        <w:rPr>
          <w:lang w:val="en-US"/>
        </w:rPr>
        <w:t>social insurance approach, whereas</w:t>
      </w:r>
      <w:r w:rsidR="001D3817" w:rsidRPr="00602B69">
        <w:rPr>
          <w:lang w:val="en-US"/>
        </w:rPr>
        <w:t xml:space="preserve"> New Zealand and Canada are in a cluster with Greece, Spain and Switzerland due to their universal but means-tested financing </w:t>
      </w:r>
      <w:r w:rsidR="00CB5610" w:rsidRPr="00602B69">
        <w:rPr>
          <w:lang w:val="en-US"/>
        </w:rPr>
        <w:t>approach</w:t>
      </w:r>
      <w:r w:rsidR="001D3817" w:rsidRPr="00602B69">
        <w:rPr>
          <w:lang w:val="en-US"/>
        </w:rPr>
        <w:t xml:space="preserve">. </w:t>
      </w:r>
      <w:sdt>
        <w:sdtPr>
          <w:rPr>
            <w:lang w:val="en-US"/>
          </w:rPr>
          <w:alias w:val="Don't edit this field"/>
          <w:tag w:val="CitaviPlaceholder#7292d6e0-f3b9-485d-a452-90cd53122ff9"/>
          <w:id w:val="1119409149"/>
          <w:placeholder>
            <w:docPart w:val="DefaultPlaceholder_-1854013440"/>
          </w:placeholder>
        </w:sdtPr>
        <w:sdtEndPr/>
        <w:sdtContent>
          <w:r w:rsidR="001D3817" w:rsidRPr="00602B69">
            <w:rPr>
              <w:lang w:val="en-US"/>
            </w:rPr>
            <w:fldChar w:fldCharType="begin"/>
          </w:r>
          <w:r w:rsidR="001D3817" w:rsidRPr="00602B69">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02B69">
            <w:rPr>
              <w:lang w:val="en-US"/>
            </w:rPr>
            <w:fldChar w:fldCharType="separate"/>
          </w:r>
          <w:r w:rsidR="00563976" w:rsidRPr="00602B69">
            <w:rPr>
              <w:lang w:val="en-US"/>
            </w:rPr>
            <w:t>Halásková et al.</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27ae11d1-88b3-448f-a06a-03bc3432cd88"/>
          <w:id w:val="-949930580"/>
          <w:placeholder>
            <w:docPart w:val="DefaultPlaceholder_-1854013440"/>
          </w:placeholder>
        </w:sdtPr>
        <w:sdtEndPr/>
        <w:sdtContent>
          <w:r w:rsidR="001D3817" w:rsidRPr="00602B69">
            <w:rPr>
              <w:lang w:val="en-US"/>
            </w:rPr>
            <w:fldChar w:fldCharType="begin"/>
          </w:r>
          <w:r w:rsidR="001D3817" w:rsidRPr="00602B69">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02B69">
            <w:rPr>
              <w:lang w:val="en-US"/>
            </w:rPr>
            <w:fldChar w:fldCharType="separate"/>
          </w:r>
          <w:r w:rsidR="00563976" w:rsidRPr="00602B69">
            <w:rPr>
              <w:lang w:val="en-US"/>
            </w:rPr>
            <w:t>(2017)</w:t>
          </w:r>
          <w:r w:rsidR="001D3817" w:rsidRPr="00602B69">
            <w:rPr>
              <w:lang w:val="en-US"/>
            </w:rPr>
            <w:fldChar w:fldCharType="end"/>
          </w:r>
        </w:sdtContent>
      </w:sdt>
      <w:r w:rsidR="001D3817" w:rsidRPr="00602B69">
        <w:rPr>
          <w:lang w:val="en-US"/>
        </w:rPr>
        <w:t xml:space="preserve"> find Australia and South Korea in one cluster.</w:t>
      </w:r>
    </w:p>
    <w:p w14:paraId="58241F31" w14:textId="7D280A57" w:rsidR="00761B67" w:rsidRPr="00602B69" w:rsidRDefault="00CE76F2" w:rsidP="00BD0E63">
      <w:pPr>
        <w:spacing w:line="360" w:lineRule="auto"/>
        <w:jc w:val="both"/>
        <w:rPr>
          <w:lang w:val="en-US"/>
        </w:rPr>
      </w:pPr>
      <w:r w:rsidRPr="00602B69">
        <w:rPr>
          <w:lang w:val="en-US"/>
        </w:rPr>
        <w:t xml:space="preserve">This short overview </w:t>
      </w:r>
      <w:r w:rsidR="00761B67" w:rsidRPr="00602B69">
        <w:rPr>
          <w:lang w:val="en-US"/>
        </w:rPr>
        <w:t>on existing LTC typologies show</w:t>
      </w:r>
      <w:r w:rsidR="006D1F30" w:rsidRPr="00602B69">
        <w:rPr>
          <w:lang w:val="en-US"/>
        </w:rPr>
        <w:t xml:space="preserve">s room for extension. </w:t>
      </w:r>
      <w:ins w:id="141" w:author="Philipp Alexander Linden" w:date="2019-06-29T01:52:00Z">
        <w:r w:rsidR="0003105A" w:rsidRPr="00602B69">
          <w:rPr>
            <w:lang w:val="en-US"/>
          </w:rPr>
          <w:t xml:space="preserve">First, </w:t>
        </w:r>
      </w:ins>
      <w:del w:id="142" w:author="Philipp Alexander Linden" w:date="2019-06-29T01:52:00Z">
        <w:r w:rsidR="006D1F30" w:rsidRPr="00602B69" w:rsidDel="0003105A">
          <w:rPr>
            <w:lang w:val="en-US"/>
          </w:rPr>
          <w:delText>M</w:delText>
        </w:r>
      </w:del>
      <w:ins w:id="143" w:author="Philipp Alexander Linden" w:date="2019-06-29T01:52:00Z">
        <w:r w:rsidR="0003105A" w:rsidRPr="00602B69">
          <w:rPr>
            <w:lang w:val="en-US"/>
          </w:rPr>
          <w:t>m</w:t>
        </w:r>
      </w:ins>
      <w:r w:rsidR="006D1F30" w:rsidRPr="00602B69">
        <w:rPr>
          <w:lang w:val="en-US"/>
        </w:rPr>
        <w:t xml:space="preserve">ost typologies only use quantitative indicators where a </w:t>
      </w:r>
      <w:r w:rsidR="00245A78" w:rsidRPr="00602B69">
        <w:rPr>
          <w:lang w:val="en-US"/>
        </w:rPr>
        <w:t>huge</w:t>
      </w:r>
      <w:r w:rsidR="006D1F30" w:rsidRPr="00602B69">
        <w:rPr>
          <w:lang w:val="en-US"/>
        </w:rPr>
        <w:t xml:space="preserve"> weight lies on financing indicators. </w:t>
      </w:r>
      <w:ins w:id="144" w:author="Philipp Alexander Linden" w:date="2019-06-29T01:53:00Z">
        <w:r w:rsidR="0003105A" w:rsidRPr="00602B69">
          <w:rPr>
            <w:lang w:val="en-US"/>
          </w:rPr>
          <w:t xml:space="preserve">Additional, e.g. </w:t>
        </w:r>
      </w:ins>
      <w:del w:id="145" w:author="Philipp Alexander Linden" w:date="2019-06-29T01:53:00Z">
        <w:r w:rsidR="006D1F30" w:rsidRPr="00602B69" w:rsidDel="0003105A">
          <w:rPr>
            <w:lang w:val="en-US"/>
          </w:rPr>
          <w:delText>I</w:delText>
        </w:r>
      </w:del>
      <w:ins w:id="146" w:author="Philipp Alexander Linden" w:date="2019-06-29T01:53:00Z">
        <w:r w:rsidR="0003105A" w:rsidRPr="00602B69">
          <w:rPr>
            <w:lang w:val="en-US"/>
          </w:rPr>
          <w:t>i</w:t>
        </w:r>
      </w:ins>
      <w:r w:rsidR="006D1F30" w:rsidRPr="00602B69">
        <w:rPr>
          <w:lang w:val="en-US"/>
        </w:rPr>
        <w:t xml:space="preserve">nstitutional indicators </w:t>
      </w:r>
      <w:r w:rsidRPr="00602B69">
        <w:rPr>
          <w:lang w:val="en-US"/>
        </w:rPr>
        <w:t>focusing on access to long-term care are rarely used</w:t>
      </w:r>
      <w:ins w:id="147" w:author="Philipp Alexander Linden" w:date="2019-06-29T01:53:00Z">
        <w:r w:rsidR="0003105A" w:rsidRPr="00602B69">
          <w:rPr>
            <w:lang w:val="en-US"/>
          </w:rPr>
          <w:t xml:space="preserve"> here</w:t>
        </w:r>
      </w:ins>
      <w:r w:rsidRPr="00602B69">
        <w:rPr>
          <w:lang w:val="en-US"/>
        </w:rPr>
        <w:t xml:space="preserve">. </w:t>
      </w:r>
      <w:r w:rsidR="00761B67" w:rsidRPr="00602B69">
        <w:rPr>
          <w:lang w:val="en-US"/>
        </w:rPr>
        <w:t>Second</w:t>
      </w:r>
      <w:r w:rsidRPr="00602B69">
        <w:rPr>
          <w:lang w:val="en-US"/>
        </w:rPr>
        <w:t>, many typologies have a Eu</w:t>
      </w:r>
      <w:r w:rsidR="00761B67" w:rsidRPr="00602B69">
        <w:rPr>
          <w:lang w:val="en-US"/>
        </w:rPr>
        <w:t>r</w:t>
      </w:r>
      <w:r w:rsidRPr="00602B69">
        <w:rPr>
          <w:lang w:val="en-US"/>
        </w:rPr>
        <w:t xml:space="preserve">opean focus or only use a small sample of countries. </w:t>
      </w:r>
      <w:ins w:id="148" w:author="Philipp Alexander Linden" w:date="2019-06-29T01:53:00Z">
        <w:r w:rsidR="0003105A" w:rsidRPr="00602B69">
          <w:rPr>
            <w:lang w:val="en-US"/>
          </w:rPr>
          <w:lastRenderedPageBreak/>
          <w:t xml:space="preserve">Thus, </w:t>
        </w:r>
      </w:ins>
      <w:del w:id="149" w:author="Philipp Alexander Linden" w:date="2019-06-29T01:53:00Z">
        <w:r w:rsidRPr="00602B69" w:rsidDel="0003105A">
          <w:rPr>
            <w:lang w:val="en-US"/>
          </w:rPr>
          <w:delText>W</w:delText>
        </w:r>
      </w:del>
      <w:ins w:id="150" w:author="Philipp Alexander Linden" w:date="2019-06-29T01:53:00Z">
        <w:r w:rsidR="0003105A" w:rsidRPr="00602B69">
          <w:rPr>
            <w:lang w:val="en-US"/>
          </w:rPr>
          <w:t>w</w:t>
        </w:r>
      </w:ins>
      <w:r w:rsidRPr="00602B69">
        <w:rPr>
          <w:lang w:val="en-US"/>
        </w:rPr>
        <w:t>e would like to extend these typologies by using an OECD sample with as man</w:t>
      </w:r>
      <w:r w:rsidR="00761B67" w:rsidRPr="00602B69">
        <w:rPr>
          <w:lang w:val="en-US"/>
        </w:rPr>
        <w:t>y</w:t>
      </w:r>
      <w:r w:rsidRPr="00602B69">
        <w:rPr>
          <w:lang w:val="en-US"/>
        </w:rPr>
        <w:t xml:space="preserve"> countries as possible</w:t>
      </w:r>
      <w:r w:rsidR="00761B67" w:rsidRPr="00602B69">
        <w:rPr>
          <w:lang w:val="en-US"/>
        </w:rPr>
        <w:t>. Third, cluster analysis has proven a successful method to derive at types of LTC systems</w:t>
      </w:r>
      <w:r w:rsidR="00563976" w:rsidRPr="00602B69">
        <w:rPr>
          <w:lang w:val="en-US"/>
        </w:rPr>
        <w:t xml:space="preserve"> </w:t>
      </w:r>
      <w:sdt>
        <w:sdtPr>
          <w:rPr>
            <w:lang w:val="en-US"/>
          </w:rPr>
          <w:alias w:val="Don't edit this field"/>
          <w:tag w:val="CitaviPlaceholder#1960880b-16bd-4ea2-953e-ec5386b1711c"/>
          <w:id w:val="859937249"/>
          <w:placeholder>
            <w:docPart w:val="DefaultPlaceholder_-1854013440"/>
          </w:placeholder>
        </w:sdtPr>
        <w:sdtEndPr/>
        <w:sdtContent>
          <w:r w:rsidR="00563976" w:rsidRPr="00602B69">
            <w:rPr>
              <w:lang w:val="en-US"/>
            </w:rPr>
            <w:fldChar w:fldCharType="begin"/>
          </w:r>
          <w:r w:rsidR="00563976" w:rsidRPr="00602B69">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sidRPr="00602B69">
            <w:rPr>
              <w:lang w:val="en-US"/>
            </w:rPr>
            <w:fldChar w:fldCharType="separate"/>
          </w:r>
          <w:r w:rsidR="00563976" w:rsidRPr="00602B69">
            <w:rPr>
              <w:lang w:val="en-US"/>
            </w:rPr>
            <w:t>(Halásková et al., 2017; Kautto, 2002; Kraus et al., 2010; Saraceno and Keck, 2010)</w:t>
          </w:r>
          <w:r w:rsidR="00563976" w:rsidRPr="00602B69">
            <w:rPr>
              <w:lang w:val="en-US"/>
            </w:rPr>
            <w:fldChar w:fldCharType="end"/>
          </w:r>
        </w:sdtContent>
      </w:sdt>
      <w:r w:rsidR="00761B67" w:rsidRPr="00602B69">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EndPr/>
        <w:sdtContent>
          <w:r w:rsidR="00761B67" w:rsidRPr="00602B69">
            <w:rPr>
              <w:lang w:val="en-US"/>
            </w:rPr>
            <w:fldChar w:fldCharType="begin"/>
          </w:r>
          <w:r w:rsidR="00563976" w:rsidRPr="00602B6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sidRPr="00602B69">
            <w:rPr>
              <w:lang w:val="en-US"/>
            </w:rPr>
            <w:fldChar w:fldCharType="separate"/>
          </w:r>
          <w:r w:rsidR="00563976" w:rsidRPr="00602B69">
            <w:rPr>
              <w:lang w:val="en-US"/>
            </w:rPr>
            <w:t>Reibling et al.</w:t>
          </w:r>
          <w:r w:rsidR="00761B67" w:rsidRPr="00602B69">
            <w:rPr>
              <w:lang w:val="en-US"/>
            </w:rPr>
            <w:fldChar w:fldCharType="end"/>
          </w:r>
        </w:sdtContent>
      </w:sdt>
      <w:r w:rsidR="00761B67" w:rsidRPr="00602B69">
        <w:rPr>
          <w:lang w:val="en-US"/>
        </w:rPr>
        <w:t xml:space="preserve"> </w:t>
      </w:r>
      <w:sdt>
        <w:sdtPr>
          <w:rPr>
            <w:lang w:val="en-US"/>
          </w:rPr>
          <w:alias w:val="Don't edit this field"/>
          <w:tag w:val="CitaviPlaceholder#dcd77d32-a30b-4215-8fef-969935cd8192"/>
          <w:id w:val="1405262806"/>
          <w:placeholder>
            <w:docPart w:val="DefaultPlaceholder_-1854013440"/>
          </w:placeholder>
        </w:sdtPr>
        <w:sdtEndPr/>
        <w:sdtContent>
          <w:r w:rsidR="00761B67" w:rsidRPr="00602B69">
            <w:rPr>
              <w:lang w:val="en-US"/>
            </w:rPr>
            <w:fldChar w:fldCharType="begin"/>
          </w:r>
          <w:r w:rsidR="00563976" w:rsidRPr="00602B6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sidRPr="00602B69">
            <w:rPr>
              <w:lang w:val="en-US"/>
            </w:rPr>
            <w:fldChar w:fldCharType="separate"/>
          </w:r>
          <w:r w:rsidR="00563976" w:rsidRPr="00602B69">
            <w:rPr>
              <w:lang w:val="en-US"/>
            </w:rPr>
            <w:t>(2019)</w:t>
          </w:r>
          <w:r w:rsidR="00761B67" w:rsidRPr="00602B69">
            <w:rPr>
              <w:lang w:val="en-US"/>
            </w:rPr>
            <w:fldChar w:fldCharType="end"/>
          </w:r>
        </w:sdtContent>
      </w:sdt>
      <w:r w:rsidR="00761B67" w:rsidRPr="00602B69">
        <w:rPr>
          <w:lang w:val="en-US"/>
        </w:rPr>
        <w:t>, who use multiple cluster analysis for a high reliability of results and a flexibi</w:t>
      </w:r>
      <w:r w:rsidR="006D1F30" w:rsidRPr="00602B69">
        <w:rPr>
          <w:lang w:val="en-US"/>
        </w:rPr>
        <w:t>lity of the typology</w:t>
      </w:r>
      <w:r w:rsidR="006D1F30" w:rsidRPr="00602B69">
        <w:rPr>
          <w:rStyle w:val="Funotenzeichen"/>
          <w:lang w:val="en-US"/>
        </w:rPr>
        <w:footnoteReference w:id="1"/>
      </w:r>
      <w:r w:rsidR="006D1F30" w:rsidRPr="00602B69">
        <w:rPr>
          <w:lang w:val="en-US"/>
        </w:rPr>
        <w:t>.</w:t>
      </w:r>
    </w:p>
    <w:p w14:paraId="56CE1366" w14:textId="7EACA424" w:rsidR="000732E6" w:rsidRPr="00602B69" w:rsidRDefault="000732E6" w:rsidP="00DB62C0">
      <w:pPr>
        <w:spacing w:line="360" w:lineRule="auto"/>
        <w:jc w:val="both"/>
        <w:rPr>
          <w:ins w:id="151" w:author="Philipp Alexander Linden" w:date="2019-06-29T02:22:00Z"/>
          <w:b/>
          <w:lang w:val="en-US"/>
        </w:rPr>
      </w:pPr>
      <w:r w:rsidRPr="00602B69">
        <w:rPr>
          <w:b/>
          <w:lang w:val="en-US"/>
        </w:rPr>
        <w:t>Data and Methods</w:t>
      </w:r>
    </w:p>
    <w:p w14:paraId="3B2475B2" w14:textId="04F8E709" w:rsidR="00925AF8" w:rsidRDefault="00E374AB" w:rsidP="0094172E">
      <w:pPr>
        <w:pStyle w:val="Textkrper"/>
      </w:pPr>
      <w:r w:rsidRPr="00602B69">
        <w:t>The quantitative indicators</w:t>
      </w:r>
      <w:r w:rsidR="0094172E">
        <w:t xml:space="preserve"> </w:t>
      </w:r>
      <w:r w:rsidRPr="00602B69">
        <w:t>are based on the OECD health data (date of extraction 10.12.2018</w:t>
      </w:r>
      <w:r w:rsidR="00E168B9" w:rsidRPr="00602B69">
        <w:t>;</w:t>
      </w:r>
      <w:r w:rsidRPr="00602B69">
        <w:t xml:space="preserve"> </w:t>
      </w:r>
      <w:sdt>
        <w:sdtPr>
          <w:alias w:val="Don't edit this field"/>
          <w:tag w:val="CitaviPlaceholder#62beef68-7be2-40d1-8531-3e97157dae78"/>
          <w:id w:val="-311105624"/>
          <w:placeholder>
            <w:docPart w:val="1212FD1CB7DF4F41A3C37B4EAE9AFDF3"/>
          </w:placeholder>
        </w:sdtPr>
        <w:sdtEndPr/>
        <w:sdtContent>
          <w:r w:rsidRPr="00602B69">
            <w:fldChar w:fldCharType="begin"/>
          </w:r>
          <w:r w:rsidRPr="00602B69">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Pr="00602B69">
            <w:fldChar w:fldCharType="separate"/>
          </w:r>
          <w:r w:rsidRPr="00602B69">
            <w:t>OECD, 2018)</w:t>
          </w:r>
          <w:r w:rsidRPr="00602B69">
            <w:fldChar w:fldCharType="end"/>
          </w:r>
        </w:sdtContent>
      </w:sdt>
      <w:r w:rsidR="001F6140" w:rsidRPr="00602B69">
        <w:t xml:space="preserve"> for 36 countries</w:t>
      </w:r>
      <w:r w:rsidR="00C473F4" w:rsidRPr="00602B69">
        <w:t xml:space="preserve"> at 18 time points</w:t>
      </w:r>
      <w:r w:rsidR="005A6A98" w:rsidRPr="00602B69">
        <w:t xml:space="preserve"> (2000-2017).</w:t>
      </w:r>
      <w:r w:rsidR="0094172E">
        <w:t xml:space="preserve"> We extracted data o</w:t>
      </w:r>
      <w:r w:rsidR="002A0294">
        <w:t>n six indicators including (1) t</w:t>
      </w:r>
      <w:r w:rsidR="0094172E">
        <w:t xml:space="preserve">he LTC expenditure (health) per capita </w:t>
      </w:r>
      <w:r w:rsidR="0094172E" w:rsidRPr="0094172E">
        <w:t>in US</w:t>
      </w:r>
      <w:r w:rsidR="0094172E">
        <w:t xml:space="preserve">$ of purchasing power parities, (2) </w:t>
      </w:r>
      <w:r w:rsidR="0094172E" w:rsidRPr="0094172E">
        <w:t>number of LTC beds per 1000 population aged 65+, (3) number of LTC rec</w:t>
      </w:r>
      <w:r w:rsidR="00CE413C">
        <w:t>ipients in institutions as the share</w:t>
      </w:r>
      <w:r w:rsidR="0094172E" w:rsidRPr="0094172E">
        <w:t xml:space="preserve"> of all people aged 65+</w:t>
      </w:r>
      <w:r w:rsidR="0094172E">
        <w:t xml:space="preserve">, (4) </w:t>
      </w:r>
      <w:r w:rsidR="00CE413C">
        <w:t>the share</w:t>
      </w:r>
      <w:r w:rsidR="0094172E" w:rsidRPr="0094172E">
        <w:t xml:space="preserve"> of private (voluntary and out-of-pocket)</w:t>
      </w:r>
      <w:r w:rsidR="00925AF8">
        <w:t xml:space="preserve"> </w:t>
      </w:r>
      <w:r w:rsidR="0094172E" w:rsidRPr="0094172E">
        <w:t xml:space="preserve">LTC expenditure </w:t>
      </w:r>
      <w:r w:rsidR="00CE413C">
        <w:t xml:space="preserve">in </w:t>
      </w:r>
      <w:r w:rsidR="0094172E" w:rsidRPr="0094172E">
        <w:t xml:space="preserve">the total LTC expenditure, (5) life expectancy </w:t>
      </w:r>
      <w:r w:rsidR="00CE413C">
        <w:t xml:space="preserve">of 65+ </w:t>
      </w:r>
      <w:r w:rsidR="00925AF8">
        <w:t xml:space="preserve">as well as </w:t>
      </w:r>
      <w:r w:rsidR="0094172E" w:rsidRPr="0094172E">
        <w:t>(6) people in good/very good health as percentage of the population 65+</w:t>
      </w:r>
      <w:r w:rsidR="00AD0480">
        <w:t xml:space="preserve"> (see Table 1</w:t>
      </w:r>
      <w:r w:rsidR="002A0294">
        <w:t xml:space="preserve"> for an overview</w:t>
      </w:r>
      <w:r w:rsidR="00AD0480">
        <w:t>)</w:t>
      </w:r>
      <w:r w:rsidR="00925AF8">
        <w:t xml:space="preserve">. </w:t>
      </w:r>
    </w:p>
    <w:p w14:paraId="220801A0" w14:textId="7B360070" w:rsidR="0094172E" w:rsidRDefault="00E168B9" w:rsidP="00925AF8">
      <w:pPr>
        <w:pStyle w:val="Textkrper"/>
      </w:pPr>
      <w:r w:rsidRPr="00602B69">
        <w:t>Unfortunately</w:t>
      </w:r>
      <w:r w:rsidR="005A6A98" w:rsidRPr="00602B69">
        <w:t xml:space="preserve">, </w:t>
      </w:r>
      <w:r w:rsidR="00147CE1" w:rsidRPr="00602B69">
        <w:t>some observation units</w:t>
      </w:r>
      <w:r w:rsidR="005A6A98" w:rsidRPr="00602B69">
        <w:t xml:space="preserve"> (Austria, Canada, Greece, Iceland, Italy, Lithuania and Portugal) had </w:t>
      </w:r>
      <w:r w:rsidR="00C473F4" w:rsidRPr="00602B69">
        <w:t>inconsistencies</w:t>
      </w:r>
      <w:r w:rsidR="00B42A9C" w:rsidRPr="00602B69">
        <w:t xml:space="preserve"> on</w:t>
      </w:r>
      <w:r w:rsidR="005A6A98" w:rsidRPr="00602B69">
        <w:t xml:space="preserve"> indicators an</w:t>
      </w:r>
      <w:r w:rsidR="00147CE1" w:rsidRPr="00602B69">
        <w:t>d/or years, while others</w:t>
      </w:r>
      <w:r w:rsidR="005A6A98" w:rsidRPr="00602B69">
        <w:t xml:space="preserve"> were missing completely on all variables (Chile, Mexico, Turkey). We therefore excluded </w:t>
      </w:r>
      <w:r w:rsidR="00147CE1" w:rsidRPr="00602B69">
        <w:t>these states</w:t>
      </w:r>
      <w:r w:rsidR="005A6A98" w:rsidRPr="00602B69">
        <w:t xml:space="preserve">, which lead to an analysis sample of </w:t>
      </w:r>
      <w:r w:rsidR="00147CE1" w:rsidRPr="00602B69">
        <w:t>N=</w:t>
      </w:r>
      <w:r w:rsidR="005A6A98" w:rsidRPr="00602B69">
        <w:t xml:space="preserve">26 countries. </w:t>
      </w:r>
      <w:r w:rsidR="001F6140" w:rsidRPr="00602B69">
        <w:t xml:space="preserve">To handle </w:t>
      </w:r>
      <w:r w:rsidR="005A6A98" w:rsidRPr="00602B69">
        <w:t>incomplete data w</w:t>
      </w:r>
      <w:r w:rsidR="00F73978" w:rsidRPr="00602B69">
        <w:t>ithin the sampling</w:t>
      </w:r>
      <w:r w:rsidR="005A6A98" w:rsidRPr="00602B69">
        <w:t xml:space="preserve"> countries</w:t>
      </w:r>
      <w:r w:rsidR="00147CE1" w:rsidRPr="00602B69">
        <w:t xml:space="preserve"> </w:t>
      </w:r>
      <w:r w:rsidR="003911ED" w:rsidRPr="00602B69">
        <w:t>we</w:t>
      </w:r>
      <w:r w:rsidR="00147CE1" w:rsidRPr="00602B69">
        <w:t xml:space="preserve"> conducted a three-step process.</w:t>
      </w:r>
      <w:r w:rsidR="003911ED" w:rsidRPr="00602B69">
        <w:t xml:space="preserve"> </w:t>
      </w:r>
      <w:r w:rsidR="00833F1F" w:rsidRPr="00602B69">
        <w:t>F</w:t>
      </w:r>
      <w:r w:rsidR="003911ED" w:rsidRPr="00602B69">
        <w:t>irst</w:t>
      </w:r>
      <w:r w:rsidR="00833F1F" w:rsidRPr="00602B69">
        <w:t>, we interpolated</w:t>
      </w:r>
      <w:r w:rsidR="003911ED" w:rsidRPr="00602B69">
        <w:t xml:space="preserve"> </w:t>
      </w:r>
      <w:r w:rsidR="005A6A98" w:rsidRPr="00602B69">
        <w:t xml:space="preserve">the </w:t>
      </w:r>
      <w:r w:rsidR="003911ED" w:rsidRPr="00602B69">
        <w:t>specific country v</w:t>
      </w:r>
      <w:r w:rsidR="005A6A98" w:rsidRPr="00602B69">
        <w:t xml:space="preserve">alues </w:t>
      </w:r>
      <w:r w:rsidR="00833F1F" w:rsidRPr="00602B69">
        <w:t xml:space="preserve">on the basis of </w:t>
      </w:r>
      <w:r w:rsidR="00147CE1" w:rsidRPr="00602B69">
        <w:t>t</w:t>
      </w:r>
      <w:r w:rsidR="00B42A9C" w:rsidRPr="00602B69">
        <w:t xml:space="preserve">heir own values one year before </w:t>
      </w:r>
      <w:r w:rsidR="00147CE1" w:rsidRPr="00602B69">
        <w:t>through the technique of</w:t>
      </w:r>
      <w:r w:rsidR="003911ED" w:rsidRPr="00602B69">
        <w:t xml:space="preserve"> nearest neighborhood estimation. </w:t>
      </w:r>
      <w:r w:rsidR="00147CE1" w:rsidRPr="00602B69">
        <w:t>Due to the fact that in the years 2014-2016 the m</w:t>
      </w:r>
      <w:r w:rsidR="00D564CE">
        <w:t>ost true</w:t>
      </w:r>
      <w:r w:rsidR="00147CE1" w:rsidRPr="00602B69">
        <w:t xml:space="preserve"> values were available in the sample, t</w:t>
      </w:r>
      <w:r w:rsidR="003911ED" w:rsidRPr="00602B69">
        <w:t>his procedure was carried forward until the year 2013</w:t>
      </w:r>
      <w:r w:rsidR="00833F1F" w:rsidRPr="00602B69">
        <w:t xml:space="preserve"> if needed</w:t>
      </w:r>
      <w:r w:rsidR="003911ED" w:rsidRPr="00602B69">
        <w:t xml:space="preserve">. </w:t>
      </w:r>
      <w:r w:rsidR="00833F1F" w:rsidRPr="00602B69">
        <w:t>Second, f</w:t>
      </w:r>
      <w:r w:rsidR="003911ED" w:rsidRPr="00602B69">
        <w:t>rom here we imputed missing valu</w:t>
      </w:r>
      <w:r w:rsidR="00147CE1" w:rsidRPr="00602B69">
        <w:t>es for all countries, based on</w:t>
      </w:r>
      <w:r w:rsidR="003911ED" w:rsidRPr="00602B69">
        <w:t xml:space="preserve"> </w:t>
      </w:r>
      <w:r w:rsidR="00147CE1" w:rsidRPr="00602B69">
        <w:t xml:space="preserve">complete </w:t>
      </w:r>
      <w:r w:rsidR="003911ED" w:rsidRPr="00602B69">
        <w:t xml:space="preserve">sample </w:t>
      </w:r>
      <w:r w:rsidR="00147CE1" w:rsidRPr="00602B69">
        <w:t xml:space="preserve">values </w:t>
      </w:r>
      <w:r w:rsidR="003911ED" w:rsidRPr="00602B69">
        <w:t>using a re</w:t>
      </w:r>
      <w:r w:rsidR="00147CE1" w:rsidRPr="00602B69">
        <w:t xml:space="preserve">gression-based imputation-model with 10 imputations for each year. </w:t>
      </w:r>
      <w:r w:rsidR="00B42A9C" w:rsidRPr="00602B69">
        <w:t>Out of these 10</w:t>
      </w:r>
      <w:r w:rsidR="00147CE1" w:rsidRPr="00602B69">
        <w:t xml:space="preserve"> imputations, we</w:t>
      </w:r>
      <w:r w:rsidR="00B42A9C" w:rsidRPr="00602B69">
        <w:t xml:space="preserve"> calculated an imputed mean of the indicator for each year if the real value was missing</w:t>
      </w:r>
      <w:r w:rsidR="00147CE1" w:rsidRPr="00602B69">
        <w:t xml:space="preserve">. </w:t>
      </w:r>
      <w:r w:rsidR="00833F1F" w:rsidRPr="00602B69">
        <w:t xml:space="preserve">With these mean imputed values we finally </w:t>
      </w:r>
      <w:r w:rsidR="003911ED" w:rsidRPr="00602B69">
        <w:t xml:space="preserve">calculated </w:t>
      </w:r>
      <w:r w:rsidR="00B42A9C" w:rsidRPr="00602B69">
        <w:t>an overall mean</w:t>
      </w:r>
      <w:r w:rsidR="005A6A98" w:rsidRPr="00602B69">
        <w:t xml:space="preserve"> of the years 2014, 2015 and 2016</w:t>
      </w:r>
      <w:r w:rsidR="00833F1F" w:rsidRPr="00602B69">
        <w:t xml:space="preserve"> for every indicator</w:t>
      </w:r>
      <w:r w:rsidR="00AD0480">
        <w:t>.</w:t>
      </w:r>
    </w:p>
    <w:p w14:paraId="741F96B6" w14:textId="13A682AD" w:rsidR="00AD0480" w:rsidRPr="00635324" w:rsidRDefault="00AD0480" w:rsidP="00AD0480">
      <w:pPr>
        <w:pStyle w:val="Beschriftung"/>
        <w:keepNext/>
        <w:rPr>
          <w:i w:val="0"/>
          <w:color w:val="auto"/>
          <w:sz w:val="24"/>
          <w:lang w:val="en-US"/>
        </w:rPr>
      </w:pPr>
      <w:r w:rsidRPr="00635324">
        <w:rPr>
          <w:i w:val="0"/>
          <w:color w:val="auto"/>
          <w:sz w:val="24"/>
          <w:lang w:val="en-US"/>
        </w:rPr>
        <w:t xml:space="preserve">Table </w:t>
      </w:r>
      <w:r w:rsidRPr="00635324">
        <w:rPr>
          <w:i w:val="0"/>
          <w:color w:val="auto"/>
          <w:sz w:val="24"/>
        </w:rPr>
        <w:fldChar w:fldCharType="begin"/>
      </w:r>
      <w:r w:rsidRPr="00635324">
        <w:rPr>
          <w:i w:val="0"/>
          <w:color w:val="auto"/>
          <w:sz w:val="24"/>
          <w:lang w:val="en-US"/>
        </w:rPr>
        <w:instrText xml:space="preserve"> SEQ Table \* ARABIC </w:instrText>
      </w:r>
      <w:r w:rsidRPr="00635324">
        <w:rPr>
          <w:i w:val="0"/>
          <w:color w:val="auto"/>
          <w:sz w:val="24"/>
        </w:rPr>
        <w:fldChar w:fldCharType="separate"/>
      </w:r>
      <w:r w:rsidR="003D5F7A" w:rsidRPr="00635324">
        <w:rPr>
          <w:i w:val="0"/>
          <w:noProof/>
          <w:color w:val="auto"/>
          <w:sz w:val="24"/>
          <w:lang w:val="en-US"/>
        </w:rPr>
        <w:t>1</w:t>
      </w:r>
      <w:r w:rsidRPr="00635324">
        <w:rPr>
          <w:i w:val="0"/>
          <w:color w:val="auto"/>
          <w:sz w:val="24"/>
        </w:rPr>
        <w:fldChar w:fldCharType="end"/>
      </w:r>
      <w:r w:rsidRPr="00635324">
        <w:rPr>
          <w:i w:val="0"/>
          <w:color w:val="auto"/>
          <w:sz w:val="24"/>
          <w:lang w:val="en-US"/>
        </w:rPr>
        <w:t xml:space="preserve">: Means of quantitative indicators </w:t>
      </w:r>
      <w:r w:rsidR="003D5F7A" w:rsidRPr="00635324">
        <w:rPr>
          <w:i w:val="0"/>
          <w:color w:val="auto"/>
          <w:sz w:val="24"/>
          <w:lang w:val="en-US"/>
        </w:rPr>
        <w:t xml:space="preserve">of LTC typology </w:t>
      </w:r>
      <w:r w:rsidRPr="00635324">
        <w:rPr>
          <w:i w:val="0"/>
          <w:color w:val="auto"/>
          <w:sz w:val="24"/>
          <w:lang w:val="en-US"/>
        </w:rPr>
        <w:t>over countries (N=26) and years (2014-2016)</w:t>
      </w:r>
    </w:p>
    <w:tbl>
      <w:tblPr>
        <w:tblStyle w:val="EinfacheTabelle3"/>
        <w:tblW w:w="0" w:type="auto"/>
        <w:tblLook w:val="04A0" w:firstRow="1" w:lastRow="0" w:firstColumn="1" w:lastColumn="0" w:noHBand="0" w:noVBand="1"/>
      </w:tblPr>
      <w:tblGrid>
        <w:gridCol w:w="1443"/>
        <w:gridCol w:w="1203"/>
        <w:gridCol w:w="1095"/>
        <w:gridCol w:w="922"/>
        <w:gridCol w:w="1464"/>
        <w:gridCol w:w="1360"/>
        <w:gridCol w:w="1019"/>
      </w:tblGrid>
      <w:tr w:rsidR="00377728" w:rsidRPr="00602B69" w14:paraId="7266B6F8" w14:textId="77777777" w:rsidTr="00A23D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E5BC99" w14:textId="77777777" w:rsidR="00377728" w:rsidRPr="000960F9" w:rsidRDefault="00377728" w:rsidP="00F32E10">
            <w:pPr>
              <w:spacing w:line="276" w:lineRule="auto"/>
              <w:rPr>
                <w:sz w:val="20"/>
                <w:szCs w:val="20"/>
                <w:lang w:val="en-US"/>
              </w:rPr>
            </w:pPr>
            <w:r w:rsidRPr="000960F9">
              <w:rPr>
                <w:sz w:val="20"/>
                <w:szCs w:val="20"/>
                <w:lang w:val="en-US"/>
              </w:rPr>
              <w:t>Country</w:t>
            </w:r>
          </w:p>
        </w:tc>
        <w:tc>
          <w:tcPr>
            <w:tcW w:w="0" w:type="auto"/>
            <w:vAlign w:val="center"/>
          </w:tcPr>
          <w:p w14:paraId="5A813CC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expendi-ture ($)</w:t>
            </w:r>
          </w:p>
        </w:tc>
        <w:tc>
          <w:tcPr>
            <w:tcW w:w="0" w:type="auto"/>
            <w:vAlign w:val="center"/>
          </w:tcPr>
          <w:p w14:paraId="2B05A09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beds per 1000</w:t>
            </w:r>
            <w:r>
              <w:rPr>
                <w:sz w:val="20"/>
                <w:szCs w:val="20"/>
                <w:lang w:val="en-US"/>
              </w:rPr>
              <w:t xml:space="preserve"> Pop.</w:t>
            </w:r>
          </w:p>
        </w:tc>
        <w:tc>
          <w:tcPr>
            <w:tcW w:w="0" w:type="auto"/>
            <w:vAlign w:val="center"/>
          </w:tcPr>
          <w:p w14:paraId="11EEBC31"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reci</w:t>
            </w:r>
            <w:r>
              <w:rPr>
                <w:sz w:val="20"/>
                <w:szCs w:val="20"/>
                <w:lang w:val="en-US"/>
              </w:rPr>
              <w:t>-</w:t>
            </w:r>
            <w:r w:rsidRPr="000960F9">
              <w:rPr>
                <w:sz w:val="20"/>
                <w:szCs w:val="20"/>
                <w:lang w:val="en-US"/>
              </w:rPr>
              <w:t>pients</w:t>
            </w:r>
          </w:p>
        </w:tc>
        <w:tc>
          <w:tcPr>
            <w:tcW w:w="0" w:type="auto"/>
            <w:vAlign w:val="center"/>
          </w:tcPr>
          <w:p w14:paraId="0EB65688" w14:textId="0752FC2B"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priv</w:t>
            </w:r>
            <w:r>
              <w:rPr>
                <w:sz w:val="20"/>
                <w:szCs w:val="20"/>
                <w:lang w:val="en-US"/>
              </w:rPr>
              <w:t>.</w:t>
            </w:r>
            <w:r w:rsidRPr="000960F9">
              <w:rPr>
                <w:sz w:val="20"/>
                <w:szCs w:val="20"/>
                <w:lang w:val="en-US"/>
              </w:rPr>
              <w:t xml:space="preserve"> ex</w:t>
            </w:r>
            <w:r>
              <w:rPr>
                <w:sz w:val="20"/>
                <w:szCs w:val="20"/>
                <w:lang w:val="en-US"/>
              </w:rPr>
              <w:t>-</w:t>
            </w:r>
            <w:r w:rsidRPr="000960F9">
              <w:rPr>
                <w:sz w:val="20"/>
                <w:szCs w:val="20"/>
                <w:lang w:val="en-US"/>
              </w:rPr>
              <w:t>pend</w:t>
            </w:r>
            <w:r>
              <w:rPr>
                <w:sz w:val="20"/>
                <w:szCs w:val="20"/>
                <w:lang w:val="en-US"/>
              </w:rPr>
              <w:t>i</w:t>
            </w:r>
            <w:r w:rsidRPr="000960F9">
              <w:rPr>
                <w:sz w:val="20"/>
                <w:szCs w:val="20"/>
                <w:lang w:val="en-US"/>
              </w:rPr>
              <w:t>ture</w:t>
            </w:r>
            <w:r>
              <w:rPr>
                <w:sz w:val="20"/>
                <w:szCs w:val="20"/>
                <w:lang w:val="en-US"/>
              </w:rPr>
              <w:t xml:space="preserve"> ($)</w:t>
            </w:r>
          </w:p>
        </w:tc>
        <w:tc>
          <w:tcPr>
            <w:tcW w:w="1360" w:type="dxa"/>
            <w:vAlign w:val="center"/>
          </w:tcPr>
          <w:p w14:paraId="33A75BB7" w14:textId="77777777" w:rsidR="00377728" w:rsidRPr="00C45463"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lang w:val="en-US"/>
              </w:rPr>
            </w:pPr>
            <w:r w:rsidRPr="00C45463">
              <w:rPr>
                <w:b/>
                <w:lang w:val="en-US"/>
              </w:rPr>
              <w:t>Life ex-pectancy 65+</w:t>
            </w:r>
          </w:p>
        </w:tc>
        <w:tc>
          <w:tcPr>
            <w:tcW w:w="0" w:type="auto"/>
            <w:vAlign w:val="center"/>
          </w:tcPr>
          <w:p w14:paraId="367645F6" w14:textId="77777777" w:rsidR="00377728" w:rsidRPr="002800B4"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caps w:val="0"/>
                <w:lang w:val="en-US"/>
              </w:rPr>
            </w:pPr>
            <w:r w:rsidRPr="002800B4">
              <w:rPr>
                <w:b/>
                <w:lang w:val="en-US"/>
              </w:rPr>
              <w:t>p</w:t>
            </w:r>
            <w:r>
              <w:rPr>
                <w:b/>
                <w:lang w:val="en-US"/>
              </w:rPr>
              <w:t>erc.</w:t>
            </w:r>
            <w:r w:rsidRPr="002800B4">
              <w:rPr>
                <w:b/>
                <w:lang w:val="en-US"/>
              </w:rPr>
              <w:t xml:space="preserve"> health</w:t>
            </w:r>
          </w:p>
        </w:tc>
      </w:tr>
      <w:tr w:rsidR="00377728" w:rsidRPr="00602B69" w14:paraId="68BAD93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648AB" w14:textId="77777777" w:rsidR="00377728" w:rsidRPr="000960F9" w:rsidRDefault="00377728" w:rsidP="00F32E10">
            <w:pPr>
              <w:spacing w:line="276" w:lineRule="auto"/>
              <w:rPr>
                <w:sz w:val="20"/>
                <w:szCs w:val="20"/>
                <w:lang w:val="en-US"/>
              </w:rPr>
            </w:pPr>
            <w:r w:rsidRPr="000960F9">
              <w:rPr>
                <w:sz w:val="20"/>
                <w:szCs w:val="20"/>
                <w:lang w:val="en-US"/>
              </w:rPr>
              <w:t>Australia</w:t>
            </w:r>
          </w:p>
        </w:tc>
        <w:tc>
          <w:tcPr>
            <w:tcW w:w="0" w:type="auto"/>
            <w:vAlign w:val="center"/>
          </w:tcPr>
          <w:p w14:paraId="5F9EBCA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102.84*</w:t>
            </w:r>
          </w:p>
        </w:tc>
        <w:tc>
          <w:tcPr>
            <w:tcW w:w="0" w:type="auto"/>
            <w:vAlign w:val="center"/>
          </w:tcPr>
          <w:p w14:paraId="67B77DF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52.53*</w:t>
            </w:r>
          </w:p>
        </w:tc>
        <w:tc>
          <w:tcPr>
            <w:tcW w:w="0" w:type="auto"/>
            <w:vAlign w:val="center"/>
          </w:tcPr>
          <w:p w14:paraId="0569961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6.40</w:t>
            </w:r>
          </w:p>
        </w:tc>
        <w:tc>
          <w:tcPr>
            <w:tcW w:w="0" w:type="auto"/>
            <w:vAlign w:val="center"/>
          </w:tcPr>
          <w:p w14:paraId="3EB01D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5.84</w:t>
            </w:r>
          </w:p>
        </w:tc>
        <w:tc>
          <w:tcPr>
            <w:tcW w:w="1360" w:type="dxa"/>
            <w:vAlign w:val="center"/>
          </w:tcPr>
          <w:p w14:paraId="1B919871"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20.88</w:t>
            </w:r>
          </w:p>
        </w:tc>
        <w:tc>
          <w:tcPr>
            <w:tcW w:w="0" w:type="auto"/>
            <w:vAlign w:val="center"/>
          </w:tcPr>
          <w:p w14:paraId="3B91F042"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74.03*</w:t>
            </w:r>
          </w:p>
        </w:tc>
      </w:tr>
      <w:tr w:rsidR="00377728" w:rsidRPr="00602B69" w14:paraId="6A833530"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32BC029" w14:textId="77777777" w:rsidR="00377728" w:rsidRPr="000960F9" w:rsidRDefault="00377728" w:rsidP="00F32E10">
            <w:pPr>
              <w:spacing w:line="276" w:lineRule="auto"/>
              <w:rPr>
                <w:sz w:val="20"/>
                <w:szCs w:val="20"/>
                <w:lang w:val="en-US"/>
              </w:rPr>
            </w:pPr>
            <w:r w:rsidRPr="000960F9">
              <w:rPr>
                <w:sz w:val="20"/>
                <w:szCs w:val="20"/>
                <w:lang w:val="en-US"/>
              </w:rPr>
              <w:t>Belgium</w:t>
            </w:r>
          </w:p>
        </w:tc>
        <w:tc>
          <w:tcPr>
            <w:tcW w:w="0" w:type="auto"/>
            <w:vAlign w:val="center"/>
          </w:tcPr>
          <w:p w14:paraId="2077D30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1037.03</w:t>
            </w:r>
          </w:p>
        </w:tc>
        <w:tc>
          <w:tcPr>
            <w:tcW w:w="0" w:type="auto"/>
            <w:vAlign w:val="center"/>
          </w:tcPr>
          <w:p w14:paraId="2FE800E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68.93</w:t>
            </w:r>
          </w:p>
        </w:tc>
        <w:tc>
          <w:tcPr>
            <w:tcW w:w="0" w:type="auto"/>
            <w:vAlign w:val="center"/>
          </w:tcPr>
          <w:p w14:paraId="727832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7.41*</w:t>
            </w:r>
          </w:p>
        </w:tc>
        <w:tc>
          <w:tcPr>
            <w:tcW w:w="0" w:type="auto"/>
            <w:vAlign w:val="center"/>
          </w:tcPr>
          <w:p w14:paraId="0843BC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9.43*</w:t>
            </w:r>
          </w:p>
        </w:tc>
        <w:tc>
          <w:tcPr>
            <w:tcW w:w="1360" w:type="dxa"/>
            <w:vAlign w:val="center"/>
          </w:tcPr>
          <w:p w14:paraId="60554C9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20.05</w:t>
            </w:r>
          </w:p>
        </w:tc>
        <w:tc>
          <w:tcPr>
            <w:tcW w:w="0" w:type="auto"/>
            <w:vAlign w:val="center"/>
          </w:tcPr>
          <w:p w14:paraId="43673C5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52.30</w:t>
            </w:r>
          </w:p>
        </w:tc>
      </w:tr>
      <w:tr w:rsidR="00377728" w:rsidRPr="00602B69" w14:paraId="201B863A"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C733D" w14:textId="77777777" w:rsidR="00377728" w:rsidRPr="000960F9" w:rsidRDefault="00377728" w:rsidP="00F32E10">
            <w:pPr>
              <w:spacing w:line="276" w:lineRule="auto"/>
              <w:rPr>
                <w:sz w:val="20"/>
                <w:szCs w:val="20"/>
                <w:lang w:val="en-US"/>
              </w:rPr>
            </w:pPr>
            <w:r>
              <w:rPr>
                <w:sz w:val="20"/>
                <w:szCs w:val="20"/>
                <w:lang w:val="en-US"/>
              </w:rPr>
              <w:t>Czech Rep.</w:t>
            </w:r>
          </w:p>
        </w:tc>
        <w:tc>
          <w:tcPr>
            <w:tcW w:w="0" w:type="auto"/>
            <w:vAlign w:val="center"/>
          </w:tcPr>
          <w:p w14:paraId="7AFDCE3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314.19</w:t>
            </w:r>
          </w:p>
        </w:tc>
        <w:tc>
          <w:tcPr>
            <w:tcW w:w="0" w:type="auto"/>
            <w:vAlign w:val="center"/>
          </w:tcPr>
          <w:p w14:paraId="75DCF2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38.87</w:t>
            </w:r>
          </w:p>
        </w:tc>
        <w:tc>
          <w:tcPr>
            <w:tcW w:w="0" w:type="auto"/>
            <w:vAlign w:val="center"/>
          </w:tcPr>
          <w:p w14:paraId="385A1A8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1.93</w:t>
            </w:r>
          </w:p>
        </w:tc>
        <w:tc>
          <w:tcPr>
            <w:tcW w:w="0" w:type="auto"/>
            <w:vAlign w:val="center"/>
          </w:tcPr>
          <w:p w14:paraId="73B77D7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0.19</w:t>
            </w:r>
          </w:p>
        </w:tc>
        <w:tc>
          <w:tcPr>
            <w:tcW w:w="1360" w:type="dxa"/>
            <w:vAlign w:val="center"/>
          </w:tcPr>
          <w:p w14:paraId="37AC35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17.90</w:t>
            </w:r>
          </w:p>
        </w:tc>
        <w:tc>
          <w:tcPr>
            <w:tcW w:w="0" w:type="auto"/>
            <w:vAlign w:val="center"/>
          </w:tcPr>
          <w:p w14:paraId="6490BF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23.57</w:t>
            </w:r>
          </w:p>
        </w:tc>
      </w:tr>
      <w:tr w:rsidR="00377728" w:rsidRPr="00602B69" w14:paraId="19E25C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AF9159E" w14:textId="77777777" w:rsidR="00377728" w:rsidRPr="000960F9" w:rsidRDefault="00377728" w:rsidP="00F32E10">
            <w:pPr>
              <w:spacing w:line="276" w:lineRule="auto"/>
              <w:rPr>
                <w:sz w:val="20"/>
                <w:szCs w:val="20"/>
                <w:lang w:val="en-US"/>
              </w:rPr>
            </w:pPr>
            <w:r w:rsidRPr="000960F9">
              <w:rPr>
                <w:sz w:val="20"/>
                <w:szCs w:val="20"/>
                <w:lang w:val="en-US"/>
              </w:rPr>
              <w:lastRenderedPageBreak/>
              <w:t>Denmark</w:t>
            </w:r>
          </w:p>
        </w:tc>
        <w:tc>
          <w:tcPr>
            <w:tcW w:w="0" w:type="auto"/>
            <w:vAlign w:val="center"/>
          </w:tcPr>
          <w:p w14:paraId="20BF31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1223.61</w:t>
            </w:r>
          </w:p>
        </w:tc>
        <w:tc>
          <w:tcPr>
            <w:tcW w:w="0" w:type="auto"/>
            <w:vAlign w:val="center"/>
          </w:tcPr>
          <w:p w14:paraId="61D06E50" w14:textId="77777777" w:rsidR="00377728" w:rsidRPr="00A17958" w:rsidRDefault="00377728" w:rsidP="00A23D77">
            <w:pPr>
              <w:pStyle w:val="Kommentartext"/>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958">
              <w:rPr>
                <w:lang w:val="en-US"/>
              </w:rPr>
              <w:t>48.59</w:t>
            </w:r>
          </w:p>
        </w:tc>
        <w:tc>
          <w:tcPr>
            <w:tcW w:w="0" w:type="auto"/>
            <w:vAlign w:val="center"/>
          </w:tcPr>
          <w:p w14:paraId="1424D0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3.92*</w:t>
            </w:r>
          </w:p>
        </w:tc>
        <w:tc>
          <w:tcPr>
            <w:tcW w:w="0" w:type="auto"/>
            <w:vAlign w:val="center"/>
          </w:tcPr>
          <w:p w14:paraId="6365451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8.25*</w:t>
            </w:r>
          </w:p>
        </w:tc>
        <w:tc>
          <w:tcPr>
            <w:tcW w:w="1360" w:type="dxa"/>
            <w:vAlign w:val="center"/>
          </w:tcPr>
          <w:p w14:paraId="56465E4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19.43</w:t>
            </w:r>
          </w:p>
        </w:tc>
        <w:tc>
          <w:tcPr>
            <w:tcW w:w="0" w:type="auto"/>
            <w:vAlign w:val="center"/>
          </w:tcPr>
          <w:p w14:paraId="649A98B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58.57</w:t>
            </w:r>
          </w:p>
        </w:tc>
      </w:tr>
      <w:tr w:rsidR="00377728" w:rsidRPr="00602B69" w14:paraId="2CA8AD66"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74288" w14:textId="77777777" w:rsidR="00377728" w:rsidRPr="000960F9" w:rsidRDefault="00377728" w:rsidP="00F32E10">
            <w:pPr>
              <w:spacing w:line="276" w:lineRule="auto"/>
              <w:rPr>
                <w:sz w:val="20"/>
                <w:szCs w:val="20"/>
                <w:lang w:val="en-US"/>
              </w:rPr>
            </w:pPr>
            <w:r w:rsidRPr="000960F9">
              <w:rPr>
                <w:sz w:val="20"/>
                <w:szCs w:val="20"/>
                <w:lang w:val="en-US"/>
              </w:rPr>
              <w:t>Estonia</w:t>
            </w:r>
          </w:p>
        </w:tc>
        <w:tc>
          <w:tcPr>
            <w:tcW w:w="0" w:type="auto"/>
            <w:vAlign w:val="center"/>
          </w:tcPr>
          <w:p w14:paraId="77C00B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106.22</w:t>
            </w:r>
          </w:p>
        </w:tc>
        <w:tc>
          <w:tcPr>
            <w:tcW w:w="0" w:type="auto"/>
            <w:vAlign w:val="center"/>
          </w:tcPr>
          <w:p w14:paraId="1D866B9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45.60</w:t>
            </w:r>
          </w:p>
        </w:tc>
        <w:tc>
          <w:tcPr>
            <w:tcW w:w="0" w:type="auto"/>
            <w:vAlign w:val="center"/>
          </w:tcPr>
          <w:p w14:paraId="48DA795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006CDCC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34.56</w:t>
            </w:r>
          </w:p>
        </w:tc>
        <w:tc>
          <w:tcPr>
            <w:tcW w:w="1360" w:type="dxa"/>
            <w:vAlign w:val="center"/>
          </w:tcPr>
          <w:p w14:paraId="0E0641A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18.05</w:t>
            </w:r>
          </w:p>
        </w:tc>
        <w:tc>
          <w:tcPr>
            <w:tcW w:w="0" w:type="auto"/>
            <w:vAlign w:val="center"/>
          </w:tcPr>
          <w:p w14:paraId="2111384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15.87</w:t>
            </w:r>
          </w:p>
        </w:tc>
      </w:tr>
      <w:tr w:rsidR="00377728" w:rsidRPr="00602B69" w14:paraId="7CCCE9A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E10DEF8" w14:textId="77777777" w:rsidR="00377728" w:rsidRPr="000960F9" w:rsidRDefault="00377728" w:rsidP="00F32E10">
            <w:pPr>
              <w:spacing w:line="276" w:lineRule="auto"/>
              <w:rPr>
                <w:sz w:val="20"/>
                <w:szCs w:val="20"/>
                <w:lang w:val="en-US"/>
              </w:rPr>
            </w:pPr>
            <w:r w:rsidRPr="000960F9">
              <w:rPr>
                <w:sz w:val="20"/>
                <w:szCs w:val="20"/>
                <w:lang w:val="en-US"/>
              </w:rPr>
              <w:t>Finland</w:t>
            </w:r>
          </w:p>
        </w:tc>
        <w:tc>
          <w:tcPr>
            <w:tcW w:w="0" w:type="auto"/>
            <w:vAlign w:val="center"/>
          </w:tcPr>
          <w:p w14:paraId="4846C3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763.24</w:t>
            </w:r>
          </w:p>
        </w:tc>
        <w:tc>
          <w:tcPr>
            <w:tcW w:w="0" w:type="auto"/>
            <w:vAlign w:val="center"/>
          </w:tcPr>
          <w:p w14:paraId="5DD1BAE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59.30</w:t>
            </w:r>
          </w:p>
        </w:tc>
        <w:tc>
          <w:tcPr>
            <w:tcW w:w="0" w:type="auto"/>
            <w:vAlign w:val="center"/>
          </w:tcPr>
          <w:p w14:paraId="51FB20C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4.70</w:t>
            </w:r>
          </w:p>
        </w:tc>
        <w:tc>
          <w:tcPr>
            <w:tcW w:w="0" w:type="auto"/>
            <w:vAlign w:val="center"/>
          </w:tcPr>
          <w:p w14:paraId="2A265B3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17.21</w:t>
            </w:r>
          </w:p>
        </w:tc>
        <w:tc>
          <w:tcPr>
            <w:tcW w:w="1360" w:type="dxa"/>
            <w:vAlign w:val="center"/>
          </w:tcPr>
          <w:p w14:paraId="6CD4F5F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20.03</w:t>
            </w:r>
          </w:p>
        </w:tc>
        <w:tc>
          <w:tcPr>
            <w:tcW w:w="0" w:type="auto"/>
            <w:vAlign w:val="center"/>
          </w:tcPr>
          <w:p w14:paraId="40EDC5E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44.87</w:t>
            </w:r>
          </w:p>
        </w:tc>
      </w:tr>
      <w:tr w:rsidR="00377728" w:rsidRPr="00602B69" w14:paraId="6BC4677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2BBBB9" w14:textId="77777777" w:rsidR="00377728" w:rsidRPr="000960F9" w:rsidRDefault="00377728" w:rsidP="00F32E10">
            <w:pPr>
              <w:spacing w:line="276" w:lineRule="auto"/>
              <w:rPr>
                <w:sz w:val="20"/>
                <w:szCs w:val="20"/>
                <w:lang w:val="en-US"/>
              </w:rPr>
            </w:pPr>
            <w:r w:rsidRPr="000960F9">
              <w:rPr>
                <w:sz w:val="20"/>
                <w:szCs w:val="20"/>
                <w:lang w:val="en-US"/>
              </w:rPr>
              <w:t>France</w:t>
            </w:r>
          </w:p>
        </w:tc>
        <w:tc>
          <w:tcPr>
            <w:tcW w:w="0" w:type="auto"/>
            <w:vAlign w:val="center"/>
          </w:tcPr>
          <w:p w14:paraId="14CD9A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696.76</w:t>
            </w:r>
          </w:p>
        </w:tc>
        <w:tc>
          <w:tcPr>
            <w:tcW w:w="0" w:type="auto"/>
            <w:vAlign w:val="center"/>
          </w:tcPr>
          <w:p w14:paraId="2EA62E2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53.07</w:t>
            </w:r>
          </w:p>
        </w:tc>
        <w:tc>
          <w:tcPr>
            <w:tcW w:w="0" w:type="auto"/>
            <w:vAlign w:val="center"/>
          </w:tcPr>
          <w:p w14:paraId="384488D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4.20</w:t>
            </w:r>
          </w:p>
        </w:tc>
        <w:tc>
          <w:tcPr>
            <w:tcW w:w="0" w:type="auto"/>
            <w:vAlign w:val="center"/>
          </w:tcPr>
          <w:p w14:paraId="3843A78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22.47</w:t>
            </w:r>
          </w:p>
        </w:tc>
        <w:tc>
          <w:tcPr>
            <w:tcW w:w="1360" w:type="dxa"/>
            <w:vAlign w:val="center"/>
          </w:tcPr>
          <w:p w14:paraId="1CB2D7C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21.69*</w:t>
            </w:r>
          </w:p>
        </w:tc>
        <w:tc>
          <w:tcPr>
            <w:tcW w:w="0" w:type="auto"/>
            <w:vAlign w:val="center"/>
          </w:tcPr>
          <w:p w14:paraId="140DAD7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41.03</w:t>
            </w:r>
          </w:p>
        </w:tc>
      </w:tr>
      <w:tr w:rsidR="00377728" w:rsidRPr="00602B69" w14:paraId="462B27E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8C28477" w14:textId="77777777" w:rsidR="00377728" w:rsidRPr="000960F9" w:rsidRDefault="00377728" w:rsidP="00F32E10">
            <w:pPr>
              <w:spacing w:line="276" w:lineRule="auto"/>
              <w:rPr>
                <w:sz w:val="20"/>
                <w:szCs w:val="20"/>
                <w:lang w:val="en-US"/>
              </w:rPr>
            </w:pPr>
            <w:r w:rsidRPr="000960F9">
              <w:rPr>
                <w:sz w:val="20"/>
                <w:szCs w:val="20"/>
                <w:lang w:val="en-US"/>
              </w:rPr>
              <w:t>Germany</w:t>
            </w:r>
          </w:p>
        </w:tc>
        <w:tc>
          <w:tcPr>
            <w:tcW w:w="0" w:type="auto"/>
            <w:vAlign w:val="center"/>
          </w:tcPr>
          <w:p w14:paraId="0960BEA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859.42</w:t>
            </w:r>
          </w:p>
        </w:tc>
        <w:tc>
          <w:tcPr>
            <w:tcW w:w="0" w:type="auto"/>
            <w:vAlign w:val="center"/>
          </w:tcPr>
          <w:p w14:paraId="5F7E8B9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53.65</w:t>
            </w:r>
          </w:p>
        </w:tc>
        <w:tc>
          <w:tcPr>
            <w:tcW w:w="0" w:type="auto"/>
            <w:vAlign w:val="center"/>
          </w:tcPr>
          <w:p w14:paraId="14BF17C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4.10</w:t>
            </w:r>
          </w:p>
        </w:tc>
        <w:tc>
          <w:tcPr>
            <w:tcW w:w="0" w:type="auto"/>
            <w:vAlign w:val="center"/>
          </w:tcPr>
          <w:p w14:paraId="01FFC59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30.67*</w:t>
            </w:r>
          </w:p>
        </w:tc>
        <w:tc>
          <w:tcPr>
            <w:tcW w:w="1360" w:type="dxa"/>
            <w:vAlign w:val="center"/>
          </w:tcPr>
          <w:p w14:paraId="7ED0523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19.65</w:t>
            </w:r>
          </w:p>
        </w:tc>
        <w:tc>
          <w:tcPr>
            <w:tcW w:w="0" w:type="auto"/>
            <w:vAlign w:val="center"/>
          </w:tcPr>
          <w:p w14:paraId="18EFE4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40.60</w:t>
            </w:r>
          </w:p>
        </w:tc>
      </w:tr>
      <w:tr w:rsidR="00377728" w:rsidRPr="00602B69" w14:paraId="7A32452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5D4C9" w14:textId="77777777" w:rsidR="00377728" w:rsidRPr="000960F9" w:rsidRDefault="00377728" w:rsidP="00F32E10">
            <w:pPr>
              <w:spacing w:line="276" w:lineRule="auto"/>
              <w:rPr>
                <w:sz w:val="20"/>
                <w:szCs w:val="20"/>
                <w:lang w:val="en-US"/>
              </w:rPr>
            </w:pPr>
            <w:r w:rsidRPr="000960F9">
              <w:rPr>
                <w:sz w:val="20"/>
                <w:szCs w:val="20"/>
                <w:lang w:val="en-US"/>
              </w:rPr>
              <w:t>Hungary</w:t>
            </w:r>
          </w:p>
        </w:tc>
        <w:tc>
          <w:tcPr>
            <w:tcW w:w="0" w:type="auto"/>
            <w:vAlign w:val="center"/>
          </w:tcPr>
          <w:p w14:paraId="74E0C1A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75.27</w:t>
            </w:r>
          </w:p>
        </w:tc>
        <w:tc>
          <w:tcPr>
            <w:tcW w:w="0" w:type="auto"/>
            <w:vAlign w:val="center"/>
          </w:tcPr>
          <w:p w14:paraId="6D727B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47.37</w:t>
            </w:r>
          </w:p>
        </w:tc>
        <w:tc>
          <w:tcPr>
            <w:tcW w:w="0" w:type="auto"/>
            <w:vAlign w:val="center"/>
          </w:tcPr>
          <w:p w14:paraId="5C02C78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3.00</w:t>
            </w:r>
          </w:p>
        </w:tc>
        <w:tc>
          <w:tcPr>
            <w:tcW w:w="0" w:type="auto"/>
            <w:vAlign w:val="center"/>
          </w:tcPr>
          <w:p w14:paraId="71AD37D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16.88</w:t>
            </w:r>
          </w:p>
        </w:tc>
        <w:tc>
          <w:tcPr>
            <w:tcW w:w="1360" w:type="dxa"/>
            <w:vAlign w:val="center"/>
          </w:tcPr>
          <w:p w14:paraId="037BCDB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16.53</w:t>
            </w:r>
          </w:p>
        </w:tc>
        <w:tc>
          <w:tcPr>
            <w:tcW w:w="0" w:type="auto"/>
            <w:vAlign w:val="center"/>
          </w:tcPr>
          <w:p w14:paraId="3F8F5EB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15.47</w:t>
            </w:r>
          </w:p>
        </w:tc>
      </w:tr>
      <w:tr w:rsidR="00377728" w:rsidRPr="00602B69" w14:paraId="316D30DC"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5942130" w14:textId="77777777" w:rsidR="00377728" w:rsidRPr="000960F9" w:rsidRDefault="00377728" w:rsidP="00F32E10">
            <w:pPr>
              <w:spacing w:line="276" w:lineRule="auto"/>
              <w:rPr>
                <w:sz w:val="20"/>
                <w:szCs w:val="20"/>
                <w:lang w:val="en-US"/>
              </w:rPr>
            </w:pPr>
            <w:r w:rsidRPr="000960F9">
              <w:rPr>
                <w:sz w:val="20"/>
                <w:szCs w:val="20"/>
                <w:lang w:val="en-US"/>
              </w:rPr>
              <w:t>Ireland</w:t>
            </w:r>
          </w:p>
        </w:tc>
        <w:tc>
          <w:tcPr>
            <w:tcW w:w="0" w:type="auto"/>
            <w:vAlign w:val="center"/>
          </w:tcPr>
          <w:p w14:paraId="4ECA32D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1126.68</w:t>
            </w:r>
          </w:p>
        </w:tc>
        <w:tc>
          <w:tcPr>
            <w:tcW w:w="0" w:type="auto"/>
            <w:vAlign w:val="center"/>
          </w:tcPr>
          <w:p w14:paraId="3E0D141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49.20</w:t>
            </w:r>
          </w:p>
        </w:tc>
        <w:tc>
          <w:tcPr>
            <w:tcW w:w="0" w:type="auto"/>
            <w:vAlign w:val="center"/>
          </w:tcPr>
          <w:p w14:paraId="16C8496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3.53</w:t>
            </w:r>
          </w:p>
        </w:tc>
        <w:tc>
          <w:tcPr>
            <w:tcW w:w="0" w:type="auto"/>
            <w:vAlign w:val="center"/>
          </w:tcPr>
          <w:p w14:paraId="1CB43A0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17.79</w:t>
            </w:r>
          </w:p>
        </w:tc>
        <w:tc>
          <w:tcPr>
            <w:tcW w:w="1360" w:type="dxa"/>
            <w:vAlign w:val="center"/>
          </w:tcPr>
          <w:p w14:paraId="7D410C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19.77</w:t>
            </w:r>
          </w:p>
        </w:tc>
        <w:tc>
          <w:tcPr>
            <w:tcW w:w="0" w:type="auto"/>
            <w:vAlign w:val="center"/>
          </w:tcPr>
          <w:p w14:paraId="439B21D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65.43</w:t>
            </w:r>
          </w:p>
        </w:tc>
      </w:tr>
      <w:tr w:rsidR="00377728" w:rsidRPr="00602B69" w14:paraId="38C5DF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2AE8" w14:textId="77777777" w:rsidR="00377728" w:rsidRPr="000960F9" w:rsidRDefault="00377728" w:rsidP="00F32E10">
            <w:pPr>
              <w:spacing w:line="276" w:lineRule="auto"/>
              <w:rPr>
                <w:sz w:val="20"/>
                <w:szCs w:val="20"/>
                <w:lang w:val="en-US"/>
              </w:rPr>
            </w:pPr>
            <w:r w:rsidRPr="000960F9">
              <w:rPr>
                <w:sz w:val="20"/>
                <w:szCs w:val="20"/>
                <w:lang w:val="en-US"/>
              </w:rPr>
              <w:t>Israel</w:t>
            </w:r>
          </w:p>
        </w:tc>
        <w:tc>
          <w:tcPr>
            <w:tcW w:w="0" w:type="auto"/>
            <w:vAlign w:val="center"/>
          </w:tcPr>
          <w:p w14:paraId="7F92EEF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216.46*</w:t>
            </w:r>
          </w:p>
        </w:tc>
        <w:tc>
          <w:tcPr>
            <w:tcW w:w="0" w:type="auto"/>
            <w:vAlign w:val="center"/>
          </w:tcPr>
          <w:p w14:paraId="42E5FD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21.00*</w:t>
            </w:r>
          </w:p>
        </w:tc>
        <w:tc>
          <w:tcPr>
            <w:tcW w:w="0" w:type="auto"/>
            <w:vAlign w:val="center"/>
          </w:tcPr>
          <w:p w14:paraId="0C344E9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1.90</w:t>
            </w:r>
          </w:p>
        </w:tc>
        <w:tc>
          <w:tcPr>
            <w:tcW w:w="0" w:type="auto"/>
            <w:vAlign w:val="center"/>
          </w:tcPr>
          <w:p w14:paraId="4DB6DC5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27.94</w:t>
            </w:r>
          </w:p>
        </w:tc>
        <w:tc>
          <w:tcPr>
            <w:tcW w:w="1360" w:type="dxa"/>
            <w:vAlign w:val="center"/>
          </w:tcPr>
          <w:p w14:paraId="0815F5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D6BB9DB"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55.47</w:t>
            </w:r>
          </w:p>
        </w:tc>
      </w:tr>
      <w:tr w:rsidR="00377728" w:rsidRPr="00602B69" w14:paraId="4821465A"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1A249BE5" w14:textId="77777777" w:rsidR="00377728" w:rsidRPr="000960F9" w:rsidRDefault="00377728" w:rsidP="00F32E10">
            <w:pPr>
              <w:spacing w:line="276" w:lineRule="auto"/>
              <w:rPr>
                <w:sz w:val="20"/>
                <w:szCs w:val="20"/>
                <w:lang w:val="en-US"/>
              </w:rPr>
            </w:pPr>
            <w:r w:rsidRPr="000960F9">
              <w:rPr>
                <w:sz w:val="20"/>
                <w:szCs w:val="20"/>
                <w:lang w:val="en-US"/>
              </w:rPr>
              <w:t>Japan</w:t>
            </w:r>
          </w:p>
        </w:tc>
        <w:tc>
          <w:tcPr>
            <w:tcW w:w="0" w:type="auto"/>
            <w:vAlign w:val="center"/>
          </w:tcPr>
          <w:p w14:paraId="097D51F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799.53*</w:t>
            </w:r>
          </w:p>
        </w:tc>
        <w:tc>
          <w:tcPr>
            <w:tcW w:w="0" w:type="auto"/>
            <w:vAlign w:val="center"/>
          </w:tcPr>
          <w:p w14:paraId="27BD7BC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24.10*</w:t>
            </w:r>
          </w:p>
        </w:tc>
        <w:tc>
          <w:tcPr>
            <w:tcW w:w="0" w:type="auto"/>
            <w:vAlign w:val="center"/>
          </w:tcPr>
          <w:p w14:paraId="2B41F9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2.70</w:t>
            </w:r>
          </w:p>
        </w:tc>
        <w:tc>
          <w:tcPr>
            <w:tcW w:w="0" w:type="auto"/>
            <w:vAlign w:val="center"/>
          </w:tcPr>
          <w:p w14:paraId="1D13414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8.50</w:t>
            </w:r>
          </w:p>
        </w:tc>
        <w:tc>
          <w:tcPr>
            <w:tcW w:w="1360" w:type="dxa"/>
            <w:vAlign w:val="center"/>
          </w:tcPr>
          <w:p w14:paraId="77DDFB7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21.85</w:t>
            </w:r>
          </w:p>
        </w:tc>
        <w:tc>
          <w:tcPr>
            <w:tcW w:w="0" w:type="auto"/>
            <w:vAlign w:val="center"/>
          </w:tcPr>
          <w:p w14:paraId="1A04E0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25.73</w:t>
            </w:r>
          </w:p>
        </w:tc>
      </w:tr>
      <w:tr w:rsidR="00377728" w:rsidRPr="00602B69" w14:paraId="670CD65C"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94C55C" w14:textId="77777777" w:rsidR="00377728" w:rsidRPr="000960F9" w:rsidRDefault="00377728" w:rsidP="00F32E10">
            <w:pPr>
              <w:spacing w:line="276" w:lineRule="auto"/>
              <w:rPr>
                <w:sz w:val="20"/>
                <w:szCs w:val="20"/>
                <w:lang w:val="en-US"/>
              </w:rPr>
            </w:pPr>
            <w:r w:rsidRPr="000960F9">
              <w:rPr>
                <w:sz w:val="20"/>
                <w:szCs w:val="20"/>
                <w:lang w:val="en-US"/>
              </w:rPr>
              <w:t>Korea</w:t>
            </w:r>
          </w:p>
        </w:tc>
        <w:tc>
          <w:tcPr>
            <w:tcW w:w="0" w:type="auto"/>
            <w:vAlign w:val="center"/>
          </w:tcPr>
          <w:p w14:paraId="49642C0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411.63</w:t>
            </w:r>
          </w:p>
        </w:tc>
        <w:tc>
          <w:tcPr>
            <w:tcW w:w="0" w:type="auto"/>
            <w:vAlign w:val="center"/>
          </w:tcPr>
          <w:p w14:paraId="22F98E3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24.47</w:t>
            </w:r>
          </w:p>
        </w:tc>
        <w:tc>
          <w:tcPr>
            <w:tcW w:w="0" w:type="auto"/>
            <w:vAlign w:val="center"/>
          </w:tcPr>
          <w:p w14:paraId="5AD28C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5A65229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27.95</w:t>
            </w:r>
          </w:p>
        </w:tc>
        <w:tc>
          <w:tcPr>
            <w:tcW w:w="1360" w:type="dxa"/>
            <w:vAlign w:val="center"/>
          </w:tcPr>
          <w:p w14:paraId="521ACB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w:t>
            </w:r>
          </w:p>
        </w:tc>
        <w:tc>
          <w:tcPr>
            <w:tcW w:w="0" w:type="auto"/>
            <w:vAlign w:val="center"/>
          </w:tcPr>
          <w:p w14:paraId="68F701C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21.37</w:t>
            </w:r>
          </w:p>
        </w:tc>
      </w:tr>
      <w:tr w:rsidR="00377728" w:rsidRPr="00602B69" w14:paraId="6573F755"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2886CCC" w14:textId="77777777" w:rsidR="00377728" w:rsidRPr="000960F9" w:rsidRDefault="00377728" w:rsidP="00F32E10">
            <w:pPr>
              <w:spacing w:line="276" w:lineRule="auto"/>
              <w:rPr>
                <w:sz w:val="20"/>
                <w:szCs w:val="20"/>
                <w:lang w:val="en-US"/>
              </w:rPr>
            </w:pPr>
            <w:r w:rsidRPr="000960F9">
              <w:rPr>
                <w:sz w:val="20"/>
                <w:szCs w:val="20"/>
                <w:lang w:val="en-US"/>
              </w:rPr>
              <w:t>Latvia</w:t>
            </w:r>
          </w:p>
        </w:tc>
        <w:tc>
          <w:tcPr>
            <w:tcW w:w="0" w:type="auto"/>
            <w:vAlign w:val="center"/>
          </w:tcPr>
          <w:p w14:paraId="76C2C51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73.42</w:t>
            </w:r>
          </w:p>
        </w:tc>
        <w:tc>
          <w:tcPr>
            <w:tcW w:w="0" w:type="auto"/>
            <w:vAlign w:val="center"/>
          </w:tcPr>
          <w:p w14:paraId="291014A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14.2</w:t>
            </w:r>
          </w:p>
        </w:tc>
        <w:tc>
          <w:tcPr>
            <w:tcW w:w="0" w:type="auto"/>
            <w:vAlign w:val="center"/>
          </w:tcPr>
          <w:p w14:paraId="68F4B93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0.43</w:t>
            </w:r>
          </w:p>
        </w:tc>
        <w:tc>
          <w:tcPr>
            <w:tcW w:w="0" w:type="auto"/>
            <w:vAlign w:val="center"/>
          </w:tcPr>
          <w:p w14:paraId="0F721A1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13.10</w:t>
            </w:r>
          </w:p>
        </w:tc>
        <w:tc>
          <w:tcPr>
            <w:tcW w:w="1360" w:type="dxa"/>
            <w:vAlign w:val="center"/>
          </w:tcPr>
          <w:p w14:paraId="23C1DF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16.48</w:t>
            </w:r>
          </w:p>
        </w:tc>
        <w:tc>
          <w:tcPr>
            <w:tcW w:w="0" w:type="auto"/>
            <w:vAlign w:val="center"/>
          </w:tcPr>
          <w:p w14:paraId="5FB2B26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8.60</w:t>
            </w:r>
          </w:p>
        </w:tc>
      </w:tr>
      <w:tr w:rsidR="00377728" w:rsidRPr="00602B69" w14:paraId="29FC34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45BC3" w14:textId="77777777" w:rsidR="00377728" w:rsidRPr="000960F9" w:rsidRDefault="00377728" w:rsidP="00F32E10">
            <w:pPr>
              <w:spacing w:line="276" w:lineRule="auto"/>
              <w:rPr>
                <w:sz w:val="20"/>
                <w:szCs w:val="20"/>
                <w:lang w:val="en-US"/>
              </w:rPr>
            </w:pPr>
            <w:r w:rsidRPr="000960F9">
              <w:rPr>
                <w:sz w:val="20"/>
                <w:szCs w:val="20"/>
                <w:lang w:val="en-US"/>
              </w:rPr>
              <w:t>Luxembourg</w:t>
            </w:r>
          </w:p>
        </w:tc>
        <w:tc>
          <w:tcPr>
            <w:tcW w:w="0" w:type="auto"/>
            <w:vAlign w:val="center"/>
          </w:tcPr>
          <w:p w14:paraId="4FA100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1503.52</w:t>
            </w:r>
          </w:p>
        </w:tc>
        <w:tc>
          <w:tcPr>
            <w:tcW w:w="0" w:type="auto"/>
            <w:vAlign w:val="center"/>
          </w:tcPr>
          <w:p w14:paraId="6E90FBB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85.00</w:t>
            </w:r>
          </w:p>
        </w:tc>
        <w:tc>
          <w:tcPr>
            <w:tcW w:w="0" w:type="auto"/>
            <w:vAlign w:val="center"/>
          </w:tcPr>
          <w:p w14:paraId="4B148F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5.47</w:t>
            </w:r>
          </w:p>
        </w:tc>
        <w:tc>
          <w:tcPr>
            <w:tcW w:w="0" w:type="auto"/>
            <w:vAlign w:val="center"/>
          </w:tcPr>
          <w:p w14:paraId="6ECCC9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20.19</w:t>
            </w:r>
          </w:p>
        </w:tc>
        <w:tc>
          <w:tcPr>
            <w:tcW w:w="1360" w:type="dxa"/>
            <w:vAlign w:val="center"/>
          </w:tcPr>
          <w:p w14:paraId="6E85EBD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20.57</w:t>
            </w:r>
          </w:p>
        </w:tc>
        <w:tc>
          <w:tcPr>
            <w:tcW w:w="0" w:type="auto"/>
            <w:vAlign w:val="center"/>
          </w:tcPr>
          <w:p w14:paraId="22B58D5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47.10</w:t>
            </w:r>
          </w:p>
        </w:tc>
      </w:tr>
      <w:tr w:rsidR="00377728" w:rsidRPr="00602B69" w14:paraId="31B0C96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B7F692F" w14:textId="77777777" w:rsidR="00377728" w:rsidRPr="000960F9" w:rsidRDefault="00377728" w:rsidP="00F32E10">
            <w:pPr>
              <w:spacing w:line="276" w:lineRule="auto"/>
              <w:rPr>
                <w:sz w:val="20"/>
                <w:szCs w:val="20"/>
                <w:lang w:val="en-US"/>
              </w:rPr>
            </w:pPr>
            <w:r w:rsidRPr="000960F9">
              <w:rPr>
                <w:sz w:val="20"/>
                <w:szCs w:val="20"/>
                <w:lang w:val="en-US"/>
              </w:rPr>
              <w:t>Netherlands</w:t>
            </w:r>
          </w:p>
        </w:tc>
        <w:tc>
          <w:tcPr>
            <w:tcW w:w="0" w:type="auto"/>
            <w:vAlign w:val="center"/>
          </w:tcPr>
          <w:p w14:paraId="71F310F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1360.82</w:t>
            </w:r>
          </w:p>
        </w:tc>
        <w:tc>
          <w:tcPr>
            <w:tcW w:w="0" w:type="auto"/>
            <w:vAlign w:val="center"/>
          </w:tcPr>
          <w:p w14:paraId="14DE5B8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75.70</w:t>
            </w:r>
          </w:p>
        </w:tc>
        <w:tc>
          <w:tcPr>
            <w:tcW w:w="0" w:type="auto"/>
            <w:vAlign w:val="center"/>
          </w:tcPr>
          <w:p w14:paraId="3169F95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498EB0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8.39</w:t>
            </w:r>
          </w:p>
        </w:tc>
        <w:tc>
          <w:tcPr>
            <w:tcW w:w="1360" w:type="dxa"/>
            <w:vAlign w:val="center"/>
          </w:tcPr>
          <w:p w14:paraId="133C8B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19.85</w:t>
            </w:r>
          </w:p>
        </w:tc>
        <w:tc>
          <w:tcPr>
            <w:tcW w:w="0" w:type="auto"/>
            <w:vAlign w:val="center"/>
          </w:tcPr>
          <w:p w14:paraId="14CDAE9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60.47</w:t>
            </w:r>
          </w:p>
        </w:tc>
      </w:tr>
      <w:tr w:rsidR="00377728" w:rsidRPr="00602B69" w14:paraId="4EA27EB2"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2A49E1" w14:textId="77777777" w:rsidR="00377728" w:rsidRPr="000960F9" w:rsidRDefault="00377728" w:rsidP="00F32E10">
            <w:pPr>
              <w:spacing w:line="276" w:lineRule="auto"/>
              <w:rPr>
                <w:sz w:val="20"/>
                <w:szCs w:val="20"/>
                <w:lang w:val="en-US"/>
              </w:rPr>
            </w:pPr>
            <w:r w:rsidRPr="000960F9">
              <w:rPr>
                <w:sz w:val="20"/>
                <w:szCs w:val="20"/>
                <w:lang w:val="en-US"/>
              </w:rPr>
              <w:t>New Zealand</w:t>
            </w:r>
          </w:p>
        </w:tc>
        <w:tc>
          <w:tcPr>
            <w:tcW w:w="0" w:type="auto"/>
            <w:vAlign w:val="center"/>
          </w:tcPr>
          <w:p w14:paraId="7F612D0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712.69*</w:t>
            </w:r>
          </w:p>
        </w:tc>
        <w:tc>
          <w:tcPr>
            <w:tcW w:w="0" w:type="auto"/>
            <w:vAlign w:val="center"/>
          </w:tcPr>
          <w:p w14:paraId="4E0A56A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56.43*</w:t>
            </w:r>
          </w:p>
        </w:tc>
        <w:tc>
          <w:tcPr>
            <w:tcW w:w="0" w:type="auto"/>
            <w:vAlign w:val="center"/>
          </w:tcPr>
          <w:p w14:paraId="7DAAA26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4.60</w:t>
            </w:r>
          </w:p>
        </w:tc>
        <w:tc>
          <w:tcPr>
            <w:tcW w:w="0" w:type="auto"/>
            <w:vAlign w:val="center"/>
          </w:tcPr>
          <w:p w14:paraId="1626091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13.78</w:t>
            </w:r>
          </w:p>
        </w:tc>
        <w:tc>
          <w:tcPr>
            <w:tcW w:w="1360" w:type="dxa"/>
            <w:vAlign w:val="center"/>
          </w:tcPr>
          <w:p w14:paraId="61DF541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FAA2D8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86.90</w:t>
            </w:r>
          </w:p>
        </w:tc>
      </w:tr>
      <w:tr w:rsidR="00377728" w:rsidRPr="00602B69" w14:paraId="3E112EC7"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AE351E6" w14:textId="77777777" w:rsidR="00377728" w:rsidRPr="000960F9" w:rsidRDefault="00377728" w:rsidP="00F32E10">
            <w:pPr>
              <w:spacing w:line="276" w:lineRule="auto"/>
              <w:rPr>
                <w:sz w:val="20"/>
                <w:szCs w:val="20"/>
                <w:lang w:val="en-US"/>
              </w:rPr>
            </w:pPr>
            <w:r w:rsidRPr="000960F9">
              <w:rPr>
                <w:sz w:val="20"/>
                <w:szCs w:val="20"/>
                <w:lang w:val="en-US"/>
              </w:rPr>
              <w:t>Norway</w:t>
            </w:r>
          </w:p>
        </w:tc>
        <w:tc>
          <w:tcPr>
            <w:tcW w:w="0" w:type="auto"/>
            <w:vAlign w:val="center"/>
          </w:tcPr>
          <w:p w14:paraId="0DC9B9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1745.09</w:t>
            </w:r>
          </w:p>
        </w:tc>
        <w:tc>
          <w:tcPr>
            <w:tcW w:w="0" w:type="auto"/>
            <w:vAlign w:val="center"/>
          </w:tcPr>
          <w:p w14:paraId="0ED3A34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49.91</w:t>
            </w:r>
          </w:p>
        </w:tc>
        <w:tc>
          <w:tcPr>
            <w:tcW w:w="0" w:type="auto"/>
            <w:vAlign w:val="center"/>
          </w:tcPr>
          <w:p w14:paraId="682C10B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4.63</w:t>
            </w:r>
          </w:p>
        </w:tc>
        <w:tc>
          <w:tcPr>
            <w:tcW w:w="0" w:type="auto"/>
            <w:vAlign w:val="center"/>
          </w:tcPr>
          <w:p w14:paraId="7D8A3D9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8.63*</w:t>
            </w:r>
          </w:p>
        </w:tc>
        <w:tc>
          <w:tcPr>
            <w:tcW w:w="1360" w:type="dxa"/>
            <w:vAlign w:val="center"/>
          </w:tcPr>
          <w:p w14:paraId="53095C1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20.27</w:t>
            </w:r>
          </w:p>
        </w:tc>
        <w:tc>
          <w:tcPr>
            <w:tcW w:w="0" w:type="auto"/>
            <w:vAlign w:val="center"/>
          </w:tcPr>
          <w:p w14:paraId="291FA532"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66.37</w:t>
            </w:r>
          </w:p>
        </w:tc>
      </w:tr>
      <w:tr w:rsidR="00377728" w:rsidRPr="00602B69" w14:paraId="563103C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3C6A4D" w14:textId="77777777" w:rsidR="00377728" w:rsidRPr="000960F9" w:rsidRDefault="00377728" w:rsidP="00F32E10">
            <w:pPr>
              <w:spacing w:line="276" w:lineRule="auto"/>
              <w:rPr>
                <w:sz w:val="20"/>
                <w:szCs w:val="20"/>
                <w:lang w:val="en-US"/>
              </w:rPr>
            </w:pPr>
            <w:r w:rsidRPr="000960F9">
              <w:rPr>
                <w:sz w:val="20"/>
                <w:szCs w:val="20"/>
                <w:lang w:val="en-US"/>
              </w:rPr>
              <w:t>Poland</w:t>
            </w:r>
          </w:p>
        </w:tc>
        <w:tc>
          <w:tcPr>
            <w:tcW w:w="0" w:type="auto"/>
            <w:vAlign w:val="center"/>
          </w:tcPr>
          <w:p w14:paraId="0CC6D5E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97.86</w:t>
            </w:r>
          </w:p>
        </w:tc>
        <w:tc>
          <w:tcPr>
            <w:tcW w:w="0" w:type="auto"/>
            <w:vAlign w:val="center"/>
          </w:tcPr>
          <w:p w14:paraId="4309C9A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12.20</w:t>
            </w:r>
          </w:p>
        </w:tc>
        <w:tc>
          <w:tcPr>
            <w:tcW w:w="0" w:type="auto"/>
            <w:vAlign w:val="center"/>
          </w:tcPr>
          <w:p w14:paraId="6989DC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0.87</w:t>
            </w:r>
          </w:p>
        </w:tc>
        <w:tc>
          <w:tcPr>
            <w:tcW w:w="0" w:type="auto"/>
            <w:vAlign w:val="center"/>
          </w:tcPr>
          <w:p w14:paraId="68D7CDA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4.03</w:t>
            </w:r>
          </w:p>
        </w:tc>
        <w:tc>
          <w:tcPr>
            <w:tcW w:w="1360" w:type="dxa"/>
            <w:vAlign w:val="center"/>
          </w:tcPr>
          <w:p w14:paraId="50F40E6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18.10</w:t>
            </w:r>
          </w:p>
        </w:tc>
        <w:tc>
          <w:tcPr>
            <w:tcW w:w="0" w:type="auto"/>
            <w:vAlign w:val="center"/>
          </w:tcPr>
          <w:p w14:paraId="3DD958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16.07</w:t>
            </w:r>
          </w:p>
        </w:tc>
      </w:tr>
      <w:tr w:rsidR="00377728" w:rsidRPr="00602B69" w14:paraId="25792C5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16A7F19" w14:textId="77777777" w:rsidR="00377728" w:rsidRPr="000960F9" w:rsidRDefault="00377728" w:rsidP="00F32E10">
            <w:pPr>
              <w:spacing w:line="276" w:lineRule="auto"/>
              <w:rPr>
                <w:sz w:val="20"/>
                <w:szCs w:val="20"/>
                <w:lang w:val="en-US"/>
              </w:rPr>
            </w:pPr>
            <w:r>
              <w:rPr>
                <w:sz w:val="20"/>
                <w:szCs w:val="20"/>
                <w:lang w:val="en-US"/>
              </w:rPr>
              <w:t>Slovak Rep.</w:t>
            </w:r>
          </w:p>
        </w:tc>
        <w:tc>
          <w:tcPr>
            <w:tcW w:w="0" w:type="auto"/>
            <w:vAlign w:val="center"/>
          </w:tcPr>
          <w:p w14:paraId="5D9AB67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9.48</w:t>
            </w:r>
          </w:p>
        </w:tc>
        <w:tc>
          <w:tcPr>
            <w:tcW w:w="0" w:type="auto"/>
            <w:vAlign w:val="center"/>
          </w:tcPr>
          <w:p w14:paraId="135647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52.07</w:t>
            </w:r>
          </w:p>
        </w:tc>
        <w:tc>
          <w:tcPr>
            <w:tcW w:w="0" w:type="auto"/>
            <w:vAlign w:val="center"/>
          </w:tcPr>
          <w:p w14:paraId="700F23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3.93</w:t>
            </w:r>
          </w:p>
        </w:tc>
        <w:tc>
          <w:tcPr>
            <w:tcW w:w="0" w:type="auto"/>
            <w:vAlign w:val="center"/>
          </w:tcPr>
          <w:p w14:paraId="0FC4686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1.17</w:t>
            </w:r>
          </w:p>
        </w:tc>
        <w:tc>
          <w:tcPr>
            <w:tcW w:w="1360" w:type="dxa"/>
            <w:vAlign w:val="center"/>
          </w:tcPr>
          <w:p w14:paraId="28DF0A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17.08</w:t>
            </w:r>
          </w:p>
        </w:tc>
        <w:tc>
          <w:tcPr>
            <w:tcW w:w="0" w:type="auto"/>
            <w:vAlign w:val="center"/>
          </w:tcPr>
          <w:p w14:paraId="0F96C11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18.77</w:t>
            </w:r>
          </w:p>
        </w:tc>
      </w:tr>
      <w:tr w:rsidR="00377728" w:rsidRPr="00602B69" w14:paraId="58068B94"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637C2" w14:textId="77777777" w:rsidR="00377728" w:rsidRPr="000960F9" w:rsidRDefault="00377728" w:rsidP="00F32E10">
            <w:pPr>
              <w:spacing w:line="276" w:lineRule="auto"/>
              <w:rPr>
                <w:sz w:val="20"/>
                <w:szCs w:val="20"/>
                <w:lang w:val="en-US"/>
              </w:rPr>
            </w:pPr>
            <w:r w:rsidRPr="000960F9">
              <w:rPr>
                <w:sz w:val="20"/>
                <w:szCs w:val="20"/>
                <w:lang w:val="en-US"/>
              </w:rPr>
              <w:t>Slovenia</w:t>
            </w:r>
          </w:p>
        </w:tc>
        <w:tc>
          <w:tcPr>
            <w:tcW w:w="0" w:type="auto"/>
            <w:vAlign w:val="center"/>
          </w:tcPr>
          <w:p w14:paraId="67B5CB8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266.88</w:t>
            </w:r>
          </w:p>
        </w:tc>
        <w:tc>
          <w:tcPr>
            <w:tcW w:w="0" w:type="auto"/>
            <w:vAlign w:val="center"/>
          </w:tcPr>
          <w:p w14:paraId="444D701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51.80</w:t>
            </w:r>
          </w:p>
        </w:tc>
        <w:tc>
          <w:tcPr>
            <w:tcW w:w="0" w:type="auto"/>
            <w:vAlign w:val="center"/>
          </w:tcPr>
          <w:p w14:paraId="69D1830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4.87*</w:t>
            </w:r>
          </w:p>
        </w:tc>
        <w:tc>
          <w:tcPr>
            <w:tcW w:w="0" w:type="auto"/>
            <w:vAlign w:val="center"/>
          </w:tcPr>
          <w:p w14:paraId="259CCCF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w:t>
            </w:r>
          </w:p>
        </w:tc>
        <w:tc>
          <w:tcPr>
            <w:tcW w:w="1360" w:type="dxa"/>
            <w:vAlign w:val="center"/>
          </w:tcPr>
          <w:p w14:paraId="547DA0B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19.67</w:t>
            </w:r>
          </w:p>
        </w:tc>
        <w:tc>
          <w:tcPr>
            <w:tcW w:w="0" w:type="auto"/>
            <w:vAlign w:val="center"/>
          </w:tcPr>
          <w:p w14:paraId="728AF5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31.03</w:t>
            </w:r>
          </w:p>
        </w:tc>
      </w:tr>
      <w:tr w:rsidR="00377728" w:rsidRPr="00602B69" w14:paraId="32BAA29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0E258F73" w14:textId="77777777" w:rsidR="00377728" w:rsidRPr="000960F9" w:rsidRDefault="00377728" w:rsidP="00F32E10">
            <w:pPr>
              <w:spacing w:line="276" w:lineRule="auto"/>
              <w:rPr>
                <w:sz w:val="20"/>
                <w:szCs w:val="20"/>
                <w:lang w:val="en-US"/>
              </w:rPr>
            </w:pPr>
            <w:r w:rsidRPr="000960F9">
              <w:rPr>
                <w:sz w:val="20"/>
                <w:szCs w:val="20"/>
                <w:lang w:val="en-US"/>
              </w:rPr>
              <w:t>Spain</w:t>
            </w:r>
          </w:p>
        </w:tc>
        <w:tc>
          <w:tcPr>
            <w:tcW w:w="0" w:type="auto"/>
            <w:vAlign w:val="center"/>
          </w:tcPr>
          <w:p w14:paraId="51FCEAB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294.38</w:t>
            </w:r>
          </w:p>
        </w:tc>
        <w:tc>
          <w:tcPr>
            <w:tcW w:w="0" w:type="auto"/>
            <w:vAlign w:val="center"/>
          </w:tcPr>
          <w:p w14:paraId="6EC57AA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44.47</w:t>
            </w:r>
          </w:p>
        </w:tc>
        <w:tc>
          <w:tcPr>
            <w:tcW w:w="0" w:type="auto"/>
            <w:vAlign w:val="center"/>
          </w:tcPr>
          <w:p w14:paraId="28FFEC8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1.83</w:t>
            </w:r>
          </w:p>
        </w:tc>
        <w:tc>
          <w:tcPr>
            <w:tcW w:w="0" w:type="auto"/>
            <w:vAlign w:val="center"/>
          </w:tcPr>
          <w:p w14:paraId="7D22D5E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18.54</w:t>
            </w:r>
          </w:p>
        </w:tc>
        <w:tc>
          <w:tcPr>
            <w:tcW w:w="1360" w:type="dxa"/>
            <w:vAlign w:val="center"/>
          </w:tcPr>
          <w:p w14:paraId="157F838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21.30</w:t>
            </w:r>
          </w:p>
        </w:tc>
        <w:tc>
          <w:tcPr>
            <w:tcW w:w="0" w:type="auto"/>
            <w:vAlign w:val="center"/>
          </w:tcPr>
          <w:p w14:paraId="57E622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40.03</w:t>
            </w:r>
          </w:p>
        </w:tc>
      </w:tr>
      <w:tr w:rsidR="00377728" w:rsidRPr="00602B69" w14:paraId="51E44D3B"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B7CAD" w14:textId="77777777" w:rsidR="00377728" w:rsidRPr="000960F9" w:rsidRDefault="00377728" w:rsidP="00F32E10">
            <w:pPr>
              <w:spacing w:line="276" w:lineRule="auto"/>
              <w:rPr>
                <w:sz w:val="20"/>
                <w:szCs w:val="20"/>
                <w:lang w:val="en-US"/>
              </w:rPr>
            </w:pPr>
            <w:r w:rsidRPr="000960F9">
              <w:rPr>
                <w:sz w:val="20"/>
                <w:szCs w:val="20"/>
                <w:lang w:val="en-US"/>
              </w:rPr>
              <w:t>Sweden</w:t>
            </w:r>
          </w:p>
        </w:tc>
        <w:tc>
          <w:tcPr>
            <w:tcW w:w="0" w:type="auto"/>
            <w:vAlign w:val="center"/>
          </w:tcPr>
          <w:p w14:paraId="16EAD7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1381.24</w:t>
            </w:r>
          </w:p>
        </w:tc>
        <w:tc>
          <w:tcPr>
            <w:tcW w:w="0" w:type="auto"/>
            <w:vAlign w:val="center"/>
          </w:tcPr>
          <w:p w14:paraId="4A4DF3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65.53</w:t>
            </w:r>
          </w:p>
        </w:tc>
        <w:tc>
          <w:tcPr>
            <w:tcW w:w="0" w:type="auto"/>
            <w:vAlign w:val="center"/>
          </w:tcPr>
          <w:p w14:paraId="2B90BA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4.50</w:t>
            </w:r>
          </w:p>
        </w:tc>
        <w:tc>
          <w:tcPr>
            <w:tcW w:w="0" w:type="auto"/>
            <w:vAlign w:val="center"/>
          </w:tcPr>
          <w:p w14:paraId="6A4FA5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7.29</w:t>
            </w:r>
          </w:p>
        </w:tc>
        <w:tc>
          <w:tcPr>
            <w:tcW w:w="1360" w:type="dxa"/>
            <w:vAlign w:val="center"/>
          </w:tcPr>
          <w:p w14:paraId="6311F0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20.25</w:t>
            </w:r>
          </w:p>
        </w:tc>
        <w:tc>
          <w:tcPr>
            <w:tcW w:w="0" w:type="auto"/>
            <w:vAlign w:val="center"/>
          </w:tcPr>
          <w:p w14:paraId="423DA4B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63.33</w:t>
            </w:r>
          </w:p>
        </w:tc>
      </w:tr>
      <w:tr w:rsidR="00377728" w:rsidRPr="00602B69" w14:paraId="627A28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E73A0FB" w14:textId="77777777" w:rsidR="00377728" w:rsidRPr="000960F9" w:rsidRDefault="00377728" w:rsidP="00F32E10">
            <w:pPr>
              <w:spacing w:line="276" w:lineRule="auto"/>
              <w:rPr>
                <w:sz w:val="20"/>
                <w:szCs w:val="20"/>
                <w:lang w:val="en-US"/>
              </w:rPr>
            </w:pPr>
            <w:r w:rsidRPr="000960F9">
              <w:rPr>
                <w:sz w:val="20"/>
                <w:szCs w:val="20"/>
                <w:lang w:val="en-US"/>
              </w:rPr>
              <w:t>Switzerland</w:t>
            </w:r>
          </w:p>
        </w:tc>
        <w:tc>
          <w:tcPr>
            <w:tcW w:w="0" w:type="auto"/>
            <w:vAlign w:val="center"/>
          </w:tcPr>
          <w:p w14:paraId="74F3A12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1461.09</w:t>
            </w:r>
          </w:p>
        </w:tc>
        <w:tc>
          <w:tcPr>
            <w:tcW w:w="0" w:type="auto"/>
            <w:vAlign w:val="center"/>
          </w:tcPr>
          <w:p w14:paraId="4179A1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65.9</w:t>
            </w:r>
          </w:p>
        </w:tc>
        <w:tc>
          <w:tcPr>
            <w:tcW w:w="0" w:type="auto"/>
            <w:vAlign w:val="center"/>
          </w:tcPr>
          <w:p w14:paraId="723165E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5.90</w:t>
            </w:r>
          </w:p>
        </w:tc>
        <w:tc>
          <w:tcPr>
            <w:tcW w:w="0" w:type="auto"/>
            <w:vAlign w:val="center"/>
          </w:tcPr>
          <w:p w14:paraId="6C1F09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33.53</w:t>
            </w:r>
          </w:p>
        </w:tc>
        <w:tc>
          <w:tcPr>
            <w:tcW w:w="1360" w:type="dxa"/>
            <w:vAlign w:val="center"/>
          </w:tcPr>
          <w:p w14:paraId="6314C63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21.17</w:t>
            </w:r>
          </w:p>
        </w:tc>
        <w:tc>
          <w:tcPr>
            <w:tcW w:w="0" w:type="auto"/>
            <w:vAlign w:val="center"/>
          </w:tcPr>
          <w:p w14:paraId="2F04B4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63.83</w:t>
            </w:r>
          </w:p>
        </w:tc>
      </w:tr>
      <w:tr w:rsidR="00377728" w:rsidRPr="00602B69" w14:paraId="45E15943"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647828" w14:textId="77777777" w:rsidR="00377728" w:rsidRPr="000960F9" w:rsidRDefault="00377728" w:rsidP="00F32E10">
            <w:pPr>
              <w:spacing w:line="276" w:lineRule="auto"/>
              <w:rPr>
                <w:sz w:val="20"/>
                <w:szCs w:val="20"/>
                <w:lang w:val="en-US"/>
              </w:rPr>
            </w:pPr>
            <w:r>
              <w:rPr>
                <w:sz w:val="20"/>
                <w:szCs w:val="20"/>
                <w:lang w:val="en-US"/>
              </w:rPr>
              <w:t>UK</w:t>
            </w:r>
          </w:p>
        </w:tc>
        <w:tc>
          <w:tcPr>
            <w:tcW w:w="0" w:type="auto"/>
            <w:vAlign w:val="center"/>
          </w:tcPr>
          <w:p w14:paraId="40624B4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747.23</w:t>
            </w:r>
          </w:p>
        </w:tc>
        <w:tc>
          <w:tcPr>
            <w:tcW w:w="0" w:type="auto"/>
            <w:vAlign w:val="center"/>
          </w:tcPr>
          <w:p w14:paraId="15EEDE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47.6</w:t>
            </w:r>
          </w:p>
        </w:tc>
        <w:tc>
          <w:tcPr>
            <w:tcW w:w="0" w:type="auto"/>
            <w:vAlign w:val="center"/>
          </w:tcPr>
          <w:p w14:paraId="07CF2A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3.41</w:t>
            </w:r>
          </w:p>
        </w:tc>
        <w:tc>
          <w:tcPr>
            <w:tcW w:w="0" w:type="auto"/>
            <w:vAlign w:val="center"/>
          </w:tcPr>
          <w:p w14:paraId="31A1911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33.42</w:t>
            </w:r>
          </w:p>
        </w:tc>
        <w:tc>
          <w:tcPr>
            <w:tcW w:w="1360" w:type="dxa"/>
            <w:vAlign w:val="center"/>
          </w:tcPr>
          <w:p w14:paraId="44DA624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19.90</w:t>
            </w:r>
          </w:p>
        </w:tc>
        <w:tc>
          <w:tcPr>
            <w:tcW w:w="0" w:type="auto"/>
            <w:vAlign w:val="center"/>
          </w:tcPr>
          <w:p w14:paraId="08F8A51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52.7</w:t>
            </w:r>
          </w:p>
        </w:tc>
      </w:tr>
      <w:tr w:rsidR="00377728" w:rsidRPr="00602B69" w14:paraId="74392AF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12A423E" w14:textId="77777777" w:rsidR="00377728" w:rsidRPr="000960F9" w:rsidRDefault="00377728" w:rsidP="00F32E10">
            <w:pPr>
              <w:spacing w:line="276" w:lineRule="auto"/>
              <w:rPr>
                <w:sz w:val="20"/>
                <w:szCs w:val="20"/>
                <w:lang w:val="en-US"/>
              </w:rPr>
            </w:pPr>
            <w:r>
              <w:rPr>
                <w:sz w:val="20"/>
                <w:szCs w:val="20"/>
                <w:lang w:val="en-US"/>
              </w:rPr>
              <w:t>US</w:t>
            </w:r>
          </w:p>
        </w:tc>
        <w:tc>
          <w:tcPr>
            <w:tcW w:w="0" w:type="auto"/>
            <w:vAlign w:val="center"/>
          </w:tcPr>
          <w:p w14:paraId="7D3C3BB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491.26</w:t>
            </w:r>
          </w:p>
        </w:tc>
        <w:tc>
          <w:tcPr>
            <w:tcW w:w="0" w:type="auto"/>
            <w:vAlign w:val="center"/>
          </w:tcPr>
          <w:p w14:paraId="0ACC74D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35.19</w:t>
            </w:r>
          </w:p>
        </w:tc>
        <w:tc>
          <w:tcPr>
            <w:tcW w:w="0" w:type="auto"/>
            <w:vAlign w:val="center"/>
          </w:tcPr>
          <w:p w14:paraId="60AB11F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1DDD94A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26.36*</w:t>
            </w:r>
          </w:p>
        </w:tc>
        <w:tc>
          <w:tcPr>
            <w:tcW w:w="1360" w:type="dxa"/>
            <w:vAlign w:val="center"/>
          </w:tcPr>
          <w:p w14:paraId="1B09F8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19.28</w:t>
            </w:r>
          </w:p>
        </w:tc>
        <w:tc>
          <w:tcPr>
            <w:tcW w:w="0" w:type="auto"/>
            <w:vAlign w:val="center"/>
          </w:tcPr>
          <w:p w14:paraId="687BE6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78.17</w:t>
            </w:r>
          </w:p>
        </w:tc>
      </w:tr>
      <w:tr w:rsidR="00377728" w:rsidRPr="00602B69" w14:paraId="71C94AFE" w14:textId="77777777" w:rsidTr="00B87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6" w:type="dxa"/>
            <w:gridSpan w:val="7"/>
          </w:tcPr>
          <w:p w14:paraId="09ED5B03" w14:textId="46785611" w:rsidR="00377728" w:rsidRPr="00377728" w:rsidRDefault="00377728" w:rsidP="00F32E10">
            <w:pPr>
              <w:spacing w:line="276" w:lineRule="auto"/>
              <w:rPr>
                <w:b w:val="0"/>
                <w:bCs w:val="0"/>
                <w:i/>
                <w:caps w:val="0"/>
              </w:rPr>
            </w:pPr>
            <w:r w:rsidRPr="00377728">
              <w:rPr>
                <w:b w:val="0"/>
                <w:bCs w:val="0"/>
                <w:i/>
                <w:caps w:val="0"/>
                <w:sz w:val="18"/>
                <w:szCs w:val="18"/>
                <w:lang w:val="en-US"/>
              </w:rPr>
              <w:t>*Imputed values; Source: OECD health data (extracted on 10.12.2018)</w:t>
            </w:r>
          </w:p>
        </w:tc>
      </w:tr>
    </w:tbl>
    <w:p w14:paraId="61BBC3B8" w14:textId="77777777" w:rsidR="00AD0480" w:rsidRPr="00602B69" w:rsidRDefault="00AD0480" w:rsidP="00925AF8">
      <w:pPr>
        <w:pStyle w:val="Textkrper"/>
      </w:pPr>
    </w:p>
    <w:p w14:paraId="4BF36A40" w14:textId="1764D630" w:rsidR="00E374AB" w:rsidRDefault="00E374AB" w:rsidP="00E374AB">
      <w:pPr>
        <w:spacing w:line="360" w:lineRule="auto"/>
        <w:jc w:val="both"/>
        <w:rPr>
          <w:lang w:val="en-US"/>
        </w:rPr>
      </w:pPr>
      <w:r w:rsidRPr="00602B69">
        <w:rPr>
          <w:lang w:val="en-US"/>
        </w:rPr>
        <w:t xml:space="preserve">For the institutional indicators a variety of information from different sources have been coded by the first author. The main sources were the Missoc database </w:t>
      </w:r>
      <w:sdt>
        <w:sdtPr>
          <w:rPr>
            <w:lang w:val="en-US"/>
          </w:rPr>
          <w:alias w:val="Don't edit this field"/>
          <w:tag w:val="CitaviPlaceholder#6f420b4f-9632-4c36-abb7-06d03ea1a46a"/>
          <w:id w:val="-2063627114"/>
          <w:placeholder>
            <w:docPart w:val="1212FD1CB7DF4F41A3C37B4EAE9AFDF3"/>
          </w:placeholder>
        </w:sdtPr>
        <w:sdtEndPr/>
        <w:sdtContent>
          <w:r w:rsidRPr="00602B69">
            <w:rPr>
              <w:lang w:val="en-US"/>
            </w:rPr>
            <w:fldChar w:fldCharType="begin"/>
          </w:r>
          <w:r w:rsidRPr="00602B69">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Pr="00602B69">
            <w:rPr>
              <w:lang w:val="en-US"/>
            </w:rPr>
            <w:fldChar w:fldCharType="separate"/>
          </w:r>
          <w:r w:rsidRPr="00602B69">
            <w:rPr>
              <w:lang w:val="en-US"/>
            </w:rPr>
            <w:t>(MISSOC, 2018)</w:t>
          </w:r>
          <w:r w:rsidRPr="00602B69">
            <w:rPr>
              <w:lang w:val="en-US"/>
            </w:rPr>
            <w:fldChar w:fldCharType="end"/>
          </w:r>
        </w:sdtContent>
      </w:sdt>
      <w:r w:rsidRPr="00602B69">
        <w:rPr>
          <w:lang w:val="en-US"/>
        </w:rPr>
        <w:t xml:space="preserve">, the Health in Transition reports </w:t>
      </w:r>
      <w:sdt>
        <w:sdtPr>
          <w:rPr>
            <w:lang w:val="en-US"/>
          </w:rPr>
          <w:alias w:val="Don't edit this field"/>
          <w:tag w:val="CitaviPlaceholder#cce937e4-df40-4c22-bad1-2498f04d3946"/>
          <w:id w:val="-1196608928"/>
          <w:placeholder>
            <w:docPart w:val="1212FD1CB7DF4F41A3C37B4EAE9AFDF3"/>
          </w:placeholder>
        </w:sdtPr>
        <w:sdtEndPr/>
        <w:sdtContent>
          <w:r w:rsidRPr="00602B69">
            <w:rPr>
              <w:lang w:val="en-US"/>
            </w:rPr>
            <w:fldChar w:fldCharType="begin"/>
          </w:r>
          <w:r w:rsidRPr="00602B69">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Pr="00602B69">
            <w:rPr>
              <w:lang w:val="en-US"/>
            </w:rPr>
            <w:fldChar w:fldCharType="separate"/>
          </w:r>
          <w:r w:rsidRPr="00602B69">
            <w:rPr>
              <w:lang w:val="en-US"/>
            </w:rPr>
            <w:t>(European Observatory on Health Systems and Policies, 2018)</w:t>
          </w:r>
          <w:r w:rsidRPr="00602B69">
            <w:rPr>
              <w:lang w:val="en-US"/>
            </w:rPr>
            <w:fldChar w:fldCharType="end"/>
          </w:r>
        </w:sdtContent>
      </w:sdt>
      <w:r w:rsidRPr="00602B69">
        <w:rPr>
          <w:lang w:val="en-US"/>
        </w:rPr>
        <w:t xml:space="preserve"> and the ESPN reports of the European Union </w:t>
      </w:r>
      <w:sdt>
        <w:sdtPr>
          <w:rPr>
            <w:lang w:val="en-US"/>
          </w:rPr>
          <w:alias w:val="Don't edit this field"/>
          <w:tag w:val="CitaviPlaceholder#f4e1c29c-66b7-4863-890c-6a46d62ce28c"/>
          <w:id w:val="-621620643"/>
          <w:placeholder>
            <w:docPart w:val="1212FD1CB7DF4F41A3C37B4EAE9AFDF3"/>
          </w:placeholder>
        </w:sdtPr>
        <w:sdtEndPr/>
        <w:sdtContent>
          <w:r w:rsidRPr="00602B69">
            <w:rPr>
              <w:lang w:val="en-US"/>
            </w:rPr>
            <w:fldChar w:fldCharType="begin"/>
          </w:r>
          <w:r w:rsidRPr="00602B69">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Pr="00602B69">
            <w:rPr>
              <w:lang w:val="en-US"/>
            </w:rPr>
            <w:fldChar w:fldCharType="separate"/>
          </w:r>
          <w:r w:rsidRPr="00602B69">
            <w:rPr>
              <w:lang w:val="en-US"/>
            </w:rPr>
            <w:t>(European Commission, 2018)</w:t>
          </w:r>
          <w:r w:rsidRPr="00602B69">
            <w:rPr>
              <w:lang w:val="en-US"/>
            </w:rPr>
            <w:fldChar w:fldCharType="end"/>
          </w:r>
        </w:sdtContent>
      </w:sdt>
      <w:r w:rsidRPr="00602B69">
        <w:rPr>
          <w:lang w:val="en-US"/>
        </w:rPr>
        <w:t xml:space="preserve">. </w:t>
      </w:r>
      <w:ins w:id="152" w:author="Philipp Alexander Linden" w:date="2019-06-29T05:48:00Z">
        <w:r w:rsidR="004D1F35">
          <w:rPr>
            <w:lang w:val="en-US"/>
          </w:rPr>
          <w:t xml:space="preserve">Eight indicators were distilled here (see Table 2). </w:t>
        </w:r>
      </w:ins>
      <w:r w:rsidRPr="00602B69">
        <w:rPr>
          <w:lang w:val="en-US"/>
        </w:rPr>
        <w:t>In LTC systems it is often the case that no national but regional or municipal rules apply. In these cases the codes refer to the dominant rules in place in the country. In case of ambiguous information, more information on the indicator has been searched. Furthermore, all codes for the institutional indicators have been checked by national LTC policy experts</w:t>
      </w:r>
      <w:r w:rsidRPr="00602B69">
        <w:rPr>
          <w:rStyle w:val="Funotenzeichen"/>
          <w:lang w:val="en-US"/>
        </w:rPr>
        <w:footnoteReference w:id="2"/>
      </w:r>
      <w:r w:rsidRPr="00602B69">
        <w:rPr>
          <w:lang w:val="en-US"/>
        </w:rPr>
        <w:t>. Final codes for the institutional indicators were discussed and determined by all authors of the paper.</w:t>
      </w:r>
    </w:p>
    <w:p w14:paraId="07111163" w14:textId="3B605AE3" w:rsidR="003D5F7A" w:rsidRPr="003D5F7A" w:rsidRDefault="003D5F7A" w:rsidP="003D5F7A">
      <w:pPr>
        <w:pStyle w:val="Beschriftung"/>
        <w:keepNext/>
        <w:rPr>
          <w:i w:val="0"/>
          <w:sz w:val="24"/>
          <w:lang w:val="en-US"/>
        </w:rPr>
      </w:pPr>
      <w:r w:rsidRPr="003D5F7A">
        <w:rPr>
          <w:i w:val="0"/>
          <w:sz w:val="24"/>
          <w:lang w:val="en-US"/>
        </w:rPr>
        <w:t xml:space="preserve">Table </w:t>
      </w:r>
      <w:r w:rsidRPr="003D5F7A">
        <w:rPr>
          <w:i w:val="0"/>
          <w:sz w:val="24"/>
          <w:lang w:val="en-US"/>
        </w:rPr>
        <w:fldChar w:fldCharType="begin"/>
      </w:r>
      <w:r w:rsidRPr="003D5F7A">
        <w:rPr>
          <w:i w:val="0"/>
          <w:sz w:val="24"/>
          <w:lang w:val="en-US"/>
        </w:rPr>
        <w:instrText xml:space="preserve"> SEQ Table \* ARABIC </w:instrText>
      </w:r>
      <w:r w:rsidRPr="003D5F7A">
        <w:rPr>
          <w:i w:val="0"/>
          <w:sz w:val="24"/>
          <w:lang w:val="en-US"/>
        </w:rPr>
        <w:fldChar w:fldCharType="separate"/>
      </w:r>
      <w:r w:rsidRPr="003D5F7A">
        <w:rPr>
          <w:i w:val="0"/>
          <w:sz w:val="24"/>
          <w:lang w:val="en-US"/>
        </w:rPr>
        <w:t>2</w:t>
      </w:r>
      <w:r w:rsidRPr="003D5F7A">
        <w:rPr>
          <w:i w:val="0"/>
          <w:sz w:val="24"/>
          <w:lang w:val="en-US"/>
        </w:rPr>
        <w:fldChar w:fldCharType="end"/>
      </w:r>
      <w:r w:rsidRPr="003D5F7A">
        <w:rPr>
          <w:i w:val="0"/>
          <w:sz w:val="24"/>
          <w:lang w:val="en-US"/>
        </w:rPr>
        <w:t>: Institutional indicators of LTC typology</w:t>
      </w:r>
    </w:p>
    <w:tbl>
      <w:tblPr>
        <w:tblStyle w:val="EinfacheTabelle3"/>
        <w:tblW w:w="8505" w:type="dxa"/>
        <w:tblLook w:val="04A0" w:firstRow="1" w:lastRow="0" w:firstColumn="1" w:lastColumn="0" w:noHBand="0" w:noVBand="1"/>
      </w:tblPr>
      <w:tblGrid>
        <w:gridCol w:w="4536"/>
        <w:gridCol w:w="3969"/>
      </w:tblGrid>
      <w:tr w:rsidR="001A0292" w:rsidRPr="00602B69" w14:paraId="7D50450E" w14:textId="77777777" w:rsidTr="007A2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vAlign w:val="center"/>
          </w:tcPr>
          <w:p w14:paraId="50528223" w14:textId="751B886D" w:rsidR="001A0292" w:rsidRPr="000960F9" w:rsidRDefault="001A0292" w:rsidP="00F32E10">
            <w:pPr>
              <w:spacing w:line="276" w:lineRule="auto"/>
              <w:rPr>
                <w:sz w:val="20"/>
                <w:szCs w:val="20"/>
                <w:lang w:val="en-US"/>
              </w:rPr>
            </w:pPr>
            <w:r>
              <w:rPr>
                <w:sz w:val="20"/>
                <w:szCs w:val="20"/>
                <w:lang w:val="en-US"/>
              </w:rPr>
              <w:t>In</w:t>
            </w:r>
            <w:r w:rsidR="00443E2D">
              <w:rPr>
                <w:sz w:val="20"/>
                <w:szCs w:val="20"/>
                <w:lang w:val="en-US"/>
              </w:rPr>
              <w:t>DI</w:t>
            </w:r>
            <w:r>
              <w:rPr>
                <w:sz w:val="20"/>
                <w:szCs w:val="20"/>
                <w:lang w:val="en-US"/>
              </w:rPr>
              <w:t>cator</w:t>
            </w:r>
          </w:p>
        </w:tc>
        <w:tc>
          <w:tcPr>
            <w:tcW w:w="3969" w:type="dxa"/>
            <w:vAlign w:val="center"/>
          </w:tcPr>
          <w:p w14:paraId="08576225" w14:textId="06522F85" w:rsidR="001A0292" w:rsidRPr="000960F9" w:rsidRDefault="001A0292" w:rsidP="00F32E10">
            <w:pPr>
              <w:spacing w:line="276" w:lineRule="auto"/>
              <w:cnfStyle w:val="100000000000" w:firstRow="1" w:lastRow="0" w:firstColumn="0" w:lastColumn="0" w:oddVBand="0" w:evenVBand="0" w:oddHBand="0" w:evenHBand="0" w:firstRowFirstColumn="0" w:firstRowLastColumn="0" w:lastRowFirstColumn="0" w:lastRowLastColumn="0"/>
              <w:rPr>
                <w:sz w:val="20"/>
                <w:szCs w:val="20"/>
                <w:lang w:val="en-US"/>
              </w:rPr>
            </w:pPr>
            <w:r>
              <w:t>Possible Codings</w:t>
            </w:r>
          </w:p>
        </w:tc>
      </w:tr>
      <w:tr w:rsidR="001A0292" w:rsidRPr="00602B69" w14:paraId="42FBEB28"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635AE" w14:textId="4E62F271" w:rsidR="001A0292" w:rsidRPr="000960F9" w:rsidRDefault="001A0292" w:rsidP="00F32E10">
            <w:pPr>
              <w:spacing w:line="276" w:lineRule="auto"/>
              <w:rPr>
                <w:sz w:val="20"/>
                <w:szCs w:val="20"/>
                <w:lang w:val="en-US"/>
              </w:rPr>
            </w:pPr>
            <w:bookmarkStart w:id="153" w:name="_Hlk12685243"/>
            <w:r w:rsidRPr="00777025">
              <w:rPr>
                <w:lang w:val="en-US"/>
              </w:rPr>
              <w:t>availability of cash benefits</w:t>
            </w:r>
          </w:p>
        </w:tc>
        <w:tc>
          <w:tcPr>
            <w:tcW w:w="3969" w:type="dxa"/>
            <w:vAlign w:val="center"/>
          </w:tcPr>
          <w:p w14:paraId="68EF9E47"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0 = Only in-kind benefits</w:t>
            </w:r>
          </w:p>
          <w:p w14:paraId="36B0015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Bound cash benefits</w:t>
            </w:r>
          </w:p>
          <w:p w14:paraId="50F616F9" w14:textId="4397EEC6"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2 = Unbound cash benefits</w:t>
            </w:r>
          </w:p>
        </w:tc>
      </w:tr>
      <w:tr w:rsidR="001A0292" w:rsidRPr="00602B69" w14:paraId="1E4A9300"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557938DE" w14:textId="587A3D7B" w:rsidR="001A0292" w:rsidRPr="000960F9" w:rsidRDefault="001A0292" w:rsidP="00F32E10">
            <w:pPr>
              <w:spacing w:line="276" w:lineRule="auto"/>
              <w:rPr>
                <w:sz w:val="20"/>
                <w:szCs w:val="20"/>
                <w:lang w:val="en-US"/>
              </w:rPr>
            </w:pPr>
            <w:r w:rsidRPr="00777025">
              <w:rPr>
                <w:lang w:val="en-US"/>
              </w:rPr>
              <w:t>Choice of homecare</w:t>
            </w:r>
            <w:r>
              <w:rPr>
                <w:lang w:val="en-US"/>
              </w:rPr>
              <w:t xml:space="preserve"> provider</w:t>
            </w:r>
          </w:p>
        </w:tc>
        <w:tc>
          <w:tcPr>
            <w:tcW w:w="3969" w:type="dxa"/>
            <w:vAlign w:val="center"/>
          </w:tcPr>
          <w:p w14:paraId="2C9DB4AD"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26878699" w14:textId="47413BBE"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lastRenderedPageBreak/>
              <w:t>1 = Limited choice</w:t>
            </w:r>
          </w:p>
        </w:tc>
      </w:tr>
      <w:tr w:rsidR="001A0292" w:rsidRPr="00602B69" w14:paraId="7F25E2B7"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F62976" w14:textId="4CBFD1F8" w:rsidR="001A0292" w:rsidRPr="000960F9" w:rsidRDefault="002A0294" w:rsidP="00F32E10">
            <w:pPr>
              <w:spacing w:line="276" w:lineRule="auto"/>
              <w:rPr>
                <w:sz w:val="20"/>
                <w:szCs w:val="20"/>
                <w:lang w:val="en-US"/>
              </w:rPr>
            </w:pPr>
            <w:r>
              <w:rPr>
                <w:lang w:val="en-US"/>
              </w:rPr>
              <w:lastRenderedPageBreak/>
              <w:t>Choic</w:t>
            </w:r>
            <w:r w:rsidR="001A0292">
              <w:rPr>
                <w:lang w:val="en-US"/>
              </w:rPr>
              <w:t xml:space="preserve">e of </w:t>
            </w:r>
            <w:r w:rsidR="001A0292" w:rsidRPr="00777025">
              <w:rPr>
                <w:lang w:val="en-US"/>
              </w:rPr>
              <w:t>institutional provider</w:t>
            </w:r>
          </w:p>
        </w:tc>
        <w:tc>
          <w:tcPr>
            <w:tcW w:w="3969" w:type="dxa"/>
            <w:vAlign w:val="center"/>
          </w:tcPr>
          <w:p w14:paraId="70AE7E8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57A17220" w14:textId="7139BC7D"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Limited choice</w:t>
            </w:r>
          </w:p>
        </w:tc>
      </w:tr>
      <w:tr w:rsidR="001A0292" w:rsidRPr="00602B69" w14:paraId="20C69F21"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6B777167" w14:textId="2195A1DB" w:rsidR="001A0292" w:rsidRPr="000960F9" w:rsidRDefault="001A0292" w:rsidP="00F32E10">
            <w:pPr>
              <w:spacing w:line="276" w:lineRule="auto"/>
              <w:rPr>
                <w:sz w:val="20"/>
                <w:szCs w:val="20"/>
                <w:lang w:val="en-US"/>
              </w:rPr>
            </w:pPr>
            <w:r w:rsidRPr="00777025">
              <w:rPr>
                <w:lang w:val="en-US"/>
              </w:rPr>
              <w:t>Choice between</w:t>
            </w:r>
            <w:r>
              <w:rPr>
                <w:lang w:val="en-US"/>
              </w:rPr>
              <w:t xml:space="preserve"> cash or in-kind benefits</w:t>
            </w:r>
          </w:p>
        </w:tc>
        <w:tc>
          <w:tcPr>
            <w:tcW w:w="3969" w:type="dxa"/>
            <w:vAlign w:val="center"/>
          </w:tcPr>
          <w:p w14:paraId="60D9BBF2"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6918C728"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 = Limited choice</w:t>
            </w:r>
          </w:p>
          <w:p w14:paraId="60465E0C" w14:textId="0F0C6203"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602B69" w14:paraId="0E6CD6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ED37B91" w14:textId="5B74FBDF" w:rsidR="001A0292" w:rsidRPr="000960F9" w:rsidRDefault="001A0292" w:rsidP="00F32E10">
            <w:pPr>
              <w:spacing w:line="276" w:lineRule="auto"/>
              <w:rPr>
                <w:sz w:val="20"/>
                <w:szCs w:val="20"/>
                <w:lang w:val="en-US"/>
              </w:rPr>
            </w:pPr>
            <w:r>
              <w:rPr>
                <w:sz w:val="20"/>
                <w:szCs w:val="20"/>
                <w:lang w:val="en-US"/>
              </w:rPr>
              <w:t>Choice of mixing cash or inkind benefits</w:t>
            </w:r>
          </w:p>
        </w:tc>
        <w:tc>
          <w:tcPr>
            <w:tcW w:w="3969" w:type="dxa"/>
            <w:vAlign w:val="center"/>
          </w:tcPr>
          <w:p w14:paraId="1254590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6ADF835D"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Limited choice</w:t>
            </w:r>
          </w:p>
          <w:p w14:paraId="12386DED" w14:textId="1ADB51D8"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602B69" w14:paraId="1ECAAC4F"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05D304F" w14:textId="1FC262FB" w:rsidR="001A0292" w:rsidRPr="000960F9" w:rsidRDefault="001A0292" w:rsidP="00F32E10">
            <w:pPr>
              <w:spacing w:line="276" w:lineRule="auto"/>
              <w:rPr>
                <w:sz w:val="20"/>
                <w:szCs w:val="20"/>
                <w:lang w:val="en-US"/>
              </w:rPr>
            </w:pPr>
            <w:r>
              <w:rPr>
                <w:sz w:val="20"/>
                <w:szCs w:val="20"/>
                <w:lang w:val="en-US"/>
              </w:rPr>
              <w:t>Means-Testing for cash benefits</w:t>
            </w:r>
          </w:p>
        </w:tc>
        <w:tc>
          <w:tcPr>
            <w:tcW w:w="3969" w:type="dxa"/>
            <w:vAlign w:val="center"/>
          </w:tcPr>
          <w:p w14:paraId="39A163D7"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1212E9EB" w14:textId="7A76C64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tr w:rsidR="001A0292" w:rsidRPr="00602B69" w14:paraId="0B16C9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04109D8" w14:textId="4B9DDB40" w:rsidR="001A0292" w:rsidRPr="000960F9" w:rsidRDefault="001A0292" w:rsidP="00F32E10">
            <w:pPr>
              <w:spacing w:line="276" w:lineRule="auto"/>
              <w:rPr>
                <w:sz w:val="20"/>
                <w:szCs w:val="20"/>
                <w:lang w:val="en-US"/>
              </w:rPr>
            </w:pPr>
            <w:r>
              <w:rPr>
                <w:sz w:val="20"/>
                <w:szCs w:val="20"/>
                <w:lang w:val="en-US"/>
              </w:rPr>
              <w:t>means-Testing f</w:t>
            </w:r>
            <w:r w:rsidR="003D5F7A">
              <w:rPr>
                <w:sz w:val="20"/>
                <w:szCs w:val="20"/>
                <w:lang w:val="en-US"/>
              </w:rPr>
              <w:t>or in-kind benefits</w:t>
            </w:r>
          </w:p>
        </w:tc>
        <w:tc>
          <w:tcPr>
            <w:tcW w:w="3969" w:type="dxa"/>
            <w:vAlign w:val="center"/>
          </w:tcPr>
          <w:p w14:paraId="5AB1689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A2397AF" w14:textId="2EC51B34"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Means-testing</w:t>
            </w:r>
          </w:p>
        </w:tc>
      </w:tr>
      <w:tr w:rsidR="001A0292" w:rsidRPr="00602B69" w14:paraId="789A2BCA"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42C7A3B" w14:textId="2FB4D394" w:rsidR="001A0292" w:rsidRPr="000960F9" w:rsidRDefault="003D5F7A" w:rsidP="00F32E10">
            <w:pPr>
              <w:spacing w:line="276" w:lineRule="auto"/>
              <w:rPr>
                <w:sz w:val="20"/>
                <w:szCs w:val="20"/>
                <w:lang w:val="en-US"/>
              </w:rPr>
            </w:pPr>
            <w:r>
              <w:rPr>
                <w:sz w:val="20"/>
                <w:szCs w:val="20"/>
                <w:lang w:val="en-US"/>
              </w:rPr>
              <w:t>means-testing for any benefits</w:t>
            </w:r>
          </w:p>
        </w:tc>
        <w:tc>
          <w:tcPr>
            <w:tcW w:w="3969" w:type="dxa"/>
            <w:vAlign w:val="center"/>
          </w:tcPr>
          <w:p w14:paraId="6D1EB025"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959CFDF" w14:textId="2FEE898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bookmarkEnd w:id="153"/>
      <w:tr w:rsidR="002A0294" w:rsidRPr="00602B69" w14:paraId="6E32A409" w14:textId="77777777" w:rsidTr="004D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E1E5F15" w14:textId="070F637F" w:rsidR="002A0294" w:rsidRDefault="002A0294" w:rsidP="00F32E10">
            <w:pPr>
              <w:spacing w:line="276" w:lineRule="auto"/>
              <w:rPr>
                <w:lang w:val="en-US"/>
              </w:rPr>
            </w:pPr>
            <w:r w:rsidRPr="00377728">
              <w:rPr>
                <w:b w:val="0"/>
                <w:bCs w:val="0"/>
                <w:i/>
                <w:caps w:val="0"/>
                <w:sz w:val="18"/>
                <w:szCs w:val="18"/>
                <w:lang w:val="en-US"/>
              </w:rPr>
              <w:t>Source: MISSOC 2018, European observatory on health systems and policies 2018, European commission 2018; Own Coding Scheme</w:t>
            </w:r>
          </w:p>
        </w:tc>
      </w:tr>
    </w:tbl>
    <w:p w14:paraId="033B80BA" w14:textId="77777777" w:rsidR="002A0294" w:rsidRDefault="002A0294" w:rsidP="00E374AB">
      <w:pPr>
        <w:spacing w:line="360" w:lineRule="auto"/>
        <w:jc w:val="both"/>
        <w:rPr>
          <w:lang w:val="en-US"/>
        </w:rPr>
      </w:pPr>
    </w:p>
    <w:p w14:paraId="5FA37821" w14:textId="77777777" w:rsidR="004D1F35" w:rsidRPr="00602B69" w:rsidRDefault="004D1F35" w:rsidP="004D1F35">
      <w:pPr>
        <w:spacing w:line="360" w:lineRule="auto"/>
        <w:jc w:val="both"/>
        <w:rPr>
          <w:ins w:id="154" w:author="Philipp Alexander Linden" w:date="2019-06-29T05:47:00Z"/>
          <w:lang w:val="en-US"/>
        </w:rPr>
      </w:pPr>
      <w:ins w:id="155" w:author="Philipp Alexander Linden" w:date="2019-06-29T05:47:00Z">
        <w:r>
          <w:rPr>
            <w:lang w:val="en-US"/>
          </w:rPr>
          <w:t xml:space="preserve">In a final step we build sum-indices of the quantitative and institutional indicators to be able to construct the dimensions used in most of the previous typologies: (1) </w:t>
        </w:r>
        <w:r w:rsidRPr="00602B69">
          <w:rPr>
            <w:lang w:val="en-US"/>
          </w:rPr>
          <w:t xml:space="preserve">supply, </w:t>
        </w:r>
        <w:r>
          <w:rPr>
            <w:lang w:val="en-US"/>
          </w:rPr>
          <w:t xml:space="preserve">(2) </w:t>
        </w:r>
        <w:r w:rsidRPr="00602B69">
          <w:rPr>
            <w:lang w:val="en-US"/>
          </w:rPr>
          <w:t xml:space="preserve">public-private mix, </w:t>
        </w:r>
        <w:r>
          <w:rPr>
            <w:lang w:val="en-US"/>
          </w:rPr>
          <w:t xml:space="preserve">(3) </w:t>
        </w:r>
        <w:r w:rsidRPr="00602B69">
          <w:rPr>
            <w:lang w:val="en-US"/>
          </w:rPr>
          <w:t xml:space="preserve">performance and </w:t>
        </w:r>
        <w:r>
          <w:rPr>
            <w:lang w:val="en-US"/>
          </w:rPr>
          <w:t xml:space="preserve">(4) </w:t>
        </w:r>
        <w:r w:rsidRPr="00602B69">
          <w:rPr>
            <w:lang w:val="en-US"/>
          </w:rPr>
          <w:t>access</w:t>
        </w:r>
        <w:r>
          <w:rPr>
            <w:lang w:val="en-US"/>
          </w:rPr>
          <w:t xml:space="preserve"> regulation</w:t>
        </w:r>
        <w:r w:rsidRPr="00602B69">
          <w:rPr>
            <w:lang w:val="en-US"/>
          </w:rPr>
          <w:t xml:space="preserve">. </w:t>
        </w:r>
      </w:ins>
    </w:p>
    <w:p w14:paraId="075E4CAB" w14:textId="0831B7DC" w:rsidR="000732E6" w:rsidRPr="00602B69" w:rsidRDefault="00AC1DAB" w:rsidP="00DB62C0">
      <w:pPr>
        <w:spacing w:line="360" w:lineRule="auto"/>
        <w:jc w:val="both"/>
        <w:rPr>
          <w:u w:val="single"/>
          <w:lang w:val="en-US"/>
        </w:rPr>
      </w:pPr>
      <w:ins w:id="156" w:author="Philipp Alexander Linden" w:date="2019-06-29T02:18:00Z">
        <w:r w:rsidRPr="00602B69">
          <w:rPr>
            <w:u w:val="single"/>
            <w:lang w:val="en-US"/>
          </w:rPr>
          <w:t xml:space="preserve">I. </w:t>
        </w:r>
      </w:ins>
      <w:ins w:id="157" w:author="Philipp Alexander Linden" w:date="2019-06-29T01:54:00Z">
        <w:r w:rsidR="0003105A" w:rsidRPr="00602B69">
          <w:rPr>
            <w:u w:val="single"/>
            <w:lang w:val="en-US"/>
          </w:rPr>
          <w:t>S</w:t>
        </w:r>
      </w:ins>
      <w:del w:id="158" w:author="Philipp Alexander Linden" w:date="2019-06-29T01:54:00Z">
        <w:r w:rsidR="000732E6" w:rsidRPr="00602B69" w:rsidDel="0003105A">
          <w:rPr>
            <w:u w:val="single"/>
            <w:lang w:val="en-US"/>
          </w:rPr>
          <w:delText>s</w:delText>
        </w:r>
      </w:del>
      <w:r w:rsidR="000732E6" w:rsidRPr="00602B69">
        <w:rPr>
          <w:u w:val="single"/>
          <w:lang w:val="en-US"/>
        </w:rPr>
        <w:t>upply</w:t>
      </w:r>
    </w:p>
    <w:p w14:paraId="695DD9F0" w14:textId="2DE30644" w:rsidR="00AC1DAB" w:rsidRPr="00602B69" w:rsidRDefault="003C0489" w:rsidP="00DB62C0">
      <w:pPr>
        <w:spacing w:line="360" w:lineRule="auto"/>
        <w:jc w:val="both"/>
        <w:rPr>
          <w:ins w:id="159" w:author="Philipp Alexander Linden" w:date="2019-06-29T02:18:00Z"/>
          <w:lang w:val="en-US"/>
        </w:rPr>
      </w:pPr>
      <w:r w:rsidRPr="00602B69">
        <w:rPr>
          <w:lang w:val="en-US"/>
        </w:rPr>
        <w:t xml:space="preserve">The dimension of supply contains indicators </w:t>
      </w:r>
      <w:ins w:id="160" w:author="Philipp Alexander Linden" w:date="2019-06-29T02:02:00Z">
        <w:r w:rsidR="0003105A" w:rsidRPr="00602B69">
          <w:rPr>
            <w:lang w:val="en-US"/>
          </w:rPr>
          <w:t xml:space="preserve">measuring the </w:t>
        </w:r>
      </w:ins>
      <w:del w:id="161" w:author="Philipp Alexander Linden" w:date="2019-06-29T02:02:00Z">
        <w:r w:rsidRPr="00602B69" w:rsidDel="0003105A">
          <w:rPr>
            <w:lang w:val="en-US"/>
          </w:rPr>
          <w:delText xml:space="preserve">on the </w:delText>
        </w:r>
      </w:del>
      <w:r w:rsidRPr="00602B69">
        <w:rPr>
          <w:lang w:val="en-US"/>
        </w:rPr>
        <w:t xml:space="preserve">resources that the </w:t>
      </w:r>
      <w:ins w:id="162" w:author="Philipp Alexander Linden" w:date="2019-06-29T02:02:00Z">
        <w:r w:rsidR="0003105A" w:rsidRPr="00602B69">
          <w:rPr>
            <w:lang w:val="en-US"/>
          </w:rPr>
          <w:t xml:space="preserve">specific </w:t>
        </w:r>
      </w:ins>
      <w:r w:rsidRPr="00602B69">
        <w:rPr>
          <w:lang w:val="en-US"/>
        </w:rPr>
        <w:t>LTC systems have. We</w:t>
      </w:r>
      <w:r w:rsidR="009A7344" w:rsidRPr="00602B69">
        <w:rPr>
          <w:lang w:val="en-US"/>
        </w:rPr>
        <w:t xml:space="preserve"> </w:t>
      </w:r>
      <w:ins w:id="163" w:author="Philipp Alexander Linden" w:date="2019-06-29T02:08:00Z">
        <w:r w:rsidR="00857ECD" w:rsidRPr="00602B69">
          <w:rPr>
            <w:lang w:val="en-US"/>
          </w:rPr>
          <w:t xml:space="preserve">therefore </w:t>
        </w:r>
      </w:ins>
      <w:r w:rsidRPr="00602B69">
        <w:rPr>
          <w:lang w:val="en-US"/>
        </w:rPr>
        <w:t>use</w:t>
      </w:r>
      <w:r w:rsidR="009A7344" w:rsidRPr="00602B69">
        <w:rPr>
          <w:lang w:val="en-US"/>
        </w:rPr>
        <w:t xml:space="preserve"> LTC </w:t>
      </w:r>
      <w:r w:rsidR="00857ECD" w:rsidRPr="00602B69">
        <w:rPr>
          <w:lang w:val="en-US"/>
        </w:rPr>
        <w:t>expenditure (</w:t>
      </w:r>
      <w:r w:rsidR="009A7344" w:rsidRPr="00602B69">
        <w:rPr>
          <w:lang w:val="en-US"/>
        </w:rPr>
        <w:t>health</w:t>
      </w:r>
      <w:r w:rsidR="00857ECD" w:rsidRPr="00602B69">
        <w:rPr>
          <w:lang w:val="en-US"/>
        </w:rPr>
        <w:t xml:space="preserve">) </w:t>
      </w:r>
      <w:ins w:id="164" w:author="Philipp Alexander Linden" w:date="2019-06-29T02:06:00Z">
        <w:r w:rsidR="00857ECD" w:rsidRPr="00602B69">
          <w:rPr>
            <w:lang w:val="en-US"/>
          </w:rPr>
          <w:t xml:space="preserve">per capita in US$ of purchasing power parities </w:t>
        </w:r>
      </w:ins>
      <w:r w:rsidR="00857ECD" w:rsidRPr="00602B69">
        <w:rPr>
          <w:lang w:val="en-US"/>
        </w:rPr>
        <w:t>as</w:t>
      </w:r>
      <w:ins w:id="165" w:author="Philipp Alexander Linden" w:date="2019-06-29T02:04:00Z">
        <w:r w:rsidR="00857ECD" w:rsidRPr="00602B69">
          <w:rPr>
            <w:lang w:val="en-US"/>
          </w:rPr>
          <w:t xml:space="preserve"> a measure of financial input</w:t>
        </w:r>
      </w:ins>
      <w:ins w:id="166" w:author="Philipp Alexander Linden" w:date="2019-06-29T02:08:00Z">
        <w:r w:rsidR="00857ECD" w:rsidRPr="00602B69">
          <w:rPr>
            <w:lang w:val="en-US"/>
          </w:rPr>
          <w:t xml:space="preserve"> into the system</w:t>
        </w:r>
      </w:ins>
      <w:r w:rsidR="009A7344" w:rsidRPr="00602B69">
        <w:rPr>
          <w:lang w:val="en-US"/>
        </w:rPr>
        <w:t xml:space="preserve"> </w:t>
      </w:r>
      <w:del w:id="167" w:author="Philipp Alexander Linden" w:date="2019-06-29T02:03:00Z">
        <w:r w:rsidR="009A7344" w:rsidRPr="00602B69" w:rsidDel="00857ECD">
          <w:rPr>
            <w:lang w:val="en-US"/>
          </w:rPr>
          <w:delText>(</w:delText>
        </w:r>
      </w:del>
      <w:r w:rsidR="009A7344" w:rsidRPr="00602B69">
        <w:rPr>
          <w:lang w:val="en-US"/>
        </w:rPr>
        <w:t xml:space="preserve">per capita </w:t>
      </w:r>
      <w:del w:id="168" w:author="Philipp Alexander Linden" w:date="2019-06-29T02:03:00Z">
        <w:r w:rsidR="009A7344" w:rsidRPr="00602B69" w:rsidDel="00857ECD">
          <w:rPr>
            <w:lang w:val="en-US"/>
          </w:rPr>
          <w:delText>(</w:delText>
        </w:r>
      </w:del>
      <w:del w:id="169" w:author="Philipp Alexander Linden" w:date="2019-06-29T02:07:00Z">
        <w:r w:rsidR="009A7344" w:rsidRPr="00602B69" w:rsidDel="00857ECD">
          <w:rPr>
            <w:lang w:val="en-US"/>
          </w:rPr>
          <w:delText>in US</w:delText>
        </w:r>
        <w:r w:rsidR="006D1F30" w:rsidRPr="00602B69" w:rsidDel="00857ECD">
          <w:rPr>
            <w:lang w:val="en-US"/>
          </w:rPr>
          <w:delText>$</w:delText>
        </w:r>
        <w:r w:rsidRPr="00602B69" w:rsidDel="00857ECD">
          <w:rPr>
            <w:lang w:val="en-US"/>
          </w:rPr>
          <w:delText xml:space="preserve"> of purchasing power parities</w:delText>
        </w:r>
      </w:del>
      <w:del w:id="170" w:author="Philipp Alexander Linden" w:date="2019-06-29T02:03:00Z">
        <w:r w:rsidRPr="00602B69" w:rsidDel="00857ECD">
          <w:rPr>
            <w:lang w:val="en-US"/>
          </w:rPr>
          <w:delText>)</w:delText>
        </w:r>
      </w:del>
      <w:ins w:id="171" w:author="Philipp Alexander Linden" w:date="2019-06-29T02:03:00Z">
        <w:r w:rsidR="00857ECD" w:rsidRPr="00602B69">
          <w:rPr>
            <w:lang w:val="en-US"/>
          </w:rPr>
          <w:t>It includes</w:t>
        </w:r>
      </w:ins>
      <w:del w:id="172" w:author="Philipp Alexander Linden" w:date="2019-06-29T02:03:00Z">
        <w:r w:rsidRPr="00602B69" w:rsidDel="00857ECD">
          <w:rPr>
            <w:lang w:val="en-US"/>
          </w:rPr>
          <w:delText>,</w:delText>
        </w:r>
      </w:del>
      <w:r w:rsidRPr="00602B69">
        <w:rPr>
          <w:lang w:val="en-US"/>
        </w:rPr>
        <w:t xml:space="preserve"> </w:t>
      </w:r>
      <w:del w:id="173" w:author="Philipp Alexander Linden" w:date="2019-06-29T02:03:00Z">
        <w:r w:rsidRPr="00602B69" w:rsidDel="00857ECD">
          <w:rPr>
            <w:lang w:val="en-US"/>
          </w:rPr>
          <w:delText xml:space="preserve">which </w:delText>
        </w:r>
        <w:r w:rsidR="00216DEA" w:rsidRPr="00602B69" w:rsidDel="00857ECD">
          <w:rPr>
            <w:lang w:val="en-US"/>
          </w:rPr>
          <w:delText xml:space="preserve">includes </w:delText>
        </w:r>
      </w:del>
      <w:r w:rsidR="00216DEA" w:rsidRPr="00602B69">
        <w:rPr>
          <w:lang w:val="en-US"/>
        </w:rPr>
        <w:t>all expenditure on bodily related LTC</w:t>
      </w:r>
      <w:ins w:id="174" w:author="Philipp Alexander Linden" w:date="2019-06-29T02:07:00Z">
        <w:r w:rsidR="00857ECD" w:rsidRPr="00602B69">
          <w:rPr>
            <w:lang w:val="en-US"/>
          </w:rPr>
          <w:t xml:space="preserve">, </w:t>
        </w:r>
      </w:ins>
      <w:del w:id="175" w:author="Philipp Alexander Linden" w:date="2019-06-29T02:07:00Z">
        <w:r w:rsidR="00216DEA" w:rsidRPr="00602B69" w:rsidDel="00857ECD">
          <w:rPr>
            <w:lang w:val="en-US"/>
          </w:rPr>
          <w:delText xml:space="preserve"> (</w:delText>
        </w:r>
      </w:del>
      <w:r w:rsidR="00216DEA" w:rsidRPr="00602B69">
        <w:rPr>
          <w:lang w:val="en-US"/>
        </w:rPr>
        <w:t xml:space="preserve">mainly </w:t>
      </w:r>
      <w:ins w:id="176" w:author="Philipp Alexander Linden" w:date="2019-06-29T02:09:00Z">
        <w:r w:rsidR="00857ECD" w:rsidRPr="00602B69">
          <w:rPr>
            <w:lang w:val="en-US"/>
          </w:rPr>
          <w:t>so called “</w:t>
        </w:r>
      </w:ins>
      <w:ins w:id="177" w:author="Philipp Alexander Linden" w:date="2019-06-29T02:16:00Z">
        <w:r w:rsidR="00AC1DAB" w:rsidRPr="00602B69">
          <w:rPr>
            <w:lang w:val="en-US"/>
          </w:rPr>
          <w:t>(basic) A</w:t>
        </w:r>
      </w:ins>
      <w:del w:id="178" w:author="Philipp Alexander Linden" w:date="2019-06-29T02:16:00Z">
        <w:r w:rsidR="00216DEA" w:rsidRPr="00602B69" w:rsidDel="00AC1DAB">
          <w:rPr>
            <w:lang w:val="en-US"/>
          </w:rPr>
          <w:delText>A</w:delText>
        </w:r>
      </w:del>
      <w:ins w:id="179" w:author="Philipp Alexander Linden" w:date="2019-06-29T02:07:00Z">
        <w:r w:rsidR="00857ECD" w:rsidRPr="00602B69">
          <w:rPr>
            <w:lang w:val="en-US"/>
          </w:rPr>
          <w:t xml:space="preserve">ctivities of </w:t>
        </w:r>
      </w:ins>
      <w:ins w:id="180" w:author="Philipp Alexander Linden" w:date="2019-06-29T02:08:00Z">
        <w:r w:rsidR="00857ECD" w:rsidRPr="00602B69">
          <w:rPr>
            <w:lang w:val="en-US"/>
          </w:rPr>
          <w:t>daily living</w:t>
        </w:r>
      </w:ins>
      <w:ins w:id="181" w:author="Philipp Alexander Linden" w:date="2019-06-29T02:09:00Z">
        <w:r w:rsidR="00857ECD" w:rsidRPr="00602B69">
          <w:rPr>
            <w:lang w:val="en-US"/>
          </w:rPr>
          <w:t xml:space="preserve"> (ADL)”</w:t>
        </w:r>
      </w:ins>
      <w:ins w:id="182" w:author="Philipp Alexander Linden" w:date="2019-06-29T02:08:00Z">
        <w:r w:rsidR="00857ECD" w:rsidRPr="00602B69">
          <w:rPr>
            <w:lang w:val="en-US"/>
          </w:rPr>
          <w:t xml:space="preserve"> like bathing, dressing or eating</w:t>
        </w:r>
      </w:ins>
      <w:del w:id="183" w:author="Philipp Alexander Linden" w:date="2019-06-29T02:07:00Z">
        <w:r w:rsidR="00216DEA" w:rsidRPr="00602B69" w:rsidDel="00857ECD">
          <w:rPr>
            <w:lang w:val="en-US"/>
          </w:rPr>
          <w:delText>D</w:delText>
        </w:r>
      </w:del>
      <w:del w:id="184" w:author="Philipp Alexander Linden" w:date="2019-06-29T02:08:00Z">
        <w:r w:rsidR="00216DEA" w:rsidRPr="00602B69" w:rsidDel="00857ECD">
          <w:rPr>
            <w:lang w:val="en-US"/>
          </w:rPr>
          <w:delText>Ls</w:delText>
        </w:r>
      </w:del>
      <w:r w:rsidR="00216DEA" w:rsidRPr="00602B69">
        <w:rPr>
          <w:lang w:val="en-US"/>
        </w:rPr>
        <w:t>)</w:t>
      </w:r>
      <w:del w:id="185" w:author="Philipp Alexander Linden" w:date="2019-06-29T02:03:00Z">
        <w:r w:rsidR="00AB2A9F" w:rsidRPr="00602B69" w:rsidDel="00857ECD">
          <w:rPr>
            <w:lang w:val="en-US"/>
          </w:rPr>
          <w:delText xml:space="preserve"> as a measure of financial input</w:delText>
        </w:r>
      </w:del>
      <w:r w:rsidR="00216DEA" w:rsidRPr="00602B69">
        <w:rPr>
          <w:lang w:val="en-US"/>
        </w:rPr>
        <w:t>.</w:t>
      </w:r>
      <w:r w:rsidR="009A7344" w:rsidRPr="00602B69">
        <w:rPr>
          <w:lang w:val="en-US"/>
        </w:rPr>
        <w:t xml:space="preserve"> We would have liked to include</w:t>
      </w:r>
      <w:del w:id="186" w:author="Philipp Alexander Linden" w:date="2019-06-29T02:09:00Z">
        <w:r w:rsidR="009A7344" w:rsidRPr="00602B69" w:rsidDel="00857ECD">
          <w:rPr>
            <w:lang w:val="en-US"/>
          </w:rPr>
          <w:delText xml:space="preserve"> also</w:delText>
        </w:r>
      </w:del>
      <w:r w:rsidR="009A7344" w:rsidRPr="00602B69">
        <w:rPr>
          <w:lang w:val="en-US"/>
        </w:rPr>
        <w:t xml:space="preserve"> LTC expenditure (social)</w:t>
      </w:r>
      <w:ins w:id="187" w:author="Philipp Linden" w:date="2019-06-29T07:02:00Z">
        <w:r w:rsidR="00635324">
          <w:rPr>
            <w:lang w:val="en-US"/>
          </w:rPr>
          <w:t xml:space="preserve"> as well</w:t>
        </w:r>
      </w:ins>
      <w:r w:rsidR="00216DEA" w:rsidRPr="00602B69">
        <w:rPr>
          <w:lang w:val="en-US"/>
        </w:rPr>
        <w:t>, which includes</w:t>
      </w:r>
      <w:del w:id="188" w:author="Philipp Linden" w:date="2019-06-29T07:02:00Z">
        <w:r w:rsidR="00216DEA" w:rsidRPr="00602B69" w:rsidDel="00635324">
          <w:rPr>
            <w:lang w:val="en-US"/>
          </w:rPr>
          <w:delText xml:space="preserve"> mainly</w:delText>
        </w:r>
      </w:del>
      <w:r w:rsidR="00216DEA" w:rsidRPr="00602B69">
        <w:rPr>
          <w:lang w:val="en-US"/>
        </w:rPr>
        <w:t xml:space="preserve"> </w:t>
      </w:r>
      <w:ins w:id="189" w:author="Philipp Alexander Linden" w:date="2019-06-29T02:17:00Z">
        <w:r w:rsidR="00AC1DAB" w:rsidRPr="00602B69">
          <w:rPr>
            <w:lang w:val="en-US"/>
          </w:rPr>
          <w:t>“</w:t>
        </w:r>
      </w:ins>
      <w:ins w:id="190" w:author="Philipp Alexander Linden" w:date="2019-06-29T02:15:00Z">
        <w:r w:rsidR="00AC1DAB" w:rsidRPr="00602B69">
          <w:rPr>
            <w:lang w:val="en-US"/>
          </w:rPr>
          <w:t>instrumental</w:t>
        </w:r>
      </w:ins>
      <w:ins w:id="191" w:author="Philipp Alexander Linden" w:date="2019-06-29T02:16:00Z">
        <w:r w:rsidR="00AC1DAB" w:rsidRPr="00602B69">
          <w:rPr>
            <w:lang w:val="en-US"/>
          </w:rPr>
          <w:t xml:space="preserve"> activities of daily living</w:t>
        </w:r>
      </w:ins>
      <w:ins w:id="192" w:author="Philipp Alexander Linden" w:date="2019-06-29T02:17:00Z">
        <w:r w:rsidR="00AC1DAB" w:rsidRPr="00602B69">
          <w:rPr>
            <w:lang w:val="en-US"/>
          </w:rPr>
          <w:t xml:space="preserve"> (IADL)</w:t>
        </w:r>
      </w:ins>
      <w:ins w:id="193" w:author="Philipp Alexander Linden" w:date="2019-06-29T02:16:00Z">
        <w:r w:rsidR="00AC1DAB" w:rsidRPr="00602B69">
          <w:rPr>
            <w:lang w:val="en-US"/>
          </w:rPr>
          <w:t xml:space="preserve">,  </w:t>
        </w:r>
      </w:ins>
      <w:del w:id="194" w:author="Philipp Alexander Linden" w:date="2019-06-29T02:17:00Z">
        <w:r w:rsidR="00216DEA" w:rsidRPr="00602B69" w:rsidDel="00AC1DAB">
          <w:rPr>
            <w:lang w:val="en-US"/>
          </w:rPr>
          <w:delText>IADLs</w:delText>
        </w:r>
      </w:del>
      <w:ins w:id="195" w:author="Philipp Linden" w:date="2019-06-29T07:04:00Z">
        <w:r w:rsidR="00635324">
          <w:rPr>
            <w:lang w:val="en-US"/>
          </w:rPr>
          <w:t xml:space="preserve"> which </w:t>
        </w:r>
      </w:ins>
      <w:ins w:id="196" w:author="Philipp Alexander Linden" w:date="2019-06-29T02:17:00Z">
        <w:r w:rsidR="00AC1DAB" w:rsidRPr="00602B69">
          <w:rPr>
            <w:lang w:val="en-US"/>
          </w:rPr>
          <w:t>are not only more complex than ADLs but also may deliver a hint on a</w:t>
        </w:r>
      </w:ins>
      <w:ins w:id="197" w:author="Philipp Linden" w:date="2019-06-29T07:04:00Z">
        <w:r w:rsidR="00635324">
          <w:rPr>
            <w:lang w:val="en-US"/>
          </w:rPr>
          <w:t xml:space="preserve"> mental impairment</w:t>
        </w:r>
      </w:ins>
      <w:ins w:id="198" w:author="Philipp Linden" w:date="2019-06-29T07:03:00Z">
        <w:r w:rsidR="00635324">
          <w:rPr>
            <w:lang w:val="en-US"/>
          </w:rPr>
          <w:t xml:space="preserve"> </w:t>
        </w:r>
      </w:ins>
      <w:r w:rsidR="00216DEA" w:rsidRPr="00602B69">
        <w:rPr>
          <w:lang w:val="en-US"/>
        </w:rPr>
        <w:t xml:space="preserve"> </w:t>
      </w:r>
      <w:sdt>
        <w:sdtPr>
          <w:rPr>
            <w:lang w:val="en-US"/>
          </w:rPr>
          <w:alias w:val="Don't edit this field"/>
          <w:tag w:val="CitaviPlaceholder#7765f8ae-a8cc-4296-8d37-50c49fa2a77b"/>
          <w:id w:val="-1944298608"/>
          <w:placeholder>
            <w:docPart w:val="DefaultPlaceholder_-1854013440"/>
          </w:placeholder>
        </w:sdtPr>
        <w:sdtEndPr/>
        <w:sdtContent>
          <w:r w:rsidR="00216DEA" w:rsidRPr="00602B69">
            <w:rPr>
              <w:lang w:val="en-US"/>
            </w:rPr>
            <w:fldChar w:fldCharType="begin"/>
          </w:r>
          <w:r w:rsidR="00563976" w:rsidRPr="00602B69">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sidRPr="00602B69">
            <w:rPr>
              <w:lang w:val="en-US"/>
            </w:rPr>
            <w:fldChar w:fldCharType="separate"/>
          </w:r>
          <w:r w:rsidR="00563976" w:rsidRPr="00602B69">
            <w:rPr>
              <w:lang w:val="en-US"/>
            </w:rPr>
            <w:t>(Halásková et al., 2017)</w:t>
          </w:r>
          <w:r w:rsidR="00216DEA" w:rsidRPr="00602B69">
            <w:rPr>
              <w:lang w:val="en-US"/>
            </w:rPr>
            <w:fldChar w:fldCharType="end"/>
          </w:r>
        </w:sdtContent>
      </w:sdt>
      <w:ins w:id="199" w:author="Philipp Alexander Linden" w:date="2019-06-29T02:18:00Z">
        <w:r w:rsidR="00AC1DAB" w:rsidRPr="00602B69">
          <w:rPr>
            <w:lang w:val="en-US"/>
          </w:rPr>
          <w:t>.</w:t>
        </w:r>
      </w:ins>
      <w:r w:rsidR="00AB2A9F" w:rsidRPr="00602B69">
        <w:rPr>
          <w:lang w:val="en-US"/>
        </w:rPr>
        <w:t xml:space="preserve"> </w:t>
      </w:r>
      <w:ins w:id="200" w:author="Philipp Alexander Linden" w:date="2019-06-29T02:18:00Z">
        <w:r w:rsidR="00AC1DAB" w:rsidRPr="00602B69">
          <w:rPr>
            <w:lang w:val="en-US"/>
          </w:rPr>
          <w:t xml:space="preserve">Unfortunately </w:t>
        </w:r>
      </w:ins>
      <w:del w:id="201" w:author="Philipp Alexander Linden" w:date="2019-06-29T02:18:00Z">
        <w:r w:rsidR="00AB2A9F" w:rsidRPr="00602B69" w:rsidDel="00AC1DAB">
          <w:rPr>
            <w:lang w:val="en-US"/>
          </w:rPr>
          <w:delText xml:space="preserve">yet </w:delText>
        </w:r>
      </w:del>
      <w:r w:rsidR="00AB2A9F" w:rsidRPr="00602B69">
        <w:rPr>
          <w:lang w:val="en-US"/>
        </w:rPr>
        <w:t>data availability was extremely limited</w:t>
      </w:r>
      <w:ins w:id="202" w:author="Philipp Alexander Linden" w:date="2019-06-29T02:18:00Z">
        <w:r w:rsidR="00AC1DAB" w:rsidRPr="00602B69">
          <w:rPr>
            <w:lang w:val="en-US"/>
          </w:rPr>
          <w:t xml:space="preserve"> in this dimension</w:t>
        </w:r>
      </w:ins>
      <w:r w:rsidR="00216DEA" w:rsidRPr="00602B69">
        <w:rPr>
          <w:lang w:val="en-US"/>
        </w:rPr>
        <w:t xml:space="preserve">. </w:t>
      </w:r>
    </w:p>
    <w:p w14:paraId="1A726F77" w14:textId="2EF43339" w:rsidR="009A7344" w:rsidRPr="00602B69" w:rsidRDefault="00BE4D6B" w:rsidP="00DB62C0">
      <w:pPr>
        <w:spacing w:line="360" w:lineRule="auto"/>
        <w:jc w:val="both"/>
        <w:rPr>
          <w:lang w:val="en-US"/>
        </w:rPr>
      </w:pPr>
      <w:r w:rsidRPr="00602B69">
        <w:rPr>
          <w:lang w:val="en-US"/>
        </w:rPr>
        <w:t xml:space="preserve">We </w:t>
      </w:r>
      <w:r w:rsidR="006D1F30" w:rsidRPr="00602B69">
        <w:rPr>
          <w:lang w:val="en-US"/>
        </w:rPr>
        <w:t xml:space="preserve">further </w:t>
      </w:r>
      <w:r w:rsidRPr="00602B69">
        <w:rPr>
          <w:lang w:val="en-US"/>
        </w:rPr>
        <w:t>include the number of LTC beds per 1000 population aged 65 or older</w:t>
      </w:r>
      <w:r w:rsidR="006D1F30" w:rsidRPr="00602B69">
        <w:rPr>
          <w:lang w:val="en-US"/>
        </w:rPr>
        <w:t xml:space="preserve"> as institutional supply of services and </w:t>
      </w:r>
      <w:r w:rsidR="009A7344" w:rsidRPr="00602B69">
        <w:rPr>
          <w:lang w:val="en-US"/>
        </w:rPr>
        <w:t>the number of LTC recipients in institutions</w:t>
      </w:r>
      <w:r w:rsidR="002F09EA" w:rsidRPr="00602B69">
        <w:rPr>
          <w:lang w:val="en-US"/>
        </w:rPr>
        <w:t xml:space="preserve"> measured as the percentage of all people aged 65 years and older</w:t>
      </w:r>
      <w:r w:rsidR="009A7344" w:rsidRPr="00602B69">
        <w:rPr>
          <w:lang w:val="en-US"/>
        </w:rPr>
        <w:t xml:space="preserve"> </w:t>
      </w:r>
      <w:r w:rsidR="00216DEA" w:rsidRPr="00602B69">
        <w:rPr>
          <w:lang w:val="en-US"/>
        </w:rPr>
        <w:t xml:space="preserve">as a measure of actual </w:t>
      </w:r>
      <w:r w:rsidR="00BE6B30" w:rsidRPr="00602B69">
        <w:rPr>
          <w:lang w:val="en-US"/>
        </w:rPr>
        <w:t>supply of spots in</w:t>
      </w:r>
      <w:r w:rsidR="00216DEA" w:rsidRPr="00602B69">
        <w:rPr>
          <w:lang w:val="en-US"/>
        </w:rPr>
        <w:t xml:space="preserve"> these facilities.</w:t>
      </w:r>
    </w:p>
    <w:p w14:paraId="661CFA1E" w14:textId="37EC8BFD" w:rsidR="009A7344" w:rsidRPr="00602B69" w:rsidRDefault="00AC1DAB" w:rsidP="00DB62C0">
      <w:pPr>
        <w:spacing w:line="360" w:lineRule="auto"/>
        <w:jc w:val="both"/>
        <w:rPr>
          <w:u w:val="single"/>
          <w:lang w:val="en-US"/>
        </w:rPr>
      </w:pPr>
      <w:ins w:id="203" w:author="Philipp Alexander Linden" w:date="2019-06-29T02:18:00Z">
        <w:r w:rsidRPr="00602B69">
          <w:rPr>
            <w:u w:val="single"/>
            <w:lang w:val="en-US"/>
          </w:rPr>
          <w:t xml:space="preserve">II. </w:t>
        </w:r>
      </w:ins>
      <w:r w:rsidR="00AB2A9F" w:rsidRPr="00602B69">
        <w:rPr>
          <w:u w:val="single"/>
          <w:lang w:val="en-US"/>
        </w:rPr>
        <w:t>Public-Private Mix</w:t>
      </w:r>
    </w:p>
    <w:p w14:paraId="1C5A0667" w14:textId="75182315" w:rsidR="00BE4D6B" w:rsidRPr="00602B69" w:rsidRDefault="00BE4D6B" w:rsidP="00DB62C0">
      <w:pPr>
        <w:spacing w:line="360" w:lineRule="auto"/>
        <w:jc w:val="both"/>
        <w:rPr>
          <w:lang w:val="en-US"/>
        </w:rPr>
      </w:pPr>
      <w:r w:rsidRPr="00602B69">
        <w:rPr>
          <w:lang w:val="en-US"/>
        </w:rPr>
        <w:t xml:space="preserve">The second dimension </w:t>
      </w:r>
      <w:r w:rsidR="00AB2A9F" w:rsidRPr="00602B69">
        <w:rPr>
          <w:lang w:val="en-US"/>
        </w:rPr>
        <w:t>operationalizes the role of the state and of private actors</w:t>
      </w:r>
      <w:r w:rsidRPr="00602B69">
        <w:rPr>
          <w:lang w:val="en-US"/>
        </w:rPr>
        <w:t xml:space="preserve">. </w:t>
      </w:r>
      <w:r w:rsidR="00AB2A9F" w:rsidRPr="00602B69">
        <w:rPr>
          <w:lang w:val="en-US"/>
        </w:rPr>
        <w:t>T</w:t>
      </w:r>
      <w:r w:rsidRPr="00602B69">
        <w:rPr>
          <w:lang w:val="en-US"/>
        </w:rPr>
        <w:t>he share o</w:t>
      </w:r>
      <w:r w:rsidR="006D1F30" w:rsidRPr="00602B69">
        <w:rPr>
          <w:lang w:val="en-US"/>
        </w:rPr>
        <w:t>f private (voluntary and out-of-</w:t>
      </w:r>
      <w:r w:rsidRPr="00602B69">
        <w:rPr>
          <w:lang w:val="en-US"/>
        </w:rPr>
        <w:t xml:space="preserve">pocket) expenditure </w:t>
      </w:r>
      <w:del w:id="204" w:author="Philipp Linden" w:date="2019-06-29T07:05:00Z">
        <w:r w:rsidRPr="00602B69" w:rsidDel="00635324">
          <w:rPr>
            <w:lang w:val="en-US"/>
          </w:rPr>
          <w:delText>as share of the</w:delText>
        </w:r>
      </w:del>
      <w:ins w:id="205" w:author="Philipp Linden" w:date="2019-06-29T07:05:00Z">
        <w:r w:rsidR="00635324">
          <w:rPr>
            <w:lang w:val="en-US"/>
          </w:rPr>
          <w:t>in the</w:t>
        </w:r>
      </w:ins>
      <w:r w:rsidRPr="00602B69">
        <w:rPr>
          <w:lang w:val="en-US"/>
        </w:rPr>
        <w:t xml:space="preserve"> total expenditure</w:t>
      </w:r>
      <w:r w:rsidR="00AB2A9F" w:rsidRPr="00602B69">
        <w:rPr>
          <w:lang w:val="en-US"/>
        </w:rPr>
        <w:t xml:space="preserve"> is </w:t>
      </w:r>
      <w:r w:rsidR="00AB2A9F" w:rsidRPr="00602B69">
        <w:rPr>
          <w:lang w:val="en-US"/>
        </w:rPr>
        <w:lastRenderedPageBreak/>
        <w:t>included as a measure of public and private involvement in payments for care</w:t>
      </w:r>
      <w:r w:rsidRPr="00602B69">
        <w:rPr>
          <w:lang w:val="en-US"/>
        </w:rPr>
        <w:t>.</w:t>
      </w:r>
      <w:r w:rsidR="00191ECF" w:rsidRPr="00602B69">
        <w:rPr>
          <w:lang w:val="en-US"/>
        </w:rPr>
        <w:t xml:space="preserve"> We also </w:t>
      </w:r>
      <w:r w:rsidR="003C0489" w:rsidRPr="00602B69">
        <w:rPr>
          <w:lang w:val="en-US"/>
        </w:rPr>
        <w:t>adopt</w:t>
      </w:r>
      <w:r w:rsidR="00191ECF" w:rsidRPr="00602B69">
        <w:rPr>
          <w:lang w:val="en-US"/>
        </w:rPr>
        <w:t xml:space="preserve"> the av</w:t>
      </w:r>
      <w:r w:rsidR="00EB4D73" w:rsidRPr="00602B69">
        <w:rPr>
          <w:lang w:val="en-US"/>
        </w:rPr>
        <w:t>ailability of cash benefits as an approx</w:t>
      </w:r>
      <w:r w:rsidR="003C0489" w:rsidRPr="00602B69">
        <w:rPr>
          <w:lang w:val="en-US"/>
        </w:rPr>
        <w:t>imation for formal and informal</w:t>
      </w:r>
      <w:r w:rsidR="00EB4D73" w:rsidRPr="00602B69">
        <w:rPr>
          <w:lang w:val="en-US"/>
        </w:rPr>
        <w:t xml:space="preserve"> care provision. R</w:t>
      </w:r>
      <w:r w:rsidR="00191ECF" w:rsidRPr="00602B69">
        <w:rPr>
          <w:lang w:val="en-US"/>
        </w:rPr>
        <w:t xml:space="preserve">esearch has </w:t>
      </w:r>
      <w:r w:rsidR="003C0489" w:rsidRPr="00602B69">
        <w:rPr>
          <w:lang w:val="en-US"/>
        </w:rPr>
        <w:t>shown</w:t>
      </w:r>
      <w:r w:rsidR="00191ECF" w:rsidRPr="00602B69">
        <w:rPr>
          <w:lang w:val="en-US"/>
        </w:rPr>
        <w:t xml:space="preserve"> that the </w:t>
      </w:r>
      <w:r w:rsidR="006D1F30" w:rsidRPr="00602B69">
        <w:rPr>
          <w:lang w:val="en-US"/>
        </w:rPr>
        <w:t>availability</w:t>
      </w:r>
      <w:r w:rsidR="00191ECF" w:rsidRPr="00602B69">
        <w:rPr>
          <w:lang w:val="en-US"/>
        </w:rPr>
        <w:t xml:space="preserve"> </w:t>
      </w:r>
      <w:r w:rsidR="00EB4D73" w:rsidRPr="00602B69">
        <w:rPr>
          <w:lang w:val="en-US"/>
        </w:rPr>
        <w:t xml:space="preserve">as well as the unrestricted usage </w:t>
      </w:r>
      <w:r w:rsidR="00191ECF" w:rsidRPr="00602B69">
        <w:rPr>
          <w:lang w:val="en-US"/>
        </w:rPr>
        <w:t>of cash benefits fo</w:t>
      </w:r>
      <w:r w:rsidR="006D1F30" w:rsidRPr="00602B69">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EndPr/>
        <w:sdtContent>
          <w:r w:rsidR="006D1F30" w:rsidRPr="00602B69">
            <w:rPr>
              <w:lang w:val="en-US"/>
            </w:rPr>
            <w:fldChar w:fldCharType="begin"/>
          </w:r>
          <w:r w:rsidR="00EB4D73" w:rsidRPr="00602B69">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sidRPr="00602B69">
            <w:rPr>
              <w:lang w:val="en-US"/>
            </w:rPr>
            <w:fldChar w:fldCharType="separate"/>
          </w:r>
          <w:r w:rsidR="00EB4D73" w:rsidRPr="00602B69">
            <w:rPr>
              <w:lang w:val="en-US"/>
            </w:rPr>
            <w:t>(Da Roit and Le Bihan, 2010; Da Roit and Weicht, 2013)</w:t>
          </w:r>
          <w:r w:rsidR="006D1F30" w:rsidRPr="00602B69">
            <w:rPr>
              <w:lang w:val="en-US"/>
            </w:rPr>
            <w:fldChar w:fldCharType="end"/>
          </w:r>
        </w:sdtContent>
      </w:sdt>
      <w:r w:rsidR="006D1F30" w:rsidRPr="00602B69">
        <w:rPr>
          <w:lang w:val="en-US"/>
        </w:rPr>
        <w:t>.</w:t>
      </w:r>
    </w:p>
    <w:p w14:paraId="63F76DF3" w14:textId="528C4CF8" w:rsidR="00EB4D73" w:rsidRPr="00602B69" w:rsidRDefault="00AC1DAB" w:rsidP="00EB4D73">
      <w:pPr>
        <w:spacing w:line="360" w:lineRule="auto"/>
        <w:jc w:val="both"/>
        <w:rPr>
          <w:u w:val="single"/>
          <w:lang w:val="en-US"/>
        </w:rPr>
      </w:pPr>
      <w:ins w:id="206" w:author="Philipp Alexander Linden" w:date="2019-06-29T02:19:00Z">
        <w:r w:rsidRPr="00602B69">
          <w:rPr>
            <w:u w:val="single"/>
            <w:lang w:val="en-US"/>
          </w:rPr>
          <w:t xml:space="preserve">III. </w:t>
        </w:r>
      </w:ins>
      <w:r w:rsidR="00EB4D73" w:rsidRPr="00602B69">
        <w:rPr>
          <w:u w:val="single"/>
          <w:lang w:val="en-US"/>
        </w:rPr>
        <w:t>Access regulation</w:t>
      </w:r>
    </w:p>
    <w:p w14:paraId="2641FBFD" w14:textId="2E2126A2" w:rsidR="00EB4D73" w:rsidRPr="00602B69" w:rsidRDefault="00EB4D73" w:rsidP="00EB4D73">
      <w:pPr>
        <w:spacing w:line="360" w:lineRule="auto"/>
        <w:jc w:val="both"/>
        <w:rPr>
          <w:lang w:val="en-US"/>
        </w:rPr>
      </w:pPr>
      <w:r w:rsidRPr="00602B69">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EndPr/>
        <w:sdtContent>
          <w:r w:rsidRPr="00602B69">
            <w:rPr>
              <w:lang w:val="en-US"/>
            </w:rPr>
            <w:fldChar w:fldCharType="begin"/>
          </w:r>
          <w:r w:rsidRPr="00602B69">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602B69">
            <w:rPr>
              <w:lang w:val="en-US"/>
            </w:rPr>
            <w:fldChar w:fldCharType="separate"/>
          </w:r>
          <w:r w:rsidRPr="00602B69">
            <w:rPr>
              <w:lang w:val="en-US"/>
            </w:rPr>
            <w:t>(Reibling, 2010; Reibling et al., 2019)</w:t>
          </w:r>
          <w:r w:rsidRPr="00602B69">
            <w:rPr>
              <w:lang w:val="en-US"/>
            </w:rPr>
            <w:fldChar w:fldCharType="end"/>
          </w:r>
        </w:sdtContent>
      </w:sdt>
      <w:r w:rsidRPr="00602B69">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EndPr/>
        <w:sdtContent>
          <w:r w:rsidRPr="00602B69">
            <w:rPr>
              <w:lang w:val="en-US"/>
            </w:rPr>
            <w:fldChar w:fldCharType="begin"/>
          </w:r>
          <w:r w:rsidRPr="00602B69">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EndPr/>
        <w:sdtContent>
          <w:r w:rsidRPr="00602B69">
            <w:rPr>
              <w:lang w:val="en-US"/>
            </w:rPr>
            <w:fldChar w:fldCharType="begin"/>
          </w:r>
          <w:r w:rsidRPr="00602B69">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Pr="00602B69">
        <w:rPr>
          <w:lang w:val="en-US"/>
        </w:rPr>
        <w:t xml:space="preserve">. Restrictions in the systems </w:t>
      </w:r>
      <w:ins w:id="207" w:author="Philipp Linden" w:date="2019-06-29T07:06:00Z">
        <w:r w:rsidR="00635324">
          <w:rPr>
            <w:lang w:val="en-US"/>
          </w:rPr>
          <w:t>may, however,</w:t>
        </w:r>
      </w:ins>
      <w:del w:id="208" w:author="Philipp Linden" w:date="2019-06-29T07:06:00Z">
        <w:r w:rsidRPr="00602B69" w:rsidDel="00635324">
          <w:rPr>
            <w:lang w:val="en-US"/>
          </w:rPr>
          <w:delText>can</w:delText>
        </w:r>
      </w:del>
      <w:r w:rsidRPr="00602B69">
        <w:rPr>
          <w:lang w:val="en-US"/>
        </w:rPr>
        <w:t xml:space="preserve"> pose barriers especially for lower social status groups to access care.</w:t>
      </w:r>
      <w:r w:rsidR="0055140A" w:rsidRPr="00602B69">
        <w:rPr>
          <w:lang w:val="en-US"/>
        </w:rPr>
        <w:t xml:space="preserve"> Common barriers are means-testing of benefits and limitations of choice.</w:t>
      </w:r>
      <w:r w:rsidRPr="00602B69">
        <w:rPr>
          <w:lang w:val="en-US"/>
        </w:rPr>
        <w:t xml:space="preserve"> We use </w:t>
      </w:r>
      <w:r w:rsidR="0055140A" w:rsidRPr="00602B69">
        <w:rPr>
          <w:lang w:val="en-US"/>
        </w:rPr>
        <w:t xml:space="preserve">three means-testing indicators: means testing-for cash-benefits,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commentRangeStart w:id="209"/>
      <w:del w:id="210" w:author="Philipp Linden" w:date="2019-06-29T07:07:00Z">
        <w:r w:rsidR="009422D7" w:rsidRPr="00602B69" w:rsidDel="00635324">
          <w:rPr>
            <w:lang w:val="en-US"/>
          </w:rPr>
          <w:delText>The</w:delText>
        </w:r>
      </w:del>
      <w:commentRangeEnd w:id="209"/>
      <w:r w:rsidR="00635324">
        <w:rPr>
          <w:rStyle w:val="Kommentarzeichen"/>
        </w:rPr>
        <w:commentReference w:id="209"/>
      </w:r>
      <w:del w:id="211" w:author="Philipp Linden" w:date="2019-06-29T07:07:00Z">
        <w:r w:rsidR="009422D7" w:rsidRPr="00602B69" w:rsidDel="00635324">
          <w:rPr>
            <w:lang w:val="en-US"/>
          </w:rPr>
          <w:delText xml:space="preserve"> indicators are added up to a</w:delText>
        </w:r>
        <w:r w:rsidR="0055140A" w:rsidRPr="00602B69" w:rsidDel="00635324">
          <w:rPr>
            <w:lang w:val="en-US"/>
          </w:rPr>
          <w:delText xml:space="preserve"> choice index and a means-testing index</w:delText>
        </w:r>
        <w:r w:rsidR="009422D7" w:rsidRPr="00602B69" w:rsidDel="00635324">
          <w:rPr>
            <w:lang w:val="en-US"/>
          </w:rPr>
          <w:delText>.</w:delText>
        </w:r>
      </w:del>
    </w:p>
    <w:p w14:paraId="5D6DCB84" w14:textId="68946B26" w:rsidR="00BE6B30" w:rsidRPr="00602B69" w:rsidRDefault="00AC1DAB" w:rsidP="00DB62C0">
      <w:pPr>
        <w:spacing w:line="360" w:lineRule="auto"/>
        <w:jc w:val="both"/>
        <w:rPr>
          <w:u w:val="single"/>
          <w:lang w:val="en-US"/>
        </w:rPr>
      </w:pPr>
      <w:ins w:id="212" w:author="Philipp Alexander Linden" w:date="2019-06-29T02:19:00Z">
        <w:r w:rsidRPr="00602B69">
          <w:rPr>
            <w:u w:val="single"/>
            <w:lang w:val="en-US"/>
          </w:rPr>
          <w:t xml:space="preserve">IV. </w:t>
        </w:r>
      </w:ins>
      <w:r w:rsidR="00BE6B30" w:rsidRPr="00602B69">
        <w:rPr>
          <w:u w:val="single"/>
          <w:lang w:val="en-US"/>
        </w:rPr>
        <w:t>Performance</w:t>
      </w:r>
    </w:p>
    <w:p w14:paraId="57DDE267" w14:textId="7FF1D0E0" w:rsidR="00B04C52" w:rsidRPr="00602B69" w:rsidRDefault="00EB4D73" w:rsidP="00DB62C0">
      <w:pPr>
        <w:spacing w:line="360" w:lineRule="auto"/>
        <w:jc w:val="both"/>
        <w:rPr>
          <w:lang w:val="en-US"/>
        </w:rPr>
      </w:pPr>
      <w:r w:rsidRPr="00602B69">
        <w:rPr>
          <w:lang w:val="en-US"/>
        </w:rPr>
        <w:t>Measuring the performance of LTC system</w:t>
      </w:r>
      <w:r w:rsidR="003C0489" w:rsidRPr="00602B69">
        <w:rPr>
          <w:lang w:val="en-US"/>
        </w:rPr>
        <w:t>s</w:t>
      </w:r>
      <w:r w:rsidRPr="00602B69">
        <w:rPr>
          <w:lang w:val="en-US"/>
        </w:rPr>
        <w:t xml:space="preserve"> is especially on an internationally comparative level still in its infancy.</w:t>
      </w:r>
      <w:r w:rsidR="00697062" w:rsidRPr="00602B69">
        <w:rPr>
          <w:lang w:val="en-US"/>
        </w:rPr>
        <w:t xml:space="preserve"> Indicators such as the number of institutional</w:t>
      </w:r>
      <w:r w:rsidR="008B0625" w:rsidRPr="00602B69">
        <w:rPr>
          <w:lang w:val="en-US"/>
        </w:rPr>
        <w:t xml:space="preserve"> and home-based</w:t>
      </w:r>
      <w:r w:rsidR="00697062" w:rsidRPr="00602B69">
        <w:rPr>
          <w:lang w:val="en-US"/>
        </w:rPr>
        <w:t xml:space="preserve"> LTC patients with pressure ulcers or unintended weight loss are in many countries not even available on a national or regional basis</w:t>
      </w:r>
      <w:r w:rsidR="008B0625" w:rsidRPr="00602B69">
        <w:rPr>
          <w:lang w:val="en-US"/>
        </w:rPr>
        <w:t xml:space="preserve"> </w:t>
      </w:r>
      <w:sdt>
        <w:sdtPr>
          <w:rPr>
            <w:lang w:val="en-US"/>
          </w:rPr>
          <w:alias w:val="Don't edit this field"/>
          <w:tag w:val="CitaviPlaceholder#ba5f5eae-8f16-495a-b77d-ce6eaacf071d"/>
          <w:id w:val="-2031638061"/>
          <w:placeholder>
            <w:docPart w:val="DefaultPlaceholder_-1854013440"/>
          </w:placeholder>
        </w:sdtPr>
        <w:sdtEndPr/>
        <w:sdtContent>
          <w:r w:rsidR="008B0625" w:rsidRPr="00602B69">
            <w:rPr>
              <w:lang w:val="en-US"/>
            </w:rPr>
            <w:fldChar w:fldCharType="begin"/>
          </w:r>
          <w:r w:rsidR="008B0625" w:rsidRPr="00602B6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sidRPr="00602B69">
            <w:rPr>
              <w:lang w:val="en-US"/>
            </w:rPr>
            <w:fldChar w:fldCharType="separate"/>
          </w:r>
          <w:r w:rsidR="008B0625" w:rsidRPr="00602B69">
            <w:rPr>
              <w:lang w:val="en-US"/>
            </w:rPr>
            <w:t>(Halfens et al., 2013)</w:t>
          </w:r>
          <w:r w:rsidR="008B0625" w:rsidRPr="00602B69">
            <w:rPr>
              <w:lang w:val="en-US"/>
            </w:rPr>
            <w:fldChar w:fldCharType="end"/>
          </w:r>
        </w:sdtContent>
      </w:sdt>
      <w:r w:rsidR="00697062" w:rsidRPr="00602B69">
        <w:rPr>
          <w:lang w:val="en-US"/>
        </w:rPr>
        <w:t>.</w:t>
      </w:r>
      <w:r w:rsidR="00427CA7" w:rsidRPr="00602B69">
        <w:rPr>
          <w:lang w:val="en-US"/>
        </w:rPr>
        <w:t xml:space="preserve"> Therefore, we can only use indicators that</w:t>
      </w:r>
      <w:r w:rsidRPr="00602B69">
        <w:rPr>
          <w:lang w:val="en-US"/>
        </w:rPr>
        <w:t xml:space="preserve"> </w:t>
      </w:r>
      <w:r w:rsidR="00427CA7" w:rsidRPr="00602B69">
        <w:rPr>
          <w:lang w:val="en-US"/>
        </w:rPr>
        <w:t xml:space="preserve">are not exclusively but to a large part determined by the quality and performance of LTC services. </w:t>
      </w:r>
      <w:ins w:id="213" w:author="Philipp Linden" w:date="2019-06-29T07:08:00Z">
        <w:r w:rsidR="00EE301C">
          <w:rPr>
            <w:lang w:val="en-US"/>
          </w:rPr>
          <w:t>Thus, we integrate</w:t>
        </w:r>
      </w:ins>
      <w:del w:id="214" w:author="Philipp Linden" w:date="2019-06-29T07:08:00Z">
        <w:r w:rsidR="00056E7C" w:rsidRPr="00602B69" w:rsidDel="00EE301C">
          <w:rPr>
            <w:lang w:val="en-US"/>
          </w:rPr>
          <w:delText xml:space="preserve">We </w:delText>
        </w:r>
      </w:del>
      <w:del w:id="215" w:author="Philipp Linden" w:date="2019-06-29T07:09:00Z">
        <w:r w:rsidR="00056E7C" w:rsidRPr="00602B69" w:rsidDel="00EE301C">
          <w:rPr>
            <w:lang w:val="en-US"/>
          </w:rPr>
          <w:delText>use</w:delText>
        </w:r>
      </w:del>
      <w:r w:rsidR="0001050A" w:rsidRPr="00602B69">
        <w:rPr>
          <w:lang w:val="en-US"/>
        </w:rPr>
        <w:t xml:space="preserve"> life expectancy of people </w:t>
      </w:r>
      <w:r w:rsidR="00D9383E" w:rsidRPr="00602B69">
        <w:rPr>
          <w:lang w:val="en-US"/>
        </w:rPr>
        <w:t>aged 65 or older</w:t>
      </w:r>
      <w:r w:rsidR="0001050A" w:rsidRPr="00602B69">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EndPr/>
        <w:sdtContent>
          <w:r w:rsidR="0001050A" w:rsidRPr="00602B69">
            <w:rPr>
              <w:lang w:val="en-US"/>
            </w:rPr>
            <w:fldChar w:fldCharType="begin"/>
          </w:r>
          <w:r w:rsidR="00563976" w:rsidRPr="00602B6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sidRPr="00602B69">
            <w:rPr>
              <w:lang w:val="en-US"/>
            </w:rPr>
            <w:fldChar w:fldCharType="separate"/>
          </w:r>
          <w:r w:rsidR="00563976" w:rsidRPr="00602B69">
            <w:rPr>
              <w:lang w:val="en-US"/>
            </w:rPr>
            <w:t>Damiani et al.</w:t>
          </w:r>
          <w:r w:rsidR="0001050A" w:rsidRPr="00602B69">
            <w:rPr>
              <w:lang w:val="en-US"/>
            </w:rPr>
            <w:fldChar w:fldCharType="end"/>
          </w:r>
        </w:sdtContent>
      </w:sdt>
      <w:r w:rsidR="0001050A" w:rsidRPr="00602B69">
        <w:rPr>
          <w:lang w:val="en-US"/>
        </w:rPr>
        <w:t xml:space="preserve"> </w:t>
      </w:r>
      <w:sdt>
        <w:sdtPr>
          <w:rPr>
            <w:lang w:val="en-US"/>
          </w:rPr>
          <w:alias w:val="Don't edit this field"/>
          <w:tag w:val="CitaviPlaceholder#366c3fd7-1be6-422f-9025-3745f6ceef0c"/>
          <w:id w:val="-296231817"/>
          <w:placeholder>
            <w:docPart w:val="DefaultPlaceholder_-1854013440"/>
          </w:placeholder>
        </w:sdtPr>
        <w:sdtEndPr/>
        <w:sdtContent>
          <w:r w:rsidR="0001050A" w:rsidRPr="00602B69">
            <w:rPr>
              <w:lang w:val="en-US"/>
            </w:rPr>
            <w:fldChar w:fldCharType="begin"/>
          </w:r>
          <w:r w:rsidR="00563976" w:rsidRPr="00602B6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sidRPr="00602B69">
            <w:rPr>
              <w:lang w:val="en-US"/>
            </w:rPr>
            <w:fldChar w:fldCharType="separate"/>
          </w:r>
          <w:r w:rsidR="00563976" w:rsidRPr="00602B69">
            <w:rPr>
              <w:lang w:val="en-US"/>
            </w:rPr>
            <w:t>(2011)</w:t>
          </w:r>
          <w:r w:rsidR="0001050A" w:rsidRPr="00602B69">
            <w:rPr>
              <w:lang w:val="en-US"/>
            </w:rPr>
            <w:fldChar w:fldCharType="end"/>
          </w:r>
        </w:sdtContent>
      </w:sdt>
      <w:r w:rsidR="0001050A" w:rsidRPr="00602B69">
        <w:rPr>
          <w:lang w:val="en-US"/>
        </w:rPr>
        <w:t xml:space="preserve"> the percentage of the population who are 65 or older, who perceive their health as good or very good.</w:t>
      </w:r>
    </w:p>
    <w:p w14:paraId="538DC002" w14:textId="3E7ECF40" w:rsidR="00F279F3" w:rsidRPr="00602B69" w:rsidRDefault="00C04C9A" w:rsidP="00F279F3">
      <w:pPr>
        <w:spacing w:line="360" w:lineRule="auto"/>
        <w:jc w:val="both"/>
        <w:rPr>
          <w:lang w:val="en-US"/>
        </w:rPr>
      </w:pPr>
      <w:r w:rsidRPr="00602B69">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EndPr/>
        <w:sdtContent>
          <w:r w:rsidRPr="00602B69">
            <w:rPr>
              <w:lang w:val="en-US"/>
            </w:rPr>
            <w:fldChar w:fldCharType="begin"/>
          </w:r>
          <w:r w:rsidR="00563976" w:rsidRPr="00602B6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02B69">
            <w:rPr>
              <w:lang w:val="en-US"/>
            </w:rPr>
            <w:fldChar w:fldCharType="separate"/>
          </w:r>
          <w:r w:rsidR="00563976" w:rsidRPr="00602B69">
            <w:rPr>
              <w:lang w:val="en-US"/>
            </w:rPr>
            <w:t>(Jensen, 2008; Reibling, 2010; Wendt, 2014)</w:t>
          </w:r>
          <w:r w:rsidRPr="00602B69">
            <w:rPr>
              <w:lang w:val="en-US"/>
            </w:rPr>
            <w:fldChar w:fldCharType="end"/>
          </w:r>
        </w:sdtContent>
      </w:sdt>
      <w:r w:rsidRPr="00602B69">
        <w:rPr>
          <w:lang w:val="en-US"/>
        </w:rPr>
        <w:t xml:space="preserve"> as well as in LTC typologies</w:t>
      </w:r>
      <w:r w:rsidR="00DF6D31" w:rsidRPr="00602B69">
        <w:rPr>
          <w:lang w:val="en-US"/>
        </w:rPr>
        <w:t xml:space="preserve"> </w:t>
      </w:r>
      <w:sdt>
        <w:sdtPr>
          <w:rPr>
            <w:lang w:val="en-US"/>
          </w:rPr>
          <w:alias w:val="Don't edit this field"/>
          <w:tag w:val="CitaviPlaceholder#ff681547-d17e-4bc3-a63c-3ab7332493b6"/>
          <w:id w:val="-117612699"/>
          <w:placeholder>
            <w:docPart w:val="DefaultPlaceholder_-1854013440"/>
          </w:placeholder>
        </w:sdtPr>
        <w:sdtEndPr/>
        <w:sdtContent>
          <w:r w:rsidR="00DF6D31" w:rsidRPr="00602B69">
            <w:rPr>
              <w:lang w:val="en-US"/>
            </w:rPr>
            <w:fldChar w:fldCharType="begin"/>
          </w:r>
          <w:r w:rsidR="00563976" w:rsidRPr="00602B69">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sidRPr="00602B69">
            <w:rPr>
              <w:lang w:val="en-US"/>
            </w:rPr>
            <w:fldChar w:fldCharType="separate"/>
          </w:r>
          <w:r w:rsidR="00563976" w:rsidRPr="00602B69">
            <w:rPr>
              <w:lang w:val="en-US"/>
            </w:rPr>
            <w:t>(Halásková et al., 2017; Kautto, 2002; Kraus et al., 2010; Saraceno and Keck, 2010)</w:t>
          </w:r>
          <w:r w:rsidR="00DF6D31" w:rsidRPr="00602B69">
            <w:rPr>
              <w:lang w:val="en-US"/>
            </w:rPr>
            <w:fldChar w:fldCharType="end"/>
          </w:r>
        </w:sdtContent>
      </w:sdt>
      <w:r w:rsidRPr="00602B69">
        <w:rPr>
          <w:lang w:val="en-US"/>
        </w:rPr>
        <w:t xml:space="preserve"> for classifying and developing system types. </w:t>
      </w:r>
      <w:r w:rsidR="00DF6D31" w:rsidRPr="00602B69">
        <w:rPr>
          <w:lang w:val="en-US"/>
        </w:rPr>
        <w:t xml:space="preserve">All clustering methods have in common that they build clusters on the similarity or dissimilarity of cases. </w:t>
      </w:r>
      <w:ins w:id="216" w:author="Philipp Linden" w:date="2019-06-29T07:10:00Z">
        <w:r w:rsidR="009E3189">
          <w:rPr>
            <w:lang w:val="en-US"/>
          </w:rPr>
          <w:t xml:space="preserve">First </w:t>
        </w:r>
        <w:r w:rsidR="009E3189">
          <w:rPr>
            <w:lang w:val="en-US"/>
          </w:rPr>
          <w:lastRenderedPageBreak/>
          <w:t xml:space="preserve">of all, we report findings from a </w:t>
        </w:r>
      </w:ins>
      <w:ins w:id="217" w:author="Philipp Linden" w:date="2019-06-29T07:13:00Z">
        <w:r w:rsidR="009E3189">
          <w:rPr>
            <w:lang w:val="en-US"/>
          </w:rPr>
          <w:t xml:space="preserve">hierarchical </w:t>
        </w:r>
      </w:ins>
      <w:ins w:id="218" w:author="Philipp Linden" w:date="2019-06-29T07:14:00Z">
        <w:r w:rsidR="009E3189">
          <w:rPr>
            <w:lang w:val="en-US"/>
          </w:rPr>
          <w:t xml:space="preserve">singlelinkage </w:t>
        </w:r>
      </w:ins>
      <w:ins w:id="219" w:author="Philipp Linden" w:date="2019-06-29T07:11:00Z">
        <w:r w:rsidR="009E3189">
          <w:rPr>
            <w:lang w:val="en-US"/>
          </w:rPr>
          <w:t xml:space="preserve">clustering with Gower’s </w:t>
        </w:r>
      </w:ins>
      <w:ins w:id="220" w:author="Philipp Linden" w:date="2019-06-29T07:14:00Z">
        <w:r w:rsidR="009E3189">
          <w:rPr>
            <w:lang w:val="en-US"/>
          </w:rPr>
          <w:t xml:space="preserve">dissimilarity </w:t>
        </w:r>
      </w:ins>
      <w:ins w:id="221" w:author="Philipp Linden" w:date="2019-06-29T07:15:00Z">
        <w:r w:rsidR="009E3189">
          <w:rPr>
            <w:lang w:val="en-US"/>
          </w:rPr>
          <w:t>coefficient</w:t>
        </w:r>
      </w:ins>
      <w:del w:id="222" w:author="Philipp Linden" w:date="2019-06-29T07:15:00Z">
        <w:r w:rsidR="00DF6D31" w:rsidRPr="00602B69" w:rsidDel="009E3189">
          <w:rPr>
            <w:lang w:val="en-US"/>
          </w:rPr>
          <w:delText>We decide for k-means clustering</w:delText>
        </w:r>
      </w:del>
      <w:r w:rsidR="00DF6D31" w:rsidRPr="00602B69">
        <w:rPr>
          <w:lang w:val="en-US"/>
        </w:rPr>
        <w:t>.</w:t>
      </w:r>
      <w:r w:rsidR="00DF6D31" w:rsidRPr="00602B69">
        <w:rPr>
          <w:rStyle w:val="Funotenzeichen"/>
          <w:lang w:val="en-US"/>
        </w:rPr>
        <w:footnoteReference w:id="3"/>
      </w:r>
    </w:p>
    <w:p w14:paraId="0CCAFD0B" w14:textId="522DACB7" w:rsidR="00AD66E9" w:rsidRPr="00602B69" w:rsidRDefault="00AD66E9" w:rsidP="00DB62C0">
      <w:pPr>
        <w:spacing w:line="360" w:lineRule="auto"/>
        <w:jc w:val="both"/>
        <w:rPr>
          <w:b/>
          <w:lang w:val="en-US"/>
        </w:rPr>
      </w:pPr>
      <w:r w:rsidRPr="00602B69">
        <w:rPr>
          <w:b/>
          <w:lang w:val="en-US"/>
        </w:rPr>
        <w:t>Results</w:t>
      </w:r>
    </w:p>
    <w:p w14:paraId="3D47B9B4" w14:textId="2B68193A" w:rsidR="00D05F60" w:rsidRPr="00602B69" w:rsidRDefault="00D05F60" w:rsidP="00DB62C0">
      <w:pPr>
        <w:spacing w:line="360" w:lineRule="auto"/>
        <w:jc w:val="both"/>
        <w:rPr>
          <w:lang w:val="en-US"/>
        </w:rPr>
      </w:pPr>
      <w:r w:rsidRPr="00602B69">
        <w:rPr>
          <w:lang w:val="en-US"/>
        </w:rPr>
        <w:t xml:space="preserve">The results of the cluster analysis </w:t>
      </w:r>
      <w:ins w:id="227" w:author="Philipp Linden" w:date="2019-06-29T07:16:00Z">
        <w:r w:rsidR="00C67F4C">
          <w:rPr>
            <w:lang w:val="en-US"/>
          </w:rPr>
          <w:t xml:space="preserve">with the four underlying dimensions </w:t>
        </w:r>
      </w:ins>
      <w:r w:rsidRPr="00602B69">
        <w:rPr>
          <w:lang w:val="en-US"/>
        </w:rPr>
        <w:t xml:space="preserve">reveal three clusters (see table </w:t>
      </w:r>
      <w:r w:rsidR="00E0718C">
        <w:rPr>
          <w:lang w:val="en-US"/>
        </w:rPr>
        <w:t>3</w:t>
      </w:r>
      <w:r w:rsidRPr="00602B69">
        <w:rPr>
          <w:lang w:val="en-US"/>
        </w:rPr>
        <w:t>).</w:t>
      </w:r>
      <w:r w:rsidR="002A24A1" w:rsidRPr="00602B69">
        <w:rPr>
          <w:lang w:val="en-US"/>
        </w:rPr>
        <w:t xml:space="preserve"> </w:t>
      </w:r>
      <w:r w:rsidR="009422D7" w:rsidRPr="00602B69">
        <w:rPr>
          <w:lang w:val="en-US"/>
        </w:rPr>
        <w:t>T</w:t>
      </w:r>
      <w:r w:rsidR="002A24A1" w:rsidRPr="00602B69">
        <w:rPr>
          <w:lang w:val="en-US"/>
        </w:rPr>
        <w:t xml:space="preserve">he first cluster includes </w:t>
      </w:r>
      <w:r w:rsidR="009422D7" w:rsidRPr="00602B69">
        <w:rPr>
          <w:lang w:val="en-US"/>
        </w:rPr>
        <w:t xml:space="preserve">all Eastern European countries of the sample and three Non-European countries of the Asian-Pacific area: </w:t>
      </w:r>
      <w:r w:rsidR="002A24A1" w:rsidRPr="00602B69">
        <w:rPr>
          <w:lang w:val="en-US"/>
        </w:rPr>
        <w:t xml:space="preserve">Czech Republic, </w:t>
      </w:r>
      <w:r w:rsidR="009422D7" w:rsidRPr="00602B69">
        <w:rPr>
          <w:lang w:val="en-US"/>
        </w:rPr>
        <w:t xml:space="preserve">Estonia, </w:t>
      </w:r>
      <w:r w:rsidR="002A24A1" w:rsidRPr="00602B69">
        <w:rPr>
          <w:lang w:val="en-US"/>
        </w:rPr>
        <w:t>Hungary,</w:t>
      </w:r>
      <w:r w:rsidR="009422D7" w:rsidRPr="00602B69">
        <w:rPr>
          <w:lang w:val="en-US"/>
        </w:rPr>
        <w:t xml:space="preserve"> Latvia, Poland,</w:t>
      </w:r>
      <w:r w:rsidR="002A24A1" w:rsidRPr="00602B69">
        <w:rPr>
          <w:lang w:val="en-US"/>
        </w:rPr>
        <w:t xml:space="preserve"> Slovak Republic</w:t>
      </w:r>
      <w:r w:rsidR="009422D7" w:rsidRPr="00602B69">
        <w:rPr>
          <w:lang w:val="en-US"/>
        </w:rPr>
        <w:t>, Slovenia as well as Australia, Korea and</w:t>
      </w:r>
      <w:r w:rsidR="002A24A1" w:rsidRPr="00602B69">
        <w:rPr>
          <w:lang w:val="en-US"/>
        </w:rPr>
        <w:t xml:space="preserve"> New Zealand. </w:t>
      </w:r>
      <w:r w:rsidR="009422D7" w:rsidRPr="00602B69">
        <w:rPr>
          <w:lang w:val="en-US"/>
        </w:rPr>
        <w:t>The second cluster</w:t>
      </w:r>
      <w:r w:rsidR="008D6126" w:rsidRPr="00602B69">
        <w:rPr>
          <w:lang w:val="en-US"/>
        </w:rPr>
        <w:t xml:space="preserve"> includes many continental and Northern European countries and Japan as the only Non-European country: Belgium, </w:t>
      </w:r>
      <w:r w:rsidR="002A24A1" w:rsidRPr="00602B69">
        <w:rPr>
          <w:lang w:val="en-US"/>
        </w:rPr>
        <w:t>Denmark,</w:t>
      </w:r>
      <w:r w:rsidR="008D6126" w:rsidRPr="00602B69">
        <w:rPr>
          <w:lang w:val="en-US"/>
        </w:rPr>
        <w:t xml:space="preserve"> Finland,</w:t>
      </w:r>
      <w:r w:rsidR="002A24A1" w:rsidRPr="00602B69">
        <w:rPr>
          <w:lang w:val="en-US"/>
        </w:rPr>
        <w:t xml:space="preserve"> France, Germany,</w:t>
      </w:r>
      <w:r w:rsidR="008D6126" w:rsidRPr="00602B69">
        <w:rPr>
          <w:lang w:val="en-US"/>
        </w:rPr>
        <w:t xml:space="preserve"> Ireland, </w:t>
      </w:r>
      <w:r w:rsidR="002A24A1" w:rsidRPr="00602B69">
        <w:rPr>
          <w:lang w:val="en-US"/>
        </w:rPr>
        <w:t>Luxemburg, Netherlands,</w:t>
      </w:r>
      <w:r w:rsidR="008D6126" w:rsidRPr="00602B69">
        <w:rPr>
          <w:lang w:val="en-US"/>
        </w:rPr>
        <w:t xml:space="preserve"> Norway,</w:t>
      </w:r>
      <w:r w:rsidR="002A24A1" w:rsidRPr="00602B69">
        <w:rPr>
          <w:lang w:val="en-US"/>
        </w:rPr>
        <w:t xml:space="preserve"> Switzerland</w:t>
      </w:r>
      <w:r w:rsidR="008D6126" w:rsidRPr="00602B69">
        <w:rPr>
          <w:lang w:val="en-US"/>
        </w:rPr>
        <w:t>, Sweden and Japan.</w:t>
      </w:r>
      <w:r w:rsidR="002A24A1" w:rsidRPr="00602B69">
        <w:rPr>
          <w:lang w:val="en-US"/>
        </w:rPr>
        <w:t xml:space="preserve"> </w:t>
      </w:r>
      <w:r w:rsidR="008D6126" w:rsidRPr="00602B69">
        <w:rPr>
          <w:lang w:val="en-US"/>
        </w:rPr>
        <w:t>The third cluster is much smaller than the other two clusters</w:t>
      </w:r>
      <w:r w:rsidR="002A24A1" w:rsidRPr="00602B69">
        <w:rPr>
          <w:lang w:val="en-US"/>
        </w:rPr>
        <w:t xml:space="preserve"> cluster</w:t>
      </w:r>
      <w:r w:rsidR="008D6126" w:rsidRPr="00602B69">
        <w:rPr>
          <w:lang w:val="en-US"/>
        </w:rPr>
        <w:t xml:space="preserve"> and comprises only the four countries Israel, Spain, the United Kingdom and the United States.</w:t>
      </w:r>
    </w:p>
    <w:p w14:paraId="7E4ADB59" w14:textId="4C419C6C" w:rsidR="008D6126" w:rsidRPr="00602B69" w:rsidRDefault="008D6126" w:rsidP="008D6126">
      <w:pPr>
        <w:pStyle w:val="Beschriftung"/>
        <w:keepNext/>
        <w:rPr>
          <w:lang w:val="en-US"/>
        </w:rPr>
      </w:pPr>
      <w:r w:rsidRPr="00602B69">
        <w:rPr>
          <w:lang w:val="en-US"/>
        </w:rPr>
        <w:t xml:space="preserve">Table </w:t>
      </w:r>
      <w:r w:rsidR="00267612" w:rsidRPr="00602B69">
        <w:rPr>
          <w:lang w:val="en-US"/>
        </w:rPr>
        <w:fldChar w:fldCharType="begin"/>
      </w:r>
      <w:r w:rsidR="00267612" w:rsidRPr="00602B69">
        <w:rPr>
          <w:lang w:val="en-US"/>
        </w:rPr>
        <w:instrText xml:space="preserve"> SEQ Table \* ARABIC </w:instrText>
      </w:r>
      <w:r w:rsidR="00267612" w:rsidRPr="00602B69">
        <w:rPr>
          <w:lang w:val="en-US"/>
        </w:rPr>
        <w:fldChar w:fldCharType="separate"/>
      </w:r>
      <w:r w:rsidR="003D5F7A">
        <w:rPr>
          <w:noProof/>
          <w:lang w:val="en-US"/>
        </w:rPr>
        <w:t>3</w:t>
      </w:r>
      <w:r w:rsidR="00267612" w:rsidRPr="00602B69">
        <w:rPr>
          <w:noProof/>
          <w:lang w:val="en-US"/>
        </w:rPr>
        <w:fldChar w:fldCharType="end"/>
      </w:r>
      <w:r w:rsidRPr="00602B69">
        <w:rPr>
          <w:lang w:val="en-US"/>
        </w:rPr>
        <w:t>: LTC clusters and countries</w:t>
      </w:r>
    </w:p>
    <w:tbl>
      <w:tblPr>
        <w:tblStyle w:val="EinfacheTabelle3"/>
        <w:tblW w:w="8500" w:type="dxa"/>
        <w:tblLook w:val="04A0" w:firstRow="1" w:lastRow="0" w:firstColumn="1" w:lastColumn="0" w:noHBand="0" w:noVBand="1"/>
      </w:tblPr>
      <w:tblGrid>
        <w:gridCol w:w="1273"/>
        <w:gridCol w:w="2408"/>
        <w:gridCol w:w="2410"/>
        <w:gridCol w:w="2409"/>
      </w:tblGrid>
      <w:tr w:rsidR="008D6126" w:rsidRPr="00602B69" w14:paraId="30485F79" w14:textId="77777777" w:rsidTr="00BF18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1" w:type="dxa"/>
          </w:tcPr>
          <w:p w14:paraId="2DD11BDC" w14:textId="078D26C7" w:rsidR="008D6126" w:rsidRPr="00602B69" w:rsidRDefault="008D6126" w:rsidP="00F32E10">
            <w:pPr>
              <w:spacing w:line="276" w:lineRule="auto"/>
              <w:jc w:val="both"/>
              <w:rPr>
                <w:lang w:val="en-US"/>
              </w:rPr>
            </w:pPr>
            <w:r w:rsidRPr="00602B69">
              <w:rPr>
                <w:lang w:val="en-US"/>
              </w:rPr>
              <w:t>Cluster</w:t>
            </w:r>
          </w:p>
        </w:tc>
        <w:tc>
          <w:tcPr>
            <w:tcW w:w="2439" w:type="dxa"/>
          </w:tcPr>
          <w:p w14:paraId="4A269AFE" w14:textId="1A3D176C"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1</w:t>
            </w:r>
          </w:p>
        </w:tc>
        <w:tc>
          <w:tcPr>
            <w:tcW w:w="2440" w:type="dxa"/>
          </w:tcPr>
          <w:p w14:paraId="2827E366" w14:textId="319C37D3"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2</w:t>
            </w:r>
          </w:p>
        </w:tc>
        <w:tc>
          <w:tcPr>
            <w:tcW w:w="2440" w:type="dxa"/>
          </w:tcPr>
          <w:p w14:paraId="0D51088C" w14:textId="359E7F6F"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3</w:t>
            </w:r>
          </w:p>
        </w:tc>
      </w:tr>
      <w:tr w:rsidR="008D6126" w:rsidRPr="00602B69" w14:paraId="39E77C35" w14:textId="77777777" w:rsidTr="00BF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7ECE3BA1" w14:textId="3841CB80" w:rsidR="008D6126" w:rsidRPr="00602B69" w:rsidRDefault="008D6126" w:rsidP="00F32E10">
            <w:pPr>
              <w:spacing w:line="276" w:lineRule="auto"/>
              <w:jc w:val="both"/>
              <w:rPr>
                <w:lang w:val="en-US"/>
              </w:rPr>
            </w:pPr>
            <w:r w:rsidRPr="00602B69">
              <w:rPr>
                <w:lang w:val="en-US"/>
              </w:rPr>
              <w:t>Countries</w:t>
            </w:r>
          </w:p>
        </w:tc>
        <w:tc>
          <w:tcPr>
            <w:tcW w:w="2439" w:type="dxa"/>
          </w:tcPr>
          <w:p w14:paraId="48D27CA9" w14:textId="59396D89"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AU, CZ, EE, HU, KO, LV, NZ, PL, SK, SL</w:t>
            </w:r>
          </w:p>
        </w:tc>
        <w:tc>
          <w:tcPr>
            <w:tcW w:w="2440" w:type="dxa"/>
          </w:tcPr>
          <w:p w14:paraId="3771DB7D" w14:textId="4220DED1"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 xml:space="preserve">BE, DK, FI, FR, DE, IE, JP, LU, NL, NO, SE, CH </w:t>
            </w:r>
          </w:p>
        </w:tc>
        <w:tc>
          <w:tcPr>
            <w:tcW w:w="2440" w:type="dxa"/>
          </w:tcPr>
          <w:p w14:paraId="032904E8" w14:textId="61B03B64"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IS, ES, UK, US</w:t>
            </w:r>
          </w:p>
        </w:tc>
      </w:tr>
    </w:tbl>
    <w:p w14:paraId="017E376C" w14:textId="77777777" w:rsidR="00BF17B8" w:rsidRPr="00602B69" w:rsidRDefault="00BF17B8" w:rsidP="00DB62C0">
      <w:pPr>
        <w:spacing w:line="360" w:lineRule="auto"/>
        <w:jc w:val="both"/>
        <w:rPr>
          <w:lang w:val="en-US"/>
        </w:rPr>
      </w:pPr>
    </w:p>
    <w:p w14:paraId="3D40E010" w14:textId="35DE56CC" w:rsidR="00581986" w:rsidRDefault="00F31400" w:rsidP="00DB62C0">
      <w:pPr>
        <w:spacing w:line="360" w:lineRule="auto"/>
        <w:jc w:val="both"/>
        <w:rPr>
          <w:lang w:val="en-US"/>
        </w:rPr>
        <w:sectPr w:rsidR="00581986" w:rsidSect="00AD66E9">
          <w:footerReference w:type="default" r:id="rId9"/>
          <w:pgSz w:w="11906" w:h="16838"/>
          <w:pgMar w:top="1417" w:right="1983" w:bottom="1134" w:left="1417" w:header="708" w:footer="708" w:gutter="0"/>
          <w:cols w:space="708"/>
          <w:docGrid w:linePitch="360"/>
        </w:sectPr>
      </w:pPr>
      <w:r w:rsidRPr="00602B69">
        <w:rPr>
          <w:lang w:val="en-US"/>
        </w:rPr>
        <w:t xml:space="preserve">Based on the </w:t>
      </w:r>
      <w:r w:rsidR="00CA4021" w:rsidRPr="00602B69">
        <w:rPr>
          <w:lang w:val="en-US"/>
        </w:rPr>
        <w:t>cluster means we can characterize the three clusters</w:t>
      </w:r>
      <w:ins w:id="228" w:author="Philipp Linden" w:date="2019-06-29T07:17:00Z">
        <w:r w:rsidR="00C67F4C">
          <w:rPr>
            <w:lang w:val="en-US"/>
          </w:rPr>
          <w:t xml:space="preserve"> (See Table </w:t>
        </w:r>
      </w:ins>
      <w:r w:rsidR="00E0718C">
        <w:rPr>
          <w:lang w:val="en-US"/>
        </w:rPr>
        <w:t>4</w:t>
      </w:r>
      <w:ins w:id="229" w:author="Philipp Linden" w:date="2019-06-29T07:17:00Z">
        <w:r w:rsidR="00C67F4C">
          <w:rPr>
            <w:lang w:val="en-US"/>
          </w:rPr>
          <w:t>)</w:t>
        </w:r>
      </w:ins>
      <w:r w:rsidR="00CA4021" w:rsidRPr="00602B69">
        <w:rPr>
          <w:lang w:val="en-US"/>
        </w:rPr>
        <w:t xml:space="preserve">. Cluster 1 is the </w:t>
      </w:r>
      <w:r w:rsidR="007F29CB" w:rsidRPr="00602B69">
        <w:rPr>
          <w:lang w:val="en-US"/>
        </w:rPr>
        <w:t>“</w:t>
      </w:r>
      <w:r w:rsidR="00CA4021" w:rsidRPr="00602B69">
        <w:rPr>
          <w:lang w:val="en-US"/>
        </w:rPr>
        <w:t>low developed LTC system cluster</w:t>
      </w:r>
      <w:r w:rsidR="007F29CB" w:rsidRPr="00602B69">
        <w:rPr>
          <w:lang w:val="en-US"/>
        </w:rPr>
        <w:t>”</w:t>
      </w:r>
      <w:r w:rsidR="00CA4021" w:rsidRPr="00602B69">
        <w:rPr>
          <w:lang w:val="en-US"/>
        </w:rPr>
        <w:t>. The cluster includes countries of Eastern Europe and Non-European OCED countries in which public LTC provision is still limited. The supply</w:t>
      </w:r>
      <w:r w:rsidR="005D4FC8" w:rsidRPr="00602B69">
        <w:rPr>
          <w:lang w:val="en-US"/>
        </w:rPr>
        <w:t>,</w:t>
      </w:r>
      <w:r w:rsidR="00CA4021" w:rsidRPr="00602B69">
        <w:rPr>
          <w:lang w:val="en-US"/>
        </w:rPr>
        <w:t xml:space="preserve"> especially the financial </w:t>
      </w:r>
      <w:r w:rsidR="007F29CB" w:rsidRPr="00602B69">
        <w:rPr>
          <w:lang w:val="en-US"/>
        </w:rPr>
        <w:t>input into these clusters</w:t>
      </w:r>
      <w:r w:rsidR="005D4FC8" w:rsidRPr="00602B69">
        <w:rPr>
          <w:lang w:val="en-US"/>
        </w:rPr>
        <w:t>,</w:t>
      </w:r>
      <w:r w:rsidR="007F29CB" w:rsidRPr="00602B69">
        <w:rPr>
          <w:lang w:val="en-US"/>
        </w:rPr>
        <w:t xml:space="preserve"> is low</w:t>
      </w:r>
      <w:r w:rsidR="00CA4021" w:rsidRPr="00602B69">
        <w:rPr>
          <w:lang w:val="en-US"/>
        </w:rPr>
        <w:t xml:space="preserve"> compared to the other clusters and this affects also the performance of the systems which is relatively low</w:t>
      </w:r>
      <w:r w:rsidR="007F29CB" w:rsidRPr="00602B69">
        <w:rPr>
          <w:lang w:val="en-US"/>
        </w:rPr>
        <w:t>. The systems are highly publicly financed and choice of services are majorly free and means-testing is relevant for only some of the countries. Still, the limited supply in these countries puts the access regulation indicators in perspective.</w:t>
      </w:r>
    </w:p>
    <w:tbl>
      <w:tblPr>
        <w:tblStyle w:val="EinfacheTabelle3"/>
        <w:tblW w:w="0" w:type="auto"/>
        <w:tblLook w:val="04A0" w:firstRow="1" w:lastRow="0" w:firstColumn="1" w:lastColumn="0" w:noHBand="0" w:noVBand="1"/>
      </w:tblPr>
      <w:tblGrid>
        <w:gridCol w:w="1637"/>
        <w:gridCol w:w="1025"/>
        <w:gridCol w:w="1353"/>
        <w:gridCol w:w="1409"/>
        <w:gridCol w:w="1510"/>
        <w:gridCol w:w="1572"/>
      </w:tblGrid>
      <w:tr w:rsidR="00E00061" w14:paraId="36407ADA" w14:textId="77777777" w:rsidTr="00E00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Borders>
              <w:bottom w:val="double" w:sz="4" w:space="0" w:color="auto"/>
            </w:tcBorders>
            <w:vAlign w:val="center"/>
          </w:tcPr>
          <w:p w14:paraId="54440D26" w14:textId="0680270A" w:rsidR="00E00061" w:rsidRDefault="00E00061" w:rsidP="00F32E10">
            <w:pPr>
              <w:spacing w:line="276" w:lineRule="auto"/>
              <w:rPr>
                <w:lang w:val="en-US"/>
              </w:rPr>
            </w:pPr>
          </w:p>
        </w:tc>
        <w:tc>
          <w:tcPr>
            <w:tcW w:w="1025" w:type="dxa"/>
            <w:tcBorders>
              <w:bottom w:val="double" w:sz="4" w:space="0" w:color="auto"/>
            </w:tcBorders>
          </w:tcPr>
          <w:p w14:paraId="289324FD" w14:textId="77777777"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pPr>
          </w:p>
        </w:tc>
        <w:tc>
          <w:tcPr>
            <w:tcW w:w="1353" w:type="dxa"/>
            <w:tcBorders>
              <w:bottom w:val="double" w:sz="4" w:space="0" w:color="auto"/>
            </w:tcBorders>
            <w:vAlign w:val="center"/>
          </w:tcPr>
          <w:p w14:paraId="51B93A61" w14:textId="744F7D9F"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 </w:t>
            </w:r>
            <w:r w:rsidRPr="007B0978">
              <w:t>supply</w:t>
            </w:r>
          </w:p>
        </w:tc>
        <w:tc>
          <w:tcPr>
            <w:tcW w:w="1409" w:type="dxa"/>
            <w:tcBorders>
              <w:bottom w:val="double" w:sz="4" w:space="0" w:color="auto"/>
            </w:tcBorders>
            <w:vAlign w:val="center"/>
          </w:tcPr>
          <w:p w14:paraId="4A017155" w14:textId="7357CE0B"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II. </w:t>
            </w:r>
            <w:r w:rsidRPr="00105B89">
              <w:t>p</w:t>
            </w:r>
            <w:r>
              <w:t>ublic-Private-</w:t>
            </w:r>
            <w:r w:rsidRPr="00105B89">
              <w:t>mix</w:t>
            </w:r>
          </w:p>
        </w:tc>
        <w:tc>
          <w:tcPr>
            <w:tcW w:w="1510" w:type="dxa"/>
            <w:tcBorders>
              <w:bottom w:val="double" w:sz="4" w:space="0" w:color="auto"/>
            </w:tcBorders>
            <w:vAlign w:val="center"/>
          </w:tcPr>
          <w:p w14:paraId="34659868" w14:textId="321AC273"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III. </w:t>
            </w:r>
            <w:r w:rsidRPr="00837A33">
              <w:t>per</w:t>
            </w:r>
            <w:r>
              <w:t>-</w:t>
            </w:r>
            <w:r w:rsidRPr="00837A33">
              <w:t>f</w:t>
            </w:r>
            <w:r>
              <w:t>ormance</w:t>
            </w:r>
          </w:p>
        </w:tc>
        <w:tc>
          <w:tcPr>
            <w:tcW w:w="1572" w:type="dxa"/>
            <w:tcBorders>
              <w:bottom w:val="double" w:sz="4" w:space="0" w:color="auto"/>
            </w:tcBorders>
            <w:vAlign w:val="center"/>
          </w:tcPr>
          <w:p w14:paraId="38948F0B" w14:textId="0E02DBA0" w:rsidR="00E00061" w:rsidRDefault="00E00061" w:rsidP="00A23D77">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t xml:space="preserve">IV. </w:t>
            </w:r>
            <w:r w:rsidRPr="00507625">
              <w:t>access</w:t>
            </w:r>
            <w:r>
              <w:t xml:space="preserve"> regulation</w:t>
            </w:r>
          </w:p>
        </w:tc>
      </w:tr>
      <w:tr w:rsidR="00E00061" w14:paraId="339D910A"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tcBorders>
          </w:tcPr>
          <w:p w14:paraId="3C9ECE6F" w14:textId="4D8F6F3E" w:rsidR="00E00061" w:rsidRDefault="00E00061" w:rsidP="00F32E10">
            <w:pPr>
              <w:spacing w:line="276" w:lineRule="auto"/>
            </w:pPr>
            <w:r>
              <w:t>Min.</w:t>
            </w:r>
          </w:p>
        </w:tc>
        <w:tc>
          <w:tcPr>
            <w:tcW w:w="1025" w:type="dxa"/>
            <w:tcBorders>
              <w:top w:val="double" w:sz="4" w:space="0" w:color="auto"/>
            </w:tcBorders>
          </w:tcPr>
          <w:p w14:paraId="5CB948AA" w14:textId="77777777"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353" w:type="dxa"/>
            <w:tcBorders>
              <w:top w:val="double" w:sz="4" w:space="0" w:color="auto"/>
            </w:tcBorders>
            <w:vAlign w:val="center"/>
          </w:tcPr>
          <w:p w14:paraId="33623D42" w14:textId="2FFECADD"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65.48</w:t>
            </w:r>
          </w:p>
        </w:tc>
        <w:tc>
          <w:tcPr>
            <w:tcW w:w="1409" w:type="dxa"/>
            <w:tcBorders>
              <w:top w:val="double" w:sz="4" w:space="0" w:color="auto"/>
            </w:tcBorders>
            <w:vAlign w:val="center"/>
          </w:tcPr>
          <w:p w14:paraId="5AD4EB03" w14:textId="5451FB22"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0.19</w:t>
            </w:r>
          </w:p>
        </w:tc>
        <w:tc>
          <w:tcPr>
            <w:tcW w:w="1510" w:type="dxa"/>
            <w:tcBorders>
              <w:top w:val="double" w:sz="4" w:space="0" w:color="auto"/>
            </w:tcBorders>
            <w:vAlign w:val="center"/>
          </w:tcPr>
          <w:p w14:paraId="3548AA5B" w14:textId="2C358345"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25.08</w:t>
            </w:r>
          </w:p>
        </w:tc>
        <w:tc>
          <w:tcPr>
            <w:tcW w:w="1572" w:type="dxa"/>
            <w:tcBorders>
              <w:top w:val="double" w:sz="4" w:space="0" w:color="auto"/>
            </w:tcBorders>
            <w:vAlign w:val="center"/>
          </w:tcPr>
          <w:p w14:paraId="3FBC3DD9" w14:textId="113513CE"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E00061" w14:paraId="14FFF21E"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41C597A7" w14:textId="3D4C24A5" w:rsidR="00E00061" w:rsidRPr="00F32E10" w:rsidRDefault="00E00061" w:rsidP="00F32E10">
            <w:pPr>
              <w:spacing w:line="276" w:lineRule="auto"/>
            </w:pPr>
            <w:r>
              <w:t>Max.</w:t>
            </w:r>
          </w:p>
        </w:tc>
        <w:tc>
          <w:tcPr>
            <w:tcW w:w="1025" w:type="dxa"/>
          </w:tcPr>
          <w:p w14:paraId="7AAF8F79" w14:textId="77777777"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53" w:type="dxa"/>
            <w:vAlign w:val="center"/>
          </w:tcPr>
          <w:p w14:paraId="5457BB5B" w14:textId="4B258D6E" w:rsidR="00E00061" w:rsidRPr="007B0978"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1800.35</w:t>
            </w:r>
          </w:p>
        </w:tc>
        <w:tc>
          <w:tcPr>
            <w:tcW w:w="1409" w:type="dxa"/>
            <w:vAlign w:val="center"/>
          </w:tcPr>
          <w:p w14:paraId="44BB879F" w14:textId="1D22AEC8" w:rsidR="00E00061" w:rsidRPr="00105B89"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36.56</w:t>
            </w:r>
          </w:p>
        </w:tc>
        <w:tc>
          <w:tcPr>
            <w:tcW w:w="1510" w:type="dxa"/>
            <w:vAlign w:val="center"/>
          </w:tcPr>
          <w:p w14:paraId="694EB860" w14:textId="14BDBF44" w:rsidR="00E00061" w:rsidRPr="00837A33"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107.26</w:t>
            </w:r>
          </w:p>
        </w:tc>
        <w:tc>
          <w:tcPr>
            <w:tcW w:w="1572" w:type="dxa"/>
            <w:vAlign w:val="center"/>
          </w:tcPr>
          <w:p w14:paraId="0C041E02" w14:textId="3C4575DE" w:rsidR="00E00061" w:rsidRPr="00507625"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r>
      <w:tr w:rsidR="00E00061" w14:paraId="041D5716"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10D7DDB" w14:textId="241B49BF" w:rsidR="00E00061" w:rsidRPr="00F32E10" w:rsidRDefault="00E00061" w:rsidP="00F32E10">
            <w:pPr>
              <w:spacing w:line="276" w:lineRule="auto"/>
            </w:pPr>
            <w:r w:rsidRPr="00F32E10">
              <w:t>mean</w:t>
            </w:r>
            <w:r>
              <w:t xml:space="preserve"> ‘14-‘16</w:t>
            </w:r>
          </w:p>
        </w:tc>
        <w:tc>
          <w:tcPr>
            <w:tcW w:w="1025" w:type="dxa"/>
          </w:tcPr>
          <w:p w14:paraId="3285BDEC" w14:textId="77777777" w:rsidR="00E00061"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353" w:type="dxa"/>
            <w:vAlign w:val="center"/>
          </w:tcPr>
          <w:p w14:paraId="7DA1DEBF" w14:textId="3C1FFEFB" w:rsidR="00E00061" w:rsidRPr="007B0978"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738.80</w:t>
            </w:r>
          </w:p>
        </w:tc>
        <w:tc>
          <w:tcPr>
            <w:tcW w:w="1409" w:type="dxa"/>
            <w:vAlign w:val="center"/>
          </w:tcPr>
          <w:p w14:paraId="45EB3B53" w14:textId="1093C753"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17.07</w:t>
            </w:r>
          </w:p>
        </w:tc>
        <w:tc>
          <w:tcPr>
            <w:tcW w:w="1510" w:type="dxa"/>
            <w:vAlign w:val="center"/>
          </w:tcPr>
          <w:p w14:paraId="6C4FC0C8" w14:textId="38825D20"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64.55</w:t>
            </w:r>
          </w:p>
        </w:tc>
        <w:tc>
          <w:tcPr>
            <w:tcW w:w="1572" w:type="dxa"/>
            <w:vAlign w:val="center"/>
          </w:tcPr>
          <w:p w14:paraId="4AA3AC7F" w14:textId="7382953D"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r>
              <w:t>4.61</w:t>
            </w:r>
          </w:p>
        </w:tc>
      </w:tr>
      <w:tr w:rsidR="00E00061" w14:paraId="7A22ABA1" w14:textId="77777777" w:rsidTr="00E00061">
        <w:tc>
          <w:tcPr>
            <w:cnfStyle w:val="001000000000" w:firstRow="0" w:lastRow="0" w:firstColumn="1" w:lastColumn="0" w:oddVBand="0" w:evenVBand="0" w:oddHBand="0" w:evenHBand="0" w:firstRowFirstColumn="0" w:firstRowLastColumn="0" w:lastRowFirstColumn="0" w:lastRowLastColumn="0"/>
            <w:tcW w:w="1637" w:type="dxa"/>
            <w:tcBorders>
              <w:bottom w:val="double" w:sz="4" w:space="0" w:color="auto"/>
            </w:tcBorders>
          </w:tcPr>
          <w:p w14:paraId="53459F47" w14:textId="189D4957" w:rsidR="00E00061" w:rsidRPr="00F32E10" w:rsidRDefault="00E00061" w:rsidP="00F32E10">
            <w:pPr>
              <w:spacing w:line="276" w:lineRule="auto"/>
            </w:pPr>
            <w:r>
              <w:t>SD</w:t>
            </w:r>
          </w:p>
        </w:tc>
        <w:tc>
          <w:tcPr>
            <w:tcW w:w="1025" w:type="dxa"/>
            <w:tcBorders>
              <w:bottom w:val="double" w:sz="4" w:space="0" w:color="auto"/>
            </w:tcBorders>
          </w:tcPr>
          <w:p w14:paraId="0E2A5B47" w14:textId="77777777"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53" w:type="dxa"/>
            <w:tcBorders>
              <w:bottom w:val="double" w:sz="4" w:space="0" w:color="auto"/>
            </w:tcBorders>
            <w:vAlign w:val="center"/>
          </w:tcPr>
          <w:p w14:paraId="30FC5444" w14:textId="4FD3DF4D" w:rsidR="00E00061" w:rsidRPr="007B0978"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542.06</w:t>
            </w:r>
          </w:p>
        </w:tc>
        <w:tc>
          <w:tcPr>
            <w:tcW w:w="1409" w:type="dxa"/>
            <w:tcBorders>
              <w:bottom w:val="double" w:sz="4" w:space="0" w:color="auto"/>
            </w:tcBorders>
            <w:vAlign w:val="center"/>
          </w:tcPr>
          <w:p w14:paraId="5B3976A4" w14:textId="0D6D47E0" w:rsidR="00E00061" w:rsidRPr="00105B89"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10.71</w:t>
            </w:r>
          </w:p>
        </w:tc>
        <w:tc>
          <w:tcPr>
            <w:tcW w:w="1510" w:type="dxa"/>
            <w:tcBorders>
              <w:bottom w:val="double" w:sz="4" w:space="0" w:color="auto"/>
            </w:tcBorders>
            <w:vAlign w:val="center"/>
          </w:tcPr>
          <w:p w14:paraId="4689456C" w14:textId="2911213E" w:rsidR="00E00061" w:rsidRPr="00837A33"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22.90</w:t>
            </w:r>
          </w:p>
        </w:tc>
        <w:tc>
          <w:tcPr>
            <w:tcW w:w="1572" w:type="dxa"/>
            <w:tcBorders>
              <w:bottom w:val="double" w:sz="4" w:space="0" w:color="auto"/>
            </w:tcBorders>
            <w:vAlign w:val="center"/>
          </w:tcPr>
          <w:p w14:paraId="1B3923E4" w14:textId="3A9A1EDA" w:rsidR="00E00061" w:rsidRPr="00507625"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pPr>
            <w:r>
              <w:t>1.76</w:t>
            </w:r>
          </w:p>
        </w:tc>
      </w:tr>
      <w:tr w:rsidR="00E00061" w14:paraId="6B2D174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bottom w:val="double" w:sz="4" w:space="0" w:color="auto"/>
            </w:tcBorders>
          </w:tcPr>
          <w:p w14:paraId="670E28F7" w14:textId="52DA87BF" w:rsidR="00E00061" w:rsidRPr="0052409A" w:rsidRDefault="00E00061" w:rsidP="00F32E10">
            <w:pPr>
              <w:spacing w:line="276" w:lineRule="auto"/>
            </w:pPr>
            <w:r w:rsidRPr="00F32E10">
              <w:t>country</w:t>
            </w:r>
          </w:p>
        </w:tc>
        <w:tc>
          <w:tcPr>
            <w:tcW w:w="1025" w:type="dxa"/>
            <w:tcBorders>
              <w:top w:val="double" w:sz="4" w:space="0" w:color="auto"/>
              <w:bottom w:val="double" w:sz="4" w:space="0" w:color="auto"/>
            </w:tcBorders>
            <w:vAlign w:val="center"/>
          </w:tcPr>
          <w:p w14:paraId="31DB2307" w14:textId="24B8A078" w:rsidR="00E00061" w:rsidRPr="00E00061" w:rsidRDefault="00E00061" w:rsidP="00E00061">
            <w:pPr>
              <w:spacing w:line="276" w:lineRule="auto"/>
              <w:cnfStyle w:val="000000100000" w:firstRow="0" w:lastRow="0" w:firstColumn="0" w:lastColumn="0" w:oddVBand="0" w:evenVBand="0" w:oddHBand="1" w:evenHBand="0" w:firstRowFirstColumn="0" w:firstRowLastColumn="0" w:lastRowFirstColumn="0" w:lastRowLastColumn="0"/>
              <w:rPr>
                <w:caps/>
              </w:rPr>
            </w:pPr>
            <w:r w:rsidRPr="00E00061">
              <w:rPr>
                <w:b/>
                <w:bCs/>
                <w:caps/>
              </w:rPr>
              <w:t>Cluster</w:t>
            </w:r>
          </w:p>
        </w:tc>
        <w:tc>
          <w:tcPr>
            <w:tcW w:w="1353" w:type="dxa"/>
            <w:tcBorders>
              <w:top w:val="double" w:sz="4" w:space="0" w:color="auto"/>
              <w:bottom w:val="double" w:sz="4" w:space="0" w:color="auto"/>
            </w:tcBorders>
            <w:vAlign w:val="center"/>
          </w:tcPr>
          <w:p w14:paraId="25468AD0" w14:textId="09FC5F27" w:rsidR="00E00061" w:rsidRPr="007B0978"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09" w:type="dxa"/>
            <w:tcBorders>
              <w:top w:val="double" w:sz="4" w:space="0" w:color="auto"/>
              <w:bottom w:val="double" w:sz="4" w:space="0" w:color="auto"/>
            </w:tcBorders>
            <w:vAlign w:val="center"/>
          </w:tcPr>
          <w:p w14:paraId="1E480370" w14:textId="77777777" w:rsidR="00E00061" w:rsidRPr="00105B89"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510" w:type="dxa"/>
            <w:tcBorders>
              <w:top w:val="double" w:sz="4" w:space="0" w:color="auto"/>
              <w:bottom w:val="double" w:sz="4" w:space="0" w:color="auto"/>
            </w:tcBorders>
            <w:vAlign w:val="center"/>
          </w:tcPr>
          <w:p w14:paraId="4BB8AA2A" w14:textId="77777777" w:rsidR="00E00061" w:rsidRPr="00837A33"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572" w:type="dxa"/>
            <w:tcBorders>
              <w:top w:val="double" w:sz="4" w:space="0" w:color="auto"/>
              <w:bottom w:val="double" w:sz="4" w:space="0" w:color="auto"/>
            </w:tcBorders>
            <w:vAlign w:val="center"/>
          </w:tcPr>
          <w:p w14:paraId="0664FC3B" w14:textId="77777777" w:rsidR="00E00061" w:rsidRPr="00507625" w:rsidRDefault="00E00061" w:rsidP="00A23D77">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E00061" w14:paraId="668CD9B6" w14:textId="77777777" w:rsidTr="00E00061">
        <w:tc>
          <w:tcPr>
            <w:cnfStyle w:val="001000000000" w:firstRow="0" w:lastRow="0" w:firstColumn="1" w:lastColumn="0" w:oddVBand="0" w:evenVBand="0" w:oddHBand="0" w:evenHBand="0" w:firstRowFirstColumn="0" w:firstRowLastColumn="0" w:lastRowFirstColumn="0" w:lastRowLastColumn="0"/>
            <w:tcW w:w="1637" w:type="dxa"/>
            <w:tcBorders>
              <w:top w:val="double" w:sz="4" w:space="0" w:color="auto"/>
            </w:tcBorders>
          </w:tcPr>
          <w:p w14:paraId="62B5DF93" w14:textId="21040AAD" w:rsidR="00E00061" w:rsidRDefault="00E00061" w:rsidP="00F32E10">
            <w:pPr>
              <w:spacing w:line="276" w:lineRule="auto"/>
              <w:rPr>
                <w:lang w:val="en-US"/>
              </w:rPr>
            </w:pPr>
            <w:r w:rsidRPr="0052409A">
              <w:t>Australia</w:t>
            </w:r>
          </w:p>
        </w:tc>
        <w:tc>
          <w:tcPr>
            <w:tcW w:w="1025" w:type="dxa"/>
            <w:tcBorders>
              <w:top w:val="double" w:sz="4" w:space="0" w:color="auto"/>
              <w:right w:val="single" w:sz="4" w:space="0" w:color="auto"/>
            </w:tcBorders>
            <w:vAlign w:val="center"/>
          </w:tcPr>
          <w:p w14:paraId="058E5FB0" w14:textId="6BCF5961"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top w:val="double" w:sz="4" w:space="0" w:color="auto"/>
              <w:left w:val="single" w:sz="4" w:space="0" w:color="auto"/>
            </w:tcBorders>
            <w:vAlign w:val="center"/>
          </w:tcPr>
          <w:p w14:paraId="764EF732" w14:textId="3EDB7E70"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160.72</w:t>
            </w:r>
          </w:p>
        </w:tc>
        <w:tc>
          <w:tcPr>
            <w:tcW w:w="1409" w:type="dxa"/>
            <w:tcBorders>
              <w:top w:val="double" w:sz="4" w:space="0" w:color="auto"/>
            </w:tcBorders>
            <w:vAlign w:val="center"/>
          </w:tcPr>
          <w:p w14:paraId="4E6E2F7A" w14:textId="074E0559"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7.5</w:t>
            </w:r>
            <w:r>
              <w:t>6</w:t>
            </w:r>
          </w:p>
        </w:tc>
        <w:tc>
          <w:tcPr>
            <w:tcW w:w="1510" w:type="dxa"/>
            <w:tcBorders>
              <w:top w:val="double" w:sz="4" w:space="0" w:color="auto"/>
            </w:tcBorders>
            <w:vAlign w:val="center"/>
          </w:tcPr>
          <w:p w14:paraId="74202DF7" w14:textId="0A009583"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95.13</w:t>
            </w:r>
          </w:p>
        </w:tc>
        <w:tc>
          <w:tcPr>
            <w:tcW w:w="1572" w:type="dxa"/>
            <w:tcBorders>
              <w:top w:val="double" w:sz="4" w:space="0" w:color="auto"/>
            </w:tcBorders>
            <w:vAlign w:val="center"/>
          </w:tcPr>
          <w:p w14:paraId="119043FC" w14:textId="6F94026E" w:rsidR="00E00061" w:rsidRDefault="00E00061" w:rsidP="00A23D77">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72C0AC27"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47D4E6" w14:textId="69EBE916" w:rsidR="00E00061" w:rsidRPr="0052409A" w:rsidRDefault="00E00061" w:rsidP="00E00061">
            <w:pPr>
              <w:spacing w:line="276" w:lineRule="auto"/>
            </w:pPr>
            <w:r w:rsidRPr="0052409A">
              <w:t>Czech Rep</w:t>
            </w:r>
            <w:r>
              <w:t>.</w:t>
            </w:r>
          </w:p>
        </w:tc>
        <w:tc>
          <w:tcPr>
            <w:tcW w:w="1025" w:type="dxa"/>
            <w:tcBorders>
              <w:right w:val="single" w:sz="4" w:space="0" w:color="auto"/>
            </w:tcBorders>
          </w:tcPr>
          <w:p w14:paraId="21147AC6" w14:textId="492F28E2"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68BF4116" w14:textId="41F9A3FA" w:rsidR="00E00061" w:rsidRPr="007B0978"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7B0978">
              <w:t>355.1</w:t>
            </w:r>
            <w:r>
              <w:t>3</w:t>
            </w:r>
          </w:p>
        </w:tc>
        <w:tc>
          <w:tcPr>
            <w:tcW w:w="1409" w:type="dxa"/>
            <w:vAlign w:val="center"/>
          </w:tcPr>
          <w:p w14:paraId="0C30D86A" w14:textId="04D4FBE1" w:rsidR="00E00061" w:rsidRPr="00105B89"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t>0</w:t>
            </w:r>
            <w:r w:rsidRPr="00105B89">
              <w:t>.19</w:t>
            </w:r>
          </w:p>
        </w:tc>
        <w:tc>
          <w:tcPr>
            <w:tcW w:w="1510" w:type="dxa"/>
            <w:vAlign w:val="center"/>
          </w:tcPr>
          <w:p w14:paraId="48EB11CE" w14:textId="79CF915F" w:rsidR="00E00061" w:rsidRPr="00837A33"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837A33">
              <w:t>41.4</w:t>
            </w:r>
            <w:r>
              <w:t>7</w:t>
            </w:r>
          </w:p>
        </w:tc>
        <w:tc>
          <w:tcPr>
            <w:tcW w:w="1572" w:type="dxa"/>
            <w:vAlign w:val="center"/>
          </w:tcPr>
          <w:p w14:paraId="7D16E79F" w14:textId="2B08D0EA" w:rsidR="00E00061" w:rsidRPr="00507625"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507625">
              <w:t>5</w:t>
            </w:r>
          </w:p>
        </w:tc>
      </w:tr>
      <w:tr w:rsidR="00E00061" w14:paraId="68BDFECC"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4488F9AD" w14:textId="65373892" w:rsidR="00E00061" w:rsidRDefault="00E00061" w:rsidP="00E00061">
            <w:pPr>
              <w:spacing w:line="276" w:lineRule="auto"/>
              <w:rPr>
                <w:lang w:val="en-US"/>
              </w:rPr>
            </w:pPr>
            <w:r w:rsidRPr="0052409A">
              <w:t>Estonia</w:t>
            </w:r>
          </w:p>
        </w:tc>
        <w:tc>
          <w:tcPr>
            <w:tcW w:w="1025" w:type="dxa"/>
            <w:tcBorders>
              <w:right w:val="single" w:sz="4" w:space="0" w:color="auto"/>
            </w:tcBorders>
          </w:tcPr>
          <w:p w14:paraId="63E2B05F" w14:textId="314040D7"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55DF4487" w14:textId="29B6C65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156.8</w:t>
            </w:r>
            <w:r>
              <w:t>2</w:t>
            </w:r>
          </w:p>
        </w:tc>
        <w:tc>
          <w:tcPr>
            <w:tcW w:w="1409" w:type="dxa"/>
            <w:vAlign w:val="center"/>
          </w:tcPr>
          <w:p w14:paraId="7154D159" w14:textId="2673ACD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36.56</w:t>
            </w:r>
          </w:p>
        </w:tc>
        <w:tc>
          <w:tcPr>
            <w:tcW w:w="1510" w:type="dxa"/>
            <w:vAlign w:val="center"/>
          </w:tcPr>
          <w:p w14:paraId="5DF02928" w14:textId="3EBBBFF4"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33.9</w:t>
            </w:r>
            <w:r>
              <w:t>2</w:t>
            </w:r>
          </w:p>
        </w:tc>
        <w:tc>
          <w:tcPr>
            <w:tcW w:w="1572" w:type="dxa"/>
            <w:vAlign w:val="center"/>
          </w:tcPr>
          <w:p w14:paraId="6167DE0A" w14:textId="43BFBE6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065ED370"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BE4B7CB" w14:textId="1F63404B" w:rsidR="00E00061" w:rsidRDefault="00E00061" w:rsidP="00E00061">
            <w:pPr>
              <w:spacing w:line="276" w:lineRule="auto"/>
              <w:rPr>
                <w:lang w:val="en-US"/>
              </w:rPr>
            </w:pPr>
            <w:r w:rsidRPr="0052409A">
              <w:t>Hungary</w:t>
            </w:r>
          </w:p>
        </w:tc>
        <w:tc>
          <w:tcPr>
            <w:tcW w:w="1025" w:type="dxa"/>
            <w:tcBorders>
              <w:right w:val="single" w:sz="4" w:space="0" w:color="auto"/>
            </w:tcBorders>
          </w:tcPr>
          <w:p w14:paraId="123B5B35" w14:textId="090450AD"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706BBEDC" w14:textId="0A95070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125.6</w:t>
            </w:r>
            <w:r>
              <w:t>4</w:t>
            </w:r>
          </w:p>
        </w:tc>
        <w:tc>
          <w:tcPr>
            <w:tcW w:w="1409" w:type="dxa"/>
            <w:vAlign w:val="center"/>
          </w:tcPr>
          <w:p w14:paraId="7085EF23" w14:textId="2F3CF1A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16.8</w:t>
            </w:r>
            <w:r>
              <w:t>8</w:t>
            </w:r>
          </w:p>
        </w:tc>
        <w:tc>
          <w:tcPr>
            <w:tcW w:w="1510" w:type="dxa"/>
            <w:vAlign w:val="center"/>
          </w:tcPr>
          <w:p w14:paraId="5D33FD3C" w14:textId="500E564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32</w:t>
            </w:r>
            <w:r>
              <w:t>.00</w:t>
            </w:r>
          </w:p>
        </w:tc>
        <w:tc>
          <w:tcPr>
            <w:tcW w:w="1572" w:type="dxa"/>
            <w:vAlign w:val="center"/>
          </w:tcPr>
          <w:p w14:paraId="2E86D9D0" w14:textId="510FA7E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5</w:t>
            </w:r>
          </w:p>
        </w:tc>
      </w:tr>
      <w:tr w:rsidR="00E00061" w14:paraId="31833DF1"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EE21F1D" w14:textId="224A03C5" w:rsidR="00E00061" w:rsidRDefault="00E00061" w:rsidP="00E00061">
            <w:pPr>
              <w:spacing w:line="276" w:lineRule="auto"/>
              <w:rPr>
                <w:lang w:val="en-US"/>
              </w:rPr>
            </w:pPr>
            <w:r w:rsidRPr="0052409A">
              <w:t>Korea</w:t>
            </w:r>
          </w:p>
        </w:tc>
        <w:tc>
          <w:tcPr>
            <w:tcW w:w="1025" w:type="dxa"/>
            <w:tcBorders>
              <w:right w:val="single" w:sz="4" w:space="0" w:color="auto"/>
            </w:tcBorders>
          </w:tcPr>
          <w:p w14:paraId="09E97D30" w14:textId="0597A4CA"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43D09AEA" w14:textId="0A26B48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438.66</w:t>
            </w:r>
          </w:p>
        </w:tc>
        <w:tc>
          <w:tcPr>
            <w:tcW w:w="1409" w:type="dxa"/>
            <w:vAlign w:val="center"/>
          </w:tcPr>
          <w:p w14:paraId="34D3D4C1" w14:textId="0D566ED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29.9</w:t>
            </w:r>
            <w:r>
              <w:t>5</w:t>
            </w:r>
          </w:p>
        </w:tc>
        <w:tc>
          <w:tcPr>
            <w:tcW w:w="1510" w:type="dxa"/>
            <w:vAlign w:val="center"/>
          </w:tcPr>
          <w:p w14:paraId="3D95D079" w14:textId="47E6EF85"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41.6</w:t>
            </w:r>
            <w:r>
              <w:t>7</w:t>
            </w:r>
          </w:p>
        </w:tc>
        <w:tc>
          <w:tcPr>
            <w:tcW w:w="1572" w:type="dxa"/>
            <w:vAlign w:val="center"/>
          </w:tcPr>
          <w:p w14:paraId="376B7C10" w14:textId="017F8AC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150ABF4B"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EC0F02" w14:textId="3876F4D8" w:rsidR="00E00061" w:rsidRDefault="00E00061" w:rsidP="00E00061">
            <w:pPr>
              <w:spacing w:line="276" w:lineRule="auto"/>
              <w:rPr>
                <w:lang w:val="en-US"/>
              </w:rPr>
            </w:pPr>
            <w:r w:rsidRPr="0052409A">
              <w:t>Latvia</w:t>
            </w:r>
          </w:p>
        </w:tc>
        <w:tc>
          <w:tcPr>
            <w:tcW w:w="1025" w:type="dxa"/>
            <w:tcBorders>
              <w:right w:val="single" w:sz="4" w:space="0" w:color="auto"/>
            </w:tcBorders>
          </w:tcPr>
          <w:p w14:paraId="50C1487B" w14:textId="259985BE"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05088C02" w14:textId="5D74467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88.0</w:t>
            </w:r>
            <w:r>
              <w:t>6</w:t>
            </w:r>
          </w:p>
        </w:tc>
        <w:tc>
          <w:tcPr>
            <w:tcW w:w="1409" w:type="dxa"/>
            <w:vAlign w:val="center"/>
          </w:tcPr>
          <w:p w14:paraId="33EFD8C2" w14:textId="6525EB7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15.</w:t>
            </w:r>
            <w:r>
              <w:t>10</w:t>
            </w:r>
          </w:p>
        </w:tc>
        <w:tc>
          <w:tcPr>
            <w:tcW w:w="1510" w:type="dxa"/>
            <w:vAlign w:val="center"/>
          </w:tcPr>
          <w:p w14:paraId="135B4E84" w14:textId="7AC6645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25.08</w:t>
            </w:r>
          </w:p>
        </w:tc>
        <w:tc>
          <w:tcPr>
            <w:tcW w:w="1572" w:type="dxa"/>
            <w:vAlign w:val="center"/>
          </w:tcPr>
          <w:p w14:paraId="30DFCEBC" w14:textId="2804DF2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22FF6617"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58594E2D" w14:textId="5D4B8F0E" w:rsidR="00E00061" w:rsidRDefault="00E00061" w:rsidP="00E00061">
            <w:pPr>
              <w:spacing w:line="276" w:lineRule="auto"/>
              <w:rPr>
                <w:lang w:val="en-US"/>
              </w:rPr>
            </w:pPr>
            <w:r w:rsidRPr="0052409A">
              <w:t>New Zealand</w:t>
            </w:r>
          </w:p>
        </w:tc>
        <w:tc>
          <w:tcPr>
            <w:tcW w:w="1025" w:type="dxa"/>
            <w:tcBorders>
              <w:right w:val="single" w:sz="4" w:space="0" w:color="auto"/>
            </w:tcBorders>
          </w:tcPr>
          <w:p w14:paraId="6FAC8D18" w14:textId="0DAC91E2"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7518FB72" w14:textId="2206886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763.48</w:t>
            </w:r>
          </w:p>
        </w:tc>
        <w:tc>
          <w:tcPr>
            <w:tcW w:w="1409" w:type="dxa"/>
            <w:vAlign w:val="center"/>
          </w:tcPr>
          <w:p w14:paraId="5A734238" w14:textId="6392AE3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15.7</w:t>
            </w:r>
            <w:r>
              <w:t>6</w:t>
            </w:r>
          </w:p>
        </w:tc>
        <w:tc>
          <w:tcPr>
            <w:tcW w:w="1510" w:type="dxa"/>
            <w:vAlign w:val="center"/>
          </w:tcPr>
          <w:p w14:paraId="12C03749" w14:textId="0D31A42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107.2</w:t>
            </w:r>
            <w:r>
              <w:t>7</w:t>
            </w:r>
          </w:p>
        </w:tc>
        <w:tc>
          <w:tcPr>
            <w:tcW w:w="1572" w:type="dxa"/>
            <w:vAlign w:val="center"/>
          </w:tcPr>
          <w:p w14:paraId="7315B64C" w14:textId="447467C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33FEA935"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AFC4A29" w14:textId="66104277" w:rsidR="00E00061" w:rsidRDefault="00E00061" w:rsidP="00E00061">
            <w:pPr>
              <w:spacing w:line="276" w:lineRule="auto"/>
              <w:rPr>
                <w:lang w:val="en-US"/>
              </w:rPr>
            </w:pPr>
            <w:r w:rsidRPr="0052409A">
              <w:t>Poland</w:t>
            </w:r>
          </w:p>
        </w:tc>
        <w:tc>
          <w:tcPr>
            <w:tcW w:w="1025" w:type="dxa"/>
            <w:tcBorders>
              <w:right w:val="single" w:sz="4" w:space="0" w:color="auto"/>
            </w:tcBorders>
          </w:tcPr>
          <w:p w14:paraId="2AC00EE7" w14:textId="306545FF"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7BB5DD82" w14:textId="49ADC73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110.93</w:t>
            </w:r>
          </w:p>
        </w:tc>
        <w:tc>
          <w:tcPr>
            <w:tcW w:w="1409" w:type="dxa"/>
            <w:vAlign w:val="center"/>
          </w:tcPr>
          <w:p w14:paraId="0AFFC389" w14:textId="6975721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4.0</w:t>
            </w:r>
            <w:r>
              <w:t>3</w:t>
            </w:r>
          </w:p>
        </w:tc>
        <w:tc>
          <w:tcPr>
            <w:tcW w:w="1510" w:type="dxa"/>
            <w:vAlign w:val="center"/>
          </w:tcPr>
          <w:p w14:paraId="10FD0343" w14:textId="59A7CB6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34.1</w:t>
            </w:r>
            <w:r>
              <w:t>7</w:t>
            </w:r>
          </w:p>
        </w:tc>
        <w:tc>
          <w:tcPr>
            <w:tcW w:w="1572" w:type="dxa"/>
            <w:vAlign w:val="center"/>
          </w:tcPr>
          <w:p w14:paraId="5572E66C" w14:textId="15340F5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1339C0F2"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178B268" w14:textId="06FB65A1" w:rsidR="00E00061" w:rsidRDefault="00E00061" w:rsidP="00E00061">
            <w:pPr>
              <w:spacing w:line="276" w:lineRule="auto"/>
              <w:rPr>
                <w:lang w:val="en-US"/>
              </w:rPr>
            </w:pPr>
            <w:r w:rsidRPr="0052409A">
              <w:t>Slovak Rep</w:t>
            </w:r>
            <w:r>
              <w:t>.</w:t>
            </w:r>
          </w:p>
        </w:tc>
        <w:tc>
          <w:tcPr>
            <w:tcW w:w="1025" w:type="dxa"/>
            <w:tcBorders>
              <w:right w:val="single" w:sz="4" w:space="0" w:color="auto"/>
            </w:tcBorders>
          </w:tcPr>
          <w:p w14:paraId="5075E837" w14:textId="383B18A3"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3E614681" w14:textId="250874C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65.48</w:t>
            </w:r>
          </w:p>
        </w:tc>
        <w:tc>
          <w:tcPr>
            <w:tcW w:w="1409" w:type="dxa"/>
            <w:vAlign w:val="center"/>
          </w:tcPr>
          <w:p w14:paraId="34DA8D1E" w14:textId="619249F9"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2.1</w:t>
            </w:r>
            <w:r>
              <w:t>7</w:t>
            </w:r>
          </w:p>
        </w:tc>
        <w:tc>
          <w:tcPr>
            <w:tcW w:w="1510" w:type="dxa"/>
            <w:vAlign w:val="center"/>
          </w:tcPr>
          <w:p w14:paraId="3F6491F6" w14:textId="442CD15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35.85</w:t>
            </w:r>
          </w:p>
        </w:tc>
        <w:tc>
          <w:tcPr>
            <w:tcW w:w="1572" w:type="dxa"/>
            <w:vAlign w:val="center"/>
          </w:tcPr>
          <w:p w14:paraId="104070F2" w14:textId="0666CD9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3</w:t>
            </w:r>
          </w:p>
        </w:tc>
      </w:tr>
      <w:tr w:rsidR="00E00061" w14:paraId="7E0D95AD"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9ABACE7" w14:textId="04F1BFB4" w:rsidR="00E00061" w:rsidRDefault="00E00061" w:rsidP="00E00061">
            <w:pPr>
              <w:spacing w:line="276" w:lineRule="auto"/>
              <w:rPr>
                <w:lang w:val="en-US"/>
              </w:rPr>
            </w:pPr>
            <w:r w:rsidRPr="0052409A">
              <w:t>Slovenia</w:t>
            </w:r>
          </w:p>
        </w:tc>
        <w:tc>
          <w:tcPr>
            <w:tcW w:w="1025" w:type="dxa"/>
            <w:tcBorders>
              <w:right w:val="single" w:sz="4" w:space="0" w:color="auto"/>
            </w:tcBorders>
          </w:tcPr>
          <w:p w14:paraId="62B93CDE" w14:textId="4E2CE64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1353" w:type="dxa"/>
            <w:tcBorders>
              <w:left w:val="single" w:sz="4" w:space="0" w:color="auto"/>
            </w:tcBorders>
            <w:vAlign w:val="center"/>
          </w:tcPr>
          <w:p w14:paraId="3A14DB1B" w14:textId="565A569A"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323.4</w:t>
            </w:r>
            <w:r>
              <w:t>9</w:t>
            </w:r>
          </w:p>
        </w:tc>
        <w:tc>
          <w:tcPr>
            <w:tcW w:w="1409" w:type="dxa"/>
            <w:vAlign w:val="center"/>
          </w:tcPr>
          <w:p w14:paraId="4D2675B2" w14:textId="375C3B8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4.1</w:t>
            </w:r>
            <w:r>
              <w:t>1</w:t>
            </w:r>
          </w:p>
        </w:tc>
        <w:tc>
          <w:tcPr>
            <w:tcW w:w="1510" w:type="dxa"/>
            <w:vAlign w:val="center"/>
          </w:tcPr>
          <w:p w14:paraId="577E142A" w14:textId="6865959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50.7</w:t>
            </w:r>
            <w:r>
              <w:t>0</w:t>
            </w:r>
          </w:p>
        </w:tc>
        <w:tc>
          <w:tcPr>
            <w:tcW w:w="1572" w:type="dxa"/>
            <w:vAlign w:val="center"/>
          </w:tcPr>
          <w:p w14:paraId="1AD87BAF" w14:textId="1C28CE5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E00061" w14:paraId="216FDFE8"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6A341B63" w14:textId="73908145" w:rsidR="00E00061" w:rsidRDefault="00E00061" w:rsidP="00E00061">
            <w:pPr>
              <w:spacing w:line="276" w:lineRule="auto"/>
              <w:rPr>
                <w:lang w:val="en-US"/>
              </w:rPr>
            </w:pPr>
            <w:r w:rsidRPr="0052409A">
              <w:t>Belgium</w:t>
            </w:r>
          </w:p>
        </w:tc>
        <w:tc>
          <w:tcPr>
            <w:tcW w:w="1025" w:type="dxa"/>
            <w:tcBorders>
              <w:right w:val="single" w:sz="4" w:space="0" w:color="auto"/>
            </w:tcBorders>
          </w:tcPr>
          <w:p w14:paraId="5D38A1C3" w14:textId="2B8A1891"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1353" w:type="dxa"/>
            <w:tcBorders>
              <w:left w:val="single" w:sz="4" w:space="0" w:color="auto"/>
            </w:tcBorders>
            <w:vAlign w:val="center"/>
          </w:tcPr>
          <w:p w14:paraId="6C0B8372" w14:textId="09BC25E3"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1113.6</w:t>
            </w:r>
            <w:r>
              <w:t>1</w:t>
            </w:r>
          </w:p>
        </w:tc>
        <w:tc>
          <w:tcPr>
            <w:tcW w:w="1409" w:type="dxa"/>
            <w:vAlign w:val="center"/>
          </w:tcPr>
          <w:p w14:paraId="10BEAE7E" w14:textId="120625A6"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10.43</w:t>
            </w:r>
          </w:p>
        </w:tc>
        <w:tc>
          <w:tcPr>
            <w:tcW w:w="1510" w:type="dxa"/>
            <w:vAlign w:val="center"/>
          </w:tcPr>
          <w:p w14:paraId="7E38D7D5" w14:textId="10DEFCE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72.35</w:t>
            </w:r>
          </w:p>
        </w:tc>
        <w:tc>
          <w:tcPr>
            <w:tcW w:w="1572" w:type="dxa"/>
            <w:vAlign w:val="center"/>
          </w:tcPr>
          <w:p w14:paraId="65BD1231" w14:textId="55996BE8"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E00061" w14:paraId="17A0E605"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BED95A8" w14:textId="05C2F1A1" w:rsidR="00E00061" w:rsidRDefault="00E00061" w:rsidP="00E00061">
            <w:pPr>
              <w:spacing w:line="276" w:lineRule="auto"/>
              <w:rPr>
                <w:lang w:val="en-US"/>
              </w:rPr>
            </w:pPr>
            <w:r w:rsidRPr="0052409A">
              <w:t>Denmark</w:t>
            </w:r>
          </w:p>
        </w:tc>
        <w:tc>
          <w:tcPr>
            <w:tcW w:w="1025" w:type="dxa"/>
            <w:tcBorders>
              <w:right w:val="single" w:sz="4" w:space="0" w:color="auto"/>
            </w:tcBorders>
            <w:vAlign w:val="center"/>
          </w:tcPr>
          <w:p w14:paraId="57019CCC" w14:textId="6DCBFBA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449327B8" w14:textId="22BC572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1275.8</w:t>
            </w:r>
            <w:r>
              <w:t>2</w:t>
            </w:r>
          </w:p>
        </w:tc>
        <w:tc>
          <w:tcPr>
            <w:tcW w:w="1409" w:type="dxa"/>
            <w:vAlign w:val="center"/>
          </w:tcPr>
          <w:p w14:paraId="5C67A7F1" w14:textId="2E68265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10.25</w:t>
            </w:r>
          </w:p>
        </w:tc>
        <w:tc>
          <w:tcPr>
            <w:tcW w:w="1510" w:type="dxa"/>
            <w:vAlign w:val="center"/>
          </w:tcPr>
          <w:p w14:paraId="0FA2AA30" w14:textId="6C93DA2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78</w:t>
            </w:r>
            <w:r>
              <w:t>.00</w:t>
            </w:r>
          </w:p>
        </w:tc>
        <w:tc>
          <w:tcPr>
            <w:tcW w:w="1572" w:type="dxa"/>
            <w:vAlign w:val="center"/>
          </w:tcPr>
          <w:p w14:paraId="6E679A8C" w14:textId="7F240DD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3B3EE332"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12A51CB8" w14:textId="3BB0855E" w:rsidR="00E00061" w:rsidRDefault="00E00061" w:rsidP="00E00061">
            <w:pPr>
              <w:spacing w:line="276" w:lineRule="auto"/>
              <w:rPr>
                <w:lang w:val="en-US"/>
              </w:rPr>
            </w:pPr>
            <w:r w:rsidRPr="0052409A">
              <w:t>Finland</w:t>
            </w:r>
          </w:p>
        </w:tc>
        <w:tc>
          <w:tcPr>
            <w:tcW w:w="1025" w:type="dxa"/>
            <w:tcBorders>
              <w:right w:val="single" w:sz="4" w:space="0" w:color="auto"/>
            </w:tcBorders>
            <w:shd w:val="clear" w:color="auto" w:fill="auto"/>
          </w:tcPr>
          <w:p w14:paraId="50B0124B" w14:textId="6BDD3B0E"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634B7C95" w14:textId="73E91AA5"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827.2</w:t>
            </w:r>
            <w:r>
              <w:t>4</w:t>
            </w:r>
          </w:p>
        </w:tc>
        <w:tc>
          <w:tcPr>
            <w:tcW w:w="1409" w:type="dxa"/>
            <w:vAlign w:val="center"/>
          </w:tcPr>
          <w:p w14:paraId="61F753BE" w14:textId="5BA139B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17.2</w:t>
            </w:r>
            <w:r>
              <w:t>1</w:t>
            </w:r>
          </w:p>
        </w:tc>
        <w:tc>
          <w:tcPr>
            <w:tcW w:w="1510" w:type="dxa"/>
            <w:vAlign w:val="center"/>
          </w:tcPr>
          <w:p w14:paraId="68548446" w14:textId="532FFC1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64.</w:t>
            </w:r>
            <w:r>
              <w:t>90</w:t>
            </w:r>
          </w:p>
        </w:tc>
        <w:tc>
          <w:tcPr>
            <w:tcW w:w="1572" w:type="dxa"/>
            <w:vAlign w:val="center"/>
          </w:tcPr>
          <w:p w14:paraId="0D6372FC" w14:textId="72E6092A"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3</w:t>
            </w:r>
          </w:p>
        </w:tc>
      </w:tr>
      <w:tr w:rsidR="00E00061" w14:paraId="33DC46B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769ED119" w14:textId="7DFA8D29" w:rsidR="00E00061" w:rsidRDefault="00E00061" w:rsidP="00E00061">
            <w:pPr>
              <w:spacing w:line="276" w:lineRule="auto"/>
              <w:rPr>
                <w:lang w:val="en-US"/>
              </w:rPr>
            </w:pPr>
            <w:r w:rsidRPr="0052409A">
              <w:t>France</w:t>
            </w:r>
          </w:p>
        </w:tc>
        <w:tc>
          <w:tcPr>
            <w:tcW w:w="1025" w:type="dxa"/>
            <w:tcBorders>
              <w:right w:val="single" w:sz="4" w:space="0" w:color="auto"/>
            </w:tcBorders>
          </w:tcPr>
          <w:p w14:paraId="4C7A9263" w14:textId="212F73C3"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45C8A76A" w14:textId="0DBAA5E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754.0</w:t>
            </w:r>
            <w:r>
              <w:t>3</w:t>
            </w:r>
          </w:p>
        </w:tc>
        <w:tc>
          <w:tcPr>
            <w:tcW w:w="1409" w:type="dxa"/>
            <w:vAlign w:val="center"/>
          </w:tcPr>
          <w:p w14:paraId="3DCB66BF" w14:textId="5E29C44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22.4</w:t>
            </w:r>
            <w:r>
              <w:t>7</w:t>
            </w:r>
          </w:p>
        </w:tc>
        <w:tc>
          <w:tcPr>
            <w:tcW w:w="1510" w:type="dxa"/>
            <w:vAlign w:val="center"/>
          </w:tcPr>
          <w:p w14:paraId="3F31940A" w14:textId="035BBEC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62.7</w:t>
            </w:r>
            <w:r>
              <w:t>7</w:t>
            </w:r>
          </w:p>
        </w:tc>
        <w:tc>
          <w:tcPr>
            <w:tcW w:w="1572" w:type="dxa"/>
            <w:vAlign w:val="center"/>
          </w:tcPr>
          <w:p w14:paraId="6C0917A0" w14:textId="71B16EE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45813F54"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2491C268" w14:textId="3EF801F0" w:rsidR="00E00061" w:rsidRDefault="00E00061" w:rsidP="00E00061">
            <w:pPr>
              <w:spacing w:line="276" w:lineRule="auto"/>
              <w:rPr>
                <w:lang w:val="en-US"/>
              </w:rPr>
            </w:pPr>
            <w:r w:rsidRPr="0052409A">
              <w:t>Germany</w:t>
            </w:r>
          </w:p>
        </w:tc>
        <w:tc>
          <w:tcPr>
            <w:tcW w:w="1025" w:type="dxa"/>
            <w:tcBorders>
              <w:right w:val="single" w:sz="4" w:space="0" w:color="auto"/>
            </w:tcBorders>
            <w:shd w:val="clear" w:color="auto" w:fill="auto"/>
          </w:tcPr>
          <w:p w14:paraId="08E19E03" w14:textId="615E2635"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06DBE727" w14:textId="154EBE2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916.66</w:t>
            </w:r>
          </w:p>
        </w:tc>
        <w:tc>
          <w:tcPr>
            <w:tcW w:w="1409" w:type="dxa"/>
            <w:vAlign w:val="center"/>
          </w:tcPr>
          <w:p w14:paraId="3D3F6EB4" w14:textId="7FDBBB87"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30.6</w:t>
            </w:r>
            <w:r>
              <w:t>7</w:t>
            </w:r>
          </w:p>
        </w:tc>
        <w:tc>
          <w:tcPr>
            <w:tcW w:w="1510" w:type="dxa"/>
            <w:vAlign w:val="center"/>
          </w:tcPr>
          <w:p w14:paraId="4586B752" w14:textId="2BB61C9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60.25</w:t>
            </w:r>
          </w:p>
        </w:tc>
        <w:tc>
          <w:tcPr>
            <w:tcW w:w="1572" w:type="dxa"/>
            <w:vAlign w:val="center"/>
          </w:tcPr>
          <w:p w14:paraId="5C33AD03" w14:textId="04745C2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E00061" w14:paraId="3D6190D9"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0A67614B" w14:textId="7F00D31B" w:rsidR="00E00061" w:rsidRDefault="00E00061" w:rsidP="00E00061">
            <w:pPr>
              <w:spacing w:line="276" w:lineRule="auto"/>
              <w:rPr>
                <w:lang w:val="en-US"/>
              </w:rPr>
            </w:pPr>
            <w:r w:rsidRPr="0052409A">
              <w:t>Ireland</w:t>
            </w:r>
          </w:p>
        </w:tc>
        <w:tc>
          <w:tcPr>
            <w:tcW w:w="1025" w:type="dxa"/>
            <w:tcBorders>
              <w:right w:val="single" w:sz="4" w:space="0" w:color="auto"/>
            </w:tcBorders>
          </w:tcPr>
          <w:p w14:paraId="4DF3F862" w14:textId="522B4761"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3B0C43AD" w14:textId="52778346"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1179.4</w:t>
            </w:r>
            <w:r>
              <w:t>2</w:t>
            </w:r>
          </w:p>
        </w:tc>
        <w:tc>
          <w:tcPr>
            <w:tcW w:w="1409" w:type="dxa"/>
            <w:vAlign w:val="center"/>
          </w:tcPr>
          <w:p w14:paraId="608D1DFC" w14:textId="375F584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19.7</w:t>
            </w:r>
            <w:r>
              <w:t>9</w:t>
            </w:r>
          </w:p>
        </w:tc>
        <w:tc>
          <w:tcPr>
            <w:tcW w:w="1510" w:type="dxa"/>
            <w:vAlign w:val="center"/>
          </w:tcPr>
          <w:p w14:paraId="20C43A18" w14:textId="5FC97B9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85.2</w:t>
            </w:r>
            <w:r>
              <w:t>0</w:t>
            </w:r>
          </w:p>
        </w:tc>
        <w:tc>
          <w:tcPr>
            <w:tcW w:w="1572" w:type="dxa"/>
            <w:vAlign w:val="center"/>
          </w:tcPr>
          <w:p w14:paraId="22F573A0" w14:textId="4F976915"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1C8F468C"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1BA3495C" w14:textId="75167764" w:rsidR="00E00061" w:rsidRDefault="00E00061" w:rsidP="00E00061">
            <w:pPr>
              <w:spacing w:line="276" w:lineRule="auto"/>
              <w:rPr>
                <w:lang w:val="en-US"/>
              </w:rPr>
            </w:pPr>
            <w:r w:rsidRPr="0052409A">
              <w:t>Japan</w:t>
            </w:r>
          </w:p>
        </w:tc>
        <w:tc>
          <w:tcPr>
            <w:tcW w:w="1025" w:type="dxa"/>
            <w:tcBorders>
              <w:right w:val="single" w:sz="4" w:space="0" w:color="auto"/>
            </w:tcBorders>
            <w:shd w:val="clear" w:color="auto" w:fill="auto"/>
          </w:tcPr>
          <w:p w14:paraId="4B492AD8" w14:textId="73ECB484"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6242202B" w14:textId="4A34165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825.56</w:t>
            </w:r>
          </w:p>
        </w:tc>
        <w:tc>
          <w:tcPr>
            <w:tcW w:w="1409" w:type="dxa"/>
            <w:vAlign w:val="center"/>
          </w:tcPr>
          <w:p w14:paraId="1DD8F1FB" w14:textId="6632B09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10.5</w:t>
            </w:r>
            <w:r>
              <w:t>4</w:t>
            </w:r>
          </w:p>
        </w:tc>
        <w:tc>
          <w:tcPr>
            <w:tcW w:w="1510" w:type="dxa"/>
            <w:vAlign w:val="center"/>
          </w:tcPr>
          <w:p w14:paraId="26C7F44A" w14:textId="41AE1DE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47.1</w:t>
            </w:r>
            <w:r>
              <w:t>6</w:t>
            </w:r>
          </w:p>
        </w:tc>
        <w:tc>
          <w:tcPr>
            <w:tcW w:w="1572" w:type="dxa"/>
            <w:vAlign w:val="center"/>
          </w:tcPr>
          <w:p w14:paraId="5FF38702" w14:textId="4FBECAFD"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391BDAA8"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3F923523" w14:textId="657E2719" w:rsidR="00E00061" w:rsidRDefault="00E00061" w:rsidP="00E00061">
            <w:pPr>
              <w:spacing w:line="276" w:lineRule="auto"/>
              <w:rPr>
                <w:lang w:val="en-US"/>
              </w:rPr>
            </w:pPr>
            <w:r w:rsidRPr="0052409A">
              <w:t>Luxembourg</w:t>
            </w:r>
          </w:p>
        </w:tc>
        <w:tc>
          <w:tcPr>
            <w:tcW w:w="1025" w:type="dxa"/>
            <w:tcBorders>
              <w:right w:val="single" w:sz="4" w:space="0" w:color="auto"/>
            </w:tcBorders>
          </w:tcPr>
          <w:p w14:paraId="2807B1D6" w14:textId="5AD6100E"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670D561B" w14:textId="50FD7F41"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1593.99</w:t>
            </w:r>
          </w:p>
        </w:tc>
        <w:tc>
          <w:tcPr>
            <w:tcW w:w="1409" w:type="dxa"/>
            <w:vAlign w:val="center"/>
          </w:tcPr>
          <w:p w14:paraId="05AD3436" w14:textId="52F262A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20.19</w:t>
            </w:r>
          </w:p>
        </w:tc>
        <w:tc>
          <w:tcPr>
            <w:tcW w:w="1510" w:type="dxa"/>
            <w:vAlign w:val="center"/>
          </w:tcPr>
          <w:p w14:paraId="60B8AC65" w14:textId="37BF9C0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67.6</w:t>
            </w:r>
            <w:r>
              <w:t>7</w:t>
            </w:r>
          </w:p>
        </w:tc>
        <w:tc>
          <w:tcPr>
            <w:tcW w:w="1572" w:type="dxa"/>
            <w:vAlign w:val="center"/>
          </w:tcPr>
          <w:p w14:paraId="27BA820C" w14:textId="4CD08517"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7386E1D0"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7CA01FC4" w14:textId="768E9C11" w:rsidR="00E00061" w:rsidRDefault="00E00061" w:rsidP="00E00061">
            <w:pPr>
              <w:spacing w:line="276" w:lineRule="auto"/>
              <w:rPr>
                <w:lang w:val="en-US"/>
              </w:rPr>
            </w:pPr>
            <w:r w:rsidRPr="0052409A">
              <w:t>Netherlands</w:t>
            </w:r>
          </w:p>
        </w:tc>
        <w:tc>
          <w:tcPr>
            <w:tcW w:w="1025" w:type="dxa"/>
            <w:tcBorders>
              <w:right w:val="single" w:sz="4" w:space="0" w:color="auto"/>
            </w:tcBorders>
            <w:shd w:val="clear" w:color="auto" w:fill="auto"/>
          </w:tcPr>
          <w:p w14:paraId="4F780486" w14:textId="6132DCB3"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1353" w:type="dxa"/>
            <w:tcBorders>
              <w:left w:val="single" w:sz="4" w:space="0" w:color="auto"/>
            </w:tcBorders>
            <w:vAlign w:val="center"/>
          </w:tcPr>
          <w:p w14:paraId="25EFA002" w14:textId="4A3E34A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1441.5</w:t>
            </w:r>
            <w:r>
              <w:t>3</w:t>
            </w:r>
          </w:p>
        </w:tc>
        <w:tc>
          <w:tcPr>
            <w:tcW w:w="1409" w:type="dxa"/>
            <w:vAlign w:val="center"/>
          </w:tcPr>
          <w:p w14:paraId="74DA45AA" w14:textId="0209AEDA"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8.3</w:t>
            </w:r>
            <w:r>
              <w:t>9</w:t>
            </w:r>
          </w:p>
        </w:tc>
        <w:tc>
          <w:tcPr>
            <w:tcW w:w="1510" w:type="dxa"/>
            <w:vAlign w:val="center"/>
          </w:tcPr>
          <w:p w14:paraId="74AF7BE6" w14:textId="48858A68"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80.3</w:t>
            </w:r>
            <w:r>
              <w:t>2</w:t>
            </w:r>
          </w:p>
        </w:tc>
        <w:tc>
          <w:tcPr>
            <w:tcW w:w="1572" w:type="dxa"/>
            <w:vAlign w:val="center"/>
          </w:tcPr>
          <w:p w14:paraId="0B310B30" w14:textId="461B8DE0"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E00061" w14:paraId="04BEF463"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891DD4E" w14:textId="2A1EAFE8" w:rsidR="00E00061" w:rsidRDefault="00E00061" w:rsidP="00E00061">
            <w:pPr>
              <w:spacing w:line="276" w:lineRule="auto"/>
              <w:rPr>
                <w:lang w:val="en-US"/>
              </w:rPr>
            </w:pPr>
            <w:r w:rsidRPr="0052409A">
              <w:t>Norway</w:t>
            </w:r>
          </w:p>
        </w:tc>
        <w:tc>
          <w:tcPr>
            <w:tcW w:w="1025" w:type="dxa"/>
            <w:tcBorders>
              <w:right w:val="single" w:sz="4" w:space="0" w:color="auto"/>
            </w:tcBorders>
          </w:tcPr>
          <w:p w14:paraId="58E773F7" w14:textId="7749A347"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2EE3ACD0" w14:textId="4A52788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1800.3</w:t>
            </w:r>
            <w:r>
              <w:t>6</w:t>
            </w:r>
          </w:p>
        </w:tc>
        <w:tc>
          <w:tcPr>
            <w:tcW w:w="1409" w:type="dxa"/>
            <w:vAlign w:val="center"/>
          </w:tcPr>
          <w:p w14:paraId="6F69793B" w14:textId="52119E00"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8.6</w:t>
            </w:r>
            <w:r>
              <w:t>3</w:t>
            </w:r>
          </w:p>
        </w:tc>
        <w:tc>
          <w:tcPr>
            <w:tcW w:w="1510" w:type="dxa"/>
            <w:vAlign w:val="center"/>
          </w:tcPr>
          <w:p w14:paraId="3C5CCC30" w14:textId="08E74862"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86.63</w:t>
            </w:r>
          </w:p>
        </w:tc>
        <w:tc>
          <w:tcPr>
            <w:tcW w:w="1572" w:type="dxa"/>
            <w:vAlign w:val="center"/>
          </w:tcPr>
          <w:p w14:paraId="4F121BBD" w14:textId="2BD09E0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E00061" w14:paraId="4B9E4912" w14:textId="77777777" w:rsidTr="0002562E">
        <w:tc>
          <w:tcPr>
            <w:cnfStyle w:val="001000000000" w:firstRow="0" w:lastRow="0" w:firstColumn="1" w:lastColumn="0" w:oddVBand="0" w:evenVBand="0" w:oddHBand="0" w:evenHBand="0" w:firstRowFirstColumn="0" w:firstRowLastColumn="0" w:lastRowFirstColumn="0" w:lastRowLastColumn="0"/>
            <w:tcW w:w="1637" w:type="dxa"/>
          </w:tcPr>
          <w:p w14:paraId="2CB21B76" w14:textId="0238360C" w:rsidR="00E00061" w:rsidRDefault="00E00061" w:rsidP="00E00061">
            <w:pPr>
              <w:spacing w:line="276" w:lineRule="auto"/>
              <w:rPr>
                <w:lang w:val="en-US"/>
              </w:rPr>
            </w:pPr>
            <w:r w:rsidRPr="0052409A">
              <w:t>Sweden</w:t>
            </w:r>
          </w:p>
        </w:tc>
        <w:tc>
          <w:tcPr>
            <w:tcW w:w="1025" w:type="dxa"/>
            <w:tcBorders>
              <w:right w:val="single" w:sz="4" w:space="0" w:color="auto"/>
            </w:tcBorders>
            <w:shd w:val="clear" w:color="auto" w:fill="auto"/>
          </w:tcPr>
          <w:p w14:paraId="60042BCF" w14:textId="5F09DC58" w:rsidR="00E00061" w:rsidRPr="0002562E"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02562E">
              <w:t>2</w:t>
            </w:r>
          </w:p>
        </w:tc>
        <w:tc>
          <w:tcPr>
            <w:tcW w:w="1353" w:type="dxa"/>
            <w:tcBorders>
              <w:left w:val="single" w:sz="4" w:space="0" w:color="auto"/>
            </w:tcBorders>
            <w:vAlign w:val="center"/>
          </w:tcPr>
          <w:p w14:paraId="47D438C3" w14:textId="417E1FEF"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1451.2</w:t>
            </w:r>
            <w:r>
              <w:t>7</w:t>
            </w:r>
          </w:p>
        </w:tc>
        <w:tc>
          <w:tcPr>
            <w:tcW w:w="1409" w:type="dxa"/>
            <w:vAlign w:val="center"/>
          </w:tcPr>
          <w:p w14:paraId="339261D7" w14:textId="1E9BE8CC"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9.29</w:t>
            </w:r>
          </w:p>
        </w:tc>
        <w:tc>
          <w:tcPr>
            <w:tcW w:w="1510" w:type="dxa"/>
            <w:vAlign w:val="center"/>
          </w:tcPr>
          <w:p w14:paraId="11C03625" w14:textId="5E3EA3D6"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83.58</w:t>
            </w:r>
          </w:p>
        </w:tc>
        <w:tc>
          <w:tcPr>
            <w:tcW w:w="1572" w:type="dxa"/>
            <w:vAlign w:val="center"/>
          </w:tcPr>
          <w:p w14:paraId="15E9F665" w14:textId="24203EC2"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E00061" w14:paraId="08E3E56F" w14:textId="77777777" w:rsidTr="00E0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2662337" w14:textId="73C8D70D" w:rsidR="00E00061" w:rsidRDefault="00E00061" w:rsidP="00E00061">
            <w:pPr>
              <w:spacing w:line="276" w:lineRule="auto"/>
              <w:rPr>
                <w:lang w:val="en-US"/>
              </w:rPr>
            </w:pPr>
            <w:r w:rsidRPr="0052409A">
              <w:t>Switzerland</w:t>
            </w:r>
          </w:p>
        </w:tc>
        <w:tc>
          <w:tcPr>
            <w:tcW w:w="1025" w:type="dxa"/>
            <w:tcBorders>
              <w:right w:val="single" w:sz="4" w:space="0" w:color="auto"/>
            </w:tcBorders>
          </w:tcPr>
          <w:p w14:paraId="0CD1ACA1" w14:textId="05EA98D9"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1353" w:type="dxa"/>
            <w:tcBorders>
              <w:left w:val="single" w:sz="4" w:space="0" w:color="auto"/>
            </w:tcBorders>
            <w:vAlign w:val="center"/>
          </w:tcPr>
          <w:p w14:paraId="7361A921" w14:textId="7AEF10E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1532.8</w:t>
            </w:r>
            <w:r>
              <w:t>8</w:t>
            </w:r>
          </w:p>
        </w:tc>
        <w:tc>
          <w:tcPr>
            <w:tcW w:w="1409" w:type="dxa"/>
            <w:vAlign w:val="center"/>
          </w:tcPr>
          <w:p w14:paraId="04A24104" w14:textId="406909AC"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33.5</w:t>
            </w:r>
            <w:r>
              <w:t>3</w:t>
            </w:r>
          </w:p>
        </w:tc>
        <w:tc>
          <w:tcPr>
            <w:tcW w:w="1510" w:type="dxa"/>
            <w:vAlign w:val="center"/>
          </w:tcPr>
          <w:p w14:paraId="5FA4EAD4" w14:textId="18A4E088"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w:t>
            </w:r>
            <w:r>
              <w:t>.00</w:t>
            </w:r>
          </w:p>
        </w:tc>
        <w:tc>
          <w:tcPr>
            <w:tcW w:w="1572" w:type="dxa"/>
            <w:vAlign w:val="center"/>
          </w:tcPr>
          <w:p w14:paraId="54D19F94" w14:textId="08467B1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E00061" w14:paraId="363A459A"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29454BDC" w14:textId="1659172D" w:rsidR="00E00061" w:rsidRPr="0052409A" w:rsidRDefault="00E00061" w:rsidP="00E00061">
            <w:pPr>
              <w:spacing w:line="276" w:lineRule="auto"/>
            </w:pPr>
            <w:r w:rsidRPr="0052409A">
              <w:t>Israel</w:t>
            </w:r>
          </w:p>
        </w:tc>
        <w:tc>
          <w:tcPr>
            <w:tcW w:w="1025" w:type="dxa"/>
            <w:tcBorders>
              <w:right w:val="single" w:sz="4" w:space="0" w:color="auto"/>
            </w:tcBorders>
            <w:vAlign w:val="center"/>
          </w:tcPr>
          <w:p w14:paraId="627BFA48" w14:textId="4E4AA945"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1353" w:type="dxa"/>
            <w:tcBorders>
              <w:left w:val="single" w:sz="4" w:space="0" w:color="auto"/>
            </w:tcBorders>
            <w:vAlign w:val="center"/>
          </w:tcPr>
          <w:p w14:paraId="493D814F" w14:textId="72DAE52C" w:rsidR="00E00061" w:rsidRPr="007B0978"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239.9</w:t>
            </w:r>
            <w:r>
              <w:t>2</w:t>
            </w:r>
          </w:p>
        </w:tc>
        <w:tc>
          <w:tcPr>
            <w:tcW w:w="1409" w:type="dxa"/>
            <w:vAlign w:val="center"/>
          </w:tcPr>
          <w:p w14:paraId="579695C7" w14:textId="5296C24B" w:rsidR="00E00061" w:rsidRPr="00105B89"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105B89">
              <w:t>28.90</w:t>
            </w:r>
          </w:p>
        </w:tc>
        <w:tc>
          <w:tcPr>
            <w:tcW w:w="1510" w:type="dxa"/>
            <w:vAlign w:val="center"/>
          </w:tcPr>
          <w:p w14:paraId="46FCEA94" w14:textId="7CA89414" w:rsidR="00E00061" w:rsidRPr="00837A33"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75.8</w:t>
            </w:r>
            <w:r>
              <w:t>4</w:t>
            </w:r>
          </w:p>
        </w:tc>
        <w:tc>
          <w:tcPr>
            <w:tcW w:w="1572" w:type="dxa"/>
            <w:vAlign w:val="center"/>
          </w:tcPr>
          <w:p w14:paraId="6FC01032" w14:textId="6A45C57D" w:rsidR="00E00061" w:rsidRPr="00507625"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7</w:t>
            </w:r>
          </w:p>
        </w:tc>
      </w:tr>
      <w:tr w:rsidR="00E00061" w14:paraId="043B78AF" w14:textId="77777777" w:rsidTr="00025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9E57FAF" w14:textId="38C4ECD9" w:rsidR="00E00061" w:rsidRDefault="00E00061" w:rsidP="00E00061">
            <w:pPr>
              <w:spacing w:line="276" w:lineRule="auto"/>
              <w:rPr>
                <w:lang w:val="en-US"/>
              </w:rPr>
            </w:pPr>
            <w:r w:rsidRPr="0052409A">
              <w:t>Spain</w:t>
            </w:r>
          </w:p>
        </w:tc>
        <w:tc>
          <w:tcPr>
            <w:tcW w:w="1025" w:type="dxa"/>
            <w:tcBorders>
              <w:right w:val="single" w:sz="4" w:space="0" w:color="auto"/>
            </w:tcBorders>
          </w:tcPr>
          <w:p w14:paraId="2299E4B6" w14:textId="47B47883"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1353" w:type="dxa"/>
            <w:tcBorders>
              <w:left w:val="single" w:sz="4" w:space="0" w:color="auto"/>
            </w:tcBorders>
            <w:vAlign w:val="center"/>
          </w:tcPr>
          <w:p w14:paraId="6460246E" w14:textId="75BF0CBB"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340.68</w:t>
            </w:r>
          </w:p>
        </w:tc>
        <w:tc>
          <w:tcPr>
            <w:tcW w:w="1409" w:type="dxa"/>
            <w:vAlign w:val="center"/>
          </w:tcPr>
          <w:p w14:paraId="57627137" w14:textId="3D586236"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19.5</w:t>
            </w:r>
            <w:r>
              <w:t>4</w:t>
            </w:r>
          </w:p>
        </w:tc>
        <w:tc>
          <w:tcPr>
            <w:tcW w:w="1510" w:type="dxa"/>
            <w:vAlign w:val="center"/>
          </w:tcPr>
          <w:p w14:paraId="769E4257" w14:textId="02BC8A43"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61.33</w:t>
            </w:r>
          </w:p>
        </w:tc>
        <w:tc>
          <w:tcPr>
            <w:tcW w:w="1572" w:type="dxa"/>
            <w:vAlign w:val="center"/>
          </w:tcPr>
          <w:p w14:paraId="3063EB02" w14:textId="1610DB3F"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r w:rsidR="00E00061" w14:paraId="221F82EF" w14:textId="77777777" w:rsidTr="00E00061">
        <w:tc>
          <w:tcPr>
            <w:cnfStyle w:val="001000000000" w:firstRow="0" w:lastRow="0" w:firstColumn="1" w:lastColumn="0" w:oddVBand="0" w:evenVBand="0" w:oddHBand="0" w:evenHBand="0" w:firstRowFirstColumn="0" w:firstRowLastColumn="0" w:lastRowFirstColumn="0" w:lastRowLastColumn="0"/>
            <w:tcW w:w="1637" w:type="dxa"/>
          </w:tcPr>
          <w:p w14:paraId="78917397" w14:textId="5EED6E85" w:rsidR="00E00061" w:rsidRDefault="00E00061" w:rsidP="00E00061">
            <w:pPr>
              <w:spacing w:line="276" w:lineRule="auto"/>
              <w:rPr>
                <w:lang w:val="en-US"/>
              </w:rPr>
            </w:pPr>
            <w:r>
              <w:t>UK</w:t>
            </w:r>
          </w:p>
        </w:tc>
        <w:tc>
          <w:tcPr>
            <w:tcW w:w="1025" w:type="dxa"/>
            <w:tcBorders>
              <w:right w:val="single" w:sz="4" w:space="0" w:color="auto"/>
            </w:tcBorders>
          </w:tcPr>
          <w:p w14:paraId="4DBB3B63" w14:textId="2DF16EA6" w:rsidR="00E00061" w:rsidRP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1353" w:type="dxa"/>
            <w:tcBorders>
              <w:left w:val="single" w:sz="4" w:space="0" w:color="auto"/>
            </w:tcBorders>
            <w:vAlign w:val="center"/>
          </w:tcPr>
          <w:p w14:paraId="7F0C5386" w14:textId="55B5BE9B"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798.3</w:t>
            </w:r>
            <w:r>
              <w:t>4</w:t>
            </w:r>
          </w:p>
        </w:tc>
        <w:tc>
          <w:tcPr>
            <w:tcW w:w="1409" w:type="dxa"/>
            <w:vAlign w:val="center"/>
          </w:tcPr>
          <w:p w14:paraId="16ED3CA2" w14:textId="385E156E"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33.42</w:t>
            </w:r>
          </w:p>
        </w:tc>
        <w:tc>
          <w:tcPr>
            <w:tcW w:w="1510" w:type="dxa"/>
            <w:vAlign w:val="center"/>
          </w:tcPr>
          <w:p w14:paraId="263BDD8F" w14:textId="0C68DDA1"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72.6</w:t>
            </w:r>
            <w:r>
              <w:t>0</w:t>
            </w:r>
          </w:p>
        </w:tc>
        <w:tc>
          <w:tcPr>
            <w:tcW w:w="1572" w:type="dxa"/>
            <w:vAlign w:val="center"/>
          </w:tcPr>
          <w:p w14:paraId="61AF6E18" w14:textId="2E0B1399" w:rsidR="00E00061" w:rsidRDefault="00E00061" w:rsidP="00E00061">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E00061" w14:paraId="08AE8487" w14:textId="77777777" w:rsidTr="00025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bottom w:val="single" w:sz="4" w:space="0" w:color="auto"/>
            </w:tcBorders>
          </w:tcPr>
          <w:p w14:paraId="2DEEDA1A" w14:textId="79FBB191" w:rsidR="00E00061" w:rsidRDefault="00E00061" w:rsidP="00E00061">
            <w:pPr>
              <w:spacing w:line="276" w:lineRule="auto"/>
              <w:rPr>
                <w:lang w:val="en-US"/>
              </w:rPr>
            </w:pPr>
            <w:r>
              <w:t>US</w:t>
            </w:r>
          </w:p>
        </w:tc>
        <w:tc>
          <w:tcPr>
            <w:tcW w:w="1025" w:type="dxa"/>
            <w:tcBorders>
              <w:bottom w:val="single" w:sz="4" w:space="0" w:color="auto"/>
              <w:right w:val="single" w:sz="4" w:space="0" w:color="auto"/>
            </w:tcBorders>
          </w:tcPr>
          <w:p w14:paraId="597982D9" w14:textId="48DD71BA" w:rsidR="00E00061" w:rsidRP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1353" w:type="dxa"/>
            <w:tcBorders>
              <w:left w:val="single" w:sz="4" w:space="0" w:color="auto"/>
              <w:bottom w:val="single" w:sz="4" w:space="0" w:color="auto"/>
            </w:tcBorders>
            <w:vAlign w:val="center"/>
          </w:tcPr>
          <w:p w14:paraId="3F31D1AA" w14:textId="47D7F179"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529.</w:t>
            </w:r>
            <w:r>
              <w:t>20</w:t>
            </w:r>
          </w:p>
        </w:tc>
        <w:tc>
          <w:tcPr>
            <w:tcW w:w="1409" w:type="dxa"/>
            <w:tcBorders>
              <w:bottom w:val="single" w:sz="4" w:space="0" w:color="auto"/>
            </w:tcBorders>
            <w:vAlign w:val="center"/>
          </w:tcPr>
          <w:p w14:paraId="754545C4" w14:textId="42579B14"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28.36</w:t>
            </w:r>
          </w:p>
        </w:tc>
        <w:tc>
          <w:tcPr>
            <w:tcW w:w="1510" w:type="dxa"/>
            <w:tcBorders>
              <w:bottom w:val="single" w:sz="4" w:space="0" w:color="auto"/>
            </w:tcBorders>
            <w:vAlign w:val="center"/>
          </w:tcPr>
          <w:p w14:paraId="7D925654" w14:textId="35E52C3A"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97.45</w:t>
            </w:r>
          </w:p>
        </w:tc>
        <w:tc>
          <w:tcPr>
            <w:tcW w:w="1572" w:type="dxa"/>
            <w:tcBorders>
              <w:bottom w:val="single" w:sz="4" w:space="0" w:color="auto"/>
            </w:tcBorders>
            <w:vAlign w:val="center"/>
          </w:tcPr>
          <w:p w14:paraId="7206C488" w14:textId="33DE7E5E" w:rsidR="00E00061" w:rsidRDefault="00E00061" w:rsidP="00E00061">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bl>
    <w:p w14:paraId="6A6975D3" w14:textId="77777777" w:rsidR="00A65F8A" w:rsidRDefault="00A65F8A" w:rsidP="00DB62C0">
      <w:pPr>
        <w:spacing w:line="360" w:lineRule="auto"/>
        <w:jc w:val="both"/>
        <w:rPr>
          <w:lang w:val="en-US"/>
        </w:rPr>
      </w:pPr>
    </w:p>
    <w:p w14:paraId="0557D0E2" w14:textId="5B44687D" w:rsidR="0068084C" w:rsidRPr="00602B69" w:rsidRDefault="007F29CB" w:rsidP="00DB62C0">
      <w:pPr>
        <w:spacing w:line="360" w:lineRule="auto"/>
        <w:jc w:val="both"/>
        <w:rPr>
          <w:lang w:val="en-US"/>
        </w:rPr>
      </w:pPr>
      <w:r w:rsidRPr="00602B69">
        <w:rPr>
          <w:lang w:val="en-US"/>
        </w:rPr>
        <w:t>The second cluster includes Continental and Northern European countries and Japan. This cluster is the</w:t>
      </w:r>
      <w:r w:rsidR="00A906A9" w:rsidRPr="00602B69">
        <w:rPr>
          <w:lang w:val="en-US"/>
        </w:rPr>
        <w:t xml:space="preserve"> “</w:t>
      </w:r>
      <w:r w:rsidR="00C1368A" w:rsidRPr="00602B69">
        <w:rPr>
          <w:lang w:val="en-US"/>
        </w:rPr>
        <w:t>universal</w:t>
      </w:r>
      <w:r w:rsidR="00A906A9" w:rsidRPr="00602B69">
        <w:rPr>
          <w:lang w:val="en-US"/>
        </w:rPr>
        <w:t xml:space="preserve"> developed LTC system type”. These countries share LTC system with high financial and</w:t>
      </w:r>
      <w:r w:rsidR="005D4FC8" w:rsidRPr="00602B69">
        <w:rPr>
          <w:lang w:val="en-US"/>
        </w:rPr>
        <w:t xml:space="preserve"> institutional supply which</w:t>
      </w:r>
      <w:r w:rsidR="00A906A9" w:rsidRPr="00602B69">
        <w:rPr>
          <w:lang w:val="en-US"/>
        </w:rPr>
        <w:t xml:space="preserve"> mirrors in high performance levels. The</w:t>
      </w:r>
      <w:r w:rsidR="00C1368A" w:rsidRPr="00602B69">
        <w:rPr>
          <w:lang w:val="en-US"/>
        </w:rPr>
        <w:t xml:space="preserve"> fi</w:t>
      </w:r>
      <w:r w:rsidR="00A906A9" w:rsidRPr="00602B69">
        <w:rPr>
          <w:lang w:val="en-US"/>
        </w:rPr>
        <w:t>nancing is based on a medium level of private financing. The choice of benefits is rather free and means-testing is medium or low in these countries. Thus, public LTC system</w:t>
      </w:r>
      <w:r w:rsidR="00C1368A" w:rsidRPr="00602B69">
        <w:rPr>
          <w:lang w:val="en-US"/>
        </w:rPr>
        <w:t xml:space="preserve"> are rather high developed in th</w:t>
      </w:r>
      <w:r w:rsidR="00A906A9" w:rsidRPr="00602B69">
        <w:rPr>
          <w:lang w:val="en-US"/>
        </w:rPr>
        <w:t>es</w:t>
      </w:r>
      <w:r w:rsidR="00C1368A" w:rsidRPr="00602B69">
        <w:rPr>
          <w:lang w:val="en-US"/>
        </w:rPr>
        <w:t>e</w:t>
      </w:r>
      <w:r w:rsidR="00A906A9" w:rsidRPr="00602B69">
        <w:rPr>
          <w:lang w:val="en-US"/>
        </w:rPr>
        <w:t xml:space="preserve"> countries with only minor limitations for patients to access and finance their LTC costs.</w:t>
      </w:r>
    </w:p>
    <w:p w14:paraId="78C0149A" w14:textId="17655C28" w:rsidR="0068084C" w:rsidRPr="00602B69" w:rsidRDefault="00A906A9" w:rsidP="00DB62C0">
      <w:pPr>
        <w:spacing w:line="360" w:lineRule="auto"/>
        <w:jc w:val="both"/>
        <w:rPr>
          <w:lang w:val="en-US"/>
        </w:rPr>
      </w:pPr>
      <w:r w:rsidRPr="00602B69">
        <w:rPr>
          <w:lang w:val="en-US"/>
        </w:rPr>
        <w:lastRenderedPageBreak/>
        <w:t>The third cluster is the “private developed LTC system type”</w:t>
      </w:r>
      <w:r w:rsidR="00C1368A" w:rsidRPr="00602B69">
        <w:rPr>
          <w:lang w:val="en-US"/>
        </w:rPr>
        <w:t>.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w:t>
      </w:r>
      <w:r w:rsidR="0012335A" w:rsidRPr="00602B69">
        <w:rPr>
          <w:lang w:val="en-US"/>
        </w:rPr>
        <w:t>, limited public provision and access to public provision is mitigated by private financing of services which leads to high performances.</w:t>
      </w:r>
    </w:p>
    <w:p w14:paraId="762318F9" w14:textId="5E13036D" w:rsidR="008D6126" w:rsidRPr="00602B69" w:rsidRDefault="008D6126" w:rsidP="00DB62C0">
      <w:pPr>
        <w:spacing w:line="360" w:lineRule="auto"/>
        <w:jc w:val="both"/>
        <w:rPr>
          <w:b/>
          <w:lang w:val="en-US"/>
        </w:rPr>
      </w:pPr>
      <w:r w:rsidRPr="00602B69">
        <w:rPr>
          <w:b/>
          <w:lang w:val="en-US"/>
        </w:rPr>
        <w:t>Discussion</w:t>
      </w:r>
    </w:p>
    <w:p w14:paraId="268D2AE6" w14:textId="02E0A8D8" w:rsidR="0012335A" w:rsidRPr="00602B69" w:rsidRDefault="0012335A" w:rsidP="00DB62C0">
      <w:pPr>
        <w:spacing w:line="360" w:lineRule="auto"/>
        <w:jc w:val="both"/>
        <w:rPr>
          <w:lang w:val="en-US"/>
        </w:rPr>
      </w:pPr>
      <w:r w:rsidRPr="00602B69">
        <w:rPr>
          <w:lang w:val="en-US"/>
        </w:rPr>
        <w:t xml:space="preserve">These results partly support earlier findings of LTC typologies but also provides new evidence on LTC system types. The </w:t>
      </w:r>
      <w:r w:rsidR="00CD7884" w:rsidRPr="00602B69">
        <w:rPr>
          <w:lang w:val="en-US"/>
        </w:rPr>
        <w:t>“</w:t>
      </w:r>
      <w:r w:rsidRPr="00602B69">
        <w:rPr>
          <w:lang w:val="en-US"/>
        </w:rPr>
        <w:t>low-developed LTC system</w:t>
      </w:r>
      <w:r w:rsidR="00CD7884" w:rsidRPr="00602B69">
        <w:rPr>
          <w:lang w:val="en-US"/>
        </w:rPr>
        <w:t>”</w:t>
      </w:r>
      <w:r w:rsidRPr="00602B69">
        <w:rPr>
          <w:lang w:val="en-US"/>
        </w:rPr>
        <w:t xml:space="preserve"> cluster includes as earlier typologies a high number of Eastern European countries</w:t>
      </w:r>
      <w:r w:rsidR="00AE58E8" w:rsidRPr="00602B69">
        <w:rPr>
          <w:lang w:val="en-US"/>
        </w:rPr>
        <w:t xml:space="preserve"> </w:t>
      </w:r>
      <w:sdt>
        <w:sdtPr>
          <w:rPr>
            <w:lang w:val="en-US"/>
          </w:rPr>
          <w:alias w:val="Don't edit this field"/>
          <w:tag w:val="CitaviPlaceholder#ac21c150-2ef7-4c57-a5f6-2335bbeaaa15"/>
          <w:id w:val="1571615099"/>
          <w:placeholder>
            <w:docPart w:val="DefaultPlaceholder_-1854013440"/>
          </w:placeholder>
        </w:sdtPr>
        <w:sdtEndPr/>
        <w:sdtContent>
          <w:r w:rsidR="00AE58E8" w:rsidRPr="00602B69">
            <w:rPr>
              <w:lang w:val="en-US"/>
            </w:rPr>
            <w:fldChar w:fldCharType="begin"/>
          </w:r>
          <w:r w:rsidR="00AE58E8" w:rsidRPr="00602B69">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02B69">
            <w:rPr>
              <w:lang w:val="en-US"/>
            </w:rPr>
            <w:fldChar w:fldCharType="separate"/>
          </w:r>
          <w:r w:rsidR="00AE58E8" w:rsidRPr="00602B69">
            <w:rPr>
              <w:lang w:val="en-US"/>
            </w:rPr>
            <w:t>(Damiani et al., 2011; Halásková et al., 2017; Kraus et al., 2010)</w:t>
          </w:r>
          <w:r w:rsidR="00AE58E8" w:rsidRPr="00602B69">
            <w:rPr>
              <w:lang w:val="en-US"/>
            </w:rPr>
            <w:fldChar w:fldCharType="end"/>
          </w:r>
        </w:sdtContent>
      </w:sdt>
      <w:r w:rsidR="00AE58E8" w:rsidRPr="00602B69">
        <w:rPr>
          <w:lang w:val="en-US"/>
        </w:rPr>
        <w:t xml:space="preserve"> with the addition of three Non-European countries, Australia, New Zealand and Korea. The “universal developed LTC system type” combines the often found </w:t>
      </w:r>
      <w:r w:rsidR="0095023E" w:rsidRPr="00602B69">
        <w:rPr>
          <w:lang w:val="en-US"/>
        </w:rPr>
        <w:t>Scandinavian</w:t>
      </w:r>
      <w:r w:rsidR="00AE58E8" w:rsidRPr="00602B69">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EndPr/>
        <w:sdtContent>
          <w:r w:rsidR="00AE58E8" w:rsidRPr="00602B69">
            <w:rPr>
              <w:lang w:val="en-US"/>
            </w:rPr>
            <w:fldChar w:fldCharType="begin"/>
          </w:r>
          <w:r w:rsidR="00AE58E8" w:rsidRPr="00602B69">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02B69">
            <w:rPr>
              <w:lang w:val="en-US"/>
            </w:rPr>
            <w:fldChar w:fldCharType="separate"/>
          </w:r>
          <w:r w:rsidR="00AE58E8" w:rsidRPr="00602B69">
            <w:rPr>
              <w:lang w:val="en-US"/>
            </w:rPr>
            <w:t>(Alber, 1995; Colombo, 2012; Damiani et al., 2011; Kraus et al., 2010; Pommer et al., 2009)</w:t>
          </w:r>
          <w:r w:rsidR="00AE58E8" w:rsidRPr="00602B69">
            <w:rPr>
              <w:lang w:val="en-US"/>
            </w:rPr>
            <w:fldChar w:fldCharType="end"/>
          </w:r>
        </w:sdtContent>
      </w:sdt>
      <w:r w:rsidR="00AE58E8" w:rsidRPr="00602B69">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EndPr/>
        <w:sdtContent>
          <w:r w:rsidR="00AE58E8" w:rsidRPr="00602B69">
            <w:rPr>
              <w:lang w:val="en-US"/>
            </w:rPr>
            <w:fldChar w:fldCharType="begin"/>
          </w:r>
          <w:r w:rsidR="00AE58E8" w:rsidRPr="00602B69">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02B69">
            <w:rPr>
              <w:lang w:val="en-US"/>
            </w:rPr>
            <w:fldChar w:fldCharType="separate"/>
          </w:r>
          <w:r w:rsidR="00AE58E8" w:rsidRPr="00602B69">
            <w:rPr>
              <w:lang w:val="en-US"/>
            </w:rPr>
            <w:t>(Alber, 1995; Damiani et al., 2011; Halásková et al., 2017)</w:t>
          </w:r>
          <w:r w:rsidR="00AE58E8" w:rsidRPr="00602B69">
            <w:rPr>
              <w:lang w:val="en-US"/>
            </w:rPr>
            <w:fldChar w:fldCharType="end"/>
          </w:r>
        </w:sdtContent>
      </w:sdt>
      <w:r w:rsidR="0095023E" w:rsidRPr="00602B69">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EndPr/>
        <w:sdtContent>
          <w:r w:rsidR="0095023E" w:rsidRPr="00602B69">
            <w:rPr>
              <w:lang w:val="en-US"/>
            </w:rPr>
            <w:fldChar w:fldCharType="begin"/>
          </w:r>
          <w:r w:rsidR="0095023E" w:rsidRPr="00602B69">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02B69">
            <w:rPr>
              <w:lang w:val="en-US"/>
            </w:rPr>
            <w:fldChar w:fldCharType="separate"/>
          </w:r>
          <w:r w:rsidR="0095023E" w:rsidRPr="00602B69">
            <w:rPr>
              <w:lang w:val="en-US"/>
            </w:rPr>
            <w:t>Colombo et al.</w:t>
          </w:r>
          <w:r w:rsidR="0095023E" w:rsidRPr="00602B69">
            <w:rPr>
              <w:lang w:val="en-US"/>
            </w:rPr>
            <w:fldChar w:fldCharType="end"/>
          </w:r>
        </w:sdtContent>
      </w:sdt>
      <w:r w:rsidR="0095023E" w:rsidRPr="00602B69">
        <w:rPr>
          <w:lang w:val="en-US"/>
        </w:rPr>
        <w:t xml:space="preserve"> </w:t>
      </w:r>
      <w:sdt>
        <w:sdtPr>
          <w:rPr>
            <w:lang w:val="en-US"/>
          </w:rPr>
          <w:alias w:val="Don't edit this field"/>
          <w:tag w:val="CitaviPlaceholder#badfc38c-8f2e-4eb0-bf2e-b9799793d356"/>
          <w:id w:val="102002883"/>
          <w:placeholder>
            <w:docPart w:val="DefaultPlaceholder_-1854013440"/>
          </w:placeholder>
        </w:sdtPr>
        <w:sdtEndPr/>
        <w:sdtContent>
          <w:r w:rsidR="0095023E" w:rsidRPr="00602B69">
            <w:rPr>
              <w:lang w:val="en-US"/>
            </w:rPr>
            <w:fldChar w:fldCharType="begin"/>
          </w:r>
          <w:r w:rsidR="0095023E" w:rsidRPr="00602B69">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02B69">
            <w:rPr>
              <w:lang w:val="en-US"/>
            </w:rPr>
            <w:fldChar w:fldCharType="separate"/>
          </w:r>
          <w:r w:rsidR="0095023E" w:rsidRPr="00602B69">
            <w:rPr>
              <w:lang w:val="en-US"/>
            </w:rPr>
            <w:t>(2011)</w:t>
          </w:r>
          <w:r w:rsidR="0095023E" w:rsidRPr="00602B69">
            <w:rPr>
              <w:lang w:val="en-US"/>
            </w:rPr>
            <w:fldChar w:fldCharType="end"/>
          </w:r>
        </w:sdtContent>
      </w:sdt>
      <w:r w:rsidR="0095023E" w:rsidRPr="00602B69">
        <w:rPr>
          <w:lang w:val="en-US"/>
        </w:rPr>
        <w:t xml:space="preserve"> built a means-tested type including the UK and the US. Yet our analysis shows that also Israel and Spain belong to this type due to their mainly private approach to LTC provision which yields high performance results.</w:t>
      </w:r>
    </w:p>
    <w:p w14:paraId="01790CEE" w14:textId="45CA8C73" w:rsidR="0068084C" w:rsidRPr="00602B69" w:rsidRDefault="005D4FC8" w:rsidP="00DB62C0">
      <w:pPr>
        <w:spacing w:line="360" w:lineRule="auto"/>
        <w:jc w:val="both"/>
        <w:rPr>
          <w:lang w:val="en-US"/>
        </w:rPr>
      </w:pPr>
      <w:r w:rsidRPr="00602B69">
        <w:rPr>
          <w:lang w:val="en-US"/>
        </w:rPr>
        <w:t>Although many reforms in countries’ OECD LTC systems focused on privatization and marketization of benefits (Ranci and Pavolini, 2013; Farris and Marchetti, 2017) in recent years and a larger</w:t>
      </w:r>
      <w:r w:rsidR="00A138F0" w:rsidRPr="00602B69">
        <w:rPr>
          <w:lang w:val="en-US"/>
        </w:rPr>
        <w:t xml:space="preserve"> variety of LTC system types could be expected our results do not show such an increased variety. This</w:t>
      </w:r>
      <w:r w:rsidR="00600DB4" w:rsidRPr="00602B69">
        <w:rPr>
          <w:lang w:val="en-US"/>
        </w:rPr>
        <w:t xml:space="preserve"> does not diminish the often </w:t>
      </w:r>
      <w:r w:rsidR="00FA46BF" w:rsidRPr="00602B69">
        <w:rPr>
          <w:lang w:val="en-US"/>
        </w:rPr>
        <w:t>large changes in many countries. Yet, it might show that these changes</w:t>
      </w:r>
      <w:r w:rsidR="00600DB4" w:rsidRPr="00602B69">
        <w:rPr>
          <w:lang w:val="en-US"/>
        </w:rPr>
        <w:t xml:space="preserve"> further increased the gap between well established LTC systems which at least try to provide inclusive LTC services with a high quality and countries which still rely heavily on informal LTC provision and </w:t>
      </w:r>
      <w:r w:rsidR="00F1495E" w:rsidRPr="00602B69">
        <w:rPr>
          <w:lang w:val="en-US"/>
        </w:rPr>
        <w:t>only supply limited services to the most needy individuals.</w:t>
      </w:r>
      <w:r w:rsidR="00FA46BF" w:rsidRPr="00602B69">
        <w:rPr>
          <w:lang w:val="en-US"/>
        </w:rPr>
        <w:t xml:space="preserve"> Into this explanation also fits the “private developed LTC type” which has always included the UK and the US (Colombo, 2012) but is complimented by Spain and Israel, which might have shifted into this cluster from other clusters.</w:t>
      </w:r>
    </w:p>
    <w:p w14:paraId="625A3668" w14:textId="69769DB2" w:rsidR="00AD66E9" w:rsidRPr="00602B69" w:rsidRDefault="00AD66E9" w:rsidP="00DB62C0">
      <w:pPr>
        <w:spacing w:line="360" w:lineRule="auto"/>
        <w:jc w:val="both"/>
        <w:rPr>
          <w:b/>
          <w:lang w:val="en-US"/>
        </w:rPr>
      </w:pPr>
      <w:r w:rsidRPr="00602B69">
        <w:rPr>
          <w:b/>
          <w:lang w:val="en-US"/>
        </w:rPr>
        <w:t>Conclusion</w:t>
      </w:r>
    </w:p>
    <w:p w14:paraId="47E92298" w14:textId="2AA5FB80" w:rsidR="00F557A8" w:rsidRPr="00602B69" w:rsidRDefault="00F557A8" w:rsidP="00DB62C0">
      <w:pPr>
        <w:spacing w:line="360" w:lineRule="auto"/>
        <w:jc w:val="both"/>
        <w:rPr>
          <w:lang w:val="en-US"/>
        </w:rPr>
      </w:pPr>
      <w:r w:rsidRPr="00602B69">
        <w:rPr>
          <w:lang w:val="en-US"/>
        </w:rPr>
        <w:t>We provided an updated, innovative and flexible LTC typology. We used the latest available data from the OECD database as well as</w:t>
      </w:r>
      <w:r w:rsidR="00241280" w:rsidRPr="00602B69">
        <w:rPr>
          <w:lang w:val="en-US"/>
        </w:rPr>
        <w:t xml:space="preserve"> a</w:t>
      </w:r>
      <w:r w:rsidRPr="00602B69">
        <w:rPr>
          <w:lang w:val="en-US"/>
        </w:rPr>
        <w:t xml:space="preserve"> unique institutional dataset, which we developed ourselves and which has been checked by country policy experts. </w:t>
      </w:r>
      <w:r w:rsidR="002D6AC0" w:rsidRPr="00602B69">
        <w:rPr>
          <w:lang w:val="en-US"/>
        </w:rPr>
        <w:t>This is furthermore an</w:t>
      </w:r>
      <w:r w:rsidRPr="00602B69">
        <w:rPr>
          <w:lang w:val="en-US"/>
        </w:rPr>
        <w:t xml:space="preserve"> innovative approach because most typologies rely heavily </w:t>
      </w:r>
      <w:r w:rsidR="002D6AC0" w:rsidRPr="00602B69">
        <w:rPr>
          <w:lang w:val="en-US"/>
        </w:rPr>
        <w:t xml:space="preserve">on quantitative indicators, especially when a </w:t>
      </w:r>
      <w:r w:rsidR="002D6AC0" w:rsidRPr="00602B69">
        <w:rPr>
          <w:lang w:val="en-US"/>
        </w:rPr>
        <w:lastRenderedPageBreak/>
        <w:t xml:space="preserve">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02B69">
            <w:rPr>
              <w:lang w:val="en-US"/>
            </w:rPr>
            <w:fldChar w:fldCharType="begin"/>
          </w:r>
          <w:r w:rsidR="00563976" w:rsidRPr="00602B6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02B69">
            <w:rPr>
              <w:lang w:val="en-US"/>
            </w:rPr>
            <w:fldChar w:fldCharType="separate"/>
          </w:r>
          <w:r w:rsidR="00563976" w:rsidRPr="00602B69">
            <w:rPr>
              <w:lang w:val="en-US"/>
            </w:rPr>
            <w:t>(Colombo, 2012; Damiani et al., 2011; Halásková et al., 2017)</w:t>
          </w:r>
          <w:r w:rsidR="004C3BAD" w:rsidRPr="00602B69">
            <w:rPr>
              <w:lang w:val="en-US"/>
            </w:rPr>
            <w:fldChar w:fldCharType="end"/>
          </w:r>
        </w:sdtContent>
      </w:sdt>
      <w:r w:rsidR="002D6AC0" w:rsidRPr="00602B69">
        <w:rPr>
          <w:lang w:val="en-US"/>
        </w:rPr>
        <w:t xml:space="preserve">. Only in cases of smaller country samples which </w:t>
      </w:r>
      <w:r w:rsidR="00D9383E" w:rsidRPr="00602B69">
        <w:rPr>
          <w:lang w:val="en-US"/>
        </w:rPr>
        <w:t>use more often</w:t>
      </w:r>
      <w:r w:rsidR="002D6AC0" w:rsidRPr="00602B69">
        <w:rPr>
          <w:lang w:val="en-US"/>
        </w:rPr>
        <w:t xml:space="preserve"> qualitative comparisons</w:t>
      </w:r>
      <w:r w:rsidR="00126962" w:rsidRPr="00602B69">
        <w:rPr>
          <w:lang w:val="en-US"/>
        </w:rPr>
        <w:t xml:space="preserve"> institutional indicators are considered. Thus</w:t>
      </w:r>
      <w:r w:rsidR="00D9383E" w:rsidRPr="00602B69">
        <w:rPr>
          <w:lang w:val="en-US"/>
        </w:rPr>
        <w:t>,</w:t>
      </w:r>
      <w:r w:rsidR="00126962" w:rsidRPr="00602B69">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02B69">
            <w:rPr>
              <w:lang w:val="en-US"/>
            </w:rPr>
            <w:fldChar w:fldCharType="begin"/>
          </w:r>
          <w:r w:rsidR="00563976" w:rsidRPr="00602B69">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02B69">
            <w:rPr>
              <w:lang w:val="en-US"/>
            </w:rPr>
            <w:fldChar w:fldCharType="separate"/>
          </w:r>
          <w:r w:rsidR="00563976" w:rsidRPr="00602B69">
            <w:rPr>
              <w:lang w:val="en-US"/>
            </w:rPr>
            <w:t>Kraus et al.</w:t>
          </w:r>
          <w:r w:rsidR="00DF05EA" w:rsidRPr="00602B69">
            <w:rPr>
              <w:lang w:val="en-US"/>
            </w:rPr>
            <w:fldChar w:fldCharType="end"/>
          </w:r>
        </w:sdtContent>
      </w:sdt>
      <w:r w:rsidR="00DF05EA" w:rsidRPr="00602B69">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02B69">
            <w:rPr>
              <w:lang w:val="en-US"/>
            </w:rPr>
            <w:fldChar w:fldCharType="begin"/>
          </w:r>
          <w:r w:rsidR="00563976" w:rsidRPr="00602B69">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02B69">
            <w:rPr>
              <w:lang w:val="en-US"/>
            </w:rPr>
            <w:fldChar w:fldCharType="separate"/>
          </w:r>
          <w:r w:rsidR="00563976" w:rsidRPr="00602B69">
            <w:rPr>
              <w:lang w:val="en-US"/>
            </w:rPr>
            <w:t>(2010)</w:t>
          </w:r>
          <w:r w:rsidR="00DF05EA" w:rsidRPr="00602B69">
            <w:rPr>
              <w:lang w:val="en-US"/>
            </w:rPr>
            <w:fldChar w:fldCharType="end"/>
          </w:r>
        </w:sdtContent>
      </w:sdt>
      <w:r w:rsidR="00DF05EA" w:rsidRPr="00602B69">
        <w:rPr>
          <w:lang w:val="en-US"/>
        </w:rPr>
        <w:t>. But in the last century marketi</w:t>
      </w:r>
      <w:r w:rsidR="004C3BAD" w:rsidRPr="00602B69">
        <w:rPr>
          <w:lang w:val="en-US"/>
        </w:rPr>
        <w:t>zation, commodification and cop</w:t>
      </w:r>
      <w:r w:rsidR="00DF05EA" w:rsidRPr="00602B69">
        <w:rPr>
          <w:lang w:val="en-US"/>
        </w:rPr>
        <w:t>o</w:t>
      </w:r>
      <w:r w:rsidR="004C3BAD" w:rsidRPr="00602B69">
        <w:rPr>
          <w:lang w:val="en-US"/>
        </w:rPr>
        <w:t>ratization of care</w:t>
      </w:r>
      <w:r w:rsidR="00DF05EA" w:rsidRPr="00602B69">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02B69">
            <w:rPr>
              <w:lang w:val="en-US"/>
            </w:rPr>
            <w:fldChar w:fldCharType="begin"/>
          </w:r>
          <w:r w:rsidR="00563976" w:rsidRPr="00602B69">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02B69">
            <w:rPr>
              <w:lang w:val="en-US"/>
            </w:rPr>
            <w:fldChar w:fldCharType="separate"/>
          </w:r>
          <w:r w:rsidR="00563976" w:rsidRPr="00602B69">
            <w:rPr>
              <w:lang w:val="en-US"/>
            </w:rPr>
            <w:t>(Farris and Marchetti, 2017)</w:t>
          </w:r>
          <w:r w:rsidR="00DF05EA" w:rsidRPr="00602B69">
            <w:rPr>
              <w:lang w:val="en-US"/>
            </w:rPr>
            <w:fldChar w:fldCharType="end"/>
          </w:r>
        </w:sdtContent>
      </w:sdt>
      <w:r w:rsidR="00DF05EA" w:rsidRPr="00602B69">
        <w:rPr>
          <w:lang w:val="en-US"/>
        </w:rPr>
        <w:t xml:space="preserve">, which makes a new and updated LTC typology necessary. </w:t>
      </w:r>
    </w:p>
    <w:p w14:paraId="3CAE1925" w14:textId="0044E155" w:rsidR="00CD7884" w:rsidRPr="00602B69" w:rsidRDefault="00CD7884" w:rsidP="00DB62C0">
      <w:pPr>
        <w:spacing w:line="360" w:lineRule="auto"/>
        <w:jc w:val="both"/>
        <w:rPr>
          <w:lang w:val="en-US"/>
        </w:rPr>
      </w:pPr>
      <w:r w:rsidRPr="00602B69">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02B69">
        <w:rPr>
          <w:lang w:val="en-US"/>
        </w:rPr>
        <w:t>dividing</w:t>
      </w:r>
      <w:r w:rsidRPr="00602B69">
        <w:rPr>
          <w:lang w:val="en-US"/>
        </w:rPr>
        <w:t xml:space="preserve"> line in LTC systems is still </w:t>
      </w:r>
      <w:r w:rsidRPr="00602B69">
        <w:rPr>
          <w:i/>
          <w:lang w:val="en-US"/>
        </w:rPr>
        <w:t>if</w:t>
      </w:r>
      <w:r w:rsidRPr="00602B69">
        <w:rPr>
          <w:lang w:val="en-US"/>
        </w:rPr>
        <w:t xml:space="preserve"> publicly organized </w:t>
      </w:r>
      <w:r w:rsidR="00735F9F" w:rsidRPr="00602B69">
        <w:rPr>
          <w:lang w:val="en-US"/>
        </w:rPr>
        <w:t>LTC services are universally provided on a broad basis.</w:t>
      </w:r>
      <w:r w:rsidRPr="00602B69">
        <w:rPr>
          <w:lang w:val="en-US"/>
        </w:rPr>
        <w:t xml:space="preserve"> </w:t>
      </w:r>
    </w:p>
    <w:p w14:paraId="753BD012" w14:textId="5208BBF1" w:rsidR="00D062D3" w:rsidRPr="00602B69" w:rsidRDefault="00162B67" w:rsidP="00136D75">
      <w:pPr>
        <w:spacing w:line="360" w:lineRule="auto"/>
        <w:jc w:val="both"/>
        <w:rPr>
          <w:lang w:val="en-US"/>
        </w:rPr>
      </w:pPr>
      <w:r w:rsidRPr="00602B69">
        <w:rPr>
          <w:lang w:val="en-US"/>
        </w:rPr>
        <w:t>Still</w:t>
      </w:r>
      <w:r w:rsidR="00241280" w:rsidRPr="00602B69">
        <w:rPr>
          <w:lang w:val="en-US"/>
        </w:rPr>
        <w:t>,</w:t>
      </w:r>
      <w:r w:rsidRPr="00602B69">
        <w:rPr>
          <w:lang w:val="en-US"/>
        </w:rPr>
        <w:t xml:space="preserve"> typologies</w:t>
      </w:r>
      <w:r w:rsidR="00241280" w:rsidRPr="00602B69">
        <w:rPr>
          <w:lang w:val="en-US"/>
        </w:rPr>
        <w:t xml:space="preserve"> always</w:t>
      </w:r>
      <w:r w:rsidRPr="00602B69">
        <w:rPr>
          <w:lang w:val="en-US"/>
        </w:rPr>
        <w:t xml:space="preserve"> imply generalizations. For example, i</w:t>
      </w:r>
      <w:r w:rsidR="00D062D3" w:rsidRPr="00602B69">
        <w:rPr>
          <w:lang w:val="en-US"/>
        </w:rPr>
        <w:t>n many countries</w:t>
      </w:r>
      <w:r w:rsidRPr="00602B69">
        <w:rPr>
          <w:lang w:val="en-US"/>
        </w:rPr>
        <w:t xml:space="preserve"> LTC services and access have a</w:t>
      </w:r>
      <w:r w:rsidR="00D062D3" w:rsidRPr="00602B69">
        <w:rPr>
          <w:lang w:val="en-US"/>
        </w:rPr>
        <w:t xml:space="preserve"> high regional fragmentation</w:t>
      </w:r>
      <w:r w:rsidRPr="00602B69">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02B69">
            <w:rPr>
              <w:lang w:val="en-US"/>
            </w:rPr>
            <w:fldChar w:fldCharType="begin"/>
          </w:r>
          <w:r w:rsidR="00563976" w:rsidRPr="00602B69">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02B69">
            <w:rPr>
              <w:lang w:val="en-US"/>
            </w:rPr>
            <w:fldChar w:fldCharType="separate"/>
          </w:r>
          <w:r w:rsidR="00563976" w:rsidRPr="00602B69">
            <w:rPr>
              <w:lang w:val="en-US"/>
            </w:rPr>
            <w:t>(Spasova et al., 2018)</w:t>
          </w:r>
          <w:r w:rsidRPr="00602B69">
            <w:rPr>
              <w:lang w:val="en-US"/>
            </w:rPr>
            <w:fldChar w:fldCharType="end"/>
          </w:r>
        </w:sdtContent>
      </w:sdt>
      <w:r w:rsidRPr="00602B69">
        <w:rPr>
          <w:lang w:val="en-US"/>
        </w:rPr>
        <w:t xml:space="preserve">, </w:t>
      </w:r>
      <w:r w:rsidR="00D062D3" w:rsidRPr="00602B69">
        <w:rPr>
          <w:lang w:val="en-US"/>
        </w:rPr>
        <w:t>which cannot</w:t>
      </w:r>
      <w:r w:rsidRPr="00602B69">
        <w:rPr>
          <w:lang w:val="en-US"/>
        </w:rPr>
        <w:t xml:space="preserve"> be</w:t>
      </w:r>
      <w:r w:rsidR="00D062D3" w:rsidRPr="00602B69">
        <w:rPr>
          <w:lang w:val="en-US"/>
        </w:rPr>
        <w:t xml:space="preserve"> display</w:t>
      </w:r>
      <w:r w:rsidRPr="00602B69">
        <w:rPr>
          <w:lang w:val="en-US"/>
        </w:rPr>
        <w:t>ed on a brought basis in an internationally comparative typology. Furthermore, LTC systems have not that clear boundaries as other welfare state systems such as healthcare, unemployment or pensions</w:t>
      </w:r>
      <w:r w:rsidR="00241280" w:rsidRPr="00602B69">
        <w:rPr>
          <w:lang w:val="en-US"/>
        </w:rPr>
        <w:t xml:space="preserve"> do</w:t>
      </w:r>
      <w:r w:rsidRPr="00602B69">
        <w:rPr>
          <w:lang w:val="en-US"/>
        </w:rPr>
        <w:t xml:space="preserve">. LTC can be provided via a </w:t>
      </w:r>
      <w:r w:rsidR="004C3BAD" w:rsidRPr="00602B69">
        <w:rPr>
          <w:lang w:val="en-US"/>
        </w:rPr>
        <w:t>separate</w:t>
      </w:r>
      <w:r w:rsidRPr="00602B69">
        <w:rPr>
          <w:lang w:val="en-US"/>
        </w:rPr>
        <w:t xml:space="preserve"> LTC system or it can be partially integrated in healthcare, social assistance or pension systems</w:t>
      </w:r>
      <w:r w:rsidR="00F95583" w:rsidRPr="00602B69">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02B69">
            <w:rPr>
              <w:lang w:val="en-US"/>
            </w:rPr>
            <w:fldChar w:fldCharType="begin"/>
          </w:r>
          <w:r w:rsidR="00563976" w:rsidRPr="00602B6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02B69">
            <w:rPr>
              <w:lang w:val="en-US"/>
            </w:rPr>
            <w:fldChar w:fldCharType="separate"/>
          </w:r>
          <w:r w:rsidR="00563976" w:rsidRPr="00602B69">
            <w:rPr>
              <w:lang w:val="en-US"/>
            </w:rPr>
            <w:t>(Nies et al., 2013)</w:t>
          </w:r>
          <w:r w:rsidR="000E5EEF" w:rsidRPr="00602B69">
            <w:rPr>
              <w:lang w:val="en-US"/>
            </w:rPr>
            <w:fldChar w:fldCharType="end"/>
          </w:r>
        </w:sdtContent>
      </w:sdt>
      <w:r w:rsidR="000E5EEF" w:rsidRPr="00602B69">
        <w:rPr>
          <w:lang w:val="en-US"/>
        </w:rPr>
        <w:t xml:space="preserve">. </w:t>
      </w:r>
      <w:r w:rsidR="00F95583" w:rsidRPr="00602B69">
        <w:rPr>
          <w:lang w:val="en-US"/>
        </w:rPr>
        <w:t>Furthermore, LTC is in many countries still a new issue in the welfare state, because the provision was traditionally devolved to familie</w:t>
      </w:r>
      <w:r w:rsidR="00D9383E" w:rsidRPr="00602B69">
        <w:rPr>
          <w:lang w:val="en-US"/>
        </w:rPr>
        <w:t xml:space="preserve">s and now increasingly </w:t>
      </w:r>
      <w:r w:rsidR="00F95583" w:rsidRPr="00602B69">
        <w:rPr>
          <w:lang w:val="en-US"/>
        </w:rPr>
        <w:t>to migrant care workers</w:t>
      </w:r>
      <w:r w:rsidR="000E5EEF" w:rsidRPr="00602B69">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02B69">
            <w:rPr>
              <w:lang w:val="en-US"/>
            </w:rPr>
            <w:fldChar w:fldCharType="begin"/>
          </w:r>
          <w:r w:rsidR="00563976" w:rsidRPr="00602B6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02B69">
            <w:rPr>
              <w:lang w:val="en-US"/>
            </w:rPr>
            <w:fldChar w:fldCharType="separate"/>
          </w:r>
          <w:r w:rsidR="00563976" w:rsidRPr="00602B69">
            <w:rPr>
              <w:lang w:val="en-US"/>
            </w:rPr>
            <w:t>(Colombo et al., 2011; Da Roit and Le Bihan, 2010)</w:t>
          </w:r>
          <w:r w:rsidR="000E5EEF" w:rsidRPr="00602B69">
            <w:rPr>
              <w:lang w:val="en-US"/>
            </w:rPr>
            <w:fldChar w:fldCharType="end"/>
          </w:r>
        </w:sdtContent>
      </w:sdt>
      <w:r w:rsidR="00F95583" w:rsidRPr="00602B69">
        <w:rPr>
          <w:lang w:val="en-US"/>
        </w:rPr>
        <w:t>. Unfortunatel</w:t>
      </w:r>
      <w:r w:rsidR="000E5EEF" w:rsidRPr="00602B69">
        <w:rPr>
          <w:lang w:val="en-US"/>
        </w:rPr>
        <w:t xml:space="preserve">y, indicators on informal care </w:t>
      </w:r>
      <w:r w:rsidR="00F95583" w:rsidRPr="00602B69">
        <w:rPr>
          <w:lang w:val="en-US"/>
        </w:rPr>
        <w:t>are not available and by nature not reliable. The only approximation</w:t>
      </w:r>
      <w:r w:rsidR="00241280" w:rsidRPr="00602B69">
        <w:rPr>
          <w:lang w:val="en-US"/>
        </w:rPr>
        <w:t>, we have included,</w:t>
      </w:r>
      <w:r w:rsidR="00F95583" w:rsidRPr="00602B69">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02B69">
            <w:rPr>
              <w:lang w:val="en-US"/>
            </w:rPr>
            <w:fldChar w:fldCharType="begin"/>
          </w:r>
          <w:r w:rsidR="00563976" w:rsidRPr="00602B69">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02B69">
            <w:rPr>
              <w:lang w:val="en-US"/>
            </w:rPr>
            <w:fldChar w:fldCharType="separate"/>
          </w:r>
          <w:r w:rsidR="00563976" w:rsidRPr="00602B69">
            <w:rPr>
              <w:lang w:val="en-US"/>
            </w:rPr>
            <w:t>(Da Roit and Le Bihan, 2010; Da Roit and Weicht, 2013)</w:t>
          </w:r>
          <w:r w:rsidR="000E5EEF" w:rsidRPr="00602B69">
            <w:rPr>
              <w:lang w:val="en-US"/>
            </w:rPr>
            <w:fldChar w:fldCharType="end"/>
          </w:r>
        </w:sdtContent>
      </w:sdt>
      <w:r w:rsidR="000E5EEF" w:rsidRPr="00602B69">
        <w:rPr>
          <w:lang w:val="en-US"/>
        </w:rPr>
        <w:t>.</w:t>
      </w:r>
    </w:p>
    <w:p w14:paraId="491B9C36" w14:textId="56BF3750" w:rsidR="0089212E" w:rsidRPr="00602B69" w:rsidRDefault="0089212E" w:rsidP="00DB62C0">
      <w:pPr>
        <w:spacing w:line="360" w:lineRule="auto"/>
        <w:jc w:val="both"/>
        <w:rPr>
          <w:b/>
          <w:lang w:val="en-US"/>
        </w:rPr>
      </w:pPr>
    </w:p>
    <w:sdt>
      <w:sdtPr>
        <w:rPr>
          <w:rFonts w:asciiTheme="minorHAnsi" w:eastAsiaTheme="minorHAnsi" w:hAnsiTheme="minorHAnsi" w:cstheme="minorBidi"/>
          <w:color w:val="auto"/>
          <w:sz w:val="22"/>
          <w:szCs w:val="22"/>
          <w:lang w:val="en-US"/>
        </w:rPr>
        <w:alias w:val="Don’t edit this field."/>
        <w:tag w:val="CitaviBibliography"/>
        <w:id w:val="-861361920"/>
        <w:placeholder>
          <w:docPart w:val="DefaultPlaceholder_-1854013440"/>
        </w:placeholder>
      </w:sdtPr>
      <w:sdtEndPr/>
      <w:sdtContent>
        <w:p w14:paraId="71FB549E" w14:textId="77777777" w:rsidR="00AE58E8" w:rsidRPr="00602B69" w:rsidRDefault="00D062D3" w:rsidP="00AE58E8">
          <w:pPr>
            <w:pStyle w:val="CitaviBibliographyHeading"/>
            <w:rPr>
              <w:lang w:val="en-US"/>
            </w:rPr>
          </w:pPr>
          <w:r w:rsidRPr="00602B69">
            <w:rPr>
              <w:lang w:val="en-US"/>
            </w:rPr>
            <w:fldChar w:fldCharType="begin"/>
          </w:r>
          <w:r w:rsidR="00DB62C0" w:rsidRPr="00602B69">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02B69">
            <w:rPr>
              <w:lang w:val="en-US"/>
            </w:rPr>
            <w:fldChar w:fldCharType="separate"/>
          </w:r>
          <w:bookmarkStart w:id="230" w:name="_CTVBIBLIOGRAPHY1"/>
          <w:bookmarkEnd w:id="230"/>
          <w:r w:rsidR="00AE58E8" w:rsidRPr="00602B69">
            <w:rPr>
              <w:lang w:val="en-US"/>
            </w:rPr>
            <w:t>References</w:t>
          </w:r>
        </w:p>
        <w:p w14:paraId="31F756F9" w14:textId="77777777" w:rsidR="00AE58E8" w:rsidRPr="00602B69" w:rsidRDefault="00AE58E8" w:rsidP="00AE58E8">
          <w:pPr>
            <w:pStyle w:val="CitaviBibliographyEntry"/>
            <w:rPr>
              <w:lang w:val="en-US"/>
            </w:rPr>
          </w:pPr>
          <w:bookmarkStart w:id="231" w:name="_CTVL001034e448139b54f419adf4039f0e6938f"/>
          <w:r w:rsidRPr="00602B69">
            <w:rPr>
              <w:lang w:val="en-US"/>
            </w:rPr>
            <w:t>Alber, J. (1995) ‘A Framework for the Comparative Study of Social Services’, Journal of European Social Policy 5(2): 131–49.</w:t>
          </w:r>
        </w:p>
        <w:p w14:paraId="777E9CEF" w14:textId="77777777" w:rsidR="00AE58E8" w:rsidRPr="00602B69" w:rsidRDefault="00AE58E8" w:rsidP="00AE58E8">
          <w:pPr>
            <w:pStyle w:val="CitaviBibliographyEntry"/>
            <w:rPr>
              <w:lang w:val="en-US"/>
            </w:rPr>
          </w:pPr>
          <w:bookmarkStart w:id="232" w:name="_CTVL001810c08d70777472783612d9c6746a6b1"/>
          <w:bookmarkEnd w:id="231"/>
          <w:r w:rsidRPr="00602B69">
            <w:rPr>
              <w:lang w:val="en-US"/>
            </w:rPr>
            <w:t>Anderson, A. (2012) ‘Europe's Care Regimes and the Role of Migrant Care Workers Within Them’, Journal of Population Ageing 5(2): 135–46.</w:t>
          </w:r>
        </w:p>
        <w:p w14:paraId="2063F718" w14:textId="77777777" w:rsidR="00AE58E8" w:rsidRPr="00602B69" w:rsidRDefault="00AE58E8" w:rsidP="00AE58E8">
          <w:pPr>
            <w:pStyle w:val="CitaviBibliographyEntry"/>
            <w:rPr>
              <w:lang w:val="en-US"/>
            </w:rPr>
          </w:pPr>
          <w:bookmarkStart w:id="233" w:name="_CTVL001d05c2d44cb5e4fe2b3f74ab1c28541ed"/>
          <w:bookmarkEnd w:id="232"/>
          <w:r w:rsidRPr="00602B69">
            <w:rPr>
              <w:lang w:val="en-US"/>
            </w:rPr>
            <w:t>Anttonen, A. and Sipilä, J. (1996) ‘European Social Care Services: Is it possible to identify models?’, Journal of European Social Policy 6(2): 87–100.</w:t>
          </w:r>
        </w:p>
        <w:p w14:paraId="2175B90B" w14:textId="77777777" w:rsidR="00AE58E8" w:rsidRPr="00602B69" w:rsidRDefault="00AE58E8" w:rsidP="00AE58E8">
          <w:pPr>
            <w:pStyle w:val="CitaviBibliographyEntry"/>
            <w:rPr>
              <w:lang w:val="en-US"/>
            </w:rPr>
          </w:pPr>
          <w:bookmarkStart w:id="234" w:name="_CTVL001e6435ca3dc8443b5a53ecffd8c03ae4d"/>
          <w:bookmarkEnd w:id="233"/>
          <w:r w:rsidRPr="00602B69">
            <w:rPr>
              <w:lang w:val="en-US"/>
            </w:rPr>
            <w:t>Bettio, F. and Plantenga, J. (2004) ‘Comparing Care Regimes in Europe’, Feminist Economics 10(1): 85–113.</w:t>
          </w:r>
        </w:p>
        <w:p w14:paraId="7D982ED1" w14:textId="77777777" w:rsidR="00AE58E8" w:rsidRPr="00602B69" w:rsidRDefault="00AE58E8" w:rsidP="00AE58E8">
          <w:pPr>
            <w:pStyle w:val="CitaviBibliographyEntry"/>
            <w:rPr>
              <w:lang w:val="en-US"/>
            </w:rPr>
          </w:pPr>
          <w:bookmarkStart w:id="235" w:name="_CTVL00186166193303347ca969e2168af48b4b8"/>
          <w:bookmarkEnd w:id="234"/>
          <w:r w:rsidRPr="00602B69">
            <w:rPr>
              <w:lang w:val="en-US"/>
            </w:rPr>
            <w:lastRenderedPageBreak/>
            <w:t xml:space="preserve">Colombo, F. (2012) ‘Typology of Public Coverage for Long-Term Care in OECD Countries’, in J. Costa-Font and C. Courbage (eds) </w:t>
          </w:r>
          <w:bookmarkEnd w:id="235"/>
          <w:r w:rsidRPr="00602B69">
            <w:rPr>
              <w:i/>
              <w:lang w:val="en-US"/>
            </w:rPr>
            <w:t>Financing Long-Term Care in Europe: Institutions, Markets and Models</w:t>
          </w:r>
          <w:r w:rsidRPr="00602B69">
            <w:rPr>
              <w:lang w:val="en-US"/>
            </w:rPr>
            <w:t>, pp. 17–40. London, s.l.: Palgrave Macmillan UK.</w:t>
          </w:r>
        </w:p>
        <w:p w14:paraId="2D91BE41" w14:textId="77777777" w:rsidR="00AE58E8" w:rsidRPr="00602B69" w:rsidRDefault="00AE58E8" w:rsidP="00AE58E8">
          <w:pPr>
            <w:pStyle w:val="CitaviBibliographyEntry"/>
            <w:rPr>
              <w:lang w:val="en-US"/>
            </w:rPr>
          </w:pPr>
          <w:bookmarkStart w:id="236" w:name="_CTVL0010b6a142e90234bc18156f4e7b2566369"/>
          <w:r w:rsidRPr="00602B69">
            <w:rPr>
              <w:lang w:val="en-US"/>
            </w:rPr>
            <w:t xml:space="preserve">Colombo, F., Llena-Nozal, A., Mercier, J. and Tjadens, F. (2011) </w:t>
          </w:r>
          <w:bookmarkEnd w:id="236"/>
          <w:r w:rsidRPr="00602B69">
            <w:rPr>
              <w:i/>
              <w:lang w:val="en-US"/>
            </w:rPr>
            <w:t xml:space="preserve">Help wanted?: Providing and paying for long-term care. </w:t>
          </w:r>
          <w:r w:rsidRPr="00602B69">
            <w:rPr>
              <w:lang w:val="en-US"/>
            </w:rPr>
            <w:t>Paris: OECD.</w:t>
          </w:r>
        </w:p>
        <w:p w14:paraId="6C67F192" w14:textId="77777777" w:rsidR="00AE58E8" w:rsidRPr="00602B69" w:rsidRDefault="00AE58E8" w:rsidP="00AE58E8">
          <w:pPr>
            <w:pStyle w:val="CitaviBibliographyEntry"/>
            <w:rPr>
              <w:lang w:val="en-US"/>
            </w:rPr>
          </w:pPr>
          <w:bookmarkStart w:id="237" w:name="_CTVL0011b8ba8c659eb4b73a7f1fa02fe518735"/>
          <w:r w:rsidRPr="00602B69">
            <w:rPr>
              <w:lang w:val="en-US"/>
            </w:rPr>
            <w:t>Da Roit, B. and Le Bihan, B. (2010) ‘Similar and Yet So Different: Cash-for-Care in Six European Countries’ Long-Term Care Policies’, The Milbank Quarterly 88(3): 286–309.</w:t>
          </w:r>
        </w:p>
        <w:p w14:paraId="72847960" w14:textId="77777777" w:rsidR="00AE58E8" w:rsidRPr="00602B69" w:rsidRDefault="00AE58E8" w:rsidP="00AE58E8">
          <w:pPr>
            <w:pStyle w:val="CitaviBibliographyEntry"/>
            <w:rPr>
              <w:lang w:val="en-US"/>
            </w:rPr>
          </w:pPr>
          <w:bookmarkStart w:id="238" w:name="_CTVL001a4836dae68d94d748616d13fb0207f15"/>
          <w:bookmarkEnd w:id="237"/>
          <w:r w:rsidRPr="00602B69">
            <w:rPr>
              <w:lang w:val="en-US"/>
            </w:rPr>
            <w:t>Da Roit, B. and Weicht, B. (2013) ‘Migrant care work and care, migration and employment regimes: A fuzzy-set analysis’, Journal of European Social Policy 23(5): 469–86.</w:t>
          </w:r>
        </w:p>
        <w:p w14:paraId="05393342" w14:textId="77777777" w:rsidR="00AE58E8" w:rsidRPr="00602B69" w:rsidRDefault="00AE58E8" w:rsidP="00AE58E8">
          <w:pPr>
            <w:pStyle w:val="CitaviBibliographyEntry"/>
            <w:rPr>
              <w:lang w:val="en-US"/>
            </w:rPr>
          </w:pPr>
          <w:bookmarkStart w:id="239" w:name="_CTVL001fd3ac2a6731141c3b7b2698947518579"/>
          <w:bookmarkEnd w:id="238"/>
          <w:r w:rsidRPr="00602B69">
            <w:rPr>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02B69" w:rsidRDefault="00AE58E8" w:rsidP="00AE58E8">
          <w:pPr>
            <w:pStyle w:val="CitaviBibliographyEntry"/>
            <w:rPr>
              <w:lang w:val="en-US"/>
            </w:rPr>
          </w:pPr>
          <w:bookmarkStart w:id="240" w:name="_CTVL0015f1bbd69fb3c4522abd802c60d39aab7"/>
          <w:bookmarkEnd w:id="239"/>
          <w:r w:rsidRPr="00602B69">
            <w:rPr>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02B69" w:rsidRDefault="00AE58E8" w:rsidP="00AE58E8">
          <w:pPr>
            <w:pStyle w:val="CitaviBibliographyEntry"/>
            <w:rPr>
              <w:lang w:val="en-US"/>
            </w:rPr>
          </w:pPr>
          <w:bookmarkStart w:id="241" w:name="_CTVL0010ab61766c6234c81af59c27fe2c9d49d"/>
          <w:bookmarkEnd w:id="240"/>
          <w:r w:rsidRPr="00602B69">
            <w:rPr>
              <w:lang w:val="en-US"/>
            </w:rPr>
            <w:t xml:space="preserve">Esping-Andersen, G. (1990) </w:t>
          </w:r>
          <w:bookmarkEnd w:id="241"/>
          <w:r w:rsidRPr="00602B69">
            <w:rPr>
              <w:i/>
              <w:lang w:val="en-US"/>
            </w:rPr>
            <w:t xml:space="preserve">The three worlds of welfare capitalism. </w:t>
          </w:r>
          <w:r w:rsidRPr="00602B69">
            <w:rPr>
              <w:lang w:val="en-US"/>
            </w:rPr>
            <w:t>Princeton, N.J.: Princeton University Press.</w:t>
          </w:r>
        </w:p>
        <w:p w14:paraId="413E8F0C" w14:textId="77777777" w:rsidR="00AE58E8" w:rsidRPr="00602B69" w:rsidRDefault="00AE58E8" w:rsidP="00AE58E8">
          <w:pPr>
            <w:pStyle w:val="CitaviBibliographyEntry"/>
            <w:rPr>
              <w:lang w:val="en-US"/>
            </w:rPr>
          </w:pPr>
          <w:bookmarkStart w:id="242" w:name="_CTVL001e695c9812ebe48f081664322ba67ea9f"/>
          <w:r w:rsidRPr="00602B69">
            <w:rPr>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02B69" w:rsidRDefault="00AE58E8" w:rsidP="00AE58E8">
          <w:pPr>
            <w:pStyle w:val="CitaviBibliographyEntry"/>
            <w:rPr>
              <w:lang w:val="en-US"/>
            </w:rPr>
          </w:pPr>
          <w:bookmarkStart w:id="243" w:name="_CTVL001b1b4eaaf0a3c4f5e8b08e5aac25ab74c"/>
          <w:bookmarkEnd w:id="242"/>
          <w:r w:rsidRPr="00602B69">
            <w:rPr>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02B69" w:rsidRDefault="00AE58E8" w:rsidP="00AE58E8">
          <w:pPr>
            <w:pStyle w:val="CitaviBibliographyEntry"/>
            <w:rPr>
              <w:lang w:val="en-US"/>
            </w:rPr>
          </w:pPr>
          <w:bookmarkStart w:id="244" w:name="_CTVL0013deb4cb5e8224491a572d4026b6a1358"/>
          <w:bookmarkEnd w:id="243"/>
          <w:r w:rsidRPr="00602B69">
            <w:rPr>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02B69" w:rsidRDefault="00AE58E8" w:rsidP="00AE58E8">
          <w:pPr>
            <w:pStyle w:val="CitaviBibliographyEntry"/>
            <w:rPr>
              <w:lang w:val="en-US"/>
            </w:rPr>
          </w:pPr>
          <w:bookmarkStart w:id="245" w:name="_CTVL0017c3d120b68894a438ddae60dd66cb8df"/>
          <w:bookmarkEnd w:id="244"/>
          <w:r w:rsidRPr="00602B69">
            <w:rPr>
              <w:lang w:val="en-US"/>
            </w:rPr>
            <w:t>Ferrera, M. (1996) ‘The 'Southern Model' of Welfare in Social Europe’, Journal of European Social Policy 6(1): 17–37.</w:t>
          </w:r>
        </w:p>
        <w:p w14:paraId="32F0B651" w14:textId="77777777" w:rsidR="00AE58E8" w:rsidRPr="00602B69" w:rsidRDefault="00AE58E8" w:rsidP="00AE58E8">
          <w:pPr>
            <w:pStyle w:val="CitaviBibliographyEntry"/>
            <w:rPr>
              <w:lang w:val="en-US"/>
            </w:rPr>
          </w:pPr>
          <w:bookmarkStart w:id="246" w:name="_CTVL001373c94ccf3c24a1ebfb425e778bd7fad"/>
          <w:bookmarkEnd w:id="245"/>
          <w:r w:rsidRPr="00602B69">
            <w:rPr>
              <w:lang w:val="en-US"/>
            </w:rPr>
            <w:t>Halásková, R., Bednář, P. and Halásková, M. (2017) ‘Forms of Providing and Financing Long-Term Care in OECD Countries’, Review of Economic Perspectives 17(2): 159–78.</w:t>
          </w:r>
        </w:p>
        <w:p w14:paraId="7B190B9D" w14:textId="77777777" w:rsidR="00AE58E8" w:rsidRPr="00602B69" w:rsidRDefault="00AE58E8" w:rsidP="00AE58E8">
          <w:pPr>
            <w:pStyle w:val="CitaviBibliographyEntry"/>
            <w:rPr>
              <w:lang w:val="en-US"/>
            </w:rPr>
          </w:pPr>
          <w:bookmarkStart w:id="247" w:name="_CTVL0012648c6a98a1148368dd9ae50a6bfa51a"/>
          <w:bookmarkEnd w:id="246"/>
          <w:r w:rsidRPr="00602B69">
            <w:rPr>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02B69" w:rsidRDefault="00AE58E8" w:rsidP="00AE58E8">
          <w:pPr>
            <w:pStyle w:val="CitaviBibliographyEntry"/>
            <w:rPr>
              <w:lang w:val="en-US"/>
            </w:rPr>
          </w:pPr>
          <w:bookmarkStart w:id="248" w:name="_CTVL001be466e05928646daa518cec4cec03f63"/>
          <w:bookmarkEnd w:id="247"/>
          <w:r w:rsidRPr="00602B69">
            <w:rPr>
              <w:lang w:val="en-US"/>
            </w:rPr>
            <w:t>Jensen, C. (2008) ‘Worlds of welfare services and transfers’, Journal of European Social Policy 18(2): 151–62.</w:t>
          </w:r>
        </w:p>
        <w:p w14:paraId="7928F41F" w14:textId="77777777" w:rsidR="00AE58E8" w:rsidRPr="00602B69" w:rsidRDefault="00AE58E8" w:rsidP="00AE58E8">
          <w:pPr>
            <w:pStyle w:val="CitaviBibliographyEntry"/>
            <w:rPr>
              <w:lang w:val="en-US"/>
            </w:rPr>
          </w:pPr>
          <w:bookmarkStart w:id="249" w:name="_CTVL0010c10d28edea54957a390cc5df62b8fef"/>
          <w:bookmarkEnd w:id="248"/>
          <w:r w:rsidRPr="00602B69">
            <w:rPr>
              <w:lang w:val="en-US"/>
            </w:rPr>
            <w:t>Kautto, M. (2002) ‘Investing in Services in West European welfare states’, Journal of European Social Policy 12(1): 53–65.</w:t>
          </w:r>
        </w:p>
        <w:p w14:paraId="4B50CB0E" w14:textId="77777777" w:rsidR="00AE58E8" w:rsidRPr="00602B69" w:rsidRDefault="00AE58E8" w:rsidP="00AE58E8">
          <w:pPr>
            <w:pStyle w:val="CitaviBibliographyEntry"/>
            <w:rPr>
              <w:lang w:val="en-US"/>
            </w:rPr>
          </w:pPr>
          <w:bookmarkStart w:id="250" w:name="_CTVL0014a831c3476a74e2b9956ea11f6651680"/>
          <w:bookmarkEnd w:id="249"/>
          <w:r w:rsidRPr="00602B69">
            <w:rPr>
              <w:lang w:val="en-US"/>
            </w:rPr>
            <w:t xml:space="preserve">Kraus, M., Riedel, M., Mot, E. S., Willemé, P. and Röhrling, G. (2010) </w:t>
          </w:r>
          <w:bookmarkEnd w:id="250"/>
          <w:r w:rsidRPr="00602B69">
            <w:rPr>
              <w:i/>
              <w:lang w:val="en-US"/>
            </w:rPr>
            <w:t xml:space="preserve">A typology of long-term care systems in Europe. </w:t>
          </w:r>
          <w:r w:rsidRPr="00602B69">
            <w:rPr>
              <w:lang w:val="en-US"/>
            </w:rPr>
            <w:t>Brussels: ENEPRI.</w:t>
          </w:r>
        </w:p>
        <w:p w14:paraId="226356A9" w14:textId="77777777" w:rsidR="00AE58E8" w:rsidRPr="00602B69" w:rsidRDefault="00AE58E8" w:rsidP="00AE58E8">
          <w:pPr>
            <w:pStyle w:val="CitaviBibliographyEntry"/>
            <w:rPr>
              <w:lang w:val="en-US"/>
            </w:rPr>
          </w:pPr>
          <w:bookmarkStart w:id="251" w:name="_CTVL0014201f31f4e42406fb639b4aefaa60020"/>
          <w:r w:rsidRPr="00602B69">
            <w:rPr>
              <w:lang w:val="en-US"/>
            </w:rPr>
            <w:t>Leitner, S. (2003) ‘Varieties of familialism: The caring function of the family in comparative perspective’, European Societies 5(4): 353–75.</w:t>
          </w:r>
        </w:p>
        <w:p w14:paraId="32D82F2C" w14:textId="77777777" w:rsidR="00AE58E8" w:rsidRPr="00602B69" w:rsidRDefault="00AE58E8" w:rsidP="00AE58E8">
          <w:pPr>
            <w:pStyle w:val="CitaviBibliographyEntry"/>
            <w:rPr>
              <w:lang w:val="en-US"/>
            </w:rPr>
          </w:pPr>
          <w:bookmarkStart w:id="252" w:name="_CTVL0017b919a235e4542c7a45bffd37c2a2501"/>
          <w:bookmarkEnd w:id="251"/>
          <w:r w:rsidRPr="00602B69">
            <w:rPr>
              <w:lang w:val="en-US"/>
            </w:rPr>
            <w:t>MISSOC (2018) ‘Comparative tables’. https://www.missoc.org/missoc-database/comparative-tables/.</w:t>
          </w:r>
        </w:p>
        <w:p w14:paraId="57F571C6" w14:textId="77777777" w:rsidR="00AE58E8" w:rsidRPr="00602B69" w:rsidRDefault="00AE58E8" w:rsidP="00AE58E8">
          <w:pPr>
            <w:pStyle w:val="CitaviBibliographyEntry"/>
            <w:rPr>
              <w:lang w:val="en-US"/>
            </w:rPr>
          </w:pPr>
          <w:bookmarkStart w:id="253" w:name="_CTVL001c8de60e5bb4846cabf3cbe7b0f4faa71"/>
          <w:bookmarkEnd w:id="252"/>
          <w:r w:rsidRPr="00602B69">
            <w:rPr>
              <w:lang w:val="en-US"/>
            </w:rPr>
            <w:t xml:space="preserve">Nies, H., Leichsenring, K. and Mak, S. (2013) ‘The Emerging Identity of Long- Term Care Systems in Europe’, in Leichsenring, Kai, Billings, Jenny and H. Nies (eds) </w:t>
          </w:r>
          <w:bookmarkEnd w:id="253"/>
          <w:r w:rsidRPr="00602B69">
            <w:rPr>
              <w:i/>
              <w:lang w:val="en-US"/>
            </w:rPr>
            <w:t>Long term care in Europe: Improving policy and practice</w:t>
          </w:r>
          <w:r w:rsidRPr="00602B69">
            <w:rPr>
              <w:lang w:val="en-US"/>
            </w:rPr>
            <w:t>, pp. 19–41. Basingstoke: Palgrave Macmillan.</w:t>
          </w:r>
        </w:p>
        <w:p w14:paraId="1607AF13" w14:textId="77777777" w:rsidR="00AE58E8" w:rsidRPr="00602B69" w:rsidRDefault="00AE58E8" w:rsidP="00AE58E8">
          <w:pPr>
            <w:pStyle w:val="CitaviBibliographyEntry"/>
            <w:rPr>
              <w:lang w:val="en-US"/>
            </w:rPr>
          </w:pPr>
          <w:bookmarkStart w:id="254" w:name="_CTVL00131a6e1e5cd3746469cdb27300f86d341"/>
          <w:r w:rsidRPr="00602B69">
            <w:rPr>
              <w:lang w:val="en-US"/>
            </w:rPr>
            <w:lastRenderedPageBreak/>
            <w:t>OECD (2018) ‘OECD Health Statistics 2018’. http://www.oecd.org/els/health-systems/health-data.htm.</w:t>
          </w:r>
        </w:p>
        <w:p w14:paraId="1D42AD89" w14:textId="77777777" w:rsidR="00AE58E8" w:rsidRPr="00602B69" w:rsidRDefault="00AE58E8" w:rsidP="00AE58E8">
          <w:pPr>
            <w:pStyle w:val="CitaviBibliographyEntry"/>
            <w:rPr>
              <w:lang w:val="en-US"/>
            </w:rPr>
          </w:pPr>
          <w:bookmarkStart w:id="255" w:name="_CTVL00103a469d8c12940fdbc2ae3b2729b6d39"/>
          <w:bookmarkEnd w:id="254"/>
          <w:r w:rsidRPr="00602B69">
            <w:rPr>
              <w:lang w:val="en-US"/>
            </w:rPr>
            <w:t>Pfau-Effinger, B. (2014) ‘New policies for caring family members in European welfare states’, Cuad. Relac. Lab. 32(1).</w:t>
          </w:r>
        </w:p>
        <w:p w14:paraId="57865FFC" w14:textId="77777777" w:rsidR="00AE58E8" w:rsidRPr="00602B69" w:rsidRDefault="00AE58E8" w:rsidP="00AE58E8">
          <w:pPr>
            <w:pStyle w:val="CitaviBibliographyEntry"/>
            <w:rPr>
              <w:lang w:val="en-US"/>
            </w:rPr>
          </w:pPr>
          <w:bookmarkStart w:id="256" w:name="_CTVL0015370e4185b9d4a5f893208ca47bb9848"/>
          <w:bookmarkEnd w:id="255"/>
          <w:r w:rsidRPr="00602B69">
            <w:rPr>
              <w:lang w:val="en-US"/>
            </w:rPr>
            <w:t xml:space="preserve">Pommer, E., Woittiez, I. and Stevens, J. (2009) </w:t>
          </w:r>
          <w:bookmarkEnd w:id="256"/>
          <w:r w:rsidRPr="00602B69">
            <w:rPr>
              <w:i/>
              <w:lang w:val="en-US"/>
            </w:rPr>
            <w:t xml:space="preserve">Comparing care: The care for elderly in ten EU-countries. </w:t>
          </w:r>
          <w:r w:rsidRPr="00602B69">
            <w:rPr>
              <w:lang w:val="en-US"/>
            </w:rPr>
            <w:t>Amsterdam: Aksant Acad. Publ.</w:t>
          </w:r>
        </w:p>
        <w:p w14:paraId="09A5CADA" w14:textId="77777777" w:rsidR="00AE58E8" w:rsidRPr="00602B69" w:rsidRDefault="00AE58E8" w:rsidP="00AE58E8">
          <w:pPr>
            <w:pStyle w:val="CitaviBibliographyEntry"/>
            <w:rPr>
              <w:lang w:val="en-US"/>
            </w:rPr>
          </w:pPr>
          <w:bookmarkStart w:id="257" w:name="_CTVL0014fb1e12993c0486bb38a312102fa0b95"/>
          <w:r w:rsidRPr="00602B69">
            <w:rPr>
              <w:lang w:val="en-US"/>
            </w:rPr>
            <w:t xml:space="preserve">Ranci, C. and Pavolini, E. (eds.) (2013) </w:t>
          </w:r>
          <w:bookmarkEnd w:id="257"/>
          <w:r w:rsidRPr="00602B69">
            <w:rPr>
              <w:i/>
              <w:lang w:val="en-US"/>
            </w:rPr>
            <w:t xml:space="preserve">Reforms in Long-Term Care Policies in Europe: Investigating Institutional Change and Social Impacts. </w:t>
          </w:r>
          <w:r w:rsidRPr="00602B69">
            <w:rPr>
              <w:lang w:val="en-US"/>
            </w:rPr>
            <w:t>New York, NY: Springer.</w:t>
          </w:r>
        </w:p>
        <w:p w14:paraId="7F461812" w14:textId="77777777" w:rsidR="00AE58E8" w:rsidRPr="00602B69" w:rsidRDefault="00AE58E8" w:rsidP="00AE58E8">
          <w:pPr>
            <w:pStyle w:val="CitaviBibliographyEntry"/>
            <w:rPr>
              <w:lang w:val="en-US"/>
            </w:rPr>
          </w:pPr>
          <w:bookmarkStart w:id="258" w:name="_CTVL00178e0bc8b722c40a48b8c059782da93b0"/>
          <w:r w:rsidRPr="00602B69">
            <w:rPr>
              <w:lang w:val="en-US"/>
            </w:rPr>
            <w:t>Rechel, B., Grundy, E., Robine, J.-M., Cylus, J., Mackenbach, J. P., Knai, C. and McKee, M. (2013) ‘Ageing in the European Union’, The Lancet 381(9874): 1312–22.</w:t>
          </w:r>
        </w:p>
        <w:p w14:paraId="34F37589" w14:textId="77777777" w:rsidR="00AE58E8" w:rsidRPr="00602B69" w:rsidRDefault="00AE58E8" w:rsidP="00AE58E8">
          <w:pPr>
            <w:pStyle w:val="CitaviBibliographyEntry"/>
            <w:rPr>
              <w:lang w:val="en-US"/>
            </w:rPr>
          </w:pPr>
          <w:bookmarkStart w:id="259" w:name="_CTVL0011bf34687a16f42f68121c0bf4b2f930f"/>
          <w:bookmarkEnd w:id="258"/>
          <w:r w:rsidRPr="00602B69">
            <w:rPr>
              <w:lang w:val="en-US"/>
            </w:rPr>
            <w:t>Reibling, N. (2010) ‘Healthcare systems in Europe: towards an incorporation of patient access’, Journal of European Social Policy 20(1): 5–18.</w:t>
          </w:r>
        </w:p>
        <w:p w14:paraId="4E9BA304" w14:textId="77777777" w:rsidR="00AE58E8" w:rsidRPr="00602B69" w:rsidRDefault="00AE58E8" w:rsidP="00AE58E8">
          <w:pPr>
            <w:pStyle w:val="CitaviBibliographyEntry"/>
            <w:rPr>
              <w:lang w:val="en-US"/>
            </w:rPr>
          </w:pPr>
          <w:bookmarkStart w:id="260" w:name="_CTVL001ba251d514c9d4bae9495b7c6c02444ab"/>
          <w:bookmarkEnd w:id="259"/>
          <w:r w:rsidRPr="00602B69">
            <w:rPr>
              <w:lang w:val="en-US"/>
            </w:rPr>
            <w:t>Reibling, N., Ariaans, M. and Wendt, C. (2019) ‘Worlds of Healthcare: A Healthcare System Typology of OECD Countries’, Health policy (Amsterdam, Netherlands) 123(7): 611–20.</w:t>
          </w:r>
        </w:p>
        <w:p w14:paraId="1DFB7801" w14:textId="77777777" w:rsidR="00AE58E8" w:rsidRPr="00602B69" w:rsidRDefault="00AE58E8" w:rsidP="00AE58E8">
          <w:pPr>
            <w:pStyle w:val="CitaviBibliographyEntry"/>
            <w:rPr>
              <w:lang w:val="en-US"/>
            </w:rPr>
          </w:pPr>
          <w:bookmarkStart w:id="261" w:name="_CTVL001c4d18bc7cbb84effbca47358d0ec4f5f"/>
          <w:bookmarkEnd w:id="260"/>
          <w:r w:rsidRPr="00602B69">
            <w:rPr>
              <w:lang w:val="en-US"/>
            </w:rPr>
            <w:t>Rostgaard, T. (2002) ‘Caring for Children and Older People in Europe - A Comparison of European Policies and Practice’, Policy Studies 23(1): 51–68.</w:t>
          </w:r>
        </w:p>
        <w:p w14:paraId="3004F8CF" w14:textId="77777777" w:rsidR="00AE58E8" w:rsidRPr="00602B69" w:rsidRDefault="00AE58E8" w:rsidP="00AE58E8">
          <w:pPr>
            <w:pStyle w:val="CitaviBibliographyEntry"/>
            <w:rPr>
              <w:lang w:val="en-US"/>
            </w:rPr>
          </w:pPr>
          <w:bookmarkStart w:id="262" w:name="_CTVL001374111b5997247799147bfd63b1f9fef"/>
          <w:bookmarkEnd w:id="261"/>
          <w:r w:rsidRPr="00602B69">
            <w:rPr>
              <w:lang w:val="en-US"/>
            </w:rPr>
            <w:t>Saraceno, C. and Keck, W. (2010) ‘Can we identify intergenerational policy regimes in Europe?’, European Societies 12(5): 675–96.</w:t>
          </w:r>
        </w:p>
        <w:p w14:paraId="599E544C" w14:textId="77777777" w:rsidR="00AE58E8" w:rsidRPr="00602B69" w:rsidRDefault="00AE58E8" w:rsidP="00AE58E8">
          <w:pPr>
            <w:pStyle w:val="CitaviBibliographyEntry"/>
            <w:rPr>
              <w:lang w:val="en-US"/>
            </w:rPr>
          </w:pPr>
          <w:bookmarkStart w:id="263" w:name="_CTVL0010aa49c15848940a59eff4c656fb83638"/>
          <w:bookmarkEnd w:id="262"/>
          <w:r w:rsidRPr="00602B69">
            <w:rPr>
              <w:lang w:val="en-US"/>
            </w:rPr>
            <w:t>Simonazzi, A. (2008) ‘Care regimes and national employment models’, Cambridge Journal of Economics 33(2): 211–32.</w:t>
          </w:r>
        </w:p>
        <w:p w14:paraId="21B5B904" w14:textId="77777777" w:rsidR="00AE58E8" w:rsidRPr="00602B69" w:rsidRDefault="00AE58E8" w:rsidP="00AE58E8">
          <w:pPr>
            <w:pStyle w:val="CitaviBibliographyEntry"/>
            <w:rPr>
              <w:lang w:val="en-US"/>
            </w:rPr>
          </w:pPr>
          <w:bookmarkStart w:id="264" w:name="_CTVL001c4cde9c35b0a4375a4d04a5ae1610beb"/>
          <w:bookmarkEnd w:id="263"/>
          <w:r w:rsidRPr="00602B69">
            <w:rPr>
              <w:lang w:val="en-US"/>
            </w:rPr>
            <w:t xml:space="preserve">Spasova, S., Baeten, R., Coster, S., Ghailani, D., Peña-Casas, R. and Vanhercke, B. (2018) </w:t>
          </w:r>
          <w:bookmarkEnd w:id="264"/>
          <w:r w:rsidRPr="00602B69">
            <w:rPr>
              <w:i/>
              <w:lang w:val="en-US"/>
            </w:rPr>
            <w:t xml:space="preserve">Challenges in long-term care in Europe: A study of national policies. </w:t>
          </w:r>
          <w:r w:rsidRPr="00602B69">
            <w:rPr>
              <w:lang w:val="en-US"/>
            </w:rPr>
            <w:t>Brussels.</w:t>
          </w:r>
        </w:p>
        <w:p w14:paraId="060AB1B3" w14:textId="77777777" w:rsidR="00AE58E8" w:rsidRPr="00602B69" w:rsidRDefault="00AE58E8" w:rsidP="00AE58E8">
          <w:pPr>
            <w:pStyle w:val="CitaviBibliographyEntry"/>
            <w:rPr>
              <w:lang w:val="en-US"/>
            </w:rPr>
          </w:pPr>
          <w:bookmarkStart w:id="265" w:name="_CTVL00103efbb5656b9476aa5f278c064126856"/>
          <w:r w:rsidRPr="00602B69">
            <w:rPr>
              <w:lang w:val="en-US"/>
            </w:rPr>
            <w:t>Ungerson, C. (1997) ‘Social Politics and the Commodification of Care’, Social Politics: International Studies in Gender, State &amp; Society 4(3): 362–81.</w:t>
          </w:r>
        </w:p>
        <w:p w14:paraId="7791B3CB" w14:textId="77777777" w:rsidR="00AE58E8" w:rsidRPr="00602B69" w:rsidRDefault="00AE58E8" w:rsidP="00AE58E8">
          <w:pPr>
            <w:pStyle w:val="CitaviBibliographyEntry"/>
            <w:rPr>
              <w:lang w:val="en-US"/>
            </w:rPr>
          </w:pPr>
          <w:bookmarkStart w:id="266" w:name="_CTVL001ba09466a76eb497588929f7223bebb75"/>
          <w:bookmarkEnd w:id="265"/>
          <w:r w:rsidRPr="00602B69">
            <w:rPr>
              <w:lang w:val="en-US"/>
            </w:rPr>
            <w:t>van Hooren, F. J. (2012) ‘Varieties of migrant care work: Comparing patterns of migrant labour in social care’, Journal of European Social Policy 22(2): 133–47.</w:t>
          </w:r>
        </w:p>
        <w:p w14:paraId="7F8E7957" w14:textId="2BAB5820" w:rsidR="00725171" w:rsidRPr="00602B69" w:rsidRDefault="00AE58E8" w:rsidP="00AE58E8">
          <w:pPr>
            <w:pStyle w:val="CitaviBibliographyEntry"/>
            <w:rPr>
              <w:lang w:val="en-US"/>
            </w:rPr>
          </w:pPr>
          <w:bookmarkStart w:id="267" w:name="_CTVL001ab516b2141194d84a0d50dcc11af4e93"/>
          <w:bookmarkEnd w:id="266"/>
          <w:r w:rsidRPr="00602B69">
            <w:rPr>
              <w:lang w:val="en-US"/>
            </w:rPr>
            <w:t>Wendt, C. (2014) ‘Changing Healthcare System Types’, Social Policy &amp; Administration 48(7): 864–82.</w:t>
          </w:r>
          <w:bookmarkEnd w:id="267"/>
          <w:r w:rsidR="00D062D3" w:rsidRPr="00602B69">
            <w:rPr>
              <w:lang w:val="en-US"/>
            </w:rPr>
            <w:fldChar w:fldCharType="end"/>
          </w:r>
        </w:p>
      </w:sdtContent>
    </w:sdt>
    <w:p w14:paraId="68E2CD42" w14:textId="0A5EA120" w:rsidR="00D062D3" w:rsidRPr="00602B69" w:rsidRDefault="00D062D3" w:rsidP="00DB62C0">
      <w:pPr>
        <w:pStyle w:val="CitaviBibliographyEntry"/>
        <w:spacing w:line="360" w:lineRule="auto"/>
        <w:jc w:val="both"/>
        <w:rPr>
          <w:lang w:val="en-US"/>
        </w:rPr>
      </w:pPr>
    </w:p>
    <w:sectPr w:rsidR="00D062D3" w:rsidRPr="00602B69"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9" w:author="Philipp Linden" w:date="2019-06-29T07:07:00Z" w:initials="PL">
    <w:p w14:paraId="012EBF61" w14:textId="09A1FF07" w:rsidR="00EE301C" w:rsidRDefault="00EE301C">
      <w:pPr>
        <w:pStyle w:val="Kommentartext"/>
      </w:pPr>
      <w:r>
        <w:rPr>
          <w:rStyle w:val="Kommentarzeichen"/>
        </w:rPr>
        <w:annotationRef/>
      </w:r>
      <w:r>
        <w:t>Können wir machen, 3-Cluser-Modell ist aber ohne gerechnet.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2EBF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EBF61" w16cid:durableId="20C18C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115D8" w14:textId="77777777" w:rsidR="00C508E0" w:rsidRDefault="00C508E0" w:rsidP="00DB62C0">
      <w:pPr>
        <w:spacing w:after="0" w:line="240" w:lineRule="auto"/>
      </w:pPr>
      <w:r>
        <w:separator/>
      </w:r>
    </w:p>
  </w:endnote>
  <w:endnote w:type="continuationSeparator" w:id="0">
    <w:p w14:paraId="12AA4141" w14:textId="77777777" w:rsidR="00C508E0" w:rsidRDefault="00C508E0"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0C39EA4" w:rsidR="00EE301C" w:rsidRDefault="00EE301C">
        <w:pPr>
          <w:pStyle w:val="Fuzeile"/>
          <w:jc w:val="right"/>
        </w:pPr>
        <w:r>
          <w:fldChar w:fldCharType="begin"/>
        </w:r>
        <w:r>
          <w:instrText>PAGE   \* MERGEFORMAT</w:instrText>
        </w:r>
        <w:r>
          <w:fldChar w:fldCharType="separate"/>
        </w:r>
        <w:r w:rsidR="004564F2">
          <w:rPr>
            <w:noProof/>
          </w:rPr>
          <w:t>1</w:t>
        </w:r>
        <w:r>
          <w:fldChar w:fldCharType="end"/>
        </w:r>
      </w:p>
    </w:sdtContent>
  </w:sdt>
  <w:p w14:paraId="36BE76A4" w14:textId="77777777" w:rsidR="00EE301C" w:rsidRDefault="00EE30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B393D" w14:textId="77777777" w:rsidR="00C508E0" w:rsidRDefault="00C508E0" w:rsidP="00DB62C0">
      <w:pPr>
        <w:spacing w:after="0" w:line="240" w:lineRule="auto"/>
      </w:pPr>
      <w:r>
        <w:separator/>
      </w:r>
    </w:p>
  </w:footnote>
  <w:footnote w:type="continuationSeparator" w:id="0">
    <w:p w14:paraId="27ED6FF4" w14:textId="77777777" w:rsidR="00C508E0" w:rsidRDefault="00C508E0" w:rsidP="00DB62C0">
      <w:pPr>
        <w:spacing w:after="0" w:line="240" w:lineRule="auto"/>
      </w:pPr>
      <w:r>
        <w:continuationSeparator/>
      </w:r>
    </w:p>
  </w:footnote>
  <w:footnote w:id="1">
    <w:p w14:paraId="335663CF" w14:textId="2DF44E39" w:rsidR="00EE301C" w:rsidRPr="006D1F30" w:rsidRDefault="00EE301C">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34D365BA" w14:textId="77777777" w:rsidR="00EE301C" w:rsidRPr="00D217D9" w:rsidRDefault="00EE301C" w:rsidP="00E374AB">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3">
    <w:p w14:paraId="58B2A429" w14:textId="1AB3F229" w:rsidR="00EE301C" w:rsidRPr="00DF6D31" w:rsidRDefault="00EE301C">
      <w:pPr>
        <w:pStyle w:val="Funotentext"/>
        <w:rPr>
          <w:lang w:val="en-US"/>
        </w:rPr>
      </w:pPr>
      <w:r>
        <w:rPr>
          <w:rStyle w:val="Funotenzeichen"/>
        </w:rPr>
        <w:footnoteRef/>
      </w:r>
      <w:r w:rsidRPr="00DF6D31">
        <w:rPr>
          <w:lang w:val="en-US"/>
        </w:rPr>
        <w:t xml:space="preserve"> </w:t>
      </w:r>
      <w:del w:id="223" w:author="Philipp Linden" w:date="2019-06-29T07:15:00Z">
        <w:r w:rsidRPr="00DF6D31" w:rsidDel="009E3189">
          <w:rPr>
            <w:lang w:val="en-US"/>
          </w:rPr>
          <w:delText>We will in the development</w:delText>
        </w:r>
      </w:del>
      <w:ins w:id="224" w:author="Philipp Linden" w:date="2019-06-29T07:15:00Z">
        <w:r w:rsidR="009E3189">
          <w:rPr>
            <w:lang w:val="en-US"/>
          </w:rPr>
          <w:t xml:space="preserve">In the next steps we </w:t>
        </w:r>
      </w:ins>
      <w:r w:rsidR="008A03C0">
        <w:rPr>
          <w:lang w:val="en-US"/>
        </w:rPr>
        <w:t xml:space="preserve">will </w:t>
      </w:r>
      <w:del w:id="225" w:author="Philipp Linden" w:date="2019-06-29T07:16:00Z">
        <w:r w:rsidRPr="00DF6D31" w:rsidDel="009E3189">
          <w:rPr>
            <w:lang w:val="en-US"/>
          </w:rPr>
          <w:delText>of the paper adapt</w:delText>
        </w:r>
      </w:del>
      <w:ins w:id="226" w:author="Philipp Linden" w:date="2019-06-29T07:16:00Z">
        <w:r w:rsidR="009E3189">
          <w:rPr>
            <w:lang w:val="en-US"/>
          </w:rPr>
          <w:t>apply</w:t>
        </w:r>
      </w:ins>
      <w:r w:rsidRPr="00DF6D31">
        <w:rPr>
          <w:lang w:val="en-US"/>
        </w:rPr>
        <w:t xml:space="preserve">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End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Alexander Linden">
    <w15:presenceInfo w15:providerId="None" w15:userId="Philipp Alexander Linden"/>
  </w15:person>
  <w15:person w15:author="Philipp Linden">
    <w15:presenceInfo w15:providerId="Windows Live" w15:userId="d57461da8ceee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2562E"/>
    <w:rsid w:val="00025E2C"/>
    <w:rsid w:val="0003105A"/>
    <w:rsid w:val="00053842"/>
    <w:rsid w:val="00053BF1"/>
    <w:rsid w:val="00056E7C"/>
    <w:rsid w:val="00071351"/>
    <w:rsid w:val="000732E6"/>
    <w:rsid w:val="00082D2D"/>
    <w:rsid w:val="000960F9"/>
    <w:rsid w:val="000A5A7E"/>
    <w:rsid w:val="000B2A21"/>
    <w:rsid w:val="000B7A56"/>
    <w:rsid w:val="000E25FF"/>
    <w:rsid w:val="000E5EEF"/>
    <w:rsid w:val="00105691"/>
    <w:rsid w:val="0012335A"/>
    <w:rsid w:val="00126962"/>
    <w:rsid w:val="00136D75"/>
    <w:rsid w:val="00147CE1"/>
    <w:rsid w:val="00155513"/>
    <w:rsid w:val="00162B67"/>
    <w:rsid w:val="00173192"/>
    <w:rsid w:val="001817F0"/>
    <w:rsid w:val="00191ECF"/>
    <w:rsid w:val="001A0292"/>
    <w:rsid w:val="001C0CE6"/>
    <w:rsid w:val="001D3817"/>
    <w:rsid w:val="001E64E8"/>
    <w:rsid w:val="001F6140"/>
    <w:rsid w:val="001F6353"/>
    <w:rsid w:val="002128F4"/>
    <w:rsid w:val="00216DEA"/>
    <w:rsid w:val="00241280"/>
    <w:rsid w:val="00245A78"/>
    <w:rsid w:val="002471AC"/>
    <w:rsid w:val="0025677D"/>
    <w:rsid w:val="00267612"/>
    <w:rsid w:val="00272AF4"/>
    <w:rsid w:val="002746DE"/>
    <w:rsid w:val="002800B4"/>
    <w:rsid w:val="002A0294"/>
    <w:rsid w:val="002A24A1"/>
    <w:rsid w:val="002A4812"/>
    <w:rsid w:val="002A57AA"/>
    <w:rsid w:val="002A6758"/>
    <w:rsid w:val="002C276B"/>
    <w:rsid w:val="002C694E"/>
    <w:rsid w:val="002D4667"/>
    <w:rsid w:val="002D6014"/>
    <w:rsid w:val="002D6AC0"/>
    <w:rsid w:val="002F083B"/>
    <w:rsid w:val="002F09EA"/>
    <w:rsid w:val="0033302D"/>
    <w:rsid w:val="003509B8"/>
    <w:rsid w:val="003611ED"/>
    <w:rsid w:val="00365897"/>
    <w:rsid w:val="00370427"/>
    <w:rsid w:val="00374A56"/>
    <w:rsid w:val="00377728"/>
    <w:rsid w:val="00387D21"/>
    <w:rsid w:val="003911ED"/>
    <w:rsid w:val="003B6E4C"/>
    <w:rsid w:val="003C0489"/>
    <w:rsid w:val="003D5343"/>
    <w:rsid w:val="003D5F7A"/>
    <w:rsid w:val="004209F1"/>
    <w:rsid w:val="00427CA7"/>
    <w:rsid w:val="00443E2D"/>
    <w:rsid w:val="00444E03"/>
    <w:rsid w:val="004564F2"/>
    <w:rsid w:val="004A3337"/>
    <w:rsid w:val="004B1DA7"/>
    <w:rsid w:val="004C3BAD"/>
    <w:rsid w:val="004D1F35"/>
    <w:rsid w:val="004E0187"/>
    <w:rsid w:val="00501DAF"/>
    <w:rsid w:val="00504F64"/>
    <w:rsid w:val="005073E5"/>
    <w:rsid w:val="0055140A"/>
    <w:rsid w:val="00552069"/>
    <w:rsid w:val="00563976"/>
    <w:rsid w:val="00576CF1"/>
    <w:rsid w:val="00581986"/>
    <w:rsid w:val="00590032"/>
    <w:rsid w:val="005A6A98"/>
    <w:rsid w:val="005C7AD9"/>
    <w:rsid w:val="005D4FC8"/>
    <w:rsid w:val="005E424B"/>
    <w:rsid w:val="00600DB4"/>
    <w:rsid w:val="00602B69"/>
    <w:rsid w:val="0063517C"/>
    <w:rsid w:val="00635324"/>
    <w:rsid w:val="006445C6"/>
    <w:rsid w:val="0064637A"/>
    <w:rsid w:val="006621CC"/>
    <w:rsid w:val="00673314"/>
    <w:rsid w:val="0068084C"/>
    <w:rsid w:val="00695BDB"/>
    <w:rsid w:val="00697062"/>
    <w:rsid w:val="006A34F1"/>
    <w:rsid w:val="006D1F30"/>
    <w:rsid w:val="006D4709"/>
    <w:rsid w:val="006E1C8C"/>
    <w:rsid w:val="006E31C0"/>
    <w:rsid w:val="006E55FF"/>
    <w:rsid w:val="007105F9"/>
    <w:rsid w:val="00725171"/>
    <w:rsid w:val="00726E91"/>
    <w:rsid w:val="00733407"/>
    <w:rsid w:val="00735F9F"/>
    <w:rsid w:val="00747F35"/>
    <w:rsid w:val="007605EE"/>
    <w:rsid w:val="00761B67"/>
    <w:rsid w:val="00765EF3"/>
    <w:rsid w:val="0076718F"/>
    <w:rsid w:val="00772CDD"/>
    <w:rsid w:val="00774363"/>
    <w:rsid w:val="00777025"/>
    <w:rsid w:val="00790491"/>
    <w:rsid w:val="007A042A"/>
    <w:rsid w:val="007A261A"/>
    <w:rsid w:val="007B59AB"/>
    <w:rsid w:val="007B6F15"/>
    <w:rsid w:val="007C7068"/>
    <w:rsid w:val="007F29CB"/>
    <w:rsid w:val="00833F1F"/>
    <w:rsid w:val="00840047"/>
    <w:rsid w:val="00854572"/>
    <w:rsid w:val="00857ECD"/>
    <w:rsid w:val="00862CE8"/>
    <w:rsid w:val="00873532"/>
    <w:rsid w:val="0089212E"/>
    <w:rsid w:val="00895245"/>
    <w:rsid w:val="008A03C0"/>
    <w:rsid w:val="008B0625"/>
    <w:rsid w:val="008D6126"/>
    <w:rsid w:val="008F1BAD"/>
    <w:rsid w:val="00902DC2"/>
    <w:rsid w:val="00905005"/>
    <w:rsid w:val="00915074"/>
    <w:rsid w:val="0092131F"/>
    <w:rsid w:val="0092358D"/>
    <w:rsid w:val="00925AF8"/>
    <w:rsid w:val="00936A8D"/>
    <w:rsid w:val="0094172E"/>
    <w:rsid w:val="009422D7"/>
    <w:rsid w:val="0095023E"/>
    <w:rsid w:val="00973D25"/>
    <w:rsid w:val="009743E5"/>
    <w:rsid w:val="009A7344"/>
    <w:rsid w:val="009B392E"/>
    <w:rsid w:val="009B51BE"/>
    <w:rsid w:val="009D12A7"/>
    <w:rsid w:val="009E3189"/>
    <w:rsid w:val="009F5308"/>
    <w:rsid w:val="00A02BFB"/>
    <w:rsid w:val="00A04BA1"/>
    <w:rsid w:val="00A07E6E"/>
    <w:rsid w:val="00A138F0"/>
    <w:rsid w:val="00A17958"/>
    <w:rsid w:val="00A23D77"/>
    <w:rsid w:val="00A60900"/>
    <w:rsid w:val="00A65F8A"/>
    <w:rsid w:val="00A906A9"/>
    <w:rsid w:val="00A93F2D"/>
    <w:rsid w:val="00AB2A9F"/>
    <w:rsid w:val="00AC1DAB"/>
    <w:rsid w:val="00AD0480"/>
    <w:rsid w:val="00AD66E9"/>
    <w:rsid w:val="00AE58E8"/>
    <w:rsid w:val="00B04C52"/>
    <w:rsid w:val="00B14BB1"/>
    <w:rsid w:val="00B41CC2"/>
    <w:rsid w:val="00B42A9C"/>
    <w:rsid w:val="00B456DE"/>
    <w:rsid w:val="00B61C59"/>
    <w:rsid w:val="00BB65C1"/>
    <w:rsid w:val="00BD0E63"/>
    <w:rsid w:val="00BE4D6B"/>
    <w:rsid w:val="00BE6B30"/>
    <w:rsid w:val="00BF17B8"/>
    <w:rsid w:val="00BF18C4"/>
    <w:rsid w:val="00C04C9A"/>
    <w:rsid w:val="00C1368A"/>
    <w:rsid w:val="00C33595"/>
    <w:rsid w:val="00C33DD0"/>
    <w:rsid w:val="00C45463"/>
    <w:rsid w:val="00C473F4"/>
    <w:rsid w:val="00C508E0"/>
    <w:rsid w:val="00C51D3B"/>
    <w:rsid w:val="00C67F4C"/>
    <w:rsid w:val="00CA3F98"/>
    <w:rsid w:val="00CA4021"/>
    <w:rsid w:val="00CB5610"/>
    <w:rsid w:val="00CD7884"/>
    <w:rsid w:val="00CE413C"/>
    <w:rsid w:val="00CE49D5"/>
    <w:rsid w:val="00CE76F2"/>
    <w:rsid w:val="00D05F60"/>
    <w:rsid w:val="00D062D3"/>
    <w:rsid w:val="00D13B0F"/>
    <w:rsid w:val="00D217D9"/>
    <w:rsid w:val="00D564CE"/>
    <w:rsid w:val="00D9383E"/>
    <w:rsid w:val="00DB62C0"/>
    <w:rsid w:val="00DE67C7"/>
    <w:rsid w:val="00DF05EA"/>
    <w:rsid w:val="00DF6D31"/>
    <w:rsid w:val="00E00061"/>
    <w:rsid w:val="00E01DE4"/>
    <w:rsid w:val="00E0718C"/>
    <w:rsid w:val="00E168B9"/>
    <w:rsid w:val="00E2094C"/>
    <w:rsid w:val="00E22FC8"/>
    <w:rsid w:val="00E374AB"/>
    <w:rsid w:val="00E52E6F"/>
    <w:rsid w:val="00E96149"/>
    <w:rsid w:val="00EB32C7"/>
    <w:rsid w:val="00EB4D73"/>
    <w:rsid w:val="00EE18A7"/>
    <w:rsid w:val="00EE301C"/>
    <w:rsid w:val="00EE58A1"/>
    <w:rsid w:val="00EF3AEC"/>
    <w:rsid w:val="00F1495E"/>
    <w:rsid w:val="00F165E6"/>
    <w:rsid w:val="00F211E8"/>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C736E"/>
    <w:rsid w:val="00FD5259"/>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semiHidden/>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1212FD1CB7DF4F41A3C37B4EAE9AFDF3"/>
        <w:category>
          <w:name w:val="Allgemein"/>
          <w:gallery w:val="placeholder"/>
        </w:category>
        <w:types>
          <w:type w:val="bbPlcHdr"/>
        </w:types>
        <w:behaviors>
          <w:behavior w:val="content"/>
        </w:behaviors>
        <w:guid w:val="{BB2AA7E5-A41C-4FF6-951C-B1FC4A0A7482}"/>
      </w:docPartPr>
      <w:docPartBody>
        <w:p w:rsidR="00CC5835" w:rsidRDefault="00CC5835" w:rsidP="00CC5835">
          <w:pPr>
            <w:pStyle w:val="1212FD1CB7DF4F41A3C37B4EAE9AFDF3"/>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8E32BE"/>
    <w:rsid w:val="009426AC"/>
    <w:rsid w:val="00A70037"/>
    <w:rsid w:val="00BE138D"/>
    <w:rsid w:val="00CC5835"/>
    <w:rsid w:val="00D9650E"/>
    <w:rsid w:val="00E72B61"/>
    <w:rsid w:val="00E97143"/>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83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BB85-6B36-4CD5-8F55-B7D26F599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99883</Words>
  <Characters>629264</Characters>
  <Application>Microsoft Office Word</Application>
  <DocSecurity>0</DocSecurity>
  <Lines>5243</Lines>
  <Paragraphs>1455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2</cp:revision>
  <cp:lastPrinted>2019-06-25T05:59:00Z</cp:lastPrinted>
  <dcterms:created xsi:type="dcterms:W3CDTF">2019-06-29T12:08:00Z</dcterms:created>
  <dcterms:modified xsi:type="dcterms:W3CDTF">2019-06-29T12:08:00Z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