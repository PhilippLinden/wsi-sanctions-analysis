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C6B26" w:rsidRDefault="002E018D" w:rsidP="00DE025C">
      <w:pPr>
        <w:spacing w:line="480" w:lineRule="auto"/>
        <w:rPr>
          <w:bCs/>
          <w:szCs w:val="24"/>
          <w:vertAlign w:val="superscript"/>
          <w:lang w:val="en-US"/>
        </w:rPr>
      </w:pPr>
      <w:r w:rsidRPr="000C6B26">
        <w:rPr>
          <w:bCs/>
          <w:szCs w:val="24"/>
          <w:lang w:val="en-US"/>
        </w:rPr>
        <w:t>Mareike Ariaans</w:t>
      </w:r>
      <w:r w:rsidR="00DE025C" w:rsidRPr="000C6B26">
        <w:rPr>
          <w:bCs/>
          <w:szCs w:val="24"/>
          <w:vertAlign w:val="superscript"/>
          <w:lang w:val="en-US"/>
        </w:rPr>
        <w:t>1</w:t>
      </w:r>
      <w:r w:rsidR="00661837" w:rsidRPr="000C6B26">
        <w:rPr>
          <w:bCs/>
          <w:szCs w:val="24"/>
          <w:vertAlign w:val="superscript"/>
          <w:lang w:val="en-US"/>
        </w:rPr>
        <w:t>,</w:t>
      </w:r>
      <w:r w:rsidR="00D534D0" w:rsidRPr="000C6B26">
        <w:rPr>
          <w:bCs/>
          <w:szCs w:val="24"/>
          <w:vertAlign w:val="superscript"/>
          <w:lang w:val="en-US"/>
        </w:rPr>
        <w:t>2</w:t>
      </w:r>
      <w:r w:rsidR="00DE025C" w:rsidRPr="000C6B26">
        <w:rPr>
          <w:bCs/>
          <w:szCs w:val="24"/>
          <w:vertAlign w:val="superscript"/>
          <w:lang w:val="en-US"/>
        </w:rPr>
        <w:t>, *</w:t>
      </w:r>
      <w:r w:rsidR="00DE025C" w:rsidRPr="000C6B26">
        <w:rPr>
          <w:bCs/>
          <w:szCs w:val="24"/>
          <w:lang w:val="en-US"/>
        </w:rPr>
        <w:t xml:space="preserve">, </w:t>
      </w:r>
      <w:r w:rsidRPr="000C6B26">
        <w:rPr>
          <w:bCs/>
          <w:szCs w:val="24"/>
          <w:lang w:val="en-US"/>
        </w:rPr>
        <w:t>Philipp Linden</w:t>
      </w:r>
      <w:r w:rsidR="00D534D0" w:rsidRPr="000C6B26">
        <w:rPr>
          <w:bCs/>
          <w:szCs w:val="24"/>
          <w:vertAlign w:val="superscript"/>
          <w:lang w:val="en-US"/>
        </w:rPr>
        <w:t>3</w:t>
      </w:r>
      <w:r w:rsidRPr="000C6B26">
        <w:rPr>
          <w:bCs/>
          <w:szCs w:val="24"/>
          <w:lang w:val="en-US"/>
        </w:rPr>
        <w:t>,</w:t>
      </w:r>
      <w:r w:rsidR="00DE025C" w:rsidRPr="000C6B26">
        <w:rPr>
          <w:bCs/>
          <w:szCs w:val="24"/>
          <w:lang w:val="en-US"/>
        </w:rPr>
        <w:t xml:space="preserve"> </w:t>
      </w:r>
      <w:r w:rsidRPr="000C6B26">
        <w:rPr>
          <w:bCs/>
          <w:szCs w:val="24"/>
          <w:lang w:val="en-US"/>
        </w:rPr>
        <w:t>Claus Wendt</w:t>
      </w:r>
      <w:r w:rsidR="00DE025C" w:rsidRPr="000C6B26">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Adolf-Reichwein-Str. 2, 57068 Siegen, Germany; Phone: +49-271-740-5288, </w:t>
      </w:r>
      <w:r w:rsidR="009E7DEE">
        <w:fldChar w:fldCharType="begin"/>
      </w:r>
      <w:r w:rsidR="009E7DEE" w:rsidRPr="009E7DEE">
        <w:rPr>
          <w:lang w:val="en-US"/>
          <w:rPrChange w:id="0" w:author="Mareike Ariaans" w:date="2020-07-06T09:42:00Z">
            <w:rPr/>
          </w:rPrChange>
        </w:rPr>
        <w:instrText xml:space="preserve"> HYPERLINK "mailto:ariaans@soziologie.uni-siegen.de" </w:instrText>
      </w:r>
      <w:r w:rsidR="009E7DEE">
        <w:fldChar w:fldCharType="separate"/>
      </w:r>
      <w:r w:rsidR="00DE025C" w:rsidRPr="006A56FF">
        <w:rPr>
          <w:rStyle w:val="Hyperlink"/>
          <w:szCs w:val="24"/>
          <w:lang w:val="en-US"/>
        </w:rPr>
        <w:t>ariaans@soziologie.uni-siegen.de</w:t>
      </w:r>
      <w:r w:rsidR="009E7DEE">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Adolf-Reichwein-Str. 2, 57068 Siegen, Germany; Phone: +49-271-740-5288, </w:t>
      </w:r>
      <w:r w:rsidR="009E7DEE">
        <w:fldChar w:fldCharType="begin"/>
      </w:r>
      <w:r w:rsidR="009E7DEE" w:rsidRPr="009E7DEE">
        <w:rPr>
          <w:lang w:val="en-US"/>
          <w:rPrChange w:id="1" w:author="Mareike Ariaans" w:date="2020-07-06T09:42:00Z">
            <w:rPr/>
          </w:rPrChange>
        </w:rPr>
        <w:instrText xml:space="preserve"> HYPERLINK "mailto:linden@soziologie.uni-siegen.de" </w:instrText>
      </w:r>
      <w:r w:rsidR="009E7DEE">
        <w:fldChar w:fldCharType="separate"/>
      </w:r>
      <w:r w:rsidR="00900C32" w:rsidRPr="006A56FF">
        <w:rPr>
          <w:lang w:val="en-US"/>
        </w:rPr>
        <w:t>linden@soziologie.uni-siegen.de</w:t>
      </w:r>
      <w:r w:rsidR="009E7DEE">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9E7DEE">
        <w:fldChar w:fldCharType="begin"/>
      </w:r>
      <w:r w:rsidR="009E7DEE" w:rsidRPr="009E7DEE">
        <w:rPr>
          <w:lang w:val="en-US"/>
          <w:rPrChange w:id="2" w:author="Mareike Ariaans" w:date="2020-07-06T09:42:00Z">
            <w:rPr/>
          </w:rPrChange>
        </w:rPr>
        <w:instrText xml:space="preserve"> HYPERLINK "mailto:wendt@soziologie.uni-siegen.de" </w:instrText>
      </w:r>
      <w:r w:rsidR="009E7DEE">
        <w:fldChar w:fldCharType="separate"/>
      </w:r>
      <w:r w:rsidR="00661837" w:rsidRPr="007048BA">
        <w:rPr>
          <w:rStyle w:val="Hyperlink"/>
          <w:szCs w:val="24"/>
          <w:lang w:val="en-US"/>
        </w:rPr>
        <w:t>wendt@soziologie.uni-siegen.de</w:t>
      </w:r>
      <w:r w:rsidR="009E7DEE">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04B79DB7" w:rsidR="00EB31E0" w:rsidRPr="006A56FF" w:rsidRDefault="00EA2850" w:rsidP="00EB31E0">
            <w:pPr>
              <w:jc w:val="right"/>
              <w:rPr>
                <w:rFonts w:eastAsia="Times New Roman"/>
                <w:bCs/>
                <w:lang w:val="en-US" w:eastAsia="de-DE"/>
              </w:rPr>
            </w:pPr>
            <w:r>
              <w:rPr>
                <w:rFonts w:eastAsia="Times New Roman"/>
                <w:bCs/>
                <w:lang w:val="en-US" w:eastAsia="de-DE"/>
              </w:rPr>
              <w:t>172</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8A66911" w:rsidR="00EB31E0" w:rsidRPr="006A56FF" w:rsidRDefault="00EA2850" w:rsidP="00EB31E0">
            <w:pPr>
              <w:jc w:val="right"/>
              <w:rPr>
                <w:rFonts w:eastAsia="Times New Roman"/>
                <w:bCs/>
                <w:lang w:val="en-US" w:eastAsia="de-DE"/>
              </w:rPr>
            </w:pPr>
            <w:r>
              <w:rPr>
                <w:rFonts w:eastAsia="Times New Roman"/>
                <w:bCs/>
                <w:lang w:val="en-US" w:eastAsia="de-DE"/>
              </w:rPr>
              <w:t>172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048F03C3" w:rsidR="00EB31E0" w:rsidRPr="006A56FF" w:rsidRDefault="00EA2850" w:rsidP="00EB31E0">
            <w:pPr>
              <w:jc w:val="right"/>
              <w:rPr>
                <w:rFonts w:eastAsia="Times New Roman"/>
                <w:bCs/>
                <w:lang w:val="en-US" w:eastAsia="de-DE"/>
              </w:rPr>
            </w:pPr>
            <w:r>
              <w:rPr>
                <w:rFonts w:eastAsia="Times New Roman"/>
                <w:bCs/>
                <w:lang w:val="en-US" w:eastAsia="de-DE"/>
              </w:rPr>
              <w:t>1705</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2F8F1733" w:rsidR="00EB31E0" w:rsidRPr="006A56FF" w:rsidRDefault="005D202B" w:rsidP="00EB31E0">
            <w:pPr>
              <w:jc w:val="right"/>
              <w:rPr>
                <w:rFonts w:eastAsia="Times New Roman"/>
                <w:bCs/>
                <w:lang w:val="en-US" w:eastAsia="de-DE"/>
              </w:rPr>
            </w:pPr>
            <w:r>
              <w:rPr>
                <w:rFonts w:eastAsia="Times New Roman"/>
                <w:bCs/>
                <w:lang w:val="en-US" w:eastAsia="de-DE"/>
              </w:rPr>
              <w:t>939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498F5025" w:rsidR="00EB31E0" w:rsidRPr="006A56FF" w:rsidRDefault="00757B14" w:rsidP="00EB31E0">
            <w:pPr>
              <w:jc w:val="right"/>
              <w:rPr>
                <w:rFonts w:eastAsia="Times New Roman"/>
                <w:bCs/>
                <w:lang w:val="en-US" w:eastAsia="de-DE"/>
              </w:rPr>
            </w:pPr>
            <w:r>
              <w:rPr>
                <w:rFonts w:eastAsia="Times New Roman"/>
                <w:bCs/>
                <w:lang w:val="en-US" w:eastAsia="de-DE"/>
              </w:rPr>
              <w:t>763</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5B91B8D" w:rsidR="00EB31E0" w:rsidRPr="006A56FF" w:rsidRDefault="007C0CEC" w:rsidP="00EB31E0">
            <w:pPr>
              <w:jc w:val="right"/>
              <w:rPr>
                <w:rFonts w:eastAsia="Times New Roman"/>
                <w:bCs/>
                <w:lang w:val="en-US" w:eastAsia="de-DE"/>
              </w:rPr>
            </w:pPr>
            <w:r>
              <w:rPr>
                <w:rFonts w:eastAsia="Times New Roman"/>
                <w:bCs/>
                <w:lang w:val="en-US" w:eastAsia="de-DE"/>
              </w:rPr>
              <w:t>676</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BE5C413" w:rsidR="00EB31E0" w:rsidRPr="006A56FF" w:rsidRDefault="00886050" w:rsidP="00EB31E0">
            <w:pPr>
              <w:jc w:val="right"/>
              <w:rPr>
                <w:rFonts w:eastAsia="Times New Roman"/>
                <w:lang w:val="en-US" w:eastAsia="de-DE"/>
              </w:rPr>
            </w:pPr>
            <w:r>
              <w:rPr>
                <w:rFonts w:eastAsia="Times New Roman"/>
                <w:lang w:val="en-US" w:eastAsia="de-DE"/>
              </w:rPr>
              <w:t>4255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00C5F5F0" w:rsidR="00555ABD" w:rsidRDefault="00886050" w:rsidP="00555ABD">
            <w:pPr>
              <w:jc w:val="right"/>
              <w:rPr>
                <w:rFonts w:eastAsia="Times New Roman"/>
                <w:bCs/>
                <w:lang w:val="en-US" w:eastAsia="de-DE"/>
              </w:rPr>
            </w:pPr>
            <w:r>
              <w:rPr>
                <w:rFonts w:eastAsia="Times New Roman"/>
                <w:lang w:val="en-US" w:eastAsia="de-DE"/>
              </w:rPr>
              <w:t>4867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0A62023D"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w:t>
      </w:r>
      <w:del w:id="4" w:author="Philipp Alexander Linden" w:date="2020-06-29T15:44:00Z">
        <w:r w:rsidR="00EB31E0" w:rsidRPr="006A56FF" w:rsidDel="004C4BA1">
          <w:rPr>
            <w:lang w:val="en-US"/>
          </w:rPr>
          <w:delText xml:space="preserve">201 </w:delText>
        </w:r>
      </w:del>
      <w:ins w:id="5" w:author="Philipp Alexander Linden" w:date="2020-06-29T15:44:00Z">
        <w:r w:rsidR="004C4BA1">
          <w:rPr>
            <w:lang w:val="en-US"/>
          </w:rPr>
          <w:t>172</w:t>
        </w:r>
        <w:r w:rsidR="004C4BA1" w:rsidRPr="006A56FF">
          <w:rPr>
            <w:lang w:val="en-US"/>
          </w:rPr>
          <w:t xml:space="preserve"> </w:t>
        </w:r>
      </w:ins>
      <w:r w:rsidR="00EB31E0" w:rsidRPr="006A56FF">
        <w:rPr>
          <w:lang w:val="en-US"/>
        </w:rPr>
        <w:t>words</w:t>
      </w:r>
    </w:p>
    <w:p w14:paraId="3329E57B" w14:textId="29E3C2C5"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del w:id="6" w:author="Philipp Alexander Linden" w:date="2020-06-29T15:31:00Z">
        <w:r w:rsidR="00DE67C7" w:rsidRPr="006A56FF" w:rsidDel="00DC7F46">
          <w:rPr>
            <w:lang w:val="en-US"/>
          </w:rPr>
          <w:delText xml:space="preserve">However, </w:delText>
        </w:r>
        <w:r w:rsidR="00D11535" w:rsidDel="00DC7F46">
          <w:rPr>
            <w:lang w:val="en-US"/>
          </w:rPr>
          <w:delText>supply</w:delText>
        </w:r>
        <w:r w:rsidRPr="006A56FF" w:rsidDel="00DC7F46">
          <w:rPr>
            <w:lang w:val="en-US"/>
          </w:rPr>
          <w:delText xml:space="preserve">, </w:delText>
        </w:r>
        <w:r w:rsidR="00D11535" w:rsidDel="00DC7F46">
          <w:rPr>
            <w:lang w:val="en-US"/>
          </w:rPr>
          <w:delText>public-private mix</w:delText>
        </w:r>
        <w:r w:rsidRPr="006A56FF" w:rsidDel="00DC7F46">
          <w:rPr>
            <w:lang w:val="en-US"/>
          </w:rPr>
          <w:delText>, accessibility and performance of</w:delText>
        </w:r>
      </w:del>
      <w:del w:id="7" w:author="Philipp Alexander Linden" w:date="2020-06-29T15:37:00Z">
        <w:r w:rsidRPr="006A56FF" w:rsidDel="00DC7F46">
          <w:rPr>
            <w:lang w:val="en-US"/>
          </w:rPr>
          <w:delText xml:space="preserve"> </w:delText>
        </w:r>
      </w:del>
      <w:ins w:id="8" w:author="Philipp Alexander Linden" w:date="2020-06-29T15:38:00Z">
        <w:r w:rsidR="00DC7F46">
          <w:rPr>
            <w:lang w:val="en-US"/>
          </w:rPr>
          <w:t xml:space="preserve">However, </w:t>
        </w:r>
      </w:ins>
      <w:r w:rsidRPr="006A56FF">
        <w:rPr>
          <w:lang w:val="en-US"/>
        </w:rPr>
        <w:t xml:space="preserve">LTC systems differ widely across countries. </w:t>
      </w:r>
      <w:ins w:id="9" w:author="Philipp Alexander Linden" w:date="2020-06-29T15:36:00Z">
        <w:r w:rsidR="00DC7F46" w:rsidRPr="00DC7F46">
          <w:rPr>
            <w:lang w:val="en-US"/>
          </w:rPr>
          <w:t xml:space="preserve">Moreover, due to </w:t>
        </w:r>
        <w:r w:rsidR="00DC7F46">
          <w:rPr>
            <w:lang w:val="en-US"/>
          </w:rPr>
          <w:t xml:space="preserve">recent </w:t>
        </w:r>
        <w:r w:rsidR="00DC7F46" w:rsidRPr="00DC7F46">
          <w:rPr>
            <w:lang w:val="en-US"/>
          </w:rPr>
          <w:t xml:space="preserve">maturation, economization and marketization </w:t>
        </w:r>
        <w:r w:rsidR="00DC7F46">
          <w:rPr>
            <w:lang w:val="en-US"/>
          </w:rPr>
          <w:t xml:space="preserve">of LTC </w:t>
        </w:r>
        <w:r w:rsidR="00DC7F46" w:rsidRPr="00DC7F46">
          <w:rPr>
            <w:lang w:val="en-US"/>
          </w:rPr>
          <w:t xml:space="preserve">an updated and extended typology is needed. </w:t>
        </w:r>
      </w:ins>
      <w:del w:id="10" w:author="Philipp Alexander Linden" w:date="2020-06-29T15:33:00Z">
        <w:r w:rsidR="00DE67C7" w:rsidRPr="006A56FF" w:rsidDel="00DC7F46">
          <w:rPr>
            <w:lang w:val="en-US"/>
          </w:rPr>
          <w:delText>We therefore</w:delText>
        </w:r>
      </w:del>
      <w:ins w:id="11" w:author="Philipp Alexander Linden" w:date="2020-06-29T15:33:00Z">
        <w:r w:rsidR="00DC7F46">
          <w:rPr>
            <w:lang w:val="en-US"/>
          </w:rPr>
          <w:t>In this paper we</w:t>
        </w:r>
      </w:ins>
      <w:r w:rsidR="00DE67C7" w:rsidRPr="006A56FF">
        <w:rPr>
          <w:lang w:val="en-US"/>
        </w:rPr>
        <w:t xml:space="preserve"> aim to typologize OECD LTC systems</w:t>
      </w:r>
      <w:ins w:id="12" w:author="Philipp Alexander Linden" w:date="2020-06-29T15:34:00Z">
        <w:r w:rsidR="00DC7F46">
          <w:rPr>
            <w:lang w:val="en-US"/>
          </w:rPr>
          <w:t xml:space="preserve"> systematically.</w:t>
        </w:r>
      </w:ins>
      <w:del w:id="13" w:author="Philipp Alexander Linden" w:date="2020-06-29T15:34:00Z">
        <w:r w:rsidR="00DE67C7" w:rsidRPr="006A56FF" w:rsidDel="00DC7F46">
          <w:rPr>
            <w:lang w:val="en-US"/>
          </w:rPr>
          <w:delText>,</w:delText>
        </w:r>
        <w:r w:rsidR="00160F11" w:rsidRPr="006A56FF" w:rsidDel="00DC7F46">
          <w:rPr>
            <w:lang w:val="en-US"/>
          </w:rPr>
          <w:delText xml:space="preserve"> </w:delText>
        </w:r>
        <w:r w:rsidRPr="006A56FF" w:rsidDel="00DC7F46">
          <w:rPr>
            <w:lang w:val="en-US"/>
          </w:rPr>
          <w:delText>address</w:delText>
        </w:r>
        <w:r w:rsidR="00DE67C7" w:rsidRPr="006A56FF" w:rsidDel="00DC7F46">
          <w:rPr>
            <w:lang w:val="en-US"/>
          </w:rPr>
          <w:delText>ing</w:delText>
        </w:r>
        <w:r w:rsidRPr="006A56FF" w:rsidDel="00DC7F46">
          <w:rPr>
            <w:lang w:val="en-US"/>
          </w:rPr>
          <w:delText xml:space="preserve"> differences and similarities in these dimensions systematically</w:delText>
        </w:r>
      </w:del>
      <w:r w:rsidR="00160F11" w:rsidRPr="006A56FF">
        <w:rPr>
          <w:lang w:val="en-US"/>
        </w:rPr>
        <w:t>.</w:t>
      </w:r>
      <w:del w:id="14" w:author="Philipp Alexander Linden" w:date="2020-06-29T15:35:00Z">
        <w:r w:rsidR="00160F11" w:rsidRPr="006A56FF" w:rsidDel="00DC7F46">
          <w:rPr>
            <w:lang w:val="en-US"/>
          </w:rPr>
          <w:delText xml:space="preserve"> </w:delText>
        </w:r>
      </w:del>
      <w:del w:id="15" w:author="Philipp Alexander Linden" w:date="2020-06-29T15:34:00Z">
        <w:r w:rsidR="00DE67C7" w:rsidRPr="006A56FF" w:rsidDel="00DC7F46">
          <w:rPr>
            <w:lang w:val="en-US"/>
          </w:rPr>
          <w:delText>N</w:delText>
        </w:r>
      </w:del>
      <w:del w:id="16" w:author="Philipp Alexander Linden" w:date="2020-06-29T15:38:00Z">
        <w:r w:rsidR="00DE67C7" w:rsidRPr="006A56FF" w:rsidDel="004C4BA1">
          <w:rPr>
            <w:lang w:val="en-US"/>
          </w:rPr>
          <w:delText>ot only is an updated and extended typology needed d</w:delText>
        </w:r>
        <w:r w:rsidRPr="006A56FF" w:rsidDel="004C4BA1">
          <w:rPr>
            <w:lang w:val="en-US"/>
          </w:rPr>
          <w:delText>ue to the maturation, economization and marketization of LTC systems</w:delText>
        </w:r>
        <w:r w:rsidR="00160F11" w:rsidRPr="006A56FF" w:rsidDel="004C4BA1">
          <w:rPr>
            <w:lang w:val="en-US"/>
          </w:rPr>
          <w:delText xml:space="preserve"> </w:delText>
        </w:r>
      </w:del>
      <w:ins w:id="17" w:author="Philipp Alexander Linden" w:date="2020-06-29T15:34:00Z">
        <w:del w:id="18" w:author="Mareike Ariaans" w:date="2020-07-06T10:12:00Z">
          <w:r w:rsidR="00DC7F46" w:rsidDel="00872016">
            <w:rPr>
              <w:lang w:val="en-US"/>
            </w:rPr>
            <w:delText xml:space="preserve">Compared to </w:delText>
          </w:r>
        </w:del>
      </w:ins>
      <w:del w:id="19" w:author="Mareike Ariaans" w:date="2020-07-06T10:12:00Z">
        <w:r w:rsidR="00160F11" w:rsidRPr="006A56FF" w:rsidDel="00872016">
          <w:rPr>
            <w:lang w:val="en-US"/>
          </w:rPr>
          <w:delText xml:space="preserve">but </w:delText>
        </w:r>
        <w:r w:rsidR="000C097C" w:rsidRPr="006A56FF" w:rsidDel="00872016">
          <w:rPr>
            <w:lang w:val="en-US"/>
          </w:rPr>
          <w:delText>also compared</w:delText>
        </w:r>
        <w:r w:rsidRPr="006A56FF" w:rsidDel="00872016">
          <w:rPr>
            <w:lang w:val="en-US"/>
          </w:rPr>
          <w:delText xml:space="preserve"> to earlier typologies, we make three advancements. </w:delText>
        </w:r>
        <w:commentRangeStart w:id="20"/>
        <w:commentRangeStart w:id="21"/>
        <w:r w:rsidRPr="006A56FF" w:rsidDel="00872016">
          <w:rPr>
            <w:lang w:val="en-US"/>
          </w:rPr>
          <w:delText xml:space="preserve">First, </w:delText>
        </w:r>
        <w:r w:rsidR="00DE67C7" w:rsidRPr="006A56FF" w:rsidDel="00872016">
          <w:rPr>
            <w:lang w:val="en-US"/>
          </w:rPr>
          <w:delText>previous</w:delText>
        </w:r>
        <w:r w:rsidRPr="006A56FF" w:rsidDel="00872016">
          <w:rPr>
            <w:lang w:val="en-US"/>
          </w:rPr>
          <w:delText xml:space="preserve"> typologies </w:delText>
        </w:r>
        <w:r w:rsidR="00DE67C7" w:rsidRPr="006A56FF" w:rsidDel="00872016">
          <w:rPr>
            <w:lang w:val="en-US"/>
          </w:rPr>
          <w:delText>often focus</w:delText>
        </w:r>
        <w:r w:rsidR="00272AF4" w:rsidRPr="006A56FF" w:rsidDel="00872016">
          <w:rPr>
            <w:lang w:val="en-US"/>
          </w:rPr>
          <w:delText xml:space="preserve"> </w:delText>
        </w:r>
        <w:r w:rsidRPr="006A56FF" w:rsidDel="00872016">
          <w:rPr>
            <w:lang w:val="en-US"/>
          </w:rPr>
          <w:delText>either on social services in general or on one aspect of LTC such as migration or family caregiving. Our approach clearly focuses</w:delText>
        </w:r>
      </w:del>
      <w:ins w:id="22" w:author="Philipp Alexander Linden" w:date="2020-06-29T15:41:00Z">
        <w:del w:id="23" w:author="Mareike Ariaans" w:date="2020-07-06T10:12:00Z">
          <w:r w:rsidR="004C4BA1" w:rsidDel="00872016">
            <w:rPr>
              <w:lang w:val="en-US"/>
            </w:rPr>
            <w:delText>We focus</w:delText>
          </w:r>
        </w:del>
      </w:ins>
      <w:del w:id="24" w:author="Mareike Ariaans" w:date="2020-07-06T10:12:00Z">
        <w:r w:rsidRPr="006A56FF" w:rsidDel="00872016">
          <w:rPr>
            <w:lang w:val="en-US"/>
          </w:rPr>
          <w:delText xml:space="preserve"> on characteristics of LTC </w:delText>
        </w:r>
        <w:r w:rsidRPr="006A56FF" w:rsidDel="00872016">
          <w:rPr>
            <w:i/>
            <w:lang w:val="en-US"/>
          </w:rPr>
          <w:delText>institutions</w:delText>
        </w:r>
        <w:r w:rsidRPr="006A56FF" w:rsidDel="00872016">
          <w:rPr>
            <w:lang w:val="en-US"/>
          </w:rPr>
          <w:delText xml:space="preserve">. Second, earlier typologies used either </w:delText>
        </w:r>
      </w:del>
      <w:ins w:id="25" w:author="Philipp Alexander Linden" w:date="2020-06-29T15:41:00Z">
        <w:del w:id="26" w:author="Mareike Ariaans" w:date="2020-07-06T10:12:00Z">
          <w:r w:rsidR="004C4BA1" w:rsidDel="00872016">
            <w:rPr>
              <w:lang w:val="en-US"/>
            </w:rPr>
            <w:delText>used</w:delText>
          </w:r>
        </w:del>
      </w:ins>
      <w:del w:id="27" w:author="Mareike Ariaans" w:date="2020-07-06T10:12:00Z">
        <w:r w:rsidRPr="006A56FF" w:rsidDel="00872016">
          <w:rPr>
            <w:lang w:val="en-US"/>
          </w:rPr>
          <w:delText xml:space="preserve">solely quantitative OECD or Eurostat data or </w:delText>
        </w:r>
      </w:del>
      <w:ins w:id="28" w:author="Philipp Alexander Linden" w:date="2020-06-29T15:42:00Z">
        <w:del w:id="29" w:author="Mareike Ariaans" w:date="2020-07-06T10:12:00Z">
          <w:r w:rsidR="004C4BA1" w:rsidDel="00872016">
            <w:rPr>
              <w:lang w:val="en-US"/>
            </w:rPr>
            <w:delText xml:space="preserve">standardized </w:delText>
          </w:r>
        </w:del>
      </w:ins>
      <w:del w:id="30" w:author="Mareike Ariaans" w:date="2020-07-06T10:12:00Z">
        <w:r w:rsidRPr="006A56FF" w:rsidDel="00872016">
          <w:rPr>
            <w:lang w:val="en-US"/>
          </w:rPr>
          <w:delText xml:space="preserve">data on institutional and regulatory aspects of LTC systems. We integrate both approaches by using quantitative OCED data on </w:delText>
        </w:r>
        <w:r w:rsidR="00272AF4" w:rsidRPr="006A56FF" w:rsidDel="00872016">
          <w:rPr>
            <w:lang w:val="en-US"/>
          </w:rPr>
          <w:delText xml:space="preserve">supply, </w:delText>
        </w:r>
        <w:r w:rsidR="00BB1865" w:rsidRPr="006A56FF" w:rsidDel="00872016">
          <w:rPr>
            <w:lang w:val="en-US"/>
          </w:rPr>
          <w:delText>public-private mix,</w:delText>
        </w:r>
        <w:r w:rsidR="00272AF4" w:rsidRPr="006A56FF" w:rsidDel="00872016">
          <w:rPr>
            <w:lang w:val="en-US"/>
          </w:rPr>
          <w:delText xml:space="preserve"> performance</w:delText>
        </w:r>
        <w:r w:rsidR="0033302D" w:rsidRPr="006A56FF" w:rsidDel="00872016">
          <w:rPr>
            <w:lang w:val="en-US"/>
          </w:rPr>
          <w:delText xml:space="preserve"> </w:delText>
        </w:r>
        <w:r w:rsidRPr="006A56FF" w:rsidDel="00872016">
          <w:rPr>
            <w:i/>
            <w:lang w:val="en-US"/>
          </w:rPr>
          <w:delText>as well as</w:delText>
        </w:r>
        <w:r w:rsidRPr="006A56FF" w:rsidDel="00872016">
          <w:rPr>
            <w:lang w:val="en-US"/>
          </w:rPr>
          <w:delText xml:space="preserve"> institutional data on accessibility of systems. Third, </w:delText>
        </w:r>
      </w:del>
      <w:ins w:id="31" w:author="Philipp Alexander Linden" w:date="2020-06-29T15:43:00Z">
        <w:del w:id="32" w:author="Mareike Ariaans" w:date="2020-07-06T10:12:00Z">
          <w:r w:rsidR="004C4BA1" w:rsidDel="00872016">
            <w:rPr>
              <w:lang w:val="en-US"/>
            </w:rPr>
            <w:delText xml:space="preserve">we provide a felixible typology of LTC systems by taking different methods of clustering into </w:delText>
          </w:r>
        </w:del>
      </w:ins>
      <w:ins w:id="33" w:author="Philipp Alexander Linden" w:date="2020-06-29T15:44:00Z">
        <w:del w:id="34" w:author="Mareike Ariaans" w:date="2020-07-06T10:12:00Z">
          <w:r w:rsidR="004C4BA1" w:rsidDel="00872016">
            <w:rPr>
              <w:lang w:val="en-US"/>
            </w:rPr>
            <w:delText>account.</w:delText>
          </w:r>
        </w:del>
      </w:ins>
      <w:del w:id="35" w:author="Mareike Ariaans" w:date="2020-07-06T10:12:00Z">
        <w:r w:rsidRPr="006A56FF" w:rsidDel="00872016">
          <w:rPr>
            <w:lang w:val="en-US"/>
          </w:rPr>
          <w:delText>we use</w:delText>
        </w:r>
        <w:r w:rsidR="0033302D" w:rsidRPr="006A56FF" w:rsidDel="00872016">
          <w:rPr>
            <w:lang w:val="en-US"/>
          </w:rPr>
          <w:delText xml:space="preserve"> various </w:delText>
        </w:r>
        <w:r w:rsidRPr="006A56FF" w:rsidDel="00872016">
          <w:rPr>
            <w:lang w:val="en-US"/>
          </w:rPr>
          <w:delText xml:space="preserve">clustering methods, </w:delText>
        </w:r>
        <w:r w:rsidR="0033302D" w:rsidRPr="006A56FF" w:rsidDel="00872016">
          <w:rPr>
            <w:lang w:val="en-US"/>
          </w:rPr>
          <w:delText>in order to derive at a flexible typology.</w:delText>
        </w:r>
        <w:r w:rsidRPr="006A56FF" w:rsidDel="00872016">
          <w:rPr>
            <w:lang w:val="en-US"/>
          </w:rPr>
          <w:delText xml:space="preserve"> </w:delText>
        </w:r>
        <w:commentRangeEnd w:id="20"/>
        <w:r w:rsidR="002C6B2D" w:rsidDel="00872016">
          <w:rPr>
            <w:rStyle w:val="Kommentarzeichen"/>
          </w:rPr>
          <w:commentReference w:id="20"/>
        </w:r>
        <w:commentRangeEnd w:id="21"/>
        <w:r w:rsidR="00872016" w:rsidDel="00872016">
          <w:rPr>
            <w:rStyle w:val="Kommentarzeichen"/>
          </w:rPr>
          <w:commentReference w:id="21"/>
        </w:r>
      </w:del>
      <w:r w:rsidRPr="006A56FF">
        <w:rPr>
          <w:lang w:val="en-US"/>
        </w:rPr>
        <w:t>These advancements increase the empirical basis of comparative LTC systems research and make results more comparable to other welfare and healthcare typologies.</w:t>
      </w:r>
      <w:r w:rsidR="00BB1865" w:rsidRPr="006A56FF">
        <w:rPr>
          <w:lang w:val="en-US"/>
        </w:rPr>
        <w:t xml:space="preserve"> Our results show </w:t>
      </w:r>
      <w:r w:rsidR="006641F6">
        <w:rPr>
          <w:lang w:val="en-US"/>
        </w:rPr>
        <w:t>a typology of 4+2 clusters with</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2CEB7DF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w:t>
      </w:r>
      <w:r w:rsidR="008D28C6">
        <w:rPr>
          <w:lang w:val="en-US"/>
        </w:rPr>
        <w:t>7</w:t>
      </w:r>
      <w:r w:rsidR="00EB31E0" w:rsidRPr="006A56FF">
        <w:rPr>
          <w:lang w:val="en-US"/>
        </w:rPr>
        <w:t>2 words</w:t>
      </w:r>
    </w:p>
    <w:p w14:paraId="3E38185A" w14:textId="787FC846" w:rsidR="002A6758" w:rsidRPr="006A56FF" w:rsidDel="00872016" w:rsidRDefault="00CA3F98" w:rsidP="00E00A57">
      <w:pPr>
        <w:pStyle w:val="02FlietextErsterAbsatz"/>
        <w:rPr>
          <w:del w:id="36" w:author="Mareike Ariaans" w:date="2020-07-06T10:13:00Z"/>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ins w:id="37" w:author="Philipp Alexander Linden" w:date="2020-06-29T15:48:00Z">
        <w:r w:rsidR="00B60E8A">
          <w:rPr>
            <w:lang w:val="en-US"/>
          </w:rPr>
          <w:t>T</w:t>
        </w:r>
      </w:ins>
      <w:ins w:id="38" w:author="Philipp Alexander Linden" w:date="2020-06-29T15:47:00Z">
        <w:r w:rsidR="00B60E8A" w:rsidRPr="00B60E8A">
          <w:rPr>
            <w:lang w:val="en-US"/>
          </w:rPr>
          <w:t xml:space="preserve">he </w:t>
        </w:r>
      </w:ins>
      <w:ins w:id="39" w:author="Philipp Alexander Linden" w:date="2020-06-29T15:51:00Z">
        <w:r w:rsidR="000145CE">
          <w:rPr>
            <w:lang w:val="en-US"/>
          </w:rPr>
          <w:t>period</w:t>
        </w:r>
      </w:ins>
      <w:ins w:id="40" w:author="Philipp Alexander Linden" w:date="2020-06-29T15:47:00Z">
        <w:r w:rsidR="00B60E8A" w:rsidRPr="00B60E8A">
          <w:rPr>
            <w:lang w:val="en-US"/>
          </w:rPr>
          <w:t xml:space="preserve"> in which LTC services are needed </w:t>
        </w:r>
      </w:ins>
      <w:customXmlInsRangeStart w:id="41" w:author="Philipp Alexander Linden" w:date="2020-06-29T15:47:00Z"/>
      <w:sdt>
        <w:sdtPr>
          <w:rPr>
            <w:lang w:val="en-US"/>
          </w:rPr>
          <w:alias w:val="Don't edit this field"/>
          <w:tag w:val="CitaviPlaceholder#b8d5291f-effe-4c65-a9cd-3b7fae3e03cb"/>
          <w:id w:val="1795401828"/>
          <w:placeholder>
            <w:docPart w:val="CFB168E5B9A7404CB9C23D04B1B0159A"/>
          </w:placeholder>
        </w:sdtPr>
        <w:sdtContent>
          <w:customXmlInsRangeEnd w:id="41"/>
          <w:ins w:id="42" w:author="Philipp Alexander Linden" w:date="2020-06-29T15:47:00Z">
            <w:r w:rsidR="00B60E8A" w:rsidRPr="00B60E8A">
              <w:rPr>
                <w:lang w:val="en-US"/>
              </w:rPr>
              <w:fldChar w:fldCharType="begin"/>
            </w:r>
          </w:ins>
          <w:r w:rsidR="00952423">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NC4wLjM1In0=}</w:instrText>
          </w:r>
          <w:ins w:id="43" w:author="Philipp Alexander Linden" w:date="2020-06-29T15:47:00Z">
            <w:r w:rsidR="00B60E8A" w:rsidRPr="00B60E8A">
              <w:rPr>
                <w:lang w:val="en-US"/>
              </w:rPr>
              <w:fldChar w:fldCharType="separate"/>
            </w:r>
          </w:ins>
          <w:r w:rsidR="00952423">
            <w:rPr>
              <w:lang w:val="en-US"/>
            </w:rPr>
            <w:t>(Rechel et al., 2013; Colombo et al., 2011)</w:t>
          </w:r>
          <w:ins w:id="44" w:author="Philipp Alexander Linden" w:date="2020-06-29T15:47:00Z">
            <w:r w:rsidR="00B60E8A" w:rsidRPr="00B60E8A">
              <w:rPr>
                <w:lang w:val="en-US"/>
              </w:rPr>
              <w:fldChar w:fldCharType="end"/>
            </w:r>
          </w:ins>
          <w:customXmlInsRangeStart w:id="45" w:author="Philipp Alexander Linden" w:date="2020-06-29T15:47:00Z"/>
        </w:sdtContent>
      </w:sdt>
      <w:customXmlInsRangeEnd w:id="45"/>
      <w:r w:rsidR="00B60E8A">
        <w:rPr>
          <w:lang w:val="en-US"/>
        </w:rPr>
        <w:t xml:space="preserve"> will </w:t>
      </w:r>
      <w:ins w:id="46" w:author="Philipp Alexander Linden" w:date="2020-06-29T15:52:00Z">
        <w:r w:rsidR="000145CE">
          <w:rPr>
            <w:lang w:val="en-US"/>
          </w:rPr>
          <w:t>extend</w:t>
        </w:r>
      </w:ins>
      <w:del w:id="47" w:author="Philipp Alexander Linden" w:date="2020-06-29T15:51:00Z">
        <w:r w:rsidR="00B60E8A" w:rsidDel="000145CE">
          <w:rPr>
            <w:lang w:val="en-US"/>
          </w:rPr>
          <w:delText>increase</w:delText>
        </w:r>
      </w:del>
      <w:r w:rsidR="00B60E8A">
        <w:rPr>
          <w:lang w:val="en-US"/>
        </w:rPr>
        <w:t xml:space="preserve">, since </w:t>
      </w:r>
      <w:r w:rsidR="0033302D" w:rsidRPr="006A56FF">
        <w:rPr>
          <w:lang w:val="en-US"/>
        </w:rPr>
        <w:t>longevity and the ageing o</w:t>
      </w:r>
      <w:r w:rsidR="00E96149" w:rsidRPr="006A56FF">
        <w:rPr>
          <w:lang w:val="en-US"/>
        </w:rPr>
        <w:t>f the baby boom generation lead</w:t>
      </w:r>
      <w:r w:rsidR="00B60E8A">
        <w:rPr>
          <w:lang w:val="en-US"/>
        </w:rPr>
        <w:t>s</w:t>
      </w:r>
      <w:r w:rsidR="0033302D" w:rsidRPr="006A56FF">
        <w:rPr>
          <w:lang w:val="en-US"/>
        </w:rPr>
        <w:t xml:space="preserve"> to </w:t>
      </w:r>
      <w:del w:id="48" w:author="Philipp Alexander Linden" w:date="2020-06-29T15:48:00Z">
        <w:r w:rsidR="0033302D" w:rsidRPr="006A56FF" w:rsidDel="00B60E8A">
          <w:rPr>
            <w:lang w:val="en-US"/>
          </w:rPr>
          <w:delText xml:space="preserve">an increase in the number of </w:delText>
        </w:r>
      </w:del>
      <w:ins w:id="49" w:author="Philipp Alexander Linden" w:date="2020-06-29T15:48:00Z">
        <w:r w:rsidR="00B60E8A">
          <w:rPr>
            <w:lang w:val="en-US"/>
          </w:rPr>
          <w:t xml:space="preserve">more </w:t>
        </w:r>
      </w:ins>
      <w:r w:rsidR="0033302D" w:rsidRPr="006A56FF">
        <w:rPr>
          <w:lang w:val="en-US"/>
        </w:rPr>
        <w:t>elderly people</w:t>
      </w:r>
      <w:ins w:id="50" w:author="Philipp Alexander Linden" w:date="2020-06-29T15:48:00Z">
        <w:r w:rsidR="00B60E8A">
          <w:rPr>
            <w:lang w:val="en-US"/>
          </w:rPr>
          <w:t xml:space="preserve"> with higher life expectancies</w:t>
        </w:r>
      </w:ins>
      <w:del w:id="51" w:author="Philipp Alexander Linden" w:date="2020-06-29T15:48:00Z">
        <w:r w:rsidR="00A04BA1" w:rsidRPr="006A56FF" w:rsidDel="00B60E8A">
          <w:rPr>
            <w:lang w:val="en-US"/>
          </w:rPr>
          <w:delText xml:space="preserve">, while a general higher </w:delText>
        </w:r>
        <w:r w:rsidR="0092358D" w:rsidRPr="006A56FF" w:rsidDel="00B60E8A">
          <w:rPr>
            <w:lang w:val="en-US"/>
          </w:rPr>
          <w:delText xml:space="preserve">life expectancy </w:delText>
        </w:r>
      </w:del>
      <w:del w:id="52" w:author="Philipp Alexander Linden" w:date="2020-06-29T15:47:00Z">
        <w:r w:rsidR="0033302D" w:rsidRPr="006A56FF" w:rsidDel="00B60E8A">
          <w:rPr>
            <w:lang w:val="en-US"/>
          </w:rPr>
          <w:delText>the</w:delText>
        </w:r>
        <w:r w:rsidR="0092358D" w:rsidRPr="006A56FF" w:rsidDel="00B60E8A">
          <w:rPr>
            <w:lang w:val="en-US"/>
          </w:rPr>
          <w:delText xml:space="preserve"> </w:delText>
        </w:r>
        <w:r w:rsidR="0092131F" w:rsidRPr="006A56FF" w:rsidDel="00B60E8A">
          <w:rPr>
            <w:lang w:val="en-US"/>
          </w:rPr>
          <w:delText>duration of time in</w:delText>
        </w:r>
        <w:r w:rsidR="0033302D" w:rsidRPr="006A56FF" w:rsidDel="00B60E8A">
          <w:rPr>
            <w:lang w:val="en-US"/>
          </w:rPr>
          <w:delText xml:space="preserve"> which LTC services are needed</w:delText>
        </w:r>
        <w:r w:rsidR="0092131F" w:rsidRPr="006A56FF" w:rsidDel="00B60E8A">
          <w:rPr>
            <w:lang w:val="en-US"/>
          </w:rPr>
          <w:delText xml:space="preserve"> </w:delText>
        </w:r>
      </w:del>
      <w:customXmlDelRangeStart w:id="53" w:author="Philipp Alexander Linden" w:date="2020-06-29T15:47:00Z"/>
      <w:sdt>
        <w:sdtPr>
          <w:rPr>
            <w:lang w:val="en-US"/>
          </w:rPr>
          <w:alias w:val="Don't edit this field"/>
          <w:tag w:val="CitaviPlaceholder#5636c65a-dfb9-4a66-a49b-9f1b4c5e441a"/>
          <w:id w:val="1837805593"/>
          <w:placeholder>
            <w:docPart w:val="DefaultPlaceholder_-1854013440"/>
          </w:placeholder>
        </w:sdtPr>
        <w:sdtContent>
          <w:customXmlDelRangeEnd w:id="53"/>
          <w:del w:id="54" w:author="Philipp Alexander Linden" w:date="2020-06-29T15:47:00Z">
            <w:r w:rsidR="0064637A" w:rsidRPr="006A56FF" w:rsidDel="00B60E8A">
              <w:rPr>
                <w:lang w:val="en-US"/>
              </w:rPr>
              <w:fldChar w:fldCharType="begin"/>
            </w:r>
          </w:del>
          <w:r w:rsidR="00952423">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zU2MzZjNjVhLWRmYjktNGE2Ni1hNDliLTlmMWI0YzVlNDQxYSIsIlRleHQiOiIoUmVjaGVsIGV0IGFsLiwgMjAxMzsgQ29sb21ibyBldCBhbC4sIDIwMTEpIiwiV0FJVmVyc2lvbiI6IjYuNC4wLjM1In0=}</w:instrText>
          </w:r>
          <w:del w:id="55" w:author="Philipp Alexander Linden" w:date="2020-06-29T15:47:00Z">
            <w:r w:rsidR="0064637A" w:rsidRPr="006A56FF" w:rsidDel="00B60E8A">
              <w:rPr>
                <w:lang w:val="en-US"/>
              </w:rPr>
              <w:fldChar w:fldCharType="separate"/>
            </w:r>
          </w:del>
          <w:r w:rsidR="00952423">
            <w:rPr>
              <w:lang w:val="en-US"/>
            </w:rPr>
            <w:t>(Rechel et al., 2013; Colombo et al., 2011)</w:t>
          </w:r>
          <w:del w:id="56" w:author="Philipp Alexander Linden" w:date="2020-06-29T15:47:00Z">
            <w:r w:rsidR="0064637A" w:rsidRPr="006A56FF" w:rsidDel="00B60E8A">
              <w:rPr>
                <w:lang w:val="en-US"/>
              </w:rPr>
              <w:fldChar w:fldCharType="end"/>
            </w:r>
          </w:del>
          <w:customXmlDelRangeStart w:id="57" w:author="Philipp Alexander Linden" w:date="2020-06-29T15:47:00Z"/>
        </w:sdtContent>
      </w:sdt>
      <w:customXmlDelRangeEnd w:id="57"/>
      <w:del w:id="58" w:author="Philipp Alexander Linden" w:date="2020-06-29T15:47:00Z">
        <w:r w:rsidR="0092131F" w:rsidRPr="006A56FF" w:rsidDel="00B60E8A">
          <w:rPr>
            <w:lang w:val="en-US"/>
          </w:rPr>
          <w:delText xml:space="preserve">. </w:delText>
        </w:r>
      </w:del>
      <w:del w:id="59" w:author="Philipp Alexander Linden" w:date="2020-06-29T15:48:00Z">
        <w:r w:rsidR="0092131F" w:rsidRPr="006A56FF" w:rsidDel="000145CE">
          <w:rPr>
            <w:lang w:val="en-US"/>
          </w:rPr>
          <w:delText>Due to t</w:delText>
        </w:r>
      </w:del>
      <w:r w:rsidR="000145CE">
        <w:rPr>
          <w:lang w:val="en-US"/>
        </w:rPr>
        <w:t>T</w:t>
      </w:r>
      <w:r w:rsidR="0092131F" w:rsidRPr="006A56FF">
        <w:rPr>
          <w:lang w:val="en-US"/>
        </w:rPr>
        <w:t xml:space="preserve">his </w:t>
      </w:r>
      <w:del w:id="60" w:author="Mareike Ariaans" w:date="2020-07-06T09:43:00Z">
        <w:r w:rsidR="0092131F" w:rsidRPr="006A56FF" w:rsidDel="009E7DEE">
          <w:rPr>
            <w:lang w:val="en-US"/>
          </w:rPr>
          <w:delText xml:space="preserve">expected </w:delText>
        </w:r>
      </w:del>
      <w:r w:rsidR="0092131F" w:rsidRPr="006A56FF">
        <w:rPr>
          <w:lang w:val="en-US"/>
        </w:rPr>
        <w:t>double burde</w:t>
      </w:r>
      <w:r w:rsidR="00F90DFE" w:rsidRPr="006A56FF">
        <w:rPr>
          <w:lang w:val="en-US"/>
        </w:rPr>
        <w:t>n</w:t>
      </w:r>
      <w:r w:rsidR="00E96149" w:rsidRPr="006A56FF">
        <w:rPr>
          <w:lang w:val="en-US"/>
        </w:rPr>
        <w:t xml:space="preserve"> </w:t>
      </w:r>
      <w:r w:rsidR="000145CE">
        <w:rPr>
          <w:lang w:val="en-US"/>
        </w:rPr>
        <w:t xml:space="preserve">will increase both, </w:t>
      </w:r>
      <w:r w:rsidR="00E96149" w:rsidRPr="006A56FF">
        <w:rPr>
          <w:lang w:val="en-US"/>
        </w:rPr>
        <w:t xml:space="preserve">the demand for LTC services </w:t>
      </w:r>
      <w:r w:rsidR="000145CE">
        <w:rPr>
          <w:lang w:val="en-US"/>
        </w:rPr>
        <w:t xml:space="preserve">and </w:t>
      </w:r>
      <w:r w:rsidR="00E96149" w:rsidRPr="006A56FF">
        <w:rPr>
          <w:lang w:val="en-US"/>
        </w:rPr>
        <w:t>costs for</w:t>
      </w:r>
      <w:r w:rsidR="000145CE">
        <w:rPr>
          <w:lang w:val="en-US"/>
        </w:rPr>
        <w:t xml:space="preserve"> th</w:t>
      </w:r>
      <w:ins w:id="61" w:author="Mareike Ariaans" w:date="2020-07-07T11:49:00Z">
        <w:r w:rsidR="0064424A">
          <w:rPr>
            <w:lang w:val="en-US"/>
          </w:rPr>
          <w:t>ei</w:t>
        </w:r>
      </w:ins>
      <w:del w:id="62" w:author="Mareike Ariaans" w:date="2020-07-07T11:49:00Z">
        <w:r w:rsidR="000145CE" w:rsidDel="0064424A">
          <w:rPr>
            <w:lang w:val="en-US"/>
          </w:rPr>
          <w:delText>ie</w:delText>
        </w:r>
      </w:del>
      <w:r w:rsidR="000145CE">
        <w:rPr>
          <w:lang w:val="en-US"/>
        </w:rPr>
        <w:t>r</w:t>
      </w:r>
      <w:r w:rsidR="00A02BFB" w:rsidRPr="006A56FF">
        <w:rPr>
          <w:lang w:val="en-US"/>
        </w:rPr>
        <w:t xml:space="preserv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A56FF">
            <w:rPr>
              <w:lang w:val="en-US"/>
            </w:rPr>
            <w:fldChar w:fldCharType="begin"/>
          </w:r>
          <w:r w:rsidR="00952423">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DZUMTA6MzY6MDE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NDUxZmJiYzQtYjAyYS00MDI2LTg3OTItN2QzYjIxYTcyOWY1IiwiVGV4dCI6IihSYW5jaSBhbmQgUGF2b2xpbmksIDIwMTMpIiwiV0FJVmVyc2lvbiI6IjYuNC4wLjM1In0=}</w:instrText>
          </w:r>
          <w:r w:rsidR="0064637A" w:rsidRPr="006A56FF">
            <w:rPr>
              <w:lang w:val="en-US"/>
            </w:rPr>
            <w:fldChar w:fldCharType="separate"/>
          </w:r>
          <w:r w:rsidR="00952423">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ketization, economization</w:t>
      </w:r>
      <w:ins w:id="63" w:author="Mareike Ariaans" w:date="2020-07-06T09:44:00Z">
        <w:r w:rsidR="009E7DEE">
          <w:rPr>
            <w:lang w:val="en-US"/>
          </w:rPr>
          <w:t>,</w:t>
        </w:r>
      </w:ins>
      <w:r w:rsidR="002A6758" w:rsidRPr="006A56FF">
        <w:rPr>
          <w:lang w:val="en-US"/>
        </w:rPr>
        <w:t xml:space="preserve">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A56FF">
            <w:rPr>
              <w:lang w:val="en-US"/>
            </w:rPr>
            <w:fldChar w:fldCharType="begin"/>
          </w:r>
          <w:r w:rsidR="00952423">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387D21" w:rsidRPr="006A56FF">
            <w:rPr>
              <w:lang w:val="en-US"/>
            </w:rPr>
            <w:fldChar w:fldCharType="separate"/>
          </w:r>
          <w:r w:rsidR="00952423">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w:t>
      </w:r>
      <w:del w:id="64" w:author="Mareike Ariaans" w:date="2020-07-07T11:50:00Z">
        <w:r w:rsidR="001E64E8" w:rsidRPr="006A56FF" w:rsidDel="0064424A">
          <w:rPr>
            <w:lang w:val="en-US"/>
          </w:rPr>
          <w:delText>altered</w:delText>
        </w:r>
      </w:del>
      <w:ins w:id="65" w:author="Mareike Ariaans" w:date="2020-07-07T11:50:00Z">
        <w:r w:rsidR="0064424A" w:rsidRPr="006A56FF">
          <w:rPr>
            <w:lang w:val="en-US"/>
          </w:rPr>
          <w:t>transformed</w:t>
        </w:r>
      </w:ins>
      <w:r w:rsidR="00E96149" w:rsidRPr="006A56FF">
        <w:rPr>
          <w:lang w:val="en-US"/>
        </w:rPr>
        <w:t xml:space="preserve"> LTC system in many OECD countries.</w:t>
      </w:r>
      <w:r w:rsidR="001E64E8" w:rsidRPr="006A56FF">
        <w:rPr>
          <w:lang w:val="en-US"/>
        </w:rPr>
        <w:t xml:space="preserve"> </w:t>
      </w:r>
      <w:del w:id="66" w:author="Mareike Ariaans" w:date="2020-07-06T09:45:00Z">
        <w:r w:rsidR="001E64E8" w:rsidRPr="006A56FF" w:rsidDel="009E7DEE">
          <w:rPr>
            <w:lang w:val="en-US"/>
          </w:rPr>
          <w:delText>Therefore, a</w:delText>
        </w:r>
      </w:del>
      <w:ins w:id="67" w:author="Mareike Ariaans" w:date="2020-07-06T09:45:00Z">
        <w:r w:rsidR="009E7DEE">
          <w:rPr>
            <w:lang w:val="en-US"/>
          </w:rPr>
          <w:t>A</w:t>
        </w:r>
      </w:ins>
      <w:r w:rsidR="001E64E8" w:rsidRPr="006A56FF">
        <w:rPr>
          <w:lang w:val="en-US"/>
        </w:rPr>
        <w:t xml:space="preserve"> new and updated LTC typology will include these changes and </w:t>
      </w:r>
      <w:ins w:id="68" w:author="Mareike Ariaans" w:date="2020-07-06T09:58:00Z">
        <w:r w:rsidR="0095374B">
          <w:rPr>
            <w:lang w:val="en-US"/>
          </w:rPr>
          <w:t>show in which way they lead to new types of LTC systems.</w:t>
        </w:r>
      </w:ins>
      <w:del w:id="69" w:author="Mareike Ariaans" w:date="2020-07-06T09:45:00Z">
        <w:r w:rsidR="001E64E8" w:rsidRPr="006A56FF" w:rsidDel="009E7DEE">
          <w:rPr>
            <w:lang w:val="en-US"/>
          </w:rPr>
          <w:delText xml:space="preserve">the results </w:delText>
        </w:r>
      </w:del>
      <w:del w:id="70" w:author="Mareike Ariaans" w:date="2020-07-06T09:58:00Z">
        <w:r w:rsidR="001E64E8" w:rsidRPr="006A56FF" w:rsidDel="0095374B">
          <w:rPr>
            <w:lang w:val="en-US"/>
          </w:rPr>
          <w:delText xml:space="preserve">will help to grasp and categorize </w:delText>
        </w:r>
        <w:r w:rsidR="00A02BFB" w:rsidRPr="006A56FF" w:rsidDel="0095374B">
          <w:rPr>
            <w:lang w:val="en-US"/>
          </w:rPr>
          <w:delText>them</w:delText>
        </w:r>
        <w:r w:rsidR="001E64E8" w:rsidRPr="006A56FF" w:rsidDel="0095374B">
          <w:rPr>
            <w:lang w:val="en-US"/>
          </w:rPr>
          <w:delText>.</w:delText>
        </w:r>
      </w:del>
      <w:ins w:id="71" w:author="Mareike Ariaans" w:date="2020-07-06T10:12:00Z">
        <w:r w:rsidR="00872016" w:rsidRPr="00872016">
          <w:rPr>
            <w:lang w:val="en-US"/>
          </w:rPr>
          <w:t xml:space="preserve"> </w:t>
        </w:r>
        <w:r w:rsidR="00872016">
          <w:rPr>
            <w:lang w:val="en-US"/>
          </w:rPr>
          <w:t xml:space="preserve">Compared to </w:t>
        </w:r>
        <w:r w:rsidR="00872016" w:rsidRPr="006A56FF">
          <w:rPr>
            <w:lang w:val="en-US"/>
          </w:rPr>
          <w:t>earlier typologies, we make three advancements</w:t>
        </w:r>
        <w:bookmarkStart w:id="72" w:name="_GoBack"/>
        <w:bookmarkEnd w:id="72"/>
        <w:r w:rsidR="00872016" w:rsidRPr="006A56FF">
          <w:rPr>
            <w:lang w:val="en-US"/>
          </w:rPr>
          <w:t>.</w:t>
        </w:r>
        <w:commentRangeStart w:id="73"/>
        <w:commentRangeStart w:id="74"/>
        <w:r w:rsidR="00872016" w:rsidRPr="006A56FF">
          <w:rPr>
            <w:lang w:val="en-US"/>
          </w:rPr>
          <w:t xml:space="preserve">First, previous typologies often focus either on social services in general or on one aspect of LTC such as migration or family caregiving. </w:t>
        </w:r>
        <w:r w:rsidR="00872016">
          <w:rPr>
            <w:lang w:val="en-US"/>
          </w:rPr>
          <w:t>We focus</w:t>
        </w:r>
        <w:r w:rsidR="00872016" w:rsidRPr="006A56FF">
          <w:rPr>
            <w:lang w:val="en-US"/>
          </w:rPr>
          <w:t xml:space="preserve"> on characteristics of LTC </w:t>
        </w:r>
        <w:r w:rsidR="00872016" w:rsidRPr="006A56FF">
          <w:rPr>
            <w:i/>
            <w:lang w:val="en-US"/>
          </w:rPr>
          <w:t>institutions</w:t>
        </w:r>
        <w:r w:rsidR="00872016" w:rsidRPr="006A56FF">
          <w:rPr>
            <w:lang w:val="en-US"/>
          </w:rPr>
          <w:t xml:space="preserve">. Second, earlier typologies used either </w:t>
        </w:r>
        <w:r w:rsidR="00872016">
          <w:rPr>
            <w:lang w:val="en-US"/>
          </w:rPr>
          <w:t>used</w:t>
        </w:r>
        <w:r w:rsidR="00872016" w:rsidRPr="006A56FF">
          <w:rPr>
            <w:lang w:val="en-US"/>
          </w:rPr>
          <w:t xml:space="preserve">quantitative OECD or Eurostat data or </w:t>
        </w:r>
        <w:r w:rsidR="00872016">
          <w:rPr>
            <w:lang w:val="en-US"/>
          </w:rPr>
          <w:t xml:space="preserve">standardized </w:t>
        </w:r>
        <w:r w:rsidR="00872016" w:rsidRPr="006A56FF">
          <w:rPr>
            <w:lang w:val="en-US"/>
          </w:rPr>
          <w:t xml:space="preserve">data on institutional and regulatory aspects of LTC systems. We integrate both approaches by using OCED data on supply, public-private mix, performance </w:t>
        </w:r>
        <w:r w:rsidR="00872016" w:rsidRPr="006A56FF">
          <w:rPr>
            <w:i/>
            <w:lang w:val="en-US"/>
          </w:rPr>
          <w:t>as well as</w:t>
        </w:r>
        <w:r w:rsidR="00872016" w:rsidRPr="006A56FF">
          <w:rPr>
            <w:lang w:val="en-US"/>
          </w:rPr>
          <w:t xml:space="preserve"> institutional data on accessibility of systems. Third, </w:t>
        </w:r>
        <w:r w:rsidR="00872016">
          <w:rPr>
            <w:lang w:val="en-US"/>
          </w:rPr>
          <w:t>we provide a felixible typology of LTC systems by taking different methods of clustering into account.</w:t>
        </w:r>
        <w:r w:rsidR="00872016" w:rsidRPr="006A56FF">
          <w:rPr>
            <w:lang w:val="en-US"/>
          </w:rPr>
          <w:t xml:space="preserve"> </w:t>
        </w:r>
        <w:commentRangeEnd w:id="73"/>
        <w:r w:rsidR="00872016">
          <w:rPr>
            <w:rStyle w:val="Kommentarzeichen"/>
          </w:rPr>
          <w:commentReference w:id="73"/>
        </w:r>
        <w:commentRangeEnd w:id="74"/>
        <w:r w:rsidR="00872016">
          <w:rPr>
            <w:rStyle w:val="Kommentarzeichen"/>
          </w:rPr>
          <w:commentReference w:id="74"/>
        </w:r>
      </w:ins>
    </w:p>
    <w:p w14:paraId="708F4227" w14:textId="77777777" w:rsidR="00E00A57" w:rsidRDefault="00E00A57">
      <w:pPr>
        <w:pStyle w:val="02FlietextErsterAbsatz"/>
        <w:rPr>
          <w:rFonts w:eastAsia="Times New Roman"/>
          <w:b/>
          <w:bCs/>
          <w:sz w:val="32"/>
          <w:szCs w:val="28"/>
          <w:lang w:val="en-US"/>
        </w:rPr>
        <w:pPrChange w:id="75" w:author="Mareike Ariaans" w:date="2020-07-06T10:13:00Z">
          <w:pPr>
            <w:spacing w:after="160" w:line="259" w:lineRule="auto"/>
          </w:pPr>
        </w:pPrChange>
      </w:pPr>
      <w:del w:id="76" w:author="Mareike Ariaans" w:date="2020-07-06T10:13:00Z">
        <w:r w:rsidDel="00872016">
          <w:rPr>
            <w:lang w:val="en-US"/>
          </w:rPr>
          <w:lastRenderedPageBreak/>
          <w:br w:type="page"/>
        </w:r>
      </w:del>
    </w:p>
    <w:p w14:paraId="2F5CA8FB" w14:textId="140D6D69" w:rsidR="001E64E8" w:rsidRPr="006A56FF" w:rsidRDefault="001E64E8">
      <w:pPr>
        <w:pStyle w:val="berschrift1"/>
        <w:ind w:left="0" w:firstLine="0"/>
        <w:rPr>
          <w:lang w:val="en-US"/>
        </w:rPr>
        <w:pPrChange w:id="77" w:author="Mareike Ariaans" w:date="2020-07-06T10:12:00Z">
          <w:pPr>
            <w:pStyle w:val="berschrift1"/>
          </w:pPr>
        </w:pPrChange>
      </w:pPr>
      <w:r w:rsidRPr="006A56FF">
        <w:rPr>
          <w:lang w:val="en-US"/>
        </w:rPr>
        <w:lastRenderedPageBreak/>
        <w:t>Theory</w:t>
      </w:r>
      <w:r w:rsidR="00EB31E0" w:rsidRPr="006A56FF">
        <w:rPr>
          <w:lang w:val="en-US"/>
        </w:rPr>
        <w:t xml:space="preserve"> – </w:t>
      </w:r>
      <w:r w:rsidR="00E21111">
        <w:rPr>
          <w:lang w:val="en-US"/>
        </w:rPr>
        <w:t>17</w:t>
      </w:r>
      <w:r w:rsidR="00D4783C">
        <w:rPr>
          <w:lang w:val="en-US"/>
        </w:rPr>
        <w:t>05</w:t>
      </w:r>
      <w:r w:rsidR="00EB31E0" w:rsidRPr="006A56FF">
        <w:rPr>
          <w:lang w:val="en-US"/>
        </w:rPr>
        <w:t xml:space="preserve"> words</w:t>
      </w:r>
    </w:p>
    <w:p w14:paraId="47EC7F8D" w14:textId="2260C027" w:rsidR="001E64E8" w:rsidRPr="006A56FF" w:rsidRDefault="001E64E8" w:rsidP="00B82577">
      <w:pPr>
        <w:pStyle w:val="berschrift2"/>
        <w:rPr>
          <w:lang w:val="en-US"/>
        </w:rPr>
      </w:pPr>
      <w:commentRangeStart w:id="78"/>
      <w:r w:rsidRPr="006A56FF">
        <w:rPr>
          <w:lang w:val="en-US"/>
        </w:rPr>
        <w:t>Long-Term Care</w:t>
      </w:r>
    </w:p>
    <w:p w14:paraId="228BD3F1" w14:textId="4DC66F73" w:rsidR="00B23D1F" w:rsidRPr="006A56FF" w:rsidRDefault="00504F64" w:rsidP="00E00A57">
      <w:pPr>
        <w:pStyle w:val="02FlietextErsterAbsatz"/>
        <w:rPr>
          <w:lang w:val="en-US"/>
        </w:rPr>
      </w:pPr>
      <w:del w:id="79" w:author="Mareike Ariaans" w:date="2020-07-06T09:59:00Z">
        <w:r w:rsidRPr="006A56FF" w:rsidDel="0095374B">
          <w:rPr>
            <w:lang w:val="en-US"/>
          </w:rPr>
          <w:delText xml:space="preserve">When talking about LTC a clear definition is needed. </w:delText>
        </w:r>
      </w:del>
      <w:r w:rsidRPr="006A56FF">
        <w:rPr>
          <w:lang w:val="en-US"/>
        </w:rPr>
        <w:t>The OECD</w:t>
      </w:r>
      <w:r w:rsidR="00774363" w:rsidRPr="006A56FF">
        <w:rPr>
          <w:lang w:val="en-US"/>
        </w:rPr>
        <w:t xml:space="preserve"> defines LTC as: </w:t>
      </w:r>
    </w:p>
    <w:p w14:paraId="0C9937E7" w14:textId="33204289"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A56FF">
            <w:rPr>
              <w:lang w:val="en-US"/>
            </w:rPr>
            <w:fldChar w:fldCharType="begin"/>
          </w:r>
          <w:r w:rsidR="00952423">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BkNWZhODk5LWU2Y2YtNDRkYy1hZGRiLTk2NDY0OTMwMDY4ZCIsIlRleHQiOiIoQ29sb21ibyBldCBhbC4sIDIwMTE6IDEx4oCTMikiLCJXQUlWZXJzaW9uIjoiNi40LjAuMzUifQ==}</w:instrText>
          </w:r>
          <w:r w:rsidR="004C3BAD" w:rsidRPr="006A56FF">
            <w:rPr>
              <w:lang w:val="en-US"/>
            </w:rPr>
            <w:fldChar w:fldCharType="separate"/>
          </w:r>
          <w:r w:rsidR="00952423">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1B2FACE9"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A56FF">
            <w:rPr>
              <w:lang w:val="en-US"/>
            </w:rPr>
            <w:fldChar w:fldCharType="begin"/>
          </w:r>
          <w:r w:rsidR="00952423">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I2NGJjZjRiLWU2ZWMtNDA2MS1iM2I5LTRlYTFhMmNiMTlhZSIsIlRleHQiOiIoQ29sb21ibyBldCBhbC4sIDIwMTEpIiwiV0FJVmVyc2lvbiI6IjYuNC4wLjM1In0=}</w:instrText>
          </w:r>
          <w:r w:rsidR="004C3BAD" w:rsidRPr="006A56FF">
            <w:rPr>
              <w:lang w:val="en-US"/>
            </w:rPr>
            <w:fldChar w:fldCharType="separate"/>
          </w:r>
          <w:r w:rsidR="00952423">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w:t>
      </w:r>
      <w:ins w:id="80" w:author="Mareike Ariaans" w:date="2020-07-06T10:04:00Z">
        <w:r w:rsidR="0095374B">
          <w:rPr>
            <w:lang w:val="en-US"/>
          </w:rPr>
          <w:t xml:space="preserve">mainly support </w:t>
        </w:r>
      </w:ins>
      <w:del w:id="81" w:author="Mareike Ariaans" w:date="2020-07-06T10:04:00Z">
        <w:r w:rsidR="00774363" w:rsidRPr="006A56FF" w:rsidDel="0095374B">
          <w:rPr>
            <w:lang w:val="en-US"/>
          </w:rPr>
          <w:delText>are highly important</w:delText>
        </w:r>
        <w:r w:rsidR="00522322" w:rsidRPr="006A56FF" w:rsidDel="0095374B">
          <w:rPr>
            <w:lang w:val="en-US"/>
          </w:rPr>
          <w:delText xml:space="preserve"> for </w:delText>
        </w:r>
      </w:del>
      <w:r w:rsidR="00522322" w:rsidRPr="006A56FF">
        <w:rPr>
          <w:lang w:val="en-US"/>
        </w:rPr>
        <w:t>the elderly</w:t>
      </w:r>
      <w:ins w:id="82" w:author="Philipp Alexander Linden" w:date="2020-06-29T15:55:00Z">
        <w:r w:rsidR="000145CE">
          <w:rPr>
            <w:lang w:val="en-US"/>
          </w:rPr>
          <w:t>.</w:t>
        </w:r>
      </w:ins>
      <w:del w:id="83" w:author="Philipp Alexander Linden" w:date="2020-06-29T15:55:00Z">
        <w:r w:rsidR="00774363" w:rsidRPr="006A56FF" w:rsidDel="000145CE">
          <w:rPr>
            <w:lang w:val="en-US"/>
          </w:rPr>
          <w:delText xml:space="preserve"> and </w:delText>
        </w:r>
        <w:r w:rsidR="0033302D" w:rsidRPr="006A56FF" w:rsidDel="000145CE">
          <w:rPr>
            <w:lang w:val="en-US"/>
          </w:rPr>
          <w:delText xml:space="preserve">therefore </w:delText>
        </w:r>
      </w:del>
      <w:ins w:id="84" w:author="Philipp Alexander Linden" w:date="2020-06-29T15:55:00Z">
        <w:r w:rsidR="000145CE">
          <w:rPr>
            <w:lang w:val="en-US"/>
          </w:rPr>
          <w:t>W</w:t>
        </w:r>
      </w:ins>
      <w:del w:id="85" w:author="Philipp Alexander Linden" w:date="2020-06-29T15:55:00Z">
        <w:r w:rsidR="00774363" w:rsidRPr="006A56FF" w:rsidDel="000145CE">
          <w:rPr>
            <w:lang w:val="en-US"/>
          </w:rPr>
          <w:delText>w</w:delText>
        </w:r>
      </w:del>
      <w:r w:rsidR="00774363" w:rsidRPr="006A56FF">
        <w:rPr>
          <w:lang w:val="en-US"/>
        </w:rPr>
        <w:t>e focus the typology on the services and systems for this age group.</w:t>
      </w:r>
      <w:commentRangeEnd w:id="78"/>
      <w:r w:rsidR="0095374B">
        <w:rPr>
          <w:rStyle w:val="Kommentarzeichen"/>
        </w:rPr>
        <w:commentReference w:id="78"/>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0D5D6CE2"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952423">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95242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952423">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952423">
            <w:rPr>
              <w:lang w:val="en-US"/>
            </w:rPr>
            <w:t>(1990)</w:t>
          </w:r>
          <w:r w:rsidRPr="006A56FF">
            <w:rPr>
              <w:lang w:val="en-US"/>
            </w:rPr>
            <w:fldChar w:fldCharType="end"/>
          </w:r>
        </w:sdtContent>
      </w:sdt>
      <w:r w:rsidR="00774363" w:rsidRPr="006A56FF">
        <w:rPr>
          <w:lang w:val="en-US"/>
        </w:rPr>
        <w:t xml:space="preserve"> seminal study </w:t>
      </w:r>
      <w:r w:rsidR="000145CE">
        <w:rPr>
          <w:lang w:val="en-US"/>
        </w:rPr>
        <w:t xml:space="preserve">on </w:t>
      </w:r>
      <w:del w:id="86" w:author="Mareike Ariaans" w:date="2020-07-06T10:15:00Z">
        <w:r w:rsidR="000145CE" w:rsidDel="00872016">
          <w:rPr>
            <w:lang w:val="en-US"/>
          </w:rPr>
          <w:delText>healthcare systems</w:delText>
        </w:r>
      </w:del>
      <w:ins w:id="87" w:author="Mareike Ariaans" w:date="2020-07-06T10:15:00Z">
        <w:r w:rsidR="00872016">
          <w:rPr>
            <w:lang w:val="en-US"/>
          </w:rPr>
          <w:t>welfare states</w:t>
        </w:r>
      </w:ins>
      <w:r w:rsidR="00774363" w:rsidRPr="006A56FF">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952423">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VoiLCJNb2RpZmllZEJ5IjoiX01hcmVpa2UgQXJpYWFucyIsIklkIjoiMzliMzcyNGYtNzU4NC00YTM0LWE5NTUtMzNlMjJhMjgyOTM5IiwiTW9kaWZpZWRPbiI6IjIwMjAtMDctMDZUMDg6MzY6MTla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loiLCJNb2RpZmllZEJ5IjoiX01hcmVpa2UgQXJpYWFucyIsIklkIjoiMDNkNjNmZTgtMGQ4Mi00NjZlLWI1ODYtYzRmZTAxZTg3MTNjIiwiTW9kaWZpZWRPbiI6IjIwMjAtMDctMDZUMTA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}</w:instrText>
          </w:r>
          <w:r w:rsidR="00BD0E63" w:rsidRPr="006A56FF">
            <w:rPr>
              <w:lang w:val="en-US"/>
            </w:rPr>
            <w:fldChar w:fldCharType="separate"/>
          </w:r>
          <w:r w:rsidR="0095242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ins w:id="88" w:author="Mareike Ariaans" w:date="2020-07-06T10:42:00Z">
        <w:r w:rsidR="001E7C4F">
          <w:rPr>
            <w:lang w:val="en-US"/>
          </w:rPr>
          <w:t xml:space="preserve"> all areas of welfare state research</w:t>
        </w:r>
      </w:ins>
      <w:ins w:id="89" w:author="Mareike Ariaans" w:date="2020-07-06T10:53:00Z">
        <w:r w:rsidR="00604022">
          <w:rPr>
            <w:lang w:val="en-US"/>
          </w:rPr>
          <w:t>, which includes</w:t>
        </w:r>
      </w:ins>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952423">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952423">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r w:rsidR="00BB65C1" w:rsidRPr="006A56FF">
        <w:rPr>
          <w:lang w:val="en-US"/>
        </w:rPr>
        <w:t xml:space="preserve">a number of </w:t>
      </w:r>
      <w:ins w:id="90" w:author="Mareike Ariaans" w:date="2020-07-06T10:54:00Z">
        <w:r w:rsidR="00604022">
          <w:rPr>
            <w:lang w:val="en-US"/>
          </w:rPr>
          <w:t>issue and area-specific typologies have been developed, e.g. f</w:t>
        </w:r>
      </w:ins>
      <w:ins w:id="91" w:author="Mareike Ariaans" w:date="2020-07-06T10:55:00Z">
        <w:r w:rsidR="00604022">
          <w:rPr>
            <w:lang w:val="en-US"/>
          </w:rPr>
          <w:t>or</w:t>
        </w:r>
      </w:ins>
      <w:ins w:id="92" w:author="Mareike Ariaans" w:date="2020-07-06T10:54:00Z">
        <w:r w:rsidR="00604022">
          <w:rPr>
            <w:lang w:val="en-US"/>
          </w:rPr>
          <w:t xml:space="preserve"> healthcare</w:t>
        </w:r>
      </w:ins>
      <w:ins w:id="93" w:author="Mareike Ariaans" w:date="2020-07-06T11:05:00Z">
        <w:r w:rsidR="00F86C6D">
          <w:rPr>
            <w:lang w:val="en-US"/>
          </w:rPr>
          <w:t xml:space="preserve"> </w:t>
        </w:r>
      </w:ins>
      <w:customXmlInsRangeStart w:id="94" w:author="Mareike Ariaans" w:date="2020-07-06T11:05:00Z"/>
      <w:sdt>
        <w:sdtPr>
          <w:rPr>
            <w:lang w:val="en-US"/>
          </w:rPr>
          <w:alias w:val="To edit, see citavi.com/edit"/>
          <w:tag w:val="CitaviPlaceholder#3ada3442-06fe-4c9b-bfde-2797bd2fd337"/>
          <w:id w:val="-1439911987"/>
          <w:placeholder>
            <w:docPart w:val="DefaultPlaceholder_-1854013440"/>
          </w:placeholder>
        </w:sdtPr>
        <w:sdtContent>
          <w:customXmlInsRangeEnd w:id="94"/>
          <w:ins w:id="95" w:author="Mareike Ariaans" w:date="2020-07-06T11:05:00Z">
            <w:r w:rsidR="00F86C6D">
              <w:rPr>
                <w:noProof/>
                <w:lang w:val="en-US"/>
              </w:rPr>
              <w:fldChar w:fldCharType="begin"/>
            </w:r>
          </w:ins>
          <w:r w:rsidR="00F86C6D">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A2VDEwOjM2OjAxIiwiUHJvamVjdCI6eyIkcmVmIjoiNSJ9fSwiVXNlTnVtYmVyaW5nVHlwZU9mUGFyZW50RG9jdW1lbnQiOmZhbHNlfSx7IiRpZCI6IjEwIiwiSWQiOiJiODEzZDliYy03ZTcwLTQzMmItYWY3YS1iYWZhMDc3ZWVkYmIiLCJSYW5nZVN0YXJ0IjoxMiwiUmFuZ2VMZW5ndGgiOjI0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XZW5kdCwgMjAxNDsgUmVpYmxpbmcgZXQgYWwuLCAyMDE5KSJ9XX0sIlRhZyI6IkNpdGF2aVBsYWNlaG9sZGVyIzNhZGEzNDQyLTA2ZmUtNGM5Yi1iZmRlLTI3OTdiZDJmZDMzNyIsIlRleHQiOiIoV2VuZHQsIDIwMTQ7IFJlaWJsaW5nIGV0IGFsLiwgMjAxOSkiLCJXQUlWZXJzaW9uIjoiNi40LjAuMzUifQ==}</w:instrText>
          </w:r>
          <w:r w:rsidR="00F86C6D">
            <w:rPr>
              <w:noProof/>
              <w:lang w:val="en-US"/>
            </w:rPr>
            <w:fldChar w:fldCharType="separate"/>
          </w:r>
          <w:r w:rsidR="00952423">
            <w:rPr>
              <w:noProof/>
              <w:lang w:val="en-US"/>
            </w:rPr>
            <w:t>(Wendt, 2014; Reibling et al., 2019)</w:t>
          </w:r>
          <w:ins w:id="96" w:author="Mareike Ariaans" w:date="2020-07-06T11:05:00Z">
            <w:r w:rsidR="00F86C6D">
              <w:rPr>
                <w:noProof/>
                <w:lang w:val="en-US"/>
              </w:rPr>
              <w:fldChar w:fldCharType="end"/>
            </w:r>
          </w:ins>
          <w:customXmlInsRangeStart w:id="97" w:author="Mareike Ariaans" w:date="2020-07-06T11:05:00Z"/>
        </w:sdtContent>
      </w:sdt>
      <w:customXmlInsRangeEnd w:id="97"/>
      <w:ins w:id="98" w:author="Mareike Ariaans" w:date="2020-07-06T11:10:00Z">
        <w:r w:rsidR="00F86C6D">
          <w:rPr>
            <w:lang w:val="en-US"/>
          </w:rPr>
          <w:t xml:space="preserve">. </w:t>
        </w:r>
      </w:ins>
      <w:del w:id="99" w:author="Mareike Ariaans" w:date="2020-07-06T10:54:00Z">
        <w:r w:rsidR="00BB65C1" w:rsidRPr="006A56FF" w:rsidDel="00604022">
          <w:rPr>
            <w:lang w:val="en-US"/>
          </w:rPr>
          <w:delText>different</w:delText>
        </w:r>
      </w:del>
      <w:del w:id="100" w:author="Mareike Ariaans" w:date="2020-07-06T11:11:00Z">
        <w:r w:rsidR="00BB65C1" w:rsidRPr="006A56FF" w:rsidDel="00F86C6D">
          <w:rPr>
            <w:lang w:val="en-US"/>
          </w:rPr>
          <w:delText xml:space="preserve"> t</w:delText>
        </w:r>
      </w:del>
      <w:ins w:id="101" w:author="Mareike Ariaans" w:date="2020-07-06T11:11:00Z">
        <w:r w:rsidR="00F86C6D">
          <w:rPr>
            <w:lang w:val="en-US"/>
          </w:rPr>
          <w:t>T</w:t>
        </w:r>
      </w:ins>
      <w:r w:rsidR="00BB65C1" w:rsidRPr="006A56FF">
        <w:rPr>
          <w:lang w:val="en-US"/>
        </w:rPr>
        <w: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t>
      </w:r>
      <w:del w:id="102" w:author="Mareike Ariaans" w:date="2020-07-06T11:11:00Z">
        <w:r w:rsidR="00BB65C1" w:rsidRPr="006A56FF" w:rsidDel="00F86C6D">
          <w:rPr>
            <w:lang w:val="en-US"/>
          </w:rPr>
          <w:delText>were published</w:delText>
        </w:r>
        <w:r w:rsidR="00A04BA1" w:rsidRPr="006A56FF" w:rsidDel="00F86C6D">
          <w:rPr>
            <w:lang w:val="en-US"/>
          </w:rPr>
          <w:delText xml:space="preserve">, which </w:delText>
        </w:r>
      </w:del>
      <w:ins w:id="103" w:author="Philipp Alexander Linden" w:date="2020-06-29T15:57:00Z">
        <w:r w:rsidR="000145CE">
          <w:rPr>
            <w:lang w:val="en-US"/>
          </w:rPr>
          <w:t>can</w:t>
        </w:r>
      </w:ins>
      <w:del w:id="104" w:author="Philipp Alexander Linden" w:date="2020-06-29T15:57:00Z">
        <w:r w:rsidR="00A04BA1" w:rsidRPr="006A56FF" w:rsidDel="000145CE">
          <w:rPr>
            <w:lang w:val="en-US"/>
          </w:rPr>
          <w:delText>may</w:delText>
        </w:r>
      </w:del>
      <w:r w:rsidR="00A04BA1" w:rsidRPr="006A56FF">
        <w:rPr>
          <w:lang w:val="en-US"/>
        </w:rPr>
        <w:t xml:space="preserve">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ins w:id="105" w:author="Philipp Alexander Linden" w:date="2020-06-29T15:57:00Z">
        <w:r w:rsidR="000145CE">
          <w:rPr>
            <w:lang w:val="en-US"/>
          </w:rPr>
          <w:t xml:space="preserve">in general </w:t>
        </w:r>
      </w:ins>
      <w:del w:id="106" w:author="Philipp Alexander Linden" w:date="2020-06-29T15:57:00Z">
        <w:r w:rsidR="006E1C8C" w:rsidRPr="006A56FF" w:rsidDel="000145CE">
          <w:rPr>
            <w:lang w:val="en-US"/>
          </w:rPr>
          <w:delText>generally, in which</w:delText>
        </w:r>
      </w:del>
      <w:ins w:id="107" w:author="Philipp Alexander Linden" w:date="2020-06-29T15:57:00Z">
        <w:r w:rsidR="000145CE">
          <w:rPr>
            <w:lang w:val="en-US"/>
          </w:rPr>
          <w:t>where</w:t>
        </w:r>
      </w:ins>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952423">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95242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w:t>
      </w:r>
      <w:r w:rsidR="00BB65C1" w:rsidRPr="006A56FF">
        <w:rPr>
          <w:lang w:val="en-US"/>
        </w:rPr>
        <w:lastRenderedPageBreak/>
        <w:t xml:space="preserve">elderly, although </w:t>
      </w:r>
      <w:ins w:id="108" w:author="Philipp Alexander Linden" w:date="2020-06-29T15:58:00Z">
        <w:r w:rsidR="000145CE">
          <w:rPr>
            <w:lang w:val="en-US"/>
          </w:rPr>
          <w:t xml:space="preserve">they </w:t>
        </w:r>
      </w:ins>
      <w:r w:rsidR="00BB65C1" w:rsidRPr="006A56FF">
        <w:rPr>
          <w:lang w:val="en-US"/>
        </w:rPr>
        <w:t>often</w:t>
      </w:r>
      <w:ins w:id="109" w:author="Philipp Alexander Linden" w:date="2020-06-29T15:58:00Z">
        <w:r w:rsidR="000145CE">
          <w:rPr>
            <w:lang w:val="en-US"/>
          </w:rPr>
          <w:t xml:space="preserve"> include disability</w:t>
        </w:r>
      </w:ins>
      <w:r w:rsidR="00BB65C1" w:rsidRPr="006A56FF">
        <w:rPr>
          <w:lang w:val="en-US"/>
        </w:rPr>
        <w:t xml:space="preserve"> </w:t>
      </w:r>
      <w:del w:id="110" w:author="Philipp Alexander Linden" w:date="2020-06-29T15:58:00Z">
        <w:r w:rsidR="00BB65C1" w:rsidRPr="006A56FF" w:rsidDel="000145CE">
          <w:rPr>
            <w:lang w:val="en-US"/>
          </w:rPr>
          <w:delText>(</w:delText>
        </w:r>
      </w:del>
      <w:r w:rsidR="00BB65C1" w:rsidRPr="006A56FF">
        <w:rPr>
          <w:lang w:val="en-US"/>
        </w:rPr>
        <w:t>due to data reasons</w:t>
      </w:r>
      <w:ins w:id="111" w:author="Philipp Alexander Linden" w:date="2020-06-29T15:58:00Z">
        <w:r w:rsidR="000145CE">
          <w:rPr>
            <w:lang w:val="en-US"/>
          </w:rPr>
          <w:t>.</w:t>
        </w:r>
      </w:ins>
      <w:del w:id="112" w:author="Philipp Alexander Linden" w:date="2020-06-29T15:58:00Z">
        <w:r w:rsidR="00BB65C1" w:rsidRPr="006A56FF" w:rsidDel="000145CE">
          <w:rPr>
            <w:lang w:val="en-US"/>
          </w:rPr>
          <w:delText>) als</w:delText>
        </w:r>
        <w:r w:rsidR="00BD0E63" w:rsidRPr="006A56FF" w:rsidDel="000145CE">
          <w:rPr>
            <w:lang w:val="en-US"/>
          </w:rPr>
          <w:delText>o</w:delText>
        </w:r>
        <w:r w:rsidR="00BB65C1" w:rsidRPr="006A56FF" w:rsidDel="000145CE">
          <w:rPr>
            <w:lang w:val="en-US"/>
          </w:rPr>
          <w:delText xml:space="preserve"> </w:delText>
        </w:r>
        <w:r w:rsidR="00BD0E63" w:rsidRPr="006A56FF" w:rsidDel="000145CE">
          <w:rPr>
            <w:lang w:val="en-US"/>
          </w:rPr>
          <w:delText>disability</w:delText>
        </w:r>
        <w:r w:rsidR="00BB65C1" w:rsidRPr="006A56FF" w:rsidDel="000145CE">
          <w:rPr>
            <w:lang w:val="en-US"/>
          </w:rPr>
          <w:delText xml:space="preserve"> is included</w:delText>
        </w:r>
      </w:del>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952423">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952423" w:rsidRPr="00952423">
            <w:rPr>
              <w:rPrChange w:id="113" w:author="Mareike Ariaans" w:date="2020-07-06T11:46:00Z">
                <w:rPr>
                  <w:lang w:val="en-US"/>
                </w:rPr>
              </w:rPrChange>
            </w:rPr>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95242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952423">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wNlQxMDozNjowMS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95242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952423">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952423">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952423">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95242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614FCA4" w14:textId="6C6F2973" w:rsidR="00B82577" w:rsidRPr="006A56FF" w:rsidRDefault="00D661E1" w:rsidP="004D3634">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ins w:id="114" w:author="Philipp Alexander Linden" w:date="2020-06-29T15:59:00Z">
        <w:r w:rsidR="00187A9D">
          <w:rPr>
            <w:lang w:val="en-US"/>
          </w:rPr>
          <w:t>our type of analysis.</w:t>
        </w:r>
      </w:ins>
      <w:del w:id="115" w:author="Philipp Alexander Linden" w:date="2020-06-29T15:59:00Z">
        <w:r w:rsidR="00B41CC2" w:rsidRPr="006A56FF" w:rsidDel="00187A9D">
          <w:rPr>
            <w:lang w:val="en-US"/>
          </w:rPr>
          <w:delText>us</w:delText>
        </w:r>
      </w:del>
      <w:r w:rsidR="00B41CC2" w:rsidRPr="006A56FF">
        <w:rPr>
          <w:lang w:val="en-US"/>
        </w:rPr>
        <w:t xml:space="preserve">. In these typologies we </w:t>
      </w:r>
      <w:ins w:id="116" w:author="Philipp Alexander Linden" w:date="2020-06-29T15:59:00Z">
        <w:r w:rsidR="00187A9D">
          <w:rPr>
            <w:lang w:val="en-US"/>
          </w:rPr>
          <w:t>identify</w:t>
        </w:r>
      </w:ins>
      <w:del w:id="117" w:author="Philipp Alexander Linden" w:date="2020-06-29T15:59:00Z">
        <w:r w:rsidR="00B41CC2" w:rsidRPr="006A56FF" w:rsidDel="00187A9D">
          <w:rPr>
            <w:lang w:val="en-US"/>
          </w:rPr>
          <w:delText>see</w:delText>
        </w:r>
      </w:del>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B41CC2" w:rsidRPr="006A56FF">
        <w:rPr>
          <w:lang w:val="en-US"/>
        </w:rPr>
        <w:t xml:space="preserve">Concerning dimensions and indicators, we </w:t>
      </w:r>
      <w:ins w:id="118" w:author="Philipp Alexander Linden" w:date="2020-06-29T16:00:00Z">
        <w:r w:rsidR="00187A9D">
          <w:rPr>
            <w:lang w:val="en-US"/>
          </w:rPr>
          <w:t xml:space="preserve">furthermore </w:t>
        </w:r>
      </w:ins>
      <w:r w:rsidR="00B41CC2" w:rsidRPr="006A56FF">
        <w:rPr>
          <w:lang w:val="en-US"/>
        </w:rPr>
        <w:t>see a huge variety</w:t>
      </w:r>
      <w:r w:rsidR="004D1F35" w:rsidRPr="006A56FF">
        <w:rPr>
          <w:lang w:val="en-US"/>
        </w:rPr>
        <w:t xml:space="preserve"> of indicators and measurements</w:t>
      </w:r>
      <w:ins w:id="119" w:author="Philipp Alexander Linden" w:date="2020-06-29T16:00:00Z">
        <w:r w:rsidR="00187A9D">
          <w:rPr>
            <w:lang w:val="en-US"/>
          </w:rPr>
          <w:t>.</w:t>
        </w:r>
      </w:ins>
      <w:del w:id="120" w:author="Philipp Alexander Linden" w:date="2020-06-29T16:00:00Z">
        <w:r w:rsidR="000C097C" w:rsidRPr="006A56FF" w:rsidDel="00187A9D">
          <w:rPr>
            <w:lang w:val="en-US"/>
          </w:rPr>
          <w:delText xml:space="preserve"> as well</w:delText>
        </w:r>
      </w:del>
      <w:r w:rsidR="004D1F35" w:rsidRPr="006A56FF">
        <w:rPr>
          <w:lang w:val="en-US"/>
        </w:rPr>
        <w:t xml:space="preserve">. </w:t>
      </w:r>
      <w:r w:rsidR="000C097C" w:rsidRPr="006A56FF">
        <w:rPr>
          <w:lang w:val="en-US"/>
        </w:rPr>
        <w:t>However</w:t>
      </w:r>
      <w:del w:id="121" w:author="Philipp Alexander Linden" w:date="2020-06-29T16:00:00Z">
        <w:r w:rsidR="000C097C" w:rsidRPr="006A56FF" w:rsidDel="00187A9D">
          <w:rPr>
            <w:lang w:val="en-US"/>
          </w:rPr>
          <w:delText>,</w:delText>
        </w:r>
        <w:r w:rsidR="004D1F35" w:rsidRPr="006A56FF" w:rsidDel="00187A9D">
          <w:rPr>
            <w:lang w:val="en-US"/>
          </w:rPr>
          <w:delText xml:space="preserve"> we also observe </w:delText>
        </w:r>
      </w:del>
      <w:r w:rsidR="004D1F35" w:rsidRPr="006A56FF">
        <w:rPr>
          <w:lang w:val="en-US"/>
        </w:rPr>
        <w:t>four central dimensions</w:t>
      </w:r>
      <w:del w:id="122" w:author="Philipp Alexander Linden" w:date="2020-06-29T16:00:00Z">
        <w:r w:rsidR="004D1F35" w:rsidRPr="006A56FF" w:rsidDel="00187A9D">
          <w:rPr>
            <w:lang w:val="en-US"/>
          </w:rPr>
          <w:delText xml:space="preserve">, which </w:delText>
        </w:r>
      </w:del>
      <w:r w:rsidR="004D1F35" w:rsidRPr="006A56FF">
        <w:rPr>
          <w:lang w:val="en-US"/>
        </w:rPr>
        <w:t>are repeatedly analyzed in most of the studies</w:t>
      </w:r>
      <w:r w:rsidR="00B41CC2" w:rsidRPr="006A56FF">
        <w:rPr>
          <w:lang w:val="en-US"/>
        </w:rPr>
        <w:t>.</w:t>
      </w:r>
    </w:p>
    <w:p w14:paraId="09CC9C03" w14:textId="77777777" w:rsidR="00B82577" w:rsidRPr="006A56FF" w:rsidRDefault="00B82577" w:rsidP="00B82577">
      <w:pPr>
        <w:pStyle w:val="berschrift3"/>
        <w:rPr>
          <w:lang w:val="en-US"/>
        </w:rPr>
      </w:pPr>
      <w:r w:rsidRPr="006A56FF">
        <w:rPr>
          <w:lang w:val="en-US"/>
        </w:rPr>
        <w:t>I. Supply</w:t>
      </w:r>
    </w:p>
    <w:p w14:paraId="061DE4D6" w14:textId="744BF788" w:rsidR="00B82577" w:rsidRPr="006A56FF" w:rsidRDefault="00B82577" w:rsidP="004D3634">
      <w:pPr>
        <w:pStyle w:val="02FlietextEinzug"/>
        <w:rPr>
          <w:lang w:val="en-US"/>
        </w:rPr>
      </w:pPr>
      <w:del w:id="123" w:author="Philipp Alexander Linden" w:date="2020-06-29T16:01:00Z">
        <w:r w:rsidRPr="00B82577" w:rsidDel="004D3634">
          <w:rPr>
            <w:lang w:val="en-US"/>
          </w:rPr>
          <w:delText xml:space="preserve">The first is supply. </w:delText>
        </w:r>
      </w:del>
      <w:del w:id="124" w:author="Mareike Ariaans" w:date="2020-07-06T11:14:00Z">
        <w:r w:rsidRPr="00B82577" w:rsidDel="00F86C6D">
          <w:rPr>
            <w:lang w:val="en-US"/>
          </w:rPr>
          <w:delText>It</w:delText>
        </w:r>
      </w:del>
      <w:ins w:id="125" w:author="Philipp Alexander Linden" w:date="2020-06-29T16:01:00Z">
        <w:del w:id="126" w:author="Mareike Ariaans" w:date="2020-07-06T11:14:00Z">
          <w:r w:rsidR="004D3634" w:rsidDel="00F86C6D">
            <w:rPr>
              <w:lang w:val="en-US"/>
            </w:rPr>
            <w:delText>In m</w:delText>
          </w:r>
        </w:del>
      </w:ins>
      <w:ins w:id="127" w:author="Mareike Ariaans" w:date="2020-07-06T11:14:00Z">
        <w:r w:rsidR="00F86C6D">
          <w:rPr>
            <w:lang w:val="en-US"/>
          </w:rPr>
          <w:t>M</w:t>
        </w:r>
      </w:ins>
      <w:ins w:id="128" w:author="Philipp Alexander Linden" w:date="2020-06-29T16:01:00Z">
        <w:r w:rsidR="004D3634">
          <w:rPr>
            <w:lang w:val="en-US"/>
          </w:rPr>
          <w:t xml:space="preserve">ost typologies under analysis, </w:t>
        </w:r>
      </w:ins>
      <w:ins w:id="129" w:author="Mareike Ariaans" w:date="2020-07-06T11:14:00Z">
        <w:r w:rsidR="00F86C6D">
          <w:rPr>
            <w:lang w:val="en-US"/>
          </w:rPr>
          <w:t xml:space="preserve">incorporate </w:t>
        </w:r>
      </w:ins>
      <w:ins w:id="130" w:author="Philipp Alexander Linden" w:date="2020-06-29T16:07:00Z">
        <w:r w:rsidR="00CA56B9">
          <w:rPr>
            <w:lang w:val="en-US"/>
          </w:rPr>
          <w:t xml:space="preserve">the </w:t>
        </w:r>
        <w:del w:id="131" w:author="Mareike Ariaans" w:date="2020-07-06T11:14:00Z">
          <w:r w:rsidR="00CA56B9" w:rsidDel="00F86C6D">
            <w:rPr>
              <w:lang w:val="en-US"/>
            </w:rPr>
            <w:delText xml:space="preserve">first </w:delText>
          </w:r>
        </w:del>
        <w:r w:rsidR="00CA56B9">
          <w:rPr>
            <w:lang w:val="en-US"/>
          </w:rPr>
          <w:t xml:space="preserve">dimension of </w:t>
        </w:r>
      </w:ins>
      <w:ins w:id="132" w:author="Philipp Alexander Linden" w:date="2020-06-29T16:01:00Z">
        <w:r w:rsidR="004D3634">
          <w:rPr>
            <w:lang w:val="en-US"/>
          </w:rPr>
          <w:t>supply</w:t>
        </w:r>
      </w:ins>
      <w:ins w:id="133" w:author="Mareike Ariaans" w:date="2020-07-06T11:15:00Z">
        <w:r w:rsidR="004258EA">
          <w:rPr>
            <w:lang w:val="en-US"/>
          </w:rPr>
          <w:t>.   Indicators in this dimension</w:t>
        </w:r>
      </w:ins>
      <w:r w:rsidRPr="00B82577">
        <w:rPr>
          <w:lang w:val="en-US"/>
        </w:rPr>
        <w:t xml:space="preserve"> include</w:t>
      </w:r>
      <w:del w:id="134" w:author="Mareike Ariaans" w:date="2020-07-06T11:15:00Z">
        <w:r w:rsidRPr="00B82577" w:rsidDel="004258EA">
          <w:rPr>
            <w:lang w:val="en-US"/>
          </w:rPr>
          <w:delText>s</w:delText>
        </w:r>
      </w:del>
      <w:r w:rsidRPr="00B82577">
        <w:rPr>
          <w:lang w:val="en-US"/>
        </w:rPr>
        <w:t xml:space="preserve"> financial resource</w:t>
      </w:r>
      <w:ins w:id="135" w:author="Philipp Alexander Linden" w:date="2020-06-29T16:01:00Z">
        <w:r w:rsidR="004D3634">
          <w:rPr>
            <w:lang w:val="en-US"/>
          </w:rPr>
          <w:t>s</w:t>
        </w:r>
      </w:ins>
      <w:del w:id="136" w:author="Philipp Alexander Linden" w:date="2020-06-29T16:01:00Z">
        <w:r w:rsidRPr="00B82577" w:rsidDel="004D3634">
          <w:rPr>
            <w:lang w:val="en-US"/>
          </w:rPr>
          <w:delText xml:space="preserve">s in most typologies </w:delText>
        </w:r>
      </w:del>
      <w:sdt>
        <w:sdtPr>
          <w:rPr>
            <w:lang w:val="en-US"/>
          </w:rPr>
          <w:alias w:val="Don't edit this field"/>
          <w:tag w:val="CitaviPlaceholder#ada65575-f54f-4f13-b165-372c32ed4cc8"/>
          <w:id w:val="-1870444503"/>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Pr="00B82577">
            <w:rPr>
              <w:lang w:val="en-US"/>
            </w:rPr>
            <w:fldChar w:fldCharType="separate"/>
          </w:r>
          <w:r w:rsidR="00952423">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Pr="00B82577">
            <w:rPr>
              <w:lang w:val="en-US"/>
            </w:rPr>
            <w:fldChar w:fldCharType="separate"/>
          </w:r>
          <w:r w:rsidR="00952423">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Pr="00B82577">
            <w:rPr>
              <w:lang w:val="en-US"/>
            </w:rPr>
            <w:fldChar w:fldCharType="separate"/>
          </w:r>
          <w:r w:rsidR="00952423">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Pr="00B82577">
            <w:rPr>
              <w:lang w:val="en-US"/>
            </w:rPr>
            <w:fldChar w:fldCharType="separate"/>
          </w:r>
          <w:r w:rsidR="00952423">
            <w:rPr>
              <w:lang w:val="en-US"/>
            </w:rPr>
            <w:t>(Alber, 1995; Damiani et al., 2011; Halásková et al., 2017)</w:t>
          </w:r>
          <w:r w:rsidRPr="00B82577">
            <w:rPr>
              <w:lang w:val="en-US"/>
            </w:rPr>
            <w:fldChar w:fldCharType="end"/>
          </w:r>
        </w:sdtContent>
      </w:sdt>
      <w:r w:rsidRPr="00B82577">
        <w:rPr>
          <w:lang w:val="en-US"/>
        </w:rPr>
        <w:t xml:space="preserve">. </w:t>
      </w:r>
      <w:commentRangeStart w:id="137"/>
      <w:ins w:id="138" w:author="Philipp Alexander Linden" w:date="2020-06-29T16:03:00Z">
        <w:r w:rsidR="004D3634">
          <w:rPr>
            <w:lang w:val="en-US"/>
          </w:rPr>
          <w:t>A</w:t>
        </w:r>
        <w:r w:rsidR="004D3634" w:rsidRPr="004D3634">
          <w:rPr>
            <w:lang w:val="en-US"/>
          </w:rPr>
          <w:t>s a measure of financial input into the system</w:t>
        </w:r>
        <w:r w:rsidR="004D3634">
          <w:rPr>
            <w:lang w:val="en-US"/>
          </w:rPr>
          <w:t xml:space="preserve"> w</w:t>
        </w:r>
      </w:ins>
      <w:del w:id="139" w:author="Philipp Alexander Linden" w:date="2020-06-29T16:03:00Z">
        <w:r w:rsidRPr="006A56FF" w:rsidDel="004D3634">
          <w:rPr>
            <w:lang w:val="en-US"/>
          </w:rPr>
          <w:delText>W</w:delText>
        </w:r>
      </w:del>
      <w:r w:rsidRPr="006A56FF">
        <w:rPr>
          <w:lang w:val="en-US"/>
        </w:rPr>
        <w:t xml:space="preserve">e therefore use LTC expenditure (health) per capita in US$ of purchasing power parities </w:t>
      </w:r>
      <w:del w:id="140" w:author="Philipp Alexander Linden" w:date="2020-06-29T16:03:00Z">
        <w:r w:rsidRPr="006A56FF" w:rsidDel="004D3634">
          <w:rPr>
            <w:lang w:val="en-US"/>
          </w:rPr>
          <w:delText xml:space="preserve">as a measure of financial input into the system. </w:delText>
        </w:r>
      </w:del>
      <w:r w:rsidRPr="006A56FF">
        <w:rPr>
          <w:lang w:val="en-US"/>
        </w:rPr>
        <w:t xml:space="preserve">It includes all expenditure on bodily related LTC, </w:t>
      </w:r>
      <w:r w:rsidRPr="006A56FF">
        <w:rPr>
          <w:lang w:val="en-US"/>
        </w:rPr>
        <w:lastRenderedPageBreak/>
        <w:t xml:space="preserve">mainly on “(basic) Activities of daily living (ADL)” like bathing, dressing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Content>
          <w:r w:rsidRPr="006A56FF">
            <w:rPr>
              <w:lang w:val="en-US"/>
            </w:rPr>
            <w:fldChar w:fldCharType="begin"/>
          </w:r>
          <w:r w:rsidR="00952423">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6A56FF">
            <w:rPr>
              <w:lang w:val="en-US"/>
            </w:rPr>
            <w:fldChar w:fldCharType="separate"/>
          </w:r>
          <w:r w:rsidR="00952423">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ins w:id="141" w:author="Philipp Alexander Linden" w:date="2020-06-29T16:05:00Z">
        <w:r w:rsidR="004D3634">
          <w:rPr>
            <w:lang w:val="en-US"/>
          </w:rPr>
          <w:t>I</w:t>
        </w:r>
        <w:r w:rsidR="004D3634" w:rsidRPr="004D3634">
          <w:rPr>
            <w:lang w:val="en-US"/>
          </w:rPr>
          <w:t xml:space="preserve">nstitutional supply of services </w:t>
        </w:r>
        <w:r w:rsidR="004D3634">
          <w:rPr>
            <w:lang w:val="en-US"/>
          </w:rPr>
          <w:t xml:space="preserve">was measured by </w:t>
        </w:r>
      </w:ins>
      <w:del w:id="142" w:author="Philipp Alexander Linden" w:date="2020-06-29T16:05:00Z">
        <w:r w:rsidRPr="006A56FF" w:rsidDel="004D3634">
          <w:rPr>
            <w:lang w:val="en-US"/>
          </w:rPr>
          <w:delText xml:space="preserve">We further include </w:delText>
        </w:r>
      </w:del>
      <w:r w:rsidRPr="006A56FF">
        <w:rPr>
          <w:lang w:val="en-US"/>
        </w:rPr>
        <w:t xml:space="preserve">the number of LTC beds per 1000 population aged 65 or older </w:t>
      </w:r>
      <w:del w:id="143" w:author="Philipp Alexander Linden" w:date="2020-06-29T16:05:00Z">
        <w:r w:rsidRPr="006A56FF" w:rsidDel="004D3634">
          <w:rPr>
            <w:lang w:val="en-US"/>
          </w:rPr>
          <w:delText xml:space="preserve">as institutional supply of services </w:delText>
        </w:r>
      </w:del>
      <w:ins w:id="144" w:author="Philipp Alexander Linden" w:date="2020-06-29T16:06:00Z">
        <w:r w:rsidR="004D3634">
          <w:rPr>
            <w:lang w:val="en-US"/>
          </w:rPr>
          <w:t xml:space="preserve">while we measured the </w:t>
        </w:r>
        <w:r w:rsidR="004D3634" w:rsidRPr="004D3634">
          <w:rPr>
            <w:lang w:val="en-US"/>
          </w:rPr>
          <w:t>actual supply of spots in these facilities</w:t>
        </w:r>
        <w:r w:rsidR="004D3634">
          <w:rPr>
            <w:lang w:val="en-US"/>
          </w:rPr>
          <w:t xml:space="preserve"> by</w:t>
        </w:r>
      </w:ins>
      <w:del w:id="145" w:author="Philipp Alexander Linden" w:date="2020-06-29T16:06:00Z">
        <w:r w:rsidRPr="006A56FF" w:rsidDel="004D3634">
          <w:rPr>
            <w:lang w:val="en-US"/>
          </w:rPr>
          <w:delText xml:space="preserve">and </w:delText>
        </w:r>
      </w:del>
      <w:r w:rsidRPr="006A56FF">
        <w:rPr>
          <w:lang w:val="en-US"/>
        </w:rPr>
        <w:t>the number of LTC recipients in institutions measured as the percentage of all people aged 65 years and older</w:t>
      </w:r>
      <w:del w:id="146" w:author="Philipp Alexander Linden" w:date="2020-06-29T16:06:00Z">
        <w:r w:rsidRPr="006A56FF" w:rsidDel="004D3634">
          <w:rPr>
            <w:lang w:val="en-US"/>
          </w:rPr>
          <w:delText xml:space="preserve"> as a measure of actual supply of spots in these facilities.</w:delText>
        </w:r>
      </w:del>
      <w:commentRangeEnd w:id="137"/>
      <w:r w:rsidR="004258EA">
        <w:rPr>
          <w:rStyle w:val="Kommentarzeichen"/>
        </w:rPr>
        <w:commentReference w:id="137"/>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0065F5FB"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Content>
          <w:r w:rsidRPr="00CA56B9">
            <w:rPr>
              <w:lang w:val="en-US"/>
            </w:rPr>
            <w:fldChar w:fldCharType="begin"/>
          </w:r>
          <w:r w:rsidR="00952423">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40LjAuMzUifQ==}</w:instrText>
          </w:r>
          <w:r w:rsidRPr="00CA56B9">
            <w:rPr>
              <w:lang w:val="en-US"/>
            </w:rPr>
            <w:fldChar w:fldCharType="separate"/>
          </w:r>
          <w:r w:rsidR="00952423">
            <w:rPr>
              <w:lang w:val="en-US"/>
            </w:rPr>
            <w:t>(Reibling et al., 2019)</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D519B7">
        <w:rPr>
          <w:lang w:val="en-US"/>
        </w:rPr>
        <w:t>F</w:t>
      </w:r>
      <w:r w:rsidR="00981837" w:rsidRPr="006A56FF">
        <w:rPr>
          <w:lang w:val="en-US"/>
        </w:rPr>
        <w:t xml:space="preserve">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wNlQxMDozNjowMS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95242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95242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95242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95242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952423">
            <w:rPr>
              <w:lang w:val="en-US"/>
            </w:rPr>
            <w:t>(Da Roit and Weicht, 2013; Simonazzi, 2008)</w:t>
          </w:r>
          <w:r w:rsidR="00981837" w:rsidRPr="006A56FF">
            <w:rPr>
              <w:lang w:val="en-US"/>
            </w:rPr>
            <w:fldChar w:fldCharType="end"/>
          </w:r>
        </w:sdtContent>
      </w:sdt>
      <w:r w:rsidR="00981837" w:rsidRPr="006A56FF">
        <w:rPr>
          <w:lang w:val="en-US"/>
        </w:rPr>
        <w:t xml:space="preserve">. </w:t>
      </w:r>
    </w:p>
    <w:p w14:paraId="15751727" w14:textId="197FEC58" w:rsidR="00981837" w:rsidRPr="006A56FF" w:rsidRDefault="006D0C8F" w:rsidP="00981837">
      <w:pPr>
        <w:pStyle w:val="02FlietextEinzug"/>
        <w:rPr>
          <w:lang w:val="en-US"/>
        </w:rPr>
      </w:pPr>
      <w:commentRangeStart w:id="147"/>
      <w:r>
        <w:rPr>
          <w:lang w:val="en-US"/>
        </w:rPr>
        <w:t xml:space="preserve">To </w:t>
      </w:r>
      <w:r w:rsidRPr="006D0C8F">
        <w:rPr>
          <w:lang w:val="en-US"/>
        </w:rPr>
        <w:t xml:space="preserve">measure </w:t>
      </w:r>
      <w:r>
        <w:rPr>
          <w:lang w:val="en-US"/>
        </w:rPr>
        <w:t xml:space="preserve">the </w:t>
      </w:r>
      <w:r w:rsidRPr="006D0C8F">
        <w:rPr>
          <w:lang w:val="en-US"/>
        </w:rPr>
        <w:t>public and private involvement in payments for car</w:t>
      </w:r>
      <w:r w:rsidR="00BD2C3E">
        <w:rPr>
          <w:lang w:val="en-US"/>
        </w:rPr>
        <w:t>e</w:t>
      </w:r>
      <w:r>
        <w:rPr>
          <w:lang w:val="en-US"/>
        </w:rPr>
        <w:t>,</w:t>
      </w:r>
      <w:r w:rsidRPr="006D0C8F">
        <w:rPr>
          <w:lang w:val="en-US"/>
        </w:rPr>
        <w:t xml:space="preserve"> </w:t>
      </w:r>
      <w:r>
        <w:rPr>
          <w:lang w:val="en-US"/>
        </w:rPr>
        <w:t>t</w:t>
      </w:r>
      <w:r w:rsidR="00981837" w:rsidRPr="00981837">
        <w:rPr>
          <w:lang w:val="en-US"/>
        </w:rPr>
        <w:t xml:space="preserve">he share of private (voluntary and out-of-pocket) expenditure in the total expenditure </w:t>
      </w:r>
      <w:r>
        <w:rPr>
          <w:lang w:val="en-US"/>
        </w:rPr>
        <w:t>was</w:t>
      </w:r>
      <w:r w:rsidR="00981837" w:rsidRPr="00981837">
        <w:rPr>
          <w:lang w:val="en-US"/>
        </w:rPr>
        <w:t xml:space="preserve"> included . We also adopt</w:t>
      </w:r>
      <w:r>
        <w:rPr>
          <w:lang w:val="en-US"/>
        </w:rPr>
        <w:t>ed</w:t>
      </w:r>
      <w:r w:rsidR="00981837" w:rsidRPr="00981837">
        <w:rPr>
          <w:lang w:val="en-US"/>
        </w:rPr>
        <w:t xml:space="preserve">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Content>
          <w:r w:rsidR="00981837" w:rsidRPr="00981837">
            <w:rPr>
              <w:lang w:val="en-US"/>
            </w:rPr>
            <w:fldChar w:fldCharType="begin"/>
          </w:r>
          <w:r w:rsidR="00952423">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981837" w:rsidRPr="00981837">
            <w:rPr>
              <w:lang w:val="en-US"/>
            </w:rPr>
            <w:fldChar w:fldCharType="separate"/>
          </w:r>
          <w:r w:rsidR="00952423">
            <w:rPr>
              <w:lang w:val="en-US"/>
            </w:rPr>
            <w:t>(Da Roit and Le Bihan, 2010; Da Roit and Weicht, 2013)</w:t>
          </w:r>
          <w:r w:rsidR="00981837" w:rsidRPr="00981837">
            <w:rPr>
              <w:lang w:val="en-US"/>
            </w:rPr>
            <w:fldChar w:fldCharType="end"/>
          </w:r>
        </w:sdtContent>
      </w:sdt>
      <w:r w:rsidR="00981837" w:rsidRPr="00981837">
        <w:rPr>
          <w:lang w:val="en-US"/>
        </w:rPr>
        <w:t>.</w:t>
      </w:r>
      <w:commentRangeEnd w:id="147"/>
      <w:r w:rsidR="00F85BAA">
        <w:rPr>
          <w:rStyle w:val="Kommentarzeichen"/>
        </w:rPr>
        <w:commentReference w:id="147"/>
      </w:r>
    </w:p>
    <w:p w14:paraId="09A9134C" w14:textId="77777777" w:rsidR="00B00DDC" w:rsidRPr="00981837" w:rsidRDefault="00B00DDC" w:rsidP="00B00DDC">
      <w:pPr>
        <w:pStyle w:val="berschrift3"/>
        <w:rPr>
          <w:ins w:id="148" w:author="Philipp Alexander Linden" w:date="2020-06-29T16:15:00Z"/>
          <w:lang w:val="en-US"/>
        </w:rPr>
      </w:pPr>
      <w:ins w:id="149" w:author="Philipp Alexander Linden" w:date="2020-06-29T16:15:00Z">
        <w:r w:rsidRPr="00981837">
          <w:rPr>
            <w:lang w:val="en-US"/>
          </w:rPr>
          <w:lastRenderedPageBreak/>
          <w:t>I</w:t>
        </w:r>
        <w:r>
          <w:rPr>
            <w:lang w:val="en-US"/>
          </w:rPr>
          <w:t>II</w:t>
        </w:r>
        <w:r w:rsidRPr="00981837">
          <w:rPr>
            <w:lang w:val="en-US"/>
          </w:rPr>
          <w:t>. Performance</w:t>
        </w:r>
      </w:ins>
    </w:p>
    <w:p w14:paraId="36560E32" w14:textId="225BCD8A" w:rsidR="00B00DDC" w:rsidRPr="00981837" w:rsidRDefault="00B00DDC" w:rsidP="00B00DDC">
      <w:pPr>
        <w:pStyle w:val="02FlietextEinzug"/>
        <w:rPr>
          <w:ins w:id="150" w:author="Philipp Alexander Linden" w:date="2020-06-29T16:15:00Z"/>
          <w:lang w:val="en-US"/>
        </w:rPr>
      </w:pPr>
      <w:ins w:id="151" w:author="Philipp Alexander Linden" w:date="2020-06-29T16:15:00Z">
        <w:r w:rsidRPr="00981837">
          <w:rPr>
            <w:lang w:val="en-US"/>
          </w:rPr>
          <w:t>Measuring the performance of LTC systems is especially on an internationally comparative level still in its infancy. Indicators such as the number of institutional and home-based LTC patients with pressure ulcers or unintended weight loss are</w:t>
        </w:r>
      </w:ins>
      <w:ins w:id="152" w:author="Philipp Alexander Linden" w:date="2020-06-29T16:16:00Z">
        <w:r>
          <w:rPr>
            <w:lang w:val="en-US"/>
          </w:rPr>
          <w:t xml:space="preserve"> </w:t>
        </w:r>
        <w:r w:rsidRPr="00B00DDC">
          <w:rPr>
            <w:lang w:val="en-US"/>
          </w:rPr>
          <w:t>not available</w:t>
        </w:r>
      </w:ins>
      <w:ins w:id="153" w:author="Philipp Alexander Linden" w:date="2020-06-29T16:15:00Z">
        <w:r w:rsidRPr="00981837">
          <w:rPr>
            <w:lang w:val="en-US"/>
          </w:rPr>
          <w:t xml:space="preserve"> in many countries</w:t>
        </w:r>
      </w:ins>
      <w:ins w:id="154" w:author="Philipp Alexander Linden" w:date="2020-06-29T16:16:00Z">
        <w:r>
          <w:rPr>
            <w:lang w:val="en-US"/>
          </w:rPr>
          <w:t xml:space="preserve"> </w:t>
        </w:r>
      </w:ins>
      <w:customXmlInsRangeStart w:id="155" w:author="Philipp Alexander Linden" w:date="2020-06-29T16:15:00Z"/>
      <w:sdt>
        <w:sdtPr>
          <w:rPr>
            <w:lang w:val="en-US"/>
          </w:rPr>
          <w:alias w:val="Don't edit this field"/>
          <w:tag w:val="CitaviPlaceholder#ba5f5eae-8f16-495a-b77d-ce6eaacf071d"/>
          <w:id w:val="-277182081"/>
          <w:placeholder>
            <w:docPart w:val="E454CA0A68B34D1E9CEA5BE3AB6DF851"/>
          </w:placeholder>
        </w:sdtPr>
        <w:sdtContent>
          <w:customXmlInsRangeEnd w:id="155"/>
          <w:ins w:id="156" w:author="Philipp Alexander Linden" w:date="2020-06-29T16:15:00Z">
            <w:r w:rsidRPr="00981837">
              <w:rPr>
                <w:lang w:val="en-US"/>
              </w:rPr>
              <w:fldChar w:fldCharType="begin"/>
            </w:r>
          </w:ins>
          <w:r w:rsidR="00952423">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QuMC4zNSJ9}</w:instrText>
          </w:r>
          <w:ins w:id="157" w:author="Philipp Alexander Linden" w:date="2020-06-29T16:15:00Z">
            <w:r w:rsidRPr="00981837">
              <w:rPr>
                <w:lang w:val="en-US"/>
              </w:rPr>
              <w:fldChar w:fldCharType="separate"/>
            </w:r>
          </w:ins>
          <w:r w:rsidR="00952423">
            <w:rPr>
              <w:lang w:val="en-US"/>
            </w:rPr>
            <w:t>(Halfens et al., 2013)</w:t>
          </w:r>
          <w:ins w:id="158" w:author="Philipp Alexander Linden" w:date="2020-06-29T16:15:00Z">
            <w:r w:rsidRPr="00981837">
              <w:rPr>
                <w:lang w:val="en-US"/>
              </w:rPr>
              <w:fldChar w:fldCharType="end"/>
            </w:r>
          </w:ins>
          <w:customXmlInsRangeStart w:id="159" w:author="Philipp Alexander Linden" w:date="2020-06-29T16:15:00Z"/>
        </w:sdtContent>
      </w:sdt>
      <w:customXmlInsRangeEnd w:id="159"/>
      <w:ins w:id="160" w:author="Philipp Alexander Linden" w:date="2020-06-29T16:15:00Z">
        <w:r w:rsidRPr="00981837">
          <w:rPr>
            <w:lang w:val="en-US"/>
          </w:rPr>
          <w:t>.</w:t>
        </w:r>
      </w:ins>
      <w:ins w:id="161" w:author="Mareike Ariaans" w:date="2020-07-06T11:47:00Z">
        <w:r w:rsidR="00952423">
          <w:rPr>
            <w:lang w:val="en-US"/>
          </w:rPr>
          <w:t xml:space="preserve"> Hence, only few typologies include performance or quality indicators.</w:t>
        </w:r>
      </w:ins>
      <w:ins w:id="162" w:author="Mareike Ariaans" w:date="2020-07-06T11:46:00Z">
        <w:r w:rsidR="00952423">
          <w:rPr>
            <w:lang w:val="en-US"/>
          </w:rPr>
          <w:t xml:space="preserve"> </w:t>
        </w:r>
      </w:ins>
      <w:customXmlInsRangeStart w:id="163" w:author="Mareike Ariaans" w:date="2020-07-06T11:46:00Z"/>
      <w:sdt>
        <w:sdtPr>
          <w:rPr>
            <w:lang w:val="en-US"/>
          </w:rPr>
          <w:alias w:val="Don't edit this field"/>
          <w:tag w:val="CitaviPlaceholder#9ef44810-a16c-4c81-894a-0bde00da3c30"/>
          <w:id w:val="-1557542973"/>
          <w:placeholder>
            <w:docPart w:val="5A1809D5CC24462F8FE22A82A95EB13B"/>
          </w:placeholder>
        </w:sdtPr>
        <w:sdtContent>
          <w:customXmlInsRangeEnd w:id="163"/>
          <w:ins w:id="164"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40LjAuMzUifQ==}</w:instrText>
          </w:r>
          <w:ins w:id="165" w:author="Mareike Ariaans" w:date="2020-07-06T11:46:00Z">
            <w:r w:rsidR="00952423" w:rsidRPr="006A56FF">
              <w:rPr>
                <w:lang w:val="en-US"/>
              </w:rPr>
              <w:fldChar w:fldCharType="separate"/>
            </w:r>
          </w:ins>
          <w:r w:rsidR="00952423">
            <w:rPr>
              <w:lang w:val="en-US"/>
            </w:rPr>
            <w:t>Damiani et al.</w:t>
          </w:r>
          <w:ins w:id="166" w:author="Mareike Ariaans" w:date="2020-07-06T11:46:00Z">
            <w:r w:rsidR="00952423" w:rsidRPr="006A56FF">
              <w:rPr>
                <w:lang w:val="en-US"/>
              </w:rPr>
              <w:fldChar w:fldCharType="end"/>
            </w:r>
          </w:ins>
          <w:customXmlInsRangeStart w:id="167" w:author="Mareike Ariaans" w:date="2020-07-06T11:46:00Z"/>
        </w:sdtContent>
      </w:sdt>
      <w:customXmlInsRangeEnd w:id="167"/>
      <w:ins w:id="168" w:author="Mareike Ariaans" w:date="2020-07-06T11:46:00Z">
        <w:r w:rsidR="00952423" w:rsidRPr="006A56FF">
          <w:rPr>
            <w:lang w:val="en-US"/>
          </w:rPr>
          <w:t xml:space="preserve"> </w:t>
        </w:r>
      </w:ins>
      <w:customXmlInsRangeStart w:id="169" w:author="Mareike Ariaans" w:date="2020-07-06T11:46:00Z"/>
      <w:sdt>
        <w:sdtPr>
          <w:rPr>
            <w:lang w:val="en-US"/>
          </w:rPr>
          <w:alias w:val="Don't edit this field"/>
          <w:tag w:val="CitaviPlaceholder#2af10573-40d8-470b-a9a3-be80133ed0d2"/>
          <w:id w:val="-477683231"/>
          <w:placeholder>
            <w:docPart w:val="5A1809D5CC24462F8FE22A82A95EB13B"/>
          </w:placeholder>
        </w:sdtPr>
        <w:sdtContent>
          <w:customXmlInsRangeEnd w:id="169"/>
          <w:ins w:id="170"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NC4wLjM1In0=}</w:instrText>
          </w:r>
          <w:ins w:id="171" w:author="Mareike Ariaans" w:date="2020-07-06T11:46:00Z">
            <w:r w:rsidR="00952423" w:rsidRPr="006A56FF">
              <w:rPr>
                <w:lang w:val="en-US"/>
              </w:rPr>
              <w:fldChar w:fldCharType="separate"/>
            </w:r>
          </w:ins>
          <w:r w:rsidR="00952423">
            <w:rPr>
              <w:lang w:val="en-US"/>
            </w:rPr>
            <w:t>(2011)</w:t>
          </w:r>
          <w:ins w:id="172" w:author="Mareike Ariaans" w:date="2020-07-06T11:46:00Z">
            <w:r w:rsidR="00952423" w:rsidRPr="006A56FF">
              <w:rPr>
                <w:lang w:val="en-US"/>
              </w:rPr>
              <w:fldChar w:fldCharType="end"/>
            </w:r>
          </w:ins>
          <w:customXmlInsRangeStart w:id="173" w:author="Mareike Ariaans" w:date="2020-07-06T11:46:00Z"/>
        </w:sdtContent>
      </w:sdt>
      <w:customXmlInsRangeEnd w:id="173"/>
      <w:ins w:id="174" w:author="Mareike Ariaans" w:date="2020-07-06T11:46:00Z">
        <w:r w:rsidR="00952423" w:rsidRPr="006A56FF">
          <w:rPr>
            <w:lang w:val="en-US"/>
          </w:rPr>
          <w:t xml:space="preserve"> for example use the share of people over 80 reporting good or very good health and the perceived limitations in ADLs for people aged 65 or older. </w:t>
        </w:r>
      </w:ins>
      <w:customXmlInsRangeStart w:id="175" w:author="Mareike Ariaans" w:date="2020-07-06T11:46:00Z"/>
      <w:sdt>
        <w:sdtPr>
          <w:rPr>
            <w:lang w:val="en-US"/>
          </w:rPr>
          <w:alias w:val="Don't edit this field"/>
          <w:tag w:val="CitaviPlaceholder#280ab2f3-6131-49e2-9181-780aaf9254c6"/>
          <w:id w:val="83964129"/>
          <w:placeholder>
            <w:docPart w:val="5A1809D5CC24462F8FE22A82A95EB13B"/>
          </w:placeholder>
        </w:sdtPr>
        <w:sdtContent>
          <w:customXmlInsRangeEnd w:id="175"/>
          <w:ins w:id="176"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yODBhYjJmMy02MTMxLTQ5ZTItOTE4MS03ODBhYWY5MjU0YzYiLCJUZXh0IjoiS3JhdXMgZXQgYWwuIiwiV0FJVmVyc2lvbiI6IjYuNC4wLjM1In0=}</w:instrText>
          </w:r>
          <w:ins w:id="177" w:author="Mareike Ariaans" w:date="2020-07-06T11:46:00Z">
            <w:r w:rsidR="00952423" w:rsidRPr="006A56FF">
              <w:rPr>
                <w:lang w:val="en-US"/>
              </w:rPr>
              <w:fldChar w:fldCharType="separate"/>
            </w:r>
          </w:ins>
          <w:r w:rsidR="00952423">
            <w:rPr>
              <w:lang w:val="en-US"/>
            </w:rPr>
            <w:t>Kraus et al.</w:t>
          </w:r>
          <w:ins w:id="178" w:author="Mareike Ariaans" w:date="2020-07-06T11:46:00Z">
            <w:r w:rsidR="00952423" w:rsidRPr="006A56FF">
              <w:rPr>
                <w:lang w:val="en-US"/>
              </w:rPr>
              <w:fldChar w:fldCharType="end"/>
            </w:r>
          </w:ins>
          <w:customXmlInsRangeStart w:id="179" w:author="Mareike Ariaans" w:date="2020-07-06T11:46:00Z"/>
        </w:sdtContent>
      </w:sdt>
      <w:customXmlInsRangeEnd w:id="179"/>
      <w:ins w:id="180" w:author="Mareike Ariaans" w:date="2020-07-06T11:46:00Z">
        <w:r w:rsidR="00952423" w:rsidRPr="006A56FF">
          <w:rPr>
            <w:lang w:val="en-US"/>
          </w:rPr>
          <w:t xml:space="preserve"> </w:t>
        </w:r>
      </w:ins>
      <w:customXmlInsRangeStart w:id="181" w:author="Mareike Ariaans" w:date="2020-07-06T11:46:00Z"/>
      <w:sdt>
        <w:sdtPr>
          <w:rPr>
            <w:lang w:val="en-US"/>
          </w:rPr>
          <w:alias w:val="Don't edit this field"/>
          <w:tag w:val="CitaviPlaceholder#750daebd-b139-4399-b697-a26f3c3855c7"/>
          <w:id w:val="1803119245"/>
          <w:placeholder>
            <w:docPart w:val="5A1809D5CC24462F8FE22A82A95EB13B"/>
          </w:placeholder>
        </w:sdtPr>
        <w:sdtContent>
          <w:customXmlInsRangeEnd w:id="181"/>
          <w:ins w:id="182"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c1MGRhZWJkLWIxMzktNDM5OS1iNjk3LWEyNmYzYzM4NTVjNyIsIlRleHQiOiIoMjAxMCkiLCJXQUlWZXJzaW9uIjoiNi40LjAuMzUifQ==}</w:instrText>
          </w:r>
          <w:ins w:id="183" w:author="Mareike Ariaans" w:date="2020-07-06T11:46:00Z">
            <w:r w:rsidR="00952423" w:rsidRPr="006A56FF">
              <w:rPr>
                <w:lang w:val="en-US"/>
              </w:rPr>
              <w:fldChar w:fldCharType="separate"/>
            </w:r>
          </w:ins>
          <w:r w:rsidR="00952423">
            <w:rPr>
              <w:lang w:val="en-US"/>
            </w:rPr>
            <w:t>(2010)</w:t>
          </w:r>
          <w:ins w:id="184" w:author="Mareike Ariaans" w:date="2020-07-06T11:46:00Z">
            <w:r w:rsidR="00952423" w:rsidRPr="006A56FF">
              <w:rPr>
                <w:lang w:val="en-US"/>
              </w:rPr>
              <w:fldChar w:fldCharType="end"/>
            </w:r>
          </w:ins>
          <w:customXmlInsRangeStart w:id="185" w:author="Mareike Ariaans" w:date="2020-07-06T11:46:00Z"/>
        </w:sdtContent>
      </w:sdt>
      <w:customXmlInsRangeEnd w:id="185"/>
      <w:ins w:id="186" w:author="Mareike Ariaans" w:date="2020-07-06T11:46:00Z">
        <w:r w:rsidR="00952423" w:rsidRPr="006A56FF">
          <w:rPr>
            <w:lang w:val="en-US"/>
          </w:rPr>
          <w:t xml:space="preserve"> take institutional indicators of mandatory quality assurance systems and the degree and functioning of integrated services.</w:t>
        </w:r>
      </w:ins>
      <w:ins w:id="187" w:author="Philipp Alexander Linden" w:date="2020-06-29T16:15:00Z">
        <w:r w:rsidRPr="00981837">
          <w:rPr>
            <w:lang w:val="en-US"/>
          </w:rPr>
          <w:t xml:space="preserve"> </w:t>
        </w:r>
        <w:commentRangeStart w:id="188"/>
        <w:r w:rsidRPr="00981837">
          <w:rPr>
            <w:lang w:val="en-US"/>
          </w:rPr>
          <w:t xml:space="preserve">Therefore, we can only use indicators that are not exclusively but to a large part determined by the quality and performance of LTC services. Thus, we integrate life expectancy of people aged 65 or older and similar to </w:t>
        </w:r>
      </w:ins>
      <w:customXmlInsRangeStart w:id="189" w:author="Philipp Alexander Linden" w:date="2020-06-29T16:15:00Z"/>
      <w:sdt>
        <w:sdtPr>
          <w:rPr>
            <w:lang w:val="en-US"/>
          </w:rPr>
          <w:alias w:val="Don't edit this field"/>
          <w:tag w:val="CitaviPlaceholder#4f6507b0-994b-4a4d-a2c5-6c895c50471e"/>
          <w:id w:val="783552510"/>
          <w:placeholder>
            <w:docPart w:val="E454CA0A68B34D1E9CEA5BE3AB6DF851"/>
          </w:placeholder>
        </w:sdtPr>
        <w:sdtContent>
          <w:customXmlInsRangeEnd w:id="189"/>
          <w:ins w:id="190" w:author="Philipp Alexander Linden" w:date="2020-06-29T16:15:00Z">
            <w:r w:rsidRPr="00981837">
              <w:rPr>
                <w:lang w:val="en-US"/>
              </w:rPr>
              <w:fldChar w:fldCharType="begin"/>
            </w:r>
          </w:ins>
          <w:r w:rsidR="00952423">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40LjAuMzUifQ==}</w:instrText>
          </w:r>
          <w:ins w:id="191" w:author="Philipp Alexander Linden" w:date="2020-06-29T16:15:00Z">
            <w:r w:rsidRPr="00981837">
              <w:rPr>
                <w:lang w:val="en-US"/>
              </w:rPr>
              <w:fldChar w:fldCharType="separate"/>
            </w:r>
          </w:ins>
          <w:r w:rsidR="00952423">
            <w:rPr>
              <w:lang w:val="en-US"/>
            </w:rPr>
            <w:t>Damiani et al.</w:t>
          </w:r>
          <w:ins w:id="192" w:author="Philipp Alexander Linden" w:date="2020-06-29T16:15:00Z">
            <w:r w:rsidRPr="00981837">
              <w:rPr>
                <w:lang w:val="en-US"/>
              </w:rPr>
              <w:fldChar w:fldCharType="end"/>
            </w:r>
          </w:ins>
          <w:customXmlInsRangeStart w:id="193" w:author="Philipp Alexander Linden" w:date="2020-06-29T16:15:00Z"/>
        </w:sdtContent>
      </w:sdt>
      <w:customXmlInsRangeEnd w:id="193"/>
      <w:ins w:id="194" w:author="Philipp Alexander Linden" w:date="2020-06-29T16:15:00Z">
        <w:r w:rsidRPr="00981837">
          <w:rPr>
            <w:lang w:val="en-US"/>
          </w:rPr>
          <w:t xml:space="preserve"> </w:t>
        </w:r>
      </w:ins>
      <w:customXmlInsRangeStart w:id="195" w:author="Philipp Alexander Linden" w:date="2020-06-29T16:15:00Z"/>
      <w:sdt>
        <w:sdtPr>
          <w:rPr>
            <w:lang w:val="en-US"/>
          </w:rPr>
          <w:alias w:val="Don't edit this field"/>
          <w:tag w:val="CitaviPlaceholder#366c3fd7-1be6-422f-9025-3745f6ceef0c"/>
          <w:id w:val="-757755421"/>
          <w:placeholder>
            <w:docPart w:val="E454CA0A68B34D1E9CEA5BE3AB6DF851"/>
          </w:placeholder>
        </w:sdtPr>
        <w:sdtContent>
          <w:customXmlInsRangeEnd w:id="195"/>
          <w:ins w:id="196" w:author="Philipp Alexander Linden" w:date="2020-06-29T16:15:00Z">
            <w:r w:rsidRPr="00981837">
              <w:rPr>
                <w:lang w:val="en-US"/>
              </w:rPr>
              <w:fldChar w:fldCharType="begin"/>
            </w:r>
          </w:ins>
          <w:r w:rsidR="00952423">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NC4wLjM1In0=}</w:instrText>
          </w:r>
          <w:ins w:id="197" w:author="Philipp Alexander Linden" w:date="2020-06-29T16:15:00Z">
            <w:r w:rsidRPr="00981837">
              <w:rPr>
                <w:lang w:val="en-US"/>
              </w:rPr>
              <w:fldChar w:fldCharType="separate"/>
            </w:r>
          </w:ins>
          <w:r w:rsidR="00952423">
            <w:rPr>
              <w:lang w:val="en-US"/>
            </w:rPr>
            <w:t>(2011)</w:t>
          </w:r>
          <w:ins w:id="198" w:author="Philipp Alexander Linden" w:date="2020-06-29T16:15:00Z">
            <w:r w:rsidRPr="00981837">
              <w:rPr>
                <w:lang w:val="en-US"/>
              </w:rPr>
              <w:fldChar w:fldCharType="end"/>
            </w:r>
          </w:ins>
          <w:customXmlInsRangeStart w:id="199" w:author="Philipp Alexander Linden" w:date="2020-06-29T16:15:00Z"/>
        </w:sdtContent>
      </w:sdt>
      <w:customXmlInsRangeEnd w:id="199"/>
      <w:ins w:id="200" w:author="Philipp Alexander Linden" w:date="2020-06-29T16:15:00Z">
        <w:r w:rsidRPr="00981837">
          <w:rPr>
            <w:lang w:val="en-US"/>
          </w:rPr>
          <w:t xml:space="preserve"> the percentage of the population who are 65 or older</w:t>
        </w:r>
      </w:ins>
      <w:ins w:id="201" w:author="Philipp Alexander Linden" w:date="2020-06-29T16:17:00Z">
        <w:r>
          <w:rPr>
            <w:lang w:val="en-US"/>
          </w:rPr>
          <w:t xml:space="preserve"> and </w:t>
        </w:r>
      </w:ins>
      <w:ins w:id="202" w:author="Philipp Alexander Linden" w:date="2020-06-29T16:15:00Z">
        <w:r w:rsidRPr="00981837">
          <w:rPr>
            <w:lang w:val="en-US"/>
          </w:rPr>
          <w:t>perceive their health as good or very good.</w:t>
        </w:r>
      </w:ins>
      <w:commentRangeEnd w:id="188"/>
      <w:r w:rsidR="00F85BAA">
        <w:rPr>
          <w:rStyle w:val="Kommentarzeichen"/>
        </w:rPr>
        <w:commentReference w:id="188"/>
      </w:r>
    </w:p>
    <w:p w14:paraId="3C4F7E80" w14:textId="63C227E0" w:rsidR="00981837" w:rsidRPr="00981837" w:rsidRDefault="00981837" w:rsidP="00C3311E">
      <w:pPr>
        <w:pStyle w:val="berschrift3"/>
        <w:rPr>
          <w:lang w:val="en-US"/>
        </w:rPr>
      </w:pPr>
      <w:r w:rsidRPr="00981837">
        <w:rPr>
          <w:lang w:val="en-US"/>
        </w:rPr>
        <w:t>I</w:t>
      </w:r>
      <w:ins w:id="203" w:author="Philipp Alexander Linden" w:date="2020-06-29T16:15:00Z">
        <w:r w:rsidR="00B00DDC">
          <w:rPr>
            <w:lang w:val="en-US"/>
          </w:rPr>
          <w:t>V</w:t>
        </w:r>
      </w:ins>
      <w:del w:id="204" w:author="Philipp Alexander Linden" w:date="2020-06-29T16:15:00Z">
        <w:r w:rsidRPr="00981837" w:rsidDel="00B00DDC">
          <w:rPr>
            <w:lang w:val="en-US"/>
          </w:rPr>
          <w:delText>II</w:delText>
        </w:r>
      </w:del>
      <w:r w:rsidRPr="00981837">
        <w:rPr>
          <w:lang w:val="en-US"/>
        </w:rPr>
        <w:t>. Access regulation</w:t>
      </w:r>
    </w:p>
    <w:p w14:paraId="31FE0507" w14:textId="77777777" w:rsidR="005F6D29" w:rsidRPr="005E05FB" w:rsidRDefault="00981837" w:rsidP="005F6D29">
      <w:pPr>
        <w:pStyle w:val="02FlietextEinzug"/>
        <w:ind w:firstLine="0"/>
        <w:rPr>
          <w:ins w:id="205" w:author="Mareike Ariaans" w:date="2020-07-06T12:23:00Z"/>
          <w:lang w:val="en-US"/>
        </w:rPr>
      </w:pPr>
      <w:del w:id="206" w:author="Mareike Ariaans" w:date="2020-07-06T11:55:00Z">
        <w:r w:rsidRPr="00981837" w:rsidDel="00952423">
          <w:rPr>
            <w:lang w:val="en-US"/>
          </w:rPr>
          <w:delText xml:space="preserve">Access to care is a developed field in healthcare and healthcare typologies </w:delText>
        </w:r>
      </w:del>
      <w:customXmlDelRangeStart w:id="207" w:author="Mareike Ariaans" w:date="2020-07-06T11:55:00Z"/>
      <w:sdt>
        <w:sdtPr>
          <w:rPr>
            <w:lang w:val="en-US"/>
          </w:rPr>
          <w:alias w:val="Don't edit this field"/>
          <w:tag w:val="CitaviPlaceholder#2c8c135f-200b-4aa2-8256-c0563975bf15"/>
          <w:id w:val="-1788804032"/>
          <w:placeholder>
            <w:docPart w:val="8ABB7F3F46604959BF0FB62CAA81810F"/>
          </w:placeholder>
        </w:sdtPr>
        <w:sdtContent>
          <w:customXmlDelRangeEnd w:id="207"/>
          <w:del w:id="208" w:author="Mareike Ariaans" w:date="2020-07-06T11:55:00Z">
            <w:r w:rsidRPr="00981837" w:rsidDel="00952423">
              <w:rPr>
                <w:lang w:val="en-US"/>
              </w:rPr>
              <w:fldChar w:fldCharType="begin"/>
            </w:r>
            <w:r w:rsidR="00952423" w:rsidDel="00952423">
              <w:rPr>
                <w:lang w:val="en-US"/>
              </w:rPr>
              <w:del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0ZjgwZjZlYi04YTFkLTRkOWMtYjc4Zi01OTUzYjcxZDNiM2Q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MmM4YzEzNWYtMjAwYi00YWEyLTgyNTYtYzA1NjM5NzViZjE1IiwiVGV4dCI6IihSZWlibGluZywgMjAxMDsgUmVpYmxpbmcgZXQgYWwuLCAyMDE5KSIsIldBSVZlcnNpb24iOiI2LjQuMC4zNSJ9}</w:delInstrText>
            </w:r>
            <w:r w:rsidRPr="00981837" w:rsidDel="00952423">
              <w:rPr>
                <w:lang w:val="en-US"/>
              </w:rPr>
              <w:fldChar w:fldCharType="separate"/>
            </w:r>
          </w:del>
          <w:r w:rsidR="00952423">
            <w:rPr>
              <w:lang w:val="en-US"/>
            </w:rPr>
            <w:t>(Reibling, 2010; Reibling et al., 2019)</w:t>
          </w:r>
          <w:del w:id="209" w:author="Mareike Ariaans" w:date="2020-07-06T11:55:00Z">
            <w:r w:rsidRPr="00981837" w:rsidDel="00952423">
              <w:rPr>
                <w:lang w:val="en-US"/>
              </w:rPr>
              <w:fldChar w:fldCharType="end"/>
            </w:r>
          </w:del>
          <w:customXmlDelRangeStart w:id="210" w:author="Mareike Ariaans" w:date="2020-07-06T11:55:00Z"/>
        </w:sdtContent>
      </w:sdt>
      <w:customXmlDelRangeEnd w:id="210"/>
      <w:ins w:id="211" w:author="Mareike Ariaans" w:date="2020-07-06T11:54:00Z">
        <w:r w:rsidR="00952423" w:rsidRPr="00981837">
          <w:rPr>
            <w:lang w:val="en-US"/>
          </w:rPr>
          <w:t xml:space="preserve">Restrictions in </w:t>
        </w:r>
      </w:ins>
      <w:ins w:id="212" w:author="Mareike Ariaans" w:date="2020-07-06T11:55:00Z">
        <w:r w:rsidR="00952423">
          <w:rPr>
            <w:lang w:val="en-US"/>
          </w:rPr>
          <w:t>LTC</w:t>
        </w:r>
      </w:ins>
      <w:ins w:id="213" w:author="Mareike Ariaans" w:date="2020-07-06T11:54:00Z">
        <w:r w:rsidR="00952423" w:rsidRPr="00981837">
          <w:rPr>
            <w:lang w:val="en-US"/>
          </w:rPr>
          <w:t xml:space="preserve"> systems may pose barriers especially for lower social status groups to access care. Common barriers are means-testing of benefits and limitations of choice</w:t>
        </w:r>
        <w:r w:rsidR="00952423">
          <w:rPr>
            <w:lang w:val="en-US"/>
          </w:rPr>
          <w:t xml:space="preserve"> </w:t>
        </w:r>
      </w:ins>
      <w:customXmlInsRangeStart w:id="214" w:author="Mareike Ariaans" w:date="2020-07-06T11:54:00Z"/>
      <w:sdt>
        <w:sdtPr>
          <w:rPr>
            <w:lang w:val="en-US"/>
          </w:rPr>
          <w:alias w:val="To edit, see citavi.com/edit"/>
          <w:tag w:val="CitaviPlaceholder#d5a29a79-0f3e-4351-bf0a-d9060f8efbd2"/>
          <w:id w:val="-1548286285"/>
          <w:placeholder>
            <w:docPart w:val="96C3866F64A94CB081856E61A572D680"/>
          </w:placeholder>
        </w:sdtPr>
        <w:sdtContent>
          <w:customXmlInsRangeEnd w:id="214"/>
          <w:ins w:id="215" w:author="Mareike Ariaans" w:date="2020-07-06T11:54:00Z">
            <w:r w:rsidR="00952423">
              <w:rPr>
                <w:noProof/>
                <w:lang w:val="en-US"/>
              </w:rPr>
              <w:fldChar w:fldCharType="begin"/>
            </w:r>
          </w:ins>
          <w:r w:rsidR="00952423">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loiLCJNb2RpZmllZEJ5IjoiX01hcmVpa2UgQXJpYWFucyIsIklkIjoiYzVlNDJjNDAtZjQ2NC00MjZmLTkzODktMmJmNjYzNmVmZDk5IiwiTW9kaWZpZWRPbiI6IjIwMjAtMDctMDZUMDk6NTE6MTJa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loiLCJNb2RpZmllZEJ5IjoiX01hcmVpa2UgQXJpYWFucyIsIklkIjoiYTg1OGQ0MGMtMTFmOS00ZDQ2LTljMDEtYzVhOWUwMTU0YWI1IiwiTW9kaWZpZWRPbiI6IjIwMjAtMDctMDZUMTE6NTU6MjA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ins w:id="216" w:author="Mareike Ariaans" w:date="2020-07-06T11:54:00Z">
            <w:r w:rsidR="00952423">
              <w:rPr>
                <w:noProof/>
                <w:lang w:val="en-US"/>
              </w:rPr>
              <w:fldChar w:fldCharType="separate"/>
            </w:r>
          </w:ins>
          <w:r w:rsidR="00952423">
            <w:rPr>
              <w:noProof/>
              <w:lang w:val="en-US"/>
            </w:rPr>
            <w:t>(Bakx et al., 2015; Colombo et al., 2011)</w:t>
          </w:r>
          <w:ins w:id="217" w:author="Mareike Ariaans" w:date="2020-07-06T11:54:00Z">
            <w:r w:rsidR="00952423">
              <w:rPr>
                <w:noProof/>
                <w:lang w:val="en-US"/>
              </w:rPr>
              <w:fldChar w:fldCharType="end"/>
            </w:r>
          </w:ins>
          <w:customXmlInsRangeStart w:id="218" w:author="Mareike Ariaans" w:date="2020-07-06T11:54:00Z"/>
        </w:sdtContent>
      </w:sdt>
      <w:customXmlInsRangeEnd w:id="218"/>
      <w:ins w:id="219" w:author="Mareike Ariaans" w:date="2020-07-06T11:54:00Z">
        <w:r w:rsidR="00952423" w:rsidRPr="00981837">
          <w:rPr>
            <w:lang w:val="en-US"/>
          </w:rPr>
          <w:t>.</w:t>
        </w:r>
      </w:ins>
      <w:ins w:id="220" w:author="Mareike Ariaans" w:date="2020-07-06T11:55:00Z">
        <w:r w:rsidR="00952423" w:rsidRPr="00952423">
          <w:rPr>
            <w:lang w:val="en-US"/>
          </w:rPr>
          <w:t xml:space="preserve"> </w:t>
        </w:r>
      </w:ins>
      <w:ins w:id="221" w:author="Mareike Ariaans" w:date="2020-07-06T12:23:00Z">
        <w:r w:rsidR="005F6D29" w:rsidRPr="005E05FB">
          <w:rPr>
            <w:lang w:val="en-US"/>
          </w:rPr>
          <w:t xml:space="preserve">This access dimension has been proven of high relevance for healthcare typologies </w:t>
        </w:r>
      </w:ins>
      <w:customXmlInsRangeStart w:id="222" w:author="Mareike Ariaans" w:date="2020-07-06T12:23:00Z"/>
      <w:sdt>
        <w:sdtPr>
          <w:rPr>
            <w:lang w:val="en-US"/>
          </w:rPr>
          <w:alias w:val="Don't edit this field"/>
          <w:tag w:val="CitaviPlaceholder#f2f0bd0e-df94-45b3-87aa-3a153d465999"/>
          <w:id w:val="-1509815262"/>
          <w:placeholder>
            <w:docPart w:val="6B2D75D8747441FCBC779C31018E6055"/>
          </w:placeholder>
        </w:sdtPr>
        <w:sdtContent>
          <w:customXmlInsRangeEnd w:id="222"/>
          <w:ins w:id="223" w:author="Mareike Ariaans" w:date="2020-07-06T12:23:00Z">
            <w:r w:rsidR="005F6D29" w:rsidRPr="005E05FB">
              <w:rPr>
                <w:lang w:val="en-US"/>
              </w:rPr>
              <w:fldChar w:fldCharType="begin"/>
            </w:r>
            <w:r w:rsidR="005F6D2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5F6D29">
              <w:rPr>
                <w:lang w:val="en-US"/>
              </w:rPr>
              <w:t>(Reibling, 2010; Reibling et al., 2019)</w:t>
            </w:r>
            <w:r w:rsidR="005F6D29" w:rsidRPr="005E05FB">
              <w:rPr>
                <w:lang w:val="en-US"/>
              </w:rPr>
              <w:fldChar w:fldCharType="end"/>
            </w:r>
          </w:ins>
          <w:customXmlInsRangeStart w:id="224" w:author="Mareike Ariaans" w:date="2020-07-06T12:23:00Z"/>
        </w:sdtContent>
      </w:sdt>
      <w:customXmlInsRangeEnd w:id="224"/>
      <w:ins w:id="225" w:author="Mareike Ariaans" w:date="2020-07-06T12:23:00Z">
        <w:r w:rsidR="005F6D29" w:rsidRPr="005E05FB">
          <w:rPr>
            <w:lang w:val="en-US"/>
          </w:rPr>
          <w:t xml:space="preserve"> and is operationalized via means-testing for benefits, entitlement to residential care, home-care benefits and cash benefits as well as choice restrictions in </w:t>
        </w:r>
      </w:ins>
      <w:customXmlInsRangeStart w:id="226" w:author="Mareike Ariaans" w:date="2020-07-06T12:23:00Z"/>
      <w:sdt>
        <w:sdtPr>
          <w:rPr>
            <w:lang w:val="en-US"/>
          </w:rPr>
          <w:alias w:val="Don't edit this field"/>
          <w:tag w:val="CitaviPlaceholder#808dfd40-a0a4-4d26-8976-7ed4f92f59aa"/>
          <w:id w:val="-1249414639"/>
          <w:placeholder>
            <w:docPart w:val="6B2D75D8747441FCBC779C31018E6055"/>
          </w:placeholder>
        </w:sdtPr>
        <w:sdtContent>
          <w:customXmlInsRangeEnd w:id="226"/>
          <w:ins w:id="227" w:author="Mareike Ariaans" w:date="2020-07-06T12:23:00Z">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5F6D29">
              <w:rPr>
                <w:lang w:val="en-US"/>
              </w:rPr>
              <w:t>Kraus et al.'s</w:t>
            </w:r>
            <w:r w:rsidR="005F6D29" w:rsidRPr="005E05FB">
              <w:rPr>
                <w:lang w:val="en-US"/>
              </w:rPr>
              <w:fldChar w:fldCharType="end"/>
            </w:r>
          </w:ins>
          <w:customXmlInsRangeStart w:id="228" w:author="Mareike Ariaans" w:date="2020-07-06T12:23:00Z"/>
        </w:sdtContent>
      </w:sdt>
      <w:customXmlInsRangeEnd w:id="228"/>
      <w:ins w:id="229" w:author="Mareike Ariaans" w:date="2020-07-06T12:23:00Z">
        <w:r w:rsidR="005F6D29" w:rsidRPr="005E05FB">
          <w:rPr>
            <w:lang w:val="en-US"/>
          </w:rPr>
          <w:t xml:space="preserve"> </w:t>
        </w:r>
      </w:ins>
      <w:customXmlInsRangeStart w:id="230" w:author="Mareike Ariaans" w:date="2020-07-06T12:23:00Z"/>
      <w:sdt>
        <w:sdtPr>
          <w:rPr>
            <w:lang w:val="en-US"/>
          </w:rPr>
          <w:alias w:val="Don't edit this field"/>
          <w:tag w:val="CitaviPlaceholder#3841fbdc-615c-4153-b753-4f874dc78fd3"/>
          <w:id w:val="1645777835"/>
          <w:placeholder>
            <w:docPart w:val="6B2D75D8747441FCBC779C31018E6055"/>
          </w:placeholder>
        </w:sdtPr>
        <w:sdtContent>
          <w:customXmlInsRangeEnd w:id="230"/>
          <w:ins w:id="231" w:author="Mareike Ariaans" w:date="2020-07-06T12:23:00Z">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5F6D29">
              <w:rPr>
                <w:lang w:val="en-US"/>
              </w:rPr>
              <w:t>(2010)</w:t>
            </w:r>
            <w:r w:rsidR="005F6D29" w:rsidRPr="005E05FB">
              <w:rPr>
                <w:lang w:val="en-US"/>
              </w:rPr>
              <w:fldChar w:fldCharType="end"/>
            </w:r>
          </w:ins>
          <w:customXmlInsRangeStart w:id="232" w:author="Mareike Ariaans" w:date="2020-07-06T12:23:00Z"/>
        </w:sdtContent>
      </w:sdt>
      <w:customXmlInsRangeEnd w:id="232"/>
      <w:ins w:id="233" w:author="Mareike Ariaans" w:date="2020-07-06T12:23:00Z">
        <w:r w:rsidR="005F6D29" w:rsidRPr="005E05FB">
          <w:rPr>
            <w:lang w:val="en-US"/>
          </w:rPr>
          <w:t xml:space="preserve"> typology.</w:t>
        </w:r>
      </w:ins>
    </w:p>
    <w:p w14:paraId="50B4DB60" w14:textId="0E0E3B33" w:rsidR="00981837" w:rsidRPr="00981837" w:rsidRDefault="00981837" w:rsidP="00981837">
      <w:pPr>
        <w:pStyle w:val="02FlietextEinzug"/>
        <w:rPr>
          <w:lang w:val="en-US"/>
        </w:rPr>
      </w:pPr>
      <w:del w:id="234" w:author="Mareike Ariaans" w:date="2020-07-06T11:54:00Z">
        <w:r w:rsidRPr="00981837" w:rsidDel="00952423">
          <w:rPr>
            <w:lang w:val="en-US"/>
          </w:rPr>
          <w:delText>,</w:delText>
        </w:r>
      </w:del>
      <w:del w:id="235" w:author="Mareike Ariaans" w:date="2020-07-06T12:23:00Z">
        <w:r w:rsidRPr="00981837" w:rsidDel="005F6D29">
          <w:rPr>
            <w:lang w:val="en-US"/>
          </w:rPr>
          <w:delText xml:space="preserve"> but has only been adapted in LTC typologies by </w:delText>
        </w:r>
      </w:del>
      <w:customXmlDelRangeStart w:id="236" w:author="Mareike Ariaans" w:date="2020-07-06T12:23:00Z"/>
      <w:sdt>
        <w:sdtPr>
          <w:rPr>
            <w:lang w:val="en-US"/>
          </w:rPr>
          <w:alias w:val="Don't edit this field"/>
          <w:tag w:val="CitaviPlaceholder#5d1442af-22a7-4ffc-b301-6e12645ba77c"/>
          <w:id w:val="-1501114412"/>
          <w:placeholder>
            <w:docPart w:val="8ABB7F3F46604959BF0FB62CAA81810F"/>
          </w:placeholder>
        </w:sdtPr>
        <w:sdtContent>
          <w:customXmlDelRangeEnd w:id="236"/>
          <w:del w:id="237" w:author="Mareike Ariaans" w:date="2020-07-06T12:23:00Z">
            <w:r w:rsidRPr="00981837" w:rsidDel="005F6D29">
              <w:rPr>
                <w:lang w:val="en-US"/>
              </w:rPr>
              <w:fldChar w:fldCharType="begin"/>
            </w:r>
            <w:r w:rsidR="00952423" w:rsidDel="005F6D29">
              <w:rPr>
                <w:lang w:val="en-US"/>
              </w:rPr>
              <w:del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1ZDE0NDJhZi0yMmE3LTRmZmMtYjMwMS02ZTEyNjQ1YmE3N2MiLCJUZXh0IjoiS3JhdXMgZXQgYWwuIiwiV0FJVmVyc2lvbiI6IjYuNC4wLjM1In0=}</w:delInstrText>
            </w:r>
            <w:r w:rsidRPr="00981837" w:rsidDel="005F6D29">
              <w:rPr>
                <w:lang w:val="en-US"/>
              </w:rPr>
              <w:fldChar w:fldCharType="separate"/>
            </w:r>
            <w:r w:rsidR="00952423" w:rsidDel="005F6D29">
              <w:rPr>
                <w:lang w:val="en-US"/>
              </w:rPr>
              <w:delText>Kraus et al.</w:delText>
            </w:r>
            <w:r w:rsidRPr="00981837" w:rsidDel="005F6D29">
              <w:rPr>
                <w:lang w:val="en-US"/>
              </w:rPr>
              <w:fldChar w:fldCharType="end"/>
            </w:r>
          </w:del>
          <w:customXmlDelRangeStart w:id="238" w:author="Mareike Ariaans" w:date="2020-07-06T12:23:00Z"/>
        </w:sdtContent>
      </w:sdt>
      <w:customXmlDelRangeEnd w:id="238"/>
      <w:del w:id="239" w:author="Mareike Ariaans" w:date="2020-07-06T12:23:00Z">
        <w:r w:rsidRPr="00981837" w:rsidDel="005F6D29">
          <w:rPr>
            <w:lang w:val="en-US"/>
          </w:rPr>
          <w:delText xml:space="preserve"> </w:delText>
        </w:r>
      </w:del>
      <w:customXmlDelRangeStart w:id="240" w:author="Mareike Ariaans" w:date="2020-07-06T12:23:00Z"/>
      <w:sdt>
        <w:sdtPr>
          <w:rPr>
            <w:lang w:val="en-US"/>
          </w:rPr>
          <w:alias w:val="Don't edit this field"/>
          <w:tag w:val="CitaviPlaceholder#e5198247-8f7b-4933-b8fd-16dff12cffa9"/>
          <w:id w:val="-2016372815"/>
          <w:placeholder>
            <w:docPart w:val="8ABB7F3F46604959BF0FB62CAA81810F"/>
          </w:placeholder>
        </w:sdtPr>
        <w:sdtContent>
          <w:customXmlDelRangeEnd w:id="240"/>
          <w:del w:id="241" w:author="Mareike Ariaans" w:date="2020-07-06T12:23:00Z">
            <w:r w:rsidRPr="00981837" w:rsidDel="005F6D29">
              <w:rPr>
                <w:lang w:val="en-US"/>
              </w:rPr>
              <w:fldChar w:fldCharType="begin"/>
            </w:r>
            <w:r w:rsidR="00952423" w:rsidDel="005F6D29">
              <w:rPr>
                <w:lang w:val="en-US"/>
              </w:rPr>
              <w:del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U1MTk4MjQ3LThmN2ItNDkzMy1iOGZkLTE2ZGZmMTJjZmZhOSIsIlRleHQiOiIoMjAxMCkiLCJXQUlWZXJzaW9uIjoiNi40LjAuMzUifQ==}</w:delInstrText>
            </w:r>
            <w:r w:rsidRPr="00981837" w:rsidDel="005F6D29">
              <w:rPr>
                <w:lang w:val="en-US"/>
              </w:rPr>
              <w:fldChar w:fldCharType="separate"/>
            </w:r>
            <w:r w:rsidR="00952423" w:rsidDel="005F6D29">
              <w:rPr>
                <w:lang w:val="en-US"/>
              </w:rPr>
              <w:delText>(2010)</w:delText>
            </w:r>
            <w:r w:rsidRPr="00981837" w:rsidDel="005F6D29">
              <w:rPr>
                <w:lang w:val="en-US"/>
              </w:rPr>
              <w:fldChar w:fldCharType="end"/>
            </w:r>
          </w:del>
          <w:customXmlDelRangeStart w:id="242" w:author="Mareike Ariaans" w:date="2020-07-06T12:23:00Z"/>
        </w:sdtContent>
      </w:sdt>
      <w:customXmlDelRangeEnd w:id="242"/>
      <w:del w:id="243" w:author="Mareike Ariaans" w:date="2020-07-06T12:23:00Z">
        <w:r w:rsidRPr="00981837" w:rsidDel="005F6D29">
          <w:rPr>
            <w:lang w:val="en-US"/>
          </w:rPr>
          <w:delText xml:space="preserve">. </w:delText>
        </w:r>
      </w:del>
      <w:del w:id="244" w:author="Mareike Ariaans" w:date="2020-07-06T11:54:00Z">
        <w:r w:rsidRPr="00981837" w:rsidDel="00952423">
          <w:rPr>
            <w:lang w:val="en-US"/>
          </w:rPr>
          <w:delText xml:space="preserve">Restrictions in the systems may, however, pose barriers especially for lower social status groups to access care. Common barriers are means-testing of benefits and limitations of choice. </w:delText>
        </w:r>
      </w:del>
      <w:commentRangeStart w:id="245"/>
      <w:ins w:id="246" w:author="Philipp Alexander Linden" w:date="2020-06-29T16:14:00Z">
        <w:r w:rsidR="00810ECC">
          <w:rPr>
            <w:lang w:val="en-US"/>
          </w:rPr>
          <w:t>We</w:t>
        </w:r>
        <w:r w:rsidR="00810ECC" w:rsidRPr="00810ECC">
          <w:rPr>
            <w:lang w:val="en-US"/>
          </w:rPr>
          <w:t xml:space="preserve"> </w:t>
        </w:r>
        <w:r w:rsidR="00810ECC" w:rsidRPr="00810ECC">
          <w:rPr>
            <w:lang w:val="en-US"/>
          </w:rPr>
          <w:lastRenderedPageBreak/>
          <w:t>include</w:t>
        </w:r>
        <w:r w:rsidR="00810ECC">
          <w:rPr>
            <w:lang w:val="en-US"/>
          </w:rPr>
          <w:t>d</w:t>
        </w:r>
        <w:r w:rsidR="00810ECC" w:rsidRPr="00810ECC">
          <w:rPr>
            <w:lang w:val="en-US"/>
          </w:rPr>
          <w:t xml:space="preserv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ins>
      <w:r w:rsidRPr="00981837">
        <w:rPr>
          <w:lang w:val="en-US"/>
        </w:rPr>
        <w:t xml:space="preserve">We </w:t>
      </w:r>
      <w:ins w:id="247" w:author="Philipp Alexander Linden" w:date="2020-06-29T16:15:00Z">
        <w:r w:rsidR="00810ECC">
          <w:rPr>
            <w:lang w:val="en-US"/>
          </w:rPr>
          <w:t xml:space="preserve">furthermore </w:t>
        </w:r>
      </w:ins>
      <w:r w:rsidRPr="00981837">
        <w:rPr>
          <w:lang w:val="en-US"/>
        </w:rPr>
        <w:t>use</w:t>
      </w:r>
      <w:ins w:id="248" w:author="Philipp Alexander Linden" w:date="2020-06-29T16:15:00Z">
        <w:r w:rsidR="00810ECC">
          <w:rPr>
            <w:lang w:val="en-US"/>
          </w:rPr>
          <w:t>d</w:t>
        </w:r>
      </w:ins>
      <w:r w:rsidRPr="00981837">
        <w:rPr>
          <w:lang w:val="en-US"/>
        </w:rPr>
        <w:t xml:space="preserve"> </w:t>
      </w:r>
      <w:del w:id="249" w:author="Philipp Alexander Linden" w:date="2020-06-29T16:14:00Z">
        <w:r w:rsidRPr="00981837" w:rsidDel="00810ECC">
          <w:rPr>
            <w:lang w:val="en-US"/>
          </w:rPr>
          <w:delText xml:space="preserve">three means-testing indicators: means testing-for cash-benefits, means-testing for in-kind benefits (ambulatory and institutional) and </w:delText>
        </w:r>
      </w:del>
      <w:r w:rsidRPr="00981837">
        <w:rPr>
          <w:lang w:val="en-US"/>
        </w:rPr>
        <w:t>means-testing for any benefit (cash benefits, in-kind benefits, other care related benefits).</w:t>
      </w:r>
      <w:del w:id="250" w:author="Philipp Alexander Linden" w:date="2020-06-29T16:15:00Z">
        <w:r w:rsidRPr="00981837" w:rsidDel="00810ECC">
          <w:rPr>
            <w:lang w:val="en-US"/>
          </w:rPr>
          <w:delText xml:space="preserve"> Furthermore, </w:delText>
        </w:r>
      </w:del>
      <w:del w:id="251" w:author="Philipp Alexander Linden" w:date="2020-06-29T16:14:00Z">
        <w:r w:rsidRPr="00981837" w:rsidDel="00810ECC">
          <w:rPr>
            <w:lang w:val="en-US"/>
          </w:rPr>
          <w:delText xml:space="preserve">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delText>
        </w:r>
      </w:del>
      <w:commentRangeEnd w:id="245"/>
      <w:r w:rsidR="00952423">
        <w:rPr>
          <w:rStyle w:val="Kommentarzeichen"/>
        </w:rPr>
        <w:commentReference w:id="245"/>
      </w:r>
    </w:p>
    <w:p w14:paraId="4550DAC6" w14:textId="12891386" w:rsidR="00981837" w:rsidRPr="00981837" w:rsidDel="00B00DDC" w:rsidRDefault="00981837" w:rsidP="00C3311E">
      <w:pPr>
        <w:pStyle w:val="berschrift3"/>
        <w:rPr>
          <w:del w:id="252" w:author="Philipp Alexander Linden" w:date="2020-06-29T16:15:00Z"/>
          <w:lang w:val="en-US"/>
        </w:rPr>
      </w:pPr>
      <w:del w:id="253" w:author="Philipp Alexander Linden" w:date="2020-06-29T16:15:00Z">
        <w:r w:rsidRPr="00981837" w:rsidDel="00B00DDC">
          <w:rPr>
            <w:lang w:val="en-US"/>
          </w:rPr>
          <w:delText>IV. Performance</w:delText>
        </w:r>
      </w:del>
    </w:p>
    <w:p w14:paraId="7C11DB51" w14:textId="65B14B38" w:rsidR="00981837" w:rsidRPr="00981837" w:rsidDel="00B00DDC" w:rsidRDefault="00981837" w:rsidP="00E00A57">
      <w:pPr>
        <w:pStyle w:val="02FlietextEinzug"/>
        <w:rPr>
          <w:del w:id="254" w:author="Philipp Alexander Linden" w:date="2020-06-29T16:15:00Z"/>
          <w:lang w:val="en-US"/>
        </w:rPr>
      </w:pPr>
      <w:del w:id="255" w:author="Philipp Alexander Linden" w:date="2020-06-29T16:15:00Z">
        <w:r w:rsidRPr="00981837" w:rsidDel="00B00DDC">
          <w:rPr>
            <w:lang w:val="en-US"/>
          </w:rPr>
          <w:delTex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delText>
        </w:r>
      </w:del>
      <w:customXmlDelRangeStart w:id="256" w:author="Philipp Alexander Linden" w:date="2020-06-29T16:15:00Z"/>
      <w:sdt>
        <w:sdtPr>
          <w:rPr>
            <w:lang w:val="en-US"/>
          </w:rPr>
          <w:alias w:val="Don't edit this field"/>
          <w:tag w:val="CitaviPlaceholder#80ac0db6-c6a6-4890-b6a7-913fa603d97f"/>
          <w:id w:val="-2031638061"/>
          <w:placeholder>
            <w:docPart w:val="4A126922C5E8420F94D41E05C0FCC909"/>
          </w:placeholder>
        </w:sdtPr>
        <w:sdtContent>
          <w:customXmlDelRangeEnd w:id="256"/>
          <w:del w:id="257" w:author="Philipp Alexander Linden" w:date="2020-06-29T16:15:00Z">
            <w:r w:rsidRPr="00981837" w:rsidDel="00B00DDC">
              <w:rPr>
                <w:lang w:val="en-US"/>
              </w:rPr>
              <w:fldChar w:fldCharType="begin"/>
            </w:r>
          </w:del>
          <w:r w:rsidR="00952423">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4MGFjMGRiNi1jNmE2LTQ4OTAtYjZhNy05MTNmYTYwM2Q5N2YiLCJUZXh0IjoiKEhhbGZlbnMgZXQgYWwuLCAyMDEzKSIsIldBSVZlcnNpb24iOiI2LjQuMC4zNSJ9}</w:instrText>
          </w:r>
          <w:del w:id="258" w:author="Philipp Alexander Linden" w:date="2020-06-29T16:15:00Z">
            <w:r w:rsidRPr="00981837" w:rsidDel="00B00DDC">
              <w:rPr>
                <w:lang w:val="en-US"/>
              </w:rPr>
              <w:fldChar w:fldCharType="separate"/>
            </w:r>
          </w:del>
          <w:r w:rsidR="00952423">
            <w:rPr>
              <w:lang w:val="en-US"/>
            </w:rPr>
            <w:t>(Halfens et al., 2013)</w:t>
          </w:r>
          <w:del w:id="259" w:author="Philipp Alexander Linden" w:date="2020-06-29T16:15:00Z">
            <w:r w:rsidRPr="00981837" w:rsidDel="00B00DDC">
              <w:rPr>
                <w:lang w:val="en-US"/>
              </w:rPr>
              <w:fldChar w:fldCharType="end"/>
            </w:r>
          </w:del>
          <w:customXmlDelRangeStart w:id="260" w:author="Philipp Alexander Linden" w:date="2020-06-29T16:15:00Z"/>
        </w:sdtContent>
      </w:sdt>
      <w:customXmlDelRangeEnd w:id="260"/>
      <w:del w:id="261" w:author="Philipp Alexander Linden" w:date="2020-06-29T16:15:00Z">
        <w:r w:rsidRPr="00981837" w:rsidDel="00B00DDC">
          <w:rPr>
            <w:lang w:val="en-US"/>
          </w:rPr>
          <w:delText xml:space="preserve">. Therefore, we can only use indicators that are not exclusively but to a large part determined by the quality and performance of LTC services. Thus, we integrate life expectancy of people aged 65 or older and similar to </w:delText>
        </w:r>
      </w:del>
      <w:customXmlDelRangeStart w:id="262" w:author="Philipp Alexander Linden" w:date="2020-06-29T16:15:00Z"/>
      <w:sdt>
        <w:sdtPr>
          <w:rPr>
            <w:lang w:val="en-US"/>
          </w:rPr>
          <w:alias w:val="Don't edit this field"/>
          <w:tag w:val="CitaviPlaceholder#5960d6fa-4c30-49bf-9ef9-8b913ea38000"/>
          <w:id w:val="170922594"/>
          <w:placeholder>
            <w:docPart w:val="4A126922C5E8420F94D41E05C0FCC909"/>
          </w:placeholder>
        </w:sdtPr>
        <w:sdtContent>
          <w:customXmlDelRangeEnd w:id="262"/>
          <w:del w:id="263" w:author="Philipp Alexander Linden" w:date="2020-06-29T16:15:00Z">
            <w:r w:rsidRPr="00981837" w:rsidDel="00B00DDC">
              <w:rPr>
                <w:lang w:val="en-US"/>
              </w:rPr>
              <w:fldChar w:fldCharType="begin"/>
            </w:r>
          </w:del>
          <w:r w:rsidR="00952423">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1OTYwZDZmYS00YzMwLTQ5YmYtOWVmOS04YjkxM2VhMzgwMDAiLCJUZXh0IjoiRGFtaWFuaSBldCBhbC4iLCJXQUlWZXJzaW9uIjoiNi40LjAuMzUifQ==}</w:instrText>
          </w:r>
          <w:del w:id="264" w:author="Philipp Alexander Linden" w:date="2020-06-29T16:15:00Z">
            <w:r w:rsidRPr="00981837" w:rsidDel="00B00DDC">
              <w:rPr>
                <w:lang w:val="en-US"/>
              </w:rPr>
              <w:fldChar w:fldCharType="separate"/>
            </w:r>
          </w:del>
          <w:r w:rsidR="00952423">
            <w:rPr>
              <w:lang w:val="en-US"/>
            </w:rPr>
            <w:t>Damiani et al.</w:t>
          </w:r>
          <w:del w:id="265" w:author="Philipp Alexander Linden" w:date="2020-06-29T16:15:00Z">
            <w:r w:rsidRPr="00981837" w:rsidDel="00B00DDC">
              <w:rPr>
                <w:lang w:val="en-US"/>
              </w:rPr>
              <w:fldChar w:fldCharType="end"/>
            </w:r>
          </w:del>
          <w:customXmlDelRangeStart w:id="266" w:author="Philipp Alexander Linden" w:date="2020-06-29T16:15:00Z"/>
        </w:sdtContent>
      </w:sdt>
      <w:customXmlDelRangeEnd w:id="266"/>
      <w:del w:id="267" w:author="Philipp Alexander Linden" w:date="2020-06-29T16:15:00Z">
        <w:r w:rsidRPr="00981837" w:rsidDel="00B00DDC">
          <w:rPr>
            <w:lang w:val="en-US"/>
          </w:rPr>
          <w:delText xml:space="preserve"> </w:delText>
        </w:r>
      </w:del>
      <w:customXmlDelRangeStart w:id="268" w:author="Philipp Alexander Linden" w:date="2020-06-29T16:15:00Z"/>
      <w:sdt>
        <w:sdtPr>
          <w:rPr>
            <w:lang w:val="en-US"/>
          </w:rPr>
          <w:alias w:val="Don't edit this field"/>
          <w:tag w:val="CitaviPlaceholder#9942a315-013c-4391-95b4-c68d30ec98a9"/>
          <w:id w:val="-296231817"/>
          <w:placeholder>
            <w:docPart w:val="4A126922C5E8420F94D41E05C0FCC909"/>
          </w:placeholder>
        </w:sdtPr>
        <w:sdtContent>
          <w:customXmlDelRangeEnd w:id="268"/>
          <w:del w:id="269" w:author="Philipp Alexander Linden" w:date="2020-06-29T16:15:00Z">
            <w:r w:rsidRPr="00981837" w:rsidDel="00B00DDC">
              <w:rPr>
                <w:lang w:val="en-US"/>
              </w:rPr>
              <w:fldChar w:fldCharType="begin"/>
            </w:r>
          </w:del>
          <w:r w:rsidR="00952423">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5OTQyYTMxNS0wMTNjLTQzOTEtOTViNC1jNjhkMzBlYzk4YTkiLCJUZXh0IjoiKDIwMTEpIiwiV0FJVmVyc2lvbiI6IjYuNC4wLjM1In0=}</w:instrText>
          </w:r>
          <w:del w:id="270" w:author="Philipp Alexander Linden" w:date="2020-06-29T16:15:00Z">
            <w:r w:rsidRPr="00981837" w:rsidDel="00B00DDC">
              <w:rPr>
                <w:lang w:val="en-US"/>
              </w:rPr>
              <w:fldChar w:fldCharType="separate"/>
            </w:r>
          </w:del>
          <w:r w:rsidR="00952423">
            <w:rPr>
              <w:lang w:val="en-US"/>
            </w:rPr>
            <w:t>(2011)</w:t>
          </w:r>
          <w:del w:id="271" w:author="Philipp Alexander Linden" w:date="2020-06-29T16:15:00Z">
            <w:r w:rsidRPr="00981837" w:rsidDel="00B00DDC">
              <w:rPr>
                <w:lang w:val="en-US"/>
              </w:rPr>
              <w:fldChar w:fldCharType="end"/>
            </w:r>
          </w:del>
          <w:customXmlDelRangeStart w:id="272" w:author="Philipp Alexander Linden" w:date="2020-06-29T16:15:00Z"/>
        </w:sdtContent>
      </w:sdt>
      <w:customXmlDelRangeEnd w:id="272"/>
      <w:del w:id="273" w:author="Philipp Alexander Linden" w:date="2020-06-29T16:15:00Z">
        <w:r w:rsidRPr="00981837" w:rsidDel="00B00DDC">
          <w:rPr>
            <w:lang w:val="en-US"/>
          </w:rPr>
          <w:delText xml:space="preserve"> the percentage of the population who are 65 or older, who perceive their health as good or very good.</w:delText>
        </w:r>
      </w:del>
    </w:p>
    <w:p w14:paraId="6CE852C5" w14:textId="6CCB3A40" w:rsidR="00C9734F" w:rsidRPr="006A56FF" w:rsidRDefault="00765EF3" w:rsidP="00B82577">
      <w:pPr>
        <w:pStyle w:val="02FlietextEinzug"/>
        <w:rPr>
          <w:lang w:val="en-US"/>
        </w:rPr>
      </w:pPr>
      <w:del w:id="274" w:author="Philipp Alexander Linden" w:date="2020-06-29T16:15:00Z">
        <w:r w:rsidRPr="006A56FF" w:rsidDel="00B00DDC">
          <w:rPr>
            <w:lang w:val="en-US"/>
          </w:rPr>
          <w:delText>Although q</w:delText>
        </w:r>
        <w:r w:rsidR="00B41CC2" w:rsidRPr="006A56FF" w:rsidDel="00B00DDC">
          <w:rPr>
            <w:lang w:val="en-US"/>
          </w:rPr>
          <w:delText xml:space="preserve">uality and performance indicators </w:delText>
        </w:r>
        <w:r w:rsidR="00673314" w:rsidRPr="006A56FF" w:rsidDel="00B00DDC">
          <w:rPr>
            <w:lang w:val="en-US"/>
          </w:rPr>
          <w:delText xml:space="preserve">like the percentage of patients with pressure ulcers or unintended weight loss are not available for a larger comparative country sample </w:delText>
        </w:r>
      </w:del>
      <w:customXmlDelRangeStart w:id="275" w:author="Philipp Alexander Linden" w:date="2020-06-29T16:15:00Z"/>
      <w:sdt>
        <w:sdtPr>
          <w:rPr>
            <w:lang w:val="en-US"/>
          </w:rPr>
          <w:alias w:val="Don't edit this field"/>
          <w:tag w:val="CitaviPlaceholder#c741aafc-ca0e-4ab3-adf5-220c957b3543"/>
          <w:id w:val="-1445071917"/>
          <w:placeholder>
            <w:docPart w:val="DefaultPlaceholder_-1854013440"/>
          </w:placeholder>
        </w:sdtPr>
        <w:sdtContent>
          <w:customXmlDelRangeEnd w:id="275"/>
          <w:del w:id="276" w:author="Philipp Alexander Linden" w:date="2020-06-29T16:15:00Z">
            <w:r w:rsidR="00673314" w:rsidRPr="006A56FF" w:rsidDel="00B00DDC">
              <w:rPr>
                <w:lang w:val="en-US"/>
              </w:rPr>
              <w:fldChar w:fldCharType="begin"/>
            </w:r>
          </w:del>
          <w:r w:rsidR="00952423">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QuMC4zNSJ9}</w:instrText>
          </w:r>
          <w:del w:id="277" w:author="Philipp Alexander Linden" w:date="2020-06-29T16:15:00Z">
            <w:r w:rsidR="00673314" w:rsidRPr="006A56FF" w:rsidDel="00B00DDC">
              <w:rPr>
                <w:lang w:val="en-US"/>
              </w:rPr>
              <w:fldChar w:fldCharType="separate"/>
            </w:r>
          </w:del>
          <w:r w:rsidR="00952423">
            <w:rPr>
              <w:lang w:val="en-US"/>
            </w:rPr>
            <w:t>(Halfens et al., 2013)</w:t>
          </w:r>
          <w:del w:id="278" w:author="Philipp Alexander Linden" w:date="2020-06-29T16:15:00Z">
            <w:r w:rsidR="00673314" w:rsidRPr="006A56FF" w:rsidDel="00B00DDC">
              <w:rPr>
                <w:lang w:val="en-US"/>
              </w:rPr>
              <w:fldChar w:fldCharType="end"/>
            </w:r>
          </w:del>
          <w:customXmlDelRangeStart w:id="279" w:author="Philipp Alexander Linden" w:date="2020-06-29T16:15:00Z"/>
        </w:sdtContent>
      </w:sdt>
      <w:customXmlDelRangeEnd w:id="279"/>
      <w:del w:id="280" w:author="Philipp Alexander Linden" w:date="2020-06-29T16:15:00Z">
        <w:r w:rsidRPr="006A56FF" w:rsidDel="00B00DDC">
          <w:rPr>
            <w:lang w:val="en-US"/>
          </w:rPr>
          <w:delText>,</w:delText>
        </w:r>
        <w:r w:rsidR="00C9734F" w:rsidRPr="006A56FF" w:rsidDel="00B00DDC">
          <w:rPr>
            <w:lang w:val="en-US"/>
          </w:rPr>
          <w:delText xml:space="preserve"> </w:delText>
        </w:r>
        <w:r w:rsidR="00B41CC2" w:rsidRPr="006A56FF" w:rsidDel="00B00DDC">
          <w:rPr>
            <w:lang w:val="en-US"/>
          </w:rPr>
          <w:delText xml:space="preserve">some typologies </w:delText>
        </w:r>
        <w:r w:rsidRPr="006A56FF" w:rsidDel="00B00DDC">
          <w:rPr>
            <w:lang w:val="en-US"/>
          </w:rPr>
          <w:delText xml:space="preserve">still </w:delText>
        </w:r>
        <w:r w:rsidR="00673314" w:rsidRPr="006A56FF" w:rsidDel="00B00DDC">
          <w:rPr>
            <w:lang w:val="en-US"/>
          </w:rPr>
          <w:delText xml:space="preserve">include </w:delText>
        </w:r>
        <w:r w:rsidR="00522322" w:rsidRPr="006A56FF" w:rsidDel="00B00DDC">
          <w:rPr>
            <w:lang w:val="en-US"/>
          </w:rPr>
          <w:delText>quality indicators</w:delText>
        </w:r>
        <w:r w:rsidRPr="006A56FF" w:rsidDel="00B00DDC">
          <w:rPr>
            <w:lang w:val="en-US"/>
          </w:rPr>
          <w:delText xml:space="preserve"> in their classification systems</w:delText>
        </w:r>
        <w:r w:rsidR="00C9734F" w:rsidRPr="006A56FF" w:rsidDel="00B00DDC">
          <w:rPr>
            <w:lang w:val="en-US"/>
          </w:rPr>
          <w:delText>.</w:delText>
        </w:r>
        <w:r w:rsidR="00B41CC2" w:rsidRPr="006A56FF" w:rsidDel="00B00DDC">
          <w:rPr>
            <w:lang w:val="en-US"/>
          </w:rPr>
          <w:delText xml:space="preserve"> </w:delText>
        </w:r>
      </w:del>
      <w:customXmlDelRangeStart w:id="281" w:author="Mareike Ariaans" w:date="2020-07-06T11:47:00Z"/>
      <w:sdt>
        <w:sdtPr>
          <w:rPr>
            <w:lang w:val="en-US"/>
          </w:rPr>
          <w:alias w:val="Don't edit this field"/>
          <w:tag w:val="CitaviPlaceholder#9b008397-3b24-4595-ab10-858b145c60e4"/>
          <w:id w:val="547500885"/>
          <w:placeholder>
            <w:docPart w:val="13AD7C84CDD84F019250A833886B9A12"/>
          </w:placeholder>
        </w:sdtPr>
        <w:sdtContent>
          <w:customXmlDelRangeEnd w:id="281"/>
          <w:del w:id="282"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YjAwODM5Ny0zYjI0LTQ1OTUtYWIxMC04NThiMTQ1YzYwZTQiLCJUZXh0IjoiRGFtaWFuaSBldCBhbC4iLCJXQUlWZXJzaW9uIjoiNi40LjAuMzUifQ==}</w:delInstrText>
            </w:r>
            <w:r w:rsidR="00B41CC2" w:rsidRPr="006A56FF" w:rsidDel="00952423">
              <w:rPr>
                <w:lang w:val="en-US"/>
              </w:rPr>
              <w:fldChar w:fldCharType="separate"/>
            </w:r>
          </w:del>
          <w:r w:rsidR="00952423">
            <w:rPr>
              <w:lang w:val="en-US"/>
            </w:rPr>
            <w:t>Damiani et al.</w:t>
          </w:r>
          <w:del w:id="283" w:author="Mareike Ariaans" w:date="2020-07-06T11:47:00Z">
            <w:r w:rsidR="00B41CC2" w:rsidRPr="006A56FF" w:rsidDel="00952423">
              <w:rPr>
                <w:lang w:val="en-US"/>
              </w:rPr>
              <w:fldChar w:fldCharType="end"/>
            </w:r>
          </w:del>
          <w:customXmlDelRangeStart w:id="284" w:author="Mareike Ariaans" w:date="2020-07-06T11:47:00Z"/>
        </w:sdtContent>
      </w:sdt>
      <w:customXmlDelRangeEnd w:id="284"/>
      <w:del w:id="285" w:author="Mareike Ariaans" w:date="2020-07-06T11:47:00Z">
        <w:r w:rsidR="00B41CC2" w:rsidRPr="006A56FF" w:rsidDel="00952423">
          <w:rPr>
            <w:lang w:val="en-US"/>
          </w:rPr>
          <w:delText xml:space="preserve"> </w:delText>
        </w:r>
      </w:del>
      <w:customXmlDelRangeStart w:id="286" w:author="Mareike Ariaans" w:date="2020-07-06T11:47:00Z"/>
      <w:sdt>
        <w:sdtPr>
          <w:rPr>
            <w:lang w:val="en-US"/>
          </w:rPr>
          <w:alias w:val="Don't edit this field"/>
          <w:tag w:val="CitaviPlaceholder#323b0a06-5d40-4aae-b8f4-5c1939aadbee"/>
          <w:id w:val="-1212888295"/>
          <w:placeholder>
            <w:docPart w:val="13AD7C84CDD84F019250A833886B9A12"/>
          </w:placeholder>
        </w:sdtPr>
        <w:sdtContent>
          <w:customXmlDelRangeEnd w:id="286"/>
          <w:del w:id="287"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MjNiMGEwNi01ZDQwLTRhYWUtYjhmNC01YzE5MzlhYWRiZWUiLCJUZXh0IjoiKDIwMTEpIiwiV0FJVmVyc2lvbiI6IjYuNC4wLjM1In0=}</w:delInstrText>
            </w:r>
            <w:r w:rsidR="00B41CC2" w:rsidRPr="006A56FF" w:rsidDel="00952423">
              <w:rPr>
                <w:lang w:val="en-US"/>
              </w:rPr>
              <w:fldChar w:fldCharType="separate"/>
            </w:r>
          </w:del>
          <w:r w:rsidR="00952423">
            <w:rPr>
              <w:lang w:val="en-US"/>
            </w:rPr>
            <w:t>(2011)</w:t>
          </w:r>
          <w:del w:id="288" w:author="Mareike Ariaans" w:date="2020-07-06T11:47:00Z">
            <w:r w:rsidR="00B41CC2" w:rsidRPr="006A56FF" w:rsidDel="00952423">
              <w:rPr>
                <w:lang w:val="en-US"/>
              </w:rPr>
              <w:fldChar w:fldCharType="end"/>
            </w:r>
          </w:del>
          <w:customXmlDelRangeStart w:id="289" w:author="Mareike Ariaans" w:date="2020-07-06T11:47:00Z"/>
        </w:sdtContent>
      </w:sdt>
      <w:customXmlDelRangeEnd w:id="289"/>
      <w:del w:id="290" w:author="Mareike Ariaans" w:date="2020-07-06T11:47:00Z">
        <w:r w:rsidR="00C9734F" w:rsidRPr="006A56FF" w:rsidDel="00952423">
          <w:rPr>
            <w:lang w:val="en-US"/>
          </w:rPr>
          <w:delText xml:space="preserve"> </w:delText>
        </w:r>
        <w:r w:rsidR="00D661E1" w:rsidRPr="006A56FF" w:rsidDel="00952423">
          <w:rPr>
            <w:lang w:val="en-US"/>
          </w:rPr>
          <w:delText>for example</w:delText>
        </w:r>
        <w:r w:rsidR="00B41CC2" w:rsidRPr="006A56FF" w:rsidDel="00952423">
          <w:rPr>
            <w:lang w:val="en-US"/>
          </w:rPr>
          <w:delText xml:space="preserve"> use the share of people over 80 reporting good or very good health and the perceived limitations in ADLs for </w:delText>
        </w:r>
        <w:r w:rsidR="00B41CC2" w:rsidRPr="006A56FF" w:rsidDel="00952423">
          <w:rPr>
            <w:lang w:val="en-US"/>
          </w:rPr>
          <w:lastRenderedPageBreak/>
          <w:delText xml:space="preserve">people aged 65 or older. </w:delText>
        </w:r>
      </w:del>
      <w:customXmlDelRangeStart w:id="291" w:author="Mareike Ariaans" w:date="2020-07-06T11:47:00Z"/>
      <w:sdt>
        <w:sdtPr>
          <w:rPr>
            <w:lang w:val="en-US"/>
          </w:rPr>
          <w:alias w:val="Don't edit this field"/>
          <w:tag w:val="CitaviPlaceholder#0db4a794-f43e-41aa-a52f-b75248c08db3"/>
          <w:id w:val="2016262719"/>
          <w:placeholder>
            <w:docPart w:val="13AD7C84CDD84F019250A833886B9A12"/>
          </w:placeholder>
        </w:sdtPr>
        <w:sdtContent>
          <w:customXmlDelRangeEnd w:id="291"/>
          <w:del w:id="292"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GI0YTc5NC1mNDNlLTQxYWEtYTUyZi1iNzUyNDhjMDhkYjMiLCJUZXh0IjoiS3JhdXMgZXQgYWwuIiwiV0FJVmVyc2lvbiI6IjYuNC4wLjM1In0=}</w:delInstrText>
            </w:r>
            <w:r w:rsidR="00B41CC2" w:rsidRPr="006A56FF" w:rsidDel="00952423">
              <w:rPr>
                <w:lang w:val="en-US"/>
              </w:rPr>
              <w:fldChar w:fldCharType="separate"/>
            </w:r>
          </w:del>
          <w:r w:rsidR="00952423">
            <w:rPr>
              <w:lang w:val="en-US"/>
            </w:rPr>
            <w:t>Kraus et al.</w:t>
          </w:r>
          <w:del w:id="293" w:author="Mareike Ariaans" w:date="2020-07-06T11:47:00Z">
            <w:r w:rsidR="00B41CC2" w:rsidRPr="006A56FF" w:rsidDel="00952423">
              <w:rPr>
                <w:lang w:val="en-US"/>
              </w:rPr>
              <w:fldChar w:fldCharType="end"/>
            </w:r>
          </w:del>
          <w:customXmlDelRangeStart w:id="294" w:author="Mareike Ariaans" w:date="2020-07-06T11:47:00Z"/>
        </w:sdtContent>
      </w:sdt>
      <w:customXmlDelRangeEnd w:id="294"/>
      <w:del w:id="295" w:author="Mareike Ariaans" w:date="2020-07-06T11:47:00Z">
        <w:r w:rsidR="00B41CC2" w:rsidRPr="006A56FF" w:rsidDel="00952423">
          <w:rPr>
            <w:lang w:val="en-US"/>
          </w:rPr>
          <w:delText xml:space="preserve"> </w:delText>
        </w:r>
      </w:del>
      <w:customXmlDelRangeStart w:id="296" w:author="Mareike Ariaans" w:date="2020-07-06T11:47:00Z"/>
      <w:sdt>
        <w:sdtPr>
          <w:rPr>
            <w:lang w:val="en-US"/>
          </w:rPr>
          <w:alias w:val="Don't edit this field"/>
          <w:tag w:val="CitaviPlaceholder#07c374f7-a91f-46b5-b350-bf9a620ab9fd"/>
          <w:id w:val="-1888567935"/>
          <w:placeholder>
            <w:docPart w:val="13AD7C84CDD84F019250A833886B9A12"/>
          </w:placeholder>
        </w:sdtPr>
        <w:sdtContent>
          <w:customXmlDelRangeEnd w:id="296"/>
          <w:del w:id="297"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3YzM3NGY3LWE5MWYtNDZiNS1iMzUwLWJmOWE2MjBhYjlmZCIsIlRleHQiOiIoMjAxMCkiLCJXQUlWZXJzaW9uIjoiNi40LjAuMzUifQ==}</w:delInstrText>
            </w:r>
            <w:r w:rsidR="00B41CC2" w:rsidRPr="006A56FF" w:rsidDel="00952423">
              <w:rPr>
                <w:lang w:val="en-US"/>
              </w:rPr>
              <w:fldChar w:fldCharType="separate"/>
            </w:r>
          </w:del>
          <w:r w:rsidR="00952423">
            <w:rPr>
              <w:lang w:val="en-US"/>
            </w:rPr>
            <w:t>(2010)</w:t>
          </w:r>
          <w:del w:id="298" w:author="Mareike Ariaans" w:date="2020-07-06T11:47:00Z">
            <w:r w:rsidR="00B41CC2" w:rsidRPr="006A56FF" w:rsidDel="00952423">
              <w:rPr>
                <w:lang w:val="en-US"/>
              </w:rPr>
              <w:fldChar w:fldCharType="end"/>
            </w:r>
          </w:del>
          <w:customXmlDelRangeStart w:id="299" w:author="Mareike Ariaans" w:date="2020-07-06T11:47:00Z"/>
        </w:sdtContent>
      </w:sdt>
      <w:customXmlDelRangeEnd w:id="299"/>
      <w:del w:id="300" w:author="Mareike Ariaans" w:date="2020-07-06T11:47:00Z">
        <w:r w:rsidR="00B41CC2" w:rsidRPr="006A56FF" w:rsidDel="00952423">
          <w:rPr>
            <w:lang w:val="en-US"/>
          </w:rPr>
          <w:delText xml:space="preserve"> </w:delText>
        </w:r>
        <w:r w:rsidR="00C9734F" w:rsidRPr="006A56FF" w:rsidDel="00952423">
          <w:rPr>
            <w:lang w:val="en-US"/>
          </w:rPr>
          <w:delText>take</w:delText>
        </w:r>
        <w:r w:rsidR="00B41CC2" w:rsidRPr="006A56FF" w:rsidDel="00952423">
          <w:rPr>
            <w:lang w:val="en-US"/>
          </w:rPr>
          <w:delText xml:space="preserve"> institutional indicators of mandatory quality assurance systems and the degree and functioning of integrated services. </w:delText>
        </w:r>
      </w:del>
    </w:p>
    <w:p w14:paraId="38605CF6" w14:textId="27F47287" w:rsidR="00B41CC2" w:rsidRPr="006A56FF" w:rsidDel="00B00DDC" w:rsidRDefault="00765EF3" w:rsidP="00B82577">
      <w:pPr>
        <w:pStyle w:val="02FlietextEinzug"/>
        <w:rPr>
          <w:del w:id="301" w:author="Philipp Alexander Linden" w:date="2020-06-29T16:15:00Z"/>
          <w:lang w:val="en-US"/>
        </w:rPr>
      </w:pPr>
      <w:del w:id="302" w:author="Philipp Alexander Linden" w:date="2020-06-29T16:15:00Z">
        <w:r w:rsidRPr="006A56FF" w:rsidDel="00B00DDC">
          <w:rPr>
            <w:lang w:val="en-US"/>
          </w:rPr>
          <w:delText>In contrast to th</w:delText>
        </w:r>
        <w:r w:rsidR="00C9734F" w:rsidRPr="006A56FF" w:rsidDel="00B00DDC">
          <w:rPr>
            <w:lang w:val="en-US"/>
          </w:rPr>
          <w:delText>ese</w:delText>
        </w:r>
        <w:r w:rsidRPr="006A56FF" w:rsidDel="00B00DDC">
          <w:rPr>
            <w:lang w:val="en-US"/>
          </w:rPr>
          <w:delText xml:space="preserve"> quantitative</w:delText>
        </w:r>
        <w:r w:rsidR="00C9734F" w:rsidRPr="006A56FF" w:rsidDel="00B00DDC">
          <w:rPr>
            <w:lang w:val="en-US"/>
          </w:rPr>
          <w:delText xml:space="preserve"> OECD and Eurostat</w:delText>
        </w:r>
        <w:r w:rsidRPr="006A56FF" w:rsidDel="00B00DDC">
          <w:rPr>
            <w:lang w:val="en-US"/>
          </w:rPr>
          <w:delText xml:space="preserve"> indicators, on which nearly all typologies are based </w:delText>
        </w:r>
      </w:del>
      <w:customXmlDelRangeStart w:id="303" w:author="Philipp Alexander Linden" w:date="2020-06-29T16:15:00Z"/>
      <w:sdt>
        <w:sdtPr>
          <w:rPr>
            <w:lang w:val="en-US"/>
          </w:rPr>
          <w:alias w:val="Don’t edit this field."/>
          <w:tag w:val="CitaviPlaceholder#30c090f1-e5e5-42d8-a73b-ff39188dc39b"/>
          <w:id w:val="-91550807"/>
          <w:placeholder>
            <w:docPart w:val="3466570717FB49D68C39461A9DA068E0"/>
          </w:placeholder>
        </w:sdtPr>
        <w:sdtContent>
          <w:customXmlDelRangeEnd w:id="303"/>
          <w:del w:id="304" w:author="Philipp Alexander Linden" w:date="2020-06-29T16:15:00Z">
            <w:r w:rsidRPr="006A56FF" w:rsidDel="00B00DDC">
              <w:rPr>
                <w:lang w:val="en-US"/>
              </w:rPr>
              <w:fldChar w:fldCharType="begin"/>
            </w:r>
          </w:del>
          <w:r w:rsidR="00952423">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NC4wLjM1In0=}</w:instrText>
          </w:r>
          <w:del w:id="305" w:author="Philipp Alexander Linden" w:date="2020-06-29T16:15:00Z">
            <w:r w:rsidRPr="006A56FF" w:rsidDel="00B00DDC">
              <w:rPr>
                <w:lang w:val="en-US"/>
              </w:rPr>
              <w:fldChar w:fldCharType="separate"/>
            </w:r>
          </w:del>
          <w:r w:rsidR="00952423">
            <w:rPr>
              <w:lang w:val="en-US"/>
            </w:rPr>
            <w:t>(Alber, 1995; Colombo, 2012; Damiani et al., 2011; Kraus et al., 2010)</w:t>
          </w:r>
          <w:del w:id="306" w:author="Philipp Alexander Linden" w:date="2020-06-29T16:15:00Z">
            <w:r w:rsidRPr="006A56FF" w:rsidDel="00B00DDC">
              <w:rPr>
                <w:lang w:val="en-US"/>
              </w:rPr>
              <w:fldChar w:fldCharType="end"/>
            </w:r>
          </w:del>
          <w:customXmlDelRangeStart w:id="307" w:author="Philipp Alexander Linden" w:date="2020-06-29T16:15:00Z"/>
        </w:sdtContent>
      </w:sdt>
      <w:customXmlDelRangeEnd w:id="307"/>
      <w:del w:id="308" w:author="Philipp Alexander Linden" w:date="2020-06-29T16:15:00Z">
        <w:r w:rsidRPr="006A56FF" w:rsidDel="00B00DDC">
          <w:rPr>
            <w:lang w:val="en-US"/>
          </w:rPr>
          <w:delText>,</w:delText>
        </w:r>
        <w:r w:rsidR="00973D25" w:rsidRPr="006A56FF" w:rsidDel="00B00DDC">
          <w:rPr>
            <w:lang w:val="en-US"/>
          </w:rPr>
          <w:delText xml:space="preserve"> </w:delText>
        </w:r>
      </w:del>
      <w:customXmlDelRangeStart w:id="309" w:author="Philipp Alexander Linden" w:date="2020-06-29T16:15:00Z"/>
      <w:sdt>
        <w:sdtPr>
          <w:rPr>
            <w:lang w:val="en-US"/>
          </w:rPr>
          <w:alias w:val="Don’t edit this field."/>
          <w:tag w:val="CitaviPlaceholder#173f1a7f-cdac-4497-b6b8-3376e266d6ac"/>
          <w:id w:val="-597562447"/>
          <w:placeholder>
            <w:docPart w:val="BA4933A98030458B918C9F0ABAEC5A28"/>
          </w:placeholder>
        </w:sdtPr>
        <w:sdtContent>
          <w:customXmlDelRangeEnd w:id="309"/>
          <w:del w:id="310"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MTczZjFhN2YtY2RhYy00NDk3LWI2YjgtMzM3NmUyNjZkNmFjIiwiVGV4dCI6IlBvbW1lciBldCBhbC4iLCJXQUlWZXJzaW9uIjoiNi40LjAuMzUifQ==}</w:instrText>
          </w:r>
          <w:del w:id="311" w:author="Philipp Alexander Linden" w:date="2020-06-29T16:15:00Z">
            <w:r w:rsidR="00973D25" w:rsidRPr="006A56FF" w:rsidDel="00B00DDC">
              <w:rPr>
                <w:lang w:val="en-US"/>
              </w:rPr>
              <w:fldChar w:fldCharType="separate"/>
            </w:r>
          </w:del>
          <w:r w:rsidR="00952423">
            <w:rPr>
              <w:lang w:val="en-US"/>
            </w:rPr>
            <w:t>Pommer et al.</w:t>
          </w:r>
          <w:del w:id="312" w:author="Philipp Alexander Linden" w:date="2020-06-29T16:15:00Z">
            <w:r w:rsidR="00973D25" w:rsidRPr="006A56FF" w:rsidDel="00B00DDC">
              <w:rPr>
                <w:lang w:val="en-US"/>
              </w:rPr>
              <w:fldChar w:fldCharType="end"/>
            </w:r>
          </w:del>
          <w:customXmlDelRangeStart w:id="313" w:author="Philipp Alexander Linden" w:date="2020-06-29T16:15:00Z"/>
        </w:sdtContent>
      </w:sdt>
      <w:customXmlDelRangeEnd w:id="313"/>
      <w:del w:id="314" w:author="Philipp Alexander Linden" w:date="2020-06-29T16:15:00Z">
        <w:r w:rsidR="00973D25" w:rsidRPr="006A56FF" w:rsidDel="00B00DDC">
          <w:rPr>
            <w:lang w:val="en-US"/>
          </w:rPr>
          <w:delText xml:space="preserve"> </w:delText>
        </w:r>
      </w:del>
      <w:customXmlDelRangeStart w:id="315" w:author="Philipp Alexander Linden" w:date="2020-06-29T16:15:00Z"/>
      <w:sdt>
        <w:sdtPr>
          <w:rPr>
            <w:lang w:val="en-US"/>
          </w:rPr>
          <w:alias w:val="Don’t edit this field."/>
          <w:tag w:val="CitaviPlaceholder#56d2e54e-9752-4529-b709-d0a5d9423023"/>
          <w:id w:val="1605688559"/>
          <w:placeholder>
            <w:docPart w:val="BA4933A98030458B918C9F0ABAEC5A28"/>
          </w:placeholder>
        </w:sdtPr>
        <w:sdtContent>
          <w:customXmlDelRangeEnd w:id="315"/>
          <w:del w:id="316"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U2ZDJlNTRlLTk3NTItNDUyOS1iNzA5LWQwYTVkOTQyMzAyMyIsIlRleHQiOiIoMjAwOSkiLCJXQUlWZXJzaW9uIjoiNi40LjAuMzUifQ==}</w:instrText>
          </w:r>
          <w:del w:id="317" w:author="Philipp Alexander Linden" w:date="2020-06-29T16:15:00Z">
            <w:r w:rsidR="00973D25" w:rsidRPr="006A56FF" w:rsidDel="00B00DDC">
              <w:rPr>
                <w:lang w:val="en-US"/>
              </w:rPr>
              <w:fldChar w:fldCharType="separate"/>
            </w:r>
          </w:del>
          <w:r w:rsidR="00952423">
            <w:rPr>
              <w:lang w:val="en-US"/>
            </w:rPr>
            <w:t>(2009)</w:t>
          </w:r>
          <w:del w:id="318" w:author="Philipp Alexander Linden" w:date="2020-06-29T16:15:00Z">
            <w:r w:rsidR="00973D25" w:rsidRPr="006A56FF" w:rsidDel="00B00DDC">
              <w:rPr>
                <w:lang w:val="en-US"/>
              </w:rPr>
              <w:fldChar w:fldCharType="end"/>
            </w:r>
          </w:del>
          <w:customXmlDelRangeStart w:id="319" w:author="Philipp Alexander Linden" w:date="2020-06-29T16:15:00Z"/>
        </w:sdtContent>
      </w:sdt>
      <w:customXmlDelRangeEnd w:id="319"/>
      <w:del w:id="320" w:author="Philipp Alexander Linden" w:date="2020-06-29T16:15:00Z">
        <w:r w:rsidR="00973D25" w:rsidRPr="006A56FF" w:rsidDel="00B00DDC">
          <w:rPr>
            <w:lang w:val="en-US"/>
          </w:rPr>
          <w:delText xml:space="preserve"> </w:delText>
        </w:r>
        <w:r w:rsidR="00C9734F" w:rsidRPr="006A56FF" w:rsidDel="00B00DDC">
          <w:rPr>
            <w:lang w:val="en-US"/>
          </w:rPr>
          <w:delText>utilize</w:delText>
        </w:r>
        <w:r w:rsidR="00973D25" w:rsidRPr="006A56FF" w:rsidDel="00B00DDC">
          <w:rPr>
            <w:lang w:val="en-US"/>
          </w:rPr>
          <w:delText xml:space="preserve"> Share-Data</w:delText>
        </w:r>
        <w:r w:rsidRPr="006A56FF" w:rsidDel="00B00DDC">
          <w:rPr>
            <w:lang w:val="en-US"/>
          </w:rPr>
          <w:delText xml:space="preserve"> (micro-data)</w:delText>
        </w:r>
        <w:r w:rsidR="00973D25" w:rsidRPr="006A56FF" w:rsidDel="00B00DDC">
          <w:rPr>
            <w:lang w:val="en-US"/>
          </w:rPr>
          <w:delText xml:space="preserve"> for their typology</w:delText>
        </w:r>
        <w:r w:rsidRPr="006A56FF" w:rsidDel="00B00DDC">
          <w:rPr>
            <w:lang w:val="en-US"/>
          </w:rPr>
          <w:delText>. And solely</w:delText>
        </w:r>
        <w:r w:rsidR="00973D25" w:rsidRPr="006A56FF" w:rsidDel="00B00DDC">
          <w:rPr>
            <w:lang w:val="en-US"/>
          </w:rPr>
          <w:delText xml:space="preserve"> </w:delText>
        </w:r>
      </w:del>
      <w:customXmlDelRangeStart w:id="321" w:author="Philipp Alexander Linden" w:date="2020-06-29T16:15:00Z"/>
      <w:sdt>
        <w:sdtPr>
          <w:rPr>
            <w:lang w:val="en-US"/>
          </w:rPr>
          <w:alias w:val="Don’t edit this field."/>
          <w:tag w:val="CitaviPlaceholder#cf52e0cc-ceb2-4896-8d63-cef717ca298f"/>
          <w:id w:val="609949164"/>
          <w:placeholder>
            <w:docPart w:val="BA4933A98030458B918C9F0ABAEC5A28"/>
          </w:placeholder>
        </w:sdtPr>
        <w:sdtContent>
          <w:customXmlDelRangeEnd w:id="321"/>
          <w:del w:id="322"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jZjUyZTBjYy1jZWIyLTQ4OTYtOGQ2My1jZWY3MTdjYTI5OGYiLCJUZXh0IjoiS3JhdXMgZXQgYWwuIiwiV0FJVmVyc2lvbiI6IjYuNC4wLjM1In0=}</w:instrText>
          </w:r>
          <w:del w:id="323" w:author="Philipp Alexander Linden" w:date="2020-06-29T16:15:00Z">
            <w:r w:rsidR="00973D25" w:rsidRPr="006A56FF" w:rsidDel="00B00DDC">
              <w:rPr>
                <w:lang w:val="en-US"/>
              </w:rPr>
              <w:fldChar w:fldCharType="separate"/>
            </w:r>
          </w:del>
          <w:r w:rsidR="00952423">
            <w:rPr>
              <w:lang w:val="en-US"/>
            </w:rPr>
            <w:t>Kraus et al.</w:t>
          </w:r>
          <w:del w:id="324" w:author="Philipp Alexander Linden" w:date="2020-06-29T16:15:00Z">
            <w:r w:rsidR="00973D25" w:rsidRPr="006A56FF" w:rsidDel="00B00DDC">
              <w:rPr>
                <w:lang w:val="en-US"/>
              </w:rPr>
              <w:fldChar w:fldCharType="end"/>
            </w:r>
          </w:del>
          <w:customXmlDelRangeStart w:id="325" w:author="Philipp Alexander Linden" w:date="2020-06-29T16:15:00Z"/>
        </w:sdtContent>
      </w:sdt>
      <w:customXmlDelRangeEnd w:id="325"/>
      <w:del w:id="326" w:author="Philipp Alexander Linden" w:date="2020-06-29T16:15:00Z">
        <w:r w:rsidR="00973D25" w:rsidRPr="006A56FF" w:rsidDel="00B00DDC">
          <w:rPr>
            <w:lang w:val="en-US"/>
          </w:rPr>
          <w:delText xml:space="preserve"> </w:delText>
        </w:r>
      </w:del>
      <w:customXmlDelRangeStart w:id="327" w:author="Philipp Alexander Linden" w:date="2020-06-29T16:15:00Z"/>
      <w:sdt>
        <w:sdtPr>
          <w:rPr>
            <w:lang w:val="en-US"/>
          </w:rPr>
          <w:alias w:val="Don’t edit this field."/>
          <w:tag w:val="CitaviPlaceholder#00e5c393-d48f-4c6e-b7a3-cf702c982e30"/>
          <w:id w:val="1464470288"/>
          <w:placeholder>
            <w:docPart w:val="BA4933A98030458B918C9F0ABAEC5A28"/>
          </w:placeholder>
        </w:sdtPr>
        <w:sdtContent>
          <w:customXmlDelRangeEnd w:id="327"/>
          <w:del w:id="328"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wZTVjMzkzLWQ0OGYtNGM2ZS1iN2EzLWNmNzAyYzk4MmUzMCIsIlRleHQiOiIoMjAxMCkiLCJXQUlWZXJzaW9uIjoiNi40LjAuMzUifQ==}</w:instrText>
          </w:r>
          <w:del w:id="329" w:author="Philipp Alexander Linden" w:date="2020-06-29T16:15:00Z">
            <w:r w:rsidR="00973D25" w:rsidRPr="006A56FF" w:rsidDel="00B00DDC">
              <w:rPr>
                <w:lang w:val="en-US"/>
              </w:rPr>
              <w:fldChar w:fldCharType="separate"/>
            </w:r>
          </w:del>
          <w:r w:rsidR="00952423">
            <w:rPr>
              <w:lang w:val="en-US"/>
            </w:rPr>
            <w:t>(2010)</w:t>
          </w:r>
          <w:del w:id="330" w:author="Philipp Alexander Linden" w:date="2020-06-29T16:15:00Z">
            <w:r w:rsidR="00973D25" w:rsidRPr="006A56FF" w:rsidDel="00B00DDC">
              <w:rPr>
                <w:lang w:val="en-US"/>
              </w:rPr>
              <w:fldChar w:fldCharType="end"/>
            </w:r>
          </w:del>
          <w:customXmlDelRangeStart w:id="331" w:author="Philipp Alexander Linden" w:date="2020-06-29T16:15:00Z"/>
        </w:sdtContent>
      </w:sdt>
      <w:customXmlDelRangeEnd w:id="331"/>
      <w:del w:id="332" w:author="Philipp Alexander Linden" w:date="2020-06-29T16:15:00Z">
        <w:r w:rsidR="00973D25" w:rsidRPr="006A56FF" w:rsidDel="00B00DDC">
          <w:rPr>
            <w:lang w:val="en-US"/>
          </w:rPr>
          <w:delText xml:space="preserve"> </w:delText>
        </w:r>
        <w:r w:rsidR="00C9734F" w:rsidRPr="006A56FF" w:rsidDel="00B00DDC">
          <w:rPr>
            <w:lang w:val="en-US"/>
          </w:rPr>
          <w:delText xml:space="preserve">adopts quantitative </w:delText>
        </w:r>
        <w:r w:rsidR="00C9734F" w:rsidRPr="006A56FF" w:rsidDel="00B00DDC">
          <w:rPr>
            <w:i/>
            <w:lang w:val="en-US"/>
          </w:rPr>
          <w:delText>as well as</w:delText>
        </w:r>
        <w:r w:rsidR="000F6DC1" w:rsidRPr="006A56FF" w:rsidDel="00B00DDC">
          <w:rPr>
            <w:lang w:val="en-US"/>
          </w:rPr>
          <w:delText xml:space="preserve"> qualitative data on</w:delText>
        </w:r>
        <w:r w:rsidR="00973D25" w:rsidRPr="006A56FF" w:rsidDel="00B00DDC">
          <w:rPr>
            <w:lang w:val="en-US"/>
          </w:rPr>
          <w:delText xml:space="preserve"> institutional setting and rules for access to the system, which are based on own primary data collection. This access dimension has been proven of high relevance for healthcare typologies </w:delText>
        </w:r>
      </w:del>
      <w:customXmlDelRangeStart w:id="333" w:author="Philipp Alexander Linden" w:date="2020-06-29T16:15:00Z"/>
      <w:sdt>
        <w:sdtPr>
          <w:rPr>
            <w:lang w:val="en-US"/>
          </w:rPr>
          <w:alias w:val="Don't edit this field"/>
          <w:tag w:val="CitaviPlaceholder#a8a02f89-d3c2-40ea-9de8-b98c0bdb9f0c"/>
          <w:id w:val="2087950985"/>
          <w:placeholder>
            <w:docPart w:val="DefaultPlaceholder_-1854013440"/>
          </w:placeholder>
        </w:sdtPr>
        <w:sdtContent>
          <w:customXmlDelRangeEnd w:id="333"/>
          <w:del w:id="334" w:author="Philipp Alexander Linden" w:date="2020-06-29T16:15:00Z">
            <w:r w:rsidR="00973D25" w:rsidRPr="006A56FF" w:rsidDel="00B00DDC">
              <w:rPr>
                <w:lang w:val="en-US"/>
              </w:rPr>
              <w:fldChar w:fldCharType="begin"/>
            </w:r>
          </w:del>
          <w:r w:rsidR="00952423">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YThhMDJmODktZDNjMi00MGVhLTlkZTgtYjk4YzBiZGI5ZjBjIiwiVGV4dCI6IihSZWlibGluZywgMjAxMDsgUmVpYmxpbmcgZXQgYWwuLCAyMDE5KSIsIldBSVZlcnNpb24iOiI2LjQuMC4zNSJ9}</w:instrText>
          </w:r>
          <w:del w:id="335" w:author="Philipp Alexander Linden" w:date="2020-06-29T16:15:00Z">
            <w:r w:rsidR="00973D25" w:rsidRPr="006A56FF" w:rsidDel="00B00DDC">
              <w:rPr>
                <w:lang w:val="en-US"/>
              </w:rPr>
              <w:fldChar w:fldCharType="separate"/>
            </w:r>
          </w:del>
          <w:r w:rsidR="00952423">
            <w:rPr>
              <w:lang w:val="en-US"/>
            </w:rPr>
            <w:t>(Reibling, 2010; Reibling et al., 2019)</w:t>
          </w:r>
          <w:del w:id="336" w:author="Philipp Alexander Linden" w:date="2020-06-29T16:15:00Z">
            <w:r w:rsidR="00973D25" w:rsidRPr="006A56FF" w:rsidDel="00B00DDC">
              <w:rPr>
                <w:lang w:val="en-US"/>
              </w:rPr>
              <w:fldChar w:fldCharType="end"/>
            </w:r>
          </w:del>
          <w:customXmlDelRangeStart w:id="337" w:author="Philipp Alexander Linden" w:date="2020-06-29T16:15:00Z"/>
        </w:sdtContent>
      </w:sdt>
      <w:customXmlDelRangeEnd w:id="337"/>
      <w:del w:id="338" w:author="Philipp Alexander Linden" w:date="2020-06-29T16:15:00Z">
        <w:r w:rsidR="00973D25" w:rsidRPr="006A56FF" w:rsidDel="00B00DDC">
          <w:rPr>
            <w:lang w:val="en-US"/>
          </w:rPr>
          <w:delText xml:space="preserve"> and is </w:delText>
        </w:r>
        <w:r w:rsidR="00CB5610" w:rsidRPr="006A56FF" w:rsidDel="00B00DDC">
          <w:rPr>
            <w:lang w:val="en-US"/>
          </w:rPr>
          <w:delText>operationalized</w:delText>
        </w:r>
        <w:r w:rsidR="00973D25" w:rsidRPr="006A56FF" w:rsidDel="00B00DDC">
          <w:rPr>
            <w:lang w:val="en-US"/>
          </w:rPr>
          <w:delText xml:space="preserve"> via </w:delText>
        </w:r>
        <w:r w:rsidR="00B41CC2" w:rsidRPr="006A56FF" w:rsidDel="00B00DDC">
          <w:rPr>
            <w:lang w:val="en-US"/>
          </w:rPr>
          <w:delText>means-testing for benefits, entitlement to residential</w:delText>
        </w:r>
        <w:r w:rsidR="00673314" w:rsidRPr="006A56FF" w:rsidDel="00B00DDC">
          <w:rPr>
            <w:lang w:val="en-US"/>
          </w:rPr>
          <w:delText xml:space="preserve"> care</w:delText>
        </w:r>
        <w:r w:rsidR="00B41CC2" w:rsidRPr="006A56FF" w:rsidDel="00B00DDC">
          <w:rPr>
            <w:lang w:val="en-US"/>
          </w:rPr>
          <w:delText>, home-care benefits and cash benefits as well as choice restrictions</w:delText>
        </w:r>
        <w:r w:rsidR="00973D25" w:rsidRPr="006A56FF" w:rsidDel="00B00DDC">
          <w:rPr>
            <w:lang w:val="en-US"/>
          </w:rPr>
          <w:delText xml:space="preserve"> in </w:delText>
        </w:r>
      </w:del>
      <w:customXmlDelRangeStart w:id="339" w:author="Philipp Alexander Linden" w:date="2020-06-29T16:15:00Z"/>
      <w:sdt>
        <w:sdtPr>
          <w:rPr>
            <w:lang w:val="en-US"/>
          </w:rPr>
          <w:alias w:val="Don't edit this field"/>
          <w:tag w:val="CitaviPlaceholder#ad90e12d-0de5-4319-b2da-e8ef440ced7b"/>
          <w:id w:val="439190821"/>
          <w:placeholder>
            <w:docPart w:val="DefaultPlaceholder_-1854013440"/>
          </w:placeholder>
        </w:sdtPr>
        <w:sdtContent>
          <w:customXmlDelRangeEnd w:id="339"/>
          <w:del w:id="340"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NhZDkwZTEyZC0wZGU1LTQzMTktYjJkYS1lOGVmNDQwY2VkN2IiLCJUZXh0IjoiS3JhdXMgZXQgYWwuJ3MiLCJXQUlWZXJzaW9uIjoiNi40LjAuMzUifQ==}</w:instrText>
          </w:r>
          <w:del w:id="341" w:author="Philipp Alexander Linden" w:date="2020-06-29T16:15:00Z">
            <w:r w:rsidR="00973D25" w:rsidRPr="006A56FF" w:rsidDel="00B00DDC">
              <w:rPr>
                <w:lang w:val="en-US"/>
              </w:rPr>
              <w:fldChar w:fldCharType="separate"/>
            </w:r>
          </w:del>
          <w:r w:rsidR="00952423">
            <w:rPr>
              <w:lang w:val="en-US"/>
            </w:rPr>
            <w:t>Kraus et al.'s</w:t>
          </w:r>
          <w:del w:id="342" w:author="Philipp Alexander Linden" w:date="2020-06-29T16:15:00Z">
            <w:r w:rsidR="00973D25" w:rsidRPr="006A56FF" w:rsidDel="00B00DDC">
              <w:rPr>
                <w:lang w:val="en-US"/>
              </w:rPr>
              <w:fldChar w:fldCharType="end"/>
            </w:r>
          </w:del>
          <w:customXmlDelRangeStart w:id="343" w:author="Philipp Alexander Linden" w:date="2020-06-29T16:15:00Z"/>
        </w:sdtContent>
      </w:sdt>
      <w:customXmlDelRangeEnd w:id="343"/>
      <w:del w:id="344" w:author="Philipp Alexander Linden" w:date="2020-06-29T16:15:00Z">
        <w:r w:rsidR="00973D25" w:rsidRPr="006A56FF" w:rsidDel="00B00DDC">
          <w:rPr>
            <w:lang w:val="en-US"/>
          </w:rPr>
          <w:delText xml:space="preserve"> </w:delText>
        </w:r>
      </w:del>
      <w:customXmlDelRangeStart w:id="345" w:author="Philipp Alexander Linden" w:date="2020-06-29T16:15:00Z"/>
      <w:sdt>
        <w:sdtPr>
          <w:rPr>
            <w:lang w:val="en-US"/>
          </w:rPr>
          <w:alias w:val="Don't edit this field"/>
          <w:tag w:val="CitaviPlaceholder#58b7270c-f801-42da-900b-50a9b81681fe"/>
          <w:id w:val="-958026672"/>
          <w:placeholder>
            <w:docPart w:val="DefaultPlaceholder_-1854013440"/>
          </w:placeholder>
        </w:sdtPr>
        <w:sdtContent>
          <w:customXmlDelRangeEnd w:id="345"/>
          <w:del w:id="346"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U4YjcyNzBjLWY4MDEtNDJkYS05MDBiLTUwYTliODE2ODFmZSIsIlRleHQiOiIoMjAxMCkiLCJXQUlWZXJzaW9uIjoiNi40LjAuMzUifQ==}</w:instrText>
          </w:r>
          <w:del w:id="347" w:author="Philipp Alexander Linden" w:date="2020-06-29T16:15:00Z">
            <w:r w:rsidR="00973D25" w:rsidRPr="006A56FF" w:rsidDel="00B00DDC">
              <w:rPr>
                <w:lang w:val="en-US"/>
              </w:rPr>
              <w:fldChar w:fldCharType="separate"/>
            </w:r>
          </w:del>
          <w:r w:rsidR="00952423">
            <w:rPr>
              <w:lang w:val="en-US"/>
            </w:rPr>
            <w:t>(2010)</w:t>
          </w:r>
          <w:del w:id="348" w:author="Philipp Alexander Linden" w:date="2020-06-29T16:15:00Z">
            <w:r w:rsidR="00973D25" w:rsidRPr="006A56FF" w:rsidDel="00B00DDC">
              <w:rPr>
                <w:lang w:val="en-US"/>
              </w:rPr>
              <w:fldChar w:fldCharType="end"/>
            </w:r>
          </w:del>
          <w:customXmlDelRangeStart w:id="349" w:author="Philipp Alexander Linden" w:date="2020-06-29T16:15:00Z"/>
        </w:sdtContent>
      </w:sdt>
      <w:customXmlDelRangeEnd w:id="349"/>
      <w:del w:id="350" w:author="Philipp Alexander Linden" w:date="2020-06-29T16:15:00Z">
        <w:r w:rsidR="00973D25" w:rsidRPr="006A56FF" w:rsidDel="00B00DDC">
          <w:rPr>
            <w:lang w:val="en-US"/>
          </w:rPr>
          <w:delText xml:space="preserve"> typology</w:delText>
        </w:r>
        <w:r w:rsidR="00B41CC2" w:rsidRPr="006A56FF" w:rsidDel="00B00DDC">
          <w:rPr>
            <w:lang w:val="en-US"/>
          </w:rPr>
          <w:delText>.</w:delText>
        </w:r>
      </w:del>
    </w:p>
    <w:p w14:paraId="3FA4C9D1" w14:textId="3E627B41" w:rsidR="00FA3154" w:rsidRPr="006A56FF" w:rsidDel="00B00DDC" w:rsidRDefault="00673314" w:rsidP="00B82577">
      <w:pPr>
        <w:pStyle w:val="02FlietextEinzug"/>
        <w:rPr>
          <w:del w:id="351" w:author="Philipp Alexander Linden" w:date="2020-06-29T16:15:00Z"/>
          <w:lang w:val="en-US"/>
        </w:rPr>
      </w:pPr>
      <w:del w:id="352" w:author="Philipp Alexander Linden" w:date="2020-06-29T16:15:00Z">
        <w:r w:rsidRPr="006A56FF" w:rsidDel="00B00DDC">
          <w:rPr>
            <w:lang w:val="en-US"/>
          </w:rPr>
          <w:delText xml:space="preserve">The </w:delText>
        </w:r>
        <w:r w:rsidR="006E55FF" w:rsidRPr="006A56FF" w:rsidDel="00B00DDC">
          <w:rPr>
            <w:lang w:val="en-US"/>
          </w:rPr>
          <w:delText>results</w:delText>
        </w:r>
        <w:r w:rsidRPr="006A56FF" w:rsidDel="00B00DDC">
          <w:rPr>
            <w:lang w:val="en-US"/>
          </w:rPr>
          <w:delText xml:space="preserve"> of these typologies are certainly influenced by their focus and aim but also by</w:delText>
        </w:r>
        <w:r w:rsidR="006E55FF" w:rsidRPr="006A56FF" w:rsidDel="00B00DDC">
          <w:rPr>
            <w:lang w:val="en-US"/>
          </w:rPr>
          <w:delText xml:space="preserve"> the number of included countries. </w:delText>
        </w:r>
        <w:r w:rsidR="00FA3154" w:rsidRPr="006A56FF" w:rsidDel="00B00DDC">
          <w:rPr>
            <w:lang w:val="en-US"/>
          </w:rPr>
          <w:delText xml:space="preserve">Some studies </w:delText>
        </w:r>
        <w:r w:rsidR="00A02BFB" w:rsidRPr="006A56FF" w:rsidDel="00B00DDC">
          <w:rPr>
            <w:lang w:val="en-US"/>
          </w:rPr>
          <w:delText>included</w:delText>
        </w:r>
        <w:r w:rsidR="00B14BB1" w:rsidRPr="006A56FF" w:rsidDel="00B00DDC">
          <w:rPr>
            <w:lang w:val="en-US"/>
          </w:rPr>
          <w:delText xml:space="preserve"> </w:delText>
        </w:r>
        <w:r w:rsidR="00FA3154" w:rsidRPr="006A56FF" w:rsidDel="00B00DDC">
          <w:rPr>
            <w:lang w:val="en-US"/>
          </w:rPr>
          <w:delText xml:space="preserve">only about ten European/OECD </w:delText>
        </w:r>
        <w:r w:rsidR="00B14BB1" w:rsidRPr="006A56FF" w:rsidDel="00B00DDC">
          <w:rPr>
            <w:lang w:val="en-US"/>
          </w:rPr>
          <w:delText xml:space="preserve">country cases </w:delText>
        </w:r>
        <w:r w:rsidR="00EF3AEC" w:rsidRPr="006A56FF" w:rsidDel="00B00DDC">
          <w:rPr>
            <w:lang w:val="en-US"/>
          </w:rPr>
          <w:delText xml:space="preserve"> </w:delText>
        </w:r>
      </w:del>
      <w:customXmlDelRangeStart w:id="353" w:author="Philipp Alexander Linden" w:date="2020-06-29T16:15:00Z"/>
      <w:sdt>
        <w:sdtPr>
          <w:rPr>
            <w:lang w:val="en-US"/>
          </w:rPr>
          <w:alias w:val="Don't edit this field"/>
          <w:tag w:val="CitaviPlaceholder#d74d4e41-a17e-4953-a07a-286675462e9e"/>
          <w:id w:val="-992099673"/>
          <w:placeholder>
            <w:docPart w:val="DefaultPlaceholder_-1854013440"/>
          </w:placeholder>
        </w:sdtPr>
        <w:sdtContent>
          <w:customXmlDelRangeEnd w:id="353"/>
          <w:del w:id="354" w:author="Philipp Alexander Linden" w:date="2020-06-29T16:15:00Z">
            <w:r w:rsidR="00EF3AEC" w:rsidRPr="006A56FF" w:rsidDel="00B00DDC">
              <w:rPr>
                <w:lang w:val="en-US"/>
              </w:rPr>
              <w:fldChar w:fldCharType="begin"/>
            </w:r>
          </w:del>
          <w:r w:rsidR="00952423">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40LjAuMzUifQ==}</w:instrText>
          </w:r>
          <w:del w:id="355" w:author="Philipp Alexander Linden" w:date="2020-06-29T16:15:00Z">
            <w:r w:rsidR="00EF3AEC" w:rsidRPr="006A56FF" w:rsidDel="00B00DDC">
              <w:rPr>
                <w:lang w:val="en-US"/>
              </w:rPr>
              <w:fldChar w:fldCharType="separate"/>
            </w:r>
          </w:del>
          <w:r w:rsidR="00952423">
            <w:rPr>
              <w:lang w:val="en-US"/>
            </w:rPr>
            <w:t>(Alber, 1995; Halásková et al., 2017; Pommer et al., 2009)</w:t>
          </w:r>
          <w:del w:id="356" w:author="Philipp Alexander Linden" w:date="2020-06-29T16:15:00Z">
            <w:r w:rsidR="00EF3AEC" w:rsidRPr="006A56FF" w:rsidDel="00B00DDC">
              <w:rPr>
                <w:lang w:val="en-US"/>
              </w:rPr>
              <w:fldChar w:fldCharType="end"/>
            </w:r>
          </w:del>
          <w:customXmlDelRangeStart w:id="357" w:author="Philipp Alexander Linden" w:date="2020-06-29T16:15:00Z"/>
        </w:sdtContent>
      </w:sdt>
      <w:customXmlDelRangeEnd w:id="357"/>
      <w:del w:id="358" w:author="Philipp Alexander Linden" w:date="2020-06-29T16:15:00Z">
        <w:r w:rsidR="00B14BB1" w:rsidRPr="006A56FF" w:rsidDel="00B00DDC">
          <w:rPr>
            <w:lang w:val="en-US"/>
          </w:rPr>
          <w:delText xml:space="preserve"> </w:delText>
        </w:r>
        <w:r w:rsidR="00FA3154" w:rsidRPr="006A56FF" w:rsidDel="00B00DDC">
          <w:rPr>
            <w:lang w:val="en-US"/>
          </w:rPr>
          <w:delText xml:space="preserve">while others analyzed </w:delText>
        </w:r>
        <w:r w:rsidR="00B14BB1" w:rsidRPr="006A56FF" w:rsidDel="00B00DDC">
          <w:rPr>
            <w:lang w:val="en-US"/>
          </w:rPr>
          <w:delText xml:space="preserve"> about 20 and more European </w:delText>
        </w:r>
      </w:del>
      <w:customXmlDelRangeStart w:id="359" w:author="Philipp Alexander Linden" w:date="2020-06-29T16:15:00Z"/>
      <w:sdt>
        <w:sdtPr>
          <w:rPr>
            <w:lang w:val="en-US"/>
          </w:rPr>
          <w:alias w:val="Don't edit this field"/>
          <w:tag w:val="CitaviPlaceholder#2c2f2c31-0083-4746-b1c3-19d37cbb838c"/>
          <w:id w:val="61301861"/>
          <w:placeholder>
            <w:docPart w:val="DefaultPlaceholder_-1854013440"/>
          </w:placeholder>
        </w:sdtPr>
        <w:sdtContent>
          <w:customXmlDelRangeEnd w:id="359"/>
          <w:del w:id="360" w:author="Philipp Alexander Linden" w:date="2020-06-29T16:15:00Z">
            <w:r w:rsidR="00EF3AEC" w:rsidRPr="006A56FF" w:rsidDel="00B00DDC">
              <w:rPr>
                <w:lang w:val="en-US"/>
              </w:rPr>
              <w:fldChar w:fldCharType="begin"/>
            </w:r>
          </w:del>
          <w:r w:rsidR="00952423">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yYzJmMmMzMS0wMDgzLTQ3NDYtYjFjMy0xOWQzN2NiYjgzOGMiLCJUZXh0IjoiKERhbWlhbmkgZXQgYWwuLCAyMDExOyBLcmF1cyBldCBhbC4sIDIwMTApIiwiV0FJVmVyc2lvbiI6IjYuNC4wLjM1In0=}</w:instrText>
          </w:r>
          <w:del w:id="361" w:author="Philipp Alexander Linden" w:date="2020-06-29T16:15:00Z">
            <w:r w:rsidR="00EF3AEC" w:rsidRPr="006A56FF" w:rsidDel="00B00DDC">
              <w:rPr>
                <w:lang w:val="en-US"/>
              </w:rPr>
              <w:fldChar w:fldCharType="separate"/>
            </w:r>
          </w:del>
          <w:r w:rsidR="00952423">
            <w:rPr>
              <w:lang w:val="en-US"/>
            </w:rPr>
            <w:t>(Damiani et al., 2011; Kraus et al., 2010)</w:t>
          </w:r>
          <w:del w:id="362" w:author="Philipp Alexander Linden" w:date="2020-06-29T16:15:00Z">
            <w:r w:rsidR="00EF3AEC" w:rsidRPr="006A56FF" w:rsidDel="00B00DDC">
              <w:rPr>
                <w:lang w:val="en-US"/>
              </w:rPr>
              <w:fldChar w:fldCharType="end"/>
            </w:r>
          </w:del>
          <w:customXmlDelRangeStart w:id="363" w:author="Philipp Alexander Linden" w:date="2020-06-29T16:15:00Z"/>
        </w:sdtContent>
      </w:sdt>
      <w:customXmlDelRangeEnd w:id="363"/>
      <w:del w:id="364" w:author="Philipp Alexander Linden" w:date="2020-06-29T16:15:00Z">
        <w:r w:rsidR="00747F35" w:rsidRPr="006A56FF" w:rsidDel="00B00DDC">
          <w:rPr>
            <w:lang w:val="en-US"/>
          </w:rPr>
          <w:delText xml:space="preserve"> </w:delText>
        </w:r>
        <w:r w:rsidR="00FA3154" w:rsidRPr="006A56FF" w:rsidDel="00B00DDC">
          <w:rPr>
            <w:lang w:val="en-US"/>
          </w:rPr>
          <w:delText>and/or</w:delText>
        </w:r>
        <w:r w:rsidR="00747F35" w:rsidRPr="006A56FF" w:rsidDel="00B00DDC">
          <w:rPr>
            <w:lang w:val="en-US"/>
          </w:rPr>
          <w:delText xml:space="preserve"> OECD</w:delText>
        </w:r>
        <w:r w:rsidR="00F211E8" w:rsidRPr="006A56FF" w:rsidDel="00B00DDC">
          <w:rPr>
            <w:lang w:val="en-US"/>
          </w:rPr>
          <w:delText xml:space="preserve"> cases</w:delText>
        </w:r>
        <w:r w:rsidR="00EF3AEC" w:rsidRPr="006A56FF" w:rsidDel="00B00DDC">
          <w:rPr>
            <w:lang w:val="en-US"/>
          </w:rPr>
          <w:delText xml:space="preserve"> </w:delText>
        </w:r>
      </w:del>
      <w:customXmlDelRangeStart w:id="365" w:author="Philipp Alexander Linden" w:date="2020-06-29T16:15:00Z"/>
      <w:sdt>
        <w:sdtPr>
          <w:rPr>
            <w:lang w:val="en-US"/>
          </w:rPr>
          <w:alias w:val="Don't edit this field"/>
          <w:tag w:val="CitaviPlaceholder#79735e07-5829-4993-8392-a2e4ebe9a7db"/>
          <w:id w:val="-761760294"/>
          <w:placeholder>
            <w:docPart w:val="DefaultPlaceholder_-1854013440"/>
          </w:placeholder>
        </w:sdtPr>
        <w:sdtContent>
          <w:customXmlDelRangeEnd w:id="365"/>
          <w:del w:id="366" w:author="Philipp Alexander Linden" w:date="2020-06-29T16:15:00Z">
            <w:r w:rsidR="00EF3AEC" w:rsidRPr="006A56FF" w:rsidDel="00B00DDC">
              <w:rPr>
                <w:lang w:val="en-US"/>
              </w:rPr>
              <w:fldChar w:fldCharType="begin"/>
            </w:r>
          </w:del>
          <w:r w:rsidR="00952423">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3OTczNWUwNy01ODI5LTQ5OTMtODM5Mi1hMmU0ZWJlOWE3ZGIiLCJUZXh0IjoiKENvbG9tYm8sIDIwMTIpIiwiV0FJVmVyc2lvbiI6IjYuNC4wLjM1In0=}</w:instrText>
          </w:r>
          <w:del w:id="367" w:author="Philipp Alexander Linden" w:date="2020-06-29T16:15:00Z">
            <w:r w:rsidR="00EF3AEC" w:rsidRPr="006A56FF" w:rsidDel="00B00DDC">
              <w:rPr>
                <w:lang w:val="en-US"/>
              </w:rPr>
              <w:fldChar w:fldCharType="separate"/>
            </w:r>
          </w:del>
          <w:r w:rsidR="00952423">
            <w:rPr>
              <w:lang w:val="en-US"/>
            </w:rPr>
            <w:t>(Colombo, 2012)</w:t>
          </w:r>
          <w:del w:id="368" w:author="Philipp Alexander Linden" w:date="2020-06-29T16:15:00Z">
            <w:r w:rsidR="00EF3AEC" w:rsidRPr="006A56FF" w:rsidDel="00B00DDC">
              <w:rPr>
                <w:lang w:val="en-US"/>
              </w:rPr>
              <w:fldChar w:fldCharType="end"/>
            </w:r>
          </w:del>
          <w:customXmlDelRangeStart w:id="369" w:author="Philipp Alexander Linden" w:date="2020-06-29T16:15:00Z"/>
        </w:sdtContent>
      </w:sdt>
      <w:customXmlDelRangeEnd w:id="369"/>
      <w:del w:id="370" w:author="Philipp Alexander Linden" w:date="2020-06-29T16:15:00Z">
        <w:r w:rsidR="00747F35" w:rsidRPr="006A56FF" w:rsidDel="00B00DDC">
          <w:rPr>
            <w:lang w:val="en-US"/>
          </w:rPr>
          <w:delText xml:space="preserve">. </w:delText>
        </w:r>
      </w:del>
    </w:p>
    <w:p w14:paraId="59539C23" w14:textId="720D5148" w:rsidR="0001050A" w:rsidRPr="006A56FF" w:rsidDel="00B00DDC" w:rsidRDefault="00673314" w:rsidP="00B82577">
      <w:pPr>
        <w:pStyle w:val="02FlietextEinzug"/>
        <w:rPr>
          <w:del w:id="371" w:author="Philipp Alexander Linden" w:date="2020-06-29T16:15:00Z"/>
          <w:lang w:val="en-US"/>
        </w:rPr>
      </w:pPr>
      <w:del w:id="372" w:author="Philipp Alexander Linden" w:date="2020-06-29T16:15:00Z">
        <w:r w:rsidRPr="006A56FF" w:rsidDel="00B00DDC">
          <w:rPr>
            <w:lang w:val="en-US"/>
          </w:rPr>
          <w:delText xml:space="preserve">Despite </w:delText>
        </w:r>
        <w:r w:rsidR="00CB5610" w:rsidRPr="006A56FF" w:rsidDel="00B00DDC">
          <w:rPr>
            <w:lang w:val="en-US"/>
          </w:rPr>
          <w:delText>the</w:delText>
        </w:r>
        <w:r w:rsidRPr="006A56FF" w:rsidDel="00B00DDC">
          <w:rPr>
            <w:lang w:val="en-US"/>
          </w:rPr>
          <w:delText xml:space="preserve"> </w:delText>
        </w:r>
        <w:r w:rsidR="006E55FF" w:rsidRPr="006A56FF" w:rsidDel="00B00DDC">
          <w:rPr>
            <w:lang w:val="en-US"/>
          </w:rPr>
          <w:delText xml:space="preserve">large variety in the number of clusters and the composition of those clusters in the different typologies some similarities and parallels can be depicted. The most robust cluster is a </w:delText>
        </w:r>
        <w:r w:rsidR="00576CF1" w:rsidRPr="006A56FF" w:rsidDel="00B00DDC">
          <w:rPr>
            <w:lang w:val="en-US"/>
          </w:rPr>
          <w:delText>Scandinavian</w:delText>
        </w:r>
        <w:r w:rsidR="006E55FF" w:rsidRPr="006A56FF" w:rsidDel="00B00DDC">
          <w:rPr>
            <w:lang w:val="en-US"/>
          </w:rPr>
          <w:delText xml:space="preserve"> or northern European cluster that mostly includes Sweden, Norway, Denmark, Finland and often also the Netherlands </w:delText>
        </w:r>
      </w:del>
      <w:customXmlDelRangeStart w:id="373" w:author="Philipp Alexander Linden" w:date="2020-06-29T16:15:00Z"/>
      <w:sdt>
        <w:sdtPr>
          <w:rPr>
            <w:lang w:val="en-US"/>
          </w:rPr>
          <w:alias w:val="Don't edit this field"/>
          <w:tag w:val="CitaviPlaceholder#70b90b70-1072-4ed6-9461-8c949baa4655"/>
          <w:id w:val="-1705092393"/>
          <w:placeholder>
            <w:docPart w:val="DefaultPlaceholder_-1854013440"/>
          </w:placeholder>
        </w:sdtPr>
        <w:sdtContent>
          <w:customXmlDelRangeEnd w:id="373"/>
          <w:del w:id="374" w:author="Philipp Alexander Linden" w:date="2020-06-29T16:15:00Z">
            <w:r w:rsidR="006E55FF" w:rsidRPr="006A56FF" w:rsidDel="00B00DDC">
              <w:rPr>
                <w:lang w:val="en-US"/>
              </w:rPr>
              <w:fldChar w:fldCharType="begin"/>
            </w:r>
          </w:del>
          <w:r w:rsidR="00952423">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zcwYjkwYjcwLTEwNzItNGVkNi05NDYxLThjOTQ5YmFhNDY1NSIsIlRleHQiOiIoQWxiZXIsIDE5OTU7IENvbG9tYm8sIDIwMTI7IERhbWlhbmkgZXQgYWwuLCAyMDExOyBLcmF1cyBldCBhbC4sIDIwMTA7IFBvbW1lciBldCBhbC4sIDIwMDkpIiwiV0FJVmVyc2lvbiI6IjYuNC4wLjM1In0=}</w:instrText>
          </w:r>
          <w:del w:id="375" w:author="Philipp Alexander Linden" w:date="2020-06-29T16:15:00Z">
            <w:r w:rsidR="006E55FF" w:rsidRPr="006A56FF" w:rsidDel="00B00DDC">
              <w:rPr>
                <w:lang w:val="en-US"/>
              </w:rPr>
              <w:fldChar w:fldCharType="separate"/>
            </w:r>
          </w:del>
          <w:r w:rsidR="00952423" w:rsidRPr="00952423">
            <w:rPr>
              <w:lang w:val="en-US"/>
            </w:rPr>
            <w:t>(Alber, 1995; Colombo, 2012; Damiani et al., 2011; Kraus et al., 2010; Pommer et al., 2009)</w:t>
          </w:r>
          <w:del w:id="376" w:author="Philipp Alexander Linden" w:date="2020-06-29T16:15:00Z">
            <w:r w:rsidR="006E55FF" w:rsidRPr="006A56FF" w:rsidDel="00B00DDC">
              <w:rPr>
                <w:lang w:val="en-US"/>
              </w:rPr>
              <w:fldChar w:fldCharType="end"/>
            </w:r>
          </w:del>
          <w:customXmlDelRangeStart w:id="377" w:author="Philipp Alexander Linden" w:date="2020-06-29T16:15:00Z"/>
        </w:sdtContent>
      </w:sdt>
      <w:customXmlDelRangeEnd w:id="377"/>
      <w:del w:id="378" w:author="Philipp Alexander Linden" w:date="2020-06-29T16:15:00Z">
        <w:r w:rsidR="00576CF1" w:rsidRPr="002A4B22" w:rsidDel="00B00DDC">
          <w:delText xml:space="preserve">. </w:delText>
        </w:r>
        <w:r w:rsidR="00576CF1" w:rsidRPr="006A56FF" w:rsidDel="00B00DDC">
          <w:rPr>
            <w:lang w:val="en-US"/>
          </w:rPr>
          <w:delText>Cluster</w:delText>
        </w:r>
        <w:r w:rsidR="00D9383E" w:rsidRPr="006A56FF" w:rsidDel="00B00DDC">
          <w:rPr>
            <w:lang w:val="en-US"/>
          </w:rPr>
          <w:delText>s</w:delText>
        </w:r>
        <w:r w:rsidR="00576CF1" w:rsidRPr="006A56FF" w:rsidDel="00B00DDC">
          <w:rPr>
            <w:lang w:val="en-US"/>
          </w:rPr>
          <w:delText xml:space="preserve"> which include only Eastern European countries can be found in the typologies by </w:delText>
        </w:r>
      </w:del>
      <w:customXmlDelRangeStart w:id="379" w:author="Philipp Alexander Linden" w:date="2020-06-29T16:15:00Z"/>
      <w:sdt>
        <w:sdtPr>
          <w:rPr>
            <w:lang w:val="en-US"/>
          </w:rPr>
          <w:alias w:val="Don't edit this field"/>
          <w:tag w:val="CitaviPlaceholder#0f21f7c5-935d-431d-8f43-9a3a72a7486a"/>
          <w:id w:val="-1717501264"/>
          <w:placeholder>
            <w:docPart w:val="DefaultPlaceholder_-1854013440"/>
          </w:placeholder>
        </w:sdtPr>
        <w:sdtContent>
          <w:customXmlDelRangeEnd w:id="379"/>
          <w:del w:id="380"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40LjAuMzUifQ==}</w:instrText>
          </w:r>
          <w:del w:id="381" w:author="Philipp Alexander Linden" w:date="2020-06-29T16:15:00Z">
            <w:r w:rsidRPr="006A56FF" w:rsidDel="00B00DDC">
              <w:rPr>
                <w:lang w:val="en-US"/>
              </w:rPr>
              <w:fldChar w:fldCharType="separate"/>
            </w:r>
          </w:del>
          <w:r w:rsidR="00952423">
            <w:rPr>
              <w:lang w:val="en-US"/>
            </w:rPr>
            <w:t>Damiani et al.</w:t>
          </w:r>
          <w:del w:id="382" w:author="Philipp Alexander Linden" w:date="2020-06-29T16:15:00Z">
            <w:r w:rsidRPr="006A56FF" w:rsidDel="00B00DDC">
              <w:rPr>
                <w:lang w:val="en-US"/>
              </w:rPr>
              <w:fldChar w:fldCharType="end"/>
            </w:r>
          </w:del>
          <w:customXmlDelRangeStart w:id="383" w:author="Philipp Alexander Linden" w:date="2020-06-29T16:15:00Z"/>
        </w:sdtContent>
      </w:sdt>
      <w:customXmlDelRangeEnd w:id="383"/>
      <w:del w:id="384" w:author="Philipp Alexander Linden" w:date="2020-06-29T16:15:00Z">
        <w:r w:rsidRPr="006A56FF" w:rsidDel="00B00DDC">
          <w:rPr>
            <w:lang w:val="en-US"/>
          </w:rPr>
          <w:delText xml:space="preserve"> </w:delText>
        </w:r>
      </w:del>
      <w:customXmlDelRangeStart w:id="385" w:author="Philipp Alexander Linden" w:date="2020-06-29T16:15:00Z"/>
      <w:sdt>
        <w:sdtPr>
          <w:rPr>
            <w:lang w:val="en-US"/>
          </w:rPr>
          <w:alias w:val="Don't edit this field"/>
          <w:tag w:val="CitaviPlaceholder#d0108165-df8a-40f8-8533-928d23de5c8e"/>
          <w:id w:val="1749607218"/>
          <w:placeholder>
            <w:docPart w:val="DefaultPlaceholder_-1854013440"/>
          </w:placeholder>
        </w:sdtPr>
        <w:sdtContent>
          <w:customXmlDelRangeEnd w:id="385"/>
          <w:del w:id="386"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NC4wLjM1In0=}</w:instrText>
          </w:r>
          <w:del w:id="387" w:author="Philipp Alexander Linden" w:date="2020-06-29T16:15:00Z">
            <w:r w:rsidRPr="006A56FF" w:rsidDel="00B00DDC">
              <w:rPr>
                <w:lang w:val="en-US"/>
              </w:rPr>
              <w:fldChar w:fldCharType="separate"/>
            </w:r>
          </w:del>
          <w:r w:rsidR="00952423">
            <w:rPr>
              <w:lang w:val="en-US"/>
            </w:rPr>
            <w:t>(2011)</w:t>
          </w:r>
          <w:del w:id="388" w:author="Philipp Alexander Linden" w:date="2020-06-29T16:15:00Z">
            <w:r w:rsidRPr="006A56FF" w:rsidDel="00B00DDC">
              <w:rPr>
                <w:lang w:val="en-US"/>
              </w:rPr>
              <w:fldChar w:fldCharType="end"/>
            </w:r>
          </w:del>
          <w:customXmlDelRangeStart w:id="389" w:author="Philipp Alexander Linden" w:date="2020-06-29T16:15:00Z"/>
        </w:sdtContent>
      </w:sdt>
      <w:customXmlDelRangeEnd w:id="389"/>
      <w:del w:id="390" w:author="Philipp Alexander Linden" w:date="2020-06-29T16:15:00Z">
        <w:r w:rsidRPr="006A56FF" w:rsidDel="00B00DDC">
          <w:rPr>
            <w:lang w:val="en-US"/>
          </w:rPr>
          <w:delText xml:space="preserve">, </w:delText>
        </w:r>
      </w:del>
      <w:customXmlDelRangeStart w:id="391" w:author="Philipp Alexander Linden" w:date="2020-06-29T16:15:00Z"/>
      <w:sdt>
        <w:sdtPr>
          <w:rPr>
            <w:lang w:val="en-US"/>
          </w:rPr>
          <w:alias w:val="Don't edit this field"/>
          <w:tag w:val="CitaviPlaceholder#83a5afb5-d88c-4143-9088-b8476cfb3efb"/>
          <w:id w:val="1522355299"/>
          <w:placeholder>
            <w:docPart w:val="DefaultPlaceholder_-1854013440"/>
          </w:placeholder>
        </w:sdtPr>
        <w:sdtContent>
          <w:customXmlDelRangeEnd w:id="391"/>
          <w:del w:id="392"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NC4wLjM1In0=}</w:instrText>
          </w:r>
          <w:del w:id="393" w:author="Philipp Alexander Linden" w:date="2020-06-29T16:15:00Z">
            <w:r w:rsidRPr="006A56FF" w:rsidDel="00B00DDC">
              <w:rPr>
                <w:lang w:val="en-US"/>
              </w:rPr>
              <w:fldChar w:fldCharType="separate"/>
            </w:r>
          </w:del>
          <w:r w:rsidR="00952423">
            <w:rPr>
              <w:lang w:val="en-US"/>
            </w:rPr>
            <w:t>Halásková et al.</w:t>
          </w:r>
          <w:del w:id="394" w:author="Philipp Alexander Linden" w:date="2020-06-29T16:15:00Z">
            <w:r w:rsidRPr="006A56FF" w:rsidDel="00B00DDC">
              <w:rPr>
                <w:lang w:val="en-US"/>
              </w:rPr>
              <w:fldChar w:fldCharType="end"/>
            </w:r>
          </w:del>
          <w:customXmlDelRangeStart w:id="395" w:author="Philipp Alexander Linden" w:date="2020-06-29T16:15:00Z"/>
        </w:sdtContent>
      </w:sdt>
      <w:customXmlDelRangeEnd w:id="395"/>
      <w:del w:id="396" w:author="Philipp Alexander Linden" w:date="2020-06-29T16:15:00Z">
        <w:r w:rsidRPr="006A56FF" w:rsidDel="00B00DDC">
          <w:rPr>
            <w:lang w:val="en-US"/>
          </w:rPr>
          <w:delText xml:space="preserve"> </w:delText>
        </w:r>
      </w:del>
      <w:customXmlDelRangeStart w:id="397" w:author="Philipp Alexander Linden" w:date="2020-06-29T16:15:00Z"/>
      <w:sdt>
        <w:sdtPr>
          <w:rPr>
            <w:lang w:val="en-US"/>
          </w:rPr>
          <w:alias w:val="Don't edit this field"/>
          <w:tag w:val="CitaviPlaceholder#d5bb423c-fa5a-4067-8391-d3d6138992e4"/>
          <w:id w:val="-1040047388"/>
          <w:placeholder>
            <w:docPart w:val="DefaultPlaceholder_-1854013440"/>
          </w:placeholder>
        </w:sdtPr>
        <w:sdtContent>
          <w:customXmlDelRangeEnd w:id="397"/>
          <w:del w:id="398"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40LjAuMzUifQ==}</w:instrText>
          </w:r>
          <w:del w:id="399" w:author="Philipp Alexander Linden" w:date="2020-06-29T16:15:00Z">
            <w:r w:rsidRPr="006A56FF" w:rsidDel="00B00DDC">
              <w:rPr>
                <w:lang w:val="en-US"/>
              </w:rPr>
              <w:fldChar w:fldCharType="separate"/>
            </w:r>
          </w:del>
          <w:r w:rsidR="00952423">
            <w:rPr>
              <w:lang w:val="en-US"/>
            </w:rPr>
            <w:t>(2017)</w:t>
          </w:r>
          <w:del w:id="400" w:author="Philipp Alexander Linden" w:date="2020-06-29T16:15:00Z">
            <w:r w:rsidRPr="006A56FF" w:rsidDel="00B00DDC">
              <w:rPr>
                <w:lang w:val="en-US"/>
              </w:rPr>
              <w:fldChar w:fldCharType="end"/>
            </w:r>
          </w:del>
          <w:customXmlDelRangeStart w:id="401" w:author="Philipp Alexander Linden" w:date="2020-06-29T16:15:00Z"/>
        </w:sdtContent>
      </w:sdt>
      <w:customXmlDelRangeEnd w:id="401"/>
      <w:del w:id="402" w:author="Philipp Alexander Linden" w:date="2020-06-29T16:15:00Z">
        <w:r w:rsidRPr="006A56FF" w:rsidDel="00B00DDC">
          <w:rPr>
            <w:lang w:val="en-US"/>
          </w:rPr>
          <w:delText xml:space="preserve"> and </w:delText>
        </w:r>
      </w:del>
      <w:customXmlDelRangeStart w:id="403" w:author="Philipp Alexander Linden" w:date="2020-06-29T16:15:00Z"/>
      <w:sdt>
        <w:sdtPr>
          <w:rPr>
            <w:lang w:val="en-US"/>
          </w:rPr>
          <w:alias w:val="Don't edit this field"/>
          <w:tag w:val="CitaviPlaceholder#1be97d1d-ce13-4eba-a0b3-f9fc0e71404f"/>
          <w:id w:val="-942136651"/>
          <w:placeholder>
            <w:docPart w:val="DefaultPlaceholder_-1854013440"/>
          </w:placeholder>
        </w:sdtPr>
        <w:sdtContent>
          <w:customXmlDelRangeEnd w:id="403"/>
          <w:del w:id="404"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xYmU5N2QxZC1jZTEzLTRlYmEtYTBiMy1mOWZjMGU3MTQwNGYiLCJUZXh0IjoiS3JhdXMgZXQgYWwuIiwiV0FJVmVyc2lvbiI6IjYuNC4wLjM1In0=}</w:instrText>
          </w:r>
          <w:del w:id="405" w:author="Philipp Alexander Linden" w:date="2020-06-29T16:15:00Z">
            <w:r w:rsidRPr="006A56FF" w:rsidDel="00B00DDC">
              <w:rPr>
                <w:lang w:val="en-US"/>
              </w:rPr>
              <w:fldChar w:fldCharType="separate"/>
            </w:r>
          </w:del>
          <w:r w:rsidR="00952423">
            <w:rPr>
              <w:lang w:val="en-US"/>
            </w:rPr>
            <w:t>Kraus et al.</w:t>
          </w:r>
          <w:del w:id="406" w:author="Philipp Alexander Linden" w:date="2020-06-29T16:15:00Z">
            <w:r w:rsidRPr="006A56FF" w:rsidDel="00B00DDC">
              <w:rPr>
                <w:lang w:val="en-US"/>
              </w:rPr>
              <w:fldChar w:fldCharType="end"/>
            </w:r>
          </w:del>
          <w:customXmlDelRangeStart w:id="407" w:author="Philipp Alexander Linden" w:date="2020-06-29T16:15:00Z"/>
        </w:sdtContent>
      </w:sdt>
      <w:customXmlDelRangeEnd w:id="407"/>
      <w:del w:id="408" w:author="Philipp Alexander Linden" w:date="2020-06-29T16:15:00Z">
        <w:r w:rsidRPr="006A56FF" w:rsidDel="00B00DDC">
          <w:rPr>
            <w:lang w:val="en-US"/>
          </w:rPr>
          <w:delText xml:space="preserve"> </w:delText>
        </w:r>
      </w:del>
      <w:customXmlDelRangeStart w:id="409" w:author="Philipp Alexander Linden" w:date="2020-06-29T16:15:00Z"/>
      <w:sdt>
        <w:sdtPr>
          <w:rPr>
            <w:lang w:val="en-US"/>
          </w:rPr>
          <w:alias w:val="Don't edit this field"/>
          <w:tag w:val="CitaviPlaceholder#ab74239e-f503-405f-8239-386cda3d4e95"/>
          <w:id w:val="1196964931"/>
          <w:placeholder>
            <w:docPart w:val="DefaultPlaceholder_-1854013440"/>
          </w:placeholder>
        </w:sdtPr>
        <w:sdtContent>
          <w:customXmlDelRangeEnd w:id="409"/>
          <w:del w:id="410"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FiNzQyMzllLWY1MDMtNDA1Zi04MjM5LTM4NmNkYTNkNGU5NSIsIlRleHQiOiIoMjAxMCkiLCJXQUlWZXJzaW9uIjoiNi40LjAuMzUifQ==}</w:instrText>
          </w:r>
          <w:del w:id="411" w:author="Philipp Alexander Linden" w:date="2020-06-29T16:15:00Z">
            <w:r w:rsidRPr="006A56FF" w:rsidDel="00B00DDC">
              <w:rPr>
                <w:lang w:val="en-US"/>
              </w:rPr>
              <w:fldChar w:fldCharType="separate"/>
            </w:r>
          </w:del>
          <w:r w:rsidR="00952423">
            <w:rPr>
              <w:lang w:val="en-US"/>
            </w:rPr>
            <w:t>(2010)</w:t>
          </w:r>
          <w:del w:id="412" w:author="Philipp Alexander Linden" w:date="2020-06-29T16:15:00Z">
            <w:r w:rsidRPr="006A56FF" w:rsidDel="00B00DDC">
              <w:rPr>
                <w:lang w:val="en-US"/>
              </w:rPr>
              <w:fldChar w:fldCharType="end"/>
            </w:r>
          </w:del>
          <w:customXmlDelRangeStart w:id="413" w:author="Philipp Alexander Linden" w:date="2020-06-29T16:15:00Z"/>
        </w:sdtContent>
      </w:sdt>
      <w:customXmlDelRangeEnd w:id="413"/>
      <w:del w:id="414" w:author="Philipp Alexander Linden" w:date="2020-06-29T16:15:00Z">
        <w:r w:rsidR="00576CF1" w:rsidRPr="006A56FF" w:rsidDel="00B00DDC">
          <w:rPr>
            <w:lang w:val="en-US"/>
          </w:rPr>
          <w:delText xml:space="preserve"> In these clusters often Bulgaria, Hungary, the Czech Republic, Estonia and Slovakia are included</w:delText>
        </w:r>
        <w:r w:rsidR="00FA3154" w:rsidRPr="006A56FF" w:rsidDel="00B00DDC">
          <w:rPr>
            <w:lang w:val="en-US"/>
          </w:rPr>
          <w:delText>, while</w:delText>
        </w:r>
        <w:r w:rsidR="00576CF1" w:rsidRPr="006A56FF" w:rsidDel="00B00DDC">
          <w:rPr>
            <w:lang w:val="en-US"/>
          </w:rPr>
          <w:delText xml:space="preserve"> othe</w:delText>
        </w:r>
        <w:r w:rsidRPr="006A56FF" w:rsidDel="00B00DDC">
          <w:rPr>
            <w:lang w:val="en-US"/>
          </w:rPr>
          <w:delText>r Eastern European countries</w:delText>
        </w:r>
        <w:r w:rsidR="00576CF1" w:rsidRPr="006A56FF" w:rsidDel="00B00DDC">
          <w:rPr>
            <w:lang w:val="en-US"/>
          </w:rPr>
          <w:delText xml:space="preserve"> </w:delText>
        </w:r>
        <w:r w:rsidR="00FA3154" w:rsidRPr="006A56FF" w:rsidDel="00B00DDC">
          <w:rPr>
            <w:lang w:val="en-US"/>
          </w:rPr>
          <w:delText xml:space="preserve">sometimes </w:delText>
        </w:r>
        <w:r w:rsidR="00576CF1" w:rsidRPr="006A56FF" w:rsidDel="00B00DDC">
          <w:rPr>
            <w:lang w:val="en-US"/>
          </w:rPr>
          <w:delText xml:space="preserve">join. In some </w:delText>
        </w:r>
        <w:r w:rsidR="00FA3154" w:rsidRPr="006A56FF" w:rsidDel="00B00DDC">
          <w:rPr>
            <w:lang w:val="en-US"/>
          </w:rPr>
          <w:delText xml:space="preserve">studies </w:delText>
        </w:r>
        <w:r w:rsidR="00576CF1" w:rsidRPr="006A56FF" w:rsidDel="00B00DDC">
          <w:rPr>
            <w:lang w:val="en-US"/>
          </w:rPr>
          <w:delText xml:space="preserve">a second cluster which incorporates Eastern-European as well as Southern </w:delText>
        </w:r>
        <w:r w:rsidR="00C33DD0" w:rsidRPr="006A56FF" w:rsidDel="00B00DDC">
          <w:rPr>
            <w:lang w:val="en-US"/>
          </w:rPr>
          <w:delText>European</w:delText>
        </w:r>
        <w:r w:rsidR="00576CF1" w:rsidRPr="006A56FF" w:rsidDel="00B00DDC">
          <w:rPr>
            <w:lang w:val="en-US"/>
          </w:rPr>
          <w:delText xml:space="preserve"> countries is built </w:delText>
        </w:r>
      </w:del>
      <w:customXmlDelRangeStart w:id="415" w:author="Philipp Alexander Linden" w:date="2020-06-29T16:15:00Z"/>
      <w:sdt>
        <w:sdtPr>
          <w:rPr>
            <w:lang w:val="en-US"/>
          </w:rPr>
          <w:alias w:val="Don't edit this field"/>
          <w:tag w:val="CitaviPlaceholder#194d3cdf-3623-4138-841f-ead647b42638"/>
          <w:id w:val="1909256270"/>
          <w:placeholder>
            <w:docPart w:val="DefaultPlaceholder_-1854013440"/>
          </w:placeholder>
        </w:sdtPr>
        <w:sdtContent>
          <w:customXmlDelRangeEnd w:id="415"/>
          <w:del w:id="416" w:author="Philipp Alexander Linden" w:date="2020-06-29T16:15:00Z">
            <w:r w:rsidR="00576CF1" w:rsidRPr="006A56FF" w:rsidDel="00B00DDC">
              <w:rPr>
                <w:lang w:val="en-US"/>
              </w:rPr>
              <w:fldChar w:fldCharType="begin"/>
            </w:r>
          </w:del>
          <w:r w:rsidR="00952423">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xOTRkM2NkZi0zNjIzLTQxMzgtODQxZi1lYWQ2NDdiNDI2MzgiLCJUZXh0IjoiKERhbWlhbmkgZXQgYWwuLCAyMDExOyBLcmF1cyBldCBhbC4sIDIwMTA7IENvbG9tYm8gZXQgYWwuLCAyMDExKSIsIldBSVZlcnNpb24iOiI2LjQuMC4zNSJ9}</w:instrText>
          </w:r>
          <w:del w:id="417" w:author="Philipp Alexander Linden" w:date="2020-06-29T16:15:00Z">
            <w:r w:rsidR="00576CF1" w:rsidRPr="006A56FF" w:rsidDel="00B00DDC">
              <w:rPr>
                <w:lang w:val="en-US"/>
              </w:rPr>
              <w:fldChar w:fldCharType="separate"/>
            </w:r>
          </w:del>
          <w:r w:rsidR="00952423">
            <w:rPr>
              <w:lang w:val="en-US"/>
            </w:rPr>
            <w:t xml:space="preserve">(Damiani et al., 2011; Kraus et </w:t>
          </w:r>
          <w:r w:rsidR="00952423">
            <w:rPr>
              <w:lang w:val="en-US"/>
            </w:rPr>
            <w:lastRenderedPageBreak/>
            <w:t>al., 2010; Colombo et al., 2011)</w:t>
          </w:r>
          <w:del w:id="418" w:author="Philipp Alexander Linden" w:date="2020-06-29T16:15:00Z">
            <w:r w:rsidR="00576CF1" w:rsidRPr="006A56FF" w:rsidDel="00B00DDC">
              <w:rPr>
                <w:lang w:val="en-US"/>
              </w:rPr>
              <w:fldChar w:fldCharType="end"/>
            </w:r>
          </w:del>
          <w:customXmlDelRangeStart w:id="419" w:author="Philipp Alexander Linden" w:date="2020-06-29T16:15:00Z"/>
        </w:sdtContent>
      </w:sdt>
      <w:customXmlDelRangeEnd w:id="419"/>
      <w:del w:id="420" w:author="Philipp Alexander Linden" w:date="2020-06-29T16:15:00Z">
        <w:r w:rsidR="00C33DD0" w:rsidRPr="006A56FF" w:rsidDel="00B00DDC">
          <w:rPr>
            <w:lang w:val="en-US"/>
          </w:rPr>
          <w:delText xml:space="preserve"> including Italy, Spain and Greece. These countries </w:delText>
        </w:r>
        <w:r w:rsidRPr="006A56FF" w:rsidDel="00B00DDC">
          <w:rPr>
            <w:lang w:val="en-US"/>
          </w:rPr>
          <w:delText xml:space="preserve">are only depicted in </w:delText>
        </w:r>
        <w:r w:rsidR="00C33DD0" w:rsidRPr="006A56FF" w:rsidDel="00B00DDC">
          <w:rPr>
            <w:lang w:val="en-US"/>
          </w:rPr>
          <w:delText>a genuine Southern European cluster</w:delText>
        </w:r>
        <w:r w:rsidRPr="006A56FF" w:rsidDel="00B00DDC">
          <w:rPr>
            <w:lang w:val="en-US"/>
          </w:rPr>
          <w:delText xml:space="preserve"> by </w:delText>
        </w:r>
      </w:del>
      <w:customXmlDelRangeStart w:id="421" w:author="Philipp Alexander Linden" w:date="2020-06-29T16:15:00Z"/>
      <w:sdt>
        <w:sdtPr>
          <w:rPr>
            <w:lang w:val="en-US"/>
          </w:rPr>
          <w:alias w:val="Don't edit this field"/>
          <w:tag w:val="CitaviPlaceholder#34801476-7347-424d-930f-1baf2ac24d54"/>
          <w:id w:val="-288443426"/>
          <w:placeholder>
            <w:docPart w:val="DefaultPlaceholder_-1854013440"/>
          </w:placeholder>
        </w:sdtPr>
        <w:sdtContent>
          <w:customXmlDelRangeEnd w:id="421"/>
          <w:del w:id="422"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MzQ4MDE0NzYtNzM0Ny00MjRkLTkzMGYtMWJhZjJhYzI0ZDU0IiwiVGV4dCI6IlBvbW1lciBldCBhbC4iLCJXQUlWZXJzaW9uIjoiNi40LjAuMzUifQ==}</w:instrText>
          </w:r>
          <w:del w:id="423" w:author="Philipp Alexander Linden" w:date="2020-06-29T16:15:00Z">
            <w:r w:rsidRPr="006A56FF" w:rsidDel="00B00DDC">
              <w:rPr>
                <w:lang w:val="en-US"/>
              </w:rPr>
              <w:fldChar w:fldCharType="separate"/>
            </w:r>
          </w:del>
          <w:r w:rsidR="00952423">
            <w:rPr>
              <w:lang w:val="en-US"/>
            </w:rPr>
            <w:t>Pommer et al.</w:t>
          </w:r>
          <w:del w:id="424" w:author="Philipp Alexander Linden" w:date="2020-06-29T16:15:00Z">
            <w:r w:rsidRPr="006A56FF" w:rsidDel="00B00DDC">
              <w:rPr>
                <w:lang w:val="en-US"/>
              </w:rPr>
              <w:fldChar w:fldCharType="end"/>
            </w:r>
          </w:del>
          <w:customXmlDelRangeStart w:id="425" w:author="Philipp Alexander Linden" w:date="2020-06-29T16:15:00Z"/>
        </w:sdtContent>
      </w:sdt>
      <w:customXmlDelRangeEnd w:id="425"/>
      <w:del w:id="426" w:author="Philipp Alexander Linden" w:date="2020-06-29T16:15:00Z">
        <w:r w:rsidRPr="006A56FF" w:rsidDel="00B00DDC">
          <w:rPr>
            <w:lang w:val="en-US"/>
          </w:rPr>
          <w:delText xml:space="preserve"> </w:delText>
        </w:r>
      </w:del>
      <w:customXmlDelRangeStart w:id="427" w:author="Philipp Alexander Linden" w:date="2020-06-29T16:15:00Z"/>
      <w:sdt>
        <w:sdtPr>
          <w:rPr>
            <w:lang w:val="en-US"/>
          </w:rPr>
          <w:alias w:val="Don't edit this field"/>
          <w:tag w:val="CitaviPlaceholder#bb2aa1e1-7798-4fc5-9d08-dd76a6e895af"/>
          <w:id w:val="2106226448"/>
          <w:placeholder>
            <w:docPart w:val="DefaultPlaceholder_-1854013440"/>
          </w:placeholder>
        </w:sdtPr>
        <w:sdtContent>
          <w:customXmlDelRangeEnd w:id="427"/>
          <w:del w:id="428"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2JiMmFhMWUxLTc3OTgtNGZjNS05ZDA4LWRkNzZhNmU4OTVhZiIsIlRleHQiOiIoMjAwOSkiLCJXQUlWZXJzaW9uIjoiNi40LjAuMzUifQ==}</w:instrText>
          </w:r>
          <w:del w:id="429" w:author="Philipp Alexander Linden" w:date="2020-06-29T16:15:00Z">
            <w:r w:rsidRPr="006A56FF" w:rsidDel="00B00DDC">
              <w:rPr>
                <w:lang w:val="en-US"/>
              </w:rPr>
              <w:fldChar w:fldCharType="separate"/>
            </w:r>
          </w:del>
          <w:r w:rsidR="00952423">
            <w:rPr>
              <w:lang w:val="en-US"/>
            </w:rPr>
            <w:t>(2009)</w:t>
          </w:r>
          <w:del w:id="430" w:author="Philipp Alexander Linden" w:date="2020-06-29T16:15:00Z">
            <w:r w:rsidRPr="006A56FF" w:rsidDel="00B00DDC">
              <w:rPr>
                <w:lang w:val="en-US"/>
              </w:rPr>
              <w:fldChar w:fldCharType="end"/>
            </w:r>
          </w:del>
          <w:customXmlDelRangeStart w:id="431" w:author="Philipp Alexander Linden" w:date="2020-06-29T16:15:00Z"/>
        </w:sdtContent>
      </w:sdt>
      <w:customXmlDelRangeEnd w:id="431"/>
      <w:del w:id="432" w:author="Philipp Alexander Linden" w:date="2020-06-29T16:15:00Z">
        <w:r w:rsidR="00C33DD0" w:rsidRPr="006A56FF" w:rsidDel="00B00DDC">
          <w:rPr>
            <w:lang w:val="en-US"/>
          </w:rPr>
          <w:delText xml:space="preserve">. Continental </w:delText>
        </w:r>
        <w:r w:rsidRPr="006A56FF" w:rsidDel="00B00DDC">
          <w:rPr>
            <w:lang w:val="en-US"/>
          </w:rPr>
          <w:delText>European</w:delText>
        </w:r>
        <w:r w:rsidR="00C33DD0" w:rsidRPr="006A56FF" w:rsidDel="00B00DDC">
          <w:rPr>
            <w:lang w:val="en-US"/>
          </w:rPr>
          <w:delText xml:space="preserve"> countries </w:delText>
        </w:r>
        <w:r w:rsidRPr="006A56FF" w:rsidDel="00B00DDC">
          <w:rPr>
            <w:lang w:val="en-US"/>
          </w:rPr>
          <w:delText>such as Germany</w:delText>
        </w:r>
        <w:r w:rsidR="00C33DD0" w:rsidRPr="006A56FF" w:rsidDel="00B00DDC">
          <w:rPr>
            <w:lang w:val="en-US"/>
          </w:rPr>
          <w:delText>, France, Austria, Belgium and Luxemburg can be found in many typologies together in one clust</w:delText>
        </w:r>
        <w:r w:rsidR="00D9383E" w:rsidRPr="006A56FF" w:rsidDel="00B00DDC">
          <w:rPr>
            <w:lang w:val="en-US"/>
          </w:rPr>
          <w:delText>er but</w:delText>
        </w:r>
        <w:r w:rsidR="00C33DD0" w:rsidRPr="006A56FF" w:rsidDel="00B00DDC">
          <w:rPr>
            <w:lang w:val="en-US"/>
          </w:rPr>
          <w:delText xml:space="preserve"> mostly</w:delText>
        </w:r>
        <w:r w:rsidR="003C0489" w:rsidRPr="006A56FF" w:rsidDel="00B00DDC">
          <w:rPr>
            <w:lang w:val="en-US"/>
          </w:rPr>
          <w:delText xml:space="preserve"> </w:delText>
        </w:r>
        <w:r w:rsidR="00D9383E" w:rsidRPr="006A56FF" w:rsidDel="00B00DDC">
          <w:rPr>
            <w:lang w:val="en-US"/>
          </w:rPr>
          <w:delText>together with some</w:delText>
        </w:r>
        <w:r w:rsidR="00C33DD0" w:rsidRPr="006A56FF" w:rsidDel="00B00DDC">
          <w:rPr>
            <w:lang w:val="en-US"/>
          </w:rPr>
          <w:delText xml:space="preserve"> Eastern European or </w:delText>
        </w:r>
        <w:r w:rsidRPr="006A56FF" w:rsidDel="00B00DDC">
          <w:rPr>
            <w:lang w:val="en-US"/>
          </w:rPr>
          <w:delText>Northern</w:delText>
        </w:r>
        <w:r w:rsidR="00C33DD0" w:rsidRPr="006A56FF" w:rsidDel="00B00DDC">
          <w:rPr>
            <w:lang w:val="en-US"/>
          </w:rPr>
          <w:delText xml:space="preserve"> Europe</w:delText>
        </w:r>
        <w:r w:rsidR="00D9383E" w:rsidRPr="006A56FF" w:rsidDel="00B00DDC">
          <w:rPr>
            <w:lang w:val="en-US"/>
          </w:rPr>
          <w:delText>an countries</w:delText>
        </w:r>
        <w:r w:rsidR="00C33DD0" w:rsidRPr="006A56FF" w:rsidDel="00B00DDC">
          <w:rPr>
            <w:lang w:val="en-US"/>
          </w:rPr>
          <w:delText xml:space="preserve"> </w:delText>
        </w:r>
      </w:del>
      <w:customXmlDelRangeStart w:id="433" w:author="Philipp Alexander Linden" w:date="2020-06-29T16:15:00Z"/>
      <w:sdt>
        <w:sdtPr>
          <w:rPr>
            <w:lang w:val="en-US"/>
          </w:rPr>
          <w:alias w:val="Don't edit this field"/>
          <w:tag w:val="CitaviPlaceholder#ac075ab2-9a9c-415c-a0ad-f7575379beaa"/>
          <w:id w:val="816533927"/>
          <w:placeholder>
            <w:docPart w:val="DefaultPlaceholder_-1854013440"/>
          </w:placeholder>
        </w:sdtPr>
        <w:sdtContent>
          <w:customXmlDelRangeEnd w:id="433"/>
          <w:del w:id="434" w:author="Philipp Alexander Linden" w:date="2020-06-29T16:15:00Z">
            <w:r w:rsidR="00C33DD0" w:rsidRPr="006A56FF" w:rsidDel="00B00DDC">
              <w:rPr>
                <w:lang w:val="en-US"/>
              </w:rPr>
              <w:fldChar w:fldCharType="begin"/>
            </w:r>
          </w:del>
          <w:r w:rsidR="00952423">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NhYzA3NWFiMi05YTljLTQxNWMtYTBhZC1mNzU3NTM3OWJlYWEiLCJUZXh0IjoiKEFsYmVyLCAxOTk1OyBEYW1pYW5pIGV0IGFsLiwgMjAxMTsgSGFsw6Fza292w6EgZXQgYWwuLCAyMDE3OyBLcmF1cyBldCBhbC4sIDIwMTA7IFBvbW1lciBldCBhbC4sIDIwMDkpIiwiV0FJVmVyc2lvbiI6IjYuNC4wLjM1In0=}</w:instrText>
          </w:r>
          <w:del w:id="435" w:author="Philipp Alexander Linden" w:date="2020-06-29T16:15:00Z">
            <w:r w:rsidR="00C33DD0" w:rsidRPr="006A56FF" w:rsidDel="00B00DDC">
              <w:rPr>
                <w:lang w:val="en-US"/>
              </w:rPr>
              <w:fldChar w:fldCharType="separate"/>
            </w:r>
          </w:del>
          <w:r w:rsidR="00952423" w:rsidRPr="00952423">
            <w:rPr>
              <w:lang w:val="en-US"/>
            </w:rPr>
            <w:t>(Alber, 1995; Damiani et al., 2011; Halásková et al., 2017; Kraus et al., 2010; Pommer et al., 2009)</w:t>
          </w:r>
          <w:del w:id="436" w:author="Philipp Alexander Linden" w:date="2020-06-29T16:15:00Z">
            <w:r w:rsidR="00C33DD0" w:rsidRPr="006A56FF" w:rsidDel="00B00DDC">
              <w:rPr>
                <w:lang w:val="en-US"/>
              </w:rPr>
              <w:fldChar w:fldCharType="end"/>
            </w:r>
          </w:del>
          <w:customXmlDelRangeStart w:id="437" w:author="Philipp Alexander Linden" w:date="2020-06-29T16:15:00Z"/>
        </w:sdtContent>
      </w:sdt>
      <w:customXmlDelRangeEnd w:id="437"/>
      <w:del w:id="438" w:author="Philipp Alexander Linden" w:date="2020-06-29T16:15:00Z">
        <w:r w:rsidR="00C33DD0" w:rsidRPr="002A4B22" w:rsidDel="00B00DDC">
          <w:delText xml:space="preserve">. </w:delText>
        </w:r>
        <w:r w:rsidR="00C33DD0" w:rsidRPr="006A56FF" w:rsidDel="00B00DDC">
          <w:rPr>
            <w:lang w:val="en-US"/>
          </w:rPr>
          <w:delText>Non-</w:delText>
        </w:r>
        <w:r w:rsidR="00840047" w:rsidRPr="006A56FF" w:rsidDel="00B00DDC">
          <w:rPr>
            <w:lang w:val="en-US"/>
          </w:rPr>
          <w:delText>European</w:delText>
        </w:r>
        <w:r w:rsidR="00C33DD0" w:rsidRPr="006A56FF" w:rsidDel="00B00DDC">
          <w:rPr>
            <w:lang w:val="en-US"/>
          </w:rPr>
          <w:delText xml:space="preserve"> countries are rarely included in the</w:delText>
        </w:r>
        <w:r w:rsidR="001D3817" w:rsidRPr="006A56FF" w:rsidDel="00B00DDC">
          <w:rPr>
            <w:lang w:val="en-US"/>
          </w:rPr>
          <w:delText xml:space="preserve"> typologies. The typology by </w:delText>
        </w:r>
      </w:del>
      <w:customXmlDelRangeStart w:id="439" w:author="Philipp Alexander Linden" w:date="2020-06-29T16:15:00Z"/>
      <w:sdt>
        <w:sdtPr>
          <w:rPr>
            <w:lang w:val="en-US"/>
          </w:rPr>
          <w:alias w:val="Don't edit this field"/>
          <w:tag w:val="CitaviPlaceholder#ae40fb7e-ba8b-4785-a379-bfe8b9ec6862"/>
          <w:id w:val="-1215264994"/>
          <w:placeholder>
            <w:docPart w:val="DefaultPlaceholder_-1854013440"/>
          </w:placeholder>
        </w:sdtPr>
        <w:sdtContent>
          <w:customXmlDelRangeEnd w:id="439"/>
          <w:del w:id="440"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YWU0MGZiN2UtYmE4Yi00Nzg1LWEzNzktYmZlOGI5ZWM2ODYyIiwiVGV4dCI6IkNvbG9tYm8iLCJXQUlWZXJzaW9uIjoiNi40LjAuMzUifQ==}</w:instrText>
          </w:r>
          <w:del w:id="441" w:author="Philipp Alexander Linden" w:date="2020-06-29T16:15:00Z">
            <w:r w:rsidR="001D3817" w:rsidRPr="006A56FF" w:rsidDel="00B00DDC">
              <w:rPr>
                <w:lang w:val="en-US"/>
              </w:rPr>
              <w:fldChar w:fldCharType="separate"/>
            </w:r>
          </w:del>
          <w:r w:rsidR="00952423">
            <w:rPr>
              <w:lang w:val="en-US"/>
            </w:rPr>
            <w:t>Colombo</w:t>
          </w:r>
          <w:del w:id="442" w:author="Philipp Alexander Linden" w:date="2020-06-29T16:15:00Z">
            <w:r w:rsidR="001D3817" w:rsidRPr="006A56FF" w:rsidDel="00B00DDC">
              <w:rPr>
                <w:lang w:val="en-US"/>
              </w:rPr>
              <w:fldChar w:fldCharType="end"/>
            </w:r>
          </w:del>
          <w:customXmlDelRangeStart w:id="443" w:author="Philipp Alexander Linden" w:date="2020-06-29T16:15:00Z"/>
        </w:sdtContent>
      </w:sdt>
      <w:customXmlDelRangeEnd w:id="443"/>
      <w:del w:id="444" w:author="Philipp Alexander Linden" w:date="2020-06-29T16:15:00Z">
        <w:r w:rsidR="001D3817" w:rsidRPr="006A56FF" w:rsidDel="00B00DDC">
          <w:rPr>
            <w:lang w:val="en-US"/>
          </w:rPr>
          <w:delText xml:space="preserve"> </w:delText>
        </w:r>
      </w:del>
      <w:customXmlDelRangeStart w:id="445" w:author="Philipp Alexander Linden" w:date="2020-06-29T16:15:00Z"/>
      <w:sdt>
        <w:sdtPr>
          <w:rPr>
            <w:lang w:val="en-US"/>
          </w:rPr>
          <w:alias w:val="Don't edit this field"/>
          <w:tag w:val="CitaviPlaceholder#0e055871-e69b-4b5d-91c9-1dc40ed13d38"/>
          <w:id w:val="-800459153"/>
          <w:placeholder>
            <w:docPart w:val="DefaultPlaceholder_-1854013440"/>
          </w:placeholder>
        </w:sdtPr>
        <w:sdtContent>
          <w:customXmlDelRangeEnd w:id="445"/>
          <w:del w:id="446"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MwZTA1NTg3MS1lNjliLTRiNWQtOTFjOS0xZGM0MGVkMTNkMzgiLCJUZXh0IjoiKDIwMTIpIiwiV0FJVmVyc2lvbiI6IjYuNC4wLjM1In0=}</w:instrText>
          </w:r>
          <w:del w:id="447" w:author="Philipp Alexander Linden" w:date="2020-06-29T16:15:00Z">
            <w:r w:rsidR="001D3817" w:rsidRPr="006A56FF" w:rsidDel="00B00DDC">
              <w:rPr>
                <w:lang w:val="en-US"/>
              </w:rPr>
              <w:fldChar w:fldCharType="separate"/>
            </w:r>
          </w:del>
          <w:r w:rsidR="00952423">
            <w:rPr>
              <w:lang w:val="en-US"/>
            </w:rPr>
            <w:t>(2012)</w:t>
          </w:r>
          <w:del w:id="448" w:author="Philipp Alexander Linden" w:date="2020-06-29T16:15:00Z">
            <w:r w:rsidR="001D3817" w:rsidRPr="006A56FF" w:rsidDel="00B00DDC">
              <w:rPr>
                <w:lang w:val="en-US"/>
              </w:rPr>
              <w:fldChar w:fldCharType="end"/>
            </w:r>
          </w:del>
          <w:customXmlDelRangeStart w:id="449" w:author="Philipp Alexander Linden" w:date="2020-06-29T16:15:00Z"/>
        </w:sdtContent>
      </w:sdt>
      <w:customXmlDelRangeEnd w:id="449"/>
      <w:del w:id="450" w:author="Philipp Alexander Linden" w:date="2020-06-29T16:15:00Z">
        <w:r w:rsidR="001D3817" w:rsidRPr="006A56FF" w:rsidDel="00B00DDC">
          <w:rPr>
            <w:lang w:val="en-US"/>
          </w:rPr>
          <w:delText>, which categorize countries based on financing indicators include Japan and South Korea in</w:delText>
        </w:r>
        <w:r w:rsidR="003C0489" w:rsidRPr="006A56FF" w:rsidDel="00B00DDC">
          <w:rPr>
            <w:lang w:val="en-US"/>
          </w:rPr>
          <w:delText xml:space="preserve"> a</w:delText>
        </w:r>
        <w:r w:rsidR="001D3817" w:rsidRPr="006A56FF" w:rsidDel="00B00DDC">
          <w:rPr>
            <w:lang w:val="en-US"/>
          </w:rPr>
          <w:delText xml:space="preserve"> cluster with Germany, Luxemburg and the Netherlands due to their common </w:delText>
        </w:r>
        <w:r w:rsidR="003C0489" w:rsidRPr="006A56FF" w:rsidDel="00B00DDC">
          <w:rPr>
            <w:lang w:val="en-US"/>
          </w:rPr>
          <w:delText>social insurance approach, whereas</w:delText>
        </w:r>
        <w:r w:rsidR="001D3817" w:rsidRPr="006A56FF" w:rsidDel="00B00DDC">
          <w:rPr>
            <w:lang w:val="en-US"/>
          </w:rPr>
          <w:delText xml:space="preserve"> New Zealand and Canada are in a cluster with Greece, Spain and Switzerland due to their universal but means-tested financing </w:delText>
        </w:r>
        <w:r w:rsidR="00CB5610" w:rsidRPr="006A56FF" w:rsidDel="00B00DDC">
          <w:rPr>
            <w:lang w:val="en-US"/>
          </w:rPr>
          <w:delText>approach</w:delText>
        </w:r>
        <w:r w:rsidR="001D3817" w:rsidRPr="006A56FF" w:rsidDel="00B00DDC">
          <w:rPr>
            <w:lang w:val="en-US"/>
          </w:rPr>
          <w:delText xml:space="preserve">. </w:delText>
        </w:r>
      </w:del>
      <w:customXmlDelRangeStart w:id="451" w:author="Philipp Alexander Linden" w:date="2020-06-29T16:15:00Z"/>
      <w:sdt>
        <w:sdtPr>
          <w:rPr>
            <w:lang w:val="en-US"/>
          </w:rPr>
          <w:alias w:val="Don't edit this field"/>
          <w:tag w:val="CitaviPlaceholder#7292d6e0-f3b9-485d-a452-90cd53122ff9"/>
          <w:id w:val="1119409149"/>
          <w:placeholder>
            <w:docPart w:val="DefaultPlaceholder_-1854013440"/>
          </w:placeholder>
        </w:sdtPr>
        <w:sdtContent>
          <w:customXmlDelRangeEnd w:id="451"/>
          <w:del w:id="452"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NC4wLjM1In0=}</w:instrText>
          </w:r>
          <w:del w:id="453" w:author="Philipp Alexander Linden" w:date="2020-06-29T16:15:00Z">
            <w:r w:rsidR="001D3817" w:rsidRPr="006A56FF" w:rsidDel="00B00DDC">
              <w:rPr>
                <w:lang w:val="en-US"/>
              </w:rPr>
              <w:fldChar w:fldCharType="separate"/>
            </w:r>
          </w:del>
          <w:r w:rsidR="00952423">
            <w:rPr>
              <w:lang w:val="en-US"/>
            </w:rPr>
            <w:t>Halásková et al.</w:t>
          </w:r>
          <w:del w:id="454" w:author="Philipp Alexander Linden" w:date="2020-06-29T16:15:00Z">
            <w:r w:rsidR="001D3817" w:rsidRPr="006A56FF" w:rsidDel="00B00DDC">
              <w:rPr>
                <w:lang w:val="en-US"/>
              </w:rPr>
              <w:fldChar w:fldCharType="end"/>
            </w:r>
          </w:del>
          <w:customXmlDelRangeStart w:id="455" w:author="Philipp Alexander Linden" w:date="2020-06-29T16:15:00Z"/>
        </w:sdtContent>
      </w:sdt>
      <w:customXmlDelRangeEnd w:id="455"/>
      <w:del w:id="456" w:author="Philipp Alexander Linden" w:date="2020-06-29T16:15:00Z">
        <w:r w:rsidR="001D3817" w:rsidRPr="006A56FF" w:rsidDel="00B00DDC">
          <w:rPr>
            <w:lang w:val="en-US"/>
          </w:rPr>
          <w:delText xml:space="preserve"> </w:delText>
        </w:r>
      </w:del>
      <w:customXmlDelRangeStart w:id="457" w:author="Philipp Alexander Linden" w:date="2020-06-29T16:15:00Z"/>
      <w:sdt>
        <w:sdtPr>
          <w:rPr>
            <w:lang w:val="en-US"/>
          </w:rPr>
          <w:alias w:val="Don't edit this field"/>
          <w:tag w:val="CitaviPlaceholder#27ae11d1-88b3-448f-a06a-03bc3432cd88"/>
          <w:id w:val="-949930580"/>
          <w:placeholder>
            <w:docPart w:val="DefaultPlaceholder_-1854013440"/>
          </w:placeholder>
        </w:sdtPr>
        <w:sdtContent>
          <w:customXmlDelRangeEnd w:id="457"/>
          <w:del w:id="458"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40LjAuMzUifQ==}</w:instrText>
          </w:r>
          <w:del w:id="459" w:author="Philipp Alexander Linden" w:date="2020-06-29T16:15:00Z">
            <w:r w:rsidR="001D3817" w:rsidRPr="006A56FF" w:rsidDel="00B00DDC">
              <w:rPr>
                <w:lang w:val="en-US"/>
              </w:rPr>
              <w:fldChar w:fldCharType="separate"/>
            </w:r>
          </w:del>
          <w:r w:rsidR="00952423">
            <w:rPr>
              <w:lang w:val="en-US"/>
            </w:rPr>
            <w:t>(2017)</w:t>
          </w:r>
          <w:del w:id="460" w:author="Philipp Alexander Linden" w:date="2020-06-29T16:15:00Z">
            <w:r w:rsidR="001D3817" w:rsidRPr="006A56FF" w:rsidDel="00B00DDC">
              <w:rPr>
                <w:lang w:val="en-US"/>
              </w:rPr>
              <w:fldChar w:fldCharType="end"/>
            </w:r>
          </w:del>
          <w:customXmlDelRangeStart w:id="461" w:author="Philipp Alexander Linden" w:date="2020-06-29T16:15:00Z"/>
        </w:sdtContent>
      </w:sdt>
      <w:customXmlDelRangeEnd w:id="461"/>
      <w:del w:id="462" w:author="Philipp Alexander Linden" w:date="2020-06-29T16:15:00Z">
        <w:r w:rsidR="001D3817" w:rsidRPr="006A56FF" w:rsidDel="00B00DDC">
          <w:rPr>
            <w:lang w:val="en-US"/>
          </w:rPr>
          <w:delText xml:space="preserve"> find Australia and South Korea in one cluster.</w:delText>
        </w:r>
      </w:del>
    </w:p>
    <w:p w14:paraId="58241F31" w14:textId="226A8088" w:rsidR="00761B67" w:rsidDel="005E05FB" w:rsidRDefault="00CE76F2" w:rsidP="00B82577">
      <w:pPr>
        <w:pStyle w:val="02FlietextEinzug"/>
        <w:rPr>
          <w:del w:id="463" w:author="Philipp Alexander Linden" w:date="2020-06-29T16:15:00Z"/>
          <w:lang w:val="en-US"/>
        </w:rPr>
      </w:pPr>
      <w:del w:id="464" w:author="Philipp Alexander Linden" w:date="2020-06-29T16:15:00Z">
        <w:r w:rsidRPr="006A56FF" w:rsidDel="00B00DDC">
          <w:rPr>
            <w:lang w:val="en-US"/>
          </w:rPr>
          <w:delText xml:space="preserve">This short overview </w:delText>
        </w:r>
        <w:r w:rsidR="00761B67" w:rsidRPr="006A56FF" w:rsidDel="00B00DDC">
          <w:rPr>
            <w:lang w:val="en-US"/>
          </w:rPr>
          <w:delText>on existing LTC typologies show</w:delText>
        </w:r>
        <w:r w:rsidR="006D1F30" w:rsidRPr="006A56FF" w:rsidDel="00B00DDC">
          <w:rPr>
            <w:lang w:val="en-US"/>
          </w:rPr>
          <w:delText xml:space="preserve">s room for extension. </w:delText>
        </w:r>
        <w:r w:rsidR="0003105A" w:rsidRPr="006A56FF" w:rsidDel="00B00DDC">
          <w:rPr>
            <w:lang w:val="en-US"/>
          </w:rPr>
          <w:delText>First, m</w:delText>
        </w:r>
        <w:r w:rsidR="006D1F30" w:rsidRPr="006A56FF" w:rsidDel="00B00DDC">
          <w:rPr>
            <w:lang w:val="en-US"/>
          </w:rPr>
          <w:delText xml:space="preserve">ost typologies only use quantitative indicators where a </w:delText>
        </w:r>
        <w:r w:rsidR="00245A78" w:rsidRPr="006A56FF" w:rsidDel="00B00DDC">
          <w:rPr>
            <w:lang w:val="en-US"/>
          </w:rPr>
          <w:delText>huge</w:delText>
        </w:r>
        <w:r w:rsidR="006D1F30" w:rsidRPr="006A56FF" w:rsidDel="00B00DDC">
          <w:rPr>
            <w:lang w:val="en-US"/>
          </w:rPr>
          <w:delText xml:space="preserve"> weight lies on financing indicators. </w:delText>
        </w:r>
        <w:r w:rsidR="0003105A" w:rsidRPr="006A56FF" w:rsidDel="00B00DDC">
          <w:rPr>
            <w:lang w:val="en-US"/>
          </w:rPr>
          <w:delText>Additional, e.g. i</w:delText>
        </w:r>
        <w:r w:rsidR="006D1F30" w:rsidRPr="006A56FF" w:rsidDel="00B00DDC">
          <w:rPr>
            <w:lang w:val="en-US"/>
          </w:rPr>
          <w:delText xml:space="preserve">nstitutional indicators </w:delText>
        </w:r>
        <w:r w:rsidRPr="006A56FF" w:rsidDel="00B00DDC">
          <w:rPr>
            <w:lang w:val="en-US"/>
          </w:rPr>
          <w:delText>focusing on access to long-term care are rarely used</w:delText>
        </w:r>
        <w:r w:rsidR="0003105A" w:rsidRPr="006A56FF" w:rsidDel="00B00DDC">
          <w:rPr>
            <w:lang w:val="en-US"/>
          </w:rPr>
          <w:delText xml:space="preserve"> here</w:delText>
        </w:r>
        <w:r w:rsidRPr="006A56FF" w:rsidDel="00B00DDC">
          <w:rPr>
            <w:lang w:val="en-US"/>
          </w:rPr>
          <w:delText xml:space="preserve">. </w:delText>
        </w:r>
        <w:r w:rsidR="00761B67" w:rsidRPr="006A56FF" w:rsidDel="00B00DDC">
          <w:rPr>
            <w:lang w:val="en-US"/>
          </w:rPr>
          <w:delText>Second</w:delText>
        </w:r>
        <w:r w:rsidRPr="006A56FF" w:rsidDel="00B00DDC">
          <w:rPr>
            <w:lang w:val="en-US"/>
          </w:rPr>
          <w:delText>, many typologies have a Eu</w:delText>
        </w:r>
        <w:r w:rsidR="00761B67" w:rsidRPr="006A56FF" w:rsidDel="00B00DDC">
          <w:rPr>
            <w:lang w:val="en-US"/>
          </w:rPr>
          <w:delText>r</w:delText>
        </w:r>
        <w:r w:rsidRPr="006A56FF" w:rsidDel="00B00DDC">
          <w:rPr>
            <w:lang w:val="en-US"/>
          </w:rPr>
          <w:delText xml:space="preserve">opean focus or only use a small sample of countries. </w:delText>
        </w:r>
        <w:r w:rsidR="0003105A" w:rsidRPr="006A56FF" w:rsidDel="00B00DDC">
          <w:rPr>
            <w:lang w:val="en-US"/>
          </w:rPr>
          <w:delText>Thus, w</w:delText>
        </w:r>
        <w:r w:rsidRPr="006A56FF" w:rsidDel="00B00DDC">
          <w:rPr>
            <w:lang w:val="en-US"/>
          </w:rPr>
          <w:delText>e would like to extend these typologies by using an OECD sample with as man</w:delText>
        </w:r>
        <w:r w:rsidR="00761B67" w:rsidRPr="006A56FF" w:rsidDel="00B00DDC">
          <w:rPr>
            <w:lang w:val="en-US"/>
          </w:rPr>
          <w:delText>y</w:delText>
        </w:r>
        <w:r w:rsidRPr="006A56FF" w:rsidDel="00B00DDC">
          <w:rPr>
            <w:lang w:val="en-US"/>
          </w:rPr>
          <w:delText xml:space="preserve"> countries as possible</w:delText>
        </w:r>
        <w:r w:rsidR="00761B67" w:rsidRPr="006A56FF" w:rsidDel="00B00DDC">
          <w:rPr>
            <w:lang w:val="en-US"/>
          </w:rPr>
          <w:delText>.</w:delText>
        </w:r>
      </w:del>
    </w:p>
    <w:p w14:paraId="6AD1AE6E" w14:textId="62C5DD35" w:rsidR="005E05FB" w:rsidRDefault="005E05FB" w:rsidP="00CF57A8">
      <w:pPr>
        <w:pStyle w:val="berschrift3"/>
        <w:rPr>
          <w:ins w:id="465" w:author="Philipp Alexander Linden" w:date="2020-06-29T16:20:00Z"/>
          <w:lang w:val="en-US"/>
        </w:rPr>
      </w:pPr>
      <w:ins w:id="466" w:author="Philipp Alexander Linden" w:date="2020-06-29T16:20:00Z">
        <w:r>
          <w:rPr>
            <w:lang w:val="en-US"/>
          </w:rPr>
          <w:t>An overview on existing typologies</w:t>
        </w:r>
      </w:ins>
    </w:p>
    <w:p w14:paraId="2626CFF0" w14:textId="49A65318" w:rsidR="005E05FB" w:rsidRPr="005E05FB" w:rsidDel="00952423" w:rsidRDefault="005E05FB" w:rsidP="005E05FB">
      <w:pPr>
        <w:pStyle w:val="02FlietextEinzug"/>
        <w:ind w:firstLine="0"/>
        <w:rPr>
          <w:ins w:id="467" w:author="Philipp Alexander Linden" w:date="2020-06-29T16:20:00Z"/>
          <w:del w:id="468" w:author="Mareike Ariaans" w:date="2020-07-06T11:48:00Z"/>
          <w:lang w:val="en-US"/>
        </w:rPr>
      </w:pPr>
      <w:ins w:id="469" w:author="Philipp Alexander Linden" w:date="2020-06-29T16:20:00Z">
        <w:del w:id="470" w:author="Mareike Ariaans" w:date="2020-07-06T11:48:00Z">
          <w:r w:rsidRPr="005E05FB" w:rsidDel="00952423">
            <w:rPr>
              <w:lang w:val="en-US"/>
            </w:rPr>
            <w:delText xml:space="preserve">Although quality and performance indicators like the percentage of patients with pressure ulcers or unintended weight loss are not available for a larger comparative country sample </w:delText>
          </w:r>
        </w:del>
      </w:ins>
      <w:customXmlInsRangeStart w:id="471" w:author="Philipp Alexander Linden" w:date="2020-06-29T16:20:00Z"/>
      <w:customXmlDelRangeStart w:id="472" w:author="Mareike Ariaans" w:date="2020-07-06T11:48:00Z"/>
      <w:sdt>
        <w:sdtPr>
          <w:rPr>
            <w:lang w:val="en-US"/>
          </w:rPr>
          <w:alias w:val="Don't edit this field"/>
          <w:tag w:val="CitaviPlaceholder#618ad2db-f4e6-4262-bbcf-6b51a5d3b6ce"/>
          <w:id w:val="353540765"/>
          <w:placeholder>
            <w:docPart w:val="4118B0A02F2141DCB251311D18CB2180"/>
          </w:placeholder>
        </w:sdtPr>
        <w:sdtContent>
          <w:customXmlInsRangeEnd w:id="471"/>
          <w:customXmlDelRangeEnd w:id="472"/>
          <w:ins w:id="473" w:author="Philipp Alexander Linden" w:date="2020-06-29T16:20:00Z">
            <w:del w:id="474" w:author="Mareike Ariaans" w:date="2020-07-06T11:48:00Z">
              <w:r w:rsidRPr="005E05FB" w:rsidDel="00952423">
                <w:rPr>
                  <w:lang w:val="en-US"/>
                </w:rPr>
                <w:fldChar w:fldCharType="begin"/>
              </w:r>
            </w:del>
          </w:ins>
          <w:del w:id="475" w:author="Mareike Ariaans" w:date="2020-07-06T11:48:00Z">
            <w:r w:rsidR="00952423" w:rsidDel="00952423">
              <w:rPr>
                <w:lang w:val="en-US"/>
              </w:rPr>
              <w:del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2MThhZDJkYi1mNGU2LTQyNjItYmJjZi02YjUxYTVkM2I2Y2UiLCJUZXh0IjoiKEhhbGZlbnMgZXQgYWwuLCAyMDEzKSIsIldBSVZlcnNpb24iOiI2LjQuMC4zNSJ9}</w:delInstrText>
            </w:r>
          </w:del>
          <w:ins w:id="476" w:author="Philipp Alexander Linden" w:date="2020-06-29T16:20:00Z">
            <w:del w:id="477" w:author="Mareike Ariaans" w:date="2020-07-06T11:48:00Z">
              <w:r w:rsidRPr="005E05FB" w:rsidDel="00952423">
                <w:rPr>
                  <w:lang w:val="en-US"/>
                </w:rPr>
                <w:fldChar w:fldCharType="separate"/>
              </w:r>
            </w:del>
          </w:ins>
          <w:r w:rsidR="00952423">
            <w:rPr>
              <w:lang w:val="en-US"/>
            </w:rPr>
            <w:t>(Halfens et al., 2013)</w:t>
          </w:r>
          <w:ins w:id="478" w:author="Philipp Alexander Linden" w:date="2020-06-29T16:20:00Z">
            <w:del w:id="479" w:author="Mareike Ariaans" w:date="2020-07-06T11:48:00Z">
              <w:r w:rsidRPr="005E05FB" w:rsidDel="00952423">
                <w:rPr>
                  <w:lang w:val="en-US"/>
                </w:rPr>
                <w:fldChar w:fldCharType="end"/>
              </w:r>
            </w:del>
          </w:ins>
          <w:customXmlInsRangeStart w:id="480" w:author="Philipp Alexander Linden" w:date="2020-06-29T16:20:00Z"/>
          <w:customXmlDelRangeStart w:id="481" w:author="Mareike Ariaans" w:date="2020-07-06T11:48:00Z"/>
        </w:sdtContent>
      </w:sdt>
      <w:customXmlInsRangeEnd w:id="480"/>
      <w:customXmlDelRangeEnd w:id="481"/>
      <w:ins w:id="482" w:author="Philipp Alexander Linden" w:date="2020-06-29T16:20:00Z">
        <w:del w:id="483" w:author="Mareike Ariaans" w:date="2020-07-06T11:48:00Z">
          <w:r w:rsidRPr="005E05FB" w:rsidDel="00952423">
            <w:rPr>
              <w:lang w:val="en-US"/>
            </w:rPr>
            <w:delText xml:space="preserve">, some typologies still include quality indicators in their classification systems. </w:delText>
          </w:r>
        </w:del>
      </w:ins>
      <w:customXmlInsRangeStart w:id="484" w:author="Philipp Alexander Linden" w:date="2020-06-29T16:20:00Z"/>
      <w:customXmlDelRangeStart w:id="485" w:author="Mareike Ariaans" w:date="2020-07-06T11:48:00Z"/>
      <w:sdt>
        <w:sdtPr>
          <w:rPr>
            <w:lang w:val="en-US"/>
          </w:rPr>
          <w:alias w:val="Don't edit this field"/>
          <w:tag w:val="CitaviPlaceholder#d2638525-aaf5-4628-8e99-606a90e30635"/>
          <w:id w:val="-814409031"/>
          <w:placeholder>
            <w:docPart w:val="AE3CD07E18024BD6B7A2D2385F950BDC"/>
          </w:placeholder>
        </w:sdtPr>
        <w:sdtContent>
          <w:customXmlInsRangeEnd w:id="484"/>
          <w:customXmlDelRangeEnd w:id="485"/>
          <w:ins w:id="486" w:author="Philipp Alexander Linden" w:date="2020-06-29T16:20:00Z">
            <w:del w:id="487" w:author="Mareike Ariaans" w:date="2020-07-06T11:48:00Z">
              <w:r w:rsidRPr="005E05FB" w:rsidDel="00952423">
                <w:rPr>
                  <w:lang w:val="en-US"/>
                </w:rPr>
                <w:fldChar w:fldCharType="begin"/>
              </w:r>
            </w:del>
          </w:ins>
          <w:del w:id="488" w:author="Mareike Ariaans" w:date="2020-07-06T11:48:00Z">
            <w:r w:rsidR="00952423" w:rsidDel="00952423">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NkMjYzODUyNS1hYWY1LTQ2MjgtOGU5OS02MDZhOTBlMzA2MzUiLCJUZXh0IjoiRGFtaWFuaSBldCBhbC4iLCJXQUlWZXJzaW9uIjoiNi40LjAuMzUifQ==}</w:delInstrText>
            </w:r>
          </w:del>
          <w:ins w:id="489" w:author="Philipp Alexander Linden" w:date="2020-06-29T16:20:00Z">
            <w:del w:id="490" w:author="Mareike Ariaans" w:date="2020-07-06T11:48:00Z">
              <w:r w:rsidRPr="005E05FB" w:rsidDel="00952423">
                <w:rPr>
                  <w:lang w:val="en-US"/>
                </w:rPr>
                <w:fldChar w:fldCharType="separate"/>
              </w:r>
            </w:del>
          </w:ins>
          <w:r w:rsidR="00952423">
            <w:rPr>
              <w:lang w:val="en-US"/>
            </w:rPr>
            <w:t>Damiani et al.</w:t>
          </w:r>
          <w:ins w:id="491" w:author="Philipp Alexander Linden" w:date="2020-06-29T16:20:00Z">
            <w:del w:id="492" w:author="Mareike Ariaans" w:date="2020-07-06T11:48:00Z">
              <w:r w:rsidRPr="005E05FB" w:rsidDel="00952423">
                <w:rPr>
                  <w:lang w:val="en-US"/>
                </w:rPr>
                <w:fldChar w:fldCharType="end"/>
              </w:r>
            </w:del>
          </w:ins>
          <w:customXmlInsRangeStart w:id="493" w:author="Philipp Alexander Linden" w:date="2020-06-29T16:20:00Z"/>
          <w:customXmlDelRangeStart w:id="494" w:author="Mareike Ariaans" w:date="2020-07-06T11:48:00Z"/>
        </w:sdtContent>
      </w:sdt>
      <w:customXmlInsRangeEnd w:id="493"/>
      <w:customXmlDelRangeEnd w:id="494"/>
      <w:ins w:id="495" w:author="Philipp Alexander Linden" w:date="2020-06-29T16:20:00Z">
        <w:del w:id="496" w:author="Mareike Ariaans" w:date="2020-07-06T11:48:00Z">
          <w:r w:rsidRPr="005E05FB" w:rsidDel="00952423">
            <w:rPr>
              <w:lang w:val="en-US"/>
            </w:rPr>
            <w:delText xml:space="preserve"> </w:delText>
          </w:r>
        </w:del>
      </w:ins>
      <w:customXmlInsRangeStart w:id="497" w:author="Philipp Alexander Linden" w:date="2020-06-29T16:20:00Z"/>
      <w:customXmlDelRangeStart w:id="498" w:author="Mareike Ariaans" w:date="2020-07-06T11:48:00Z"/>
      <w:sdt>
        <w:sdtPr>
          <w:rPr>
            <w:lang w:val="en-US"/>
          </w:rPr>
          <w:alias w:val="Don't edit this field"/>
          <w:tag w:val="CitaviPlaceholder#5e1e01fc-e3d3-4a6b-934b-ac94ed425654"/>
          <w:id w:val="1948271745"/>
          <w:placeholder>
            <w:docPart w:val="AE3CD07E18024BD6B7A2D2385F950BDC"/>
          </w:placeholder>
        </w:sdtPr>
        <w:sdtContent>
          <w:customXmlInsRangeEnd w:id="497"/>
          <w:customXmlDelRangeEnd w:id="498"/>
          <w:ins w:id="499" w:author="Philipp Alexander Linden" w:date="2020-06-29T16:20:00Z">
            <w:del w:id="500" w:author="Mareike Ariaans" w:date="2020-07-06T11:48:00Z">
              <w:r w:rsidRPr="005E05FB" w:rsidDel="00952423">
                <w:rPr>
                  <w:lang w:val="en-US"/>
                </w:rPr>
                <w:fldChar w:fldCharType="begin"/>
              </w:r>
            </w:del>
          </w:ins>
          <w:del w:id="501" w:author="Mareike Ariaans" w:date="2020-07-06T11:48:00Z">
            <w:r w:rsidR="00952423" w:rsidDel="00952423">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1ZTFlMDFmYy1lM2QzLTRhNmItOTM0Yi1hYzk0ZWQ0MjU2NTQiLCJUZXh0IjoiKDIwMTEpIiwiV0FJVmVyc2lvbiI6IjYuNC4wLjM1In0=}</w:delInstrText>
            </w:r>
          </w:del>
          <w:ins w:id="502" w:author="Philipp Alexander Linden" w:date="2020-06-29T16:20:00Z">
            <w:del w:id="503" w:author="Mareike Ariaans" w:date="2020-07-06T11:48:00Z">
              <w:r w:rsidRPr="005E05FB" w:rsidDel="00952423">
                <w:rPr>
                  <w:lang w:val="en-US"/>
                </w:rPr>
                <w:fldChar w:fldCharType="separate"/>
              </w:r>
            </w:del>
          </w:ins>
          <w:r w:rsidR="00952423">
            <w:rPr>
              <w:lang w:val="en-US"/>
            </w:rPr>
            <w:t>(2011)</w:t>
          </w:r>
          <w:ins w:id="504" w:author="Philipp Alexander Linden" w:date="2020-06-29T16:20:00Z">
            <w:del w:id="505" w:author="Mareike Ariaans" w:date="2020-07-06T11:48:00Z">
              <w:r w:rsidRPr="005E05FB" w:rsidDel="00952423">
                <w:rPr>
                  <w:lang w:val="en-US"/>
                </w:rPr>
                <w:fldChar w:fldCharType="end"/>
              </w:r>
            </w:del>
          </w:ins>
          <w:customXmlInsRangeStart w:id="506" w:author="Philipp Alexander Linden" w:date="2020-06-29T16:20:00Z"/>
          <w:customXmlDelRangeStart w:id="507" w:author="Mareike Ariaans" w:date="2020-07-06T11:48:00Z"/>
        </w:sdtContent>
      </w:sdt>
      <w:customXmlInsRangeEnd w:id="506"/>
      <w:customXmlDelRangeEnd w:id="507"/>
      <w:ins w:id="508" w:author="Philipp Alexander Linden" w:date="2020-06-29T16:20:00Z">
        <w:del w:id="509" w:author="Mareike Ariaans" w:date="2020-07-06T11:48:00Z">
          <w:r w:rsidRPr="005E05FB" w:rsidDel="00952423">
            <w:rPr>
              <w:lang w:val="en-US"/>
            </w:rPr>
            <w:delText xml:space="preserve"> for example use the share of people over 80 reporting good or very good health and the perceived limitations in ADLs for people aged </w:delText>
          </w:r>
          <w:r w:rsidRPr="005E05FB" w:rsidDel="00952423">
            <w:rPr>
              <w:lang w:val="en-US"/>
            </w:rPr>
            <w:lastRenderedPageBreak/>
            <w:delText xml:space="preserve">65 or older. </w:delText>
          </w:r>
        </w:del>
      </w:ins>
      <w:customXmlInsRangeStart w:id="510" w:author="Philipp Alexander Linden" w:date="2020-06-29T16:20:00Z"/>
      <w:customXmlDelRangeStart w:id="511" w:author="Mareike Ariaans" w:date="2020-07-06T11:48:00Z"/>
      <w:sdt>
        <w:sdtPr>
          <w:rPr>
            <w:lang w:val="en-US"/>
          </w:rPr>
          <w:alias w:val="Don't edit this field"/>
          <w:tag w:val="CitaviPlaceholder#6b1333f2-3de4-4caf-ac66-6329bdf0fa83"/>
          <w:id w:val="1842504750"/>
          <w:placeholder>
            <w:docPart w:val="AE3CD07E18024BD6B7A2D2385F950BDC"/>
          </w:placeholder>
        </w:sdtPr>
        <w:sdtContent>
          <w:customXmlInsRangeEnd w:id="510"/>
          <w:customXmlDelRangeEnd w:id="511"/>
          <w:ins w:id="512" w:author="Philipp Alexander Linden" w:date="2020-06-29T16:20:00Z">
            <w:del w:id="513" w:author="Mareike Ariaans" w:date="2020-07-06T11:48:00Z">
              <w:r w:rsidRPr="005E05FB" w:rsidDel="00952423">
                <w:rPr>
                  <w:lang w:val="en-US"/>
                </w:rPr>
                <w:fldChar w:fldCharType="begin"/>
              </w:r>
            </w:del>
          </w:ins>
          <w:del w:id="514" w:author="Mareike Ariaans" w:date="2020-07-06T11:48:00Z">
            <w:r w:rsidR="00952423" w:rsidDel="00952423">
              <w:rPr>
                <w:lang w:val="en-US"/>
              </w:rPr>
              <w:del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2YjEzMzNmMi0zZGU0LTRjYWYtYWM2Ni02MzI5YmRmMGZhODMiLCJUZXh0IjoiS3JhdXMgZXQgYWwuIiwiV0FJVmVyc2lvbiI6IjYuNC4wLjM1In0=}</w:delInstrText>
            </w:r>
          </w:del>
          <w:ins w:id="515" w:author="Philipp Alexander Linden" w:date="2020-06-29T16:20:00Z">
            <w:del w:id="516" w:author="Mareike Ariaans" w:date="2020-07-06T11:48:00Z">
              <w:r w:rsidRPr="005E05FB" w:rsidDel="00952423">
                <w:rPr>
                  <w:lang w:val="en-US"/>
                </w:rPr>
                <w:fldChar w:fldCharType="separate"/>
              </w:r>
            </w:del>
          </w:ins>
          <w:r w:rsidR="00952423">
            <w:rPr>
              <w:lang w:val="en-US"/>
            </w:rPr>
            <w:t>Kraus et al.</w:t>
          </w:r>
          <w:ins w:id="517" w:author="Philipp Alexander Linden" w:date="2020-06-29T16:20:00Z">
            <w:del w:id="518" w:author="Mareike Ariaans" w:date="2020-07-06T11:48:00Z">
              <w:r w:rsidRPr="005E05FB" w:rsidDel="00952423">
                <w:rPr>
                  <w:lang w:val="en-US"/>
                </w:rPr>
                <w:fldChar w:fldCharType="end"/>
              </w:r>
            </w:del>
          </w:ins>
          <w:customXmlInsRangeStart w:id="519" w:author="Philipp Alexander Linden" w:date="2020-06-29T16:20:00Z"/>
          <w:customXmlDelRangeStart w:id="520" w:author="Mareike Ariaans" w:date="2020-07-06T11:48:00Z"/>
        </w:sdtContent>
      </w:sdt>
      <w:customXmlInsRangeEnd w:id="519"/>
      <w:customXmlDelRangeEnd w:id="520"/>
      <w:ins w:id="521" w:author="Philipp Alexander Linden" w:date="2020-06-29T16:20:00Z">
        <w:del w:id="522" w:author="Mareike Ariaans" w:date="2020-07-06T11:48:00Z">
          <w:r w:rsidRPr="005E05FB" w:rsidDel="00952423">
            <w:rPr>
              <w:lang w:val="en-US"/>
            </w:rPr>
            <w:delText xml:space="preserve"> </w:delText>
          </w:r>
        </w:del>
      </w:ins>
      <w:customXmlInsRangeStart w:id="523" w:author="Philipp Alexander Linden" w:date="2020-06-29T16:20:00Z"/>
      <w:customXmlDelRangeStart w:id="524" w:author="Mareike Ariaans" w:date="2020-07-06T11:48:00Z"/>
      <w:sdt>
        <w:sdtPr>
          <w:rPr>
            <w:lang w:val="en-US"/>
          </w:rPr>
          <w:alias w:val="Don't edit this field"/>
          <w:tag w:val="CitaviPlaceholder#c93e50be-dd2b-4a28-9942-ff481d9db983"/>
          <w:id w:val="-2038966012"/>
          <w:placeholder>
            <w:docPart w:val="AE3CD07E18024BD6B7A2D2385F950BDC"/>
          </w:placeholder>
        </w:sdtPr>
        <w:sdtContent>
          <w:customXmlInsRangeEnd w:id="523"/>
          <w:customXmlDelRangeEnd w:id="524"/>
          <w:ins w:id="525" w:author="Philipp Alexander Linden" w:date="2020-06-29T16:20:00Z">
            <w:del w:id="526" w:author="Mareike Ariaans" w:date="2020-07-06T11:48:00Z">
              <w:r w:rsidRPr="005E05FB" w:rsidDel="00952423">
                <w:rPr>
                  <w:lang w:val="en-US"/>
                </w:rPr>
                <w:fldChar w:fldCharType="begin"/>
              </w:r>
            </w:del>
          </w:ins>
          <w:del w:id="527" w:author="Mareike Ariaans" w:date="2020-07-06T11:48:00Z">
            <w:r w:rsidR="00952423" w:rsidDel="00952423">
              <w:rPr>
                <w:lang w:val="en-US"/>
              </w:rPr>
              <w:del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5M2U1MGJlLWRkMmItNGEyOC05OTQyLWZmNDgxZDlkYjk4MyIsIlRleHQiOiIoMjAxMCkiLCJXQUlWZXJzaW9uIjoiNi40LjAuMzUifQ==}</w:delInstrText>
            </w:r>
          </w:del>
          <w:ins w:id="528" w:author="Philipp Alexander Linden" w:date="2020-06-29T16:20:00Z">
            <w:del w:id="529" w:author="Mareike Ariaans" w:date="2020-07-06T11:48:00Z">
              <w:r w:rsidRPr="005E05FB" w:rsidDel="00952423">
                <w:rPr>
                  <w:lang w:val="en-US"/>
                </w:rPr>
                <w:fldChar w:fldCharType="separate"/>
              </w:r>
            </w:del>
          </w:ins>
          <w:r w:rsidR="00952423">
            <w:rPr>
              <w:lang w:val="en-US"/>
            </w:rPr>
            <w:t>(2010)</w:t>
          </w:r>
          <w:ins w:id="530" w:author="Philipp Alexander Linden" w:date="2020-06-29T16:20:00Z">
            <w:del w:id="531" w:author="Mareike Ariaans" w:date="2020-07-06T11:48:00Z">
              <w:r w:rsidRPr="005E05FB" w:rsidDel="00952423">
                <w:rPr>
                  <w:lang w:val="en-US"/>
                </w:rPr>
                <w:fldChar w:fldCharType="end"/>
              </w:r>
            </w:del>
          </w:ins>
          <w:customXmlInsRangeStart w:id="532" w:author="Philipp Alexander Linden" w:date="2020-06-29T16:20:00Z"/>
          <w:customXmlDelRangeStart w:id="533" w:author="Mareike Ariaans" w:date="2020-07-06T11:48:00Z"/>
        </w:sdtContent>
      </w:sdt>
      <w:customXmlInsRangeEnd w:id="532"/>
      <w:customXmlDelRangeEnd w:id="533"/>
      <w:ins w:id="534" w:author="Philipp Alexander Linden" w:date="2020-06-29T16:20:00Z">
        <w:del w:id="535" w:author="Mareike Ariaans" w:date="2020-07-06T11:48:00Z">
          <w:r w:rsidRPr="005E05FB" w:rsidDel="00952423">
            <w:rPr>
              <w:lang w:val="en-US"/>
            </w:rPr>
            <w:delText xml:space="preserve"> take institutional indicators of mandatory quality assurance systems and the degree and functioning of integrated services. </w:delText>
          </w:r>
        </w:del>
      </w:ins>
    </w:p>
    <w:p w14:paraId="3A03EB13" w14:textId="064E0E0B" w:rsidR="005E05FB" w:rsidRPr="005E05FB" w:rsidRDefault="005F6D29">
      <w:pPr>
        <w:pStyle w:val="02FlietextEinzug"/>
        <w:ind w:firstLine="0"/>
        <w:rPr>
          <w:ins w:id="536" w:author="Philipp Alexander Linden" w:date="2020-06-29T16:20:00Z"/>
          <w:lang w:val="en-US"/>
        </w:rPr>
        <w:pPrChange w:id="537" w:author="Mareike Ariaans" w:date="2020-07-06T12:20:00Z">
          <w:pPr>
            <w:pStyle w:val="02FlietextEinzug"/>
          </w:pPr>
        </w:pPrChange>
      </w:pPr>
      <w:ins w:id="538" w:author="Mareike Ariaans" w:date="2020-07-06T12:21:00Z">
        <w:r>
          <w:rPr>
            <w:lang w:val="en-US"/>
          </w:rPr>
          <w:t xml:space="preserve">Most existing typologies are </w:t>
        </w:r>
      </w:ins>
      <w:ins w:id="539" w:author="Mareike Ariaans" w:date="2020-07-06T12:50:00Z">
        <w:r w:rsidR="00BC7C5E">
          <w:rPr>
            <w:lang w:val="en-US"/>
          </w:rPr>
          <w:t xml:space="preserve">solely </w:t>
        </w:r>
      </w:ins>
      <w:ins w:id="540" w:author="Mareike Ariaans" w:date="2020-07-06T12:21:00Z">
        <w:r>
          <w:rPr>
            <w:lang w:val="en-US"/>
          </w:rPr>
          <w:t>based</w:t>
        </w:r>
      </w:ins>
      <w:ins w:id="541" w:author="Mareike Ariaans" w:date="2020-07-06T12:24:00Z">
        <w:r>
          <w:rPr>
            <w:lang w:val="en-US"/>
          </w:rPr>
          <w:t xml:space="preserve"> on quantitative indictors</w:t>
        </w:r>
      </w:ins>
      <w:ins w:id="542" w:author="Mareike Ariaans" w:date="2020-07-06T12:25:00Z">
        <w:r w:rsidR="00BC7C5E">
          <w:rPr>
            <w:lang w:val="en-US"/>
          </w:rPr>
          <w:t>, usually taking up</w:t>
        </w:r>
      </w:ins>
      <w:ins w:id="543" w:author="Mareike Ariaans" w:date="2020-07-06T12:21:00Z">
        <w:r>
          <w:rPr>
            <w:lang w:val="en-US"/>
          </w:rPr>
          <w:t xml:space="preserve"> </w:t>
        </w:r>
      </w:ins>
      <w:ins w:id="544" w:author="Philipp Alexander Linden" w:date="2020-06-29T16:20:00Z">
        <w:del w:id="545" w:author="Mareike Ariaans" w:date="2020-07-06T12:20:00Z">
          <w:r w:rsidR="005E05FB" w:rsidRPr="005E05FB" w:rsidDel="005F6D29">
            <w:rPr>
              <w:lang w:val="en-US"/>
            </w:rPr>
            <w:delText>I</w:delText>
          </w:r>
        </w:del>
        <w:del w:id="546" w:author="Mareike Ariaans" w:date="2020-07-06T12:25:00Z">
          <w:r w:rsidR="005E05FB" w:rsidRPr="005E05FB" w:rsidDel="005F6D29">
            <w:rPr>
              <w:lang w:val="en-US"/>
            </w:rPr>
            <w:delText>n</w:delText>
          </w:r>
        </w:del>
        <w:del w:id="547" w:author="Mareike Ariaans" w:date="2020-07-06T12:21:00Z">
          <w:r w:rsidR="005E05FB" w:rsidRPr="005E05FB" w:rsidDel="005F6D29">
            <w:rPr>
              <w:lang w:val="en-US"/>
            </w:rPr>
            <w:delText xml:space="preserve"> contrast to these</w:delText>
          </w:r>
        </w:del>
        <w:del w:id="548" w:author="Mareike Ariaans" w:date="2020-07-06T12:26:00Z">
          <w:r w:rsidR="005E05FB" w:rsidRPr="005E05FB" w:rsidDel="005F6D29">
            <w:rPr>
              <w:lang w:val="en-US"/>
            </w:rPr>
            <w:delText xml:space="preserve"> quantitative</w:delText>
          </w:r>
        </w:del>
        <w:r w:rsidR="005E05FB" w:rsidRPr="005E05FB">
          <w:rPr>
            <w:lang w:val="en-US"/>
          </w:rPr>
          <w:t xml:space="preserve"> OECD and Eurostat indicators</w:t>
        </w:r>
        <w:del w:id="549" w:author="Mareike Ariaans" w:date="2020-07-06T12:21:00Z">
          <w:r w:rsidR="005E05FB" w:rsidRPr="005E05FB" w:rsidDel="005F6D29">
            <w:rPr>
              <w:lang w:val="en-US"/>
            </w:rPr>
            <w:delText xml:space="preserve">, on which nearly all typologies are based </w:delText>
          </w:r>
        </w:del>
      </w:ins>
      <w:customXmlInsRangeStart w:id="550" w:author="Philipp Alexander Linden" w:date="2020-06-29T16:20:00Z"/>
      <w:sdt>
        <w:sdtPr>
          <w:rPr>
            <w:lang w:val="en-US"/>
          </w:rPr>
          <w:alias w:val="Don’t edit this field."/>
          <w:tag w:val="CitaviPlaceholder#d8de9a1f-9524-46c7-bfd0-27622af51218"/>
          <w:id w:val="-634178680"/>
          <w:placeholder>
            <w:docPart w:val="E8AF97B8681D4B41AE16451455298E75"/>
          </w:placeholder>
        </w:sdtPr>
        <w:sdtContent>
          <w:customXmlInsRangeEnd w:id="550"/>
          <w:ins w:id="551" w:author="Philipp Alexander Linden" w:date="2020-06-29T16:20:00Z">
            <w:r w:rsidR="005E05FB" w:rsidRPr="005E05FB">
              <w:rPr>
                <w:lang w:val="en-US"/>
              </w:rPr>
              <w:fldChar w:fldCharType="begin"/>
            </w:r>
          </w:ins>
          <w:r w:rsidR="00952423">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ins w:id="552" w:author="Philipp Alexander Linden" w:date="2020-06-29T16:20:00Z">
            <w:r w:rsidR="005E05FB" w:rsidRPr="005E05FB">
              <w:rPr>
                <w:lang w:val="en-US"/>
              </w:rPr>
              <w:fldChar w:fldCharType="separate"/>
            </w:r>
          </w:ins>
          <w:r w:rsidR="00952423">
            <w:rPr>
              <w:lang w:val="en-US"/>
            </w:rPr>
            <w:t>(Alber, 1995; Colombo, 2012; Damiani et al., 2011; Kraus et al., 2010)</w:t>
          </w:r>
          <w:ins w:id="553" w:author="Philipp Alexander Linden" w:date="2020-06-29T16:20:00Z">
            <w:r w:rsidR="005E05FB" w:rsidRPr="005E05FB">
              <w:rPr>
                <w:lang w:val="en-US"/>
              </w:rPr>
              <w:fldChar w:fldCharType="end"/>
            </w:r>
          </w:ins>
          <w:customXmlInsRangeStart w:id="554" w:author="Philipp Alexander Linden" w:date="2020-06-29T16:20:00Z"/>
        </w:sdtContent>
      </w:sdt>
      <w:customXmlInsRangeEnd w:id="554"/>
      <w:ins w:id="555" w:author="Philipp Alexander Linden" w:date="2020-06-29T16:20:00Z">
        <w:r w:rsidR="005E05FB" w:rsidRPr="005E05FB">
          <w:rPr>
            <w:lang w:val="en-US"/>
          </w:rPr>
          <w:t>,</w:t>
        </w:r>
      </w:ins>
      <w:ins w:id="556" w:author="Mareike Ariaans" w:date="2020-07-06T12:26:00Z">
        <w:r>
          <w:rPr>
            <w:lang w:val="en-US"/>
          </w:rPr>
          <w:t xml:space="preserve"> but also </w:t>
        </w:r>
        <w:r w:rsidRPr="005E05FB">
          <w:rPr>
            <w:lang w:val="en-US"/>
          </w:rPr>
          <w:t>Share-Data (micro-data)</w:t>
        </w:r>
        <w:r>
          <w:rPr>
            <w:lang w:val="en-US"/>
          </w:rPr>
          <w:t xml:space="preserve"> are used</w:t>
        </w:r>
      </w:ins>
      <w:ins w:id="557" w:author="Philipp Alexander Linden" w:date="2020-06-29T16:20:00Z">
        <w:r w:rsidR="005E05FB" w:rsidRPr="005E05FB">
          <w:rPr>
            <w:lang w:val="en-US"/>
          </w:rPr>
          <w:t xml:space="preserve"> </w:t>
        </w:r>
      </w:ins>
      <w:sdt>
        <w:sdtPr>
          <w:rPr>
            <w:lang w:val="en-US"/>
          </w:rPr>
          <w:alias w:val="To edit, see citavi.com/edit"/>
          <w:tag w:val="CitaviPlaceholder#363ff3ea-769a-4c91-b512-1a73bcc1f2ff"/>
          <w:id w:val="824940676"/>
          <w:placeholder>
            <w:docPart w:val="DefaultPlaceholder_-1854013440"/>
          </w:placeholder>
        </w:sdtPr>
        <w:sdtContent>
          <w:r>
            <w:rPr>
              <w:noProof/>
              <w:lang w:val="en-US"/>
            </w:rPr>
            <w:fldChar w:fldCharType="begin"/>
          </w:r>
          <w:r>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Pr>
              <w:noProof/>
              <w:lang w:val="en-US"/>
            </w:rPr>
            <w:t>(Pommer et al., 2009)</w:t>
          </w:r>
          <w:r>
            <w:rPr>
              <w:noProof/>
              <w:lang w:val="en-US"/>
            </w:rPr>
            <w:fldChar w:fldCharType="end"/>
          </w:r>
        </w:sdtContent>
      </w:sdt>
      <w:ins w:id="558" w:author="Philipp Alexander Linden" w:date="2020-06-29T16:20:00Z">
        <w:del w:id="559" w:author="Mareike Ariaans" w:date="2020-07-06T12:26:00Z">
          <w:r w:rsidR="005E05FB" w:rsidRPr="005E05FB" w:rsidDel="005F6D29">
            <w:rPr>
              <w:lang w:val="en-US"/>
            </w:rPr>
            <w:delText xml:space="preserve">Share-Data (micro-data) </w:delText>
          </w:r>
        </w:del>
        <w:del w:id="560" w:author="Mareike Ariaans" w:date="2020-07-06T12:27:00Z">
          <w:r w:rsidR="005E05FB" w:rsidRPr="005E05FB" w:rsidDel="005F6D29">
            <w:rPr>
              <w:lang w:val="en-US"/>
            </w:rPr>
            <w:delText>for their typology</w:delText>
          </w:r>
        </w:del>
        <w:r w:rsidR="005E05FB" w:rsidRPr="005E05FB">
          <w:rPr>
            <w:lang w:val="en-US"/>
          </w:rPr>
          <w:t xml:space="preserve">. Only </w:t>
        </w:r>
      </w:ins>
      <w:customXmlInsRangeStart w:id="561" w:author="Philipp Alexander Linden" w:date="2020-06-29T16:20:00Z"/>
      <w:sdt>
        <w:sdtPr>
          <w:rPr>
            <w:lang w:val="en-US"/>
          </w:rPr>
          <w:alias w:val="Don’t edit this field."/>
          <w:tag w:val="CitaviPlaceholder#0fa4c2d2-701b-4051-8c76-5a1dff8985cf"/>
          <w:id w:val="-1327901509"/>
          <w:placeholder>
            <w:docPart w:val="8EA9AD0B1D094F21AE7EF1A139F80951"/>
          </w:placeholder>
        </w:sdtPr>
        <w:sdtContent>
          <w:customXmlInsRangeEnd w:id="561"/>
          <w:ins w:id="562" w:author="Philipp Alexander Linden" w:date="2020-06-29T16:20:00Z">
            <w:r w:rsidR="005E05FB" w:rsidRPr="005E05FB">
              <w:rPr>
                <w:lang w:val="en-US"/>
              </w:rPr>
              <w:fldChar w:fldCharType="begin"/>
            </w:r>
          </w:ins>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ins w:id="563" w:author="Philipp Alexander Linden" w:date="2020-06-29T16:20:00Z">
            <w:r w:rsidR="005E05FB" w:rsidRPr="005E05FB">
              <w:rPr>
                <w:lang w:val="en-US"/>
              </w:rPr>
              <w:fldChar w:fldCharType="separate"/>
            </w:r>
          </w:ins>
          <w:r w:rsidR="00952423">
            <w:rPr>
              <w:lang w:val="en-US"/>
            </w:rPr>
            <w:t>Kraus et al.</w:t>
          </w:r>
          <w:ins w:id="564" w:author="Philipp Alexander Linden" w:date="2020-06-29T16:20:00Z">
            <w:r w:rsidR="005E05FB" w:rsidRPr="005E05FB">
              <w:rPr>
                <w:lang w:val="en-US"/>
              </w:rPr>
              <w:fldChar w:fldCharType="end"/>
            </w:r>
          </w:ins>
          <w:customXmlInsRangeStart w:id="565" w:author="Philipp Alexander Linden" w:date="2020-06-29T16:20:00Z"/>
        </w:sdtContent>
      </w:sdt>
      <w:customXmlInsRangeEnd w:id="565"/>
      <w:ins w:id="566" w:author="Philipp Alexander Linden" w:date="2020-06-29T16:20:00Z">
        <w:r w:rsidR="005E05FB" w:rsidRPr="005E05FB">
          <w:rPr>
            <w:lang w:val="en-US"/>
          </w:rPr>
          <w:t xml:space="preserve"> </w:t>
        </w:r>
      </w:ins>
      <w:customXmlInsRangeStart w:id="567" w:author="Philipp Alexander Linden" w:date="2020-06-29T16:20:00Z"/>
      <w:sdt>
        <w:sdtPr>
          <w:rPr>
            <w:lang w:val="en-US"/>
          </w:rPr>
          <w:alias w:val="Don’t edit this field."/>
          <w:tag w:val="CitaviPlaceholder#d364f84e-9272-4a50-b549-1bd7b02543df"/>
          <w:id w:val="1965686754"/>
          <w:placeholder>
            <w:docPart w:val="8EA9AD0B1D094F21AE7EF1A139F80951"/>
          </w:placeholder>
        </w:sdtPr>
        <w:sdtContent>
          <w:customXmlInsRangeEnd w:id="567"/>
          <w:ins w:id="568" w:author="Philipp Alexander Linden" w:date="2020-06-29T16:20:00Z">
            <w:r w:rsidR="005E05FB" w:rsidRPr="005E05FB">
              <w:rPr>
                <w:lang w:val="en-US"/>
              </w:rPr>
              <w:fldChar w:fldCharType="begin"/>
            </w:r>
          </w:ins>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ins w:id="569" w:author="Philipp Alexander Linden" w:date="2020-06-29T16:20:00Z">
            <w:r w:rsidR="005E05FB" w:rsidRPr="005E05FB">
              <w:rPr>
                <w:lang w:val="en-US"/>
              </w:rPr>
              <w:fldChar w:fldCharType="separate"/>
            </w:r>
          </w:ins>
          <w:r w:rsidR="00952423">
            <w:rPr>
              <w:lang w:val="en-US"/>
            </w:rPr>
            <w:t>(2010)</w:t>
          </w:r>
          <w:ins w:id="570" w:author="Philipp Alexander Linden" w:date="2020-06-29T16:20:00Z">
            <w:r w:rsidR="005E05FB" w:rsidRPr="005E05FB">
              <w:rPr>
                <w:lang w:val="en-US"/>
              </w:rPr>
              <w:fldChar w:fldCharType="end"/>
            </w:r>
          </w:ins>
          <w:customXmlInsRangeStart w:id="571" w:author="Philipp Alexander Linden" w:date="2020-06-29T16:20:00Z"/>
        </w:sdtContent>
      </w:sdt>
      <w:customXmlInsRangeEnd w:id="571"/>
      <w:ins w:id="572" w:author="Philipp Alexander Linden" w:date="2020-06-29T16:20:00Z">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w:t>
        </w:r>
        <w:del w:id="573" w:author="Mareike Ariaans" w:date="2020-07-06T12:27:00Z">
          <w:r w:rsidR="005E05FB" w:rsidRPr="005E05FB" w:rsidDel="005F6D29">
            <w:rPr>
              <w:lang w:val="en-US"/>
            </w:rPr>
            <w:delText xml:space="preserve">This access dimension has been proven of high relevance for healthcare typologies </w:delText>
          </w:r>
        </w:del>
      </w:ins>
      <w:customXmlInsRangeStart w:id="574" w:author="Philipp Alexander Linden" w:date="2020-06-29T16:20:00Z"/>
      <w:customXmlDelRangeStart w:id="575" w:author="Mareike Ariaans" w:date="2020-07-06T12:27:00Z"/>
      <w:sdt>
        <w:sdtPr>
          <w:rPr>
            <w:lang w:val="en-US"/>
          </w:rPr>
          <w:alias w:val="Don't edit this field"/>
          <w:tag w:val="CitaviPlaceholder#6be90608-e065-44bc-9bb9-a2280b28a287"/>
          <w:id w:val="-207883662"/>
          <w:placeholder>
            <w:docPart w:val="4118B0A02F2141DCB251311D18CB2180"/>
          </w:placeholder>
        </w:sdtPr>
        <w:sdtContent>
          <w:customXmlInsRangeEnd w:id="574"/>
          <w:customXmlDelRangeEnd w:id="575"/>
          <w:ins w:id="576" w:author="Philipp Alexander Linden" w:date="2020-06-29T16:20:00Z">
            <w:del w:id="577" w:author="Mareike Ariaans" w:date="2020-07-06T12:27:00Z">
              <w:r w:rsidR="005E05FB" w:rsidRPr="005E05FB" w:rsidDel="005F6D29">
                <w:rPr>
                  <w:lang w:val="en-US"/>
                </w:rPr>
                <w:fldChar w:fldCharType="begin"/>
              </w:r>
            </w:del>
          </w:ins>
          <w:del w:id="578" w:author="Mareike Ariaans" w:date="2020-07-06T12:27:00Z">
            <w:r w:rsidR="00952423" w:rsidDel="005F6D29">
              <w:rPr>
                <w:lang w:val="en-US"/>
              </w:rPr>
              <w:del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delInstrText>
            </w:r>
          </w:del>
          <w:ins w:id="579" w:author="Philipp Alexander Linden" w:date="2020-06-29T16:20:00Z">
            <w:del w:id="580" w:author="Mareike Ariaans" w:date="2020-07-06T12:27:00Z">
              <w:r w:rsidR="005E05FB" w:rsidRPr="005E05FB" w:rsidDel="005F6D29">
                <w:rPr>
                  <w:lang w:val="en-US"/>
                </w:rPr>
                <w:fldChar w:fldCharType="separate"/>
              </w:r>
            </w:del>
          </w:ins>
          <w:del w:id="581" w:author="Mareike Ariaans" w:date="2020-07-06T12:27:00Z">
            <w:r w:rsidR="00952423" w:rsidDel="005F6D29">
              <w:rPr>
                <w:lang w:val="en-US"/>
              </w:rPr>
              <w:delText>(Reibling, 2010; Reibling et al., 2019)</w:delText>
            </w:r>
          </w:del>
          <w:ins w:id="582" w:author="Philipp Alexander Linden" w:date="2020-06-29T16:20:00Z">
            <w:del w:id="583" w:author="Mareike Ariaans" w:date="2020-07-06T12:27:00Z">
              <w:r w:rsidR="005E05FB" w:rsidRPr="005E05FB" w:rsidDel="005F6D29">
                <w:rPr>
                  <w:lang w:val="en-US"/>
                </w:rPr>
                <w:fldChar w:fldCharType="end"/>
              </w:r>
            </w:del>
          </w:ins>
          <w:customXmlInsRangeStart w:id="584" w:author="Philipp Alexander Linden" w:date="2020-06-29T16:20:00Z"/>
          <w:customXmlDelRangeStart w:id="585" w:author="Mareike Ariaans" w:date="2020-07-06T12:27:00Z"/>
        </w:sdtContent>
      </w:sdt>
      <w:customXmlInsRangeEnd w:id="584"/>
      <w:customXmlDelRangeEnd w:id="585"/>
      <w:ins w:id="586" w:author="Philipp Alexander Linden" w:date="2020-06-29T16:20:00Z">
        <w:del w:id="587" w:author="Mareike Ariaans" w:date="2020-07-06T12:27:00Z">
          <w:r w:rsidR="005E05FB" w:rsidRPr="005E05FB" w:rsidDel="005F6D29">
            <w:rPr>
              <w:lang w:val="en-US"/>
            </w:rPr>
            <w:delText xml:space="preserve"> and is operationalized via means-testing for benefits, entitlement to residential care, home-care benefits and cash benefits as well as choice restrictions in </w:delText>
          </w:r>
        </w:del>
      </w:ins>
      <w:customXmlInsRangeStart w:id="588" w:author="Philipp Alexander Linden" w:date="2020-06-29T16:20:00Z"/>
      <w:customXmlDelRangeStart w:id="589" w:author="Mareike Ariaans" w:date="2020-07-06T12:27:00Z"/>
      <w:sdt>
        <w:sdtPr>
          <w:rPr>
            <w:lang w:val="en-US"/>
          </w:rPr>
          <w:alias w:val="Don't edit this field"/>
          <w:tag w:val="CitaviPlaceholder#001f458a-60dc-410d-8797-912f23a3f39c"/>
          <w:id w:val="1866168818"/>
          <w:placeholder>
            <w:docPart w:val="4118B0A02F2141DCB251311D18CB2180"/>
          </w:placeholder>
        </w:sdtPr>
        <w:sdtContent>
          <w:customXmlInsRangeEnd w:id="588"/>
          <w:customXmlDelRangeEnd w:id="589"/>
          <w:ins w:id="590" w:author="Philipp Alexander Linden" w:date="2020-06-29T16:20:00Z">
            <w:del w:id="591" w:author="Mareike Ariaans" w:date="2020-07-06T12:27:00Z">
              <w:r w:rsidR="005E05FB" w:rsidRPr="005E05FB" w:rsidDel="005F6D29">
                <w:rPr>
                  <w:lang w:val="en-US"/>
                </w:rPr>
                <w:fldChar w:fldCharType="begin"/>
              </w:r>
            </w:del>
          </w:ins>
          <w:del w:id="592" w:author="Mareike Ariaans" w:date="2020-07-06T12:27:00Z">
            <w:r w:rsidR="00952423" w:rsidDel="005F6D29">
              <w:rPr>
                <w:lang w:val="en-US"/>
              </w:rPr>
              <w:del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delInstrText>
            </w:r>
          </w:del>
          <w:ins w:id="593" w:author="Philipp Alexander Linden" w:date="2020-06-29T16:20:00Z">
            <w:del w:id="594" w:author="Mareike Ariaans" w:date="2020-07-06T12:27:00Z">
              <w:r w:rsidR="005E05FB" w:rsidRPr="005E05FB" w:rsidDel="005F6D29">
                <w:rPr>
                  <w:lang w:val="en-US"/>
                </w:rPr>
                <w:fldChar w:fldCharType="separate"/>
              </w:r>
            </w:del>
          </w:ins>
          <w:del w:id="595" w:author="Mareike Ariaans" w:date="2020-07-06T12:27:00Z">
            <w:r w:rsidR="00952423" w:rsidDel="005F6D29">
              <w:rPr>
                <w:lang w:val="en-US"/>
              </w:rPr>
              <w:delText>Kraus et al.'s</w:delText>
            </w:r>
          </w:del>
          <w:ins w:id="596" w:author="Philipp Alexander Linden" w:date="2020-06-29T16:20:00Z">
            <w:del w:id="597" w:author="Mareike Ariaans" w:date="2020-07-06T12:27:00Z">
              <w:r w:rsidR="005E05FB" w:rsidRPr="005E05FB" w:rsidDel="005F6D29">
                <w:rPr>
                  <w:lang w:val="en-US"/>
                </w:rPr>
                <w:fldChar w:fldCharType="end"/>
              </w:r>
            </w:del>
          </w:ins>
          <w:customXmlInsRangeStart w:id="598" w:author="Philipp Alexander Linden" w:date="2020-06-29T16:20:00Z"/>
          <w:customXmlDelRangeStart w:id="599" w:author="Mareike Ariaans" w:date="2020-07-06T12:27:00Z"/>
        </w:sdtContent>
      </w:sdt>
      <w:customXmlInsRangeEnd w:id="598"/>
      <w:customXmlDelRangeEnd w:id="599"/>
      <w:ins w:id="600" w:author="Philipp Alexander Linden" w:date="2020-06-29T16:20:00Z">
        <w:del w:id="601" w:author="Mareike Ariaans" w:date="2020-07-06T12:27:00Z">
          <w:r w:rsidR="005E05FB" w:rsidRPr="005E05FB" w:rsidDel="005F6D29">
            <w:rPr>
              <w:lang w:val="en-US"/>
            </w:rPr>
            <w:delText xml:space="preserve"> </w:delText>
          </w:r>
        </w:del>
      </w:ins>
      <w:customXmlInsRangeStart w:id="602" w:author="Philipp Alexander Linden" w:date="2020-06-29T16:20:00Z"/>
      <w:customXmlDelRangeStart w:id="603" w:author="Mareike Ariaans" w:date="2020-07-06T12:27:00Z"/>
      <w:sdt>
        <w:sdtPr>
          <w:rPr>
            <w:lang w:val="en-US"/>
          </w:rPr>
          <w:alias w:val="Don't edit this field"/>
          <w:tag w:val="CitaviPlaceholder#bd95dbca-a0be-4e29-aca9-9214336fdc88"/>
          <w:id w:val="-2109188253"/>
          <w:placeholder>
            <w:docPart w:val="4118B0A02F2141DCB251311D18CB2180"/>
          </w:placeholder>
        </w:sdtPr>
        <w:sdtContent>
          <w:customXmlInsRangeEnd w:id="602"/>
          <w:customXmlDelRangeEnd w:id="603"/>
          <w:ins w:id="604" w:author="Philipp Alexander Linden" w:date="2020-06-29T16:20:00Z">
            <w:del w:id="605" w:author="Mareike Ariaans" w:date="2020-07-06T12:27:00Z">
              <w:r w:rsidR="005E05FB" w:rsidRPr="005E05FB" w:rsidDel="005F6D29">
                <w:rPr>
                  <w:lang w:val="en-US"/>
                </w:rPr>
                <w:fldChar w:fldCharType="begin"/>
              </w:r>
            </w:del>
          </w:ins>
          <w:del w:id="606" w:author="Mareike Ariaans" w:date="2020-07-06T12:27:00Z">
            <w:r w:rsidR="00952423" w:rsidDel="005F6D29">
              <w:rPr>
                <w:lang w:val="en-US"/>
              </w:rPr>
              <w:del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delInstrText>
            </w:r>
          </w:del>
          <w:ins w:id="607" w:author="Philipp Alexander Linden" w:date="2020-06-29T16:20:00Z">
            <w:del w:id="608" w:author="Mareike Ariaans" w:date="2020-07-06T12:27:00Z">
              <w:r w:rsidR="005E05FB" w:rsidRPr="005E05FB" w:rsidDel="005F6D29">
                <w:rPr>
                  <w:lang w:val="en-US"/>
                </w:rPr>
                <w:fldChar w:fldCharType="separate"/>
              </w:r>
            </w:del>
          </w:ins>
          <w:del w:id="609" w:author="Mareike Ariaans" w:date="2020-07-06T12:27:00Z">
            <w:r w:rsidR="00952423" w:rsidDel="005F6D29">
              <w:rPr>
                <w:lang w:val="en-US"/>
              </w:rPr>
              <w:delText>(2010)</w:delText>
            </w:r>
          </w:del>
          <w:ins w:id="610" w:author="Philipp Alexander Linden" w:date="2020-06-29T16:20:00Z">
            <w:del w:id="611" w:author="Mareike Ariaans" w:date="2020-07-06T12:27:00Z">
              <w:r w:rsidR="005E05FB" w:rsidRPr="005E05FB" w:rsidDel="005F6D29">
                <w:rPr>
                  <w:lang w:val="en-US"/>
                </w:rPr>
                <w:fldChar w:fldCharType="end"/>
              </w:r>
            </w:del>
          </w:ins>
          <w:customXmlInsRangeStart w:id="612" w:author="Philipp Alexander Linden" w:date="2020-06-29T16:20:00Z"/>
          <w:customXmlDelRangeStart w:id="613" w:author="Mareike Ariaans" w:date="2020-07-06T12:27:00Z"/>
        </w:sdtContent>
      </w:sdt>
      <w:customXmlInsRangeEnd w:id="612"/>
      <w:customXmlDelRangeEnd w:id="613"/>
      <w:ins w:id="614" w:author="Philipp Alexander Linden" w:date="2020-06-29T16:20:00Z">
        <w:del w:id="615" w:author="Mareike Ariaans" w:date="2020-07-06T12:27:00Z">
          <w:r w:rsidR="005E05FB" w:rsidRPr="005E05FB" w:rsidDel="005F6D29">
            <w:rPr>
              <w:lang w:val="en-US"/>
            </w:rPr>
            <w:delText xml:space="preserve"> typology.</w:delText>
          </w:r>
        </w:del>
      </w:ins>
    </w:p>
    <w:p w14:paraId="435E1D48" w14:textId="6FB2B465" w:rsidR="005E05FB" w:rsidRPr="005E05FB" w:rsidRDefault="005E05FB" w:rsidP="005E05FB">
      <w:pPr>
        <w:pStyle w:val="02FlietextEinzug"/>
        <w:ind w:firstLine="0"/>
        <w:rPr>
          <w:ins w:id="616" w:author="Philipp Alexander Linden" w:date="2020-06-29T16:20:00Z"/>
          <w:lang w:val="en-US"/>
        </w:rPr>
      </w:pPr>
      <w:ins w:id="617" w:author="Philipp Alexander Linden" w:date="2020-06-29T16:20:00Z">
        <w:r w:rsidRPr="005E05FB">
          <w:rPr>
            <w:lang w:val="en-US"/>
          </w:rPr>
          <w:t xml:space="preserve">The results of these typologies are certainly influenced by their focus and aim but also by the number of included countries. Some studies included only about ten European/OECD country cases </w:t>
        </w:r>
      </w:ins>
      <w:customXmlInsRangeStart w:id="618" w:author="Philipp Alexander Linden" w:date="2020-06-29T16:20:00Z"/>
      <w:sdt>
        <w:sdtPr>
          <w:rPr>
            <w:lang w:val="en-US"/>
          </w:rPr>
          <w:alias w:val="Don't edit this field"/>
          <w:tag w:val="CitaviPlaceholder#ec1d3126-328c-4a11-aec2-2b589b409d19"/>
          <w:id w:val="-1134094184"/>
          <w:placeholder>
            <w:docPart w:val="4118B0A02F2141DCB251311D18CB2180"/>
          </w:placeholder>
        </w:sdtPr>
        <w:sdtContent>
          <w:customXmlInsRangeEnd w:id="618"/>
          <w:ins w:id="619" w:author="Philipp Alexander Linden" w:date="2020-06-29T16:20:00Z">
            <w:r w:rsidRPr="005E05FB">
              <w:rPr>
                <w:lang w:val="en-US"/>
              </w:rPr>
              <w:fldChar w:fldCharType="begin"/>
            </w:r>
          </w:ins>
          <w:r w:rsidR="00952423">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ins w:id="620" w:author="Philipp Alexander Linden" w:date="2020-06-29T16:20:00Z">
            <w:r w:rsidRPr="005E05FB">
              <w:rPr>
                <w:lang w:val="en-US"/>
              </w:rPr>
              <w:fldChar w:fldCharType="separate"/>
            </w:r>
          </w:ins>
          <w:r w:rsidR="00952423">
            <w:rPr>
              <w:lang w:val="en-US"/>
            </w:rPr>
            <w:t>(Alber, 1995; Halásková et al., 2017; Pommer et al., 2009)</w:t>
          </w:r>
          <w:ins w:id="621" w:author="Philipp Alexander Linden" w:date="2020-06-29T16:20:00Z">
            <w:r w:rsidRPr="005E05FB">
              <w:rPr>
                <w:lang w:val="en-US"/>
              </w:rPr>
              <w:fldChar w:fldCharType="end"/>
            </w:r>
          </w:ins>
          <w:customXmlInsRangeStart w:id="622" w:author="Philipp Alexander Linden" w:date="2020-06-29T16:20:00Z"/>
        </w:sdtContent>
      </w:sdt>
      <w:customXmlInsRangeEnd w:id="622"/>
      <w:ins w:id="623" w:author="Philipp Alexander Linden" w:date="2020-06-29T16:20:00Z">
        <w:r w:rsidRPr="005E05FB">
          <w:rPr>
            <w:lang w:val="en-US"/>
          </w:rPr>
          <w:t xml:space="preserve"> while others analyzed about 20 and more European </w:t>
        </w:r>
      </w:ins>
      <w:customXmlInsRangeStart w:id="624" w:author="Philipp Alexander Linden" w:date="2020-06-29T16:20:00Z"/>
      <w:sdt>
        <w:sdtPr>
          <w:rPr>
            <w:lang w:val="en-US"/>
          </w:rPr>
          <w:alias w:val="Don't edit this field"/>
          <w:tag w:val="CitaviPlaceholder#5d260071-a9f0-4c78-b355-2a1871fb6dac"/>
          <w:id w:val="-717971029"/>
          <w:placeholder>
            <w:docPart w:val="4118B0A02F2141DCB251311D18CB2180"/>
          </w:placeholder>
        </w:sdtPr>
        <w:sdtContent>
          <w:customXmlInsRangeEnd w:id="624"/>
          <w:ins w:id="625" w:author="Philipp Alexander Linden" w:date="2020-06-29T16:20:00Z">
            <w:r w:rsidRPr="005E05FB">
              <w:rPr>
                <w:lang w:val="en-US"/>
              </w:rPr>
              <w:fldChar w:fldCharType="begin"/>
            </w:r>
          </w:ins>
          <w:r w:rsidR="00952423">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ins w:id="626" w:author="Philipp Alexander Linden" w:date="2020-06-29T16:20:00Z">
            <w:r w:rsidRPr="005E05FB">
              <w:rPr>
                <w:lang w:val="en-US"/>
              </w:rPr>
              <w:fldChar w:fldCharType="separate"/>
            </w:r>
          </w:ins>
          <w:r w:rsidR="00952423">
            <w:rPr>
              <w:lang w:val="en-US"/>
            </w:rPr>
            <w:t>(Damiani et al., 2011; Kraus et al., 2010)</w:t>
          </w:r>
          <w:ins w:id="627" w:author="Philipp Alexander Linden" w:date="2020-06-29T16:20:00Z">
            <w:r w:rsidRPr="005E05FB">
              <w:rPr>
                <w:lang w:val="en-US"/>
              </w:rPr>
              <w:fldChar w:fldCharType="end"/>
            </w:r>
          </w:ins>
          <w:customXmlInsRangeStart w:id="628" w:author="Philipp Alexander Linden" w:date="2020-06-29T16:20:00Z"/>
        </w:sdtContent>
      </w:sdt>
      <w:customXmlInsRangeEnd w:id="628"/>
      <w:ins w:id="629" w:author="Philipp Alexander Linden" w:date="2020-06-29T16:20:00Z">
        <w:r w:rsidRPr="005E05FB">
          <w:rPr>
            <w:lang w:val="en-US"/>
          </w:rPr>
          <w:t xml:space="preserve"> and/or OECD cases </w:t>
        </w:r>
      </w:ins>
      <w:customXmlInsRangeStart w:id="630" w:author="Philipp Alexander Linden" w:date="2020-06-29T16:20:00Z"/>
      <w:sdt>
        <w:sdtPr>
          <w:rPr>
            <w:lang w:val="en-US"/>
          </w:rPr>
          <w:alias w:val="Don't edit this field"/>
          <w:tag w:val="CitaviPlaceholder#88df41d0-3cbf-4436-9486-799861ce0173"/>
          <w:id w:val="2063670814"/>
          <w:placeholder>
            <w:docPart w:val="4118B0A02F2141DCB251311D18CB2180"/>
          </w:placeholder>
        </w:sdtPr>
        <w:sdtContent>
          <w:customXmlInsRangeEnd w:id="630"/>
          <w:ins w:id="631" w:author="Philipp Alexander Linden" w:date="2020-06-29T16:20:00Z">
            <w:r w:rsidRPr="005E05FB">
              <w:rPr>
                <w:lang w:val="en-US"/>
              </w:rPr>
              <w:fldChar w:fldCharType="begin"/>
            </w:r>
          </w:ins>
          <w:r w:rsidR="00952423">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ins w:id="632" w:author="Philipp Alexander Linden" w:date="2020-06-29T16:20:00Z">
            <w:r w:rsidRPr="005E05FB">
              <w:rPr>
                <w:lang w:val="en-US"/>
              </w:rPr>
              <w:fldChar w:fldCharType="separate"/>
            </w:r>
          </w:ins>
          <w:r w:rsidR="00952423">
            <w:rPr>
              <w:lang w:val="en-US"/>
            </w:rPr>
            <w:t>(Colombo, 2012)</w:t>
          </w:r>
          <w:ins w:id="633" w:author="Philipp Alexander Linden" w:date="2020-06-29T16:20:00Z">
            <w:r w:rsidRPr="005E05FB">
              <w:rPr>
                <w:lang w:val="en-US"/>
              </w:rPr>
              <w:fldChar w:fldCharType="end"/>
            </w:r>
          </w:ins>
          <w:customXmlInsRangeStart w:id="634" w:author="Philipp Alexander Linden" w:date="2020-06-29T16:20:00Z"/>
        </w:sdtContent>
      </w:sdt>
      <w:customXmlInsRangeEnd w:id="634"/>
      <w:ins w:id="635" w:author="Philipp Alexander Linden" w:date="2020-06-29T16:20:00Z">
        <w:r w:rsidRPr="005E05FB">
          <w:rPr>
            <w:lang w:val="en-US"/>
          </w:rPr>
          <w:t xml:space="preserve">. </w:t>
        </w:r>
      </w:ins>
    </w:p>
    <w:p w14:paraId="0C9623C8" w14:textId="45CDE543" w:rsidR="005E05FB" w:rsidRPr="005E05FB" w:rsidRDefault="005E05FB" w:rsidP="00CF57A8">
      <w:pPr>
        <w:pStyle w:val="02FlietextEinzug"/>
        <w:rPr>
          <w:lang w:val="en-US"/>
        </w:rPr>
      </w:pPr>
      <w:ins w:id="636" w:author="Philipp Alexander Linden" w:date="2020-06-29T16:20:00Z">
        <w:r w:rsidRPr="005E05FB">
          <w:rPr>
            <w:lang w:val="en-US"/>
          </w:rPr>
          <w:t xml:space="preserve">Despite the large variety in the number of clusters and the composition of those clusters in the different typologies some similarities and parallels can be depicted. The most robust cluster is a Scandinavian or northern European cluster that mostly includes Sweden, Norway, Denmark, Finland and often also the Netherlands </w:t>
        </w:r>
      </w:ins>
      <w:customXmlInsRangeStart w:id="637" w:author="Philipp Alexander Linden" w:date="2020-06-29T16:20:00Z"/>
      <w:sdt>
        <w:sdtPr>
          <w:rPr>
            <w:lang w:val="en-US"/>
          </w:rPr>
          <w:alias w:val="Don't edit this field"/>
          <w:tag w:val="CitaviPlaceholder#f63525ed-8884-4f8e-918e-35e6d3f77443"/>
          <w:id w:val="-1308238888"/>
          <w:placeholder>
            <w:docPart w:val="4118B0A02F2141DCB251311D18CB2180"/>
          </w:placeholder>
        </w:sdtPr>
        <w:sdtContent>
          <w:customXmlInsRangeEnd w:id="637"/>
          <w:r w:rsidRPr="005E05FB">
            <w:rPr>
              <w:lang w:val="en-US"/>
            </w:rPr>
            <w:fldChar w:fldCharType="begin"/>
          </w:r>
          <w:r w:rsidR="00952423">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952423" w:rsidRPr="008E361D">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952423">
            <w:t>(Alber, 1995; Colombo, 2012; Damiani et al., 2011; Kraus et al., 2010; Pommer et al., 2009)</w:t>
          </w:r>
          <w:ins w:id="638" w:author="Philipp Alexander Linden" w:date="2020-06-29T16:20:00Z">
            <w:r w:rsidRPr="005E05FB">
              <w:rPr>
                <w:lang w:val="en-US"/>
              </w:rPr>
              <w:fldChar w:fldCharType="end"/>
            </w:r>
          </w:ins>
          <w:customXmlInsRangeStart w:id="639" w:author="Philipp Alexander Linden" w:date="2020-06-29T16:20:00Z"/>
        </w:sdtContent>
      </w:sdt>
      <w:customXmlInsRangeEnd w:id="639"/>
      <w:ins w:id="640" w:author="Philipp Alexander Linden" w:date="2020-06-29T16:20:00Z">
        <w:r w:rsidRPr="005E05FB">
          <w:t xml:space="preserve">. </w:t>
        </w:r>
        <w:r w:rsidRPr="005E05FB">
          <w:rPr>
            <w:lang w:val="en-US"/>
          </w:rPr>
          <w:t xml:space="preserve">Clusters which include only Eastern European countries can be found in the typologies by </w:t>
        </w:r>
      </w:ins>
      <w:customXmlInsRangeStart w:id="641" w:author="Philipp Alexander Linden" w:date="2020-06-29T16:20:00Z"/>
      <w:sdt>
        <w:sdtPr>
          <w:rPr>
            <w:lang w:val="en-US"/>
          </w:rPr>
          <w:alias w:val="Don't edit this field"/>
          <w:tag w:val="CitaviPlaceholder#821802ec-8205-43cc-a6b6-7855e3c19feb"/>
          <w:id w:val="1555120584"/>
          <w:placeholder>
            <w:docPart w:val="4118B0A02F2141DCB251311D18CB2180"/>
          </w:placeholder>
        </w:sdtPr>
        <w:sdtContent>
          <w:customXmlInsRangeEnd w:id="641"/>
          <w:ins w:id="642"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ins w:id="643" w:author="Philipp Alexander Linden" w:date="2020-06-29T16:20:00Z">
            <w:r w:rsidRPr="005E05FB">
              <w:rPr>
                <w:lang w:val="en-US"/>
              </w:rPr>
              <w:fldChar w:fldCharType="separate"/>
            </w:r>
          </w:ins>
          <w:r w:rsidR="00952423">
            <w:rPr>
              <w:lang w:val="en-US"/>
            </w:rPr>
            <w:t>Damiani et al.</w:t>
          </w:r>
          <w:ins w:id="644" w:author="Philipp Alexander Linden" w:date="2020-06-29T16:20:00Z">
            <w:r w:rsidRPr="005E05FB">
              <w:rPr>
                <w:lang w:val="en-US"/>
              </w:rPr>
              <w:fldChar w:fldCharType="end"/>
            </w:r>
          </w:ins>
          <w:customXmlInsRangeStart w:id="645" w:author="Philipp Alexander Linden" w:date="2020-06-29T16:20:00Z"/>
        </w:sdtContent>
      </w:sdt>
      <w:customXmlInsRangeEnd w:id="645"/>
      <w:ins w:id="646" w:author="Philipp Alexander Linden" w:date="2020-06-29T16:20:00Z">
        <w:r w:rsidRPr="005E05FB">
          <w:rPr>
            <w:lang w:val="en-US"/>
          </w:rPr>
          <w:t xml:space="preserve"> </w:t>
        </w:r>
      </w:ins>
      <w:customXmlInsRangeStart w:id="647" w:author="Philipp Alexander Linden" w:date="2020-06-29T16:20:00Z"/>
      <w:sdt>
        <w:sdtPr>
          <w:rPr>
            <w:lang w:val="en-US"/>
          </w:rPr>
          <w:alias w:val="Don't edit this field"/>
          <w:tag w:val="CitaviPlaceholder#f46b660c-723d-4d8b-8eec-b5516c790d77"/>
          <w:id w:val="-487555929"/>
          <w:placeholder>
            <w:docPart w:val="4118B0A02F2141DCB251311D18CB2180"/>
          </w:placeholder>
        </w:sdtPr>
        <w:sdtContent>
          <w:customXmlInsRangeEnd w:id="647"/>
          <w:ins w:id="648"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ins w:id="649" w:author="Philipp Alexander Linden" w:date="2020-06-29T16:20:00Z">
            <w:r w:rsidRPr="005E05FB">
              <w:rPr>
                <w:lang w:val="en-US"/>
              </w:rPr>
              <w:fldChar w:fldCharType="separate"/>
            </w:r>
          </w:ins>
          <w:r w:rsidR="00952423">
            <w:rPr>
              <w:lang w:val="en-US"/>
            </w:rPr>
            <w:t>(2011)</w:t>
          </w:r>
          <w:ins w:id="650" w:author="Philipp Alexander Linden" w:date="2020-06-29T16:20:00Z">
            <w:r w:rsidRPr="005E05FB">
              <w:rPr>
                <w:lang w:val="en-US"/>
              </w:rPr>
              <w:fldChar w:fldCharType="end"/>
            </w:r>
          </w:ins>
          <w:customXmlInsRangeStart w:id="651" w:author="Philipp Alexander Linden" w:date="2020-06-29T16:20:00Z"/>
        </w:sdtContent>
      </w:sdt>
      <w:customXmlInsRangeEnd w:id="651"/>
      <w:ins w:id="652" w:author="Philipp Alexander Linden" w:date="2020-06-29T16:20:00Z">
        <w:r w:rsidRPr="005E05FB">
          <w:rPr>
            <w:lang w:val="en-US"/>
          </w:rPr>
          <w:t xml:space="preserve">, </w:t>
        </w:r>
      </w:ins>
      <w:customXmlInsRangeStart w:id="653" w:author="Philipp Alexander Linden" w:date="2020-06-29T16:20:00Z"/>
      <w:sdt>
        <w:sdtPr>
          <w:rPr>
            <w:lang w:val="en-US"/>
          </w:rPr>
          <w:alias w:val="Don't edit this field"/>
          <w:tag w:val="CitaviPlaceholder#70321f17-dd04-46c3-93b1-c87d23ba7b4e"/>
          <w:id w:val="1876421934"/>
          <w:placeholder>
            <w:docPart w:val="4118B0A02F2141DCB251311D18CB2180"/>
          </w:placeholder>
        </w:sdtPr>
        <w:sdtContent>
          <w:customXmlInsRangeEnd w:id="653"/>
          <w:ins w:id="654"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ins w:id="655" w:author="Philipp Alexander Linden" w:date="2020-06-29T16:20:00Z">
            <w:r w:rsidRPr="005E05FB">
              <w:rPr>
                <w:lang w:val="en-US"/>
              </w:rPr>
              <w:fldChar w:fldCharType="separate"/>
            </w:r>
          </w:ins>
          <w:r w:rsidR="00952423">
            <w:rPr>
              <w:lang w:val="en-US"/>
            </w:rPr>
            <w:t>Halásková et al.</w:t>
          </w:r>
          <w:ins w:id="656" w:author="Philipp Alexander Linden" w:date="2020-06-29T16:20:00Z">
            <w:r w:rsidRPr="005E05FB">
              <w:rPr>
                <w:lang w:val="en-US"/>
              </w:rPr>
              <w:fldChar w:fldCharType="end"/>
            </w:r>
          </w:ins>
          <w:customXmlInsRangeStart w:id="657" w:author="Philipp Alexander Linden" w:date="2020-06-29T16:20:00Z"/>
        </w:sdtContent>
      </w:sdt>
      <w:customXmlInsRangeEnd w:id="657"/>
      <w:ins w:id="658" w:author="Philipp Alexander Linden" w:date="2020-06-29T16:20:00Z">
        <w:r w:rsidRPr="005E05FB">
          <w:rPr>
            <w:lang w:val="en-US"/>
          </w:rPr>
          <w:t xml:space="preserve"> </w:t>
        </w:r>
      </w:ins>
      <w:customXmlInsRangeStart w:id="659" w:author="Philipp Alexander Linden" w:date="2020-06-29T16:20:00Z"/>
      <w:sdt>
        <w:sdtPr>
          <w:rPr>
            <w:lang w:val="en-US"/>
          </w:rPr>
          <w:alias w:val="Don't edit this field"/>
          <w:tag w:val="CitaviPlaceholder#073aa931-c262-4e1a-9792-b46e1ef1143f"/>
          <w:id w:val="1732970932"/>
          <w:placeholder>
            <w:docPart w:val="4118B0A02F2141DCB251311D18CB2180"/>
          </w:placeholder>
        </w:sdtPr>
        <w:sdtContent>
          <w:customXmlInsRangeEnd w:id="659"/>
          <w:ins w:id="660"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ins w:id="661" w:author="Philipp Alexander Linden" w:date="2020-06-29T16:20:00Z">
            <w:r w:rsidRPr="005E05FB">
              <w:rPr>
                <w:lang w:val="en-US"/>
              </w:rPr>
              <w:fldChar w:fldCharType="separate"/>
            </w:r>
          </w:ins>
          <w:r w:rsidR="00952423">
            <w:rPr>
              <w:lang w:val="en-US"/>
            </w:rPr>
            <w:t>(2017)</w:t>
          </w:r>
          <w:ins w:id="662" w:author="Philipp Alexander Linden" w:date="2020-06-29T16:20:00Z">
            <w:r w:rsidRPr="005E05FB">
              <w:rPr>
                <w:lang w:val="en-US"/>
              </w:rPr>
              <w:fldChar w:fldCharType="end"/>
            </w:r>
          </w:ins>
          <w:customXmlInsRangeStart w:id="663" w:author="Philipp Alexander Linden" w:date="2020-06-29T16:20:00Z"/>
        </w:sdtContent>
      </w:sdt>
      <w:customXmlInsRangeEnd w:id="663"/>
      <w:ins w:id="664" w:author="Philipp Alexander Linden" w:date="2020-06-29T16:20:00Z">
        <w:r w:rsidRPr="005E05FB">
          <w:rPr>
            <w:lang w:val="en-US"/>
          </w:rPr>
          <w:t xml:space="preserve"> and </w:t>
        </w:r>
      </w:ins>
      <w:customXmlInsRangeStart w:id="665" w:author="Philipp Alexander Linden" w:date="2020-06-29T16:20:00Z"/>
      <w:sdt>
        <w:sdtPr>
          <w:rPr>
            <w:lang w:val="en-US"/>
          </w:rPr>
          <w:alias w:val="Don't edit this field"/>
          <w:tag w:val="CitaviPlaceholder#8d831f9c-58b9-4296-bddc-c7411dbb6c75"/>
          <w:id w:val="-2093773289"/>
          <w:placeholder>
            <w:docPart w:val="4118B0A02F2141DCB251311D18CB2180"/>
          </w:placeholder>
        </w:sdtPr>
        <w:sdtContent>
          <w:customXmlInsRangeEnd w:id="665"/>
          <w:ins w:id="666"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ins w:id="667" w:author="Philipp Alexander Linden" w:date="2020-06-29T16:20:00Z">
            <w:r w:rsidRPr="005E05FB">
              <w:rPr>
                <w:lang w:val="en-US"/>
              </w:rPr>
              <w:fldChar w:fldCharType="separate"/>
            </w:r>
          </w:ins>
          <w:r w:rsidR="00952423">
            <w:rPr>
              <w:lang w:val="en-US"/>
            </w:rPr>
            <w:t>Kraus et al.</w:t>
          </w:r>
          <w:ins w:id="668" w:author="Philipp Alexander Linden" w:date="2020-06-29T16:20:00Z">
            <w:r w:rsidRPr="005E05FB">
              <w:rPr>
                <w:lang w:val="en-US"/>
              </w:rPr>
              <w:fldChar w:fldCharType="end"/>
            </w:r>
          </w:ins>
          <w:customXmlInsRangeStart w:id="669" w:author="Philipp Alexander Linden" w:date="2020-06-29T16:20:00Z"/>
        </w:sdtContent>
      </w:sdt>
      <w:customXmlInsRangeEnd w:id="669"/>
      <w:ins w:id="670" w:author="Philipp Alexander Linden" w:date="2020-06-29T16:20:00Z">
        <w:r w:rsidRPr="005E05FB">
          <w:rPr>
            <w:lang w:val="en-US"/>
          </w:rPr>
          <w:t xml:space="preserve"> </w:t>
        </w:r>
      </w:ins>
      <w:customXmlInsRangeStart w:id="671" w:author="Philipp Alexander Linden" w:date="2020-06-29T16:20:00Z"/>
      <w:sdt>
        <w:sdtPr>
          <w:rPr>
            <w:lang w:val="en-US"/>
          </w:rPr>
          <w:alias w:val="Don't edit this field"/>
          <w:tag w:val="CitaviPlaceholder#d346ffb4-9ff1-4cd1-a19c-9aaaaabb572a"/>
          <w:id w:val="1577400042"/>
          <w:placeholder>
            <w:docPart w:val="4118B0A02F2141DCB251311D18CB2180"/>
          </w:placeholder>
        </w:sdtPr>
        <w:sdtContent>
          <w:customXmlInsRangeEnd w:id="671"/>
          <w:ins w:id="672"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ins w:id="673" w:author="Philipp Alexander Linden" w:date="2020-06-29T16:20:00Z">
            <w:r w:rsidRPr="005E05FB">
              <w:rPr>
                <w:lang w:val="en-US"/>
              </w:rPr>
              <w:fldChar w:fldCharType="separate"/>
            </w:r>
          </w:ins>
          <w:r w:rsidR="00952423">
            <w:rPr>
              <w:lang w:val="en-US"/>
            </w:rPr>
            <w:t>(2010)</w:t>
          </w:r>
          <w:ins w:id="674" w:author="Philipp Alexander Linden" w:date="2020-06-29T16:20:00Z">
            <w:r w:rsidRPr="005E05FB">
              <w:rPr>
                <w:lang w:val="en-US"/>
              </w:rPr>
              <w:fldChar w:fldCharType="end"/>
            </w:r>
          </w:ins>
          <w:customXmlInsRangeStart w:id="675" w:author="Philipp Alexander Linden" w:date="2020-06-29T16:20:00Z"/>
        </w:sdtContent>
      </w:sdt>
      <w:customXmlInsRangeEnd w:id="675"/>
      <w:ins w:id="676" w:author="Philipp Alexander Linden" w:date="2020-06-29T16:20:00Z">
        <w:r w:rsidRPr="005E05FB">
          <w:rPr>
            <w:lang w:val="en-US"/>
          </w:rPr>
          <w:t xml:space="preserve"> In these clusters often Bulgaria, Hungary, the Czech Republic, Estonia</w:t>
        </w:r>
      </w:ins>
      <w:ins w:id="677" w:author="Mareike Ariaans" w:date="2020-07-06T12:53:00Z">
        <w:r w:rsidR="00A35056">
          <w:rPr>
            <w:lang w:val="en-US"/>
          </w:rPr>
          <w:t>,</w:t>
        </w:r>
      </w:ins>
      <w:ins w:id="678" w:author="Philipp Alexander Linden" w:date="2020-06-29T16:20:00Z">
        <w:r w:rsidRPr="005E05FB">
          <w:rPr>
            <w:lang w:val="en-US"/>
          </w:rPr>
          <w:t xml:space="preserve"> and Slovakia are included, while other Eastern European countries sometimes join. In some studies a second cluster which incorporates Eastern-</w:t>
        </w:r>
        <w:r w:rsidRPr="005E05FB">
          <w:rPr>
            <w:lang w:val="en-US"/>
          </w:rPr>
          <w:lastRenderedPageBreak/>
          <w:t xml:space="preserve">European as well as Southern European countries is built </w:t>
        </w:r>
      </w:ins>
      <w:customXmlInsRangeStart w:id="679" w:author="Philipp Alexander Linden" w:date="2020-06-29T16:20:00Z"/>
      <w:sdt>
        <w:sdtPr>
          <w:rPr>
            <w:lang w:val="en-US"/>
          </w:rPr>
          <w:alias w:val="Don't edit this field"/>
          <w:tag w:val="CitaviPlaceholder#716d8010-c467-4967-b0e5-14c22d47fa9c"/>
          <w:id w:val="11578945"/>
          <w:placeholder>
            <w:docPart w:val="4118B0A02F2141DCB251311D18CB2180"/>
          </w:placeholder>
        </w:sdtPr>
        <w:sdtContent>
          <w:customXmlInsRangeEnd w:id="679"/>
          <w:ins w:id="680" w:author="Philipp Alexander Linden" w:date="2020-06-29T16:20:00Z">
            <w:r w:rsidRPr="005E05FB">
              <w:rPr>
                <w:lang w:val="en-US"/>
              </w:rPr>
              <w:fldChar w:fldCharType="begin"/>
            </w:r>
          </w:ins>
          <w:r w:rsidR="00952423">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ins w:id="681" w:author="Philipp Alexander Linden" w:date="2020-06-29T16:20:00Z">
            <w:r w:rsidRPr="005E05FB">
              <w:rPr>
                <w:lang w:val="en-US"/>
              </w:rPr>
              <w:fldChar w:fldCharType="separate"/>
            </w:r>
          </w:ins>
          <w:r w:rsidR="00952423">
            <w:rPr>
              <w:lang w:val="en-US"/>
            </w:rPr>
            <w:t>(Damiani et al., 2011; Kraus et al., 2010; Colombo et al., 2011)</w:t>
          </w:r>
          <w:ins w:id="682" w:author="Philipp Alexander Linden" w:date="2020-06-29T16:20:00Z">
            <w:r w:rsidRPr="005E05FB">
              <w:rPr>
                <w:lang w:val="en-US"/>
              </w:rPr>
              <w:fldChar w:fldCharType="end"/>
            </w:r>
          </w:ins>
          <w:customXmlInsRangeStart w:id="683" w:author="Philipp Alexander Linden" w:date="2020-06-29T16:20:00Z"/>
        </w:sdtContent>
      </w:sdt>
      <w:customXmlInsRangeEnd w:id="683"/>
      <w:ins w:id="684" w:author="Philipp Alexander Linden" w:date="2020-06-29T16:20:00Z">
        <w:r w:rsidRPr="005E05FB">
          <w:rPr>
            <w:lang w:val="en-US"/>
          </w:rPr>
          <w:t xml:space="preserve"> including Italy, Spain</w:t>
        </w:r>
      </w:ins>
      <w:ins w:id="685" w:author="Mareike Ariaans" w:date="2020-07-06T12:53:00Z">
        <w:r w:rsidR="00A35056">
          <w:rPr>
            <w:lang w:val="en-US"/>
          </w:rPr>
          <w:t>,</w:t>
        </w:r>
      </w:ins>
      <w:ins w:id="686" w:author="Philipp Alexander Linden" w:date="2020-06-29T16:20:00Z">
        <w:r w:rsidRPr="005E05FB">
          <w:rPr>
            <w:lang w:val="en-US"/>
          </w:rPr>
          <w:t xml:space="preserve"> and Greece. These countries are only depicted in a genuine Southern European cluster by </w:t>
        </w:r>
      </w:ins>
      <w:customXmlInsRangeStart w:id="687" w:author="Philipp Alexander Linden" w:date="2020-06-29T16:20:00Z"/>
      <w:sdt>
        <w:sdtPr>
          <w:rPr>
            <w:lang w:val="en-US"/>
          </w:rPr>
          <w:alias w:val="Don't edit this field"/>
          <w:tag w:val="CitaviPlaceholder#698012ae-af6b-403b-a13c-13b1e2315222"/>
          <w:id w:val="1252860813"/>
          <w:placeholder>
            <w:docPart w:val="4118B0A02F2141DCB251311D18CB2180"/>
          </w:placeholder>
        </w:sdtPr>
        <w:sdtContent>
          <w:customXmlInsRangeEnd w:id="687"/>
          <w:ins w:id="688"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ins w:id="689" w:author="Philipp Alexander Linden" w:date="2020-06-29T16:20:00Z">
            <w:r w:rsidRPr="005E05FB">
              <w:rPr>
                <w:lang w:val="en-US"/>
              </w:rPr>
              <w:fldChar w:fldCharType="separate"/>
            </w:r>
          </w:ins>
          <w:r w:rsidR="00952423">
            <w:rPr>
              <w:lang w:val="en-US"/>
            </w:rPr>
            <w:t>Pommer et al.</w:t>
          </w:r>
          <w:ins w:id="690" w:author="Philipp Alexander Linden" w:date="2020-06-29T16:20:00Z">
            <w:r w:rsidRPr="005E05FB">
              <w:rPr>
                <w:lang w:val="en-US"/>
              </w:rPr>
              <w:fldChar w:fldCharType="end"/>
            </w:r>
          </w:ins>
          <w:customXmlInsRangeStart w:id="691" w:author="Philipp Alexander Linden" w:date="2020-06-29T16:20:00Z"/>
        </w:sdtContent>
      </w:sdt>
      <w:customXmlInsRangeEnd w:id="691"/>
      <w:ins w:id="692" w:author="Philipp Alexander Linden" w:date="2020-06-29T16:20:00Z">
        <w:r w:rsidRPr="005E05FB">
          <w:rPr>
            <w:lang w:val="en-US"/>
          </w:rPr>
          <w:t xml:space="preserve"> </w:t>
        </w:r>
      </w:ins>
      <w:customXmlInsRangeStart w:id="693" w:author="Philipp Alexander Linden" w:date="2020-06-29T16:20:00Z"/>
      <w:sdt>
        <w:sdtPr>
          <w:rPr>
            <w:lang w:val="en-US"/>
          </w:rPr>
          <w:alias w:val="Don't edit this field"/>
          <w:tag w:val="CitaviPlaceholder#7bf4dada-3011-4343-9523-8c94b097e98b"/>
          <w:id w:val="731275599"/>
          <w:placeholder>
            <w:docPart w:val="4118B0A02F2141DCB251311D18CB2180"/>
          </w:placeholder>
        </w:sdtPr>
        <w:sdtContent>
          <w:customXmlInsRangeEnd w:id="693"/>
          <w:ins w:id="694"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ins w:id="695" w:author="Philipp Alexander Linden" w:date="2020-06-29T16:20:00Z">
            <w:r w:rsidRPr="005E05FB">
              <w:rPr>
                <w:lang w:val="en-US"/>
              </w:rPr>
              <w:fldChar w:fldCharType="separate"/>
            </w:r>
          </w:ins>
          <w:r w:rsidR="00952423">
            <w:rPr>
              <w:lang w:val="en-US"/>
            </w:rPr>
            <w:t>(2009)</w:t>
          </w:r>
          <w:ins w:id="696" w:author="Philipp Alexander Linden" w:date="2020-06-29T16:20:00Z">
            <w:r w:rsidRPr="005E05FB">
              <w:rPr>
                <w:lang w:val="en-US"/>
              </w:rPr>
              <w:fldChar w:fldCharType="end"/>
            </w:r>
          </w:ins>
          <w:customXmlInsRangeStart w:id="697" w:author="Philipp Alexander Linden" w:date="2020-06-29T16:20:00Z"/>
        </w:sdtContent>
      </w:sdt>
      <w:customXmlInsRangeEnd w:id="697"/>
      <w:ins w:id="698" w:author="Philipp Alexander Linden" w:date="2020-06-29T16:20:00Z">
        <w:r w:rsidRPr="005E05FB">
          <w:rPr>
            <w:lang w:val="en-US"/>
          </w:rPr>
          <w:t>. Continental European countries such as Germany, France, Austria, Belgium</w:t>
        </w:r>
      </w:ins>
      <w:ins w:id="699" w:author="Mareike Ariaans" w:date="2020-07-06T12:54:00Z">
        <w:r w:rsidR="00A35056">
          <w:rPr>
            <w:lang w:val="en-US"/>
          </w:rPr>
          <w:t>,</w:t>
        </w:r>
      </w:ins>
      <w:ins w:id="700" w:author="Philipp Alexander Linden" w:date="2020-06-29T16:20:00Z">
        <w:r w:rsidRPr="005E05FB">
          <w:rPr>
            <w:lang w:val="en-US"/>
          </w:rPr>
          <w:t xml:space="preserve"> and Luxemburg can be found in many typologies together in one cluster but mostly together with some Eastern European or Northern European countries </w:t>
        </w:r>
      </w:ins>
      <w:customXmlInsRangeStart w:id="701" w:author="Philipp Alexander Linden" w:date="2020-06-29T16:20:00Z"/>
      <w:sdt>
        <w:sdtPr>
          <w:rPr>
            <w:lang w:val="en-US"/>
          </w:rPr>
          <w:alias w:val="Don't edit this field"/>
          <w:tag w:val="CitaviPlaceholder#3e8aa7b1-879c-4384-bf4d-276a839ec866"/>
          <w:id w:val="2041162726"/>
          <w:placeholder>
            <w:docPart w:val="4118B0A02F2141DCB251311D18CB2180"/>
          </w:placeholder>
        </w:sdtPr>
        <w:sdtContent>
          <w:customXmlInsRangeEnd w:id="701"/>
          <w:ins w:id="702" w:author="Philipp Alexander Linden" w:date="2020-06-29T16:20:00Z">
            <w:r w:rsidRPr="005E05FB">
              <w:rPr>
                <w:lang w:val="en-US"/>
              </w:rPr>
              <w:fldChar w:fldCharType="begin"/>
            </w:r>
          </w:ins>
          <w:r w:rsidR="00952423">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952423" w:rsidRPr="00952423">
            <w:rPr>
              <w:rPrChange w:id="703" w:author="Mareike Ariaans" w:date="2020-07-06T11:46:00Z">
                <w:rPr>
                  <w:lang w:val="en-US"/>
                </w:rPr>
              </w:rPrChange>
            </w:rPr>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ins w:id="704" w:author="Philipp Alexander Linden" w:date="2020-06-29T16:20:00Z">
            <w:r w:rsidRPr="005E05FB">
              <w:rPr>
                <w:lang w:val="en-US"/>
              </w:rPr>
              <w:fldChar w:fldCharType="separate"/>
            </w:r>
          </w:ins>
          <w:r w:rsidR="00952423">
            <w:t>(Alber, 1995; Damiani et al., 2011; Halásková et al., 2017; Kraus et al., 2010; Pommer et al., 2009)</w:t>
          </w:r>
          <w:ins w:id="705" w:author="Philipp Alexander Linden" w:date="2020-06-29T16:20:00Z">
            <w:r w:rsidRPr="005E05FB">
              <w:rPr>
                <w:lang w:val="en-US"/>
              </w:rPr>
              <w:fldChar w:fldCharType="end"/>
            </w:r>
          </w:ins>
          <w:customXmlInsRangeStart w:id="706" w:author="Philipp Alexander Linden" w:date="2020-06-29T16:20:00Z"/>
        </w:sdtContent>
      </w:sdt>
      <w:customXmlInsRangeEnd w:id="706"/>
      <w:ins w:id="707" w:author="Philipp Alexander Linden" w:date="2020-06-29T16:20:00Z">
        <w:r w:rsidRPr="005E05FB">
          <w:t xml:space="preserve">. </w:t>
        </w:r>
        <w:r w:rsidRPr="005E05FB">
          <w:rPr>
            <w:lang w:val="en-US"/>
          </w:rPr>
          <w:t xml:space="preserve">Non-European countries are rarely included in the typologies. The typology by </w:t>
        </w:r>
      </w:ins>
      <w:customXmlInsRangeStart w:id="708" w:author="Philipp Alexander Linden" w:date="2020-06-29T16:20:00Z"/>
      <w:sdt>
        <w:sdtPr>
          <w:rPr>
            <w:lang w:val="en-US"/>
          </w:rPr>
          <w:alias w:val="Don't edit this field"/>
          <w:tag w:val="CitaviPlaceholder#d0629911-bcfe-448f-b618-1aad2ae5c3e6"/>
          <w:id w:val="-193159987"/>
          <w:placeholder>
            <w:docPart w:val="4118B0A02F2141DCB251311D18CB2180"/>
          </w:placeholder>
        </w:sdtPr>
        <w:sdtContent>
          <w:customXmlInsRangeEnd w:id="708"/>
          <w:ins w:id="709"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ins w:id="710" w:author="Philipp Alexander Linden" w:date="2020-06-29T16:20:00Z">
            <w:r w:rsidRPr="005E05FB">
              <w:rPr>
                <w:lang w:val="en-US"/>
              </w:rPr>
              <w:fldChar w:fldCharType="separate"/>
            </w:r>
          </w:ins>
          <w:r w:rsidR="00952423">
            <w:rPr>
              <w:lang w:val="en-US"/>
            </w:rPr>
            <w:t>Colombo</w:t>
          </w:r>
          <w:ins w:id="711" w:author="Philipp Alexander Linden" w:date="2020-06-29T16:20:00Z">
            <w:r w:rsidRPr="005E05FB">
              <w:rPr>
                <w:lang w:val="en-US"/>
              </w:rPr>
              <w:fldChar w:fldCharType="end"/>
            </w:r>
          </w:ins>
          <w:customXmlInsRangeStart w:id="712" w:author="Philipp Alexander Linden" w:date="2020-06-29T16:20:00Z"/>
        </w:sdtContent>
      </w:sdt>
      <w:customXmlInsRangeEnd w:id="712"/>
      <w:ins w:id="713" w:author="Philipp Alexander Linden" w:date="2020-06-29T16:20:00Z">
        <w:r w:rsidRPr="005E05FB">
          <w:rPr>
            <w:lang w:val="en-US"/>
          </w:rPr>
          <w:t xml:space="preserve"> </w:t>
        </w:r>
      </w:ins>
      <w:customXmlInsRangeStart w:id="714" w:author="Philipp Alexander Linden" w:date="2020-06-29T16:20:00Z"/>
      <w:sdt>
        <w:sdtPr>
          <w:rPr>
            <w:lang w:val="en-US"/>
          </w:rPr>
          <w:alias w:val="Don't edit this field"/>
          <w:tag w:val="CitaviPlaceholder#fd23733d-2651-46fa-88c9-8fb3f20ab88c"/>
          <w:id w:val="-946462280"/>
          <w:placeholder>
            <w:docPart w:val="4118B0A02F2141DCB251311D18CB2180"/>
          </w:placeholder>
        </w:sdtPr>
        <w:sdtContent>
          <w:customXmlInsRangeEnd w:id="714"/>
          <w:ins w:id="715"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ins w:id="716" w:author="Philipp Alexander Linden" w:date="2020-06-29T16:20:00Z">
            <w:r w:rsidRPr="005E05FB">
              <w:rPr>
                <w:lang w:val="en-US"/>
              </w:rPr>
              <w:fldChar w:fldCharType="separate"/>
            </w:r>
          </w:ins>
          <w:r w:rsidR="00952423">
            <w:rPr>
              <w:lang w:val="en-US"/>
            </w:rPr>
            <w:t>(2012)</w:t>
          </w:r>
          <w:ins w:id="717" w:author="Philipp Alexander Linden" w:date="2020-06-29T16:20:00Z">
            <w:r w:rsidRPr="005E05FB">
              <w:rPr>
                <w:lang w:val="en-US"/>
              </w:rPr>
              <w:fldChar w:fldCharType="end"/>
            </w:r>
          </w:ins>
          <w:customXmlInsRangeStart w:id="718" w:author="Philipp Alexander Linden" w:date="2020-06-29T16:20:00Z"/>
        </w:sdtContent>
      </w:sdt>
      <w:customXmlInsRangeEnd w:id="718"/>
      <w:ins w:id="719" w:author="Philipp Alexander Linden" w:date="2020-06-29T16:20:00Z">
        <w:r w:rsidRPr="005E05FB">
          <w:rPr>
            <w:lang w:val="en-US"/>
          </w:rPr>
          <w:t>, which categorize</w:t>
        </w:r>
      </w:ins>
      <w:ins w:id="720" w:author="Mareike Ariaans" w:date="2020-07-06T12:54:00Z">
        <w:r w:rsidR="00A35056">
          <w:rPr>
            <w:lang w:val="en-US"/>
          </w:rPr>
          <w:t>s</w:t>
        </w:r>
      </w:ins>
      <w:ins w:id="721" w:author="Philipp Alexander Linden" w:date="2020-06-29T16:20:00Z">
        <w:r w:rsidRPr="005E05FB">
          <w:rPr>
            <w:lang w:val="en-US"/>
          </w:rPr>
          <w:t xml:space="preserve"> countries based on financing indicators include Japan and South Korea in a cluster with Germany, Luxemburg</w:t>
        </w:r>
      </w:ins>
      <w:ins w:id="722" w:author="Mareike Ariaans" w:date="2020-07-06T12:54:00Z">
        <w:r w:rsidR="00A35056">
          <w:rPr>
            <w:lang w:val="en-US"/>
          </w:rPr>
          <w:t>,</w:t>
        </w:r>
      </w:ins>
      <w:ins w:id="723" w:author="Philipp Alexander Linden" w:date="2020-06-29T16:20:00Z">
        <w:r w:rsidRPr="005E05FB">
          <w:rPr>
            <w:lang w:val="en-US"/>
          </w:rPr>
          <w:t xml:space="preserve"> and the Netherlands due to their common social insurance approach, whereas New Zealand and Canada are in a cluster with Greece, Spain</w:t>
        </w:r>
      </w:ins>
      <w:ins w:id="724" w:author="Mareike Ariaans" w:date="2020-07-06T12:54:00Z">
        <w:r w:rsidR="00A35056">
          <w:rPr>
            <w:lang w:val="en-US"/>
          </w:rPr>
          <w:t>,</w:t>
        </w:r>
      </w:ins>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95242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952423">
            <w:rPr>
              <w:lang w:val="en-US"/>
            </w:rPr>
            <w:t>(2017)</w:t>
          </w:r>
          <w:r w:rsidRPr="005E05FB">
            <w:rPr>
              <w:lang w:val="en-US"/>
            </w:rPr>
            <w:fldChar w:fldCharType="end"/>
          </w:r>
        </w:sdtContent>
      </w:sdt>
      <w:r w:rsidRPr="005E05FB">
        <w:rPr>
          <w:lang w:val="en-US"/>
        </w:rPr>
        <w:t xml:space="preserve"> find Australia and South Korea in one cluster.</w:t>
      </w:r>
    </w:p>
    <w:p w14:paraId="5BC41897" w14:textId="279010F8"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ins w:id="725" w:author="Mareike Ariaans" w:date="2020-07-06T12:55:00Z">
        <w:r w:rsidR="00A35056">
          <w:rPr>
            <w:lang w:val="en-US"/>
          </w:rPr>
          <w:t>e</w:t>
        </w:r>
      </w:ins>
      <w:r w:rsidR="00341CEB">
        <w:rPr>
          <w:lang w:val="en-US"/>
        </w:rPr>
        <w:t xml:space="preserve"> combined both approaches to provide the most flexible form of typology possible.</w:t>
      </w:r>
    </w:p>
    <w:p w14:paraId="56CE1366" w14:textId="46C54B08" w:rsidR="000732E6" w:rsidRPr="006A56FF" w:rsidRDefault="005E0DE7" w:rsidP="00EB31E0">
      <w:pPr>
        <w:pStyle w:val="berschrift1"/>
        <w:rPr>
          <w:lang w:val="en-US"/>
        </w:rPr>
      </w:pPr>
      <w:commentRangeStart w:id="726"/>
      <w:r w:rsidRPr="006A56FF">
        <w:rPr>
          <w:lang w:val="en-US"/>
        </w:rPr>
        <w:t>Methodology</w:t>
      </w:r>
      <w:r w:rsidR="0081256C" w:rsidRPr="006A56FF">
        <w:rPr>
          <w:lang w:val="en-US"/>
        </w:rPr>
        <w:t xml:space="preserve"> – 1</w:t>
      </w:r>
      <w:r w:rsidR="00194BB1">
        <w:rPr>
          <w:lang w:val="en-US"/>
        </w:rPr>
        <w:t>104</w:t>
      </w:r>
      <w:r w:rsidR="0081256C" w:rsidRPr="006A56FF">
        <w:rPr>
          <w:lang w:val="en-US"/>
        </w:rPr>
        <w:t xml:space="preserve"> words</w:t>
      </w:r>
      <w:commentRangeEnd w:id="726"/>
      <w:r w:rsidR="000E5CF2">
        <w:rPr>
          <w:rStyle w:val="Kommentarzeichen"/>
          <w:rFonts w:eastAsia="Calibri"/>
          <w:b w:val="0"/>
          <w:bCs w:val="0"/>
        </w:rPr>
        <w:commentReference w:id="726"/>
      </w:r>
    </w:p>
    <w:p w14:paraId="43C41322" w14:textId="4D8E00B5" w:rsidR="005E0DE7" w:rsidRPr="006A56FF" w:rsidRDefault="005E0DE7" w:rsidP="005E0DE7">
      <w:pPr>
        <w:pStyle w:val="berschrift2"/>
        <w:rPr>
          <w:lang w:val="en-US"/>
        </w:rPr>
      </w:pPr>
      <w:r w:rsidRPr="006A56FF">
        <w:rPr>
          <w:lang w:val="en-US"/>
        </w:rPr>
        <w:t>Data</w:t>
      </w:r>
    </w:p>
    <w:p w14:paraId="601196D4" w14:textId="0D3B6861" w:rsidR="00B047CD" w:rsidDel="0022392A" w:rsidRDefault="00E91ABE" w:rsidP="0022392A">
      <w:pPr>
        <w:pStyle w:val="Textkrper"/>
        <w:spacing w:line="480" w:lineRule="auto"/>
        <w:rPr>
          <w:ins w:id="727" w:author="Philipp Alexander Linden" w:date="2020-06-29T16:32:00Z"/>
          <w:del w:id="728" w:author="Mareike Ariaans" w:date="2020-07-06T13:08:00Z"/>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1)</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Content>
          <w:r w:rsidR="004A6407" w:rsidRPr="006A56FF">
            <w:rPr>
              <w:szCs w:val="24"/>
            </w:rPr>
            <w:fldChar w:fldCharType="begin"/>
          </w:r>
          <w:r w:rsidR="00952423">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rPr>
              <w:szCs w:val="24"/>
            </w:rPr>
            <w:fldChar w:fldCharType="separate"/>
          </w:r>
          <w:r w:rsidR="00952423">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ins w:id="729" w:author="Philipp Alexander Linden" w:date="2020-06-29T16:24:00Z">
        <w:r w:rsidR="00E4285A">
          <w:rPr>
            <w:szCs w:val="24"/>
          </w:rPr>
          <w:lastRenderedPageBreak/>
          <w:t>institutional</w:t>
        </w:r>
      </w:ins>
      <w:del w:id="730" w:author="Philipp Alexander Linden" w:date="2020-06-29T16:24:00Z">
        <w:r w:rsidR="00E028AA" w:rsidDel="00E4285A">
          <w:rPr>
            <w:szCs w:val="24"/>
          </w:rPr>
          <w:delText>qualitative</w:delText>
        </w:r>
      </w:del>
      <w:r w:rsidR="00E028AA">
        <w:rPr>
          <w:szCs w:val="24"/>
        </w:rPr>
        <w:t xml:space="preser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Missoc database </w:t>
      </w:r>
      <w:sdt>
        <w:sdtPr>
          <w:rPr>
            <w:szCs w:val="24"/>
          </w:rPr>
          <w:alias w:val="Don't edit this field"/>
          <w:tag w:val="CitaviPlaceholder#6f420b4f-9632-4c36-abb7-06d03ea1a46a"/>
          <w:id w:val="-2063627114"/>
          <w:placeholder>
            <w:docPart w:val="3137F1E46D754BDA83C48E671B6CFA29"/>
          </w:placeholder>
        </w:sdtPr>
        <w:sdtContent>
          <w:r w:rsidR="000116F3" w:rsidRPr="006A56FF">
            <w:rPr>
              <w:szCs w:val="24"/>
            </w:rPr>
            <w:fldChar w:fldCharType="begin"/>
          </w:r>
          <w:r w:rsidR="00952423">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05NjMyLTRjMzYtYWJiNy0wNmQwM2VhMWE0NmEiLCJUZXh0IjoiKE1JU1NPQywgMjAxOCkiLCJXQUlWZXJzaW9uIjoiNi40LjAuMzUifQ==}</w:instrText>
          </w:r>
          <w:r w:rsidR="000116F3" w:rsidRPr="006A56FF">
            <w:rPr>
              <w:szCs w:val="24"/>
            </w:rPr>
            <w:fldChar w:fldCharType="separate"/>
          </w:r>
          <w:r w:rsidR="00952423">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Content>
          <w:r w:rsidR="000116F3" w:rsidRPr="006A56FF">
            <w:rPr>
              <w:szCs w:val="24"/>
            </w:rPr>
            <w:fldChar w:fldCharType="begin"/>
          </w:r>
          <w:r w:rsidR="00952423">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0116F3" w:rsidRPr="006A56FF">
            <w:rPr>
              <w:szCs w:val="24"/>
            </w:rPr>
            <w:fldChar w:fldCharType="separate"/>
          </w:r>
          <w:r w:rsidR="00952423">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Content>
          <w:r w:rsidR="000116F3" w:rsidRPr="006A56FF">
            <w:rPr>
              <w:szCs w:val="24"/>
            </w:rPr>
            <w:fldChar w:fldCharType="begin"/>
          </w:r>
          <w:r w:rsidR="00952423">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0116F3" w:rsidRPr="006A56FF">
            <w:rPr>
              <w:szCs w:val="24"/>
            </w:rPr>
            <w:fldChar w:fldCharType="separate"/>
          </w:r>
          <w:r w:rsidR="00952423">
            <w:rPr>
              <w:szCs w:val="24"/>
            </w:rPr>
            <w:t>(European Commission, 2018)</w:t>
          </w:r>
          <w:r w:rsidR="000116F3" w:rsidRPr="006A56FF">
            <w:rPr>
              <w:szCs w:val="24"/>
            </w:rPr>
            <w:fldChar w:fldCharType="end"/>
          </w:r>
        </w:sdtContent>
      </w:sdt>
      <w:r w:rsidR="004A6407" w:rsidRPr="006A56FF">
        <w:rPr>
          <w:szCs w:val="24"/>
        </w:rPr>
        <w:t xml:space="preserve"> </w:t>
      </w:r>
      <w:ins w:id="731" w:author="Mareike Ariaans" w:date="2020-07-06T13:10:00Z">
        <w:r w:rsidR="0022392A" w:rsidRPr="00383E36">
          <w:t>In case of ambiguous information, we searched for additional information on the indicator within scientific publications and countries’ official websites</w:t>
        </w:r>
        <w:r w:rsidR="0022392A" w:rsidRPr="006A56FF" w:rsidDel="0022392A">
          <w:rPr>
            <w:szCs w:val="24"/>
          </w:rPr>
          <w:t xml:space="preserve"> </w:t>
        </w:r>
      </w:ins>
      <w:commentRangeStart w:id="732"/>
      <w:del w:id="733" w:author="Mareike Ariaans" w:date="2020-07-06T13:08:00Z">
        <w:r w:rsidR="004A6407" w:rsidRPr="006A56FF" w:rsidDel="0022392A">
          <w:rPr>
            <w:szCs w:val="24"/>
          </w:rPr>
          <w:delText>through a coding scheme developed and applied by the first author</w:delText>
        </w:r>
        <w:r w:rsidR="000116F3" w:rsidRPr="006A56FF" w:rsidDel="0022392A">
          <w:rPr>
            <w:szCs w:val="24"/>
          </w:rPr>
          <w:delText>.</w:delText>
        </w:r>
        <w:r w:rsidR="00DC026B" w:rsidDel="0022392A">
          <w:rPr>
            <w:szCs w:val="24"/>
          </w:rPr>
          <w:delText xml:space="preserve"> </w:delText>
        </w:r>
      </w:del>
    </w:p>
    <w:p w14:paraId="01119706" w14:textId="42C1C4F4" w:rsidR="003D3174" w:rsidRPr="003D3174" w:rsidDel="0022392A" w:rsidRDefault="003D3174">
      <w:pPr>
        <w:pStyle w:val="Textkrper"/>
        <w:spacing w:line="480" w:lineRule="auto"/>
        <w:rPr>
          <w:del w:id="734" w:author="Mareike Ariaans" w:date="2020-07-06T13:08:00Z"/>
        </w:rPr>
        <w:pPrChange w:id="735" w:author="Mareike Ariaans" w:date="2020-07-06T13:08:00Z">
          <w:pPr>
            <w:pStyle w:val="Beschriftung"/>
            <w:keepNext/>
            <w:jc w:val="left"/>
          </w:pPr>
        </w:pPrChange>
      </w:pPr>
      <w:del w:id="736" w:author="Mareike Ariaans" w:date="2020-07-06T13:08:00Z">
        <w:r w:rsidRPr="003D3174" w:rsidDel="0022392A">
          <w:delText xml:space="preserve">Figure </w:delText>
        </w:r>
        <w:r w:rsidRPr="003D3174" w:rsidDel="0022392A">
          <w:fldChar w:fldCharType="begin"/>
        </w:r>
        <w:r w:rsidRPr="003D3174" w:rsidDel="0022392A">
          <w:delInstrText xml:space="preserve"> SEQ Figure \* ARABIC </w:delInstrText>
        </w:r>
        <w:r w:rsidRPr="003D3174" w:rsidDel="0022392A">
          <w:fldChar w:fldCharType="separate"/>
        </w:r>
        <w:r w:rsidRPr="003D3174" w:rsidDel="0022392A">
          <w:delText>1</w:delText>
        </w:r>
        <w:r w:rsidRPr="003D3174" w:rsidDel="0022392A">
          <w:fldChar w:fldCharType="end"/>
        </w:r>
        <w:r w:rsidRPr="003D3174" w:rsidDel="0022392A">
          <w:delText xml:space="preserve">: </w:delText>
        </w:r>
        <w:r w:rsidR="00383E36" w:rsidDel="0022392A">
          <w:delText>Coding scheme of institutional indicators</w:delText>
        </w:r>
      </w:del>
    </w:p>
    <w:p w14:paraId="71B0BDB2" w14:textId="06663DB2" w:rsidR="00B047CD" w:rsidRDefault="00DC026B">
      <w:pPr>
        <w:pStyle w:val="Textkrper"/>
        <w:spacing w:line="480" w:lineRule="auto"/>
        <w:rPr>
          <w:ins w:id="737" w:author="Philipp Alexander Linden" w:date="2020-06-29T16:32:00Z"/>
          <w:color w:val="FF0000"/>
          <w:szCs w:val="24"/>
        </w:rPr>
        <w:pPrChange w:id="738" w:author="Mareike Ariaans" w:date="2020-07-06T13:08:00Z">
          <w:pPr>
            <w:pStyle w:val="Textkrper"/>
            <w:spacing w:line="480" w:lineRule="auto"/>
            <w:jc w:val="center"/>
          </w:pPr>
        </w:pPrChange>
      </w:pPr>
      <w:del w:id="739" w:author="Mareike Ariaans" w:date="2020-07-06T13:08:00Z">
        <w:r w:rsidRPr="004A5931" w:rsidDel="0022392A">
          <w:rPr>
            <w:color w:val="FF0000"/>
            <w:szCs w:val="24"/>
          </w:rPr>
          <w:delText>CODING SCHEME</w:delText>
        </w:r>
        <w:commentRangeEnd w:id="732"/>
        <w:r w:rsidR="00A35056" w:rsidDel="0022392A">
          <w:rPr>
            <w:rStyle w:val="Kommentarzeichen"/>
            <w:lang w:val="de-DE"/>
          </w:rPr>
          <w:commentReference w:id="732"/>
        </w:r>
      </w:del>
    </w:p>
    <w:p w14:paraId="4B97FF71" w14:textId="5AF5B71F" w:rsidR="00B562F1" w:rsidRPr="00383E36" w:rsidRDefault="0022392A" w:rsidP="00DE21DA">
      <w:pPr>
        <w:pStyle w:val="02FlietextErsterAbsatz"/>
        <w:rPr>
          <w:lang w:val="en-US"/>
        </w:rPr>
      </w:pPr>
      <w:ins w:id="740" w:author="Mareike Ariaans" w:date="2020-07-06T13:08:00Z">
        <w:r>
          <w:rPr>
            <w:lang w:val="en-US"/>
          </w:rPr>
          <w:t>T</w:t>
        </w:r>
        <w:r w:rsidRPr="00383E36">
          <w:rPr>
            <w:lang w:val="en-US"/>
          </w:rPr>
          <w:t>he codes refer to the</w:t>
        </w:r>
      </w:ins>
      <w:ins w:id="741" w:author="Mareike Ariaans" w:date="2020-07-06T13:09:00Z">
        <w:r>
          <w:rPr>
            <w:lang w:val="en-US"/>
          </w:rPr>
          <w:t xml:space="preserve"> national rules or the</w:t>
        </w:r>
      </w:ins>
      <w:ins w:id="742" w:author="Mareike Ariaans" w:date="2020-07-06T13:08:00Z">
        <w:r w:rsidRPr="00383E36">
          <w:rPr>
            <w:lang w:val="en-US"/>
          </w:rPr>
          <w:t xml:space="preserve"> dominant rules in place</w:t>
        </w:r>
      </w:ins>
      <w:ins w:id="743" w:author="Mareike Ariaans" w:date="2020-07-06T13:09:00Z">
        <w:r>
          <w:rPr>
            <w:lang w:val="en-US"/>
          </w:rPr>
          <w:t>,</w:t>
        </w:r>
      </w:ins>
      <w:ins w:id="744" w:author="Mareike Ariaans" w:date="2020-07-06T13:08:00Z">
        <w:r w:rsidRPr="00383E36">
          <w:rPr>
            <w:lang w:val="en-US"/>
          </w:rPr>
          <w:t xml:space="preserve"> </w:t>
        </w:r>
      </w:ins>
      <w:ins w:id="745" w:author="Mareike Ariaans" w:date="2020-07-06T13:09:00Z">
        <w:r>
          <w:rPr>
            <w:lang w:val="en-US"/>
          </w:rPr>
          <w:t>s</w:t>
        </w:r>
      </w:ins>
      <w:del w:id="746" w:author="Mareike Ariaans" w:date="2020-07-06T13:09:00Z">
        <w:r w:rsidR="00304754" w:rsidRPr="00383E36" w:rsidDel="0022392A">
          <w:rPr>
            <w:lang w:val="en-US"/>
          </w:rPr>
          <w:delText>S</w:delText>
        </w:r>
      </w:del>
      <w:r w:rsidR="00304754" w:rsidRPr="00383E36">
        <w:rPr>
          <w:lang w:val="en-US"/>
        </w:rPr>
        <w:t xml:space="preserve">ince </w:t>
      </w:r>
      <w:r w:rsidR="00040270" w:rsidRPr="00383E36">
        <w:rPr>
          <w:lang w:val="en-US"/>
        </w:rPr>
        <w:t xml:space="preserve">in </w:t>
      </w:r>
      <w:r w:rsidR="00D11535" w:rsidRPr="00383E36">
        <w:rPr>
          <w:lang w:val="en-US"/>
        </w:rPr>
        <w:t xml:space="preserve">some countries </w:t>
      </w:r>
      <w:r w:rsidR="00304754" w:rsidRPr="00383E36">
        <w:rPr>
          <w:lang w:val="en-US"/>
        </w:rPr>
        <w:t xml:space="preserve">regional </w:t>
      </w:r>
      <w:r w:rsidR="000116F3" w:rsidRPr="00383E36">
        <w:rPr>
          <w:lang w:val="en-US"/>
        </w:rPr>
        <w:t>or municipal rules</w:t>
      </w:r>
      <w:r w:rsidR="00040270" w:rsidRPr="00383E36">
        <w:rPr>
          <w:lang w:val="en-US"/>
        </w:rPr>
        <w:t xml:space="preserve"> prevail </w:t>
      </w:r>
      <w:del w:id="747" w:author="Mareike Ariaans" w:date="2020-07-06T13:09:00Z">
        <w:r w:rsidR="00040270" w:rsidRPr="00383E36" w:rsidDel="0022392A">
          <w:rPr>
            <w:lang w:val="en-US"/>
          </w:rPr>
          <w:delText>more often than national laws,</w:delText>
        </w:r>
      </w:del>
      <w:del w:id="748" w:author="Mareike Ariaans" w:date="2020-07-06T13:08:00Z">
        <w:r w:rsidR="00040270" w:rsidRPr="00383E36" w:rsidDel="0022392A">
          <w:rPr>
            <w:lang w:val="en-US"/>
          </w:rPr>
          <w:delText xml:space="preserve"> </w:delText>
        </w:r>
        <w:r w:rsidR="000116F3" w:rsidRPr="00383E36" w:rsidDel="0022392A">
          <w:rPr>
            <w:lang w:val="en-US"/>
          </w:rPr>
          <w:delText>the codes refer to the dominant</w:delText>
        </w:r>
        <w:r w:rsidR="00040270" w:rsidRPr="00383E36" w:rsidDel="0022392A">
          <w:rPr>
            <w:lang w:val="en-US"/>
          </w:rPr>
          <w:delText xml:space="preserve"> rules </w:delText>
        </w:r>
        <w:r w:rsidR="000116F3" w:rsidRPr="00383E36" w:rsidDel="0022392A">
          <w:rPr>
            <w:lang w:val="en-US"/>
          </w:rPr>
          <w:delText>in place</w:delText>
        </w:r>
      </w:del>
      <w:r w:rsidR="000116F3" w:rsidRPr="00383E36">
        <w:rPr>
          <w:lang w:val="en-US"/>
        </w:rPr>
        <w:t>.</w:t>
      </w:r>
      <w:del w:id="749" w:author="Mareike Ariaans" w:date="2020-07-06T13:10:00Z">
        <w:r w:rsidR="000116F3" w:rsidRPr="00383E36" w:rsidDel="0022392A">
          <w:rPr>
            <w:lang w:val="en-US"/>
          </w:rPr>
          <w:delText xml:space="preserve"> In case of ambiguous information, </w:delText>
        </w:r>
        <w:r w:rsidR="004A6407" w:rsidRPr="00383E36" w:rsidDel="0022392A">
          <w:rPr>
            <w:lang w:val="en-US"/>
          </w:rPr>
          <w:delText xml:space="preserve">we searched for </w:delText>
        </w:r>
        <w:r w:rsidR="008B5643" w:rsidRPr="00383E36" w:rsidDel="0022392A">
          <w:rPr>
            <w:lang w:val="en-US"/>
          </w:rPr>
          <w:delText xml:space="preserve">additional </w:delText>
        </w:r>
        <w:r w:rsidR="000116F3" w:rsidRPr="00383E36" w:rsidDel="0022392A">
          <w:rPr>
            <w:lang w:val="en-US"/>
          </w:rPr>
          <w:delText>information on the indicator</w:delText>
        </w:r>
        <w:r w:rsidR="008B5643" w:rsidRPr="00383E36" w:rsidDel="0022392A">
          <w:rPr>
            <w:lang w:val="en-US"/>
          </w:rPr>
          <w:delText xml:space="preserve"> within scientific publications and countries’ official websites</w:delText>
        </w:r>
      </w:del>
      <w:r w:rsidR="004A6407" w:rsidRPr="00383E36">
        <w:rPr>
          <w:lang w:val="en-US"/>
        </w:rPr>
        <w:t xml:space="preserve">. To double-check </w:t>
      </w:r>
      <w:r w:rsidR="00E4285A" w:rsidRPr="00383E36">
        <w:rPr>
          <w:lang w:val="en-US"/>
        </w:rPr>
        <w:t>our cod</w:t>
      </w:r>
      <w:r w:rsidR="00B047CD" w:rsidRPr="00383E36">
        <w:rPr>
          <w:lang w:val="en-US"/>
        </w:rPr>
        <w:t>ed</w:t>
      </w:r>
      <w:r w:rsidR="004A6407" w:rsidRPr="00383E36">
        <w:rPr>
          <w:lang w:val="en-US"/>
        </w:rPr>
        <w:t xml:space="preserve"> </w:t>
      </w:r>
      <w:r w:rsidR="008B5643" w:rsidRPr="00383E36">
        <w:rPr>
          <w:lang w:val="en-US"/>
        </w:rPr>
        <w:t>values</w:t>
      </w:r>
      <w:ins w:id="750" w:author="Mareike Ariaans" w:date="2020-07-06T13:11:00Z">
        <w:r>
          <w:rPr>
            <w:lang w:val="en-US"/>
          </w:rPr>
          <w:t>,</w:t>
        </w:r>
      </w:ins>
      <w:r w:rsidR="008B5643" w:rsidRPr="00383E36">
        <w:rPr>
          <w:lang w:val="en-US"/>
        </w:rPr>
        <w:t xml:space="preserve"> </w:t>
      </w:r>
      <w:r w:rsidR="00E4285A" w:rsidRPr="00383E36">
        <w:rPr>
          <w:lang w:val="en-US"/>
        </w:rPr>
        <w:t xml:space="preserve">we </w:t>
      </w:r>
      <w:del w:id="751" w:author="Mareike Ariaans" w:date="2020-07-06T13:11:00Z">
        <w:r w:rsidR="00E4285A" w:rsidRPr="00383E36" w:rsidDel="0022392A">
          <w:rPr>
            <w:lang w:val="en-US"/>
          </w:rPr>
          <w:delText>searched for</w:delText>
        </w:r>
      </w:del>
      <w:ins w:id="752" w:author="Mareike Ariaans" w:date="2020-07-06T13:11:00Z">
        <w:r>
          <w:rPr>
            <w:lang w:val="en-US"/>
          </w:rPr>
          <w:t xml:space="preserve">contacted </w:t>
        </w:r>
      </w:ins>
      <w:r w:rsidR="008B5643" w:rsidRPr="00383E36">
        <w:rPr>
          <w:lang w:val="en-US"/>
        </w:rPr>
        <w:t xml:space="preserve">national LTC policy experts </w:t>
      </w:r>
      <w:ins w:id="753" w:author="Mareike Ariaans" w:date="2020-07-06T13:12:00Z">
        <w:r w:rsidRPr="00383E36">
          <w:rPr>
            <w:lang w:val="en-US"/>
          </w:rPr>
          <w:t>sent them a questionnaire containing the coding scheme and our assessment of codes</w:t>
        </w:r>
      </w:ins>
      <w:del w:id="754" w:author="Mareike Ariaans" w:date="2020-07-06T13:12:00Z">
        <w:r w:rsidR="00E4285A" w:rsidRPr="00383E36" w:rsidDel="0022392A">
          <w:rPr>
            <w:lang w:val="en-US"/>
          </w:rPr>
          <w:delText>and asked for support</w:delText>
        </w:r>
      </w:del>
      <w:del w:id="755" w:author="Mareike Ariaans" w:date="2020-07-06T13:13:00Z">
        <w:r w:rsidR="00E4285A" w:rsidRPr="00383E36" w:rsidDel="0022392A">
          <w:rPr>
            <w:lang w:val="en-US"/>
          </w:rPr>
          <w:delText>.</w:delText>
        </w:r>
      </w:del>
      <w:ins w:id="756" w:author="Mareike Ariaans" w:date="2020-07-06T13:13:00Z">
        <w:r>
          <w:rPr>
            <w:lang w:val="en-US"/>
          </w:rPr>
          <w:t>We received XX questionaires with comments to our coding back</w:t>
        </w:r>
      </w:ins>
      <w:r w:rsidR="00E4285A" w:rsidRPr="00383E36">
        <w:rPr>
          <w:lang w:val="en-US"/>
        </w:rPr>
        <w:t xml:space="preserve"> </w:t>
      </w:r>
      <w:ins w:id="757" w:author="Mareike Ariaans" w:date="2020-07-06T13:13:00Z">
        <w:r>
          <w:rPr>
            <w:lang w:val="en-US"/>
          </w:rPr>
          <w:t>b</w:t>
        </w:r>
      </w:ins>
      <w:del w:id="758" w:author="Mareike Ariaans" w:date="2020-07-06T13:13:00Z">
        <w:r w:rsidR="00B047CD" w:rsidRPr="00383E36" w:rsidDel="0022392A">
          <w:rPr>
            <w:lang w:val="en-US"/>
          </w:rPr>
          <w:delText>B</w:delText>
        </w:r>
      </w:del>
      <w:r w:rsidR="00B047CD" w:rsidRPr="00383E36">
        <w:rPr>
          <w:lang w:val="en-US"/>
        </w:rPr>
        <w:t>etween May and July 2019</w:t>
      </w:r>
      <w:ins w:id="759" w:author="Mareike Ariaans" w:date="2020-07-06T13:14:00Z">
        <w:r>
          <w:rPr>
            <w:lang w:val="en-US"/>
          </w:rPr>
          <w:t>.</w:t>
        </w:r>
      </w:ins>
      <w:r w:rsidR="00B047CD" w:rsidRPr="00383E36">
        <w:rPr>
          <w:lang w:val="en-US"/>
        </w:rPr>
        <w:t xml:space="preserve"> </w:t>
      </w:r>
      <w:del w:id="760" w:author="Mareike Ariaans" w:date="2020-07-06T13:14:00Z">
        <w:r w:rsidR="00B047CD" w:rsidRPr="00383E36" w:rsidDel="0022392A">
          <w:rPr>
            <w:lang w:val="en-US"/>
          </w:rPr>
          <w:delText>w</w:delText>
        </w:r>
        <w:r w:rsidR="00E4285A" w:rsidRPr="00383E36" w:rsidDel="0022392A">
          <w:rPr>
            <w:lang w:val="en-US"/>
          </w:rPr>
          <w:delText>e</w:delText>
        </w:r>
      </w:del>
      <w:del w:id="761" w:author="Mareike Ariaans" w:date="2020-07-06T13:12:00Z">
        <w:r w:rsidR="00E4285A" w:rsidRPr="00383E36" w:rsidDel="0022392A">
          <w:rPr>
            <w:lang w:val="en-US"/>
          </w:rPr>
          <w:delText xml:space="preserve"> sent them a questionnaire containing the co</w:delText>
        </w:r>
        <w:r w:rsidR="00B047CD" w:rsidRPr="00383E36" w:rsidDel="0022392A">
          <w:rPr>
            <w:lang w:val="en-US"/>
          </w:rPr>
          <w:delText>ding scheme and our assessment of cod</w:delText>
        </w:r>
        <w:r w:rsidR="00713073" w:rsidRPr="00383E36" w:rsidDel="0022392A">
          <w:rPr>
            <w:lang w:val="en-US"/>
          </w:rPr>
          <w:delText>es</w:delText>
        </w:r>
      </w:del>
      <w:del w:id="762" w:author="Mareike Ariaans" w:date="2020-07-06T13:14:00Z">
        <w:r w:rsidR="00B047CD" w:rsidRPr="00383E36" w:rsidDel="0022392A">
          <w:rPr>
            <w:lang w:val="en-US"/>
          </w:rPr>
          <w:delText xml:space="preserve">. We then asked the experts to do the coding themselves. </w:delText>
        </w:r>
        <w:r w:rsidR="00B047CD" w:rsidRPr="00B047CD" w:rsidDel="0022392A">
          <w:rPr>
            <w:lang w:val="en-US"/>
          </w:rPr>
          <w:delText>Policy experts had the possibility to change values based on their expertise</w:delText>
        </w:r>
        <w:r w:rsidR="00B047CD" w:rsidRPr="00383E36" w:rsidDel="0022392A">
          <w:rPr>
            <w:lang w:val="en-US"/>
          </w:rPr>
          <w:delText xml:space="preserve">, </w:delText>
        </w:r>
        <w:r w:rsidR="00713073" w:rsidRPr="00383E36" w:rsidDel="0022392A">
          <w:rPr>
            <w:lang w:val="en-US"/>
          </w:rPr>
          <w:delText>if</w:delText>
        </w:r>
        <w:r w:rsidR="00B047CD" w:rsidRPr="00383E36" w:rsidDel="0022392A">
          <w:rPr>
            <w:lang w:val="en-US"/>
          </w:rPr>
          <w:delText xml:space="preserve"> findings differed.</w:delText>
        </w:r>
        <w:r w:rsidR="00B047CD" w:rsidRPr="00B047CD" w:rsidDel="0022392A">
          <w:rPr>
            <w:lang w:val="en-US"/>
          </w:rPr>
          <w:delText xml:space="preserve"> </w:delText>
        </w:r>
      </w:del>
    </w:p>
    <w:p w14:paraId="3C5C14FE" w14:textId="2F04190D" w:rsidR="00713073" w:rsidRPr="00383E36" w:rsidRDefault="000A6961" w:rsidP="003D3174">
      <w:pPr>
        <w:pStyle w:val="02FlietextEinzug"/>
        <w:rPr>
          <w:lang w:val="en-US"/>
        </w:rPr>
      </w:pPr>
      <w:r w:rsidRPr="00383E36">
        <w:rPr>
          <w:lang w:val="en-US"/>
        </w:rPr>
        <w:t>The availability of cash benefits (CASH)</w:t>
      </w:r>
      <w:r w:rsidR="00DF2170" w:rsidRPr="00383E36">
        <w:rPr>
          <w:lang w:val="en-US"/>
        </w:rPr>
        <w:t xml:space="preserve"> as part of the public-private-mix dimension</w:t>
      </w:r>
      <w:r w:rsidRPr="00383E36">
        <w:rPr>
          <w:lang w:val="en-US"/>
        </w:rPr>
        <w:t xml:space="preserve"> thereby could take values of 0, describing a system where only inkind-benefits are available. If </w:t>
      </w:r>
      <w:ins w:id="763" w:author="Mareike Ariaans" w:date="2020-07-06T13:27:00Z">
        <w:r w:rsidR="000527C8">
          <w:rPr>
            <w:lang w:val="en-US"/>
          </w:rPr>
          <w:t xml:space="preserve">the use of </w:t>
        </w:r>
      </w:ins>
      <w:r w:rsidRPr="00383E36">
        <w:rPr>
          <w:lang w:val="en-US"/>
        </w:rPr>
        <w:t xml:space="preserve">cash benefits were bound to </w:t>
      </w:r>
      <w:del w:id="764" w:author="Mareike Ariaans" w:date="2020-07-06T13:28:00Z">
        <w:r w:rsidRPr="00383E36" w:rsidDel="000527C8">
          <w:rPr>
            <w:lang w:val="en-US"/>
          </w:rPr>
          <w:delText>long-term care related services</w:delText>
        </w:r>
      </w:del>
      <w:ins w:id="765" w:author="Mareike Ariaans" w:date="2020-07-06T13:28:00Z">
        <w:r w:rsidR="000527C8">
          <w:rPr>
            <w:lang w:val="en-US"/>
          </w:rPr>
          <w:t>specific services</w:t>
        </w:r>
      </w:ins>
      <w:r w:rsidRPr="00383E36">
        <w:rPr>
          <w:lang w:val="en-US"/>
        </w:rPr>
        <w:t xml:space="preserve"> and aids</w:t>
      </w:r>
      <w:r w:rsidR="00DF2170" w:rsidRPr="00383E36">
        <w:rPr>
          <w:lang w:val="en-US"/>
        </w:rPr>
        <w:t>, the indicator was coded 1, while unbound benefits</w:t>
      </w:r>
      <w:ins w:id="766" w:author="Mareike Ariaans" w:date="2020-07-06T13:28:00Z">
        <w:r w:rsidR="000527C8">
          <w:rPr>
            <w:lang w:val="en-US"/>
          </w:rPr>
          <w:t>, where the use of the benefit was</w:t>
        </w:r>
      </w:ins>
      <w:ins w:id="767" w:author="Mareike Ariaans" w:date="2020-07-06T13:41:00Z">
        <w:r w:rsidR="008D4E02">
          <w:rPr>
            <w:lang w:val="en-US"/>
          </w:rPr>
          <w:t xml:space="preserve"> is to the benficiaries own dis</w:t>
        </w:r>
      </w:ins>
      <w:ins w:id="768" w:author="Mareike Ariaans" w:date="2020-07-06T13:42:00Z">
        <w:r w:rsidR="008D4E02">
          <w:rPr>
            <w:lang w:val="en-US"/>
          </w:rPr>
          <w:t>cre</w:t>
        </w:r>
      </w:ins>
      <w:ins w:id="769" w:author="Mareike Ariaans" w:date="2020-07-06T13:41:00Z">
        <w:r w:rsidR="008D4E02">
          <w:rPr>
            <w:lang w:val="en-US"/>
          </w:rPr>
          <w:t>ssion,</w:t>
        </w:r>
      </w:ins>
      <w:r w:rsidR="00DF2170" w:rsidRPr="00383E36">
        <w:rPr>
          <w:lang w:val="en-US"/>
        </w:rPr>
        <w:t xml:space="preserve"> were coded with a 2</w:t>
      </w:r>
      <w:commentRangeStart w:id="770"/>
      <w:commentRangeStart w:id="771"/>
      <w:r w:rsidR="00DF2170" w:rsidRPr="00383E36">
        <w:rPr>
          <w:lang w:val="en-US"/>
        </w:rPr>
        <w:t>.</w:t>
      </w:r>
      <w:commentRangeEnd w:id="770"/>
      <w:r w:rsidR="00DF2170">
        <w:rPr>
          <w:rStyle w:val="Kommentarzeichen"/>
        </w:rPr>
        <w:commentReference w:id="770"/>
      </w:r>
      <w:commentRangeEnd w:id="771"/>
      <w:r w:rsidR="000527C8">
        <w:rPr>
          <w:rStyle w:val="Kommentarzeichen"/>
        </w:rPr>
        <w:commentReference w:id="771"/>
      </w:r>
      <w:r w:rsidR="00DF2170" w:rsidRPr="00383E36">
        <w:rPr>
          <w:lang w:val="en-US"/>
        </w:rPr>
        <w:t xml:space="preserve"> The access dimension consists of three choice and one means-testing indicator</w:t>
      </w:r>
      <w:r w:rsidR="00FF5B80" w:rsidRPr="00383E36">
        <w:rPr>
          <w:lang w:val="en-US"/>
        </w:rPr>
        <w:t>s</w:t>
      </w:r>
      <w:r w:rsidR="00DF2170" w:rsidRPr="00383E36">
        <w:rPr>
          <w:lang w:val="en-US"/>
        </w:rPr>
        <w:t xml:space="preserve">. Since this could lead to a strong overweighting of choice within the cluster analysis, we </w:t>
      </w:r>
      <w:r w:rsidR="00FF5B80" w:rsidRPr="00383E36">
        <w:rPr>
          <w:lang w:val="en-US"/>
        </w:rPr>
        <w:t>constructed</w:t>
      </w:r>
      <w:r w:rsidR="00DF2170" w:rsidRPr="00383E36">
        <w:rPr>
          <w:lang w:val="en-US"/>
        </w:rPr>
        <w:t xml:space="preserve"> a </w:t>
      </w:r>
      <w:r w:rsidR="00DF2170" w:rsidRPr="00383E36">
        <w:rPr>
          <w:lang w:val="en-US"/>
        </w:rPr>
        <w:lastRenderedPageBreak/>
        <w:t xml:space="preserve">cumulative index from all three </w:t>
      </w:r>
      <w:r w:rsidR="00FF5B80" w:rsidRPr="00383E36">
        <w:rPr>
          <w:lang w:val="en-US"/>
        </w:rPr>
        <w:t xml:space="preserve">choice </w:t>
      </w:r>
      <w:r w:rsidR="00DF2170" w:rsidRPr="00383E36">
        <w:rPr>
          <w:lang w:val="en-US"/>
        </w:rPr>
        <w:t>sub-indicators. This index</w:t>
      </w:r>
      <w:r w:rsidR="00FF5B80" w:rsidRPr="00383E36">
        <w:rPr>
          <w:lang w:val="en-US"/>
        </w:rPr>
        <w:t xml:space="preserve"> (CIDX)</w:t>
      </w:r>
      <w:r w:rsidR="00DF2170" w:rsidRPr="00383E36">
        <w:rPr>
          <w:lang w:val="en-US"/>
        </w:rPr>
        <w:t xml:space="preserve"> </w:t>
      </w:r>
      <w:r w:rsidR="00FF5B80" w:rsidRPr="00383E36">
        <w:rPr>
          <w:lang w:val="en-US"/>
        </w:rPr>
        <w:t>may take</w:t>
      </w:r>
      <w:r w:rsidR="00DF2170" w:rsidRPr="00383E36">
        <w:rPr>
          <w:lang w:val="en-US"/>
        </w:rPr>
        <w:t xml:space="preserve"> values between 0-4, where 0 means absolute freedom of choice, while 4 reflects strong restrictions.</w:t>
      </w:r>
      <w:r w:rsidR="00FF5B80" w:rsidRPr="00383E36">
        <w:rPr>
          <w:lang w:val="en-US"/>
        </w:rPr>
        <w:t xml:space="preserve"> Finally, if a country system applies no means-testing in LTC systems, it was coded 0 and 1 if means-testing takes place.</w:t>
      </w:r>
    </w:p>
    <w:p w14:paraId="572EF2AF" w14:textId="79A50AB0" w:rsidR="00E028AA" w:rsidRPr="006A56FF" w:rsidRDefault="00E028AA" w:rsidP="00B562F1">
      <w:pPr>
        <w:pStyle w:val="Textkrper"/>
        <w:spacing w:line="480" w:lineRule="auto"/>
        <w:jc w:val="center"/>
        <w:rPr>
          <w:szCs w:val="24"/>
        </w:rPr>
      </w:pPr>
      <w:r w:rsidRPr="00E028AA">
        <w:rPr>
          <w:szCs w:val="24"/>
          <w:highlight w:val="yellow"/>
        </w:rPr>
        <w:t>--- TABLE 1 ABOUT HERE ---</w:t>
      </w:r>
    </w:p>
    <w:p w14:paraId="63B4E0F4" w14:textId="73B75259"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A77345">
        <w:rPr>
          <w:noProof/>
          <w:lang w:val="en-US"/>
        </w:rPr>
        <w:t>1</w:t>
      </w:r>
      <w:r w:rsidRPr="006A56FF">
        <w:rPr>
          <w:lang w:val="en-US"/>
        </w:rPr>
        <w:fldChar w:fldCharType="end"/>
      </w:r>
      <w:r w:rsidRPr="006A56FF">
        <w:rPr>
          <w:lang w:val="en-US"/>
        </w:rPr>
        <w:t xml:space="preserve">: Overview of LTC typology </w:t>
      </w:r>
      <w:commentRangeStart w:id="772"/>
      <w:r w:rsidRPr="006A56FF">
        <w:rPr>
          <w:lang w:val="en-US"/>
        </w:rPr>
        <w:t>indicators</w:t>
      </w:r>
      <w:commentRangeEnd w:id="772"/>
      <w:r w:rsidR="00265ABF">
        <w:rPr>
          <w:rStyle w:val="Kommentarzeichen"/>
          <w:bCs w:val="0"/>
        </w:rPr>
        <w:commentReference w:id="772"/>
      </w:r>
    </w:p>
    <w:tbl>
      <w:tblPr>
        <w:tblW w:w="8506" w:type="dxa"/>
        <w:tblLayout w:type="fixed"/>
        <w:tblLook w:val="0000" w:firstRow="0" w:lastRow="0" w:firstColumn="0" w:lastColumn="0" w:noHBand="0" w:noVBand="0"/>
      </w:tblPr>
      <w:tblGrid>
        <w:gridCol w:w="3828"/>
        <w:gridCol w:w="1276"/>
        <w:gridCol w:w="851"/>
        <w:gridCol w:w="851"/>
        <w:gridCol w:w="709"/>
        <w:gridCol w:w="991"/>
      </w:tblGrid>
      <w:tr w:rsidR="0097169C" w:rsidRPr="006A56FF" w14:paraId="18B3695B" w14:textId="38B9EECF" w:rsidTr="00CD07AD">
        <w:trPr>
          <w:trHeight w:val="283"/>
        </w:trPr>
        <w:tc>
          <w:tcPr>
            <w:tcW w:w="3828" w:type="dxa"/>
            <w:tcBorders>
              <w:top w:val="single" w:sz="4" w:space="0" w:color="auto"/>
              <w:bottom w:val="single" w:sz="4" w:space="0" w:color="auto"/>
            </w:tcBorders>
            <w:shd w:val="clear" w:color="auto" w:fill="auto"/>
            <w:vAlign w:val="center"/>
          </w:tcPr>
          <w:p w14:paraId="10D0AABA" w14:textId="02D1BA99" w:rsidR="0097169C" w:rsidRPr="006A56FF" w:rsidRDefault="0097169C" w:rsidP="006C4793">
            <w:pPr>
              <w:rPr>
                <w:sz w:val="20"/>
                <w:lang w:val="en-US"/>
              </w:rPr>
            </w:pPr>
          </w:p>
        </w:tc>
        <w:tc>
          <w:tcPr>
            <w:tcW w:w="1276" w:type="dxa"/>
            <w:tcBorders>
              <w:top w:val="single" w:sz="4" w:space="0" w:color="auto"/>
              <w:bottom w:val="single" w:sz="4" w:space="0" w:color="auto"/>
            </w:tcBorders>
            <w:vAlign w:val="center"/>
          </w:tcPr>
          <w:p w14:paraId="30326874" w14:textId="08A1CBAD" w:rsidR="0097169C" w:rsidRPr="006A56FF" w:rsidRDefault="00304754" w:rsidP="006C4793">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auto"/>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CD07AD" w:rsidRPr="006A56FF" w14:paraId="5DAD43B9" w14:textId="77777777" w:rsidTr="00CD07AD">
        <w:trPr>
          <w:trHeight w:val="283"/>
        </w:trPr>
        <w:tc>
          <w:tcPr>
            <w:tcW w:w="3828" w:type="dxa"/>
            <w:tcBorders>
              <w:top w:val="single" w:sz="4" w:space="0" w:color="auto"/>
            </w:tcBorders>
            <w:shd w:val="clear" w:color="auto" w:fill="auto"/>
            <w:vAlign w:val="center"/>
          </w:tcPr>
          <w:p w14:paraId="1EA0ABF9" w14:textId="52740EED" w:rsidR="00CD07AD" w:rsidRPr="00CD07AD" w:rsidRDefault="00CD07AD" w:rsidP="00CD07AD">
            <w:pPr>
              <w:rPr>
                <w:i/>
                <w:iCs/>
                <w:sz w:val="20"/>
                <w:lang w:val="en-US"/>
              </w:rPr>
            </w:pPr>
            <w:r w:rsidRPr="00CD07AD">
              <w:rPr>
                <w:i/>
                <w:iCs/>
                <w:sz w:val="20"/>
                <w:lang w:val="en-US"/>
              </w:rPr>
              <w:t>I: Supply</w:t>
            </w:r>
          </w:p>
        </w:tc>
        <w:tc>
          <w:tcPr>
            <w:tcW w:w="1276" w:type="dxa"/>
            <w:tcBorders>
              <w:top w:val="single" w:sz="4" w:space="0" w:color="auto"/>
            </w:tcBorders>
            <w:vAlign w:val="center"/>
          </w:tcPr>
          <w:p w14:paraId="14F238E4" w14:textId="77777777" w:rsidR="00CD07AD" w:rsidRPr="006A56FF" w:rsidRDefault="00CD07AD" w:rsidP="006C4793">
            <w:pPr>
              <w:rPr>
                <w:sz w:val="20"/>
                <w:lang w:val="en-US"/>
              </w:rPr>
            </w:pPr>
          </w:p>
        </w:tc>
        <w:tc>
          <w:tcPr>
            <w:tcW w:w="851" w:type="dxa"/>
            <w:tcBorders>
              <w:top w:val="single" w:sz="4" w:space="0" w:color="auto"/>
            </w:tcBorders>
            <w:vAlign w:val="center"/>
          </w:tcPr>
          <w:p w14:paraId="2B7D369B" w14:textId="77777777" w:rsidR="00CD07AD" w:rsidRPr="006A56FF" w:rsidRDefault="00CD07AD" w:rsidP="006C4793">
            <w:pPr>
              <w:rPr>
                <w:sz w:val="20"/>
                <w:lang w:val="en-US"/>
              </w:rPr>
            </w:pPr>
          </w:p>
        </w:tc>
        <w:tc>
          <w:tcPr>
            <w:tcW w:w="851" w:type="dxa"/>
            <w:tcBorders>
              <w:top w:val="single" w:sz="4" w:space="0" w:color="auto"/>
            </w:tcBorders>
            <w:vAlign w:val="center"/>
          </w:tcPr>
          <w:p w14:paraId="7DA49F7D" w14:textId="77777777" w:rsidR="00CD07AD" w:rsidRPr="006A56FF" w:rsidRDefault="00CD07AD" w:rsidP="006C4793">
            <w:pPr>
              <w:rPr>
                <w:sz w:val="20"/>
                <w:lang w:val="en-US"/>
              </w:rPr>
            </w:pPr>
          </w:p>
        </w:tc>
        <w:tc>
          <w:tcPr>
            <w:tcW w:w="709" w:type="dxa"/>
            <w:tcBorders>
              <w:top w:val="single" w:sz="4" w:space="0" w:color="auto"/>
            </w:tcBorders>
            <w:vAlign w:val="center"/>
          </w:tcPr>
          <w:p w14:paraId="2F876DAE" w14:textId="77777777" w:rsidR="00CD07AD" w:rsidRPr="006A56FF" w:rsidRDefault="00CD07AD" w:rsidP="006C4793">
            <w:pPr>
              <w:rPr>
                <w:sz w:val="20"/>
                <w:lang w:val="en-US"/>
              </w:rPr>
            </w:pPr>
          </w:p>
        </w:tc>
        <w:tc>
          <w:tcPr>
            <w:tcW w:w="991" w:type="dxa"/>
            <w:tcBorders>
              <w:top w:val="single" w:sz="4" w:space="0" w:color="auto"/>
            </w:tcBorders>
            <w:vAlign w:val="center"/>
          </w:tcPr>
          <w:p w14:paraId="79877C02" w14:textId="77777777" w:rsidR="00CD07AD" w:rsidRPr="006A56FF" w:rsidRDefault="00CD07AD" w:rsidP="006C4793">
            <w:pPr>
              <w:rPr>
                <w:sz w:val="20"/>
                <w:lang w:val="en-US"/>
              </w:rPr>
            </w:pPr>
          </w:p>
        </w:tc>
      </w:tr>
      <w:tr w:rsidR="0097169C" w:rsidRPr="006A56FF" w14:paraId="609CDE9B" w14:textId="25703E3D" w:rsidTr="00CD07AD">
        <w:trPr>
          <w:trHeight w:val="283"/>
        </w:trPr>
        <w:tc>
          <w:tcPr>
            <w:tcW w:w="3828" w:type="dxa"/>
            <w:shd w:val="clear" w:color="auto" w:fill="auto"/>
            <w:vAlign w:val="center"/>
          </w:tcPr>
          <w:p w14:paraId="35DD7611" w14:textId="4C465B86" w:rsidR="0097169C" w:rsidRPr="006A56FF" w:rsidRDefault="006C4793" w:rsidP="006C4793">
            <w:pPr>
              <w:spacing w:line="276" w:lineRule="auto"/>
              <w:ind w:left="142"/>
              <w:rPr>
                <w:sz w:val="20"/>
                <w:lang w:val="en-US"/>
              </w:rPr>
            </w:pPr>
            <w:r w:rsidRPr="006A56FF">
              <w:rPr>
                <w:sz w:val="20"/>
                <w:lang w:val="en-US"/>
              </w:rPr>
              <w:t>E</w:t>
            </w:r>
            <w:r w:rsidR="00E22111" w:rsidRPr="006A56FF">
              <w:rPr>
                <w:sz w:val="20"/>
                <w:lang w:val="en-US"/>
              </w:rPr>
              <w:t>xpenditure per capita in US$</w:t>
            </w:r>
            <w:r w:rsidRPr="006A56FF">
              <w:rPr>
                <w:sz w:val="20"/>
                <w:lang w:val="en-US"/>
              </w:rPr>
              <w:t>, PPP</w:t>
            </w:r>
          </w:p>
        </w:tc>
        <w:tc>
          <w:tcPr>
            <w:tcW w:w="1276" w:type="dxa"/>
            <w:vAlign w:val="center"/>
          </w:tcPr>
          <w:p w14:paraId="0C0731E3" w14:textId="24FF005D" w:rsidR="0097169C" w:rsidRPr="006A56FF" w:rsidRDefault="0097169C" w:rsidP="006C4793">
            <w:pPr>
              <w:rPr>
                <w:sz w:val="20"/>
                <w:lang w:val="en-US"/>
              </w:rPr>
            </w:pPr>
            <w:r w:rsidRPr="006A56FF">
              <w:rPr>
                <w:sz w:val="20"/>
                <w:lang w:val="en-US"/>
              </w:rPr>
              <w:t>EXPND</w:t>
            </w:r>
          </w:p>
        </w:tc>
        <w:tc>
          <w:tcPr>
            <w:tcW w:w="851" w:type="dxa"/>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vAlign w:val="center"/>
          </w:tcPr>
          <w:p w14:paraId="392BCE7A" w14:textId="25787003" w:rsidR="0097169C" w:rsidRPr="006A56FF" w:rsidRDefault="00A20DA6" w:rsidP="006C4793">
            <w:pPr>
              <w:rPr>
                <w:sz w:val="20"/>
                <w:lang w:val="en-US"/>
              </w:rPr>
            </w:pPr>
            <w:r w:rsidRPr="006A56FF">
              <w:rPr>
                <w:sz w:val="20"/>
                <w:lang w:val="en-US"/>
              </w:rPr>
              <w:t>524.81</w:t>
            </w:r>
          </w:p>
        </w:tc>
        <w:tc>
          <w:tcPr>
            <w:tcW w:w="709" w:type="dxa"/>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CD07AD">
        <w:trPr>
          <w:trHeight w:val="283"/>
        </w:trPr>
        <w:tc>
          <w:tcPr>
            <w:tcW w:w="3828"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1"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09"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CD07AD">
        <w:trPr>
          <w:trHeight w:val="283"/>
        </w:trPr>
        <w:tc>
          <w:tcPr>
            <w:tcW w:w="3828" w:type="dxa"/>
            <w:tcBorders>
              <w:bottom w:val="single" w:sz="4" w:space="0" w:color="auto"/>
            </w:tcBorders>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tcBorders>
              <w:bottom w:val="single" w:sz="4" w:space="0" w:color="auto"/>
            </w:tcBorders>
            <w:vAlign w:val="center"/>
          </w:tcPr>
          <w:p w14:paraId="3D90ACC6" w14:textId="1594289D" w:rsidR="0097169C" w:rsidRPr="006A56FF" w:rsidRDefault="0097169C" w:rsidP="006C4793">
            <w:pPr>
              <w:rPr>
                <w:sz w:val="20"/>
                <w:lang w:val="en-US"/>
              </w:rPr>
            </w:pPr>
            <w:r w:rsidRPr="006A56FF">
              <w:rPr>
                <w:sz w:val="20"/>
                <w:lang w:val="en-US"/>
              </w:rPr>
              <w:t>RCPT</w:t>
            </w:r>
            <w:r w:rsidR="00185A42">
              <w:rPr>
                <w:sz w:val="20"/>
                <w:lang w:val="en-US"/>
              </w:rPr>
              <w:t>IN</w:t>
            </w:r>
          </w:p>
        </w:tc>
        <w:tc>
          <w:tcPr>
            <w:tcW w:w="851" w:type="dxa"/>
            <w:tcBorders>
              <w:bottom w:val="single" w:sz="4" w:space="0" w:color="auto"/>
            </w:tcBorders>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tcBorders>
              <w:bottom w:val="single" w:sz="4" w:space="0" w:color="auto"/>
            </w:tcBorders>
            <w:vAlign w:val="center"/>
          </w:tcPr>
          <w:p w14:paraId="41192952" w14:textId="52A91F5D" w:rsidR="0097169C" w:rsidRPr="006A56FF" w:rsidRDefault="000116F3" w:rsidP="006C4793">
            <w:pPr>
              <w:rPr>
                <w:sz w:val="20"/>
                <w:lang w:val="en-US"/>
              </w:rPr>
            </w:pPr>
            <w:r w:rsidRPr="006A56FF">
              <w:rPr>
                <w:sz w:val="20"/>
                <w:lang w:val="en-US"/>
              </w:rPr>
              <w:t>1.66</w:t>
            </w:r>
          </w:p>
        </w:tc>
        <w:tc>
          <w:tcPr>
            <w:tcW w:w="709" w:type="dxa"/>
            <w:tcBorders>
              <w:bottom w:val="single" w:sz="4" w:space="0" w:color="auto"/>
            </w:tcBorders>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tcBorders>
              <w:bottom w:val="single" w:sz="4" w:space="0" w:color="auto"/>
            </w:tcBorders>
            <w:vAlign w:val="center"/>
          </w:tcPr>
          <w:p w14:paraId="7E40CA6A" w14:textId="337BFF44" w:rsidR="0097169C" w:rsidRPr="006A56FF" w:rsidRDefault="000116F3" w:rsidP="006C4793">
            <w:pPr>
              <w:rPr>
                <w:sz w:val="20"/>
                <w:lang w:val="en-US"/>
              </w:rPr>
            </w:pPr>
            <w:r w:rsidRPr="006A56FF">
              <w:rPr>
                <w:sz w:val="20"/>
                <w:lang w:val="en-US"/>
              </w:rPr>
              <w:t>7.17</w:t>
            </w:r>
          </w:p>
        </w:tc>
      </w:tr>
      <w:tr w:rsidR="00CD07AD" w:rsidRPr="006A56FF" w14:paraId="6A42AFBA" w14:textId="77777777" w:rsidTr="00CD07AD">
        <w:trPr>
          <w:trHeight w:val="283"/>
        </w:trPr>
        <w:tc>
          <w:tcPr>
            <w:tcW w:w="3828" w:type="dxa"/>
            <w:tcBorders>
              <w:top w:val="single" w:sz="4" w:space="0" w:color="auto"/>
            </w:tcBorders>
            <w:shd w:val="clear" w:color="auto" w:fill="auto"/>
            <w:vAlign w:val="center"/>
          </w:tcPr>
          <w:p w14:paraId="3E9BD3A4" w14:textId="0FEC04A8" w:rsidR="00CD07AD" w:rsidRPr="00CD07AD" w:rsidRDefault="00CD07AD" w:rsidP="00CD07A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B131FF4" w14:textId="77777777" w:rsidR="00CD07AD" w:rsidRPr="006A56FF" w:rsidRDefault="00CD07AD" w:rsidP="006C4793">
            <w:pPr>
              <w:rPr>
                <w:sz w:val="20"/>
                <w:lang w:val="en-US"/>
              </w:rPr>
            </w:pPr>
          </w:p>
        </w:tc>
        <w:tc>
          <w:tcPr>
            <w:tcW w:w="851" w:type="dxa"/>
            <w:tcBorders>
              <w:top w:val="single" w:sz="4" w:space="0" w:color="auto"/>
            </w:tcBorders>
            <w:vAlign w:val="center"/>
          </w:tcPr>
          <w:p w14:paraId="27BDCAA1" w14:textId="77777777" w:rsidR="00CD07AD" w:rsidRPr="006A56FF" w:rsidRDefault="00CD07AD" w:rsidP="006C4793">
            <w:pPr>
              <w:rPr>
                <w:sz w:val="20"/>
                <w:lang w:val="en-US"/>
              </w:rPr>
            </w:pPr>
          </w:p>
        </w:tc>
        <w:tc>
          <w:tcPr>
            <w:tcW w:w="851" w:type="dxa"/>
            <w:tcBorders>
              <w:top w:val="single" w:sz="4" w:space="0" w:color="auto"/>
            </w:tcBorders>
            <w:vAlign w:val="center"/>
          </w:tcPr>
          <w:p w14:paraId="3713470C" w14:textId="77777777" w:rsidR="00CD07AD" w:rsidRPr="006A56FF" w:rsidRDefault="00CD07AD" w:rsidP="006C4793">
            <w:pPr>
              <w:rPr>
                <w:sz w:val="20"/>
                <w:lang w:val="en-US"/>
              </w:rPr>
            </w:pPr>
          </w:p>
        </w:tc>
        <w:tc>
          <w:tcPr>
            <w:tcW w:w="709" w:type="dxa"/>
            <w:tcBorders>
              <w:top w:val="single" w:sz="4" w:space="0" w:color="auto"/>
            </w:tcBorders>
            <w:vAlign w:val="center"/>
          </w:tcPr>
          <w:p w14:paraId="799978EA" w14:textId="77777777" w:rsidR="00CD07AD" w:rsidRPr="006A56FF" w:rsidRDefault="00CD07AD" w:rsidP="006C4793">
            <w:pPr>
              <w:rPr>
                <w:sz w:val="20"/>
                <w:lang w:val="en-US"/>
              </w:rPr>
            </w:pPr>
          </w:p>
        </w:tc>
        <w:tc>
          <w:tcPr>
            <w:tcW w:w="991" w:type="dxa"/>
            <w:tcBorders>
              <w:top w:val="single" w:sz="4" w:space="0" w:color="auto"/>
            </w:tcBorders>
            <w:vAlign w:val="center"/>
          </w:tcPr>
          <w:p w14:paraId="0FC095E2" w14:textId="77777777" w:rsidR="00CD07AD" w:rsidRPr="006A56FF" w:rsidRDefault="00CD07AD" w:rsidP="006C4793">
            <w:pPr>
              <w:rPr>
                <w:sz w:val="20"/>
                <w:lang w:val="en-US"/>
              </w:rPr>
            </w:pPr>
          </w:p>
        </w:tc>
      </w:tr>
      <w:tr w:rsidR="0097169C" w:rsidRPr="006A56FF" w14:paraId="2A9B504E" w14:textId="16A233A1" w:rsidTr="00CD07AD">
        <w:trPr>
          <w:trHeight w:val="283"/>
        </w:trPr>
        <w:tc>
          <w:tcPr>
            <w:tcW w:w="3828"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1"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09"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CD07AD" w:rsidRPr="006A56FF" w14:paraId="78F3FF87" w14:textId="77777777" w:rsidTr="00CD07AD">
        <w:trPr>
          <w:trHeight w:val="283"/>
        </w:trPr>
        <w:tc>
          <w:tcPr>
            <w:tcW w:w="3828" w:type="dxa"/>
            <w:tcBorders>
              <w:bottom w:val="single" w:sz="4" w:space="0" w:color="auto"/>
            </w:tcBorders>
            <w:shd w:val="clear" w:color="auto" w:fill="auto"/>
            <w:vAlign w:val="center"/>
          </w:tcPr>
          <w:p w14:paraId="31D8E4C8" w14:textId="77777777" w:rsidR="00CD07AD" w:rsidRDefault="00CD07AD" w:rsidP="00CD07AD">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ebenfits</w:t>
            </w:r>
            <w:r w:rsidRPr="006A56FF">
              <w:rPr>
                <w:sz w:val="20"/>
                <w:lang w:val="en-US"/>
              </w:rPr>
              <w:t xml:space="preserve"> </w:t>
            </w:r>
          </w:p>
          <w:p w14:paraId="06DF1A5F" w14:textId="68CD9902" w:rsidR="00CD07AD" w:rsidRPr="006A56FF" w:rsidRDefault="00CD07AD" w:rsidP="008B73A0">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nkind, Bound, Unbound)</w:t>
            </w:r>
          </w:p>
        </w:tc>
        <w:tc>
          <w:tcPr>
            <w:tcW w:w="1276" w:type="dxa"/>
            <w:tcBorders>
              <w:bottom w:val="single" w:sz="4" w:space="0" w:color="auto"/>
            </w:tcBorders>
            <w:vAlign w:val="center"/>
          </w:tcPr>
          <w:p w14:paraId="380358D9" w14:textId="3273BF17" w:rsidR="00CD07AD" w:rsidRPr="006A56FF" w:rsidRDefault="00CD07AD" w:rsidP="00CD07AD">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7374485B" w14:textId="1D769546" w:rsidR="00CD07AD" w:rsidRPr="006A56FF" w:rsidRDefault="00CD07AD" w:rsidP="00CD07AD">
            <w:pPr>
              <w:rPr>
                <w:sz w:val="20"/>
                <w:lang w:val="en-US"/>
              </w:rPr>
            </w:pPr>
            <w:r w:rsidRPr="006A56FF">
              <w:rPr>
                <w:sz w:val="20"/>
                <w:lang w:val="en-US"/>
              </w:rPr>
              <w:t>1.08</w:t>
            </w:r>
          </w:p>
        </w:tc>
        <w:tc>
          <w:tcPr>
            <w:tcW w:w="851" w:type="dxa"/>
            <w:tcBorders>
              <w:bottom w:val="single" w:sz="4" w:space="0" w:color="auto"/>
            </w:tcBorders>
            <w:vAlign w:val="center"/>
          </w:tcPr>
          <w:p w14:paraId="4F08CEDB" w14:textId="69494F95" w:rsidR="00CD07AD" w:rsidRPr="006A56FF" w:rsidRDefault="00CD07AD" w:rsidP="00CD07AD">
            <w:pPr>
              <w:rPr>
                <w:sz w:val="20"/>
                <w:lang w:val="en-US"/>
              </w:rPr>
            </w:pPr>
            <w:r w:rsidRPr="006A56FF">
              <w:rPr>
                <w:sz w:val="20"/>
                <w:lang w:val="en-US"/>
              </w:rPr>
              <w:t>0.81</w:t>
            </w:r>
          </w:p>
        </w:tc>
        <w:tc>
          <w:tcPr>
            <w:tcW w:w="709" w:type="dxa"/>
            <w:tcBorders>
              <w:bottom w:val="single" w:sz="4" w:space="0" w:color="auto"/>
            </w:tcBorders>
            <w:vAlign w:val="center"/>
          </w:tcPr>
          <w:p w14:paraId="1FF494E2" w14:textId="3C7EE6F6" w:rsidR="00CD07AD" w:rsidRPr="006A56FF" w:rsidRDefault="00CD07AD" w:rsidP="00CD07AD">
            <w:pPr>
              <w:rPr>
                <w:sz w:val="20"/>
                <w:lang w:val="en-US"/>
              </w:rPr>
            </w:pPr>
            <w:r w:rsidRPr="006A56FF">
              <w:rPr>
                <w:sz w:val="20"/>
                <w:lang w:val="en-US"/>
              </w:rPr>
              <w:t>0</w:t>
            </w:r>
          </w:p>
        </w:tc>
        <w:tc>
          <w:tcPr>
            <w:tcW w:w="991" w:type="dxa"/>
            <w:tcBorders>
              <w:bottom w:val="single" w:sz="4" w:space="0" w:color="auto"/>
            </w:tcBorders>
            <w:vAlign w:val="center"/>
          </w:tcPr>
          <w:p w14:paraId="0500561B" w14:textId="6B6F516B" w:rsidR="00CD07AD" w:rsidRPr="006A56FF" w:rsidRDefault="00CD07AD" w:rsidP="00CD07AD">
            <w:pPr>
              <w:rPr>
                <w:sz w:val="20"/>
                <w:lang w:val="en-US"/>
              </w:rPr>
            </w:pPr>
            <w:r>
              <w:rPr>
                <w:sz w:val="20"/>
                <w:lang w:val="en-US"/>
              </w:rPr>
              <w:t>2</w:t>
            </w:r>
          </w:p>
        </w:tc>
      </w:tr>
      <w:tr w:rsidR="00CD07AD" w:rsidRPr="006A56FF" w14:paraId="3DAA9318" w14:textId="77777777" w:rsidTr="00CD07AD">
        <w:trPr>
          <w:trHeight w:val="283"/>
        </w:trPr>
        <w:tc>
          <w:tcPr>
            <w:tcW w:w="3828" w:type="dxa"/>
            <w:tcBorders>
              <w:top w:val="single" w:sz="4" w:space="0" w:color="auto"/>
            </w:tcBorders>
            <w:shd w:val="clear" w:color="auto" w:fill="auto"/>
            <w:vAlign w:val="center"/>
          </w:tcPr>
          <w:p w14:paraId="0EC6D958" w14:textId="7F217D78" w:rsidR="00CD07AD" w:rsidRPr="00CD07AD" w:rsidRDefault="00CD07AD" w:rsidP="00CD07AD">
            <w:pPr>
              <w:rPr>
                <w:i/>
                <w:iCs/>
                <w:sz w:val="20"/>
                <w:lang w:val="en-US"/>
              </w:rPr>
            </w:pPr>
            <w:r w:rsidRPr="00CD07AD">
              <w:rPr>
                <w:i/>
                <w:iCs/>
                <w:sz w:val="20"/>
                <w:lang w:val="en-US"/>
              </w:rPr>
              <w:t xml:space="preserve">III: </w:t>
            </w:r>
            <w:commentRangeStart w:id="773"/>
            <w:r w:rsidRPr="00CD07AD">
              <w:rPr>
                <w:i/>
                <w:iCs/>
                <w:sz w:val="20"/>
                <w:lang w:val="en-US"/>
              </w:rPr>
              <w:t>Performance</w:t>
            </w:r>
            <w:commentRangeEnd w:id="773"/>
            <w:r w:rsidR="005A70B0">
              <w:rPr>
                <w:rStyle w:val="Kommentarzeichen"/>
              </w:rPr>
              <w:commentReference w:id="773"/>
            </w:r>
          </w:p>
        </w:tc>
        <w:tc>
          <w:tcPr>
            <w:tcW w:w="1276" w:type="dxa"/>
            <w:tcBorders>
              <w:top w:val="single" w:sz="4" w:space="0" w:color="auto"/>
            </w:tcBorders>
            <w:vAlign w:val="center"/>
          </w:tcPr>
          <w:p w14:paraId="7D8CB8F7" w14:textId="77777777" w:rsidR="00CD07AD" w:rsidRPr="006A56FF" w:rsidRDefault="00CD07AD" w:rsidP="00CD07AD">
            <w:pPr>
              <w:rPr>
                <w:sz w:val="20"/>
                <w:lang w:val="en-US"/>
              </w:rPr>
            </w:pPr>
          </w:p>
        </w:tc>
        <w:tc>
          <w:tcPr>
            <w:tcW w:w="851" w:type="dxa"/>
            <w:tcBorders>
              <w:top w:val="single" w:sz="4" w:space="0" w:color="auto"/>
            </w:tcBorders>
            <w:vAlign w:val="center"/>
          </w:tcPr>
          <w:p w14:paraId="1AA0DE2F" w14:textId="77777777" w:rsidR="00CD07AD" w:rsidRPr="006A56FF" w:rsidRDefault="00CD07AD" w:rsidP="00CD07AD">
            <w:pPr>
              <w:rPr>
                <w:sz w:val="20"/>
                <w:lang w:val="en-US"/>
              </w:rPr>
            </w:pPr>
          </w:p>
        </w:tc>
        <w:tc>
          <w:tcPr>
            <w:tcW w:w="851" w:type="dxa"/>
            <w:tcBorders>
              <w:top w:val="single" w:sz="4" w:space="0" w:color="auto"/>
            </w:tcBorders>
            <w:vAlign w:val="center"/>
          </w:tcPr>
          <w:p w14:paraId="28786DB1" w14:textId="77777777" w:rsidR="00CD07AD" w:rsidRPr="006A56FF" w:rsidRDefault="00CD07AD" w:rsidP="00CD07AD">
            <w:pPr>
              <w:rPr>
                <w:sz w:val="20"/>
                <w:lang w:val="en-US"/>
              </w:rPr>
            </w:pPr>
          </w:p>
        </w:tc>
        <w:tc>
          <w:tcPr>
            <w:tcW w:w="709" w:type="dxa"/>
            <w:tcBorders>
              <w:top w:val="single" w:sz="4" w:space="0" w:color="auto"/>
            </w:tcBorders>
            <w:vAlign w:val="center"/>
          </w:tcPr>
          <w:p w14:paraId="2F14F71E" w14:textId="77777777" w:rsidR="00CD07AD" w:rsidRPr="006A56FF" w:rsidRDefault="00CD07AD" w:rsidP="00CD07AD">
            <w:pPr>
              <w:rPr>
                <w:sz w:val="20"/>
                <w:lang w:val="en-US"/>
              </w:rPr>
            </w:pPr>
          </w:p>
        </w:tc>
        <w:tc>
          <w:tcPr>
            <w:tcW w:w="991" w:type="dxa"/>
            <w:tcBorders>
              <w:top w:val="single" w:sz="4" w:space="0" w:color="auto"/>
            </w:tcBorders>
            <w:vAlign w:val="center"/>
          </w:tcPr>
          <w:p w14:paraId="52590F3E" w14:textId="77777777" w:rsidR="00CD07AD" w:rsidRPr="006A56FF" w:rsidRDefault="00CD07AD" w:rsidP="00CD07AD">
            <w:pPr>
              <w:rPr>
                <w:sz w:val="20"/>
                <w:lang w:val="en-US"/>
              </w:rPr>
            </w:pPr>
          </w:p>
        </w:tc>
      </w:tr>
      <w:tr w:rsidR="00CD07AD" w:rsidRPr="006A56FF" w14:paraId="13EB1ED2" w14:textId="3557BED1" w:rsidTr="00CD07AD">
        <w:trPr>
          <w:trHeight w:val="283"/>
        </w:trPr>
        <w:tc>
          <w:tcPr>
            <w:tcW w:w="3828" w:type="dxa"/>
            <w:shd w:val="clear" w:color="auto" w:fill="auto"/>
            <w:vAlign w:val="center"/>
          </w:tcPr>
          <w:p w14:paraId="2364875F" w14:textId="5251E263" w:rsidR="00CD07AD" w:rsidRPr="006A56FF" w:rsidRDefault="00CD07AD" w:rsidP="00CD07AD">
            <w:pPr>
              <w:spacing w:line="276" w:lineRule="auto"/>
              <w:ind w:left="142"/>
              <w:rPr>
                <w:sz w:val="20"/>
                <w:lang w:val="en-US"/>
              </w:rPr>
            </w:pPr>
            <w:r w:rsidRPr="006A56FF">
              <w:rPr>
                <w:sz w:val="20"/>
                <w:lang w:val="en-US"/>
              </w:rPr>
              <w:t>Life expectancy 65+</w:t>
            </w:r>
          </w:p>
        </w:tc>
        <w:tc>
          <w:tcPr>
            <w:tcW w:w="1276" w:type="dxa"/>
            <w:vAlign w:val="center"/>
          </w:tcPr>
          <w:p w14:paraId="62AA027A" w14:textId="7C943E95" w:rsidR="00CD07AD" w:rsidRPr="006A56FF" w:rsidRDefault="00CD07AD" w:rsidP="00CD07AD">
            <w:pPr>
              <w:rPr>
                <w:sz w:val="20"/>
                <w:lang w:val="en-US"/>
              </w:rPr>
            </w:pPr>
            <w:r w:rsidRPr="006A56FF">
              <w:rPr>
                <w:sz w:val="20"/>
                <w:lang w:val="en-US"/>
              </w:rPr>
              <w:t>LEX</w:t>
            </w:r>
            <w:r>
              <w:rPr>
                <w:sz w:val="20"/>
                <w:lang w:val="en-US"/>
              </w:rPr>
              <w:t xml:space="preserve"> 65+</w:t>
            </w:r>
          </w:p>
        </w:tc>
        <w:tc>
          <w:tcPr>
            <w:tcW w:w="851" w:type="dxa"/>
            <w:vAlign w:val="center"/>
          </w:tcPr>
          <w:p w14:paraId="2F2E00A7" w14:textId="26A8EF9A" w:rsidR="00CD07AD" w:rsidRPr="006A56FF" w:rsidRDefault="00CD07AD" w:rsidP="00CD07AD">
            <w:pPr>
              <w:rPr>
                <w:sz w:val="20"/>
                <w:lang w:val="en-US"/>
              </w:rPr>
            </w:pPr>
            <w:r w:rsidRPr="006A56FF">
              <w:rPr>
                <w:sz w:val="20"/>
                <w:lang w:val="en-US"/>
              </w:rPr>
              <w:t>19.77</w:t>
            </w:r>
          </w:p>
        </w:tc>
        <w:tc>
          <w:tcPr>
            <w:tcW w:w="851" w:type="dxa"/>
            <w:vAlign w:val="center"/>
          </w:tcPr>
          <w:p w14:paraId="12DBC396" w14:textId="6E0E56C9" w:rsidR="00CD07AD" w:rsidRPr="006A56FF" w:rsidRDefault="00CD07AD" w:rsidP="00CD07AD">
            <w:pPr>
              <w:rPr>
                <w:sz w:val="20"/>
                <w:lang w:val="en-US"/>
              </w:rPr>
            </w:pPr>
            <w:r w:rsidRPr="006A56FF">
              <w:rPr>
                <w:sz w:val="20"/>
                <w:lang w:val="en-US"/>
              </w:rPr>
              <w:t>1.35</w:t>
            </w:r>
          </w:p>
        </w:tc>
        <w:tc>
          <w:tcPr>
            <w:tcW w:w="709" w:type="dxa"/>
            <w:vAlign w:val="center"/>
          </w:tcPr>
          <w:p w14:paraId="0240215D" w14:textId="5691E32C" w:rsidR="00CD07AD" w:rsidRPr="006A56FF" w:rsidRDefault="00CD07AD" w:rsidP="00CD07AD">
            <w:pPr>
              <w:rPr>
                <w:sz w:val="20"/>
                <w:lang w:val="en-US"/>
              </w:rPr>
            </w:pPr>
            <w:r w:rsidRPr="006A56FF">
              <w:rPr>
                <w:sz w:val="20"/>
                <w:lang w:val="en-US"/>
              </w:rPr>
              <w:t>16.48</w:t>
            </w:r>
          </w:p>
        </w:tc>
        <w:tc>
          <w:tcPr>
            <w:tcW w:w="991" w:type="dxa"/>
            <w:vAlign w:val="center"/>
          </w:tcPr>
          <w:p w14:paraId="714C9133" w14:textId="0F91EEB1" w:rsidR="00CD07AD" w:rsidRPr="006A56FF" w:rsidRDefault="00CD07AD" w:rsidP="00CD07AD">
            <w:pPr>
              <w:rPr>
                <w:sz w:val="20"/>
                <w:lang w:val="en-US"/>
              </w:rPr>
            </w:pPr>
            <w:r w:rsidRPr="006A56FF">
              <w:rPr>
                <w:sz w:val="20"/>
                <w:lang w:val="en-US"/>
              </w:rPr>
              <w:t>21.85</w:t>
            </w:r>
          </w:p>
        </w:tc>
      </w:tr>
      <w:tr w:rsidR="00CD07AD" w:rsidRPr="006A56FF" w14:paraId="4FF5D952" w14:textId="216B3603" w:rsidTr="00CD07AD">
        <w:trPr>
          <w:trHeight w:val="283"/>
        </w:trPr>
        <w:tc>
          <w:tcPr>
            <w:tcW w:w="3828" w:type="dxa"/>
            <w:tcBorders>
              <w:bottom w:val="single" w:sz="4" w:space="0" w:color="auto"/>
            </w:tcBorders>
            <w:shd w:val="clear" w:color="auto" w:fill="auto"/>
            <w:vAlign w:val="center"/>
          </w:tcPr>
          <w:p w14:paraId="7CBB0C00" w14:textId="67AC6CBA" w:rsidR="00CD07AD" w:rsidRPr="006A56FF" w:rsidRDefault="00CD07AD" w:rsidP="00CD07AD">
            <w:pPr>
              <w:spacing w:line="276" w:lineRule="auto"/>
              <w:ind w:left="142"/>
              <w:rPr>
                <w:sz w:val="20"/>
                <w:lang w:val="en-US"/>
              </w:rPr>
            </w:pPr>
            <w:r w:rsidRPr="006A56FF">
              <w:rPr>
                <w:sz w:val="20"/>
                <w:lang w:val="en-US"/>
              </w:rPr>
              <w:t xml:space="preserve">Self-perceived health status (very) good, </w:t>
            </w:r>
          </w:p>
          <w:p w14:paraId="3E0A2326" w14:textId="6BB0E7D7" w:rsidR="00CD07AD" w:rsidRPr="006A56FF" w:rsidRDefault="00CD07AD" w:rsidP="00CD07A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25F33FE0" w14:textId="010443B5" w:rsidR="00CD07AD" w:rsidRPr="006A56FF" w:rsidRDefault="00CD07AD" w:rsidP="00CD07AD">
            <w:pPr>
              <w:rPr>
                <w:sz w:val="20"/>
                <w:lang w:val="en-US"/>
              </w:rPr>
            </w:pPr>
            <w:r w:rsidRPr="006A56FF">
              <w:rPr>
                <w:sz w:val="20"/>
                <w:lang w:val="en-US"/>
              </w:rPr>
              <w:t>SPH</w:t>
            </w:r>
          </w:p>
        </w:tc>
        <w:tc>
          <w:tcPr>
            <w:tcW w:w="851" w:type="dxa"/>
            <w:tcBorders>
              <w:bottom w:val="single" w:sz="4" w:space="0" w:color="auto"/>
            </w:tcBorders>
            <w:vAlign w:val="center"/>
          </w:tcPr>
          <w:p w14:paraId="7FE62A65" w14:textId="08BDDA58" w:rsidR="00CD07AD" w:rsidRPr="006A56FF" w:rsidRDefault="00CD07AD" w:rsidP="00CD07AD">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CD07AD" w:rsidRPr="006A56FF" w:rsidRDefault="00CD07AD" w:rsidP="00CD07AD">
            <w:pPr>
              <w:rPr>
                <w:sz w:val="20"/>
                <w:lang w:val="en-US"/>
              </w:rPr>
            </w:pPr>
            <w:r w:rsidRPr="006A56FF">
              <w:rPr>
                <w:sz w:val="20"/>
                <w:lang w:val="en-US"/>
              </w:rPr>
              <w:t>21.83</w:t>
            </w:r>
          </w:p>
        </w:tc>
        <w:tc>
          <w:tcPr>
            <w:tcW w:w="709" w:type="dxa"/>
            <w:tcBorders>
              <w:bottom w:val="single" w:sz="4" w:space="0" w:color="auto"/>
            </w:tcBorders>
            <w:vAlign w:val="center"/>
          </w:tcPr>
          <w:p w14:paraId="2903CB76" w14:textId="64F5138B" w:rsidR="00CD07AD" w:rsidRPr="006A56FF" w:rsidRDefault="00CD07AD" w:rsidP="00CD07AD">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CD07AD" w:rsidRPr="006A56FF" w:rsidRDefault="00CD07AD" w:rsidP="00CD07AD">
            <w:pPr>
              <w:rPr>
                <w:sz w:val="20"/>
                <w:lang w:val="en-US"/>
              </w:rPr>
            </w:pPr>
            <w:r w:rsidRPr="006A56FF">
              <w:rPr>
                <w:sz w:val="20"/>
                <w:lang w:val="en-US"/>
              </w:rPr>
              <w:t>86.9</w:t>
            </w:r>
          </w:p>
        </w:tc>
      </w:tr>
      <w:tr w:rsidR="00CD07AD" w:rsidRPr="006A56FF" w14:paraId="0E1BCFE8" w14:textId="77777777" w:rsidTr="00CD07AD">
        <w:trPr>
          <w:trHeight w:val="283"/>
        </w:trPr>
        <w:tc>
          <w:tcPr>
            <w:tcW w:w="3828" w:type="dxa"/>
            <w:tcBorders>
              <w:top w:val="single" w:sz="4" w:space="0" w:color="auto"/>
            </w:tcBorders>
            <w:shd w:val="clear" w:color="auto" w:fill="auto"/>
            <w:vAlign w:val="center"/>
          </w:tcPr>
          <w:p w14:paraId="28A788B3" w14:textId="0097985D" w:rsidR="00CD07AD" w:rsidRPr="00CD07AD" w:rsidRDefault="00CD07AD" w:rsidP="00CD07AD">
            <w:pPr>
              <w:rPr>
                <w:i/>
                <w:iCs/>
                <w:sz w:val="20"/>
                <w:lang w:val="en-US"/>
              </w:rPr>
            </w:pPr>
            <w:r w:rsidRPr="00CD07AD">
              <w:rPr>
                <w:i/>
                <w:iCs/>
                <w:sz w:val="20"/>
                <w:lang w:val="en-US"/>
              </w:rPr>
              <w:t>IV: Access regulation</w:t>
            </w:r>
          </w:p>
        </w:tc>
        <w:tc>
          <w:tcPr>
            <w:tcW w:w="1276" w:type="dxa"/>
            <w:tcBorders>
              <w:top w:val="single" w:sz="4" w:space="0" w:color="auto"/>
            </w:tcBorders>
            <w:vAlign w:val="center"/>
          </w:tcPr>
          <w:p w14:paraId="3E340EDF" w14:textId="77777777" w:rsidR="00CD07AD" w:rsidRPr="006A56FF" w:rsidRDefault="00CD07AD" w:rsidP="00CD07AD">
            <w:pPr>
              <w:rPr>
                <w:sz w:val="20"/>
                <w:lang w:val="en-US"/>
              </w:rPr>
            </w:pPr>
          </w:p>
        </w:tc>
        <w:tc>
          <w:tcPr>
            <w:tcW w:w="851" w:type="dxa"/>
            <w:tcBorders>
              <w:top w:val="single" w:sz="4" w:space="0" w:color="auto"/>
            </w:tcBorders>
            <w:vAlign w:val="center"/>
          </w:tcPr>
          <w:p w14:paraId="6E2B64AA" w14:textId="77777777" w:rsidR="00CD07AD" w:rsidRPr="006A56FF" w:rsidRDefault="00CD07AD" w:rsidP="00CD07AD">
            <w:pPr>
              <w:rPr>
                <w:sz w:val="20"/>
                <w:lang w:val="en-US"/>
              </w:rPr>
            </w:pPr>
          </w:p>
        </w:tc>
        <w:tc>
          <w:tcPr>
            <w:tcW w:w="851" w:type="dxa"/>
            <w:tcBorders>
              <w:top w:val="single" w:sz="4" w:space="0" w:color="auto"/>
            </w:tcBorders>
            <w:vAlign w:val="center"/>
          </w:tcPr>
          <w:p w14:paraId="11C1BDEE" w14:textId="77777777" w:rsidR="00CD07AD" w:rsidRPr="006A56FF" w:rsidRDefault="00CD07AD" w:rsidP="00CD07AD">
            <w:pPr>
              <w:rPr>
                <w:sz w:val="20"/>
                <w:lang w:val="en-US"/>
              </w:rPr>
            </w:pPr>
          </w:p>
        </w:tc>
        <w:tc>
          <w:tcPr>
            <w:tcW w:w="709" w:type="dxa"/>
            <w:tcBorders>
              <w:top w:val="single" w:sz="4" w:space="0" w:color="auto"/>
            </w:tcBorders>
            <w:vAlign w:val="center"/>
          </w:tcPr>
          <w:p w14:paraId="50A003CA" w14:textId="77777777" w:rsidR="00CD07AD" w:rsidRPr="006A56FF" w:rsidRDefault="00CD07AD" w:rsidP="00CD07AD">
            <w:pPr>
              <w:rPr>
                <w:sz w:val="20"/>
                <w:lang w:val="en-US"/>
              </w:rPr>
            </w:pPr>
          </w:p>
        </w:tc>
        <w:tc>
          <w:tcPr>
            <w:tcW w:w="991" w:type="dxa"/>
            <w:tcBorders>
              <w:top w:val="single" w:sz="4" w:space="0" w:color="auto"/>
            </w:tcBorders>
            <w:vAlign w:val="center"/>
          </w:tcPr>
          <w:p w14:paraId="25BE3C4B" w14:textId="77777777" w:rsidR="00CD07AD" w:rsidRDefault="00CD07AD" w:rsidP="00CD07AD">
            <w:pPr>
              <w:rPr>
                <w:sz w:val="20"/>
                <w:lang w:val="en-US"/>
              </w:rPr>
            </w:pPr>
          </w:p>
        </w:tc>
      </w:tr>
      <w:tr w:rsidR="00CD07AD" w:rsidRPr="006A56FF" w14:paraId="259B2427" w14:textId="77777777" w:rsidTr="00CD07AD">
        <w:trPr>
          <w:trHeight w:val="283"/>
        </w:trPr>
        <w:tc>
          <w:tcPr>
            <w:tcW w:w="3828" w:type="dxa"/>
            <w:shd w:val="clear" w:color="auto" w:fill="auto"/>
            <w:vAlign w:val="center"/>
          </w:tcPr>
          <w:p w14:paraId="789BD075" w14:textId="17441D27" w:rsidR="00CD07AD" w:rsidRPr="006A56FF" w:rsidRDefault="00CD07AD" w:rsidP="00CD07AD">
            <w:pPr>
              <w:ind w:firstLine="142"/>
              <w:rPr>
                <w:sz w:val="20"/>
                <w:lang w:val="en-US"/>
              </w:rPr>
            </w:pPr>
            <w:r w:rsidRPr="006A56FF">
              <w:rPr>
                <w:sz w:val="20"/>
                <w:lang w:val="en-US"/>
              </w:rPr>
              <w:t>Choice Index (</w:t>
            </w:r>
            <w:r w:rsidR="002840A2">
              <w:rPr>
                <w:sz w:val="20"/>
                <w:lang w:val="en-US"/>
              </w:rPr>
              <w:t xml:space="preserve">Unlimited - </w:t>
            </w:r>
            <w:r w:rsidRPr="006A56FF">
              <w:rPr>
                <w:sz w:val="20"/>
                <w:lang w:val="en-US"/>
              </w:rPr>
              <w:t>Limited)</w:t>
            </w:r>
          </w:p>
        </w:tc>
        <w:tc>
          <w:tcPr>
            <w:tcW w:w="1276" w:type="dxa"/>
            <w:vAlign w:val="center"/>
          </w:tcPr>
          <w:p w14:paraId="0C990886" w14:textId="35004123" w:rsidR="00CD07AD" w:rsidRPr="006A56FF" w:rsidRDefault="00CD07AD" w:rsidP="00CD07AD">
            <w:pPr>
              <w:rPr>
                <w:sz w:val="20"/>
                <w:lang w:val="en-US"/>
              </w:rPr>
            </w:pPr>
            <w:r w:rsidRPr="006A56FF">
              <w:rPr>
                <w:sz w:val="20"/>
                <w:lang w:val="en-US"/>
              </w:rPr>
              <w:t>CIDX</w:t>
            </w:r>
          </w:p>
        </w:tc>
        <w:tc>
          <w:tcPr>
            <w:tcW w:w="851" w:type="dxa"/>
            <w:vAlign w:val="center"/>
          </w:tcPr>
          <w:p w14:paraId="65E8C56F" w14:textId="65CFB70D" w:rsidR="00CD07AD" w:rsidRPr="006A56FF" w:rsidRDefault="00CD07AD" w:rsidP="00CD07AD">
            <w:pPr>
              <w:rPr>
                <w:sz w:val="20"/>
                <w:lang w:val="en-US"/>
              </w:rPr>
            </w:pPr>
            <w:r w:rsidRPr="006A56FF">
              <w:rPr>
                <w:sz w:val="20"/>
                <w:lang w:val="en-US"/>
              </w:rPr>
              <w:t>1.64</w:t>
            </w:r>
          </w:p>
        </w:tc>
        <w:tc>
          <w:tcPr>
            <w:tcW w:w="851" w:type="dxa"/>
            <w:vAlign w:val="center"/>
          </w:tcPr>
          <w:p w14:paraId="2DEB1B7A" w14:textId="295FD4BF" w:rsidR="00CD07AD" w:rsidRPr="006A56FF" w:rsidRDefault="00CD07AD" w:rsidP="00CD07AD">
            <w:pPr>
              <w:rPr>
                <w:sz w:val="20"/>
                <w:lang w:val="en-US"/>
              </w:rPr>
            </w:pPr>
            <w:r w:rsidRPr="006A56FF">
              <w:rPr>
                <w:sz w:val="20"/>
                <w:lang w:val="en-US"/>
              </w:rPr>
              <w:t>0.5</w:t>
            </w:r>
          </w:p>
        </w:tc>
        <w:tc>
          <w:tcPr>
            <w:tcW w:w="709" w:type="dxa"/>
            <w:vAlign w:val="center"/>
          </w:tcPr>
          <w:p w14:paraId="2F89DD3B" w14:textId="5C0EF731" w:rsidR="00CD07AD" w:rsidRPr="006A56FF" w:rsidRDefault="00CD07AD" w:rsidP="00CD07AD">
            <w:pPr>
              <w:rPr>
                <w:sz w:val="20"/>
                <w:lang w:val="en-US"/>
              </w:rPr>
            </w:pPr>
            <w:r w:rsidRPr="006A56FF">
              <w:rPr>
                <w:sz w:val="20"/>
                <w:lang w:val="en-US"/>
              </w:rPr>
              <w:t>0</w:t>
            </w:r>
          </w:p>
        </w:tc>
        <w:tc>
          <w:tcPr>
            <w:tcW w:w="991" w:type="dxa"/>
            <w:vAlign w:val="center"/>
          </w:tcPr>
          <w:p w14:paraId="56F8E5F7" w14:textId="65FE109E" w:rsidR="00CD07AD" w:rsidRPr="006A56FF" w:rsidRDefault="00CD07AD" w:rsidP="00CD07AD">
            <w:pPr>
              <w:rPr>
                <w:sz w:val="20"/>
                <w:lang w:val="en-US"/>
              </w:rPr>
            </w:pPr>
            <w:r>
              <w:rPr>
                <w:sz w:val="20"/>
                <w:lang w:val="en-US"/>
              </w:rPr>
              <w:t>4</w:t>
            </w:r>
          </w:p>
        </w:tc>
      </w:tr>
      <w:tr w:rsidR="00CD07AD" w:rsidRPr="006A56FF" w14:paraId="0F774AE8" w14:textId="6A9C24CC" w:rsidTr="00CD07AD">
        <w:trPr>
          <w:trHeight w:val="283"/>
        </w:trPr>
        <w:tc>
          <w:tcPr>
            <w:tcW w:w="3828" w:type="dxa"/>
            <w:shd w:val="clear" w:color="auto" w:fill="auto"/>
            <w:vAlign w:val="center"/>
          </w:tcPr>
          <w:p w14:paraId="443ED4C7" w14:textId="227CD8B8" w:rsidR="00CD07AD" w:rsidRPr="006A56FF" w:rsidRDefault="00CD07AD" w:rsidP="00CD07AD">
            <w:pPr>
              <w:ind w:firstLine="284"/>
              <w:rPr>
                <w:sz w:val="20"/>
                <w:lang w:val="en-US"/>
              </w:rPr>
            </w:pPr>
            <w:r w:rsidRPr="006A56FF">
              <w:rPr>
                <w:sz w:val="20"/>
                <w:lang w:val="en-US"/>
              </w:rPr>
              <w:t>Choice of homecare provider</w:t>
            </w:r>
          </w:p>
        </w:tc>
        <w:tc>
          <w:tcPr>
            <w:tcW w:w="1276" w:type="dxa"/>
            <w:vAlign w:val="center"/>
          </w:tcPr>
          <w:p w14:paraId="3975A9B0" w14:textId="7BE08755" w:rsidR="00CD07AD" w:rsidRPr="006A56FF" w:rsidRDefault="00CD07AD" w:rsidP="00CD07AD">
            <w:pPr>
              <w:rPr>
                <w:sz w:val="20"/>
                <w:lang w:val="en-US"/>
              </w:rPr>
            </w:pPr>
            <w:r w:rsidRPr="006A56FF">
              <w:rPr>
                <w:sz w:val="20"/>
                <w:lang w:val="en-US"/>
              </w:rPr>
              <w:t>HC</w:t>
            </w:r>
          </w:p>
        </w:tc>
        <w:tc>
          <w:tcPr>
            <w:tcW w:w="851" w:type="dxa"/>
            <w:vAlign w:val="center"/>
          </w:tcPr>
          <w:p w14:paraId="71FBA525" w14:textId="67C2873A" w:rsidR="00CD07AD" w:rsidRPr="006A56FF" w:rsidRDefault="00CD07AD" w:rsidP="00CD07AD">
            <w:pPr>
              <w:rPr>
                <w:sz w:val="20"/>
                <w:lang w:val="en-US"/>
              </w:rPr>
            </w:pPr>
            <w:r w:rsidRPr="006A56FF">
              <w:rPr>
                <w:sz w:val="20"/>
                <w:lang w:val="en-US"/>
              </w:rPr>
              <w:t>0.4</w:t>
            </w:r>
          </w:p>
        </w:tc>
        <w:tc>
          <w:tcPr>
            <w:tcW w:w="851" w:type="dxa"/>
            <w:vAlign w:val="center"/>
          </w:tcPr>
          <w:p w14:paraId="5DFB5EF8" w14:textId="5C716C24" w:rsidR="00CD07AD" w:rsidRPr="006A56FF" w:rsidRDefault="00CD07AD" w:rsidP="00CD07AD">
            <w:pPr>
              <w:rPr>
                <w:sz w:val="20"/>
                <w:lang w:val="en-US"/>
              </w:rPr>
            </w:pPr>
            <w:r w:rsidRPr="006A56FF">
              <w:rPr>
                <w:sz w:val="20"/>
                <w:lang w:val="en-US"/>
              </w:rPr>
              <w:t>0.49</w:t>
            </w:r>
          </w:p>
        </w:tc>
        <w:tc>
          <w:tcPr>
            <w:tcW w:w="709" w:type="dxa"/>
            <w:vAlign w:val="center"/>
          </w:tcPr>
          <w:p w14:paraId="033C83A0" w14:textId="452DE85E" w:rsidR="00CD07AD" w:rsidRPr="006A56FF" w:rsidRDefault="00CD07AD" w:rsidP="00CD07AD">
            <w:pPr>
              <w:rPr>
                <w:sz w:val="20"/>
                <w:lang w:val="en-US"/>
              </w:rPr>
            </w:pPr>
            <w:r w:rsidRPr="006A56FF">
              <w:rPr>
                <w:sz w:val="20"/>
                <w:lang w:val="en-US"/>
              </w:rPr>
              <w:t>0</w:t>
            </w:r>
          </w:p>
        </w:tc>
        <w:tc>
          <w:tcPr>
            <w:tcW w:w="991" w:type="dxa"/>
            <w:vAlign w:val="center"/>
          </w:tcPr>
          <w:p w14:paraId="4392389D" w14:textId="77299B74" w:rsidR="00CD07AD" w:rsidRPr="006A56FF" w:rsidRDefault="00CD07AD" w:rsidP="00CD07AD">
            <w:pPr>
              <w:rPr>
                <w:sz w:val="20"/>
                <w:lang w:val="en-US"/>
              </w:rPr>
            </w:pPr>
            <w:r w:rsidRPr="006A56FF">
              <w:rPr>
                <w:sz w:val="20"/>
                <w:lang w:val="en-US"/>
              </w:rPr>
              <w:t>1</w:t>
            </w:r>
          </w:p>
        </w:tc>
      </w:tr>
      <w:tr w:rsidR="00CD07AD" w:rsidRPr="006A56FF" w14:paraId="3EF793DD" w14:textId="5B92AE4F" w:rsidTr="00CD07AD">
        <w:trPr>
          <w:trHeight w:val="283"/>
        </w:trPr>
        <w:tc>
          <w:tcPr>
            <w:tcW w:w="3828" w:type="dxa"/>
            <w:shd w:val="clear" w:color="auto" w:fill="auto"/>
            <w:vAlign w:val="center"/>
          </w:tcPr>
          <w:p w14:paraId="6E814E97" w14:textId="04AB34A0" w:rsidR="00CD07AD" w:rsidRPr="006A56FF" w:rsidRDefault="00CD07AD" w:rsidP="00CD07AD">
            <w:pPr>
              <w:ind w:firstLine="284"/>
              <w:rPr>
                <w:sz w:val="20"/>
                <w:lang w:val="en-US"/>
              </w:rPr>
            </w:pPr>
            <w:r w:rsidRPr="006A56FF">
              <w:rPr>
                <w:sz w:val="20"/>
                <w:lang w:val="en-US"/>
              </w:rPr>
              <w:t>Choice of institutional care provider</w:t>
            </w:r>
          </w:p>
        </w:tc>
        <w:tc>
          <w:tcPr>
            <w:tcW w:w="1276" w:type="dxa"/>
            <w:vAlign w:val="center"/>
          </w:tcPr>
          <w:p w14:paraId="71B0EC6A" w14:textId="07160C3D" w:rsidR="00CD07AD" w:rsidRPr="006A56FF" w:rsidRDefault="00CD07AD" w:rsidP="00CD07AD">
            <w:pPr>
              <w:rPr>
                <w:sz w:val="20"/>
                <w:lang w:val="en-US"/>
              </w:rPr>
            </w:pPr>
            <w:r w:rsidRPr="006A56FF">
              <w:rPr>
                <w:sz w:val="20"/>
                <w:lang w:val="en-US"/>
              </w:rPr>
              <w:t>IC</w:t>
            </w:r>
          </w:p>
        </w:tc>
        <w:tc>
          <w:tcPr>
            <w:tcW w:w="851" w:type="dxa"/>
            <w:vAlign w:val="center"/>
          </w:tcPr>
          <w:p w14:paraId="2B6A9E90" w14:textId="28E336E4" w:rsidR="00CD07AD" w:rsidRPr="006A56FF" w:rsidRDefault="00CD07AD" w:rsidP="00CD07AD">
            <w:pPr>
              <w:rPr>
                <w:sz w:val="20"/>
                <w:lang w:val="en-US"/>
              </w:rPr>
            </w:pPr>
            <w:r w:rsidRPr="006A56FF">
              <w:rPr>
                <w:sz w:val="20"/>
                <w:lang w:val="en-US"/>
              </w:rPr>
              <w:t>0.36</w:t>
            </w:r>
          </w:p>
        </w:tc>
        <w:tc>
          <w:tcPr>
            <w:tcW w:w="851" w:type="dxa"/>
            <w:vAlign w:val="center"/>
          </w:tcPr>
          <w:p w14:paraId="3451BE20" w14:textId="064E893B" w:rsidR="00CD07AD" w:rsidRPr="006A56FF" w:rsidRDefault="00CD07AD" w:rsidP="00CD07AD">
            <w:pPr>
              <w:rPr>
                <w:sz w:val="20"/>
                <w:lang w:val="en-US"/>
              </w:rPr>
            </w:pPr>
            <w:r w:rsidRPr="006A56FF">
              <w:rPr>
                <w:sz w:val="20"/>
                <w:lang w:val="en-US"/>
              </w:rPr>
              <w:t>0.83</w:t>
            </w:r>
          </w:p>
        </w:tc>
        <w:tc>
          <w:tcPr>
            <w:tcW w:w="709" w:type="dxa"/>
            <w:vAlign w:val="center"/>
          </w:tcPr>
          <w:p w14:paraId="25360449" w14:textId="0D3848A0" w:rsidR="00CD07AD" w:rsidRPr="006A56FF" w:rsidRDefault="00CD07AD" w:rsidP="00CD07AD">
            <w:pPr>
              <w:rPr>
                <w:sz w:val="20"/>
                <w:lang w:val="en-US"/>
              </w:rPr>
            </w:pPr>
            <w:r w:rsidRPr="006A56FF">
              <w:rPr>
                <w:sz w:val="20"/>
                <w:lang w:val="en-US"/>
              </w:rPr>
              <w:t>0</w:t>
            </w:r>
          </w:p>
        </w:tc>
        <w:tc>
          <w:tcPr>
            <w:tcW w:w="991" w:type="dxa"/>
            <w:vAlign w:val="center"/>
          </w:tcPr>
          <w:p w14:paraId="244F3A77" w14:textId="66444971" w:rsidR="00CD07AD" w:rsidRPr="006A56FF" w:rsidRDefault="00CD07AD" w:rsidP="00CD07AD">
            <w:pPr>
              <w:rPr>
                <w:sz w:val="20"/>
                <w:lang w:val="en-US"/>
              </w:rPr>
            </w:pPr>
            <w:r>
              <w:rPr>
                <w:sz w:val="20"/>
                <w:lang w:val="en-US"/>
              </w:rPr>
              <w:t>1</w:t>
            </w:r>
          </w:p>
        </w:tc>
      </w:tr>
      <w:tr w:rsidR="00CD07AD" w:rsidRPr="006A56FF" w14:paraId="369EC2A5" w14:textId="0E82A7D2" w:rsidTr="00CD07AD">
        <w:trPr>
          <w:trHeight w:val="283"/>
        </w:trPr>
        <w:tc>
          <w:tcPr>
            <w:tcW w:w="3828" w:type="dxa"/>
            <w:shd w:val="clear" w:color="auto" w:fill="auto"/>
            <w:vAlign w:val="center"/>
          </w:tcPr>
          <w:p w14:paraId="3AF04EA4" w14:textId="566EDA33" w:rsidR="00CD07AD" w:rsidRPr="006A56FF" w:rsidRDefault="00CD07AD" w:rsidP="00CD07AD">
            <w:pPr>
              <w:ind w:firstLine="284"/>
              <w:rPr>
                <w:sz w:val="20"/>
                <w:lang w:val="en-US"/>
              </w:rPr>
            </w:pPr>
            <w:r w:rsidRPr="006A56FF">
              <w:rPr>
                <w:sz w:val="20"/>
                <w:lang w:val="en-US"/>
              </w:rPr>
              <w:t>Choice between cash vs inkind-benefits</w:t>
            </w:r>
          </w:p>
        </w:tc>
        <w:tc>
          <w:tcPr>
            <w:tcW w:w="1276" w:type="dxa"/>
            <w:vAlign w:val="center"/>
          </w:tcPr>
          <w:p w14:paraId="3005BCC0" w14:textId="796A4A1D" w:rsidR="00CD07AD" w:rsidRPr="006A56FF" w:rsidRDefault="00CD07AD" w:rsidP="00CD07AD">
            <w:pPr>
              <w:rPr>
                <w:sz w:val="20"/>
                <w:lang w:val="en-US"/>
              </w:rPr>
            </w:pPr>
            <w:r w:rsidRPr="006A56FF">
              <w:rPr>
                <w:sz w:val="20"/>
                <w:lang w:val="en-US"/>
              </w:rPr>
              <w:t>CVSI</w:t>
            </w:r>
          </w:p>
        </w:tc>
        <w:tc>
          <w:tcPr>
            <w:tcW w:w="851" w:type="dxa"/>
            <w:vAlign w:val="center"/>
          </w:tcPr>
          <w:p w14:paraId="6726DD0D" w14:textId="7D43B0D1" w:rsidR="00CD07AD" w:rsidRPr="006A56FF" w:rsidRDefault="00CD07AD" w:rsidP="00CD07AD">
            <w:pPr>
              <w:rPr>
                <w:sz w:val="20"/>
                <w:lang w:val="en-US"/>
              </w:rPr>
            </w:pPr>
            <w:r w:rsidRPr="006A56FF">
              <w:rPr>
                <w:sz w:val="20"/>
                <w:lang w:val="en-US"/>
              </w:rPr>
              <w:t>0.88</w:t>
            </w:r>
          </w:p>
        </w:tc>
        <w:tc>
          <w:tcPr>
            <w:tcW w:w="851" w:type="dxa"/>
            <w:vAlign w:val="center"/>
          </w:tcPr>
          <w:p w14:paraId="58FB2A9E" w14:textId="0DF36258" w:rsidR="00CD07AD" w:rsidRPr="006A56FF" w:rsidRDefault="00CD07AD" w:rsidP="00CD07AD">
            <w:pPr>
              <w:rPr>
                <w:sz w:val="20"/>
                <w:lang w:val="en-US"/>
              </w:rPr>
            </w:pPr>
            <w:r w:rsidRPr="006A56FF">
              <w:rPr>
                <w:sz w:val="20"/>
                <w:lang w:val="en-US"/>
              </w:rPr>
              <w:t>1.25</w:t>
            </w:r>
          </w:p>
        </w:tc>
        <w:tc>
          <w:tcPr>
            <w:tcW w:w="709" w:type="dxa"/>
            <w:vAlign w:val="center"/>
          </w:tcPr>
          <w:p w14:paraId="456CECCB" w14:textId="4346D9DF" w:rsidR="00CD07AD" w:rsidRPr="006A56FF" w:rsidRDefault="00CD07AD" w:rsidP="00CD07AD">
            <w:pPr>
              <w:rPr>
                <w:sz w:val="20"/>
                <w:lang w:val="en-US"/>
              </w:rPr>
            </w:pPr>
            <w:r w:rsidRPr="006A56FF">
              <w:rPr>
                <w:sz w:val="20"/>
                <w:lang w:val="en-US"/>
              </w:rPr>
              <w:t>0</w:t>
            </w:r>
          </w:p>
        </w:tc>
        <w:tc>
          <w:tcPr>
            <w:tcW w:w="991" w:type="dxa"/>
            <w:vAlign w:val="center"/>
          </w:tcPr>
          <w:p w14:paraId="7EC508DA" w14:textId="11AEDBE5" w:rsidR="00CD07AD" w:rsidRPr="006A56FF" w:rsidRDefault="00CD07AD" w:rsidP="00CD07AD">
            <w:pPr>
              <w:rPr>
                <w:sz w:val="20"/>
                <w:lang w:val="en-US"/>
              </w:rPr>
            </w:pPr>
            <w:r>
              <w:rPr>
                <w:sz w:val="20"/>
                <w:lang w:val="en-US"/>
              </w:rPr>
              <w:t>2</w:t>
            </w:r>
          </w:p>
        </w:tc>
      </w:tr>
      <w:tr w:rsidR="00CD07AD" w:rsidRPr="006A56FF" w14:paraId="32E5B4E7" w14:textId="77777777" w:rsidTr="00CD07AD">
        <w:trPr>
          <w:trHeight w:val="283"/>
        </w:trPr>
        <w:tc>
          <w:tcPr>
            <w:tcW w:w="3828" w:type="dxa"/>
            <w:tcBorders>
              <w:bottom w:val="single" w:sz="4" w:space="0" w:color="auto"/>
            </w:tcBorders>
            <w:shd w:val="clear" w:color="auto" w:fill="auto"/>
            <w:vAlign w:val="center"/>
          </w:tcPr>
          <w:p w14:paraId="3328BC79" w14:textId="07AA81C2" w:rsidR="00CD07AD" w:rsidRPr="006A56FF" w:rsidRDefault="00CD07AD" w:rsidP="00CD07A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CD07AD" w:rsidRPr="006A56FF" w:rsidRDefault="00CD07AD" w:rsidP="00CD07AD">
            <w:pPr>
              <w:rPr>
                <w:sz w:val="20"/>
                <w:lang w:val="en-US"/>
              </w:rPr>
            </w:pPr>
            <w:r w:rsidRPr="006A56FF">
              <w:rPr>
                <w:sz w:val="20"/>
                <w:lang w:val="en-US"/>
              </w:rPr>
              <w:t>MTAB</w:t>
            </w:r>
          </w:p>
        </w:tc>
        <w:tc>
          <w:tcPr>
            <w:tcW w:w="851" w:type="dxa"/>
            <w:tcBorders>
              <w:bottom w:val="single" w:sz="4" w:space="0" w:color="auto"/>
            </w:tcBorders>
            <w:vAlign w:val="center"/>
          </w:tcPr>
          <w:p w14:paraId="0D377429" w14:textId="0E5E98B8" w:rsidR="00CD07AD" w:rsidRPr="006A56FF" w:rsidRDefault="00CD07AD" w:rsidP="00CD07AD">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CD07AD" w:rsidRPr="006A56FF" w:rsidRDefault="00CD07AD" w:rsidP="00CD07AD">
            <w:pPr>
              <w:rPr>
                <w:sz w:val="20"/>
                <w:lang w:val="en-US"/>
              </w:rPr>
            </w:pPr>
            <w:r w:rsidRPr="006A56FF">
              <w:rPr>
                <w:sz w:val="20"/>
                <w:lang w:val="en-US"/>
              </w:rPr>
              <w:t>0.51</w:t>
            </w:r>
          </w:p>
        </w:tc>
        <w:tc>
          <w:tcPr>
            <w:tcW w:w="709" w:type="dxa"/>
            <w:tcBorders>
              <w:bottom w:val="single" w:sz="4" w:space="0" w:color="auto"/>
            </w:tcBorders>
            <w:vAlign w:val="center"/>
          </w:tcPr>
          <w:p w14:paraId="1A6277FD" w14:textId="10211F40" w:rsidR="00CD07AD" w:rsidRPr="006A56FF" w:rsidRDefault="00CD07AD" w:rsidP="00CD07AD">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CD07AD" w:rsidRPr="006A56FF" w:rsidRDefault="00CD07AD" w:rsidP="00CD07AD">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2A1C41E4"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xml:space="preserve">, where data was </w:t>
      </w:r>
      <w:commentRangeStart w:id="774"/>
      <w:r w:rsidRPr="006A56FF">
        <w:rPr>
          <w:szCs w:val="24"/>
        </w:rPr>
        <w:t>missing either</w:t>
      </w:r>
      <w:r w:rsidR="00B82577" w:rsidRPr="006A56FF">
        <w:rPr>
          <w:szCs w:val="24"/>
        </w:rPr>
        <w:t xml:space="preserve"> </w:t>
      </w:r>
      <w:del w:id="775" w:author="Philipp Alexander Linden" w:date="2020-06-29T17:06:00Z">
        <w:r w:rsidR="00185A42" w:rsidDel="00FF5B80">
          <w:rPr>
            <w:szCs w:val="24"/>
          </w:rPr>
          <w:delText>nearl</w:delText>
        </w:r>
      </w:del>
      <w:del w:id="776" w:author="Philipp Alexander Linden" w:date="2020-06-29T17:05:00Z">
        <w:r w:rsidR="00185A42" w:rsidDel="00FF5B80">
          <w:rPr>
            <w:szCs w:val="24"/>
          </w:rPr>
          <w:delText xml:space="preserve">y </w:delText>
        </w:r>
      </w:del>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w:t>
      </w:r>
      <w:commentRangeEnd w:id="774"/>
      <w:r w:rsidR="008D4E02">
        <w:rPr>
          <w:rStyle w:val="Kommentarzeichen"/>
          <w:lang w:val="de-DE"/>
        </w:rPr>
        <w:commentReference w:id="774"/>
      </w:r>
      <w:r w:rsidR="000F2CA0" w:rsidRPr="006A56FF">
        <w:rPr>
          <w:szCs w:val="24"/>
        </w:rPr>
        <w:t xml:space="preserve">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777" w:name="_Hlk42090690"/>
      <w:del w:id="778" w:author="Mareike Ariaans" w:date="2020-07-06T15:17:00Z">
        <w:r w:rsidR="00FF5B80" w:rsidRPr="00383E36" w:rsidDel="00F252A1">
          <w:rPr>
            <w:szCs w:val="24"/>
          </w:rPr>
          <w:delText xml:space="preserve">Because it is the most recent data, and includes the lowest number of missing values </w:delText>
        </w:r>
        <w:r w:rsidR="00FF5B80" w:rsidDel="00F252A1">
          <w:rPr>
            <w:szCs w:val="24"/>
          </w:rPr>
          <w:delText>w</w:delText>
        </w:r>
      </w:del>
      <w:ins w:id="779" w:author="Mareike Ariaans" w:date="2020-07-06T15:17:00Z">
        <w:r w:rsidR="00F252A1">
          <w:rPr>
            <w:szCs w:val="24"/>
          </w:rPr>
          <w:t>W</w:t>
        </w:r>
      </w:ins>
      <w:r w:rsidR="00FF5B80">
        <w:rPr>
          <w:szCs w:val="24"/>
        </w:rPr>
        <w:t>e</w:t>
      </w:r>
      <w:ins w:id="780" w:author="Mareike Ariaans" w:date="2020-07-06T15:17:00Z">
        <w:r w:rsidR="00F252A1">
          <w:rPr>
            <w:szCs w:val="24"/>
          </w:rPr>
          <w:t xml:space="preserve"> </w:t>
        </w:r>
      </w:ins>
      <w:r w:rsidR="00BB0F4E">
        <w:rPr>
          <w:szCs w:val="24"/>
        </w:rPr>
        <w:t>use the</w:t>
      </w:r>
      <w:r w:rsidR="00AF2C2A" w:rsidRPr="006A56FF">
        <w:rPr>
          <w:szCs w:val="24"/>
        </w:rPr>
        <w:t xml:space="preserve"> average values of the years 2014-2016</w:t>
      </w:r>
      <w:r w:rsidR="00FF5B80">
        <w:rPr>
          <w:szCs w:val="24"/>
        </w:rPr>
        <w:t>.</w:t>
      </w:r>
      <w:r w:rsidR="00AF2C2A" w:rsidRPr="006A56FF">
        <w:rPr>
          <w:szCs w:val="24"/>
        </w:rPr>
        <w:t xml:space="preserve"> </w:t>
      </w:r>
      <w:r w:rsidR="001F6140" w:rsidRPr="006A56FF">
        <w:rPr>
          <w:szCs w:val="24"/>
        </w:rPr>
        <w:t xml:space="preserve">To </w:t>
      </w:r>
      <w:r w:rsidR="00FF5B80">
        <w:rPr>
          <w:szCs w:val="24"/>
        </w:rPr>
        <w:t xml:space="preserve">furthermore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777"/>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commentRangeStart w:id="781"/>
      <w:r w:rsidR="00F42EE7" w:rsidRPr="00F42EE7">
        <w:rPr>
          <w:color w:val="FF0000"/>
          <w:szCs w:val="24"/>
        </w:rPr>
        <w:t xml:space="preserve">CIT: White et al. </w:t>
      </w:r>
      <w:r w:rsidR="00F42EE7" w:rsidRPr="00F42EE7">
        <w:rPr>
          <w:color w:val="FF0000"/>
          <w:szCs w:val="24"/>
        </w:rPr>
        <w:lastRenderedPageBreak/>
        <w:t>2010 &amp; Kleinke et al. 2011</w:t>
      </w:r>
      <w:r w:rsidR="00F42EE7" w:rsidRPr="00F42EE7">
        <w:rPr>
          <w:szCs w:val="24"/>
        </w:rPr>
        <w:t>,</w:t>
      </w:r>
      <w:commentRangeEnd w:id="781"/>
      <w:r w:rsidR="00F252A1">
        <w:rPr>
          <w:rStyle w:val="Kommentarzeichen"/>
          <w:lang w:val="de-DE"/>
        </w:rPr>
        <w:commentReference w:id="781"/>
      </w:r>
      <w:r w:rsidR="00F42EE7" w:rsidRPr="00F42EE7">
        <w:rPr>
          <w:szCs w:val="24"/>
        </w:rPr>
        <w:t xml:space="preserve">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w:t>
      </w:r>
      <w:ins w:id="782" w:author="Philipp Alexander Linden" w:date="2020-06-29T17:08:00Z">
        <w:r w:rsidR="00FF5B80">
          <w:rPr>
            <w:szCs w:val="24"/>
          </w:rPr>
          <w:t>4, Online Appendix</w:t>
        </w:r>
      </w:ins>
      <w:del w:id="783" w:author="Philipp Alexander Linden" w:date="2020-06-29T17:08:00Z">
        <w:r w:rsidR="001F4B57" w:rsidDel="00FF5B80">
          <w:rPr>
            <w:szCs w:val="24"/>
          </w:rPr>
          <w:delText>2</w:delText>
        </w:r>
      </w:del>
      <w:r w:rsidR="001F4B57">
        <w:rPr>
          <w:szCs w:val="24"/>
        </w:rPr>
        <w:t>)</w:t>
      </w:r>
      <w:r w:rsidR="006A56FF" w:rsidRPr="006A56FF">
        <w:rPr>
          <w:szCs w:val="24"/>
        </w:rPr>
        <w:t>.</w:t>
      </w:r>
    </w:p>
    <w:p w14:paraId="532420AF" w14:textId="0A491F60" w:rsidR="006A56FF" w:rsidRDefault="00D672CA" w:rsidP="002A4B22">
      <w:pPr>
        <w:pStyle w:val="02FlietextEinzug"/>
        <w:rPr>
          <w:lang w:val="en-US"/>
        </w:rPr>
      </w:pPr>
      <w:r>
        <w:rPr>
          <w:lang w:val="en-US"/>
        </w:rPr>
        <w:t xml:space="preserve">Both, the selection of quantitative measures as well as developing the coding scheme to distill the </w:t>
      </w:r>
      <w:r w:rsidR="00351C14">
        <w:rPr>
          <w:lang w:val="en-US"/>
        </w:rPr>
        <w:t>institutional</w:t>
      </w:r>
      <w:r>
        <w:rPr>
          <w:lang w:val="en-US"/>
        </w:rPr>
        <w:t xml:space="preser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ins w:id="784" w:author="Mareike Ariaans" w:date="2020-07-06T15:12:00Z">
        <w:r w:rsidR="00F252A1">
          <w:rPr>
            <w:lang w:val="en-US"/>
          </w:rPr>
          <w:t xml:space="preserve"> </w:t>
        </w:r>
      </w:ins>
      <w:customXmlInsRangeStart w:id="785" w:author="Mareike Ariaans" w:date="2020-07-06T15:15:00Z"/>
      <w:sdt>
        <w:sdtPr>
          <w:rPr>
            <w:lang w:val="en-US"/>
          </w:rPr>
          <w:alias w:val="To edit, see citavi.com/edit"/>
          <w:tag w:val="CitaviPlaceholder#c9a673f3-c79c-4e3d-9a35-e1229ed463d5"/>
          <w:id w:val="-317811751"/>
          <w:placeholder>
            <w:docPart w:val="DefaultPlaceholder_-1854013440"/>
          </w:placeholder>
        </w:sdtPr>
        <w:sdtContent>
          <w:customXmlInsRangeEnd w:id="785"/>
          <w:ins w:id="786" w:author="Mareike Ariaans" w:date="2020-07-06T15:15:00Z">
            <w:r w:rsidR="00F252A1">
              <w:rPr>
                <w:noProof/>
                <w:lang w:val="en-US"/>
              </w:rPr>
              <w:fldChar w:fldCharType="begin"/>
            </w:r>
          </w:ins>
          <w:r w:rsidR="00F252A1">
            <w:rPr>
              <w:noProof/>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A2VDE1OjE1OjUz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NjOWE2NzNmMy1jNzljLTRlM2QtOWEzNS1lMTIyOWVkNDYzZDUiLCJUZXh0IjoiKE1pbGxpZ2FuIGFuZCBDb29wZXIsIDE5ODcpIiwiV0FJVmVyc2lvbiI6IjYuNC4wLjM1In0=}</w:instrText>
          </w:r>
          <w:r w:rsidR="00F252A1">
            <w:rPr>
              <w:noProof/>
              <w:lang w:val="en-US"/>
            </w:rPr>
            <w:fldChar w:fldCharType="separate"/>
          </w:r>
          <w:r w:rsidR="00F252A1">
            <w:rPr>
              <w:noProof/>
              <w:lang w:val="en-US"/>
            </w:rPr>
            <w:t>(Milligan and Cooper, 1987)</w:t>
          </w:r>
          <w:ins w:id="787" w:author="Mareike Ariaans" w:date="2020-07-06T15:15:00Z">
            <w:r w:rsidR="00F252A1">
              <w:rPr>
                <w:noProof/>
                <w:lang w:val="en-US"/>
              </w:rPr>
              <w:fldChar w:fldCharType="end"/>
            </w:r>
          </w:ins>
          <w:customXmlInsRangeStart w:id="788" w:author="Mareike Ariaans" w:date="2020-07-06T15:15:00Z"/>
        </w:sdtContent>
      </w:sdt>
      <w:customXmlInsRangeEnd w:id="788"/>
      <w:ins w:id="789" w:author="Mareike Ariaans" w:date="2020-07-06T15:15:00Z">
        <w:r w:rsidR="00F252A1">
          <w:rPr>
            <w:lang w:val="en-US"/>
          </w:rPr>
          <w:t>.</w:t>
        </w:r>
      </w:ins>
      <w:del w:id="790" w:author="Mareike Ariaans" w:date="2020-07-06T15:16:00Z">
        <w:r w:rsidR="00F27022" w:rsidDel="00F252A1">
          <w:rPr>
            <w:lang w:val="en-US"/>
          </w:rPr>
          <w:delText xml:space="preserve"> (</w:delText>
        </w:r>
        <w:r w:rsidR="00E028AA" w:rsidRPr="00E028AA" w:rsidDel="00F252A1">
          <w:rPr>
            <w:color w:val="FF0000"/>
            <w:lang w:val="en-US"/>
          </w:rPr>
          <w:delText xml:space="preserve">CIT: </w:delText>
        </w:r>
        <w:r w:rsidR="00F27022" w:rsidRPr="00E028AA" w:rsidDel="00F252A1">
          <w:rPr>
            <w:color w:val="FF0000"/>
            <w:lang w:val="en-US"/>
          </w:rPr>
          <w:delText>Milligan/Cooper 1987</w:delText>
        </w:r>
        <w:r w:rsidR="00F27022" w:rsidDel="00F252A1">
          <w:rPr>
            <w:lang w:val="en-US"/>
          </w:rPr>
          <w:delText>)</w:delText>
        </w:r>
        <w:r w:rsidR="006A56FF" w:rsidDel="00F252A1">
          <w:rPr>
            <w:lang w:val="en-US"/>
          </w:rPr>
          <w:delText>.</w:delText>
        </w:r>
      </w:del>
      <w:r w:rsidR="006A56FF">
        <w:rPr>
          <w:lang w:val="en-US"/>
        </w:rPr>
        <w:t xml:space="preserve"> </w:t>
      </w:r>
    </w:p>
    <w:p w14:paraId="01CE70CC" w14:textId="494ECE58" w:rsidR="005E0DE7" w:rsidRPr="006A56FF" w:rsidRDefault="005E0DE7" w:rsidP="005E0DE7">
      <w:pPr>
        <w:pStyle w:val="berschrift2"/>
        <w:rPr>
          <w:lang w:val="en-US"/>
        </w:rPr>
      </w:pPr>
      <w:r w:rsidRPr="006A56FF">
        <w:rPr>
          <w:lang w:val="en-US"/>
        </w:rPr>
        <w:t>Cluster analysis</w:t>
      </w:r>
    </w:p>
    <w:p w14:paraId="1F6F8A47" w14:textId="3D38F1CA"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00952423">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wNlQxMDozNjowMS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wNlQxMDozNjowMS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DZUMTA6MzY6MDE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95242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952423">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95242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952423">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DZUMTA6MzY6MDE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95242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952423">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A2VDEwOjM2OjAx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95242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ins w:id="791" w:author="Mareike Ariaans" w:date="2020-07-06T15:18:00Z">
        <w:r w:rsidR="00F252A1">
          <w:rPr>
            <w:lang w:val="en-US"/>
          </w:rPr>
          <w:t>e</w:t>
        </w:r>
      </w:ins>
      <w:del w:id="792" w:author="Mareike Ariaans" w:date="2020-07-06T15:18:00Z">
        <w:r w:rsidR="00890CE6" w:rsidRPr="00890CE6" w:rsidDel="00F252A1">
          <w:rPr>
            <w:lang w:val="en-US"/>
          </w:rPr>
          <w:delText>i</w:delText>
        </w:r>
      </w:del>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customXmlInsRangeStart w:id="793" w:author="Mareike Ariaans" w:date="2020-07-06T15:21:00Z"/>
      <w:sdt>
        <w:sdtPr>
          <w:rPr>
            <w:lang w:val="en-US"/>
          </w:rPr>
          <w:alias w:val="To edit, see citavi.com/edit"/>
          <w:tag w:val="CitaviPlaceholder#0b45a2e3-9a04-4fc5-891f-fbbc5b7f3dac"/>
          <w:id w:val="-866294696"/>
          <w:placeholder>
            <w:docPart w:val="DefaultPlaceholder_-1854013440"/>
          </w:placeholder>
        </w:sdtPr>
        <w:sdtContent>
          <w:customXmlInsRangeEnd w:id="793"/>
          <w:ins w:id="794" w:author="Mareike Ariaans" w:date="2020-07-06T15:21:00Z">
            <w:r w:rsidR="00F252A1">
              <w:rPr>
                <w:noProof/>
                <w:lang w:val="en-US"/>
              </w:rPr>
              <w:fldChar w:fldCharType="begin"/>
            </w:r>
          </w:ins>
          <w:r w:rsidR="00F252A1">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F252A1">
            <w:rPr>
              <w:noProof/>
              <w:lang w:val="en-US"/>
            </w:rPr>
            <w:t>(Fonseca, 2013)</w:t>
          </w:r>
          <w:ins w:id="795" w:author="Mareike Ariaans" w:date="2020-07-06T15:21:00Z">
            <w:r w:rsidR="00F252A1">
              <w:rPr>
                <w:noProof/>
                <w:lang w:val="en-US"/>
              </w:rPr>
              <w:fldChar w:fldCharType="end"/>
            </w:r>
          </w:ins>
          <w:customXmlInsRangeStart w:id="796" w:author="Mareike Ariaans" w:date="2020-07-06T15:21:00Z"/>
        </w:sdtContent>
      </w:sdt>
      <w:customXmlInsRangeEnd w:id="796"/>
      <w:del w:id="797" w:author="Mareike Ariaans" w:date="2020-07-06T15:21:00Z">
        <w:r w:rsidR="004B68A3" w:rsidRPr="00E028AA" w:rsidDel="00F252A1">
          <w:rPr>
            <w:color w:val="FF0000"/>
            <w:lang w:val="en-US"/>
          </w:rPr>
          <w:delText>(</w:delText>
        </w:r>
        <w:r w:rsidR="00E028AA" w:rsidRPr="00E028AA" w:rsidDel="00F252A1">
          <w:rPr>
            <w:color w:val="FF0000"/>
            <w:lang w:val="en-US"/>
          </w:rPr>
          <w:delText xml:space="preserve">CIT: </w:delText>
        </w:r>
        <w:r w:rsidR="004B68A3" w:rsidRPr="00E028AA" w:rsidDel="00F252A1">
          <w:rPr>
            <w:color w:val="FF0000"/>
            <w:lang w:val="en-US"/>
          </w:rPr>
          <w:delText>Fonseca 2013)</w:delText>
        </w:r>
      </w:del>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customXmlInsRangeStart w:id="798" w:author="Mareike Ariaans" w:date="2020-07-06T15:21:00Z"/>
      <w:sdt>
        <w:sdtPr>
          <w:rPr>
            <w:lang w:val="en-US"/>
          </w:rPr>
          <w:alias w:val="To edit, see citavi.com/edit"/>
          <w:tag w:val="CitaviPlaceholder#4320c01d-6c84-4cfd-b6f1-6434fbc777ee"/>
          <w:id w:val="1597374595"/>
          <w:placeholder>
            <w:docPart w:val="DefaultPlaceholder_-1854013440"/>
          </w:placeholder>
        </w:sdtPr>
        <w:sdtContent>
          <w:customXmlInsRangeEnd w:id="798"/>
          <w:ins w:id="799" w:author="Mareike Ariaans" w:date="2020-07-06T15:21:00Z">
            <w:r w:rsidR="00F252A1">
              <w:rPr>
                <w:noProof/>
                <w:lang w:val="en-US"/>
              </w:rPr>
              <w:fldChar w:fldCharType="begin"/>
            </w:r>
          </w:ins>
          <w:r w:rsidR="00F252A1">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n19LHsiJGlkIjoiO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OCJ9fSx7IiRpZCI6IjEw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g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MSIsIkFkZHJlc3MiOnsiJGlkIjoiMTIiLCJJc0xvY2FsQ2xvdWRQcm9qZWN0RmlsZUxpbmsiOmZhbHNlLCJMaW5rZWRSZXNvdXJjZVN0YXR1cyI6OCwiT3JpZ2luYWxTdHJpbmciOiIzMTEzMzQ0NCIsIkxpbmtlZFJlc291cmNlVHlwZSI6NSwiVXJpU3RyaW5nIjoiaHR0cDovL3d3dy5uY2JpLm5sbS5uaWguZ292L3B1Ym1lZC8zMTEzMzQ0NCIsIlByb3BlcnRpZXMiOnsiJGlkIjoiMTM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gifX0seyIkaWQiOiIxNCIsIkFkZHJlc3MiOnsiJGlkIjoiMTU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Y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g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y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4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A2VDE1OjE1OjQ0IiwiUHJvamVjdCI6eyIkcmVmIjoiOCJ9fSwiVXNlTnVtYmVyaW5nVHlwZU9mUGFyZW50RG9jdW1lbnQiOmZhbHNlfV0sIkZvcm1hdHRlZFRleHQiOnsiJGlkIjoiMTgiLCJDb3VudCI6MSwiVGV4dFVuaXRzIjpbeyIkaWQiOiIxOSIsIkZvbnRTdHlsZSI6eyIkaWQiOiIyMCIsIk5ldXRyYWwiOnRydWV9LCJSZWFkaW5nT3JkZXIiOjEsIlRleHQiOiIoUmVpYmxpbmcgZXQgYWwuLCAyMDE5OiA2MTUpIn1dfSwiVGFnIjoiQ2l0YXZpUGxhY2Vob2xkZXIjNDMyMGMwMWQtNmM4NC00Y2ZkLWI2ZjEtNjQzNGZiYzc3N2VlIiwiVGV4dCI6IihSZWlibGluZyBldCBhbC4sIDIwMTk6IDYxNSkiLCJXQUlWZXJzaW9uIjoiNi40LjAuMzUifQ==}</w:instrText>
          </w:r>
          <w:r w:rsidR="00F252A1">
            <w:rPr>
              <w:noProof/>
              <w:lang w:val="en-US"/>
            </w:rPr>
            <w:fldChar w:fldCharType="separate"/>
          </w:r>
          <w:r w:rsidR="00F252A1">
            <w:rPr>
              <w:noProof/>
              <w:lang w:val="en-US"/>
            </w:rPr>
            <w:t>(Reibling et al., 2019: 615)</w:t>
          </w:r>
          <w:ins w:id="800" w:author="Mareike Ariaans" w:date="2020-07-06T15:21:00Z">
            <w:r w:rsidR="00F252A1">
              <w:rPr>
                <w:noProof/>
                <w:lang w:val="en-US"/>
              </w:rPr>
              <w:fldChar w:fldCharType="end"/>
            </w:r>
          </w:ins>
          <w:customXmlInsRangeStart w:id="801" w:author="Mareike Ariaans" w:date="2020-07-06T15:21:00Z"/>
        </w:sdtContent>
      </w:sdt>
      <w:customXmlInsRangeEnd w:id="801"/>
      <w:del w:id="802" w:author="Mareike Ariaans" w:date="2020-07-06T15:21:00Z">
        <w:r w:rsidR="00E028AA" w:rsidRPr="00E028AA" w:rsidDel="00F252A1">
          <w:rPr>
            <w:color w:val="FF0000"/>
            <w:lang w:val="en-US"/>
          </w:rPr>
          <w:delText xml:space="preserve">CIT: </w:delText>
        </w:r>
        <w:r w:rsidR="004B68A3" w:rsidRPr="00E028AA" w:rsidDel="00F252A1">
          <w:rPr>
            <w:color w:val="FF0000"/>
            <w:lang w:val="en-US"/>
          </w:rPr>
          <w:delText>Reibling et al. 2019: 615</w:delText>
        </w:r>
      </w:del>
      <w:r w:rsidR="004B68A3">
        <w:rPr>
          <w:lang w:val="en-US"/>
        </w:rPr>
        <w:t xml:space="preserve">, however allows to combine results from different </w:t>
      </w:r>
      <w:r w:rsidR="004B68A3">
        <w:rPr>
          <w:lang w:val="en-US"/>
        </w:rPr>
        <w:lastRenderedPageBreak/>
        <w:t>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Calinski-Harabasz and Duda/Hart and Dendrogramms</w:t>
      </w:r>
      <w:r w:rsidR="009D562C">
        <w:rPr>
          <w:lang w:val="en-US"/>
        </w:rPr>
        <w:t xml:space="preserve"> for each of the 24 separate cluster analysis</w:t>
      </w:r>
      <w:r w:rsidR="00574BF9">
        <w:rPr>
          <w:lang w:val="en-US"/>
        </w:rPr>
        <w:t>.</w:t>
      </w:r>
    </w:p>
    <w:p w14:paraId="62F2363A" w14:textId="4A491B5E"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del w:id="803" w:author="Mareike Ariaans" w:date="2020-07-06T15:24:00Z">
        <w:r w:rsidR="00826A47" w:rsidDel="00264EB7">
          <w:rPr>
            <w:lang w:val="en-US"/>
          </w:rPr>
          <w:delText>strict internal consitancy</w:delText>
        </w:r>
      </w:del>
      <w:ins w:id="804" w:author="Mareike Ariaans" w:date="2020-07-06T15:24:00Z">
        <w:r w:rsidR="00264EB7">
          <w:rPr>
            <w:lang w:val="en-US"/>
          </w:rPr>
          <w:t>full membership rule</w:t>
        </w:r>
      </w:ins>
      <w:r w:rsidR="00826A47">
        <w:rPr>
          <w:lang w:val="en-US"/>
        </w:rPr>
        <w:t xml:space="preserve"> </w:t>
      </w:r>
      <w:del w:id="805" w:author="Mareike Ariaans" w:date="2020-07-06T15:24:00Z">
        <w:r w:rsidR="00826A47" w:rsidDel="00264EB7">
          <w:rPr>
            <w:lang w:val="en-US"/>
          </w:rPr>
          <w:delText xml:space="preserve">of countries in a cluster </w:delText>
        </w:r>
      </w:del>
      <w:r w:rsidR="00826A47">
        <w:rPr>
          <w:lang w:val="en-US"/>
        </w:rPr>
        <w:t xml:space="preserve">and one cluster solution which also integrates </w:t>
      </w:r>
      <w:ins w:id="806" w:author="Mareike Ariaans" w:date="2020-07-06T15:24:00Z">
        <w:r w:rsidR="00264EB7">
          <w:rPr>
            <w:lang w:val="en-US"/>
          </w:rPr>
          <w:t>the partial mebmerships into the solution</w:t>
        </w:r>
      </w:ins>
      <w:del w:id="807" w:author="Mareike Ariaans" w:date="2020-07-06T15:25:00Z">
        <w:r w:rsidR="00826A47" w:rsidDel="00264EB7">
          <w:rPr>
            <w:lang w:val="en-US"/>
          </w:rPr>
          <w:delText>smaller ties in the cluster</w:delText>
        </w:r>
      </w:del>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UNICNET6/Netdraw.</w:t>
      </w:r>
    </w:p>
    <w:p w14:paraId="0CCAFD0B" w14:textId="466AFEC6"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1210</w:t>
      </w:r>
      <w:r w:rsidR="0081256C" w:rsidRPr="006A56FF">
        <w:rPr>
          <w:lang w:val="en-US"/>
        </w:rPr>
        <w:t xml:space="preserve"> words</w:t>
      </w:r>
    </w:p>
    <w:p w14:paraId="56410A74" w14:textId="19DE02BD" w:rsidR="00826A47" w:rsidRDefault="005F5909" w:rsidP="003E139E">
      <w:pPr>
        <w:pStyle w:val="02Flietext"/>
        <w:rPr>
          <w:lang w:val="en-US"/>
        </w:rPr>
      </w:pPr>
      <w:r w:rsidRPr="00B6557F">
        <w:rPr>
          <w:lang w:val="en-US"/>
        </w:rPr>
        <w:t>Figure 1</w:t>
      </w:r>
      <w:r>
        <w:rPr>
          <w:lang w:val="en-US"/>
        </w:rPr>
        <w:t xml:space="preserve"> shows a graphical depiction of the clusters. </w:t>
      </w:r>
      <w:r w:rsidR="00184E5A">
        <w:rPr>
          <w:lang w:val="en-US"/>
        </w:rPr>
        <w:t xml:space="preserve">All </w:t>
      </w:r>
      <w:ins w:id="808" w:author="Mareike Ariaans" w:date="2020-07-06T15:26:00Z">
        <w:r w:rsidR="00264EB7">
          <w:rPr>
            <w:lang w:val="en-US"/>
          </w:rPr>
          <w:t xml:space="preserve">shown </w:t>
        </w:r>
      </w:ins>
      <w:r w:rsidR="00184E5A">
        <w:rPr>
          <w:lang w:val="en-US"/>
        </w:rPr>
        <w:t xml:space="preserve">ties are </w:t>
      </w:r>
      <w:r>
        <w:rPr>
          <w:lang w:val="en-US"/>
        </w:rPr>
        <w:t>larger or equal 50%.</w:t>
      </w:r>
      <w:r w:rsidR="009D1163">
        <w:rPr>
          <w:lang w:val="en-US"/>
        </w:rPr>
        <w:t xml:space="preserve"> The graph visualizes groups of countries and how likely it is that two countries belong to a similar type of LTC system. F</w:t>
      </w:r>
      <w:r w:rsidR="002C11D6">
        <w:rPr>
          <w:lang w:val="en-US"/>
        </w:rPr>
        <w:t>urthermore, the graph and</w:t>
      </w:r>
      <w:r w:rsidR="009D1163">
        <w:rPr>
          <w:lang w:val="en-US"/>
        </w:rPr>
        <w:t xml:space="preserve"> the information in </w:t>
      </w:r>
      <w:r w:rsidR="009D1163">
        <w:rPr>
          <w:lang w:val="en-US"/>
        </w:rPr>
        <w:lastRenderedPageBreak/>
        <w:t xml:space="preserve">table </w:t>
      </w:r>
      <w:r w:rsidR="00184E5A">
        <w:rPr>
          <w:lang w:val="en-US"/>
        </w:rPr>
        <w:t>2</w:t>
      </w:r>
      <w:r w:rsidR="009D1163">
        <w:rPr>
          <w:lang w:val="en-US"/>
        </w:rPr>
        <w:t xml:space="preserve"> show the internal consistency of LTC systems.</w:t>
      </w:r>
      <w:r w:rsidR="007377B2">
        <w:rPr>
          <w:lang w:val="en-US"/>
        </w:rPr>
        <w:t xml:space="preserve"> </w:t>
      </w:r>
      <w:r w:rsidR="00184E5A">
        <w:rPr>
          <w:lang w:val="en-US"/>
        </w:rPr>
        <w:t>N</w:t>
      </w:r>
      <w:r w:rsidR="007377B2">
        <w:rPr>
          <w:lang w:val="en-US"/>
        </w:rPr>
        <w:t>ine clusters can be divided</w:t>
      </w:r>
      <w:ins w:id="809" w:author="Mareike Ariaans" w:date="2020-07-06T15:27:00Z">
        <w:r w:rsidR="00264EB7">
          <w:rPr>
            <w:lang w:val="en-US"/>
          </w:rPr>
          <w:t>, based on the full membership rule</w:t>
        </w:r>
      </w:ins>
      <w:r w:rsidR="00465EA0">
        <w:rPr>
          <w:lang w:val="en-US"/>
        </w:rPr>
        <w:t>:</w:t>
      </w:r>
    </w:p>
    <w:p w14:paraId="6C33A93F" w14:textId="04F84365"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7F4891AF"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4BD54CA7" w14:textId="3D293E9D" w:rsidR="00D67B4C" w:rsidRPr="00DA59EE" w:rsidRDefault="00E028AA" w:rsidP="00DA59EE">
      <w:pPr>
        <w:pStyle w:val="02Flietext"/>
        <w:jc w:val="center"/>
        <w:rPr>
          <w:lang w:val="en-US"/>
        </w:rPr>
      </w:pPr>
      <w:r w:rsidRPr="00E028AA">
        <w:rPr>
          <w:highlight w:val="yellow"/>
          <w:lang w:val="en-US"/>
        </w:rPr>
        <w:t xml:space="preserve">--- TABLE </w:t>
      </w:r>
      <w:r w:rsidR="00FA0513">
        <w:rPr>
          <w:highlight w:val="yellow"/>
          <w:lang w:val="en-US"/>
        </w:rPr>
        <w:t>2</w:t>
      </w:r>
      <w:r w:rsidRPr="00E028AA">
        <w:rPr>
          <w:highlight w:val="yellow"/>
          <w:lang w:val="en-US"/>
        </w:rPr>
        <w:t xml:space="preserve"> ABOUT HERE ---</w:t>
      </w:r>
    </w:p>
    <w:p w14:paraId="0F0018CC" w14:textId="201461E7" w:rsidR="00643277" w:rsidRPr="000A6C8D" w:rsidRDefault="00643277" w:rsidP="000A6C8D">
      <w:pPr>
        <w:pStyle w:val="Beschriftung"/>
        <w:keepNext/>
        <w:spacing w:before="240" w:after="240"/>
        <w:jc w:val="left"/>
        <w:rPr>
          <w:sz w:val="22"/>
          <w:szCs w:val="22"/>
          <w:lang w:val="en-US"/>
        </w:rPr>
      </w:pPr>
      <w:r w:rsidRPr="000A6C8D">
        <w:rPr>
          <w:sz w:val="22"/>
          <w:szCs w:val="22"/>
          <w:lang w:val="en-US"/>
        </w:rPr>
        <w:t xml:space="preserve">Table </w:t>
      </w:r>
      <w:r w:rsidRPr="000A6C8D">
        <w:rPr>
          <w:sz w:val="22"/>
          <w:szCs w:val="22"/>
          <w:lang w:val="en-US"/>
        </w:rPr>
        <w:fldChar w:fldCharType="begin"/>
      </w:r>
      <w:r w:rsidRPr="000A6C8D">
        <w:rPr>
          <w:sz w:val="22"/>
          <w:szCs w:val="22"/>
          <w:lang w:val="en-US"/>
        </w:rPr>
        <w:instrText xml:space="preserve"> SEQ Table \* ARABIC </w:instrText>
      </w:r>
      <w:r w:rsidRPr="000A6C8D">
        <w:rPr>
          <w:sz w:val="22"/>
          <w:szCs w:val="22"/>
          <w:lang w:val="en-US"/>
        </w:rPr>
        <w:fldChar w:fldCharType="separate"/>
      </w:r>
      <w:r w:rsidR="00A77345">
        <w:rPr>
          <w:noProof/>
          <w:sz w:val="22"/>
          <w:szCs w:val="22"/>
          <w:lang w:val="en-US"/>
        </w:rPr>
        <w:t>2</w:t>
      </w:r>
      <w:r w:rsidRPr="000A6C8D">
        <w:rPr>
          <w:sz w:val="22"/>
          <w:szCs w:val="22"/>
          <w:lang w:val="en-US"/>
        </w:rPr>
        <w:fldChar w:fldCharType="end"/>
      </w:r>
      <w:r w:rsidRPr="000A6C8D">
        <w:rPr>
          <w:sz w:val="22"/>
          <w:szCs w:val="22"/>
          <w:lang w:val="en-US"/>
        </w:rPr>
        <w:t xml:space="preserve">: Clustering based on benchmark percentages of same cluster </w:t>
      </w:r>
      <w:commentRangeStart w:id="810"/>
      <w:r w:rsidRPr="000A6C8D">
        <w:rPr>
          <w:sz w:val="22"/>
          <w:szCs w:val="22"/>
          <w:lang w:val="en-US"/>
        </w:rPr>
        <w:t>solutions</w:t>
      </w:r>
      <w:commentRangeEnd w:id="810"/>
      <w:r w:rsidR="007D6C6B">
        <w:rPr>
          <w:rStyle w:val="Kommentarzeichen"/>
          <w:color w:val="000000"/>
        </w:rPr>
        <w:commentReference w:id="810"/>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F92878" w:rsidRPr="007A31D0" w14:paraId="5499F83F" w14:textId="77777777" w:rsidTr="00F92878">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9BC9EF0" w14:textId="77777777" w:rsidR="00F92878" w:rsidRPr="00C3071E" w:rsidRDefault="00F92878" w:rsidP="00F92878">
            <w:pPr>
              <w:spacing w:line="276" w:lineRule="auto"/>
              <w:rPr>
                <w:b w:val="0"/>
                <w:bCs w:val="0"/>
                <w:caps w:val="0"/>
                <w:color w:val="auto"/>
                <w:sz w:val="16"/>
                <w:szCs w:val="16"/>
                <w:lang w:val="en-US"/>
              </w:rPr>
            </w:pPr>
          </w:p>
        </w:tc>
        <w:tc>
          <w:tcPr>
            <w:tcW w:w="822" w:type="dxa"/>
            <w:tcBorders>
              <w:top w:val="single" w:sz="12" w:space="0" w:color="auto"/>
              <w:right w:val="nil"/>
            </w:tcBorders>
            <w:shd w:val="clear" w:color="auto" w:fill="FFFFFF" w:themeFill="background1"/>
            <w:vAlign w:val="center"/>
          </w:tcPr>
          <w:p w14:paraId="2D54B841" w14:textId="7A7ECAB5"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1</w:t>
            </w:r>
          </w:p>
        </w:tc>
        <w:tc>
          <w:tcPr>
            <w:tcW w:w="822" w:type="dxa"/>
            <w:tcBorders>
              <w:top w:val="single" w:sz="12" w:space="0" w:color="auto"/>
            </w:tcBorders>
            <w:shd w:val="clear" w:color="auto" w:fill="FFFFFF" w:themeFill="background1"/>
            <w:vAlign w:val="center"/>
          </w:tcPr>
          <w:p w14:paraId="55BC080A" w14:textId="73270059"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2C1E6896" w14:textId="460B905A"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042A596C" w14:textId="3529AC9E"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7B53DDA" w14:textId="3A2A208C"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F12C830" w14:textId="20F83D69"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7E9693CE" w14:textId="5AF1BA41"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39855EA4" w14:textId="754C6599" w:rsidR="00F92878" w:rsidRPr="00C3071E"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C8C9956" w14:textId="23C7BB3D" w:rsidR="00F92878" w:rsidRPr="00C3071E"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9</w:t>
            </w:r>
          </w:p>
        </w:tc>
      </w:tr>
      <w:tr w:rsidR="00F92878" w:rsidRPr="007A31D0" w14:paraId="6FC2C46E"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31D574B6" w14:textId="20CADEA9"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66 and ≥ 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top w:val="single" w:sz="4" w:space="0" w:color="auto"/>
              <w:right w:val="nil"/>
            </w:tcBorders>
            <w:shd w:val="clear" w:color="auto" w:fill="FFFFFF" w:themeFill="background1"/>
            <w:vAlign w:val="center"/>
          </w:tcPr>
          <w:p w14:paraId="3786ED69" w14:textId="1059C845"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CZ, LV, PL</w:t>
            </w:r>
          </w:p>
        </w:tc>
        <w:tc>
          <w:tcPr>
            <w:tcW w:w="822" w:type="dxa"/>
            <w:tcBorders>
              <w:top w:val="single" w:sz="4" w:space="0" w:color="auto"/>
            </w:tcBorders>
            <w:shd w:val="clear" w:color="auto" w:fill="FFFFFF" w:themeFill="background1"/>
            <w:vAlign w:val="center"/>
          </w:tcPr>
          <w:p w14:paraId="2A71B801" w14:textId="64B16670"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FA50D60" w14:textId="70359CE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68B3ACBE" w14:textId="06AECF1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JP, KR</w:t>
            </w:r>
          </w:p>
        </w:tc>
        <w:tc>
          <w:tcPr>
            <w:tcW w:w="823" w:type="dxa"/>
            <w:tcBorders>
              <w:top w:val="single" w:sz="4" w:space="0" w:color="auto"/>
            </w:tcBorders>
            <w:shd w:val="clear" w:color="auto" w:fill="FFFFFF" w:themeFill="background1"/>
            <w:vAlign w:val="center"/>
          </w:tcPr>
          <w:p w14:paraId="004C3AE2" w14:textId="7B4A7499"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AU, BE, CH, LU, NL</w:t>
            </w:r>
          </w:p>
        </w:tc>
        <w:tc>
          <w:tcPr>
            <w:tcW w:w="822" w:type="dxa"/>
            <w:tcBorders>
              <w:top w:val="single" w:sz="4" w:space="0" w:color="auto"/>
            </w:tcBorders>
            <w:shd w:val="clear" w:color="auto" w:fill="FFFFFF" w:themeFill="background1"/>
            <w:vAlign w:val="center"/>
          </w:tcPr>
          <w:p w14:paraId="396C1E62" w14:textId="78E03206"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SI, SK</w:t>
            </w:r>
          </w:p>
        </w:tc>
        <w:tc>
          <w:tcPr>
            <w:tcW w:w="822" w:type="dxa"/>
            <w:tcBorders>
              <w:top w:val="single" w:sz="4" w:space="0" w:color="auto"/>
            </w:tcBorders>
            <w:shd w:val="clear" w:color="auto" w:fill="FFFFFF" w:themeFill="background1"/>
            <w:vAlign w:val="center"/>
          </w:tcPr>
          <w:p w14:paraId="03D664C4" w14:textId="1752B58C"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FR, IL, ES, UK, US</w:t>
            </w:r>
          </w:p>
        </w:tc>
        <w:tc>
          <w:tcPr>
            <w:tcW w:w="822" w:type="dxa"/>
            <w:tcBorders>
              <w:top w:val="single" w:sz="4" w:space="0" w:color="auto"/>
            </w:tcBorders>
            <w:shd w:val="clear" w:color="auto" w:fill="FFFFFF" w:themeFill="background1"/>
            <w:vAlign w:val="center"/>
          </w:tcPr>
          <w:p w14:paraId="3DEDF801" w14:textId="1755D98A"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EE</w:t>
            </w:r>
          </w:p>
        </w:tc>
        <w:tc>
          <w:tcPr>
            <w:tcW w:w="823" w:type="dxa"/>
            <w:tcBorders>
              <w:top w:val="single" w:sz="4" w:space="0" w:color="auto"/>
            </w:tcBorders>
            <w:shd w:val="clear" w:color="auto" w:fill="FFFFFF" w:themeFill="background1"/>
            <w:vAlign w:val="center"/>
          </w:tcPr>
          <w:p w14:paraId="6D501E0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NZ</w:t>
            </w:r>
          </w:p>
        </w:tc>
      </w:tr>
      <w:tr w:rsidR="00F92878" w:rsidRPr="007A31D0" w14:paraId="3E5A9586" w14:textId="77777777" w:rsidTr="00F92878">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1DF69C16" w14:textId="46DC787B"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388B0E87"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67D32F67"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26531193" w14:textId="53D07C3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 KR</w:t>
            </w:r>
          </w:p>
        </w:tc>
        <w:tc>
          <w:tcPr>
            <w:tcW w:w="822" w:type="dxa"/>
            <w:tcBorders>
              <w:left w:val="nil"/>
            </w:tcBorders>
            <w:shd w:val="clear" w:color="auto" w:fill="FFFFFF" w:themeFill="background1"/>
            <w:vAlign w:val="center"/>
          </w:tcPr>
          <w:p w14:paraId="663AB054" w14:textId="7267FEF9"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 IE, NO, SE</w:t>
            </w:r>
          </w:p>
        </w:tc>
        <w:tc>
          <w:tcPr>
            <w:tcW w:w="823" w:type="dxa"/>
            <w:shd w:val="clear" w:color="auto" w:fill="FFFFFF" w:themeFill="background1"/>
            <w:vAlign w:val="center"/>
          </w:tcPr>
          <w:p w14:paraId="748B75EE" w14:textId="1AAD9E28"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IL, SI, SK</w:t>
            </w:r>
          </w:p>
        </w:tc>
        <w:tc>
          <w:tcPr>
            <w:tcW w:w="822" w:type="dxa"/>
            <w:shd w:val="clear" w:color="auto" w:fill="FFFFFF" w:themeFill="background1"/>
            <w:vAlign w:val="center"/>
          </w:tcPr>
          <w:p w14:paraId="778283FB" w14:textId="50920D4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B0B88E3"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AU, BE</w:t>
            </w:r>
          </w:p>
          <w:p w14:paraId="650E2F83" w14:textId="648F52D1" w:rsidR="00F92878" w:rsidRPr="00F92878"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CH, EE, LU, NL, NZ, SK, SI</w:t>
            </w:r>
          </w:p>
        </w:tc>
        <w:tc>
          <w:tcPr>
            <w:tcW w:w="822" w:type="dxa"/>
            <w:shd w:val="clear" w:color="auto" w:fill="FFFFFF" w:themeFill="background1"/>
            <w:vAlign w:val="center"/>
          </w:tcPr>
          <w:p w14:paraId="7321CD83" w14:textId="70AE812F" w:rsidR="00F92878" w:rsidRPr="00F92878"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062F5536" w14:textId="501BE272"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US</w:t>
            </w:r>
          </w:p>
        </w:tc>
      </w:tr>
      <w:tr w:rsidR="00F92878" w:rsidRPr="00B33E18" w14:paraId="467E2D3E"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42F7CAC1" w14:textId="7269C759" w:rsidR="00F92878" w:rsidRDefault="00F92878" w:rsidP="00F92878">
            <w:pPr>
              <w:spacing w:line="276" w:lineRule="auto"/>
              <w:rPr>
                <w:color w:val="auto"/>
                <w:sz w:val="16"/>
                <w:szCs w:val="16"/>
                <w:lang w:val="en-US"/>
              </w:rPr>
            </w:pPr>
            <w:r w:rsidRPr="00C3071E">
              <w:rPr>
                <w:b w:val="0"/>
                <w:bCs w:val="0"/>
                <w:caps w:val="0"/>
                <w:color w:val="auto"/>
                <w:sz w:val="16"/>
                <w:szCs w:val="16"/>
                <w:lang w:val="en-US"/>
              </w:rPr>
              <w:t xml:space="preserve">Strongest tie </w:t>
            </w:r>
          </w:p>
          <w:p w14:paraId="3426FE83" w14:textId="5A12DD44"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 xml:space="preserve">in </w:t>
            </w:r>
            <w:r>
              <w:rPr>
                <w:b w:val="0"/>
                <w:bCs w:val="0"/>
                <w:caps w:val="0"/>
                <w:color w:val="auto"/>
                <w:sz w:val="16"/>
                <w:szCs w:val="16"/>
                <w:lang w:val="en-US"/>
              </w:rPr>
              <w:t xml:space="preserve">full </w:t>
            </w:r>
            <w:r w:rsidRPr="00C3071E">
              <w:rPr>
                <w:b w:val="0"/>
                <w:bCs w:val="0"/>
                <w:caps w:val="0"/>
                <w:color w:val="auto"/>
                <w:sz w:val="16"/>
                <w:szCs w:val="16"/>
                <w:lang w:val="en-US"/>
              </w:rPr>
              <w:t>cluster</w:t>
            </w:r>
          </w:p>
        </w:tc>
        <w:tc>
          <w:tcPr>
            <w:tcW w:w="822" w:type="dxa"/>
            <w:tcBorders>
              <w:right w:val="nil"/>
            </w:tcBorders>
            <w:shd w:val="clear" w:color="auto" w:fill="FFFFFF" w:themeFill="background1"/>
            <w:vAlign w:val="center"/>
          </w:tcPr>
          <w:p w14:paraId="5F64BDD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LV_PL</w:t>
            </w:r>
          </w:p>
          <w:p w14:paraId="5BBDFF2A" w14:textId="36D45CA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w:t>
            </w:r>
          </w:p>
        </w:tc>
        <w:tc>
          <w:tcPr>
            <w:tcW w:w="822" w:type="dxa"/>
            <w:shd w:val="clear" w:color="auto" w:fill="FFFFFF" w:themeFill="background1"/>
            <w:vAlign w:val="center"/>
          </w:tcPr>
          <w:p w14:paraId="04B3D3CF"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FI_DE</w:t>
            </w:r>
          </w:p>
          <w:p w14:paraId="2BAF885C" w14:textId="01D1615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tcBorders>
              <w:right w:val="nil"/>
            </w:tcBorders>
            <w:shd w:val="clear" w:color="auto" w:fill="FFFFFF" w:themeFill="background1"/>
            <w:vAlign w:val="center"/>
          </w:tcPr>
          <w:p w14:paraId="003A3C6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DK_IE (1,0)</w:t>
            </w:r>
          </w:p>
          <w:p w14:paraId="552BD68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DK_NO (1,0)</w:t>
            </w:r>
          </w:p>
          <w:p w14:paraId="0DD262E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DK_SE (1,0)</w:t>
            </w:r>
          </w:p>
          <w:p w14:paraId="5B28CF9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IE_NO (1,0)</w:t>
            </w:r>
          </w:p>
          <w:p w14:paraId="47B0E35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lastRenderedPageBreak/>
              <w:t>IE_SE (1,0)</w:t>
            </w:r>
          </w:p>
          <w:p w14:paraId="3C40E577" w14:textId="680E7ABD"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NO_SE (1,0)</w:t>
            </w:r>
          </w:p>
        </w:tc>
        <w:tc>
          <w:tcPr>
            <w:tcW w:w="822" w:type="dxa"/>
            <w:tcBorders>
              <w:left w:val="nil"/>
            </w:tcBorders>
            <w:shd w:val="clear" w:color="auto" w:fill="FFFFFF" w:themeFill="background1"/>
            <w:vAlign w:val="center"/>
          </w:tcPr>
          <w:p w14:paraId="1199163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lastRenderedPageBreak/>
              <w:t>JP_KR</w:t>
            </w:r>
          </w:p>
          <w:p w14:paraId="56FEB058" w14:textId="38F5D98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3" w:type="dxa"/>
            <w:shd w:val="clear" w:color="auto" w:fill="FFFFFF" w:themeFill="background1"/>
            <w:vAlign w:val="center"/>
          </w:tcPr>
          <w:p w14:paraId="03C00820" w14:textId="4AA5F31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LU_NL (1,0)</w:t>
            </w:r>
          </w:p>
        </w:tc>
        <w:tc>
          <w:tcPr>
            <w:tcW w:w="822" w:type="dxa"/>
            <w:shd w:val="clear" w:color="auto" w:fill="FFFFFF" w:themeFill="background1"/>
            <w:vAlign w:val="center"/>
          </w:tcPr>
          <w:p w14:paraId="629BF150" w14:textId="428460D3"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S</w:t>
            </w:r>
            <w:r w:rsidR="005B0787">
              <w:rPr>
                <w:color w:val="auto"/>
                <w:sz w:val="16"/>
                <w:szCs w:val="16"/>
                <w:lang w:val="en-US"/>
              </w:rPr>
              <w:t>I</w:t>
            </w:r>
            <w:r w:rsidRPr="00C3071E">
              <w:rPr>
                <w:color w:val="auto"/>
                <w:sz w:val="16"/>
                <w:szCs w:val="16"/>
                <w:lang w:val="en-US"/>
              </w:rPr>
              <w:t>_S</w:t>
            </w:r>
            <w:r w:rsidR="005B0787">
              <w:rPr>
                <w:color w:val="auto"/>
                <w:sz w:val="16"/>
                <w:szCs w:val="16"/>
                <w:lang w:val="en-US"/>
              </w:rPr>
              <w:t>K</w:t>
            </w:r>
          </w:p>
          <w:p w14:paraId="1596BAB5" w14:textId="138564C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(0.72)</w:t>
            </w:r>
          </w:p>
        </w:tc>
        <w:tc>
          <w:tcPr>
            <w:tcW w:w="822" w:type="dxa"/>
            <w:shd w:val="clear" w:color="auto" w:fill="FFFFFF" w:themeFill="background1"/>
            <w:vAlign w:val="center"/>
          </w:tcPr>
          <w:p w14:paraId="6968FA6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ES_US</w:t>
            </w:r>
          </w:p>
          <w:p w14:paraId="5285647B" w14:textId="7B5B69DA"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shd w:val="clear" w:color="auto" w:fill="FFFFFF" w:themeFill="background1"/>
            <w:vAlign w:val="center"/>
          </w:tcPr>
          <w:p w14:paraId="3C842BBA" w14:textId="719EE23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358E4754"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F92878" w:rsidRPr="007A31D0" w14:paraId="55414D44" w14:textId="77777777" w:rsidTr="00F92878">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719A8F6B" w14:textId="67E8B7DE"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9</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0BF2D081" w14:textId="77777777" w:rsidR="00F92878" w:rsidRPr="00B6557F"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CZ_LV</w:t>
            </w:r>
          </w:p>
          <w:p w14:paraId="7D359EEE"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CZ_PL LV_PL</w:t>
            </w:r>
          </w:p>
          <w:p w14:paraId="5AEFAAD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0BD62B7" w14:textId="588F7EAC"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rPr>
              <w:t>FI_DE</w:t>
            </w:r>
          </w:p>
        </w:tc>
        <w:tc>
          <w:tcPr>
            <w:tcW w:w="822" w:type="dxa"/>
            <w:tcBorders>
              <w:right w:val="nil"/>
            </w:tcBorders>
            <w:shd w:val="clear" w:color="auto" w:fill="FFFFFF" w:themeFill="background1"/>
            <w:vAlign w:val="center"/>
          </w:tcPr>
          <w:p w14:paraId="0E87815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DK_IE</w:t>
            </w:r>
          </w:p>
          <w:p w14:paraId="7F7A0141"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DK_NO</w:t>
            </w:r>
          </w:p>
          <w:p w14:paraId="068F1739"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DK_SE</w:t>
            </w:r>
          </w:p>
          <w:p w14:paraId="3A7A9BE1"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IE_NO</w:t>
            </w:r>
          </w:p>
          <w:p w14:paraId="0CBAED1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IE_SE</w:t>
            </w:r>
          </w:p>
          <w:p w14:paraId="162B449A" w14:textId="7A2669D6"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NO_SE</w:t>
            </w:r>
          </w:p>
        </w:tc>
        <w:tc>
          <w:tcPr>
            <w:tcW w:w="822" w:type="dxa"/>
            <w:tcBorders>
              <w:left w:val="nil"/>
            </w:tcBorders>
            <w:shd w:val="clear" w:color="auto" w:fill="FFFFFF" w:themeFill="background1"/>
            <w:vAlign w:val="center"/>
          </w:tcPr>
          <w:p w14:paraId="7B399CC1" w14:textId="5B6ABEC5"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JP_KR</w:t>
            </w:r>
          </w:p>
        </w:tc>
        <w:tc>
          <w:tcPr>
            <w:tcW w:w="823" w:type="dxa"/>
            <w:shd w:val="clear" w:color="auto" w:fill="FFFFFF" w:themeFill="background1"/>
            <w:vAlign w:val="center"/>
          </w:tcPr>
          <w:p w14:paraId="2925857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BE_LU</w:t>
            </w:r>
          </w:p>
          <w:p w14:paraId="1F7E611B"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BE_NL</w:t>
            </w:r>
          </w:p>
          <w:p w14:paraId="4E5FFCBC" w14:textId="77777777" w:rsidR="00F92878" w:rsidRPr="00B6557F"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LU</w:t>
            </w:r>
            <w:r w:rsidRPr="00C3071E">
              <w:rPr>
                <w:color w:val="auto"/>
                <w:sz w:val="16"/>
                <w:szCs w:val="16"/>
                <w:lang w:val="en-US"/>
              </w:rPr>
              <w:t>_</w:t>
            </w:r>
            <w:r w:rsidRPr="00B6557F">
              <w:rPr>
                <w:color w:val="auto"/>
                <w:sz w:val="16"/>
                <w:szCs w:val="16"/>
                <w:lang w:val="en-US"/>
              </w:rPr>
              <w:t>CH</w:t>
            </w:r>
          </w:p>
          <w:p w14:paraId="536F8D6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LU_NL</w:t>
            </w:r>
          </w:p>
          <w:p w14:paraId="7CDB0949" w14:textId="79910288"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NL_CH</w:t>
            </w:r>
          </w:p>
        </w:tc>
        <w:tc>
          <w:tcPr>
            <w:tcW w:w="822" w:type="dxa"/>
            <w:shd w:val="clear" w:color="auto" w:fill="FFFFFF" w:themeFill="background1"/>
            <w:vAlign w:val="center"/>
          </w:tcPr>
          <w:p w14:paraId="588F1BD4" w14:textId="7714BC52"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052B8A1B" w14:textId="7CF8DCFB"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ES_US</w:t>
            </w:r>
          </w:p>
        </w:tc>
        <w:tc>
          <w:tcPr>
            <w:tcW w:w="822" w:type="dxa"/>
            <w:shd w:val="clear" w:color="auto" w:fill="FFFFFF" w:themeFill="background1"/>
            <w:vAlign w:val="center"/>
          </w:tcPr>
          <w:p w14:paraId="08BC9579" w14:textId="7758E816"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45BF055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F92878" w:rsidRPr="007A31D0" w14:paraId="1CD166CA"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46EF7CF2" w14:textId="77777777" w:rsidR="00F92878" w:rsidRDefault="00F92878" w:rsidP="00F92878">
            <w:pPr>
              <w:spacing w:line="276" w:lineRule="auto"/>
              <w:rPr>
                <w:color w:val="auto"/>
                <w:sz w:val="16"/>
                <w:szCs w:val="16"/>
                <w:lang w:val="en-US"/>
              </w:rPr>
            </w:pPr>
            <w:r>
              <w:rPr>
                <w:b w:val="0"/>
                <w:bCs w:val="0"/>
                <w:caps w:val="0"/>
                <w:color w:val="auto"/>
                <w:sz w:val="16"/>
                <w:szCs w:val="16"/>
                <w:lang w:val="en-US"/>
              </w:rPr>
              <w:t>#</w:t>
            </w:r>
            <w:r w:rsidRPr="00C3071E">
              <w:rPr>
                <w:b w:val="0"/>
                <w:bCs w:val="0"/>
                <w:caps w:val="0"/>
                <w:color w:val="auto"/>
                <w:sz w:val="16"/>
                <w:szCs w:val="16"/>
                <w:lang w:val="en-US"/>
              </w:rPr>
              <w:t xml:space="preserve"> of ties in </w:t>
            </w:r>
          </w:p>
          <w:p w14:paraId="453E1C1E" w14:textId="05AFDE4A" w:rsidR="00F92878" w:rsidRPr="00C3071E" w:rsidRDefault="00F92878" w:rsidP="00F92878">
            <w:pPr>
              <w:spacing w:line="276" w:lineRule="auto"/>
              <w:rPr>
                <w:color w:val="auto"/>
                <w:sz w:val="16"/>
                <w:szCs w:val="16"/>
                <w:lang w:val="en-US"/>
              </w:rPr>
            </w:pPr>
            <w:r w:rsidRPr="00C3071E">
              <w:rPr>
                <w:b w:val="0"/>
                <w:bCs w:val="0"/>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CACE412" w14:textId="0D1F07E6"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3/3</w:t>
            </w:r>
          </w:p>
        </w:tc>
        <w:tc>
          <w:tcPr>
            <w:tcW w:w="822" w:type="dxa"/>
            <w:tcBorders>
              <w:bottom w:val="single" w:sz="12" w:space="0" w:color="auto"/>
            </w:tcBorders>
            <w:shd w:val="clear" w:color="auto" w:fill="FFFFFF" w:themeFill="background1"/>
            <w:vAlign w:val="center"/>
          </w:tcPr>
          <w:p w14:paraId="36F99DA9" w14:textId="13FB7E4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5D9BBB58" w14:textId="2EB738D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7AC992BF" w14:textId="4B1B123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3" w:type="dxa"/>
            <w:tcBorders>
              <w:bottom w:val="single" w:sz="12" w:space="0" w:color="auto"/>
            </w:tcBorders>
            <w:shd w:val="clear" w:color="auto" w:fill="FFFFFF" w:themeFill="background1"/>
            <w:vAlign w:val="center"/>
          </w:tcPr>
          <w:p w14:paraId="220FA026" w14:textId="6897B1A8"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10/10</w:t>
            </w:r>
          </w:p>
        </w:tc>
        <w:tc>
          <w:tcPr>
            <w:tcW w:w="822" w:type="dxa"/>
            <w:tcBorders>
              <w:bottom w:val="single" w:sz="12" w:space="0" w:color="auto"/>
            </w:tcBorders>
            <w:shd w:val="clear" w:color="auto" w:fill="FFFFFF" w:themeFill="background1"/>
            <w:vAlign w:val="center"/>
          </w:tcPr>
          <w:p w14:paraId="4C7FA7E6" w14:textId="7F78E509"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tcBorders>
            <w:shd w:val="clear" w:color="auto" w:fill="FFFFFF" w:themeFill="background1"/>
            <w:vAlign w:val="center"/>
          </w:tcPr>
          <w:p w14:paraId="5858F114" w14:textId="7242951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9/10</w:t>
            </w:r>
          </w:p>
        </w:tc>
        <w:tc>
          <w:tcPr>
            <w:tcW w:w="822" w:type="dxa"/>
            <w:tcBorders>
              <w:bottom w:val="single" w:sz="12" w:space="0" w:color="auto"/>
            </w:tcBorders>
            <w:shd w:val="clear" w:color="auto" w:fill="FFFFFF" w:themeFill="background1"/>
            <w:vAlign w:val="center"/>
          </w:tcPr>
          <w:p w14:paraId="6654C2F4" w14:textId="28CC964B"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5CC7F76F"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AC50A44" w14:textId="7212EF54" w:rsidR="00621B1A"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The first cluster consist of Czech Republic, Latvia, and Poland </w:t>
      </w:r>
      <w:r w:rsidR="00621B1A">
        <w:rPr>
          <w:rFonts w:eastAsiaTheme="minorHAnsi"/>
          <w:iCs/>
          <w:color w:val="auto"/>
          <w:szCs w:val="18"/>
          <w:lang w:val="en-US"/>
        </w:rPr>
        <w:t xml:space="preserve">who </w:t>
      </w:r>
      <w:r w:rsidRPr="00184E5A">
        <w:rPr>
          <w:rFonts w:eastAsiaTheme="minorHAnsi"/>
          <w:iCs/>
          <w:color w:val="auto"/>
          <w:szCs w:val="18"/>
          <w:lang w:val="en-US"/>
        </w:rPr>
        <w:t>form a distinct and highly consistent cluster, with all ties between these cou</w:t>
      </w:r>
      <w:r w:rsidR="00264EB7">
        <w:rPr>
          <w:rFonts w:eastAsiaTheme="minorHAnsi"/>
          <w:iCs/>
          <w:color w:val="auto"/>
          <w:szCs w:val="18"/>
          <w:lang w:val="en-US"/>
        </w:rPr>
        <w:t>ntries &gt; 90%. No other country</w:t>
      </w:r>
      <w:r w:rsidRPr="00184E5A">
        <w:rPr>
          <w:rFonts w:eastAsiaTheme="minorHAnsi"/>
          <w:iCs/>
          <w:color w:val="auto"/>
          <w:szCs w:val="18"/>
          <w:lang w:val="en-US"/>
        </w:rPr>
        <w:t xml:space="preserve"> has a partial membership in this cluster. </w:t>
      </w:r>
    </w:p>
    <w:p w14:paraId="4BED8698" w14:textId="37D677EA" w:rsidR="00184E5A" w:rsidRPr="00184E5A"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sidR="001C01E8">
        <w:rPr>
          <w:rFonts w:eastAsiaTheme="minorHAnsi"/>
          <w:iCs/>
          <w:color w:val="auto"/>
          <w:szCs w:val="18"/>
          <w:lang w:val="en-US"/>
        </w:rPr>
        <w:t xml:space="preserve"> and </w:t>
      </w:r>
      <w:r w:rsidRPr="00184E5A">
        <w:rPr>
          <w:rFonts w:eastAsiaTheme="minorHAnsi"/>
          <w:iCs/>
          <w:color w:val="auto"/>
          <w:szCs w:val="18"/>
          <w:lang w:val="en-US"/>
        </w:rPr>
        <w:t>Germany</w:t>
      </w:r>
      <w:r w:rsidR="00621B1A">
        <w:rPr>
          <w:rFonts w:eastAsiaTheme="minorHAnsi"/>
          <w:iCs/>
          <w:color w:val="auto"/>
          <w:szCs w:val="18"/>
          <w:lang w:val="en-US"/>
        </w:rPr>
        <w:t xml:space="preserve"> </w:t>
      </w:r>
      <w:r w:rsidRPr="00184E5A">
        <w:rPr>
          <w:rFonts w:eastAsiaTheme="minorHAnsi"/>
          <w:iCs/>
          <w:color w:val="auto"/>
          <w:szCs w:val="18"/>
          <w:lang w:val="en-US"/>
        </w:rPr>
        <w:t>form a</w:t>
      </w:r>
      <w:r w:rsidR="001C01E8">
        <w:rPr>
          <w:rFonts w:eastAsiaTheme="minorHAnsi"/>
          <w:iCs/>
          <w:color w:val="auto"/>
          <w:szCs w:val="18"/>
          <w:lang w:val="en-US"/>
        </w:rPr>
        <w:t>nother</w:t>
      </w:r>
      <w:r w:rsidRPr="00184E5A">
        <w:rPr>
          <w:rFonts w:eastAsiaTheme="minorHAnsi"/>
          <w:iCs/>
          <w:color w:val="auto"/>
          <w:szCs w:val="18"/>
          <w:lang w:val="en-US"/>
        </w:rPr>
        <w:t xml:space="preserve"> distinct cluster, ending up in the same cluster solution in 94%</w:t>
      </w:r>
      <w:ins w:id="811" w:author="Philipp Alexander Linden" w:date="2020-06-29T17:32:00Z">
        <w:r w:rsidR="00621B1A">
          <w:rPr>
            <w:rFonts w:eastAsiaTheme="minorHAnsi"/>
            <w:iCs/>
            <w:color w:val="auto"/>
            <w:szCs w:val="18"/>
            <w:lang w:val="en-US"/>
          </w:rPr>
          <w:t xml:space="preserve"> </w:t>
        </w:r>
        <w:commentRangeStart w:id="812"/>
        <w:r w:rsidR="00621B1A">
          <w:rPr>
            <w:rFonts w:eastAsiaTheme="minorHAnsi"/>
            <w:iCs/>
            <w:color w:val="auto"/>
            <w:szCs w:val="18"/>
            <w:lang w:val="en-US"/>
          </w:rPr>
          <w:t>of performed anal</w:t>
        </w:r>
      </w:ins>
      <w:ins w:id="813" w:author="Philipp Alexander Linden" w:date="2020-06-29T17:33:00Z">
        <w:r w:rsidR="00621B1A">
          <w:rPr>
            <w:rFonts w:eastAsiaTheme="minorHAnsi"/>
            <w:iCs/>
            <w:color w:val="auto"/>
            <w:szCs w:val="18"/>
            <w:lang w:val="en-US"/>
          </w:rPr>
          <w:t>ysis</w:t>
        </w:r>
      </w:ins>
      <w:commentRangeEnd w:id="812"/>
      <w:r w:rsidR="00264EB7">
        <w:rPr>
          <w:rStyle w:val="Kommentarzeichen"/>
        </w:rPr>
        <w:commentReference w:id="812"/>
      </w:r>
      <w:r w:rsidRPr="00184E5A">
        <w:rPr>
          <w:rFonts w:eastAsiaTheme="minorHAnsi"/>
          <w:iCs/>
          <w:color w:val="auto"/>
          <w:szCs w:val="18"/>
          <w:lang w:val="en-US"/>
        </w:rPr>
        <w:t xml:space="preserve">. </w:t>
      </w:r>
      <w:r w:rsidR="00621B1A">
        <w:rPr>
          <w:rFonts w:eastAsiaTheme="minorHAnsi"/>
          <w:iCs/>
          <w:color w:val="auto"/>
          <w:szCs w:val="18"/>
          <w:lang w:val="en-US"/>
        </w:rPr>
        <w:t>Both countries</w:t>
      </w:r>
      <w:r w:rsidRPr="00184E5A">
        <w:rPr>
          <w:rFonts w:eastAsiaTheme="minorHAnsi"/>
          <w:iCs/>
          <w:color w:val="auto"/>
          <w:szCs w:val="18"/>
          <w:lang w:val="en-US"/>
        </w:rPr>
        <w:t xml:space="preserve"> do not have </w:t>
      </w:r>
      <w:r w:rsidR="00621B1A">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sidR="00621B1A">
        <w:rPr>
          <w:rFonts w:eastAsiaTheme="minorHAnsi"/>
          <w:iCs/>
          <w:color w:val="auto"/>
          <w:szCs w:val="18"/>
          <w:lang w:val="en-US"/>
        </w:rPr>
        <w:t>s</w:t>
      </w:r>
      <w:r w:rsidRPr="00184E5A">
        <w:rPr>
          <w:rFonts w:eastAsiaTheme="minorHAnsi"/>
          <w:iCs/>
          <w:color w:val="auto"/>
          <w:szCs w:val="18"/>
          <w:lang w:val="en-US"/>
        </w:rPr>
        <w:t>.</w:t>
      </w:r>
    </w:p>
    <w:p w14:paraId="7BAC1CB3" w14:textId="22E0DC12" w:rsidR="001C01E8"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sidR="0077240A">
        <w:rPr>
          <w:rFonts w:eastAsiaTheme="minorHAnsi"/>
          <w:iCs/>
          <w:color w:val="auto"/>
          <w:szCs w:val="18"/>
          <w:lang w:val="en-US"/>
        </w:rPr>
        <w:t>,</w:t>
      </w:r>
      <w:r w:rsidR="001C01E8">
        <w:rPr>
          <w:rFonts w:eastAsiaTheme="minorHAnsi"/>
          <w:iCs/>
          <w:color w:val="auto"/>
          <w:szCs w:val="18"/>
          <w:lang w:val="en-US"/>
        </w:rPr>
        <w:t xml:space="preserve"> and </w:t>
      </w:r>
      <w:r w:rsidRPr="00184E5A">
        <w:rPr>
          <w:rFonts w:eastAsiaTheme="minorHAnsi"/>
          <w:iCs/>
          <w:color w:val="auto"/>
          <w:szCs w:val="18"/>
          <w:lang w:val="en-US"/>
        </w:rPr>
        <w:t>Sweden</w:t>
      </w:r>
      <w:r w:rsidR="001C01E8">
        <w:rPr>
          <w:rFonts w:eastAsiaTheme="minorHAnsi"/>
          <w:iCs/>
          <w:color w:val="auto"/>
          <w:szCs w:val="18"/>
          <w:lang w:val="en-US"/>
        </w:rPr>
        <w:t xml:space="preserve"> </w:t>
      </w:r>
      <w:r w:rsidRPr="00184E5A">
        <w:rPr>
          <w:rFonts w:eastAsiaTheme="minorHAnsi"/>
          <w:iCs/>
          <w:color w:val="auto"/>
          <w:szCs w:val="18"/>
          <w:lang w:val="en-US"/>
        </w:rPr>
        <w:t>show a high internal consistency</w:t>
      </w:r>
      <w:r w:rsidR="001C01E8">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analysis. </w:t>
      </w:r>
      <w:ins w:id="814" w:author="Philipp Alexander Linden" w:date="2020-06-29T17:38:00Z">
        <w:r w:rsidR="001C01E8">
          <w:rPr>
            <w:rFonts w:eastAsiaTheme="minorHAnsi"/>
            <w:iCs/>
            <w:color w:val="auto"/>
            <w:szCs w:val="18"/>
            <w:lang w:val="en-US"/>
          </w:rPr>
          <w:t xml:space="preserve">They join a partial membership with </w:t>
        </w:r>
        <w:commentRangeStart w:id="815"/>
        <w:r w:rsidR="001C01E8">
          <w:rPr>
            <w:rFonts w:eastAsiaTheme="minorHAnsi"/>
            <w:iCs/>
            <w:color w:val="auto"/>
            <w:szCs w:val="18"/>
            <w:lang w:val="en-US"/>
          </w:rPr>
          <w:t>cluster</w:t>
        </w:r>
      </w:ins>
      <w:commentRangeEnd w:id="815"/>
      <w:r w:rsidR="0077240A">
        <w:rPr>
          <w:rStyle w:val="Kommentarzeichen"/>
        </w:rPr>
        <w:commentReference w:id="815"/>
      </w:r>
      <w:ins w:id="816" w:author="Philipp Alexander Linden" w:date="2020-06-29T17:38:00Z">
        <w:r w:rsidR="001C01E8">
          <w:rPr>
            <w:rFonts w:eastAsiaTheme="minorHAnsi"/>
            <w:iCs/>
            <w:color w:val="auto"/>
            <w:szCs w:val="18"/>
            <w:lang w:val="en-US"/>
          </w:rPr>
          <w:t xml:space="preserve"> 4.</w:t>
        </w:r>
      </w:ins>
    </w:p>
    <w:p w14:paraId="7AA94CA0" w14:textId="63035AAC" w:rsidR="00621B1A" w:rsidRPr="001C01E8" w:rsidRDefault="00184E5A" w:rsidP="001C01E8">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ins w:id="817" w:author="Mareike Ariaans" w:date="2020-07-06T15:36:00Z">
        <w:r w:rsidR="0077240A">
          <w:rPr>
            <w:rFonts w:eastAsiaTheme="minorHAnsi"/>
            <w:iCs/>
            <w:color w:val="auto"/>
            <w:szCs w:val="18"/>
            <w:lang w:val="en-US"/>
          </w:rPr>
          <w:t xml:space="preserve">a </w:t>
        </w:r>
      </w:ins>
      <w:r w:rsidR="001C01E8">
        <w:rPr>
          <w:rFonts w:eastAsiaTheme="minorHAnsi"/>
          <w:iCs/>
          <w:color w:val="auto"/>
          <w:szCs w:val="18"/>
          <w:lang w:val="en-US"/>
        </w:rPr>
        <w:t>strong tie</w:t>
      </w:r>
      <w:del w:id="818" w:author="Mareike Ariaans" w:date="2020-07-06T15:36:00Z">
        <w:r w:rsidR="001C01E8" w:rsidDel="0077240A">
          <w:rPr>
            <w:rFonts w:eastAsiaTheme="minorHAnsi"/>
            <w:iCs/>
            <w:color w:val="auto"/>
            <w:szCs w:val="18"/>
            <w:lang w:val="en-US"/>
          </w:rPr>
          <w:delText>s</w:delText>
        </w:r>
      </w:del>
      <w:r w:rsidR="001C01E8">
        <w:rPr>
          <w:rFonts w:eastAsiaTheme="minorHAnsi"/>
          <w:iCs/>
          <w:color w:val="auto"/>
          <w:szCs w:val="18"/>
          <w:lang w:val="en-US"/>
        </w:rPr>
        <w:t xml:space="preserve"> among them</w:t>
      </w:r>
      <w:r w:rsidR="005B0787">
        <w:rPr>
          <w:rFonts w:eastAsiaTheme="minorHAnsi"/>
          <w:iCs/>
          <w:color w:val="auto"/>
          <w:szCs w:val="18"/>
          <w:lang w:val="en-US"/>
        </w:rPr>
        <w:t xml:space="preserve"> (94%)</w:t>
      </w:r>
      <w:r w:rsidR="001C01E8">
        <w:rPr>
          <w:rFonts w:eastAsiaTheme="minorHAnsi"/>
          <w:iCs/>
          <w:color w:val="auto"/>
          <w:szCs w:val="18"/>
          <w:lang w:val="en-US"/>
        </w:rPr>
        <w:t xml:space="preserve"> and join </w:t>
      </w:r>
      <w:r w:rsidRPr="00184E5A">
        <w:rPr>
          <w:rFonts w:eastAsiaTheme="minorHAnsi"/>
          <w:iCs/>
          <w:color w:val="auto"/>
          <w:szCs w:val="18"/>
          <w:lang w:val="en-US"/>
        </w:rPr>
        <w:t>a</w:t>
      </w:r>
      <w:ins w:id="819" w:author="Mareike Ariaans" w:date="2020-07-06T15:37:00Z">
        <w:r w:rsidR="0077240A">
          <w:rPr>
            <w:rFonts w:eastAsiaTheme="minorHAnsi"/>
            <w:iCs/>
            <w:color w:val="auto"/>
            <w:szCs w:val="18"/>
            <w:lang w:val="en-US"/>
          </w:rPr>
          <w:t>s</w:t>
        </w:r>
      </w:ins>
      <w:r w:rsidRPr="00184E5A">
        <w:rPr>
          <w:rFonts w:eastAsiaTheme="minorHAnsi"/>
          <w:iCs/>
          <w:color w:val="auto"/>
          <w:szCs w:val="18"/>
          <w:lang w:val="en-US"/>
        </w:rPr>
        <w:t xml:space="preserve"> partial members</w:t>
      </w:r>
      <w:del w:id="820" w:author="Mareike Ariaans" w:date="2020-07-06T15:37:00Z">
        <w:r w:rsidRPr="00184E5A" w:rsidDel="0077240A">
          <w:rPr>
            <w:rFonts w:eastAsiaTheme="minorHAnsi"/>
            <w:iCs/>
            <w:color w:val="auto"/>
            <w:szCs w:val="18"/>
            <w:lang w:val="en-US"/>
          </w:rPr>
          <w:delText xml:space="preserve">hip </w:delText>
        </w:r>
        <w:r w:rsidR="001C01E8" w:rsidDel="0077240A">
          <w:rPr>
            <w:rFonts w:eastAsiaTheme="minorHAnsi"/>
            <w:iCs/>
            <w:color w:val="auto"/>
            <w:szCs w:val="18"/>
            <w:lang w:val="en-US"/>
          </w:rPr>
          <w:delText xml:space="preserve">with </w:delText>
        </w:r>
      </w:del>
      <w:r w:rsidR="001C01E8">
        <w:rPr>
          <w:rFonts w:eastAsiaTheme="minorHAnsi"/>
          <w:iCs/>
          <w:color w:val="auto"/>
          <w:szCs w:val="18"/>
          <w:lang w:val="en-US"/>
        </w:rPr>
        <w:t>the</w:t>
      </w:r>
      <w:ins w:id="821" w:author="Mareike Ariaans" w:date="2020-07-06T15:37:00Z">
        <w:r w:rsidR="0077240A">
          <w:rPr>
            <w:rFonts w:eastAsiaTheme="minorHAnsi"/>
            <w:iCs/>
            <w:color w:val="auto"/>
            <w:szCs w:val="18"/>
            <w:lang w:val="en-US"/>
          </w:rPr>
          <w:t xml:space="preserve"> previous custer</w:t>
        </w:r>
      </w:ins>
      <w:ins w:id="822" w:author="Mareike Ariaans" w:date="2020-07-06T15:38:00Z">
        <w:r w:rsidR="0077240A">
          <w:rPr>
            <w:rFonts w:eastAsiaTheme="minorHAnsi"/>
            <w:iCs/>
            <w:color w:val="auto"/>
            <w:szCs w:val="18"/>
            <w:lang w:val="en-US"/>
          </w:rPr>
          <w:t>.</w:t>
        </w:r>
      </w:ins>
      <w:r w:rsidR="001C01E8">
        <w:rPr>
          <w:rFonts w:eastAsiaTheme="minorHAnsi"/>
          <w:iCs/>
          <w:color w:val="auto"/>
          <w:szCs w:val="18"/>
          <w:lang w:val="en-US"/>
        </w:rPr>
        <w:t xml:space="preserve"> </w:t>
      </w:r>
      <w:del w:id="823" w:author="Mareike Ariaans" w:date="2020-07-06T15:38:00Z">
        <w:r w:rsidR="001C01E8" w:rsidDel="0077240A">
          <w:rPr>
            <w:rFonts w:eastAsiaTheme="minorHAnsi"/>
            <w:iCs/>
            <w:color w:val="auto"/>
            <w:szCs w:val="18"/>
            <w:lang w:val="en-US"/>
          </w:rPr>
          <w:delText>three of four Scandinavian states and Ireland.</w:delText>
        </w:r>
      </w:del>
    </w:p>
    <w:p w14:paraId="72636E8A" w14:textId="1250A017" w:rsidR="00184E5A" w:rsidRPr="00184E5A" w:rsidRDefault="00184E5A" w:rsidP="001C01E8">
      <w:pPr>
        <w:numPr>
          <w:ilvl w:val="0"/>
          <w:numId w:val="12"/>
        </w:numPr>
        <w:spacing w:before="240" w:after="160" w:line="360" w:lineRule="auto"/>
        <w:jc w:val="both"/>
        <w:rPr>
          <w:rFonts w:eastAsiaTheme="minorHAnsi"/>
          <w:iCs/>
          <w:color w:val="auto"/>
          <w:szCs w:val="18"/>
          <w:lang w:val="en-US"/>
        </w:rPr>
      </w:pPr>
      <w:r w:rsidRPr="0077240A">
        <w:rPr>
          <w:rFonts w:eastAsiaTheme="minorHAnsi"/>
          <w:iCs/>
          <w:color w:val="auto"/>
          <w:szCs w:val="18"/>
          <w:lang w:val="en-US"/>
          <w:rPrChange w:id="824" w:author="Mareike Ariaans" w:date="2020-07-06T15:38:00Z">
            <w:rPr>
              <w:rFonts w:eastAsiaTheme="minorHAnsi"/>
              <w:iCs/>
              <w:color w:val="auto"/>
              <w:szCs w:val="18"/>
            </w:rPr>
          </w:rPrChange>
        </w:rPr>
        <w:t>Australia, Belgium, Luxemburg, Netherlands, and Switzerland</w:t>
      </w:r>
      <w:del w:id="825" w:author="Mareike Ariaans" w:date="2020-07-06T15:52:00Z">
        <w:r w:rsidRPr="0077240A" w:rsidDel="005665F1">
          <w:rPr>
            <w:rFonts w:eastAsiaTheme="minorHAnsi"/>
            <w:iCs/>
            <w:color w:val="auto"/>
            <w:szCs w:val="18"/>
            <w:lang w:val="en-US"/>
            <w:rPrChange w:id="826" w:author="Mareike Ariaans" w:date="2020-07-06T15:38:00Z">
              <w:rPr>
                <w:rFonts w:eastAsiaTheme="minorHAnsi"/>
                <w:iCs/>
                <w:color w:val="auto"/>
                <w:szCs w:val="18"/>
              </w:rPr>
            </w:rPrChange>
          </w:rPr>
          <w:delText>.</w:delText>
        </w:r>
      </w:del>
      <w:ins w:id="827" w:author="Mareike Ariaans" w:date="2020-07-06T15:52:00Z">
        <w:r w:rsidR="005665F1">
          <w:rPr>
            <w:rFonts w:eastAsiaTheme="minorHAnsi"/>
            <w:iCs/>
            <w:color w:val="auto"/>
            <w:szCs w:val="18"/>
            <w:lang w:val="en-US"/>
          </w:rPr>
          <w:t>form a dense cluster, in which</w:t>
        </w:r>
      </w:ins>
      <w:r w:rsidRPr="0077240A">
        <w:rPr>
          <w:rFonts w:eastAsiaTheme="minorHAnsi"/>
          <w:iCs/>
          <w:color w:val="auto"/>
          <w:szCs w:val="18"/>
          <w:lang w:val="en-US"/>
          <w:rPrChange w:id="828" w:author="Mareike Ariaans" w:date="2020-07-06T15:38:00Z">
            <w:rPr>
              <w:rFonts w:eastAsiaTheme="minorHAnsi"/>
              <w:iCs/>
              <w:color w:val="auto"/>
              <w:szCs w:val="18"/>
            </w:rPr>
          </w:rPrChange>
        </w:rPr>
        <w:t xml:space="preserve"> </w:t>
      </w:r>
      <w:del w:id="829" w:author="Mareike Ariaans" w:date="2020-07-06T15:52:00Z">
        <w:r w:rsidRPr="00184E5A" w:rsidDel="005665F1">
          <w:rPr>
            <w:rFonts w:eastAsiaTheme="minorHAnsi"/>
            <w:iCs/>
            <w:color w:val="auto"/>
            <w:szCs w:val="18"/>
            <w:lang w:val="en-US"/>
          </w:rPr>
          <w:delText>E</w:delText>
        </w:r>
      </w:del>
      <w:ins w:id="830" w:author="Mareike Ariaans" w:date="2020-07-06T15:52:00Z">
        <w:r w:rsidR="005665F1">
          <w:rPr>
            <w:rFonts w:eastAsiaTheme="minorHAnsi"/>
            <w:iCs/>
            <w:color w:val="auto"/>
            <w:szCs w:val="18"/>
            <w:lang w:val="en-US"/>
          </w:rPr>
          <w:t>e</w:t>
        </w:r>
      </w:ins>
      <w:r w:rsidRPr="00184E5A">
        <w:rPr>
          <w:rFonts w:eastAsiaTheme="minorHAnsi"/>
          <w:iCs/>
          <w:color w:val="auto"/>
          <w:szCs w:val="18"/>
          <w:lang w:val="en-US"/>
        </w:rPr>
        <w:t xml:space="preserve">ach country shares strong ties to </w:t>
      </w:r>
      <w:del w:id="831" w:author="Mareike Ariaans" w:date="2020-07-06T15:53:00Z">
        <w:r w:rsidRPr="00184E5A" w:rsidDel="005665F1">
          <w:rPr>
            <w:rFonts w:eastAsiaTheme="minorHAnsi"/>
            <w:iCs/>
            <w:color w:val="auto"/>
            <w:szCs w:val="18"/>
            <w:lang w:val="en-US"/>
          </w:rPr>
          <w:delText xml:space="preserve">each </w:delText>
        </w:r>
      </w:del>
      <w:ins w:id="832" w:author="Mareike Ariaans" w:date="2020-07-06T15:53:00Z">
        <w:r w:rsidR="005665F1">
          <w:rPr>
            <w:rFonts w:eastAsiaTheme="minorHAnsi"/>
            <w:iCs/>
            <w:color w:val="auto"/>
            <w:szCs w:val="18"/>
            <w:lang w:val="en-US"/>
          </w:rPr>
          <w:t xml:space="preserve">all </w:t>
        </w:r>
      </w:ins>
      <w:r w:rsidRPr="00184E5A">
        <w:rPr>
          <w:rFonts w:eastAsiaTheme="minorHAnsi"/>
          <w:iCs/>
          <w:color w:val="auto"/>
          <w:szCs w:val="18"/>
          <w:lang w:val="en-US"/>
        </w:rPr>
        <w:t>other country in the cluste</w:t>
      </w:r>
      <w:r w:rsidR="005B0787">
        <w:rPr>
          <w:rFonts w:eastAsiaTheme="minorHAnsi"/>
          <w:iCs/>
          <w:color w:val="auto"/>
          <w:szCs w:val="18"/>
          <w:lang w:val="en-US"/>
        </w:rPr>
        <w:t>r.</w:t>
      </w:r>
    </w:p>
    <w:p w14:paraId="31A8455D" w14:textId="4F45D63B" w:rsidR="00184E5A" w:rsidRPr="00184E5A" w:rsidRDefault="00184E5A" w:rsidP="005B0787">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ins w:id="833" w:author="Mareike Ariaans" w:date="2020-07-06T15:54:00Z">
        <w:r w:rsidR="00686E2D">
          <w:rPr>
            <w:rFonts w:eastAsiaTheme="minorHAnsi"/>
            <w:iCs/>
            <w:color w:val="auto"/>
            <w:szCs w:val="18"/>
            <w:lang w:val="en-US"/>
          </w:rPr>
          <w:t>have strong</w:t>
        </w:r>
      </w:ins>
      <w:ins w:id="834" w:author="Mareike Ariaans" w:date="2020-07-06T15:55:00Z">
        <w:r w:rsidR="00686E2D">
          <w:rPr>
            <w:rFonts w:eastAsiaTheme="minorHAnsi"/>
            <w:iCs/>
            <w:color w:val="auto"/>
            <w:szCs w:val="18"/>
            <w:lang w:val="en-US"/>
          </w:rPr>
          <w:t xml:space="preserve"> and weak ties to cluster 5 and cluster 7. </w:t>
        </w:r>
      </w:ins>
      <w:del w:id="835" w:author="Mareike Ariaans" w:date="2020-07-06T15:55:00Z">
        <w:r w:rsidRPr="00184E5A" w:rsidDel="00686E2D">
          <w:rPr>
            <w:rFonts w:eastAsiaTheme="minorHAnsi"/>
            <w:iCs/>
            <w:color w:val="auto"/>
            <w:szCs w:val="18"/>
            <w:lang w:val="en-US"/>
          </w:rPr>
          <w:delText>have a partial membership in the first but also the second cluster.</w:delText>
        </w:r>
      </w:del>
    </w:p>
    <w:p w14:paraId="5C026BBF" w14:textId="33ACC6B2" w:rsidR="00184E5A" w:rsidRPr="00184E5A" w:rsidRDefault="00184E5A" w:rsidP="00184E5A">
      <w:pPr>
        <w:numPr>
          <w:ilvl w:val="0"/>
          <w:numId w:val="12"/>
        </w:numPr>
        <w:spacing w:before="240" w:after="160" w:line="360" w:lineRule="auto"/>
        <w:jc w:val="both"/>
        <w:rPr>
          <w:rFonts w:eastAsiaTheme="minorHAnsi"/>
          <w:iCs/>
          <w:color w:val="auto"/>
          <w:szCs w:val="18"/>
          <w:lang w:val="en-US"/>
        </w:rPr>
      </w:pPr>
      <w:commentRangeStart w:id="836"/>
      <w:r w:rsidRPr="00184E5A">
        <w:rPr>
          <w:rFonts w:eastAsiaTheme="minorHAnsi"/>
          <w:iCs/>
          <w:color w:val="auto"/>
          <w:szCs w:val="18"/>
          <w:lang w:val="en-US"/>
        </w:rPr>
        <w:t>France, Israel, Spain, the United Kingdom, and the United States constitute a</w:t>
      </w:r>
      <w:ins w:id="837" w:author="Philipp Alexander Linden" w:date="2020-06-29T17:46:00Z">
        <w:r w:rsidR="005B0787">
          <w:rPr>
            <w:rFonts w:eastAsiaTheme="minorHAnsi"/>
            <w:iCs/>
            <w:color w:val="auto"/>
            <w:szCs w:val="18"/>
            <w:lang w:val="en-US"/>
          </w:rPr>
          <w:t>nother</w:t>
        </w:r>
      </w:ins>
      <w:del w:id="838" w:author="Philipp Alexander Linden" w:date="2020-06-29T17:46:00Z">
        <w:r w:rsidRPr="00184E5A" w:rsidDel="005B0787">
          <w:rPr>
            <w:rFonts w:eastAsiaTheme="minorHAnsi"/>
            <w:iCs/>
            <w:color w:val="auto"/>
            <w:szCs w:val="18"/>
            <w:lang w:val="en-US"/>
          </w:rPr>
          <w:delText xml:space="preserve"> second </w:delText>
        </w:r>
      </w:del>
      <w:r w:rsidRPr="00184E5A">
        <w:rPr>
          <w:rFonts w:eastAsiaTheme="minorHAnsi"/>
          <w:iCs/>
          <w:color w:val="auto"/>
          <w:szCs w:val="18"/>
          <w:lang w:val="en-US"/>
        </w:rPr>
        <w:t>cluster, in which the tie between the US and France is the only weak one in the cluster.</w:t>
      </w:r>
      <w:commentRangeEnd w:id="836"/>
      <w:r w:rsidR="00686E2D">
        <w:rPr>
          <w:rStyle w:val="Kommentarzeichen"/>
        </w:rPr>
        <w:commentReference w:id="836"/>
      </w:r>
    </w:p>
    <w:p w14:paraId="366188B7" w14:textId="6B9C4EC1" w:rsidR="00184E5A" w:rsidRPr="00184E5A" w:rsidRDefault="00184E5A" w:rsidP="00184E5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lastRenderedPageBreak/>
        <w:t>Estonia and 9) New Zealand are sole clusters</w:t>
      </w:r>
      <w:ins w:id="839" w:author="Mareike Ariaans" w:date="2020-07-06T16:04:00Z">
        <w:r w:rsidR="003222D5">
          <w:rPr>
            <w:rFonts w:eastAsiaTheme="minorHAnsi"/>
            <w:iCs/>
            <w:color w:val="auto"/>
            <w:szCs w:val="18"/>
            <w:lang w:val="en-US"/>
          </w:rPr>
          <w:t>, including only one country</w:t>
        </w:r>
      </w:ins>
      <w:r w:rsidRPr="00184E5A">
        <w:rPr>
          <w:rFonts w:eastAsiaTheme="minorHAnsi"/>
          <w:iCs/>
          <w:color w:val="auto"/>
          <w:szCs w:val="18"/>
          <w:lang w:val="en-US"/>
        </w:rPr>
        <w:t xml:space="preserve">. Estonia </w:t>
      </w:r>
      <w:del w:id="840" w:author="Mareike Ariaans" w:date="2020-07-06T16:07:00Z">
        <w:r w:rsidRPr="00184E5A" w:rsidDel="003222D5">
          <w:rPr>
            <w:rFonts w:eastAsiaTheme="minorHAnsi"/>
            <w:iCs/>
            <w:color w:val="auto"/>
            <w:szCs w:val="18"/>
            <w:lang w:val="en-US"/>
          </w:rPr>
          <w:delText>ends up with</w:delText>
        </w:r>
      </w:del>
      <w:ins w:id="841" w:author="Mareike Ariaans" w:date="2020-07-06T16:07:00Z">
        <w:r w:rsidR="003222D5">
          <w:rPr>
            <w:rFonts w:eastAsiaTheme="minorHAnsi"/>
            <w:iCs/>
            <w:color w:val="auto"/>
            <w:szCs w:val="18"/>
            <w:lang w:val="en-US"/>
          </w:rPr>
          <w:t>has two weak ties to</w:t>
        </w:r>
      </w:ins>
      <w:r w:rsidRPr="00184E5A">
        <w:rPr>
          <w:rFonts w:eastAsiaTheme="minorHAnsi"/>
          <w:iCs/>
          <w:color w:val="auto"/>
          <w:szCs w:val="18"/>
          <w:lang w:val="en-US"/>
        </w:rPr>
        <w:t xml:space="preserve"> France and the US</w:t>
      </w:r>
      <w:ins w:id="842" w:author="Mareike Ariaans" w:date="2020-07-06T16:08:00Z">
        <w:r w:rsidR="003222D5">
          <w:rPr>
            <w:rStyle w:val="Funotenzeichen"/>
            <w:rFonts w:eastAsiaTheme="minorHAnsi"/>
            <w:iCs/>
            <w:color w:val="auto"/>
            <w:szCs w:val="18"/>
            <w:lang w:val="en-US"/>
          </w:rPr>
          <w:footnoteReference w:id="1"/>
        </w:r>
      </w:ins>
      <w:r w:rsidRPr="00184E5A">
        <w:rPr>
          <w:rFonts w:eastAsiaTheme="minorHAnsi"/>
          <w:iCs/>
          <w:color w:val="auto"/>
          <w:szCs w:val="18"/>
          <w:lang w:val="en-US"/>
        </w:rPr>
        <w:t xml:space="preserve"> </w:t>
      </w:r>
      <w:commentRangeStart w:id="858"/>
      <w:del w:id="859" w:author="Mareike Ariaans" w:date="2020-07-06T16:07:00Z">
        <w:r w:rsidRPr="00184E5A" w:rsidDel="003222D5">
          <w:rPr>
            <w:rFonts w:eastAsiaTheme="minorHAnsi"/>
            <w:iCs/>
            <w:color w:val="auto"/>
            <w:szCs w:val="18"/>
            <w:lang w:val="en-US"/>
          </w:rPr>
          <w:delText xml:space="preserve">in 66% of all cases </w:delText>
        </w:r>
        <w:commentRangeEnd w:id="858"/>
        <w:r w:rsidR="003222D5" w:rsidDel="003222D5">
          <w:rPr>
            <w:rStyle w:val="Kommentarzeichen"/>
          </w:rPr>
          <w:commentReference w:id="858"/>
        </w:r>
      </w:del>
      <w:r w:rsidRPr="00184E5A">
        <w:rPr>
          <w:rFonts w:eastAsiaTheme="minorHAnsi"/>
          <w:iCs/>
          <w:color w:val="auto"/>
          <w:szCs w:val="18"/>
          <w:lang w:val="en-US"/>
        </w:rPr>
        <w:t xml:space="preserve">and is hence </w:t>
      </w:r>
      <w:ins w:id="860" w:author="Mareike Ariaans" w:date="2020-07-06T16:07:00Z">
        <w:r w:rsidR="003222D5">
          <w:rPr>
            <w:rFonts w:eastAsiaTheme="minorHAnsi"/>
            <w:iCs/>
            <w:color w:val="auto"/>
            <w:szCs w:val="18"/>
            <w:lang w:val="en-US"/>
          </w:rPr>
          <w:t xml:space="preserve">considered </w:t>
        </w:r>
      </w:ins>
      <w:r w:rsidRPr="00184E5A">
        <w:rPr>
          <w:rFonts w:eastAsiaTheme="minorHAnsi"/>
          <w:iCs/>
          <w:color w:val="auto"/>
          <w:szCs w:val="18"/>
          <w:lang w:val="en-US"/>
        </w:rPr>
        <w:t xml:space="preserve">a partial cluster member of cluster four. </w:t>
      </w:r>
      <w:del w:id="861" w:author="Mareike Ariaans" w:date="2020-07-06T16:07:00Z">
        <w:r w:rsidRPr="00184E5A" w:rsidDel="003222D5">
          <w:rPr>
            <w:rFonts w:eastAsiaTheme="minorHAnsi"/>
            <w:iCs/>
            <w:color w:val="auto"/>
            <w:szCs w:val="18"/>
            <w:lang w:val="en-US"/>
          </w:rPr>
          <w:delText xml:space="preserve">Also </w:delText>
        </w:r>
      </w:del>
      <w:r w:rsidRPr="00184E5A">
        <w:rPr>
          <w:rFonts w:eastAsiaTheme="minorHAnsi"/>
          <w:iCs/>
          <w:color w:val="auto"/>
          <w:szCs w:val="18"/>
          <w:lang w:val="en-US"/>
        </w:rPr>
        <w:t xml:space="preserve">New Zealand has </w:t>
      </w:r>
      <w:del w:id="862" w:author="Mareike Ariaans" w:date="2020-07-06T16:08:00Z">
        <w:r w:rsidRPr="00184E5A" w:rsidDel="003222D5">
          <w:rPr>
            <w:rFonts w:eastAsiaTheme="minorHAnsi"/>
            <w:iCs/>
            <w:color w:val="auto"/>
            <w:szCs w:val="18"/>
            <w:lang w:val="en-US"/>
          </w:rPr>
          <w:delText xml:space="preserve">two </w:delText>
        </w:r>
      </w:del>
      <w:r w:rsidRPr="00184E5A">
        <w:rPr>
          <w:rFonts w:eastAsiaTheme="minorHAnsi"/>
          <w:iCs/>
          <w:color w:val="auto"/>
          <w:szCs w:val="18"/>
          <w:lang w:val="en-US"/>
        </w:rPr>
        <w:t>three weak ties to cluster four and is hence considered a partial member</w:t>
      </w:r>
      <w:ins w:id="863" w:author="Mareike Ariaans" w:date="2020-07-06T16:08:00Z">
        <w:r w:rsidR="003222D5">
          <w:rPr>
            <w:rFonts w:eastAsiaTheme="minorHAnsi"/>
            <w:iCs/>
            <w:color w:val="auto"/>
            <w:szCs w:val="18"/>
            <w:lang w:val="en-US"/>
          </w:rPr>
          <w:t xml:space="preserve"> in this cluster, too</w:t>
        </w:r>
      </w:ins>
      <w:r w:rsidRPr="00184E5A">
        <w:rPr>
          <w:rFonts w:eastAsiaTheme="minorHAnsi"/>
          <w:iCs/>
          <w:color w:val="auto"/>
          <w:szCs w:val="18"/>
          <w:lang w:val="en-US"/>
        </w:rPr>
        <w:t>.</w:t>
      </w:r>
    </w:p>
    <w:p w14:paraId="75834E96" w14:textId="1770BC82" w:rsidR="00184E5A" w:rsidRDefault="00C252F3" w:rsidP="00C252F3">
      <w:pPr>
        <w:pStyle w:val="02Flietext"/>
        <w:rPr>
          <w:lang w:val="en-US"/>
        </w:rPr>
      </w:pPr>
      <w:r w:rsidRPr="00C252F3">
        <w:rPr>
          <w:lang w:val="en-US"/>
        </w:rPr>
        <w:t xml:space="preserve">Although nine clusters were clearly distinguished from a methodological point of view, such a solution with clusters covering only one or two countries may not be </w:t>
      </w:r>
      <w:del w:id="864" w:author="Mareike Ariaans" w:date="2020-07-06T16:23:00Z">
        <w:r w:rsidRPr="00C252F3" w:rsidDel="000E5CF2">
          <w:rPr>
            <w:lang w:val="en-US"/>
          </w:rPr>
          <w:delText xml:space="preserve">sufficient </w:delText>
        </w:r>
      </w:del>
      <w:ins w:id="865" w:author="Mareike Ariaans" w:date="2020-07-06T16:23:00Z">
        <w:r w:rsidR="000E5CF2">
          <w:rPr>
            <w:lang w:val="en-US"/>
          </w:rPr>
          <w:t>suitable</w:t>
        </w:r>
        <w:r w:rsidR="000E5CF2" w:rsidRPr="00C252F3">
          <w:rPr>
            <w:lang w:val="en-US"/>
          </w:rPr>
          <w:t xml:space="preserve"> </w:t>
        </w:r>
      </w:ins>
      <w:r w:rsidRPr="00C252F3">
        <w:rPr>
          <w:lang w:val="en-US"/>
        </w:rPr>
        <w:t>for most purposes.</w:t>
      </w:r>
      <w:r>
        <w:rPr>
          <w:lang w:val="en-US"/>
        </w:rPr>
        <w:t xml:space="preserve">Our flexible typology is </w:t>
      </w:r>
      <w:del w:id="866" w:author="Mareike Ariaans" w:date="2020-07-06T16:28:00Z">
        <w:r w:rsidDel="00F9233D">
          <w:rPr>
            <w:lang w:val="en-US"/>
          </w:rPr>
          <w:delText xml:space="preserve">moreover </w:delText>
        </w:r>
      </w:del>
      <w:r>
        <w:rPr>
          <w:lang w:val="en-US"/>
        </w:rPr>
        <w:t xml:space="preserve">able to go beyond this interpretation. </w:t>
      </w:r>
      <w:del w:id="867" w:author="Mareike Ariaans" w:date="2020-07-06T16:29:00Z">
        <w:r w:rsidDel="00F9233D">
          <w:rPr>
            <w:lang w:val="en-US"/>
          </w:rPr>
          <w:delText>Thus</w:delText>
        </w:r>
        <w:r w:rsidR="00465EA0" w:rsidRPr="00DA59EE" w:rsidDel="00F9233D">
          <w:rPr>
            <w:lang w:val="en-US"/>
          </w:rPr>
          <w:delText>, the</w:delText>
        </w:r>
      </w:del>
      <w:ins w:id="868" w:author="Mareike Ariaans" w:date="2020-07-06T16:29:00Z">
        <w:r w:rsidR="00F9233D">
          <w:rPr>
            <w:lang w:val="en-US"/>
          </w:rPr>
          <w:t>The</w:t>
        </w:r>
      </w:ins>
      <w:r w:rsidR="00465EA0" w:rsidRPr="00DA59EE">
        <w:rPr>
          <w:lang w:val="en-US"/>
        </w:rPr>
        <w:t xml:space="preserve"> clusters can be condensed based on their partial memberships. </w:t>
      </w:r>
      <w:del w:id="869" w:author="Mareike Ariaans" w:date="2020-07-06T16:33:00Z">
        <w:r w:rsidRPr="00C252F3" w:rsidDel="00F9233D">
          <w:rPr>
            <w:lang w:val="en-US"/>
          </w:rPr>
          <w:delText>Countr</w:delText>
        </w:r>
        <w:r w:rsidDel="00F9233D">
          <w:rPr>
            <w:lang w:val="en-US"/>
          </w:rPr>
          <w:delText>ies</w:delText>
        </w:r>
        <w:r w:rsidRPr="00C252F3" w:rsidDel="00F9233D">
          <w:rPr>
            <w:lang w:val="en-US"/>
          </w:rPr>
          <w:delText xml:space="preserve"> in those four clusters cannot be found together in more than 50% of all cluster solutions with a country of an other cluster. This shows that the four clusters are distinct from each other.</w:delText>
        </w:r>
      </w:del>
      <w:ins w:id="870" w:author="Mareike Ariaans" w:date="2020-07-06T16:33:00Z">
        <w:r w:rsidR="00F9233D">
          <w:rPr>
            <w:lang w:val="en-US"/>
          </w:rPr>
          <w:t xml:space="preserve"> Four distinct cluster emerge</w:t>
        </w:r>
        <w:r w:rsidR="00901F8F">
          <w:rPr>
            <w:lang w:val="en-US"/>
          </w:rPr>
          <w:t xml:space="preserve">, which have no tie </w:t>
        </w:r>
      </w:ins>
      <w:ins w:id="871" w:author="Mareike Ariaans" w:date="2020-07-06T16:35:00Z">
        <w:r w:rsidR="00901F8F">
          <w:rPr>
            <w:lang w:val="en-US"/>
          </w:rPr>
          <w:t>≥ 50%.</w:t>
        </w:r>
      </w:ins>
      <w:r>
        <w:rPr>
          <w:lang w:val="en-US"/>
        </w:rPr>
        <w:t xml:space="preserve"> </w:t>
      </w:r>
      <w:r w:rsidR="00465EA0" w:rsidRPr="00DA59EE">
        <w:rPr>
          <w:lang w:val="en-US"/>
        </w:rPr>
        <w:t xml:space="preserve">Figure 1 </w:t>
      </w:r>
      <w:del w:id="872" w:author="Mareike Ariaans" w:date="2020-07-06T16:38:00Z">
        <w:r w:rsidR="00465EA0" w:rsidRPr="00DA59EE" w:rsidDel="00901F8F">
          <w:rPr>
            <w:lang w:val="en-US"/>
          </w:rPr>
          <w:delText xml:space="preserve">shows </w:delText>
        </w:r>
      </w:del>
      <w:ins w:id="873" w:author="Mareike Ariaans" w:date="2020-07-06T16:38:00Z">
        <w:r w:rsidR="00901F8F">
          <w:rPr>
            <w:lang w:val="en-US"/>
          </w:rPr>
          <w:t>depicts these</w:t>
        </w:r>
        <w:r w:rsidR="00901F8F" w:rsidRPr="00DA59EE">
          <w:rPr>
            <w:lang w:val="en-US"/>
          </w:rPr>
          <w:t xml:space="preserve"> </w:t>
        </w:r>
      </w:ins>
      <w:del w:id="874" w:author="Mareike Ariaans" w:date="2020-07-06T16:38:00Z">
        <w:r w:rsidR="00465EA0" w:rsidRPr="00DA59EE" w:rsidDel="00901F8F">
          <w:rPr>
            <w:lang w:val="en-US"/>
          </w:rPr>
          <w:delText xml:space="preserve">graphically </w:delText>
        </w:r>
      </w:del>
      <w:r w:rsidR="00465EA0" w:rsidRPr="00DA59EE">
        <w:rPr>
          <w:lang w:val="en-US"/>
        </w:rPr>
        <w:t>four distinct groups</w:t>
      </w:r>
      <w:ins w:id="875" w:author="Mareike Ariaans" w:date="2020-07-06T16:38:00Z">
        <w:r w:rsidR="00901F8F">
          <w:rPr>
            <w:lang w:val="en-US"/>
          </w:rPr>
          <w:t xml:space="preserve"> </w:t>
        </w:r>
        <w:r w:rsidR="00901F8F" w:rsidRPr="00DA59EE">
          <w:rPr>
            <w:lang w:val="en-US"/>
          </w:rPr>
          <w:t>graphically</w:t>
        </w:r>
        <w:r w:rsidR="00901F8F">
          <w:rPr>
            <w:lang w:val="en-US"/>
          </w:rPr>
          <w:t>.</w:t>
        </w:r>
      </w:ins>
      <w:del w:id="876" w:author="Mareike Ariaans" w:date="2020-07-06T16:38:00Z">
        <w:r w:rsidDel="00901F8F">
          <w:rPr>
            <w:lang w:val="en-US"/>
          </w:rPr>
          <w:delText>,</w:delText>
        </w:r>
      </w:del>
      <w:ins w:id="877" w:author="Mareike Ariaans" w:date="2020-07-06T16:38:00Z">
        <w:r w:rsidR="00901F8F">
          <w:rPr>
            <w:lang w:val="en-US"/>
          </w:rPr>
          <w:t>However,</w:t>
        </w:r>
      </w:ins>
      <w:r>
        <w:rPr>
          <w:lang w:val="en-US"/>
        </w:rPr>
        <w:t xml:space="preserve"> </w:t>
      </w:r>
      <w:del w:id="878" w:author="Mareike Ariaans" w:date="2020-07-06T16:38:00Z">
        <w:r w:rsidDel="00901F8F">
          <w:rPr>
            <w:lang w:val="en-US"/>
          </w:rPr>
          <w:delText xml:space="preserve">whereas </w:delText>
        </w:r>
      </w:del>
      <w:r>
        <w:rPr>
          <w:lang w:val="en-US"/>
        </w:rPr>
        <w:t>t</w:t>
      </w:r>
      <w:ins w:id="879" w:author="Mareike Ariaans" w:date="2020-07-06T16:18:00Z">
        <w:r w:rsidR="000E5CF2">
          <w:rPr>
            <w:lang w:val="en-US"/>
          </w:rPr>
          <w:t>w</w:t>
        </w:r>
      </w:ins>
      <w:r>
        <w:rPr>
          <w:lang w:val="en-US"/>
        </w:rPr>
        <w:t>o clusters (bottom right and</w:t>
      </w:r>
      <w:ins w:id="880" w:author="Mareike Ariaans" w:date="2020-07-06T16:39:00Z">
        <w:r w:rsidR="00901F8F">
          <w:rPr>
            <w:lang w:val="en-US"/>
          </w:rPr>
          <w:t xml:space="preserve"> bottom</w:t>
        </w:r>
      </w:ins>
      <w:r>
        <w:rPr>
          <w:lang w:val="en-US"/>
        </w:rPr>
        <w:t xml:space="preserve"> left</w:t>
      </w:r>
      <w:ins w:id="881" w:author="Mareike Ariaans" w:date="2020-07-06T16:39:00Z">
        <w:r w:rsidR="00901F8F">
          <w:rPr>
            <w:lang w:val="en-US"/>
          </w:rPr>
          <w:t xml:space="preserve"> in Figure 1</w:t>
        </w:r>
      </w:ins>
      <w:r>
        <w:rPr>
          <w:lang w:val="en-US"/>
        </w:rPr>
        <w:t>) could be split up in two sub-clusters each</w:t>
      </w:r>
      <w:ins w:id="882" w:author="Mareike Ariaans" w:date="2020-07-06T16:39:00Z">
        <w:r w:rsidR="00901F8F">
          <w:rPr>
            <w:lang w:val="en-US"/>
          </w:rPr>
          <w:t>, based on their tie strength</w:t>
        </w:r>
      </w:ins>
      <w:r w:rsidR="00901F8F">
        <w:rPr>
          <w:lang w:val="en-US"/>
        </w:rPr>
        <w:t>.</w:t>
      </w:r>
      <w:r>
        <w:rPr>
          <w:lang w:val="en-US"/>
        </w:rPr>
        <w:t xml:space="preserve"> Thus, our LTC typology </w:t>
      </w:r>
      <w:r w:rsidR="005C01C0">
        <w:rPr>
          <w:lang w:val="en-US"/>
        </w:rPr>
        <w:t>identifies</w:t>
      </w:r>
      <w:r>
        <w:rPr>
          <w:lang w:val="en-US"/>
        </w:rPr>
        <w:t xml:space="preserve"> </w:t>
      </w:r>
      <w:r w:rsidR="0016482E">
        <w:rPr>
          <w:lang w:val="en-US"/>
        </w:rPr>
        <w:t>4+</w:t>
      </w:r>
      <w:r>
        <w:rPr>
          <w:lang w:val="en-US"/>
        </w:rPr>
        <w:t>2 clusters:</w:t>
      </w:r>
    </w:p>
    <w:p w14:paraId="60CD1537" w14:textId="7CF6ECAF" w:rsidR="003D3174" w:rsidRPr="003D3174" w:rsidRDefault="003D3174"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7D6C6B">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2B03EEF9" w14:textId="2C3A237B" w:rsidR="002D1426" w:rsidRPr="006A56FF" w:rsidRDefault="002D1426" w:rsidP="002D1426">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883"/>
      <w:r w:rsidRPr="006A56FF">
        <w:rPr>
          <w:sz w:val="22"/>
          <w:szCs w:val="22"/>
          <w:lang w:val="en-US"/>
        </w:rPr>
        <w:t>clusters</w:t>
      </w:r>
      <w:commentRangeEnd w:id="883"/>
      <w:r>
        <w:rPr>
          <w:rStyle w:val="Kommentarzeichen"/>
          <w:color w:val="000000"/>
        </w:rPr>
        <w:commentReference w:id="883"/>
      </w:r>
      <w:r>
        <w:rPr>
          <w:sz w:val="22"/>
          <w:szCs w:val="22"/>
          <w:lang w:val="en-US"/>
        </w:rPr>
        <w:t xml:space="preserve"> with (N=4) subclusters</w:t>
      </w:r>
    </w:p>
    <w:tbl>
      <w:tblPr>
        <w:tblStyle w:val="EinfacheTabelle3"/>
        <w:tblW w:w="8364" w:type="dxa"/>
        <w:shd w:val="clear" w:color="auto" w:fill="FFFFFF" w:themeFill="background1"/>
        <w:tblLayout w:type="fixed"/>
        <w:tblLook w:val="04A0" w:firstRow="1" w:lastRow="0" w:firstColumn="1" w:lastColumn="0" w:noHBand="0" w:noVBand="1"/>
      </w:tblPr>
      <w:tblGrid>
        <w:gridCol w:w="1276"/>
        <w:gridCol w:w="709"/>
        <w:gridCol w:w="709"/>
        <w:gridCol w:w="850"/>
        <w:gridCol w:w="851"/>
        <w:gridCol w:w="708"/>
        <w:gridCol w:w="1276"/>
        <w:gridCol w:w="992"/>
        <w:gridCol w:w="993"/>
      </w:tblGrid>
      <w:tr w:rsidR="002D1426" w:rsidRPr="006A56FF" w14:paraId="42B87358" w14:textId="77777777" w:rsidTr="00D734E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tcBorders>
            <w:shd w:val="clear" w:color="auto" w:fill="FFFFFF" w:themeFill="background1"/>
            <w:vAlign w:val="center"/>
          </w:tcPr>
          <w:p w14:paraId="50F38CF7" w14:textId="77777777" w:rsidR="002D1426" w:rsidRPr="00D67B4C" w:rsidRDefault="002D1426" w:rsidP="00D734EB">
            <w:pPr>
              <w:spacing w:line="276" w:lineRule="auto"/>
              <w:rPr>
                <w:b w:val="0"/>
                <w:bCs w:val="0"/>
                <w:caps w:val="0"/>
                <w:sz w:val="16"/>
                <w:szCs w:val="16"/>
                <w:lang w:val="en-US"/>
              </w:rPr>
            </w:pPr>
            <w:bookmarkStart w:id="884" w:name="_Hlk44080107"/>
          </w:p>
        </w:tc>
        <w:tc>
          <w:tcPr>
            <w:tcW w:w="709" w:type="dxa"/>
            <w:tcBorders>
              <w:top w:val="single" w:sz="12" w:space="0" w:color="auto"/>
              <w:bottom w:val="single" w:sz="4" w:space="0" w:color="auto"/>
            </w:tcBorders>
            <w:shd w:val="clear" w:color="auto" w:fill="FFFFFF" w:themeFill="background1"/>
            <w:vAlign w:val="center"/>
          </w:tcPr>
          <w:p w14:paraId="2A73B6A6"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9" w:type="dxa"/>
            <w:tcBorders>
              <w:top w:val="single" w:sz="12" w:space="0" w:color="auto"/>
              <w:bottom w:val="single" w:sz="4" w:space="0" w:color="auto"/>
            </w:tcBorders>
            <w:shd w:val="clear" w:color="auto" w:fill="FFFFFF" w:themeFill="background1"/>
            <w:vAlign w:val="center"/>
          </w:tcPr>
          <w:p w14:paraId="3432CCC1"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0" w:type="dxa"/>
            <w:tcBorders>
              <w:top w:val="single" w:sz="12" w:space="0" w:color="auto"/>
              <w:bottom w:val="single" w:sz="4" w:space="0" w:color="auto"/>
            </w:tcBorders>
            <w:shd w:val="clear" w:color="auto" w:fill="FFFFFF" w:themeFill="background1"/>
            <w:vAlign w:val="center"/>
          </w:tcPr>
          <w:p w14:paraId="1BE5E8C6"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851" w:type="dxa"/>
            <w:tcBorders>
              <w:top w:val="single" w:sz="12" w:space="0" w:color="auto"/>
              <w:bottom w:val="single" w:sz="4" w:space="0" w:color="auto"/>
            </w:tcBorders>
            <w:shd w:val="clear" w:color="auto" w:fill="FFFFFF" w:themeFill="background1"/>
            <w:vAlign w:val="center"/>
          </w:tcPr>
          <w:p w14:paraId="5E1FB38B"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3a</w:t>
            </w:r>
          </w:p>
        </w:tc>
        <w:tc>
          <w:tcPr>
            <w:tcW w:w="708" w:type="dxa"/>
            <w:tcBorders>
              <w:top w:val="single" w:sz="12" w:space="0" w:color="auto"/>
              <w:bottom w:val="single" w:sz="4" w:space="0" w:color="auto"/>
            </w:tcBorders>
            <w:shd w:val="clear" w:color="auto" w:fill="FFFFFF" w:themeFill="background1"/>
            <w:vAlign w:val="center"/>
          </w:tcPr>
          <w:p w14:paraId="0137BD82"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3b</w:t>
            </w:r>
          </w:p>
        </w:tc>
        <w:tc>
          <w:tcPr>
            <w:tcW w:w="1276" w:type="dxa"/>
            <w:tcBorders>
              <w:top w:val="single" w:sz="12" w:space="0" w:color="auto"/>
              <w:bottom w:val="single" w:sz="4" w:space="0" w:color="auto"/>
            </w:tcBorders>
            <w:shd w:val="clear" w:color="auto" w:fill="FFFFFF" w:themeFill="background1"/>
            <w:vAlign w:val="center"/>
          </w:tcPr>
          <w:p w14:paraId="526DC7D1"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w:t>
            </w:r>
          </w:p>
        </w:tc>
        <w:tc>
          <w:tcPr>
            <w:tcW w:w="992" w:type="dxa"/>
            <w:tcBorders>
              <w:top w:val="single" w:sz="12" w:space="0" w:color="auto"/>
              <w:bottom w:val="single" w:sz="4" w:space="0" w:color="auto"/>
            </w:tcBorders>
            <w:shd w:val="clear" w:color="auto" w:fill="FFFFFF" w:themeFill="background1"/>
            <w:vAlign w:val="center"/>
          </w:tcPr>
          <w:p w14:paraId="5897817B" w14:textId="77777777" w:rsidR="002D1426" w:rsidRPr="00D67B4C" w:rsidRDefault="002D1426" w:rsidP="00D734E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4a</w:t>
            </w:r>
          </w:p>
        </w:tc>
        <w:tc>
          <w:tcPr>
            <w:tcW w:w="993" w:type="dxa"/>
            <w:tcBorders>
              <w:top w:val="single" w:sz="12" w:space="0" w:color="auto"/>
              <w:bottom w:val="single" w:sz="4" w:space="0" w:color="auto"/>
            </w:tcBorders>
            <w:shd w:val="clear" w:color="auto" w:fill="FFFFFF" w:themeFill="background1"/>
            <w:vAlign w:val="center"/>
          </w:tcPr>
          <w:p w14:paraId="474F27D8" w14:textId="77777777" w:rsidR="002D1426" w:rsidRPr="00D67B4C" w:rsidRDefault="002D1426" w:rsidP="00D734E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commentRangeStart w:id="885"/>
            <w:r>
              <w:rPr>
                <w:b w:val="0"/>
                <w:bCs w:val="0"/>
                <w:caps w:val="0"/>
                <w:sz w:val="16"/>
                <w:szCs w:val="16"/>
                <w:lang w:val="en-US"/>
              </w:rPr>
              <w:t>4b</w:t>
            </w:r>
            <w:commentRangeEnd w:id="885"/>
            <w:r w:rsidR="00CB6011">
              <w:rPr>
                <w:rStyle w:val="Kommentarzeichen"/>
                <w:b w:val="0"/>
                <w:bCs w:val="0"/>
                <w:caps w:val="0"/>
              </w:rPr>
              <w:commentReference w:id="885"/>
            </w:r>
          </w:p>
        </w:tc>
      </w:tr>
      <w:tr w:rsidR="002D1426" w:rsidRPr="006A56FF" w14:paraId="59C38BE6"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92DC3B2"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Cluster composition</w:t>
            </w:r>
          </w:p>
        </w:tc>
        <w:tc>
          <w:tcPr>
            <w:tcW w:w="709" w:type="dxa"/>
            <w:tcBorders>
              <w:top w:val="single" w:sz="4" w:space="0" w:color="auto"/>
              <w:bottom w:val="single" w:sz="4" w:space="0" w:color="auto"/>
            </w:tcBorders>
            <w:shd w:val="clear" w:color="auto" w:fill="FFFFFF" w:themeFill="background1"/>
            <w:vAlign w:val="center"/>
          </w:tcPr>
          <w:p w14:paraId="2BB95D81"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709" w:type="dxa"/>
            <w:tcBorders>
              <w:top w:val="single" w:sz="4" w:space="0" w:color="auto"/>
              <w:bottom w:val="single" w:sz="4" w:space="0" w:color="auto"/>
            </w:tcBorders>
            <w:shd w:val="clear" w:color="auto" w:fill="FFFFFF" w:themeFill="background1"/>
            <w:vAlign w:val="center"/>
          </w:tcPr>
          <w:p w14:paraId="0144EF8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850" w:type="dxa"/>
            <w:tcBorders>
              <w:top w:val="single" w:sz="4" w:space="0" w:color="auto"/>
              <w:bottom w:val="single" w:sz="4" w:space="0" w:color="auto"/>
            </w:tcBorders>
            <w:shd w:val="clear" w:color="auto" w:fill="FFFFFF" w:themeFill="background1"/>
            <w:vAlign w:val="center"/>
          </w:tcPr>
          <w:p w14:paraId="4CA6342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1" w:type="dxa"/>
            <w:tcBorders>
              <w:top w:val="single" w:sz="4" w:space="0" w:color="auto"/>
              <w:bottom w:val="single" w:sz="4" w:space="0" w:color="auto"/>
            </w:tcBorders>
            <w:shd w:val="clear" w:color="auto" w:fill="FFFFFF" w:themeFill="background1"/>
            <w:vAlign w:val="center"/>
          </w:tcPr>
          <w:p w14:paraId="1F2BD72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8" w:type="dxa"/>
            <w:tcBorders>
              <w:top w:val="single" w:sz="4" w:space="0" w:color="auto"/>
              <w:bottom w:val="single" w:sz="4" w:space="0" w:color="auto"/>
            </w:tcBorders>
            <w:shd w:val="clear" w:color="auto" w:fill="FFFFFF" w:themeFill="background1"/>
            <w:vAlign w:val="center"/>
          </w:tcPr>
          <w:p w14:paraId="6FE8977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276" w:type="dxa"/>
            <w:tcBorders>
              <w:top w:val="single" w:sz="4" w:space="0" w:color="auto"/>
              <w:bottom w:val="single" w:sz="4" w:space="0" w:color="auto"/>
            </w:tcBorders>
            <w:shd w:val="clear" w:color="auto" w:fill="FFFFFF" w:themeFill="background1"/>
            <w:vAlign w:val="center"/>
          </w:tcPr>
          <w:p w14:paraId="49080DA5" w14:textId="77777777" w:rsidR="002D1426" w:rsidRPr="00832038"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992" w:type="dxa"/>
            <w:tcBorders>
              <w:top w:val="single" w:sz="4" w:space="0" w:color="auto"/>
              <w:bottom w:val="single" w:sz="4" w:space="0" w:color="auto"/>
            </w:tcBorders>
            <w:shd w:val="clear" w:color="auto" w:fill="FFFFFF" w:themeFill="background1"/>
            <w:vAlign w:val="center"/>
          </w:tcPr>
          <w:p w14:paraId="55004330" w14:textId="77777777" w:rsidR="002D1426" w:rsidRPr="00832038" w:rsidRDefault="002D1426" w:rsidP="00D734E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993" w:type="dxa"/>
            <w:tcBorders>
              <w:top w:val="single" w:sz="4" w:space="0" w:color="auto"/>
              <w:bottom w:val="single" w:sz="4" w:space="0" w:color="auto"/>
            </w:tcBorders>
            <w:shd w:val="clear" w:color="auto" w:fill="FFFFFF" w:themeFill="background1"/>
            <w:vAlign w:val="center"/>
          </w:tcPr>
          <w:p w14:paraId="061E76E3" w14:textId="77777777" w:rsidR="002D1426" w:rsidRPr="00832038" w:rsidRDefault="002D1426" w:rsidP="00D734E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EE, ES, FR, IL,NZ, UK, US </w:t>
            </w:r>
          </w:p>
        </w:tc>
      </w:tr>
      <w:tr w:rsidR="002D1426" w:rsidRPr="006A56FF" w14:paraId="1E66F6DD"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3DDAE18E"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Cluster Size</w:t>
            </w:r>
          </w:p>
        </w:tc>
        <w:tc>
          <w:tcPr>
            <w:tcW w:w="709" w:type="dxa"/>
            <w:tcBorders>
              <w:top w:val="single" w:sz="4" w:space="0" w:color="auto"/>
              <w:bottom w:val="single" w:sz="4" w:space="0" w:color="auto"/>
            </w:tcBorders>
            <w:shd w:val="clear" w:color="auto" w:fill="FFFFFF" w:themeFill="background1"/>
            <w:vAlign w:val="center"/>
          </w:tcPr>
          <w:p w14:paraId="110BC6C0"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tcBorders>
              <w:top w:val="single" w:sz="4" w:space="0" w:color="auto"/>
              <w:bottom w:val="single" w:sz="4" w:space="0" w:color="auto"/>
            </w:tcBorders>
            <w:shd w:val="clear" w:color="auto" w:fill="FFFFFF" w:themeFill="background1"/>
            <w:vAlign w:val="center"/>
          </w:tcPr>
          <w:p w14:paraId="0BD4762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850" w:type="dxa"/>
            <w:tcBorders>
              <w:top w:val="single" w:sz="4" w:space="0" w:color="auto"/>
              <w:bottom w:val="single" w:sz="4" w:space="0" w:color="auto"/>
            </w:tcBorders>
            <w:shd w:val="clear" w:color="auto" w:fill="FFFFFF" w:themeFill="background1"/>
            <w:vAlign w:val="center"/>
          </w:tcPr>
          <w:p w14:paraId="70C4F40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1" w:type="dxa"/>
            <w:tcBorders>
              <w:top w:val="single" w:sz="4" w:space="0" w:color="auto"/>
              <w:bottom w:val="single" w:sz="4" w:space="0" w:color="auto"/>
            </w:tcBorders>
            <w:shd w:val="clear" w:color="auto" w:fill="FFFFFF" w:themeFill="background1"/>
            <w:vAlign w:val="center"/>
          </w:tcPr>
          <w:p w14:paraId="4ED1BBA7"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8" w:type="dxa"/>
            <w:tcBorders>
              <w:top w:val="single" w:sz="4" w:space="0" w:color="auto"/>
              <w:bottom w:val="single" w:sz="4" w:space="0" w:color="auto"/>
            </w:tcBorders>
            <w:shd w:val="clear" w:color="auto" w:fill="FFFFFF" w:themeFill="background1"/>
            <w:vAlign w:val="center"/>
          </w:tcPr>
          <w:p w14:paraId="5F18E81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276" w:type="dxa"/>
            <w:tcBorders>
              <w:top w:val="single" w:sz="4" w:space="0" w:color="auto"/>
              <w:bottom w:val="single" w:sz="4" w:space="0" w:color="auto"/>
            </w:tcBorders>
            <w:shd w:val="clear" w:color="auto" w:fill="FFFFFF" w:themeFill="background1"/>
            <w:vAlign w:val="center"/>
          </w:tcPr>
          <w:p w14:paraId="598C557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992" w:type="dxa"/>
            <w:tcBorders>
              <w:top w:val="single" w:sz="4" w:space="0" w:color="auto"/>
              <w:bottom w:val="single" w:sz="4" w:space="0" w:color="auto"/>
            </w:tcBorders>
            <w:shd w:val="clear" w:color="auto" w:fill="FFFFFF" w:themeFill="background1"/>
            <w:vAlign w:val="center"/>
          </w:tcPr>
          <w:p w14:paraId="77B8201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993" w:type="dxa"/>
            <w:tcBorders>
              <w:top w:val="single" w:sz="4" w:space="0" w:color="auto"/>
              <w:bottom w:val="single" w:sz="4" w:space="0" w:color="auto"/>
            </w:tcBorders>
            <w:shd w:val="clear" w:color="auto" w:fill="FFFFFF" w:themeFill="background1"/>
            <w:vAlign w:val="center"/>
          </w:tcPr>
          <w:p w14:paraId="6DB39BA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2D1426" w:rsidRPr="006A56FF" w14:paraId="716300A5"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6F1941BE"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EXPND</w:t>
            </w:r>
          </w:p>
        </w:tc>
        <w:tc>
          <w:tcPr>
            <w:tcW w:w="709" w:type="dxa"/>
            <w:tcBorders>
              <w:top w:val="single" w:sz="4" w:space="0" w:color="auto"/>
            </w:tcBorders>
            <w:shd w:val="clear" w:color="auto" w:fill="FFFFFF" w:themeFill="background1"/>
            <w:vAlign w:val="center"/>
          </w:tcPr>
          <w:p w14:paraId="36FBFE79" w14:textId="77777777" w:rsidR="002D1426" w:rsidRPr="00FC18FA"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709" w:type="dxa"/>
            <w:tcBorders>
              <w:top w:val="single" w:sz="4" w:space="0" w:color="auto"/>
            </w:tcBorders>
            <w:shd w:val="clear" w:color="auto" w:fill="FFFFFF" w:themeFill="background1"/>
            <w:vAlign w:val="center"/>
          </w:tcPr>
          <w:p w14:paraId="7C5E49E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850" w:type="dxa"/>
            <w:tcBorders>
              <w:top w:val="single" w:sz="4" w:space="0" w:color="auto"/>
            </w:tcBorders>
            <w:shd w:val="clear" w:color="auto" w:fill="FFFFFF" w:themeFill="background1"/>
            <w:vAlign w:val="center"/>
          </w:tcPr>
          <w:p w14:paraId="484572D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1" w:type="dxa"/>
            <w:tcBorders>
              <w:top w:val="single" w:sz="4" w:space="0" w:color="auto"/>
            </w:tcBorders>
            <w:shd w:val="clear" w:color="auto" w:fill="FFFFFF" w:themeFill="background1"/>
            <w:vAlign w:val="center"/>
          </w:tcPr>
          <w:p w14:paraId="2B527E64"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8" w:type="dxa"/>
            <w:tcBorders>
              <w:top w:val="single" w:sz="4" w:space="0" w:color="auto"/>
            </w:tcBorders>
            <w:shd w:val="clear" w:color="auto" w:fill="FFFFFF" w:themeFill="background1"/>
            <w:vAlign w:val="center"/>
          </w:tcPr>
          <w:p w14:paraId="16C77A3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276" w:type="dxa"/>
            <w:tcBorders>
              <w:top w:val="single" w:sz="4" w:space="0" w:color="auto"/>
            </w:tcBorders>
            <w:shd w:val="clear" w:color="auto" w:fill="FFFFFF" w:themeFill="background1"/>
            <w:vAlign w:val="center"/>
          </w:tcPr>
          <w:p w14:paraId="7DA8C9E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992" w:type="dxa"/>
            <w:tcBorders>
              <w:top w:val="single" w:sz="4" w:space="0" w:color="auto"/>
            </w:tcBorders>
            <w:shd w:val="clear" w:color="auto" w:fill="FFFFFF" w:themeFill="background1"/>
            <w:vAlign w:val="center"/>
          </w:tcPr>
          <w:p w14:paraId="4F55892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993" w:type="dxa"/>
            <w:tcBorders>
              <w:top w:val="single" w:sz="4" w:space="0" w:color="auto"/>
            </w:tcBorders>
            <w:shd w:val="clear" w:color="auto" w:fill="FFFFFF" w:themeFill="background1"/>
            <w:vAlign w:val="center"/>
          </w:tcPr>
          <w:p w14:paraId="1F7BF49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2D1426" w:rsidRPr="006A56FF" w14:paraId="6EBCD678"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E1CB831" w14:textId="77777777" w:rsidR="002D1426" w:rsidRPr="00D67B4C" w:rsidRDefault="002D1426" w:rsidP="00D734EB">
            <w:pPr>
              <w:spacing w:line="276" w:lineRule="auto"/>
              <w:rPr>
                <w:b w:val="0"/>
                <w:bCs w:val="0"/>
                <w:caps w:val="0"/>
                <w:sz w:val="16"/>
                <w:szCs w:val="16"/>
                <w:lang w:val="en-US"/>
              </w:rPr>
            </w:pPr>
            <w:r>
              <w:rPr>
                <w:b w:val="0"/>
                <w:bCs w:val="0"/>
                <w:caps w:val="0"/>
                <w:sz w:val="16"/>
                <w:szCs w:val="16"/>
                <w:lang w:val="en-US"/>
              </w:rPr>
              <w:t>BEDS</w:t>
            </w:r>
          </w:p>
        </w:tc>
        <w:tc>
          <w:tcPr>
            <w:tcW w:w="709" w:type="dxa"/>
            <w:shd w:val="clear" w:color="auto" w:fill="FFFFFF" w:themeFill="background1"/>
            <w:vAlign w:val="center"/>
          </w:tcPr>
          <w:p w14:paraId="2ED3328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709" w:type="dxa"/>
            <w:shd w:val="clear" w:color="auto" w:fill="FFFFFF" w:themeFill="background1"/>
            <w:vAlign w:val="center"/>
          </w:tcPr>
          <w:p w14:paraId="774723B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850" w:type="dxa"/>
            <w:shd w:val="clear" w:color="auto" w:fill="FFFFFF" w:themeFill="background1"/>
            <w:vAlign w:val="center"/>
          </w:tcPr>
          <w:p w14:paraId="7F31EACF"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1" w:type="dxa"/>
            <w:shd w:val="clear" w:color="auto" w:fill="FFFFFF" w:themeFill="background1"/>
            <w:vAlign w:val="center"/>
          </w:tcPr>
          <w:p w14:paraId="390A046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8" w:type="dxa"/>
            <w:shd w:val="clear" w:color="auto" w:fill="FFFFFF" w:themeFill="background1"/>
            <w:vAlign w:val="center"/>
          </w:tcPr>
          <w:p w14:paraId="5057D15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276" w:type="dxa"/>
            <w:shd w:val="clear" w:color="auto" w:fill="FFFFFF" w:themeFill="background1"/>
            <w:vAlign w:val="center"/>
          </w:tcPr>
          <w:p w14:paraId="5406BBF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992" w:type="dxa"/>
            <w:shd w:val="clear" w:color="auto" w:fill="FFFFFF" w:themeFill="background1"/>
            <w:vAlign w:val="center"/>
          </w:tcPr>
          <w:p w14:paraId="2166BA6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993" w:type="dxa"/>
            <w:shd w:val="clear" w:color="auto" w:fill="FFFFFF" w:themeFill="background1"/>
            <w:vAlign w:val="center"/>
          </w:tcPr>
          <w:p w14:paraId="7D09743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2D1426" w:rsidRPr="006A56FF" w14:paraId="3E1363B4"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D7CAE1B"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709" w:type="dxa"/>
            <w:shd w:val="clear" w:color="auto" w:fill="FFFFFF" w:themeFill="background1"/>
            <w:vAlign w:val="center"/>
          </w:tcPr>
          <w:p w14:paraId="13302D0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709" w:type="dxa"/>
            <w:shd w:val="clear" w:color="auto" w:fill="FFFFFF" w:themeFill="background1"/>
            <w:vAlign w:val="center"/>
          </w:tcPr>
          <w:p w14:paraId="3A3C62F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850" w:type="dxa"/>
            <w:shd w:val="clear" w:color="auto" w:fill="FFFFFF" w:themeFill="background1"/>
            <w:vAlign w:val="center"/>
          </w:tcPr>
          <w:p w14:paraId="39ADC6D8"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1" w:type="dxa"/>
            <w:shd w:val="clear" w:color="auto" w:fill="FFFFFF" w:themeFill="background1"/>
            <w:vAlign w:val="center"/>
          </w:tcPr>
          <w:p w14:paraId="5AB224E2"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8" w:type="dxa"/>
            <w:shd w:val="clear" w:color="auto" w:fill="FFFFFF" w:themeFill="background1"/>
            <w:vAlign w:val="center"/>
          </w:tcPr>
          <w:p w14:paraId="7F3DD8D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276" w:type="dxa"/>
            <w:shd w:val="clear" w:color="auto" w:fill="FFFFFF" w:themeFill="background1"/>
            <w:vAlign w:val="center"/>
          </w:tcPr>
          <w:p w14:paraId="02B417F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992" w:type="dxa"/>
            <w:shd w:val="clear" w:color="auto" w:fill="FFFFFF" w:themeFill="background1"/>
            <w:vAlign w:val="center"/>
          </w:tcPr>
          <w:p w14:paraId="5208BF71"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993" w:type="dxa"/>
            <w:shd w:val="clear" w:color="auto" w:fill="FFFFFF" w:themeFill="background1"/>
            <w:vAlign w:val="center"/>
          </w:tcPr>
          <w:p w14:paraId="34A521ED"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2D1426" w:rsidRPr="006A56FF" w14:paraId="317DEC5D"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8E4CBBB"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PEXPND</w:t>
            </w:r>
          </w:p>
        </w:tc>
        <w:tc>
          <w:tcPr>
            <w:tcW w:w="709" w:type="dxa"/>
            <w:shd w:val="clear" w:color="auto" w:fill="FFFFFF" w:themeFill="background1"/>
            <w:vAlign w:val="center"/>
          </w:tcPr>
          <w:p w14:paraId="4C68888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709" w:type="dxa"/>
            <w:shd w:val="clear" w:color="auto" w:fill="FFFFFF" w:themeFill="background1"/>
            <w:vAlign w:val="center"/>
          </w:tcPr>
          <w:p w14:paraId="614A2A02"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850" w:type="dxa"/>
            <w:shd w:val="clear" w:color="auto" w:fill="FFFFFF" w:themeFill="background1"/>
            <w:vAlign w:val="center"/>
          </w:tcPr>
          <w:p w14:paraId="753A8AC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1" w:type="dxa"/>
            <w:shd w:val="clear" w:color="auto" w:fill="FFFFFF" w:themeFill="background1"/>
            <w:vAlign w:val="center"/>
          </w:tcPr>
          <w:p w14:paraId="61EBF93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8" w:type="dxa"/>
            <w:shd w:val="clear" w:color="auto" w:fill="FFFFFF" w:themeFill="background1"/>
            <w:vAlign w:val="center"/>
          </w:tcPr>
          <w:p w14:paraId="34C5BBD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276" w:type="dxa"/>
            <w:shd w:val="clear" w:color="auto" w:fill="FFFFFF" w:themeFill="background1"/>
            <w:vAlign w:val="center"/>
          </w:tcPr>
          <w:p w14:paraId="20C39AF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992" w:type="dxa"/>
            <w:shd w:val="clear" w:color="auto" w:fill="FFFFFF" w:themeFill="background1"/>
            <w:vAlign w:val="center"/>
          </w:tcPr>
          <w:p w14:paraId="0B1CE59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993" w:type="dxa"/>
            <w:shd w:val="clear" w:color="auto" w:fill="FFFFFF" w:themeFill="background1"/>
            <w:vAlign w:val="center"/>
          </w:tcPr>
          <w:p w14:paraId="6EA0FFB0"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2D1426" w:rsidRPr="006A56FF" w14:paraId="768FDB35"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6E17524"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709" w:type="dxa"/>
            <w:shd w:val="clear" w:color="auto" w:fill="FFFFFF" w:themeFill="background1"/>
            <w:vAlign w:val="center"/>
          </w:tcPr>
          <w:p w14:paraId="5257B93F"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709" w:type="dxa"/>
            <w:shd w:val="clear" w:color="auto" w:fill="FFFFFF" w:themeFill="background1"/>
            <w:vAlign w:val="center"/>
          </w:tcPr>
          <w:p w14:paraId="0A6A978E"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850" w:type="dxa"/>
            <w:shd w:val="clear" w:color="auto" w:fill="FFFFFF" w:themeFill="background1"/>
            <w:vAlign w:val="center"/>
          </w:tcPr>
          <w:p w14:paraId="3644EB1E"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1" w:type="dxa"/>
            <w:shd w:val="clear" w:color="auto" w:fill="FFFFFF" w:themeFill="background1"/>
            <w:vAlign w:val="center"/>
          </w:tcPr>
          <w:p w14:paraId="0CFCB12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8" w:type="dxa"/>
            <w:shd w:val="clear" w:color="auto" w:fill="FFFFFF" w:themeFill="background1"/>
            <w:vAlign w:val="center"/>
          </w:tcPr>
          <w:p w14:paraId="5524AAB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shd w:val="clear" w:color="auto" w:fill="FFFFFF" w:themeFill="background1"/>
            <w:vAlign w:val="center"/>
          </w:tcPr>
          <w:p w14:paraId="7AB5F2E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992" w:type="dxa"/>
            <w:shd w:val="clear" w:color="auto" w:fill="FFFFFF" w:themeFill="background1"/>
            <w:vAlign w:val="center"/>
          </w:tcPr>
          <w:p w14:paraId="3133E87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993" w:type="dxa"/>
            <w:shd w:val="clear" w:color="auto" w:fill="FFFFFF" w:themeFill="background1"/>
            <w:vAlign w:val="center"/>
          </w:tcPr>
          <w:p w14:paraId="2F69528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2D1426" w:rsidRPr="006A56FF" w14:paraId="193CA742"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7D97C1D"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LEX 65+</w:t>
            </w:r>
          </w:p>
        </w:tc>
        <w:tc>
          <w:tcPr>
            <w:tcW w:w="709" w:type="dxa"/>
            <w:shd w:val="clear" w:color="auto" w:fill="FFFFFF" w:themeFill="background1"/>
            <w:vAlign w:val="center"/>
          </w:tcPr>
          <w:p w14:paraId="3D7B21C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709" w:type="dxa"/>
            <w:shd w:val="clear" w:color="auto" w:fill="FFFFFF" w:themeFill="background1"/>
            <w:vAlign w:val="center"/>
          </w:tcPr>
          <w:p w14:paraId="37CAABF3"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850" w:type="dxa"/>
            <w:shd w:val="clear" w:color="auto" w:fill="FFFFFF" w:themeFill="background1"/>
            <w:vAlign w:val="center"/>
          </w:tcPr>
          <w:p w14:paraId="75336403"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1" w:type="dxa"/>
            <w:shd w:val="clear" w:color="auto" w:fill="FFFFFF" w:themeFill="background1"/>
            <w:vAlign w:val="center"/>
          </w:tcPr>
          <w:p w14:paraId="4F90C60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8" w:type="dxa"/>
            <w:shd w:val="clear" w:color="auto" w:fill="FFFFFF" w:themeFill="background1"/>
            <w:vAlign w:val="center"/>
          </w:tcPr>
          <w:p w14:paraId="00097C4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276" w:type="dxa"/>
            <w:shd w:val="clear" w:color="auto" w:fill="FFFFFF" w:themeFill="background1"/>
            <w:vAlign w:val="center"/>
          </w:tcPr>
          <w:p w14:paraId="06F11D5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992" w:type="dxa"/>
            <w:shd w:val="clear" w:color="auto" w:fill="FFFFFF" w:themeFill="background1"/>
            <w:vAlign w:val="center"/>
          </w:tcPr>
          <w:p w14:paraId="6B00386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993" w:type="dxa"/>
            <w:shd w:val="clear" w:color="auto" w:fill="FFFFFF" w:themeFill="background1"/>
            <w:vAlign w:val="center"/>
          </w:tcPr>
          <w:p w14:paraId="028090B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2D1426" w:rsidRPr="006A56FF" w14:paraId="65ADC6F2"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6E93C3C"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lastRenderedPageBreak/>
              <w:t>SPH</w:t>
            </w:r>
          </w:p>
        </w:tc>
        <w:tc>
          <w:tcPr>
            <w:tcW w:w="709" w:type="dxa"/>
            <w:shd w:val="clear" w:color="auto" w:fill="FFFFFF" w:themeFill="background1"/>
            <w:vAlign w:val="center"/>
          </w:tcPr>
          <w:p w14:paraId="7CB8AF8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709" w:type="dxa"/>
            <w:shd w:val="clear" w:color="auto" w:fill="FFFFFF" w:themeFill="background1"/>
            <w:vAlign w:val="center"/>
          </w:tcPr>
          <w:p w14:paraId="5433815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850" w:type="dxa"/>
            <w:shd w:val="clear" w:color="auto" w:fill="FFFFFF" w:themeFill="background1"/>
            <w:vAlign w:val="center"/>
          </w:tcPr>
          <w:p w14:paraId="56F5238B"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1" w:type="dxa"/>
            <w:shd w:val="clear" w:color="auto" w:fill="FFFFFF" w:themeFill="background1"/>
            <w:vAlign w:val="center"/>
          </w:tcPr>
          <w:p w14:paraId="156175E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8" w:type="dxa"/>
            <w:shd w:val="clear" w:color="auto" w:fill="FFFFFF" w:themeFill="background1"/>
            <w:vAlign w:val="center"/>
          </w:tcPr>
          <w:p w14:paraId="56F4A95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276" w:type="dxa"/>
            <w:shd w:val="clear" w:color="auto" w:fill="FFFFFF" w:themeFill="background1"/>
            <w:vAlign w:val="center"/>
          </w:tcPr>
          <w:p w14:paraId="0311053D"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992" w:type="dxa"/>
            <w:shd w:val="clear" w:color="auto" w:fill="FFFFFF" w:themeFill="background1"/>
            <w:vAlign w:val="center"/>
          </w:tcPr>
          <w:p w14:paraId="3F02A31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993" w:type="dxa"/>
            <w:shd w:val="clear" w:color="auto" w:fill="FFFFFF" w:themeFill="background1"/>
            <w:vAlign w:val="center"/>
          </w:tcPr>
          <w:p w14:paraId="6337907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r w:rsidR="002D1426" w:rsidRPr="006A56FF" w14:paraId="5993959E"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6B62813"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CIDX</w:t>
            </w:r>
          </w:p>
        </w:tc>
        <w:tc>
          <w:tcPr>
            <w:tcW w:w="709" w:type="dxa"/>
            <w:shd w:val="clear" w:color="auto" w:fill="FFFFFF" w:themeFill="background1"/>
            <w:vAlign w:val="center"/>
          </w:tcPr>
          <w:p w14:paraId="252C4BE7"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709" w:type="dxa"/>
            <w:shd w:val="clear" w:color="auto" w:fill="FFFFFF" w:themeFill="background1"/>
            <w:vAlign w:val="center"/>
          </w:tcPr>
          <w:p w14:paraId="2F689F1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5BABAB0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1" w:type="dxa"/>
            <w:shd w:val="clear" w:color="auto" w:fill="FFFFFF" w:themeFill="background1"/>
            <w:vAlign w:val="center"/>
          </w:tcPr>
          <w:p w14:paraId="63CC8FB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8" w:type="dxa"/>
            <w:shd w:val="clear" w:color="auto" w:fill="FFFFFF" w:themeFill="background1"/>
            <w:vAlign w:val="center"/>
          </w:tcPr>
          <w:p w14:paraId="39B35D5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276" w:type="dxa"/>
            <w:shd w:val="clear" w:color="auto" w:fill="FFFFFF" w:themeFill="background1"/>
            <w:vAlign w:val="center"/>
          </w:tcPr>
          <w:p w14:paraId="310FB87B"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992" w:type="dxa"/>
            <w:shd w:val="clear" w:color="auto" w:fill="FFFFFF" w:themeFill="background1"/>
            <w:vAlign w:val="center"/>
          </w:tcPr>
          <w:p w14:paraId="4325082C"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993" w:type="dxa"/>
            <w:shd w:val="clear" w:color="auto" w:fill="FFFFFF" w:themeFill="background1"/>
            <w:vAlign w:val="center"/>
          </w:tcPr>
          <w:p w14:paraId="7EB7506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2D1426" w:rsidRPr="006A56FF" w14:paraId="3A930827"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tcBorders>
            <w:shd w:val="clear" w:color="auto" w:fill="FFFFFF" w:themeFill="background1"/>
            <w:vAlign w:val="center"/>
          </w:tcPr>
          <w:p w14:paraId="0DDFBC52"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MTAB</w:t>
            </w:r>
          </w:p>
        </w:tc>
        <w:tc>
          <w:tcPr>
            <w:tcW w:w="709" w:type="dxa"/>
            <w:tcBorders>
              <w:bottom w:val="single" w:sz="12" w:space="0" w:color="auto"/>
            </w:tcBorders>
            <w:shd w:val="clear" w:color="auto" w:fill="FFFFFF" w:themeFill="background1"/>
            <w:vAlign w:val="center"/>
          </w:tcPr>
          <w:p w14:paraId="5B485B2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tcBorders>
              <w:bottom w:val="single" w:sz="12" w:space="0" w:color="auto"/>
            </w:tcBorders>
            <w:shd w:val="clear" w:color="auto" w:fill="FFFFFF" w:themeFill="background1"/>
            <w:vAlign w:val="center"/>
          </w:tcPr>
          <w:p w14:paraId="01DE8878"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tcBorders>
              <w:bottom w:val="single" w:sz="12" w:space="0" w:color="auto"/>
            </w:tcBorders>
            <w:shd w:val="clear" w:color="auto" w:fill="FFFFFF" w:themeFill="background1"/>
            <w:vAlign w:val="center"/>
          </w:tcPr>
          <w:p w14:paraId="51262322"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1" w:type="dxa"/>
            <w:tcBorders>
              <w:bottom w:val="single" w:sz="12" w:space="0" w:color="auto"/>
            </w:tcBorders>
            <w:shd w:val="clear" w:color="auto" w:fill="FFFFFF" w:themeFill="background1"/>
            <w:vAlign w:val="center"/>
          </w:tcPr>
          <w:p w14:paraId="3F1EAA64"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8" w:type="dxa"/>
            <w:tcBorders>
              <w:bottom w:val="single" w:sz="12" w:space="0" w:color="auto"/>
            </w:tcBorders>
            <w:shd w:val="clear" w:color="auto" w:fill="FFFFFF" w:themeFill="background1"/>
            <w:vAlign w:val="center"/>
          </w:tcPr>
          <w:p w14:paraId="167BA36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tcBorders>
              <w:bottom w:val="single" w:sz="12" w:space="0" w:color="auto"/>
            </w:tcBorders>
            <w:shd w:val="clear" w:color="auto" w:fill="FFFFFF" w:themeFill="background1"/>
            <w:vAlign w:val="center"/>
          </w:tcPr>
          <w:p w14:paraId="2038A7E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2" w:type="dxa"/>
            <w:tcBorders>
              <w:bottom w:val="single" w:sz="12" w:space="0" w:color="auto"/>
            </w:tcBorders>
            <w:shd w:val="clear" w:color="auto" w:fill="FFFFFF" w:themeFill="background1"/>
            <w:vAlign w:val="center"/>
          </w:tcPr>
          <w:p w14:paraId="388DD13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3" w:type="dxa"/>
            <w:tcBorders>
              <w:bottom w:val="single" w:sz="12" w:space="0" w:color="auto"/>
            </w:tcBorders>
            <w:shd w:val="clear" w:color="auto" w:fill="FFFFFF" w:themeFill="background1"/>
            <w:vAlign w:val="center"/>
          </w:tcPr>
          <w:p w14:paraId="33A0CADB"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bookmarkEnd w:id="884"/>
    </w:tbl>
    <w:p w14:paraId="7BF5BD9E" w14:textId="77777777" w:rsidR="002D1426" w:rsidRDefault="002D1426" w:rsidP="00B6557F">
      <w:pPr>
        <w:spacing w:after="160" w:line="360" w:lineRule="auto"/>
        <w:jc w:val="both"/>
        <w:rPr>
          <w:rFonts w:eastAsiaTheme="minorHAnsi"/>
          <w:iCs/>
          <w:color w:val="auto"/>
          <w:szCs w:val="18"/>
          <w:lang w:val="en-US"/>
        </w:rPr>
      </w:pPr>
    </w:p>
    <w:p w14:paraId="5A92FC0C" w14:textId="0C3DFC7D"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ins w:id="886" w:author="Mareike Ariaans" w:date="2020-07-07T10:01:00Z">
        <w:r w:rsidR="00D0320B" w:rsidRPr="00C83EC5">
          <w:rPr>
            <w:rFonts w:eastAsiaTheme="minorHAnsi"/>
            <w:b/>
            <w:iCs/>
            <w:color w:val="auto"/>
            <w:szCs w:val="18"/>
            <w:lang w:val="en-US"/>
          </w:rPr>
          <w:t xml:space="preserve">low-performance </w:t>
        </w:r>
      </w:ins>
      <w:ins w:id="887" w:author="Mareike Ariaans" w:date="2020-07-07T10:02:00Z">
        <w:r w:rsidR="00D0320B">
          <w:rPr>
            <w:rFonts w:eastAsiaTheme="minorHAnsi"/>
            <w:b/>
            <w:iCs/>
            <w:color w:val="auto"/>
            <w:szCs w:val="18"/>
            <w:lang w:val="en-US"/>
          </w:rPr>
          <w:t xml:space="preserve"> and </w:t>
        </w:r>
      </w:ins>
      <w:r w:rsidRPr="00C83EC5">
        <w:rPr>
          <w:rFonts w:eastAsiaTheme="minorHAnsi"/>
          <w:b/>
          <w:iCs/>
          <w:color w:val="auto"/>
          <w:szCs w:val="18"/>
          <w:lang w:val="en-US"/>
        </w:rPr>
        <w:t>low</w:t>
      </w:r>
      <w:ins w:id="888" w:author="Mareike Ariaans" w:date="2020-07-06T16:52:00Z">
        <w:r w:rsidR="00F9013E" w:rsidRPr="00C83EC5" w:rsidDel="00F9013E">
          <w:rPr>
            <w:rFonts w:eastAsiaTheme="minorHAnsi"/>
            <w:b/>
            <w:iCs/>
            <w:color w:val="auto"/>
            <w:szCs w:val="18"/>
            <w:lang w:val="en-US"/>
          </w:rPr>
          <w:t xml:space="preserve"> </w:t>
        </w:r>
      </w:ins>
      <w:del w:id="889" w:author="Mareike Ariaans" w:date="2020-07-06T16:52:00Z">
        <w:r w:rsidRPr="00C83EC5" w:rsidDel="00F9013E">
          <w:rPr>
            <w:rFonts w:eastAsiaTheme="minorHAnsi"/>
            <w:b/>
            <w:iCs/>
            <w:color w:val="auto"/>
            <w:szCs w:val="18"/>
            <w:lang w:val="en-US"/>
          </w:rPr>
          <w:delText xml:space="preserve"> supply</w:delText>
        </w:r>
      </w:del>
      <w:r w:rsidRPr="00C83EC5">
        <w:rPr>
          <w:rFonts w:eastAsiaTheme="minorHAnsi"/>
          <w:b/>
          <w:iCs/>
          <w:color w:val="auto"/>
          <w:szCs w:val="18"/>
          <w:lang w:val="en-US"/>
        </w:rPr>
        <w:t xml:space="preserve">-supply </w:t>
      </w:r>
      <w:del w:id="890" w:author="Mareike Ariaans" w:date="2020-07-07T10:02:00Z">
        <w:r w:rsidRPr="00C83EC5" w:rsidDel="00D0320B">
          <w:rPr>
            <w:rFonts w:eastAsiaTheme="minorHAnsi"/>
            <w:b/>
            <w:iCs/>
            <w:color w:val="auto"/>
            <w:szCs w:val="18"/>
            <w:lang w:val="en-US"/>
          </w:rPr>
          <w:delText xml:space="preserve">and </w:delText>
        </w:r>
      </w:del>
      <w:del w:id="891" w:author="Mareike Ariaans" w:date="2020-07-07T10:01:00Z">
        <w:r w:rsidRPr="00C83EC5" w:rsidDel="00D0320B">
          <w:rPr>
            <w:rFonts w:eastAsiaTheme="minorHAnsi"/>
            <w:b/>
            <w:iCs/>
            <w:color w:val="auto"/>
            <w:szCs w:val="18"/>
            <w:lang w:val="en-US"/>
          </w:rPr>
          <w:delText xml:space="preserve">low-performance </w:delText>
        </w:r>
      </w:del>
      <w:r w:rsidRPr="00C83EC5">
        <w:rPr>
          <w:rFonts w:eastAsiaTheme="minorHAnsi"/>
          <w:b/>
          <w:iCs/>
          <w:color w:val="auto"/>
          <w:szCs w:val="18"/>
          <w:lang w:val="en-US"/>
        </w:rPr>
        <w:t>system</w:t>
      </w:r>
    </w:p>
    <w:p w14:paraId="53DC51BE" w14:textId="698B4EB4" w:rsidR="00C83EC5" w:rsidRPr="00C83EC5" w:rsidRDefault="00C83EC5" w:rsidP="00C83EC5">
      <w:pPr>
        <w:spacing w:after="160" w:line="360" w:lineRule="auto"/>
        <w:jc w:val="both"/>
        <w:rPr>
          <w:rFonts w:eastAsiaTheme="minorHAnsi"/>
          <w:iCs/>
          <w:color w:val="auto"/>
          <w:szCs w:val="18"/>
          <w:lang w:val="en-US"/>
        </w:rPr>
      </w:pPr>
      <w:r w:rsidRPr="00C83EC5">
        <w:rPr>
          <w:rFonts w:eastAsiaTheme="minorHAnsi"/>
          <w:iCs/>
          <w:color w:val="auto"/>
          <w:szCs w:val="18"/>
          <w:lang w:val="en-US"/>
        </w:rPr>
        <w:t xml:space="preserve">The first system is marked </w:t>
      </w:r>
      <w:r w:rsidR="00901F8F">
        <w:rPr>
          <w:rFonts w:eastAsiaTheme="minorHAnsi"/>
          <w:iCs/>
          <w:color w:val="auto"/>
          <w:szCs w:val="18"/>
          <w:lang w:val="en-US"/>
        </w:rPr>
        <w:t>by</w:t>
      </w:r>
      <w:r w:rsidRPr="00C83EC5">
        <w:rPr>
          <w:rFonts w:eastAsiaTheme="minorHAnsi"/>
          <w:iCs/>
          <w:color w:val="auto"/>
          <w:szCs w:val="18"/>
          <w:lang w:val="en-US"/>
        </w:rPr>
        <w:t xml:space="preserve"> low levels of supply</w:t>
      </w:r>
      <w:ins w:id="892" w:author="Mareike Ariaans" w:date="2020-07-06T16:41:00Z">
        <w:r w:rsidR="00901F8F">
          <w:rPr>
            <w:rFonts w:eastAsiaTheme="minorHAnsi"/>
            <w:iCs/>
            <w:color w:val="auto"/>
            <w:szCs w:val="18"/>
            <w:lang w:val="en-US"/>
          </w:rPr>
          <w:t>,</w:t>
        </w:r>
      </w:ins>
      <w:r w:rsidRPr="00C83EC5">
        <w:rPr>
          <w:rFonts w:eastAsiaTheme="minorHAnsi"/>
          <w:iCs/>
          <w:color w:val="auto"/>
          <w:szCs w:val="18"/>
          <w:lang w:val="en-US"/>
        </w:rPr>
        <w:t xml:space="preserve"> </w:t>
      </w:r>
      <w:del w:id="893" w:author="Mareike Ariaans" w:date="2020-07-06T16:41:00Z">
        <w:r w:rsidRPr="00C83EC5" w:rsidDel="00901F8F">
          <w:rPr>
            <w:rFonts w:eastAsiaTheme="minorHAnsi"/>
            <w:iCs/>
            <w:color w:val="auto"/>
            <w:szCs w:val="18"/>
            <w:lang w:val="en-US"/>
          </w:rPr>
          <w:delText xml:space="preserve">from </w:delText>
        </w:r>
      </w:del>
      <w:r w:rsidRPr="00C83EC5">
        <w:rPr>
          <w:rFonts w:eastAsiaTheme="minorHAnsi"/>
          <w:iCs/>
          <w:color w:val="auto"/>
          <w:szCs w:val="18"/>
          <w:lang w:val="en-US"/>
        </w:rPr>
        <w:t xml:space="preserve">which results in a low level of performance. It has by far the lowest </w:t>
      </w:r>
      <w:ins w:id="894" w:author="Mareike Ariaans" w:date="2020-07-06T16:42:00Z">
        <w:r w:rsidR="00901F8F">
          <w:rPr>
            <w:rFonts w:eastAsiaTheme="minorHAnsi"/>
            <w:iCs/>
            <w:color w:val="auto"/>
            <w:szCs w:val="18"/>
            <w:lang w:val="en-US"/>
          </w:rPr>
          <w:t xml:space="preserve">overall </w:t>
        </w:r>
      </w:ins>
      <w:r w:rsidRPr="00C83EC5">
        <w:rPr>
          <w:rFonts w:eastAsiaTheme="minorHAnsi"/>
          <w:iCs/>
          <w:color w:val="auto"/>
          <w:szCs w:val="18"/>
          <w:lang w:val="en-US"/>
        </w:rPr>
        <w:t>expenditure</w:t>
      </w:r>
      <w:del w:id="895" w:author="Mareike Ariaans" w:date="2020-07-06T16:42:00Z">
        <w:r w:rsidRPr="00C83EC5" w:rsidDel="00901F8F">
          <w:rPr>
            <w:rFonts w:eastAsiaTheme="minorHAnsi"/>
            <w:iCs/>
            <w:color w:val="auto"/>
            <w:szCs w:val="18"/>
            <w:lang w:val="en-US"/>
          </w:rPr>
          <w:delText>s</w:delText>
        </w:r>
      </w:del>
      <w:del w:id="896" w:author="Mareike Ariaans" w:date="2020-07-06T16:41:00Z">
        <w:r w:rsidRPr="00C83EC5" w:rsidDel="00901F8F">
          <w:rPr>
            <w:rFonts w:eastAsiaTheme="minorHAnsi"/>
            <w:iCs/>
            <w:color w:val="auto"/>
            <w:szCs w:val="18"/>
            <w:lang w:val="en-US"/>
          </w:rPr>
          <w:delText xml:space="preserve"> (public and private)</w:delText>
        </w:r>
      </w:del>
      <w:r w:rsidRPr="00C83EC5">
        <w:rPr>
          <w:rFonts w:eastAsiaTheme="minorHAnsi"/>
          <w:iCs/>
          <w:color w:val="auto"/>
          <w:szCs w:val="18"/>
          <w:lang w:val="en-US"/>
        </w:rPr>
        <w:t>, beds</w:t>
      </w:r>
      <w:ins w:id="897" w:author="Mareike Ariaans" w:date="2020-07-06T16:42:00Z">
        <w:r w:rsidR="00901F8F">
          <w:rPr>
            <w:rFonts w:eastAsiaTheme="minorHAnsi"/>
            <w:iCs/>
            <w:color w:val="auto"/>
            <w:szCs w:val="18"/>
            <w:lang w:val="en-US"/>
          </w:rPr>
          <w:t>,</w:t>
        </w:r>
      </w:ins>
      <w:r w:rsidRPr="00C83EC5">
        <w:rPr>
          <w:rFonts w:eastAsiaTheme="minorHAnsi"/>
          <w:iCs/>
          <w:color w:val="auto"/>
          <w:szCs w:val="18"/>
          <w:lang w:val="en-US"/>
        </w:rPr>
        <w:t xml:space="preserve"> and recipients</w:t>
      </w:r>
      <w:ins w:id="898" w:author="Mareike Ariaans" w:date="2020-07-06T16:42:00Z">
        <w:r w:rsidR="00901F8F">
          <w:rPr>
            <w:rFonts w:eastAsiaTheme="minorHAnsi"/>
            <w:iCs/>
            <w:color w:val="auto"/>
            <w:szCs w:val="18"/>
            <w:lang w:val="en-US"/>
          </w:rPr>
          <w:t xml:space="preserve"> in comparison to all other system-types</w:t>
        </w:r>
      </w:ins>
      <w:r w:rsidRPr="00C83EC5">
        <w:rPr>
          <w:rFonts w:eastAsiaTheme="minorHAnsi"/>
          <w:iCs/>
          <w:color w:val="auto"/>
          <w:szCs w:val="18"/>
          <w:lang w:val="en-US"/>
        </w:rPr>
        <w:t xml:space="preserve">. Although </w:t>
      </w:r>
      <w:ins w:id="899" w:author="Mareike Ariaans" w:date="2020-07-06T16:43:00Z">
        <w:r w:rsidR="00901F8F">
          <w:rPr>
            <w:rFonts w:eastAsiaTheme="minorHAnsi"/>
            <w:iCs/>
            <w:color w:val="auto"/>
            <w:szCs w:val="18"/>
            <w:lang w:val="en-US"/>
          </w:rPr>
          <w:t xml:space="preserve">countries of </w:t>
        </w:r>
      </w:ins>
      <w:r w:rsidRPr="00C83EC5">
        <w:rPr>
          <w:rFonts w:eastAsiaTheme="minorHAnsi"/>
          <w:iCs/>
          <w:color w:val="auto"/>
          <w:szCs w:val="18"/>
          <w:lang w:val="en-US"/>
        </w:rPr>
        <w:t xml:space="preserve">this </w:t>
      </w:r>
      <w:ins w:id="900" w:author="Mareike Ariaans" w:date="2020-07-06T16:43:00Z">
        <w:r w:rsidR="00901F8F">
          <w:rPr>
            <w:rFonts w:eastAsiaTheme="minorHAnsi"/>
            <w:iCs/>
            <w:color w:val="auto"/>
            <w:szCs w:val="18"/>
            <w:lang w:val="en-US"/>
          </w:rPr>
          <w:t xml:space="preserve">LTC </w:t>
        </w:r>
      </w:ins>
      <w:r w:rsidRPr="00C83EC5">
        <w:rPr>
          <w:rFonts w:eastAsiaTheme="minorHAnsi"/>
          <w:iCs/>
          <w:color w:val="auto"/>
          <w:szCs w:val="18"/>
          <w:lang w:val="en-US"/>
        </w:rPr>
        <w:t>system</w:t>
      </w:r>
      <w:ins w:id="901" w:author="Mareike Ariaans" w:date="2020-07-06T16:43:00Z">
        <w:r w:rsidR="00901F8F">
          <w:rPr>
            <w:rFonts w:eastAsiaTheme="minorHAnsi"/>
            <w:iCs/>
            <w:color w:val="auto"/>
            <w:szCs w:val="18"/>
            <w:lang w:val="en-US"/>
          </w:rPr>
          <w:t xml:space="preserve"> type</w:t>
        </w:r>
      </w:ins>
      <w:r w:rsidRPr="00C83EC5">
        <w:rPr>
          <w:rFonts w:eastAsiaTheme="minorHAnsi"/>
          <w:iCs/>
          <w:color w:val="auto"/>
          <w:szCs w:val="18"/>
          <w:lang w:val="en-US"/>
        </w:rPr>
        <w:t xml:space="preserve"> </w:t>
      </w:r>
      <w:ins w:id="902" w:author="Mareike Ariaans" w:date="2020-07-06T16:43:00Z">
        <w:r w:rsidR="00901F8F">
          <w:rPr>
            <w:rFonts w:eastAsiaTheme="minorHAnsi"/>
            <w:iCs/>
            <w:color w:val="auto"/>
            <w:szCs w:val="18"/>
            <w:lang w:val="en-US"/>
          </w:rPr>
          <w:t xml:space="preserve">have </w:t>
        </w:r>
      </w:ins>
      <w:ins w:id="903" w:author="Mareike Ariaans" w:date="2020-07-06T16:44:00Z">
        <w:r w:rsidR="00901F8F">
          <w:rPr>
            <w:rFonts w:eastAsiaTheme="minorHAnsi"/>
            <w:iCs/>
            <w:color w:val="auto"/>
            <w:szCs w:val="18"/>
            <w:lang w:val="en-US"/>
          </w:rPr>
          <w:t>low acces barriers by</w:t>
        </w:r>
      </w:ins>
      <w:del w:id="904" w:author="Mareike Ariaans" w:date="2020-07-06T16:43:00Z">
        <w:r w:rsidRPr="00C83EC5" w:rsidDel="00901F8F">
          <w:rPr>
            <w:rFonts w:eastAsiaTheme="minorHAnsi"/>
            <w:iCs/>
            <w:color w:val="auto"/>
            <w:szCs w:val="18"/>
            <w:lang w:val="en-US"/>
          </w:rPr>
          <w:delText xml:space="preserve">has </w:delText>
        </w:r>
      </w:del>
      <w:ins w:id="905" w:author="Mareike Ariaans" w:date="2020-07-06T16:43:00Z">
        <w:r w:rsidR="00901F8F">
          <w:rPr>
            <w:rFonts w:eastAsiaTheme="minorHAnsi"/>
            <w:iCs/>
            <w:color w:val="auto"/>
            <w:szCs w:val="18"/>
            <w:lang w:val="en-US"/>
          </w:rPr>
          <w:t xml:space="preserve">appling </w:t>
        </w:r>
      </w:ins>
      <w:r w:rsidRPr="00C83EC5">
        <w:rPr>
          <w:rFonts w:eastAsiaTheme="minorHAnsi"/>
          <w:iCs/>
          <w:color w:val="auto"/>
          <w:szCs w:val="18"/>
          <w:lang w:val="en-US"/>
        </w:rPr>
        <w:t>no means-testing and a low level of choice restrictions</w:t>
      </w:r>
      <w:del w:id="906" w:author="Mareike Ariaans" w:date="2020-07-06T16:44:00Z">
        <w:r w:rsidRPr="00C83EC5" w:rsidDel="005562E8">
          <w:rPr>
            <w:rFonts w:eastAsiaTheme="minorHAnsi"/>
            <w:iCs/>
            <w:color w:val="auto"/>
            <w:szCs w:val="18"/>
            <w:lang w:val="en-US"/>
          </w:rPr>
          <w:delText>, cash availability is primarly bound to LTC services and aids</w:delText>
        </w:r>
      </w:del>
      <w:ins w:id="907" w:author="Mareike Ariaans" w:date="2020-07-06T16:44:00Z">
        <w:r w:rsidR="005562E8">
          <w:rPr>
            <w:rFonts w:eastAsiaTheme="minorHAnsi"/>
            <w:iCs/>
            <w:color w:val="auto"/>
            <w:szCs w:val="18"/>
            <w:lang w:val="en-US"/>
          </w:rPr>
          <w:t>, bound cash benefits hint at a</w:t>
        </w:r>
      </w:ins>
      <w:ins w:id="908" w:author="Mareike Ariaans" w:date="2020-07-06T17:02:00Z">
        <w:r w:rsidR="00C65A29">
          <w:rPr>
            <w:rFonts w:eastAsiaTheme="minorHAnsi"/>
            <w:iCs/>
            <w:color w:val="auto"/>
            <w:szCs w:val="18"/>
            <w:lang w:val="en-US"/>
          </w:rPr>
          <w:t xml:space="preserve"> </w:t>
        </w:r>
      </w:ins>
      <w:ins w:id="909" w:author="Mareike Ariaans" w:date="2020-07-06T16:44:00Z">
        <w:r w:rsidR="005562E8">
          <w:rPr>
            <w:rFonts w:eastAsiaTheme="minorHAnsi"/>
            <w:iCs/>
            <w:color w:val="auto"/>
            <w:szCs w:val="18"/>
            <w:lang w:val="en-US"/>
          </w:rPr>
          <w:t>high level of informal care provision</w:t>
        </w:r>
      </w:ins>
      <w:r w:rsidRPr="00C83EC5">
        <w:rPr>
          <w:rFonts w:eastAsiaTheme="minorHAnsi"/>
          <w:iCs/>
          <w:color w:val="auto"/>
          <w:szCs w:val="18"/>
          <w:lang w:val="en-US"/>
        </w:rPr>
        <w:t>.</w:t>
      </w:r>
      <w:ins w:id="910" w:author="Mareike Ariaans" w:date="2020-07-06T16:45:00Z">
        <w:r w:rsidR="005562E8">
          <w:rPr>
            <w:rFonts w:eastAsiaTheme="minorHAnsi"/>
            <w:iCs/>
            <w:color w:val="auto"/>
            <w:szCs w:val="18"/>
            <w:lang w:val="en-US"/>
          </w:rPr>
          <w:t xml:space="preserve"> However, private LTC expenditure is the lowest of all system types.</w:t>
        </w:r>
      </w:ins>
      <w:ins w:id="911" w:author="Mareike Ariaans" w:date="2020-07-06T16:46:00Z">
        <w:r w:rsidR="005562E8">
          <w:rPr>
            <w:rFonts w:eastAsiaTheme="minorHAnsi"/>
            <w:iCs/>
            <w:color w:val="auto"/>
            <w:szCs w:val="18"/>
            <w:lang w:val="en-US"/>
          </w:rPr>
          <w:t xml:space="preserve"> Performance of these systems measured by</w:t>
        </w:r>
      </w:ins>
      <w:r w:rsidRPr="00C83EC5">
        <w:rPr>
          <w:rFonts w:eastAsiaTheme="minorHAnsi"/>
          <w:iCs/>
          <w:color w:val="auto"/>
          <w:szCs w:val="18"/>
          <w:lang w:val="en-US"/>
        </w:rPr>
        <w:t xml:space="preserve"> </w:t>
      </w:r>
      <w:del w:id="912" w:author="Mareike Ariaans" w:date="2020-07-06T16:47:00Z">
        <w:r w:rsidRPr="00C83EC5" w:rsidDel="005562E8">
          <w:rPr>
            <w:rFonts w:eastAsiaTheme="minorHAnsi"/>
            <w:iCs/>
            <w:color w:val="auto"/>
            <w:szCs w:val="18"/>
            <w:lang w:val="en-US"/>
          </w:rPr>
          <w:delText>L</w:delText>
        </w:r>
      </w:del>
      <w:ins w:id="913" w:author="Mareike Ariaans" w:date="2020-07-06T16:47:00Z">
        <w:r w:rsidR="005562E8">
          <w:rPr>
            <w:rFonts w:eastAsiaTheme="minorHAnsi"/>
            <w:iCs/>
            <w:color w:val="auto"/>
            <w:szCs w:val="18"/>
            <w:lang w:val="en-US"/>
          </w:rPr>
          <w:t>l</w:t>
        </w:r>
      </w:ins>
      <w:r w:rsidRPr="00C83EC5">
        <w:rPr>
          <w:rFonts w:eastAsiaTheme="minorHAnsi"/>
          <w:iCs/>
          <w:color w:val="auto"/>
          <w:szCs w:val="18"/>
          <w:lang w:val="en-US"/>
        </w:rPr>
        <w:t>ife expectancy and subjective health status are by far the lowest compared to all other systems.</w:t>
      </w:r>
    </w:p>
    <w:p w14:paraId="4638C9C1" w14:textId="32F4BC3A"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914" w:author="Mareike Ariaans" w:date="2020-07-06T16:54:00Z">
        <w:r w:rsidRPr="00C83EC5" w:rsidDel="00F9013E">
          <w:rPr>
            <w:rFonts w:eastAsiaTheme="minorHAnsi"/>
            <w:b/>
            <w:iCs/>
            <w:color w:val="auto"/>
            <w:szCs w:val="18"/>
            <w:lang w:val="en-US"/>
          </w:rPr>
          <w:delText>equally-supply, medium-performance system</w:delText>
        </w:r>
      </w:del>
      <w:ins w:id="915" w:author="Mareike Ariaans" w:date="2020-07-06T16:54:00Z">
        <w:r w:rsidR="00F9013E">
          <w:rPr>
            <w:rFonts w:eastAsiaTheme="minorHAnsi"/>
            <w:b/>
            <w:iCs/>
            <w:color w:val="auto"/>
            <w:szCs w:val="18"/>
            <w:lang w:val="en-US"/>
          </w:rPr>
          <w:t xml:space="preserve">access-oriented </w:t>
        </w:r>
        <w:commentRangeStart w:id="916"/>
        <w:r w:rsidR="00F9013E">
          <w:rPr>
            <w:rFonts w:eastAsiaTheme="minorHAnsi"/>
            <w:b/>
            <w:iCs/>
            <w:color w:val="auto"/>
            <w:szCs w:val="18"/>
            <w:lang w:val="en-US"/>
          </w:rPr>
          <w:t>private</w:t>
        </w:r>
      </w:ins>
      <w:commentRangeEnd w:id="916"/>
      <w:ins w:id="917" w:author="Mareike Ariaans" w:date="2020-07-06T16:55:00Z">
        <w:r w:rsidR="00C65A29">
          <w:rPr>
            <w:rStyle w:val="Kommentarzeichen"/>
          </w:rPr>
          <w:commentReference w:id="916"/>
        </w:r>
      </w:ins>
      <w:ins w:id="918" w:author="Mareike Ariaans" w:date="2020-07-06T16:54:00Z">
        <w:r w:rsidR="00F9013E">
          <w:rPr>
            <w:rFonts w:eastAsiaTheme="minorHAnsi"/>
            <w:b/>
            <w:iCs/>
            <w:color w:val="auto"/>
            <w:szCs w:val="18"/>
            <w:lang w:val="en-US"/>
          </w:rPr>
          <w:t xml:space="preserve"> system</w:t>
        </w:r>
      </w:ins>
    </w:p>
    <w:p w14:paraId="0BA0C1E4" w14:textId="60CB432F" w:rsidR="00C83EC5" w:rsidRPr="00C83EC5" w:rsidRDefault="00753800" w:rsidP="00C83EC5">
      <w:pPr>
        <w:spacing w:after="160" w:line="360" w:lineRule="auto"/>
        <w:jc w:val="both"/>
        <w:rPr>
          <w:rFonts w:eastAsiaTheme="minorHAnsi"/>
          <w:iCs/>
          <w:color w:val="auto"/>
          <w:szCs w:val="18"/>
          <w:lang w:val="en-US"/>
        </w:rPr>
      </w:pPr>
      <w:ins w:id="919" w:author="Mareike Ariaans" w:date="2020-07-06T17:12:00Z">
        <w:r>
          <w:rPr>
            <w:rFonts w:eastAsiaTheme="minorHAnsi"/>
            <w:iCs/>
            <w:color w:val="auto"/>
            <w:szCs w:val="18"/>
            <w:lang w:val="en-US"/>
          </w:rPr>
          <w:t>A</w:t>
        </w:r>
      </w:ins>
      <w:ins w:id="920" w:author="Mareike Ariaans" w:date="2020-07-06T17:09:00Z">
        <w:r>
          <w:rPr>
            <w:rFonts w:eastAsiaTheme="minorHAnsi"/>
            <w:iCs/>
            <w:color w:val="auto"/>
            <w:szCs w:val="18"/>
            <w:lang w:val="en-US"/>
          </w:rPr>
          <w:t>cces</w:t>
        </w:r>
      </w:ins>
      <w:ins w:id="921" w:author="Mareike Ariaans" w:date="2020-07-06T17:12:00Z">
        <w:r>
          <w:rPr>
            <w:rFonts w:eastAsiaTheme="minorHAnsi"/>
            <w:iCs/>
            <w:color w:val="auto"/>
            <w:szCs w:val="18"/>
            <w:lang w:val="en-US"/>
          </w:rPr>
          <w:t>s</w:t>
        </w:r>
      </w:ins>
      <w:ins w:id="922" w:author="Mareike Ariaans" w:date="2020-07-06T17:09:00Z">
        <w:r>
          <w:rPr>
            <w:rFonts w:eastAsiaTheme="minorHAnsi"/>
            <w:iCs/>
            <w:color w:val="auto"/>
            <w:szCs w:val="18"/>
            <w:lang w:val="en-US"/>
          </w:rPr>
          <w:t xml:space="preserve"> restrictions</w:t>
        </w:r>
      </w:ins>
      <w:ins w:id="923" w:author="Mareike Ariaans" w:date="2020-07-06T17:12:00Z">
        <w:r>
          <w:rPr>
            <w:rFonts w:eastAsiaTheme="minorHAnsi"/>
            <w:iCs/>
            <w:color w:val="auto"/>
            <w:szCs w:val="18"/>
            <w:lang w:val="en-US"/>
          </w:rPr>
          <w:t xml:space="preserve"> are among the lowest for all system with no-means-testing and limited choice restrictions</w:t>
        </w:r>
      </w:ins>
      <w:ins w:id="924" w:author="Mareike Ariaans" w:date="2020-07-06T17:14:00Z">
        <w:r>
          <w:rPr>
            <w:rFonts w:eastAsiaTheme="minorHAnsi"/>
            <w:iCs/>
            <w:color w:val="auto"/>
            <w:szCs w:val="18"/>
            <w:lang w:val="en-US"/>
          </w:rPr>
          <w:t>. Supply can be evaluated as medium to high. Yet, this system</w:t>
        </w:r>
      </w:ins>
      <w:ins w:id="925" w:author="Mareike Ariaans" w:date="2020-07-06T17:15:00Z">
        <w:r>
          <w:rPr>
            <w:rFonts w:eastAsiaTheme="minorHAnsi"/>
            <w:iCs/>
            <w:color w:val="auto"/>
            <w:szCs w:val="18"/>
            <w:lang w:val="en-US"/>
          </w:rPr>
          <w:t xml:space="preserve"> show one of the highes shares of private expenditure and </w:t>
        </w:r>
      </w:ins>
      <w:ins w:id="926" w:author="Mareike Ariaans" w:date="2020-07-06T17:16:00Z">
        <w:r>
          <w:rPr>
            <w:rFonts w:eastAsiaTheme="minorHAnsi"/>
            <w:iCs/>
            <w:color w:val="auto"/>
            <w:szCs w:val="18"/>
            <w:lang w:val="en-US"/>
          </w:rPr>
          <w:t xml:space="preserve">unbound cash benefits which hint at a high level of informal care provision. Performance levels </w:t>
        </w:r>
      </w:ins>
      <w:ins w:id="927" w:author="Mareike Ariaans" w:date="2020-07-06T17:17:00Z">
        <w:r>
          <w:rPr>
            <w:rFonts w:eastAsiaTheme="minorHAnsi"/>
            <w:iCs/>
            <w:color w:val="auto"/>
            <w:szCs w:val="18"/>
            <w:lang w:val="en-US"/>
          </w:rPr>
          <w:t>are</w:t>
        </w:r>
      </w:ins>
      <w:ins w:id="928" w:author="Mareike Ariaans" w:date="2020-07-06T17:16:00Z">
        <w:r>
          <w:rPr>
            <w:rFonts w:eastAsiaTheme="minorHAnsi"/>
            <w:iCs/>
            <w:color w:val="auto"/>
            <w:szCs w:val="18"/>
            <w:lang w:val="en-US"/>
          </w:rPr>
          <w:t xml:space="preserve"> medium</w:t>
        </w:r>
      </w:ins>
      <w:ins w:id="929" w:author="Mareike Ariaans" w:date="2020-07-06T17:17:00Z">
        <w:r>
          <w:rPr>
            <w:rFonts w:eastAsiaTheme="minorHAnsi"/>
            <w:iCs/>
            <w:color w:val="auto"/>
            <w:szCs w:val="18"/>
            <w:lang w:val="en-US"/>
          </w:rPr>
          <w:t>.</w:t>
        </w:r>
      </w:ins>
      <w:del w:id="930" w:author="Mareike Ariaans" w:date="2020-07-06T17:16:00Z">
        <w:r w:rsidR="00C83EC5" w:rsidRPr="00C83EC5" w:rsidDel="00753800">
          <w:rPr>
            <w:rFonts w:eastAsiaTheme="minorHAnsi"/>
            <w:iCs/>
            <w:color w:val="auto"/>
            <w:szCs w:val="18"/>
            <w:lang w:val="en-US"/>
          </w:rPr>
          <w:delText>In contrast, in a system with medium public and high private expenditures, a large number of beds may be financed, which are used on a highly basis. Bound cash-benefits with little restrictions on choice and means-testing leads in comparison to average levels of life-expectancy and subjective health.</w:delText>
        </w:r>
      </w:del>
    </w:p>
    <w:p w14:paraId="313AF3F6" w14:textId="498B4CCD"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931" w:author="Mareike Ariaans" w:date="2020-07-06T17:32:00Z">
        <w:r w:rsidRPr="00C83EC5" w:rsidDel="00AE794B">
          <w:rPr>
            <w:rFonts w:eastAsiaTheme="minorHAnsi"/>
            <w:b/>
            <w:iCs/>
            <w:color w:val="auto"/>
            <w:szCs w:val="18"/>
            <w:lang w:val="en-US"/>
          </w:rPr>
          <w:delText xml:space="preserve">public-orientated </w:delText>
        </w:r>
      </w:del>
      <w:r w:rsidRPr="00C83EC5">
        <w:rPr>
          <w:rFonts w:eastAsiaTheme="minorHAnsi"/>
          <w:b/>
          <w:iCs/>
          <w:color w:val="auto"/>
          <w:szCs w:val="18"/>
          <w:lang w:val="en-US"/>
        </w:rPr>
        <w:t xml:space="preserve">high performance </w:t>
      </w:r>
      <w:ins w:id="932" w:author="Mareike Ariaans" w:date="2020-07-06T17:32:00Z">
        <w:r w:rsidR="00AE794B" w:rsidRPr="00C83EC5">
          <w:rPr>
            <w:rFonts w:eastAsiaTheme="minorHAnsi"/>
            <w:b/>
            <w:iCs/>
            <w:color w:val="auto"/>
            <w:szCs w:val="18"/>
            <w:lang w:val="en-US"/>
          </w:rPr>
          <w:t xml:space="preserve">public-orientated </w:t>
        </w:r>
      </w:ins>
      <w:r w:rsidRPr="00C83EC5">
        <w:rPr>
          <w:rFonts w:eastAsiaTheme="minorHAnsi"/>
          <w:b/>
          <w:iCs/>
          <w:color w:val="auto"/>
          <w:szCs w:val="18"/>
          <w:lang w:val="en-US"/>
        </w:rPr>
        <w:t>system</w:t>
      </w:r>
    </w:p>
    <w:p w14:paraId="3DADFDAF" w14:textId="6842AE6F" w:rsidR="00C83EC5" w:rsidRDefault="00AE794B" w:rsidP="00C83EC5">
      <w:pPr>
        <w:spacing w:after="160" w:line="360" w:lineRule="auto"/>
        <w:jc w:val="both"/>
        <w:rPr>
          <w:ins w:id="933" w:author="Mareike Ariaans" w:date="2020-07-06T17:42:00Z"/>
          <w:rFonts w:eastAsiaTheme="minorHAnsi"/>
          <w:iCs/>
          <w:color w:val="auto"/>
          <w:szCs w:val="18"/>
          <w:lang w:val="en-US"/>
        </w:rPr>
      </w:pPr>
      <w:ins w:id="934" w:author="Mareike Ariaans" w:date="2020-07-06T17:32:00Z">
        <w:r>
          <w:rPr>
            <w:rFonts w:eastAsiaTheme="minorHAnsi"/>
            <w:iCs/>
            <w:color w:val="auto"/>
            <w:szCs w:val="18"/>
            <w:lang w:val="en-US"/>
          </w:rPr>
          <w:t>This system is defined by above average performance and</w:t>
        </w:r>
      </w:ins>
      <w:ins w:id="935" w:author="Mareike Ariaans" w:date="2020-07-06T17:33:00Z">
        <w:r>
          <w:rPr>
            <w:rFonts w:eastAsiaTheme="minorHAnsi"/>
            <w:iCs/>
            <w:color w:val="auto"/>
            <w:szCs w:val="18"/>
            <w:lang w:val="en-US"/>
          </w:rPr>
          <w:t xml:space="preserve"> below average private expenditure. Benefits are mainly only available </w:t>
        </w:r>
      </w:ins>
      <w:ins w:id="936" w:author="Mareike Ariaans" w:date="2020-07-06T17:34:00Z">
        <w:r>
          <w:rPr>
            <w:rFonts w:eastAsiaTheme="minorHAnsi"/>
            <w:iCs/>
            <w:color w:val="auto"/>
            <w:szCs w:val="18"/>
            <w:lang w:val="en-US"/>
          </w:rPr>
          <w:t>in-kind, which hints to a low level of informal care provision.</w:t>
        </w:r>
      </w:ins>
      <w:ins w:id="937" w:author="Mareike Ariaans" w:date="2020-07-06T17:36:00Z">
        <w:r w:rsidR="00F3631B" w:rsidRPr="00F3631B">
          <w:rPr>
            <w:rFonts w:eastAsiaTheme="minorHAnsi"/>
            <w:iCs/>
            <w:color w:val="auto"/>
            <w:szCs w:val="18"/>
            <w:lang w:val="en-US"/>
          </w:rPr>
          <w:t xml:space="preserve"> </w:t>
        </w:r>
        <w:r w:rsidR="00F3631B">
          <w:rPr>
            <w:rFonts w:eastAsiaTheme="minorHAnsi"/>
            <w:iCs/>
            <w:color w:val="auto"/>
            <w:szCs w:val="18"/>
            <w:lang w:val="en-US"/>
          </w:rPr>
          <w:t>Furthermore, choice is limited in these systems, yet, no means-test applies. The sub-types of this system are devided by high and low level</w:t>
        </w:r>
      </w:ins>
      <w:ins w:id="938" w:author="Mareike Ariaans" w:date="2020-07-06T17:37:00Z">
        <w:r w:rsidR="00F3631B">
          <w:rPr>
            <w:rFonts w:eastAsiaTheme="minorHAnsi"/>
            <w:iCs/>
            <w:color w:val="auto"/>
            <w:szCs w:val="18"/>
            <w:lang w:val="en-US"/>
          </w:rPr>
          <w:t>s</w:t>
        </w:r>
      </w:ins>
      <w:ins w:id="939" w:author="Mareike Ariaans" w:date="2020-07-06T17:36:00Z">
        <w:r w:rsidR="00F3631B">
          <w:rPr>
            <w:rFonts w:eastAsiaTheme="minorHAnsi"/>
            <w:iCs/>
            <w:color w:val="auto"/>
            <w:szCs w:val="18"/>
            <w:lang w:val="en-US"/>
          </w:rPr>
          <w:t xml:space="preserve"> of supply.</w:t>
        </w:r>
      </w:ins>
      <w:ins w:id="940" w:author="Mareike Ariaans" w:date="2020-07-06T17:34:00Z">
        <w:r>
          <w:rPr>
            <w:rFonts w:eastAsiaTheme="minorHAnsi"/>
            <w:iCs/>
            <w:color w:val="auto"/>
            <w:szCs w:val="18"/>
            <w:lang w:val="en-US"/>
          </w:rPr>
          <w:t xml:space="preserve"> </w:t>
        </w:r>
      </w:ins>
      <w:del w:id="941" w:author="Mareike Ariaans" w:date="2020-07-06T17:37:00Z">
        <w:r w:rsidR="00C83EC5" w:rsidRPr="00C83EC5" w:rsidDel="00F3631B">
          <w:rPr>
            <w:rFonts w:eastAsiaTheme="minorHAnsi"/>
            <w:iCs/>
            <w:color w:val="auto"/>
            <w:szCs w:val="18"/>
            <w:lang w:val="en-US"/>
          </w:rPr>
          <w:delText>If the public bears the main expenditures and cash-availability consists only of inkind benefits, a large number of beds can be made available, which are then also heavily used. With high restrictions on the freedom of choice without means-testing, this system clearly performes in terms of life-expectancy and, in the case of subjective health status, is the strongest of all comparison clusters.</w:delText>
        </w:r>
      </w:del>
    </w:p>
    <w:p w14:paraId="612AD6E0" w14:textId="2C8BF07E" w:rsidR="00F3631B" w:rsidRDefault="00F3631B" w:rsidP="00C83EC5">
      <w:pPr>
        <w:spacing w:after="160" w:line="360" w:lineRule="auto"/>
        <w:jc w:val="both"/>
        <w:rPr>
          <w:ins w:id="942" w:author="Mareike Ariaans" w:date="2020-07-06T17:43:00Z"/>
          <w:rFonts w:eastAsiaTheme="minorHAnsi"/>
          <w:b/>
          <w:iCs/>
          <w:color w:val="auto"/>
          <w:szCs w:val="18"/>
          <w:lang w:val="en-US"/>
        </w:rPr>
      </w:pPr>
      <w:ins w:id="943" w:author="Mareike Ariaans" w:date="2020-07-06T17:42:00Z">
        <w:r w:rsidRPr="00F3631B">
          <w:rPr>
            <w:rFonts w:eastAsiaTheme="minorHAnsi"/>
            <w:b/>
            <w:iCs/>
            <w:color w:val="auto"/>
            <w:szCs w:val="18"/>
            <w:lang w:val="en-US"/>
            <w:rPrChange w:id="944" w:author="Mareike Ariaans" w:date="2020-07-06T17:42:00Z">
              <w:rPr>
                <w:rFonts w:eastAsiaTheme="minorHAnsi"/>
                <w:iCs/>
                <w:color w:val="auto"/>
                <w:szCs w:val="18"/>
                <w:lang w:val="en-US"/>
              </w:rPr>
            </w:rPrChange>
          </w:rPr>
          <w:lastRenderedPageBreak/>
          <w:t>The high performance private oriented system</w:t>
        </w:r>
      </w:ins>
    </w:p>
    <w:p w14:paraId="0F95D849" w14:textId="450D23DE" w:rsidR="00F3631B" w:rsidRPr="00A740AC" w:rsidRDefault="00A740AC" w:rsidP="00C83EC5">
      <w:pPr>
        <w:spacing w:after="160" w:line="360" w:lineRule="auto"/>
        <w:jc w:val="both"/>
        <w:rPr>
          <w:rFonts w:eastAsiaTheme="minorHAnsi"/>
          <w:iCs/>
          <w:color w:val="auto"/>
          <w:szCs w:val="18"/>
          <w:lang w:val="en-US"/>
        </w:rPr>
      </w:pPr>
      <w:ins w:id="945" w:author="Mareike Ariaans" w:date="2020-07-06T17:45:00Z">
        <w:r w:rsidRPr="00A740AC">
          <w:rPr>
            <w:rFonts w:eastAsiaTheme="minorHAnsi"/>
            <w:iCs/>
            <w:color w:val="auto"/>
            <w:szCs w:val="18"/>
            <w:lang w:val="en-US"/>
            <w:rPrChange w:id="946" w:author="Mareike Ariaans" w:date="2020-07-06T17:45:00Z">
              <w:rPr>
                <w:rFonts w:eastAsiaTheme="minorHAnsi"/>
                <w:b/>
                <w:iCs/>
                <w:color w:val="auto"/>
                <w:szCs w:val="18"/>
                <w:lang w:val="en-US"/>
              </w:rPr>
            </w:rPrChange>
          </w:rPr>
          <w:t>Per</w:t>
        </w:r>
        <w:r>
          <w:rPr>
            <w:rFonts w:eastAsiaTheme="minorHAnsi"/>
            <w:iCs/>
            <w:color w:val="auto"/>
            <w:szCs w:val="18"/>
            <w:lang w:val="en-US"/>
          </w:rPr>
          <w:t xml:space="preserve">formance in theis </w:t>
        </w:r>
      </w:ins>
      <w:ins w:id="947" w:author="Mareike Ariaans" w:date="2020-07-06T17:46:00Z">
        <w:r>
          <w:rPr>
            <w:rFonts w:eastAsiaTheme="minorHAnsi"/>
            <w:iCs/>
            <w:color w:val="auto"/>
            <w:szCs w:val="18"/>
            <w:lang w:val="en-US"/>
          </w:rPr>
          <w:t xml:space="preserve">LTC type is high with abova average life expectancy and self-rated health. </w:t>
        </w:r>
      </w:ins>
      <w:ins w:id="948" w:author="Mareike Ariaans" w:date="2020-07-06T17:47:00Z">
        <w:r>
          <w:rPr>
            <w:rFonts w:eastAsiaTheme="minorHAnsi"/>
            <w:iCs/>
            <w:color w:val="auto"/>
            <w:szCs w:val="18"/>
            <w:lang w:val="en-US"/>
          </w:rPr>
          <w:t xml:space="preserve">As </w:t>
        </w:r>
      </w:ins>
      <w:ins w:id="949" w:author="Mareike Ariaans" w:date="2020-07-06T17:48:00Z">
        <w:r>
          <w:rPr>
            <w:rFonts w:eastAsiaTheme="minorHAnsi"/>
            <w:iCs/>
            <w:color w:val="auto"/>
            <w:szCs w:val="18"/>
            <w:lang w:val="en-US"/>
          </w:rPr>
          <w:t>private expenditure are above average and cash</w:t>
        </w:r>
      </w:ins>
      <w:ins w:id="950" w:author="Mareike Ariaans" w:date="2020-07-06T17:49:00Z">
        <w:r>
          <w:rPr>
            <w:rFonts w:eastAsiaTheme="minorHAnsi"/>
            <w:iCs/>
            <w:color w:val="auto"/>
            <w:szCs w:val="18"/>
            <w:lang w:val="en-US"/>
          </w:rPr>
          <w:t xml:space="preserve"> benefits avaibale in </w:t>
        </w:r>
      </w:ins>
      <w:ins w:id="951" w:author="Mareike Ariaans" w:date="2020-07-06T17:50:00Z">
        <w:r>
          <w:rPr>
            <w:rFonts w:eastAsiaTheme="minorHAnsi"/>
            <w:iCs/>
            <w:color w:val="auto"/>
            <w:szCs w:val="18"/>
            <w:lang w:val="en-US"/>
          </w:rPr>
          <w:t xml:space="preserve">almost </w:t>
        </w:r>
      </w:ins>
      <w:ins w:id="952" w:author="Mareike Ariaans" w:date="2020-07-06T17:49:00Z">
        <w:r>
          <w:rPr>
            <w:rFonts w:eastAsiaTheme="minorHAnsi"/>
            <w:iCs/>
            <w:color w:val="auto"/>
            <w:szCs w:val="18"/>
            <w:lang w:val="en-US"/>
          </w:rPr>
          <w:t>all countries and often unbound</w:t>
        </w:r>
      </w:ins>
      <w:ins w:id="953" w:author="Mareike Ariaans" w:date="2020-07-06T17:50:00Z">
        <w:r>
          <w:rPr>
            <w:rFonts w:eastAsiaTheme="minorHAnsi"/>
            <w:iCs/>
            <w:color w:val="auto"/>
            <w:szCs w:val="18"/>
            <w:lang w:val="en-US"/>
          </w:rPr>
          <w:t>, this type can be depicted as oriented towards pivate provision and financing. The sub-types differ by high and low supply.</w:t>
        </w:r>
      </w:ins>
      <w:ins w:id="954" w:author="Mareike Ariaans" w:date="2020-07-06T17:51:00Z">
        <w:r>
          <w:rPr>
            <w:rFonts w:eastAsiaTheme="minorHAnsi"/>
            <w:iCs/>
            <w:color w:val="auto"/>
            <w:szCs w:val="18"/>
            <w:lang w:val="en-US"/>
          </w:rPr>
          <w:t xml:space="preserve"> </w:t>
        </w:r>
      </w:ins>
      <w:ins w:id="955" w:author="Mareike Ariaans" w:date="2020-07-06T17:52:00Z">
        <w:r>
          <w:rPr>
            <w:rFonts w:eastAsiaTheme="minorHAnsi"/>
            <w:iCs/>
            <w:color w:val="auto"/>
            <w:szCs w:val="18"/>
            <w:lang w:val="en-US"/>
          </w:rPr>
          <w:t>Both sub-types apply means-testing, yet only t</w:t>
        </w:r>
      </w:ins>
      <w:ins w:id="956" w:author="Mareike Ariaans" w:date="2020-07-06T17:51:00Z">
        <w:r>
          <w:rPr>
            <w:rFonts w:eastAsiaTheme="minorHAnsi"/>
            <w:iCs/>
            <w:color w:val="auto"/>
            <w:szCs w:val="18"/>
            <w:lang w:val="en-US"/>
          </w:rPr>
          <w:t>he low supply type is marked by considerable</w:t>
        </w:r>
      </w:ins>
      <w:ins w:id="957" w:author="Mareike Ariaans" w:date="2020-07-06T17:52:00Z">
        <w:r>
          <w:rPr>
            <w:rFonts w:eastAsiaTheme="minorHAnsi"/>
            <w:iCs/>
            <w:color w:val="auto"/>
            <w:szCs w:val="18"/>
            <w:lang w:val="en-US"/>
          </w:rPr>
          <w:t xml:space="preserve"> coice restrictions.</w:t>
        </w:r>
      </w:ins>
    </w:p>
    <w:p w14:paraId="56E9E9D4" w14:textId="06138F1D" w:rsidR="00826B04" w:rsidRPr="00C83EC5" w:rsidDel="00F3631B" w:rsidRDefault="00826B04" w:rsidP="00C83EC5">
      <w:pPr>
        <w:spacing w:after="160" w:line="360" w:lineRule="auto"/>
        <w:jc w:val="both"/>
        <w:rPr>
          <w:del w:id="958" w:author="Mareike Ariaans" w:date="2020-07-06T17:42:00Z"/>
          <w:rFonts w:eastAsiaTheme="minorHAnsi"/>
          <w:b/>
          <w:iCs/>
          <w:color w:val="auto"/>
          <w:szCs w:val="18"/>
          <w:lang w:val="en-US"/>
        </w:rPr>
      </w:pPr>
      <w:del w:id="959" w:author="Mareike Ariaans" w:date="2020-07-06T17:42:00Z">
        <w:r w:rsidRPr="00C83EC5" w:rsidDel="00F3631B">
          <w:rPr>
            <w:rFonts w:eastAsiaTheme="minorHAnsi"/>
            <w:b/>
            <w:iCs/>
            <w:color w:val="auto"/>
            <w:szCs w:val="18"/>
            <w:lang w:val="en-US"/>
          </w:rPr>
          <w:delText xml:space="preserve">The </w:delText>
        </w:r>
        <w:r w:rsidR="00C83EC5" w:rsidRPr="00C83EC5" w:rsidDel="00F3631B">
          <w:rPr>
            <w:rFonts w:eastAsiaTheme="minorHAnsi"/>
            <w:b/>
            <w:iCs/>
            <w:color w:val="auto"/>
            <w:szCs w:val="18"/>
            <w:lang w:val="en-US"/>
          </w:rPr>
          <w:delText>equally</w:delText>
        </w:r>
        <w:r w:rsidRPr="00C83EC5" w:rsidDel="00F3631B">
          <w:rPr>
            <w:rFonts w:eastAsiaTheme="minorHAnsi"/>
            <w:b/>
            <w:iCs/>
            <w:color w:val="auto"/>
            <w:szCs w:val="18"/>
            <w:lang w:val="en-US"/>
          </w:rPr>
          <w:delText>-supply</w:delText>
        </w:r>
        <w:r w:rsidR="00C83EC5" w:rsidRPr="00C83EC5" w:rsidDel="00F3631B">
          <w:rPr>
            <w:rFonts w:eastAsiaTheme="minorHAnsi"/>
            <w:b/>
            <w:iCs/>
            <w:color w:val="auto"/>
            <w:szCs w:val="18"/>
            <w:lang w:val="en-US"/>
          </w:rPr>
          <w:delText>, life-prolonging</w:delText>
        </w:r>
        <w:r w:rsidRPr="00C83EC5" w:rsidDel="00F3631B">
          <w:rPr>
            <w:rFonts w:eastAsiaTheme="minorHAnsi"/>
            <w:b/>
            <w:iCs/>
            <w:color w:val="auto"/>
            <w:szCs w:val="18"/>
            <w:lang w:val="en-US"/>
          </w:rPr>
          <w:delText xml:space="preserve"> system</w:delText>
        </w:r>
      </w:del>
    </w:p>
    <w:p w14:paraId="66BC6040" w14:textId="3F11F3EA" w:rsidR="00C83EC5" w:rsidRPr="00C83EC5" w:rsidDel="00F3631B" w:rsidRDefault="00C83EC5" w:rsidP="00C83EC5">
      <w:pPr>
        <w:spacing w:after="160" w:line="360" w:lineRule="auto"/>
        <w:jc w:val="both"/>
        <w:rPr>
          <w:del w:id="960" w:author="Mareike Ariaans" w:date="2020-07-06T17:42:00Z"/>
          <w:rFonts w:eastAsiaTheme="minorHAnsi"/>
          <w:iCs/>
          <w:color w:val="auto"/>
          <w:szCs w:val="18"/>
          <w:lang w:val="en-US"/>
        </w:rPr>
      </w:pPr>
      <w:del w:id="961" w:author="Mareike Ariaans" w:date="2020-07-06T17:42:00Z">
        <w:r w:rsidRPr="00C83EC5" w:rsidDel="00F3631B">
          <w:rPr>
            <w:rFonts w:eastAsiaTheme="minorHAnsi"/>
            <w:iCs/>
            <w:color w:val="auto"/>
            <w:szCs w:val="18"/>
            <w:lang w:val="en-US"/>
          </w:rPr>
          <w:delText>A system with equally shared public and high private expenditures</w:delText>
        </w:r>
        <w:r w:rsidR="00826B04" w:rsidRPr="00C83EC5" w:rsidDel="00F3631B">
          <w:rPr>
            <w:rFonts w:eastAsiaTheme="minorHAnsi"/>
            <w:iCs/>
            <w:color w:val="auto"/>
            <w:szCs w:val="18"/>
            <w:lang w:val="en-US"/>
          </w:rPr>
          <w:delText>,</w:delText>
        </w:r>
        <w:r w:rsidRPr="00C83EC5" w:rsidDel="00F3631B">
          <w:rPr>
            <w:rFonts w:eastAsiaTheme="minorHAnsi"/>
            <w:iCs/>
            <w:color w:val="auto"/>
            <w:szCs w:val="18"/>
            <w:lang w:val="en-US"/>
          </w:rPr>
          <w:delText xml:space="preserve"> but a small number of beds only used mediocrely. Inkind cash-benefits with high restrictions on choice but no means-testing leads to high levels of life-expectancy with low subjective health.</w:delText>
        </w:r>
      </w:del>
    </w:p>
    <w:p w14:paraId="63C56937" w14:textId="4E2A1A07" w:rsidR="00826B04" w:rsidRPr="00C83EC5" w:rsidDel="00F3631B" w:rsidRDefault="00826B04" w:rsidP="00C83EC5">
      <w:pPr>
        <w:spacing w:after="160" w:line="360" w:lineRule="auto"/>
        <w:jc w:val="both"/>
        <w:rPr>
          <w:del w:id="962" w:author="Mareike Ariaans" w:date="2020-07-06T17:42:00Z"/>
          <w:rFonts w:eastAsiaTheme="minorHAnsi"/>
          <w:b/>
          <w:iCs/>
          <w:color w:val="auto"/>
          <w:szCs w:val="18"/>
          <w:lang w:val="en-US"/>
        </w:rPr>
      </w:pPr>
      <w:del w:id="963" w:author="Mareike Ariaans" w:date="2020-07-06T17:42:00Z">
        <w:r w:rsidRPr="00C83EC5" w:rsidDel="00F3631B">
          <w:rPr>
            <w:rFonts w:eastAsiaTheme="minorHAnsi"/>
            <w:b/>
            <w:iCs/>
            <w:color w:val="auto"/>
            <w:szCs w:val="18"/>
            <w:lang w:val="en-US"/>
          </w:rPr>
          <w:delText xml:space="preserve">The </w:delText>
        </w:r>
        <w:r w:rsidR="00C83EC5" w:rsidRPr="00C83EC5" w:rsidDel="00F3631B">
          <w:rPr>
            <w:rFonts w:eastAsiaTheme="minorHAnsi"/>
            <w:b/>
            <w:iCs/>
            <w:color w:val="auto"/>
            <w:szCs w:val="18"/>
            <w:lang w:val="en-US"/>
          </w:rPr>
          <w:delText>equally</w:delText>
        </w:r>
        <w:r w:rsidRPr="00C83EC5" w:rsidDel="00F3631B">
          <w:rPr>
            <w:rFonts w:eastAsiaTheme="minorHAnsi"/>
            <w:b/>
            <w:iCs/>
            <w:color w:val="auto"/>
            <w:szCs w:val="18"/>
            <w:lang w:val="en-US"/>
          </w:rPr>
          <w:delText>-supply</w:delText>
        </w:r>
        <w:r w:rsidR="00C83EC5" w:rsidRPr="00C83EC5" w:rsidDel="00F3631B">
          <w:rPr>
            <w:rFonts w:eastAsiaTheme="minorHAnsi"/>
            <w:b/>
            <w:iCs/>
            <w:color w:val="auto"/>
            <w:szCs w:val="18"/>
            <w:lang w:val="en-US"/>
          </w:rPr>
          <w:delText>, high-performance system</w:delText>
        </w:r>
      </w:del>
    </w:p>
    <w:p w14:paraId="27624763" w14:textId="7B6CA1F7" w:rsidR="00B10A5C" w:rsidRPr="00C83EC5" w:rsidDel="00F3631B" w:rsidRDefault="00C83EC5" w:rsidP="00C83EC5">
      <w:pPr>
        <w:spacing w:after="160" w:line="360" w:lineRule="auto"/>
        <w:jc w:val="both"/>
        <w:rPr>
          <w:del w:id="964" w:author="Mareike Ariaans" w:date="2020-07-06T17:42:00Z"/>
          <w:rFonts w:eastAsiaTheme="minorHAnsi"/>
          <w:iCs/>
          <w:color w:val="auto"/>
          <w:szCs w:val="18"/>
          <w:lang w:val="en-US"/>
        </w:rPr>
      </w:pPr>
      <w:del w:id="965" w:author="Mareike Ariaans" w:date="2020-07-06T17:42:00Z">
        <w:r w:rsidRPr="00C83EC5" w:rsidDel="00F3631B">
          <w:rPr>
            <w:rFonts w:eastAsiaTheme="minorHAnsi"/>
            <w:iCs/>
            <w:color w:val="auto"/>
            <w:szCs w:val="18"/>
            <w:lang w:val="en-US"/>
          </w:rPr>
          <w:delText>A system with equally shared public and high private expenditures and a high number of beds used to a high extend. Unbound cash-benefits with low restrictions on choice and means-testing leads to medium levels of life-expectancy with high subjective health.</w:delText>
        </w:r>
      </w:del>
    </w:p>
    <w:p w14:paraId="005963BB" w14:textId="118E83DC" w:rsidR="00C83EC5" w:rsidRPr="00C83EC5" w:rsidDel="00F3631B" w:rsidRDefault="00C83EC5" w:rsidP="00C83EC5">
      <w:pPr>
        <w:spacing w:after="160" w:line="360" w:lineRule="auto"/>
        <w:jc w:val="both"/>
        <w:rPr>
          <w:del w:id="966" w:author="Mareike Ariaans" w:date="2020-07-06T17:42:00Z"/>
          <w:rFonts w:eastAsiaTheme="minorHAnsi"/>
          <w:b/>
          <w:iCs/>
          <w:color w:val="auto"/>
          <w:szCs w:val="18"/>
          <w:lang w:val="en-US"/>
        </w:rPr>
      </w:pPr>
      <w:del w:id="967" w:author="Mareike Ariaans" w:date="2020-07-06T17:42:00Z">
        <w:r w:rsidRPr="00C83EC5" w:rsidDel="00F3631B">
          <w:rPr>
            <w:rFonts w:eastAsiaTheme="minorHAnsi"/>
            <w:b/>
            <w:iCs/>
            <w:color w:val="auto"/>
            <w:szCs w:val="18"/>
            <w:lang w:val="en-US"/>
          </w:rPr>
          <w:delText>The private-orientated (efficient?) high performance system</w:delText>
        </w:r>
      </w:del>
    </w:p>
    <w:p w14:paraId="0053AA58" w14:textId="58DA83F5" w:rsidR="00C83EC5" w:rsidRPr="00C83EC5" w:rsidDel="00F3631B" w:rsidRDefault="00C83EC5" w:rsidP="00C83EC5">
      <w:pPr>
        <w:spacing w:after="160" w:line="360" w:lineRule="auto"/>
        <w:jc w:val="both"/>
        <w:rPr>
          <w:del w:id="968" w:author="Mareike Ariaans" w:date="2020-07-06T17:42:00Z"/>
          <w:rFonts w:eastAsiaTheme="minorHAnsi"/>
          <w:iCs/>
          <w:color w:val="auto"/>
          <w:szCs w:val="18"/>
          <w:lang w:val="en-US"/>
        </w:rPr>
      </w:pPr>
      <w:del w:id="969" w:author="Mareike Ariaans" w:date="2020-07-06T17:42:00Z">
        <w:r w:rsidRPr="00C83EC5" w:rsidDel="00F3631B">
          <w:rPr>
            <w:rFonts w:eastAsiaTheme="minorHAnsi"/>
            <w:iCs/>
            <w:color w:val="auto"/>
            <w:szCs w:val="18"/>
            <w:lang w:val="en-US"/>
          </w:rPr>
          <w:delText>This system is characterized by low public, but high private expenditures with a medium number of beds and recipients. With bound cash-availability, low choice but means-testing for the recipients it performs medium on life-expectancy, whereas most of the inhabitands indicate to be in good health.</w:delText>
        </w:r>
      </w:del>
    </w:p>
    <w:p w14:paraId="74B93F8A" w14:textId="77777777" w:rsidR="00A77345" w:rsidRDefault="00A77345" w:rsidP="00A77345">
      <w:pPr>
        <w:spacing w:after="160" w:line="360" w:lineRule="auto"/>
        <w:jc w:val="both"/>
        <w:rPr>
          <w:rFonts w:eastAsiaTheme="minorHAnsi"/>
          <w:iCs/>
          <w:color w:val="auto"/>
          <w:szCs w:val="18"/>
          <w:lang w:val="en-US"/>
        </w:rPr>
      </w:pPr>
    </w:p>
    <w:p w14:paraId="31B9993B" w14:textId="0AC64E5F" w:rsidR="002E6277" w:rsidRPr="002A4B22" w:rsidRDefault="002E6277"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A77345">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8582721" w14:textId="23612EE6" w:rsidR="002E6277" w:rsidRDefault="002E6277" w:rsidP="002E6277">
      <w:pPr>
        <w:keepNext/>
        <w:spacing w:after="200"/>
        <w:rPr>
          <w:rFonts w:eastAsiaTheme="minorHAnsi"/>
          <w:iCs/>
          <w:color w:val="auto"/>
          <w:lang w:val="en-US"/>
        </w:rPr>
      </w:pPr>
    </w:p>
    <w:p w14:paraId="08FFFDDC" w14:textId="3C1E5F8D" w:rsidR="00A77345" w:rsidRPr="00A77345" w:rsidRDefault="00A77345" w:rsidP="00A77345">
      <w:pPr>
        <w:pStyle w:val="Beschriftung"/>
        <w:keepNext/>
        <w:spacing w:before="240" w:after="240"/>
        <w:jc w:val="left"/>
        <w:rPr>
          <w:sz w:val="22"/>
          <w:szCs w:val="22"/>
          <w:lang w:val="en-US"/>
        </w:rPr>
      </w:pPr>
      <w:commentRangeStart w:id="970"/>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xml:space="preserve">: Overview </w:t>
      </w:r>
      <w:commentRangeEnd w:id="970"/>
      <w:r w:rsidR="00753800">
        <w:rPr>
          <w:rStyle w:val="Kommentarzeichen"/>
          <w:color w:val="000000"/>
        </w:rPr>
        <w:commentReference w:id="970"/>
      </w:r>
      <w:r w:rsidRPr="00A77345">
        <w:rPr>
          <w:sz w:val="22"/>
          <w:szCs w:val="22"/>
          <w:lang w:val="en-US"/>
        </w:rPr>
        <w:t>of</w:t>
      </w:r>
      <w:r w:rsidR="00A76374">
        <w:rPr>
          <w:sz w:val="22"/>
          <w:szCs w:val="22"/>
          <w:lang w:val="en-US"/>
        </w:rPr>
        <w:t xml:space="preserve"> cluster</w:t>
      </w:r>
      <w:r w:rsidRPr="00A77345">
        <w:rPr>
          <w:sz w:val="22"/>
          <w:szCs w:val="22"/>
          <w:lang w:val="en-US"/>
        </w:rPr>
        <w:t xml:space="preserve"> </w:t>
      </w:r>
      <w:r w:rsidR="00A76374">
        <w:rPr>
          <w:sz w:val="22"/>
          <w:szCs w:val="22"/>
          <w:lang w:val="en-US"/>
        </w:rPr>
        <w:t>l</w:t>
      </w:r>
      <w:r w:rsidRPr="00A77345">
        <w:rPr>
          <w:sz w:val="22"/>
          <w:szCs w:val="22"/>
          <w:lang w:val="en-US"/>
        </w:rPr>
        <w:t xml:space="preserve">abels and </w:t>
      </w:r>
      <w:r w:rsidR="00A76374">
        <w:rPr>
          <w:sz w:val="22"/>
          <w:szCs w:val="22"/>
          <w:lang w:val="en-US"/>
        </w:rPr>
        <w:t>c</w:t>
      </w:r>
      <w:commentRangeStart w:id="971"/>
      <w:r w:rsidRPr="00A77345">
        <w:rPr>
          <w:sz w:val="22"/>
          <w:szCs w:val="22"/>
          <w:lang w:val="en-US"/>
        </w:rPr>
        <w:t>haracteristics</w:t>
      </w:r>
      <w:commentRangeEnd w:id="971"/>
      <w:r w:rsidR="00A76374">
        <w:rPr>
          <w:sz w:val="22"/>
          <w:szCs w:val="22"/>
          <w:lang w:val="en-US"/>
        </w:rPr>
        <w:t xml:space="preserve"> within the 4+2 cluster typology</w:t>
      </w:r>
      <w:r>
        <w:rPr>
          <w:rStyle w:val="Kommentarzeichen"/>
          <w:color w:val="000000"/>
        </w:rPr>
        <w:commentReference w:id="971"/>
      </w:r>
    </w:p>
    <w:tbl>
      <w:tblPr>
        <w:tblStyle w:val="EinfacheTabelle3"/>
        <w:tblW w:w="8505" w:type="dxa"/>
        <w:shd w:val="clear" w:color="auto" w:fill="FFFFFF" w:themeFill="background1"/>
        <w:tblLayout w:type="fixed"/>
        <w:tblLook w:val="04A0" w:firstRow="1" w:lastRow="0" w:firstColumn="1" w:lastColumn="0" w:noHBand="0" w:noVBand="1"/>
      </w:tblPr>
      <w:tblGrid>
        <w:gridCol w:w="1843"/>
        <w:gridCol w:w="1310"/>
        <w:gridCol w:w="1310"/>
        <w:gridCol w:w="1207"/>
        <w:gridCol w:w="894"/>
        <w:gridCol w:w="999"/>
        <w:gridCol w:w="942"/>
      </w:tblGrid>
      <w:tr w:rsidR="00B50006" w:rsidRPr="007A31D0" w14:paraId="0F64935A" w14:textId="77777777" w:rsidTr="009B4BEF">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58E1EF42" w14:textId="77777777" w:rsidR="00B50006" w:rsidRPr="007A31D0" w:rsidRDefault="00B50006" w:rsidP="00AC77D4">
            <w:pPr>
              <w:spacing w:line="276" w:lineRule="auto"/>
              <w:rPr>
                <w:b w:val="0"/>
                <w:bCs w:val="0"/>
                <w:caps w:val="0"/>
                <w:sz w:val="20"/>
                <w:szCs w:val="20"/>
                <w:lang w:val="en-US"/>
              </w:rPr>
            </w:pPr>
            <w:bookmarkStart w:id="972" w:name="_Hlk44340825"/>
          </w:p>
        </w:tc>
        <w:tc>
          <w:tcPr>
            <w:tcW w:w="1310" w:type="dxa"/>
            <w:tcBorders>
              <w:top w:val="single" w:sz="12" w:space="0" w:color="auto"/>
            </w:tcBorders>
            <w:shd w:val="clear" w:color="auto" w:fill="FFFFFF" w:themeFill="background1"/>
          </w:tcPr>
          <w:p w14:paraId="62BD0E23" w14:textId="56DFEB82"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1</w:t>
            </w:r>
          </w:p>
        </w:tc>
        <w:tc>
          <w:tcPr>
            <w:tcW w:w="1310" w:type="dxa"/>
            <w:tcBorders>
              <w:top w:val="single" w:sz="12" w:space="0" w:color="auto"/>
              <w:bottom w:val="single" w:sz="4" w:space="0" w:color="auto"/>
            </w:tcBorders>
            <w:shd w:val="clear" w:color="auto" w:fill="FFFFFF" w:themeFill="background1"/>
            <w:vAlign w:val="center"/>
          </w:tcPr>
          <w:p w14:paraId="6EA4A1BF" w14:textId="1C844FD1"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2</w:t>
            </w:r>
          </w:p>
        </w:tc>
        <w:tc>
          <w:tcPr>
            <w:tcW w:w="1207" w:type="dxa"/>
            <w:tcBorders>
              <w:top w:val="single" w:sz="12" w:space="0" w:color="auto"/>
              <w:bottom w:val="single" w:sz="4" w:space="0" w:color="auto"/>
            </w:tcBorders>
            <w:shd w:val="clear" w:color="auto" w:fill="FFFFFF" w:themeFill="background1"/>
          </w:tcPr>
          <w:p w14:paraId="290E2598" w14:textId="271315D5"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w:t>
            </w:r>
            <w:r w:rsidR="00A76374">
              <w:rPr>
                <w:b w:val="0"/>
                <w:bCs w:val="0"/>
                <w:caps w:val="0"/>
                <w:sz w:val="20"/>
                <w:szCs w:val="20"/>
                <w:lang w:val="en-US"/>
              </w:rPr>
              <w:t>a</w:t>
            </w:r>
          </w:p>
        </w:tc>
        <w:tc>
          <w:tcPr>
            <w:tcW w:w="894" w:type="dxa"/>
            <w:tcBorders>
              <w:top w:val="single" w:sz="12" w:space="0" w:color="auto"/>
              <w:bottom w:val="single" w:sz="4" w:space="0" w:color="auto"/>
            </w:tcBorders>
            <w:shd w:val="clear" w:color="auto" w:fill="FFFFFF" w:themeFill="background1"/>
            <w:vAlign w:val="center"/>
          </w:tcPr>
          <w:p w14:paraId="3CDE165F" w14:textId="28F37BE1"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3b</w:t>
            </w:r>
          </w:p>
        </w:tc>
        <w:tc>
          <w:tcPr>
            <w:tcW w:w="999" w:type="dxa"/>
            <w:tcBorders>
              <w:top w:val="single" w:sz="12" w:space="0" w:color="auto"/>
              <w:bottom w:val="single" w:sz="4" w:space="0" w:color="auto"/>
            </w:tcBorders>
            <w:shd w:val="clear" w:color="auto" w:fill="FFFFFF" w:themeFill="background1"/>
            <w:vAlign w:val="center"/>
          </w:tcPr>
          <w:p w14:paraId="2F0D0943" w14:textId="6F05693F"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4a</w:t>
            </w:r>
          </w:p>
        </w:tc>
        <w:tc>
          <w:tcPr>
            <w:tcW w:w="942" w:type="dxa"/>
            <w:tcBorders>
              <w:top w:val="single" w:sz="12" w:space="0" w:color="auto"/>
              <w:bottom w:val="single" w:sz="4" w:space="0" w:color="auto"/>
            </w:tcBorders>
            <w:shd w:val="clear" w:color="auto" w:fill="FFFFFF" w:themeFill="background1"/>
            <w:vAlign w:val="center"/>
          </w:tcPr>
          <w:p w14:paraId="22292582" w14:textId="3A4ED7D2"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4b</w:t>
            </w:r>
          </w:p>
        </w:tc>
      </w:tr>
      <w:tr w:rsidR="00B50006" w:rsidRPr="007A31D0" w14:paraId="55157CC9"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0759F91" w14:textId="77777777" w:rsidR="00B50006" w:rsidRPr="007A31D0" w:rsidRDefault="00B50006" w:rsidP="00B50006">
            <w:pPr>
              <w:spacing w:line="276" w:lineRule="auto"/>
              <w:rPr>
                <w:b w:val="0"/>
                <w:bCs w:val="0"/>
                <w:caps w:val="0"/>
                <w:sz w:val="20"/>
                <w:szCs w:val="20"/>
                <w:lang w:val="en-US"/>
              </w:rPr>
            </w:pPr>
            <w:r w:rsidRPr="00F13503">
              <w:rPr>
                <w:b w:val="0"/>
                <w:bCs w:val="0"/>
                <w:caps w:val="0"/>
                <w:sz w:val="20"/>
                <w:szCs w:val="20"/>
                <w:lang w:val="en-US"/>
              </w:rPr>
              <w:t>Cluster composition</w:t>
            </w:r>
          </w:p>
        </w:tc>
        <w:tc>
          <w:tcPr>
            <w:tcW w:w="1310" w:type="dxa"/>
            <w:shd w:val="clear" w:color="auto" w:fill="FFFFFF" w:themeFill="background1"/>
            <w:vAlign w:val="center"/>
          </w:tcPr>
          <w:p w14:paraId="2BCE71FA" w14:textId="58BF46B6"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31D0">
              <w:rPr>
                <w:sz w:val="20"/>
                <w:szCs w:val="20"/>
                <w:lang w:val="en-US"/>
              </w:rPr>
              <w:t>CZ, LV, PL</w:t>
            </w:r>
          </w:p>
        </w:tc>
        <w:tc>
          <w:tcPr>
            <w:tcW w:w="1310" w:type="dxa"/>
            <w:tcBorders>
              <w:top w:val="single" w:sz="4" w:space="0" w:color="auto"/>
              <w:bottom w:val="single" w:sz="4" w:space="0" w:color="auto"/>
            </w:tcBorders>
            <w:shd w:val="clear" w:color="auto" w:fill="FFFFFF" w:themeFill="background1"/>
            <w:vAlign w:val="center"/>
          </w:tcPr>
          <w:p w14:paraId="5B77362C" w14:textId="4DF89032"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FI</w:t>
            </w:r>
          </w:p>
        </w:tc>
        <w:tc>
          <w:tcPr>
            <w:tcW w:w="1207" w:type="dxa"/>
            <w:tcBorders>
              <w:top w:val="single" w:sz="4" w:space="0" w:color="auto"/>
              <w:bottom w:val="single" w:sz="4" w:space="0" w:color="auto"/>
            </w:tcBorders>
            <w:shd w:val="clear" w:color="auto" w:fill="FFFFFF" w:themeFill="background1"/>
            <w:vAlign w:val="center"/>
          </w:tcPr>
          <w:p w14:paraId="04B53047" w14:textId="092A1B20"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US"/>
              </w:rPr>
              <w:t>DK, IE, NO, SE</w:t>
            </w:r>
          </w:p>
        </w:tc>
        <w:tc>
          <w:tcPr>
            <w:tcW w:w="894" w:type="dxa"/>
            <w:tcBorders>
              <w:top w:val="single" w:sz="4" w:space="0" w:color="auto"/>
              <w:bottom w:val="single" w:sz="4" w:space="0" w:color="auto"/>
            </w:tcBorders>
            <w:shd w:val="clear" w:color="auto" w:fill="FFFFFF" w:themeFill="background1"/>
            <w:vAlign w:val="center"/>
          </w:tcPr>
          <w:p w14:paraId="07660E2E" w14:textId="2F5F49C2"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JP, KR</w:t>
            </w:r>
          </w:p>
        </w:tc>
        <w:tc>
          <w:tcPr>
            <w:tcW w:w="999" w:type="dxa"/>
            <w:tcBorders>
              <w:top w:val="single" w:sz="4" w:space="0" w:color="auto"/>
              <w:bottom w:val="single" w:sz="4" w:space="0" w:color="auto"/>
            </w:tcBorders>
            <w:shd w:val="clear" w:color="auto" w:fill="FFFFFF" w:themeFill="background1"/>
            <w:vAlign w:val="center"/>
          </w:tcPr>
          <w:p w14:paraId="713AA62B" w14:textId="7DA3D19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2038">
              <w:rPr>
                <w:sz w:val="16"/>
                <w:szCs w:val="16"/>
                <w:lang w:val="en-US"/>
              </w:rPr>
              <w:t>AU, BE, CH, LU, NL, S</w:t>
            </w:r>
            <w:r>
              <w:rPr>
                <w:sz w:val="16"/>
                <w:szCs w:val="16"/>
                <w:lang w:val="en-US"/>
              </w:rPr>
              <w:t>K, SI</w:t>
            </w:r>
          </w:p>
        </w:tc>
        <w:tc>
          <w:tcPr>
            <w:tcW w:w="942" w:type="dxa"/>
            <w:tcBorders>
              <w:top w:val="single" w:sz="4" w:space="0" w:color="auto"/>
              <w:bottom w:val="single" w:sz="4" w:space="0" w:color="auto"/>
            </w:tcBorders>
            <w:shd w:val="clear" w:color="auto" w:fill="FFFFFF" w:themeFill="background1"/>
            <w:vAlign w:val="center"/>
          </w:tcPr>
          <w:p w14:paraId="7205A6F2" w14:textId="529DB229" w:rsidR="00B50006" w:rsidRP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832038">
              <w:rPr>
                <w:sz w:val="16"/>
                <w:szCs w:val="16"/>
              </w:rPr>
              <w:t>EE, ES, FR, IL,NZ, UK, US</w:t>
            </w:r>
          </w:p>
        </w:tc>
      </w:tr>
      <w:tr w:rsidR="00B50006" w:rsidRPr="007A087D" w14:paraId="3E886B54"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22908B09" w14:textId="77777777" w:rsidR="00B50006" w:rsidRDefault="00B50006" w:rsidP="00B50006">
            <w:pPr>
              <w:spacing w:line="276" w:lineRule="auto"/>
              <w:rPr>
                <w:sz w:val="20"/>
                <w:szCs w:val="20"/>
                <w:lang w:val="en-US"/>
              </w:rPr>
            </w:pPr>
            <w:r>
              <w:rPr>
                <w:b w:val="0"/>
                <w:bCs w:val="0"/>
                <w:caps w:val="0"/>
                <w:sz w:val="20"/>
                <w:szCs w:val="20"/>
                <w:lang w:val="en-US"/>
              </w:rPr>
              <w:t xml:space="preserve">Supply </w:t>
            </w:r>
          </w:p>
          <w:p w14:paraId="5BF96E9F" w14:textId="0D70FAFB" w:rsidR="00B50006" w:rsidRDefault="00B50006" w:rsidP="00B50006">
            <w:pPr>
              <w:spacing w:line="276" w:lineRule="auto"/>
              <w:ind w:firstLine="180"/>
              <w:rPr>
                <w:sz w:val="20"/>
                <w:szCs w:val="20"/>
                <w:lang w:val="en-US"/>
              </w:rPr>
            </w:pPr>
            <w:r>
              <w:rPr>
                <w:b w:val="0"/>
                <w:bCs w:val="0"/>
                <w:caps w:val="0"/>
                <w:sz w:val="20"/>
                <w:szCs w:val="20"/>
                <w:lang w:val="en-US"/>
              </w:rPr>
              <w:t>EXPD</w:t>
            </w:r>
          </w:p>
          <w:p w14:paraId="5C065084" w14:textId="3447FABA" w:rsidR="00B50006" w:rsidRDefault="00B50006" w:rsidP="00B50006">
            <w:pPr>
              <w:spacing w:line="276" w:lineRule="auto"/>
              <w:ind w:firstLine="180"/>
              <w:rPr>
                <w:sz w:val="20"/>
                <w:szCs w:val="20"/>
                <w:lang w:val="en-US"/>
              </w:rPr>
            </w:pPr>
            <w:r>
              <w:rPr>
                <w:b w:val="0"/>
                <w:bCs w:val="0"/>
                <w:caps w:val="0"/>
                <w:sz w:val="20"/>
                <w:szCs w:val="20"/>
                <w:lang w:val="en-US"/>
              </w:rPr>
              <w:t>BEDS</w:t>
            </w:r>
          </w:p>
          <w:p w14:paraId="3461192A" w14:textId="574FE3A0" w:rsidR="00B50006" w:rsidRPr="007A31D0" w:rsidRDefault="00B50006" w:rsidP="00B50006">
            <w:pPr>
              <w:spacing w:line="276" w:lineRule="auto"/>
              <w:ind w:firstLine="180"/>
              <w:rPr>
                <w:b w:val="0"/>
                <w:bCs w:val="0"/>
                <w:caps w:val="0"/>
                <w:sz w:val="20"/>
                <w:szCs w:val="20"/>
                <w:lang w:val="en-US"/>
              </w:rPr>
            </w:pPr>
            <w:r>
              <w:rPr>
                <w:b w:val="0"/>
                <w:bCs w:val="0"/>
                <w:caps w:val="0"/>
                <w:sz w:val="20"/>
                <w:szCs w:val="20"/>
                <w:lang w:val="en-US"/>
              </w:rPr>
              <w:t>RCPTIN</w:t>
            </w:r>
          </w:p>
        </w:tc>
        <w:tc>
          <w:tcPr>
            <w:tcW w:w="1310" w:type="dxa"/>
            <w:tcBorders>
              <w:top w:val="single" w:sz="4" w:space="0" w:color="auto"/>
            </w:tcBorders>
            <w:shd w:val="clear" w:color="auto" w:fill="FFFFFF" w:themeFill="background1"/>
            <w:vAlign w:val="center"/>
          </w:tcPr>
          <w:p w14:paraId="3D089C58"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E62A8D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9F44E3E"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D78801E" w14:textId="2C6A9051"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tcBorders>
              <w:top w:val="single" w:sz="4" w:space="0" w:color="auto"/>
            </w:tcBorders>
            <w:shd w:val="clear" w:color="auto" w:fill="FFFFFF" w:themeFill="background1"/>
            <w:vAlign w:val="center"/>
          </w:tcPr>
          <w:p w14:paraId="034EFE14"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875EA22" w14:textId="2B64E33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 xml:space="preserve">Medium </w:t>
            </w:r>
            <w:r w:rsidR="00C1373B">
              <w:rPr>
                <w:sz w:val="20"/>
                <w:szCs w:val="20"/>
                <w:lang w:val="en-US"/>
              </w:rPr>
              <w:t>High</w:t>
            </w:r>
          </w:p>
          <w:p w14:paraId="0C0F3A8D" w14:textId="456CD1D4"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207" w:type="dxa"/>
            <w:tcBorders>
              <w:top w:val="single" w:sz="4" w:space="0" w:color="auto"/>
            </w:tcBorders>
            <w:shd w:val="clear" w:color="auto" w:fill="FFFFFF" w:themeFill="background1"/>
            <w:vAlign w:val="center"/>
          </w:tcPr>
          <w:p w14:paraId="759D549D"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FC413A1"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6E9633B" w14:textId="77777777" w:rsidR="00C1373B"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30FA8A8F" w14:textId="26C944F1"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tcBorders>
              <w:top w:val="single" w:sz="4" w:space="0" w:color="auto"/>
            </w:tcBorders>
            <w:shd w:val="clear" w:color="auto" w:fill="FFFFFF" w:themeFill="background1"/>
            <w:vAlign w:val="center"/>
          </w:tcPr>
          <w:p w14:paraId="4BD3FAFC"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BB560BA" w14:textId="393BF28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3BCD642F" w14:textId="2DDC7F96"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3F45E1FA" w14:textId="226935A6"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99" w:type="dxa"/>
            <w:tcBorders>
              <w:top w:val="single" w:sz="4" w:space="0" w:color="auto"/>
            </w:tcBorders>
            <w:shd w:val="clear" w:color="auto" w:fill="FFFFFF" w:themeFill="background1"/>
            <w:vAlign w:val="center"/>
          </w:tcPr>
          <w:p w14:paraId="166C0883"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7DB08BA" w14:textId="59E73869" w:rsidR="00B50006"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0CDA43D6" w14:textId="631BCE0E"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6FB1AD8" w14:textId="1BD12DB6"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tcBorders>
              <w:top w:val="single" w:sz="4" w:space="0" w:color="auto"/>
            </w:tcBorders>
            <w:shd w:val="clear" w:color="auto" w:fill="FFFFFF" w:themeFill="background1"/>
            <w:vAlign w:val="center"/>
          </w:tcPr>
          <w:p w14:paraId="37CD4BF1"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58805599" w14:textId="50332E0D"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10C9C28" w14:textId="286F2F5F"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A41C74F" w14:textId="129A7D5F"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B50006" w:rsidRPr="007A31D0" w14:paraId="06F24CD6"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179A549" w14:textId="77777777" w:rsidR="00B50006" w:rsidRDefault="00B50006" w:rsidP="00B50006">
            <w:pPr>
              <w:spacing w:line="276" w:lineRule="auto"/>
              <w:rPr>
                <w:sz w:val="20"/>
                <w:szCs w:val="20"/>
                <w:lang w:val="en-US"/>
              </w:rPr>
            </w:pPr>
            <w:r>
              <w:rPr>
                <w:b w:val="0"/>
                <w:bCs w:val="0"/>
                <w:caps w:val="0"/>
                <w:sz w:val="20"/>
                <w:szCs w:val="20"/>
                <w:lang w:val="en-US"/>
              </w:rPr>
              <w:t>Public-Private Mix</w:t>
            </w:r>
          </w:p>
          <w:p w14:paraId="36FA24D8" w14:textId="77777777" w:rsidR="00B50006" w:rsidRDefault="00B50006" w:rsidP="00B50006">
            <w:pPr>
              <w:spacing w:line="276" w:lineRule="auto"/>
              <w:ind w:firstLine="179"/>
              <w:rPr>
                <w:sz w:val="20"/>
                <w:szCs w:val="20"/>
                <w:lang w:val="en-US"/>
              </w:rPr>
            </w:pPr>
            <w:r>
              <w:rPr>
                <w:b w:val="0"/>
                <w:bCs w:val="0"/>
                <w:caps w:val="0"/>
                <w:sz w:val="20"/>
                <w:szCs w:val="20"/>
                <w:lang w:val="en-US"/>
              </w:rPr>
              <w:lastRenderedPageBreak/>
              <w:t>PEXPND</w:t>
            </w:r>
          </w:p>
          <w:p w14:paraId="128A5966" w14:textId="28F17E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CASH</w:t>
            </w:r>
          </w:p>
        </w:tc>
        <w:tc>
          <w:tcPr>
            <w:tcW w:w="1310" w:type="dxa"/>
            <w:shd w:val="clear" w:color="auto" w:fill="FFFFFF" w:themeFill="background1"/>
            <w:vAlign w:val="center"/>
          </w:tcPr>
          <w:p w14:paraId="2AD1F372"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F2F4D91" w14:textId="717F6B1A"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L</w:t>
            </w:r>
            <w:r w:rsidR="00B50006">
              <w:rPr>
                <w:sz w:val="20"/>
                <w:szCs w:val="20"/>
                <w:lang w:val="en-US"/>
              </w:rPr>
              <w:t>ow</w:t>
            </w:r>
          </w:p>
          <w:p w14:paraId="0B1BD96F" w14:textId="72F28CD9"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B50006" w:rsidRPr="007A087D">
              <w:rPr>
                <w:sz w:val="20"/>
                <w:szCs w:val="20"/>
                <w:lang w:val="en-US"/>
              </w:rPr>
              <w:t>ed</w:t>
            </w:r>
            <w:r w:rsidR="009B4BEF">
              <w:rPr>
                <w:sz w:val="20"/>
                <w:szCs w:val="20"/>
                <w:lang w:val="en-US"/>
              </w:rPr>
              <w:t>ium</w:t>
            </w:r>
          </w:p>
        </w:tc>
        <w:tc>
          <w:tcPr>
            <w:tcW w:w="1310" w:type="dxa"/>
            <w:shd w:val="clear" w:color="auto" w:fill="FFFFFF" w:themeFill="background1"/>
            <w:vAlign w:val="center"/>
          </w:tcPr>
          <w:p w14:paraId="4F03379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5F388E5E" w14:textId="7A892516"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High</w:t>
            </w:r>
          </w:p>
          <w:p w14:paraId="60945666" w14:textId="54E72C44" w:rsidR="00B50006"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9B4BEF">
              <w:rPr>
                <w:sz w:val="20"/>
                <w:szCs w:val="20"/>
                <w:lang w:val="en-US"/>
              </w:rPr>
              <w:t>edium</w:t>
            </w:r>
          </w:p>
        </w:tc>
        <w:tc>
          <w:tcPr>
            <w:tcW w:w="1207" w:type="dxa"/>
            <w:shd w:val="clear" w:color="auto" w:fill="FFFFFF" w:themeFill="background1"/>
            <w:vAlign w:val="center"/>
          </w:tcPr>
          <w:p w14:paraId="16F2A091"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5619C64" w14:textId="7506A71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Medium</w:t>
            </w:r>
          </w:p>
          <w:p w14:paraId="6C154658" w14:textId="6CB99C64"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shd w:val="clear" w:color="auto" w:fill="FFFFFF" w:themeFill="background1"/>
            <w:vAlign w:val="center"/>
          </w:tcPr>
          <w:p w14:paraId="19124827"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69DD84F" w14:textId="3F902CC5"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Medium</w:t>
            </w:r>
          </w:p>
          <w:p w14:paraId="35C377AC" w14:textId="147AA7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18A1CBA2"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32D076C0" w14:textId="6D66B7B0"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Medium</w:t>
            </w:r>
          </w:p>
          <w:p w14:paraId="26D2DB8D" w14:textId="6C89248F"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349F90C6"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4275AFD" w14:textId="120DC086"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High</w:t>
            </w:r>
          </w:p>
          <w:p w14:paraId="023D7071" w14:textId="06EAFA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r>
      <w:tr w:rsidR="00B50006" w:rsidRPr="007A31D0" w14:paraId="203E427B"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B95010" w14:textId="4736C930" w:rsidR="00B50006" w:rsidRDefault="00B50006" w:rsidP="00B50006">
            <w:pPr>
              <w:spacing w:line="276" w:lineRule="auto"/>
              <w:rPr>
                <w:sz w:val="20"/>
                <w:szCs w:val="20"/>
                <w:lang w:val="en-US"/>
              </w:rPr>
            </w:pPr>
            <w:r>
              <w:rPr>
                <w:b w:val="0"/>
                <w:bCs w:val="0"/>
                <w:caps w:val="0"/>
                <w:sz w:val="20"/>
                <w:szCs w:val="20"/>
                <w:lang w:val="en-US"/>
              </w:rPr>
              <w:lastRenderedPageBreak/>
              <w:t>Peformance</w:t>
            </w:r>
          </w:p>
          <w:p w14:paraId="1034DD47" w14:textId="77777777" w:rsidR="00B50006" w:rsidRDefault="00B50006" w:rsidP="00B50006">
            <w:pPr>
              <w:spacing w:line="276" w:lineRule="auto"/>
              <w:ind w:firstLine="179"/>
              <w:rPr>
                <w:sz w:val="20"/>
                <w:szCs w:val="20"/>
                <w:lang w:val="en-US"/>
              </w:rPr>
            </w:pPr>
            <w:r>
              <w:rPr>
                <w:b w:val="0"/>
                <w:bCs w:val="0"/>
                <w:caps w:val="0"/>
                <w:sz w:val="20"/>
                <w:szCs w:val="20"/>
                <w:lang w:val="en-US"/>
              </w:rPr>
              <w:t>LEX</w:t>
            </w:r>
          </w:p>
          <w:p w14:paraId="187A5F90" w14:textId="59121C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SPH</w:t>
            </w:r>
          </w:p>
        </w:tc>
        <w:tc>
          <w:tcPr>
            <w:tcW w:w="1310" w:type="dxa"/>
            <w:shd w:val="clear" w:color="auto" w:fill="FFFFFF" w:themeFill="background1"/>
            <w:vAlign w:val="center"/>
          </w:tcPr>
          <w:p w14:paraId="3DC38CF7"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912D3" w14:textId="1BD10BEF"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F6CA1AA" w14:textId="02B41EBE"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shd w:val="clear" w:color="auto" w:fill="FFFFFF" w:themeFill="background1"/>
            <w:vAlign w:val="center"/>
          </w:tcPr>
          <w:p w14:paraId="3534D93A"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A9D5214" w14:textId="1203C1F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29B0D9E1" w14:textId="3062AF8B"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1207" w:type="dxa"/>
            <w:shd w:val="clear" w:color="auto" w:fill="FFFFFF" w:themeFill="background1"/>
            <w:vAlign w:val="center"/>
          </w:tcPr>
          <w:p w14:paraId="55F3022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7B19008" w14:textId="1A155ED9" w:rsidR="00B50006" w:rsidRPr="007A087D"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D02AA65" w14:textId="2DEB39FC"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shd w:val="clear" w:color="auto" w:fill="FFFFFF" w:themeFill="background1"/>
            <w:vAlign w:val="center"/>
          </w:tcPr>
          <w:p w14:paraId="7BE971E3"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E25245" w14:textId="350780EA"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00A35306" w14:textId="71AAB92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66BD87F9"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CCA55F6"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B4CF32" w14:textId="16F4B94E"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4290ED8B"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C8B6FE5"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77D659D" w14:textId="5151BFC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r>
      <w:tr w:rsidR="00B50006" w:rsidRPr="007A31D0" w14:paraId="6A9A885C"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226C306B" w14:textId="77777777" w:rsidR="00B50006" w:rsidRDefault="00B50006" w:rsidP="00B50006">
            <w:pPr>
              <w:spacing w:line="276" w:lineRule="auto"/>
              <w:rPr>
                <w:sz w:val="20"/>
                <w:szCs w:val="20"/>
                <w:lang w:val="en-US"/>
              </w:rPr>
            </w:pPr>
            <w:r>
              <w:rPr>
                <w:b w:val="0"/>
                <w:bCs w:val="0"/>
                <w:caps w:val="0"/>
                <w:sz w:val="20"/>
                <w:szCs w:val="20"/>
                <w:lang w:val="en-US"/>
              </w:rPr>
              <w:t>Access Regulation</w:t>
            </w:r>
          </w:p>
          <w:p w14:paraId="64D904A2" w14:textId="77777777" w:rsidR="00B50006" w:rsidRDefault="00B50006" w:rsidP="00B50006">
            <w:pPr>
              <w:spacing w:line="276" w:lineRule="auto"/>
              <w:ind w:firstLine="179"/>
              <w:rPr>
                <w:sz w:val="20"/>
                <w:szCs w:val="20"/>
                <w:lang w:val="en-US"/>
              </w:rPr>
            </w:pPr>
            <w:r>
              <w:rPr>
                <w:b w:val="0"/>
                <w:bCs w:val="0"/>
                <w:caps w:val="0"/>
                <w:sz w:val="20"/>
                <w:szCs w:val="20"/>
                <w:lang w:val="en-US"/>
              </w:rPr>
              <w:t>CIDX</w:t>
            </w:r>
          </w:p>
          <w:p w14:paraId="0F893377" w14:textId="74418CA4"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MTAB</w:t>
            </w:r>
          </w:p>
        </w:tc>
        <w:tc>
          <w:tcPr>
            <w:tcW w:w="1310" w:type="dxa"/>
            <w:tcBorders>
              <w:bottom w:val="single" w:sz="12" w:space="0" w:color="auto"/>
            </w:tcBorders>
            <w:shd w:val="clear" w:color="auto" w:fill="FFFFFF" w:themeFill="background1"/>
            <w:vAlign w:val="center"/>
          </w:tcPr>
          <w:p w14:paraId="530C1CB0"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0DEF9A2E" w14:textId="12B57897"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310" w:type="dxa"/>
            <w:tcBorders>
              <w:bottom w:val="single" w:sz="12" w:space="0" w:color="auto"/>
            </w:tcBorders>
            <w:shd w:val="clear" w:color="auto" w:fill="FFFFFF" w:themeFill="background1"/>
            <w:vAlign w:val="center"/>
          </w:tcPr>
          <w:p w14:paraId="54F53F0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1D881A59" w14:textId="2AA34D2C"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07" w:type="dxa"/>
            <w:tcBorders>
              <w:bottom w:val="single" w:sz="12" w:space="0" w:color="auto"/>
            </w:tcBorders>
            <w:shd w:val="clear" w:color="auto" w:fill="FFFFFF" w:themeFill="background1"/>
            <w:vAlign w:val="center"/>
          </w:tcPr>
          <w:p w14:paraId="5B87F33B"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2AA19A64" w14:textId="18CCE0D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tcBorders>
              <w:bottom w:val="single" w:sz="12" w:space="0" w:color="auto"/>
            </w:tcBorders>
            <w:shd w:val="clear" w:color="auto" w:fill="FFFFFF" w:themeFill="background1"/>
            <w:vAlign w:val="center"/>
          </w:tcPr>
          <w:p w14:paraId="39AA43C6"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09679211" w14:textId="081D065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tcBorders>
              <w:bottom w:val="single" w:sz="12" w:space="0" w:color="auto"/>
            </w:tcBorders>
            <w:shd w:val="clear" w:color="auto" w:fill="FFFFFF" w:themeFill="background1"/>
            <w:vAlign w:val="center"/>
          </w:tcPr>
          <w:p w14:paraId="7E191B34"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5B3F76" w14:textId="4188C968"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tcBorders>
              <w:bottom w:val="single" w:sz="12" w:space="0" w:color="auto"/>
            </w:tcBorders>
            <w:shd w:val="clear" w:color="auto" w:fill="FFFFFF" w:themeFill="background1"/>
            <w:vAlign w:val="center"/>
          </w:tcPr>
          <w:p w14:paraId="3C42CAD2"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789E6EED" w14:textId="1C743ADB"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bookmarkEnd w:id="972"/>
    </w:tbl>
    <w:p w14:paraId="456E16CD" w14:textId="77777777" w:rsidR="002E6277" w:rsidRDefault="002E6277" w:rsidP="002E6277">
      <w:pPr>
        <w:spacing w:after="160" w:line="259" w:lineRule="auto"/>
        <w:rPr>
          <w:lang w:val="en-US"/>
        </w:rPr>
      </w:pPr>
    </w:p>
    <w:p w14:paraId="764C7047" w14:textId="3A662F56" w:rsidR="002E274E" w:rsidRDefault="002E274E">
      <w:pPr>
        <w:spacing w:after="160" w:line="259" w:lineRule="auto"/>
        <w:rPr>
          <w:szCs w:val="24"/>
          <w:lang w:val="en-US"/>
        </w:rPr>
      </w:pPr>
    </w:p>
    <w:p w14:paraId="7D32CF2E" w14:textId="77777777" w:rsidR="002E6277" w:rsidRPr="006A56FF" w:rsidRDefault="002E6277">
      <w:pPr>
        <w:spacing w:after="160" w:line="259" w:lineRule="auto"/>
        <w:rPr>
          <w:szCs w:val="24"/>
          <w:lang w:val="en-US"/>
        </w:rPr>
      </w:pPr>
    </w:p>
    <w:p w14:paraId="762318F9" w14:textId="7391EC2B" w:rsidR="008D6126" w:rsidRPr="006A56FF" w:rsidRDefault="002E107C" w:rsidP="00EB31E0">
      <w:pPr>
        <w:pStyle w:val="berschrift1"/>
        <w:rPr>
          <w:lang w:val="en-US"/>
        </w:rPr>
      </w:pPr>
      <w:r>
        <w:rPr>
          <w:lang w:val="en-US"/>
        </w:rPr>
        <w:t>Discussion</w:t>
      </w:r>
      <w:r w:rsidR="00085DE3">
        <w:rPr>
          <w:lang w:val="en-US"/>
        </w:rPr>
        <w:t xml:space="preserve"> </w:t>
      </w:r>
      <w:r w:rsidR="0081256C" w:rsidRPr="006A56FF">
        <w:rPr>
          <w:lang w:val="en-US"/>
        </w:rPr>
        <w:t xml:space="preserve">– </w:t>
      </w:r>
      <w:r w:rsidR="001237F3">
        <w:rPr>
          <w:lang w:val="en-US"/>
        </w:rPr>
        <w:t>676</w:t>
      </w:r>
      <w:r w:rsidR="00085DE3">
        <w:rPr>
          <w:lang w:val="en-US"/>
        </w:rPr>
        <w:t xml:space="preserve"> </w:t>
      </w:r>
      <w:r w:rsidR="0081256C" w:rsidRPr="006A56FF">
        <w:rPr>
          <w:lang w:val="en-US"/>
        </w:rPr>
        <w:t>words</w:t>
      </w:r>
    </w:p>
    <w:p w14:paraId="268D2AE6" w14:textId="71BD4056" w:rsidR="0012335A" w:rsidRPr="006A56FF" w:rsidDel="00B70268" w:rsidRDefault="0012335A" w:rsidP="00A31CB1">
      <w:pPr>
        <w:pStyle w:val="02FlietextErsterAbsatz"/>
        <w:rPr>
          <w:del w:id="973" w:author="Mareike Ariaans" w:date="2020-07-06T17:55:00Z"/>
          <w:lang w:val="en-US"/>
        </w:rPr>
      </w:pPr>
      <w:del w:id="974" w:author="Mareike Ariaans" w:date="2020-07-06T17:55:00Z">
        <w:r w:rsidRPr="006A56FF" w:rsidDel="00B70268">
          <w:rPr>
            <w:lang w:val="en-US"/>
          </w:rPr>
          <w:delText>These results partly support earlier findings of LTC typologies but also provide</w:delText>
        </w:r>
      </w:del>
      <w:del w:id="975" w:author="Mareike Ariaans" w:date="2020-07-06T17:53:00Z">
        <w:r w:rsidRPr="006A56FF" w:rsidDel="00A740AC">
          <w:rPr>
            <w:lang w:val="en-US"/>
          </w:rPr>
          <w:delText>s</w:delText>
        </w:r>
      </w:del>
      <w:del w:id="976" w:author="Mareike Ariaans" w:date="2020-07-06T17:55:00Z">
        <w:r w:rsidRPr="006A56FF" w:rsidDel="00B70268">
          <w:rPr>
            <w:lang w:val="en-US"/>
          </w:rPr>
          <w:delText xml:space="preserve"> new evidence on LTC system types. The </w:delText>
        </w:r>
        <w:r w:rsidR="00CD7884" w:rsidRPr="006A56FF" w:rsidDel="00B70268">
          <w:rPr>
            <w:lang w:val="en-US"/>
          </w:rPr>
          <w:delText>“</w:delText>
        </w:r>
        <w:r w:rsidRPr="006A56FF" w:rsidDel="00B70268">
          <w:rPr>
            <w:lang w:val="en-US"/>
          </w:rPr>
          <w:delText>low-developed LTC system</w:delText>
        </w:r>
        <w:r w:rsidR="00CD7884" w:rsidRPr="006A56FF" w:rsidDel="00B70268">
          <w:rPr>
            <w:lang w:val="en-US"/>
          </w:rPr>
          <w:delText>”</w:delText>
        </w:r>
        <w:r w:rsidRPr="006A56FF" w:rsidDel="00B70268">
          <w:rPr>
            <w:lang w:val="en-US"/>
          </w:rPr>
          <w:delText xml:space="preserve"> cluster includes as earlier typologies a high number of Eastern European countries</w:delText>
        </w:r>
        <w:r w:rsidR="00AE58E8" w:rsidRPr="006A56FF" w:rsidDel="00B70268">
          <w:rPr>
            <w:lang w:val="en-US"/>
          </w:rPr>
          <w:delText xml:space="preserve"> </w:delText>
        </w:r>
      </w:del>
      <w:customXmlDelRangeStart w:id="977" w:author="Mareike Ariaans" w:date="2020-07-06T17:55:00Z"/>
      <w:sdt>
        <w:sdtPr>
          <w:rPr>
            <w:lang w:val="en-US"/>
          </w:rPr>
          <w:alias w:val="Don't edit this field"/>
          <w:tag w:val="CitaviPlaceholder#ac21c150-2ef7-4c57-a5f6-2335bbeaaa15"/>
          <w:id w:val="1571615099"/>
          <w:placeholder>
            <w:docPart w:val="DefaultPlaceholder_-1854013440"/>
          </w:placeholder>
        </w:sdtPr>
        <w:sdtContent>
          <w:customXmlDelRangeEnd w:id="977"/>
          <w:del w:id="978" w:author="Mareike Ariaans" w:date="2020-07-06T17:55:00Z">
            <w:r w:rsidR="00AE58E8" w:rsidRPr="006A56FF" w:rsidDel="00B70268">
              <w:rPr>
                <w:lang w:val="en-US"/>
              </w:rPr>
              <w:fldChar w:fldCharType="begin"/>
            </w:r>
            <w:r w:rsidR="00952423" w:rsidDel="00B70268">
              <w:rPr>
                <w:lang w:val="en-US"/>
              </w:rPr>
              <w:del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FjMjFjMTUwLTJlZjctNGM1Ny1hNWY2LTIzMzViYmVhYWExNSIsIlRleHQiOiIoRGFtaWFuaSBldCBhbC4sIDIwMTE7IEhhbMOhc2tvdsOhIGV0IGFsLiwgMjAxNzsgS3JhdXMgZXQgYWwuLCAyMDEwKSIsIldBSVZlcnNpb24iOiI2LjQuMC4zNSJ9}</w:delInstrText>
            </w:r>
            <w:r w:rsidR="00AE58E8" w:rsidRPr="006A56FF" w:rsidDel="00B70268">
              <w:rPr>
                <w:lang w:val="en-US"/>
              </w:rPr>
              <w:fldChar w:fldCharType="separate"/>
            </w:r>
            <w:r w:rsidR="00952423" w:rsidDel="00B70268">
              <w:rPr>
                <w:lang w:val="en-US"/>
              </w:rPr>
              <w:delText>(Damiani et al., 2011; Halásková et al., 2017; Kraus et al., 2010)</w:delText>
            </w:r>
            <w:r w:rsidR="00AE58E8" w:rsidRPr="006A56FF" w:rsidDel="00B70268">
              <w:rPr>
                <w:lang w:val="en-US"/>
              </w:rPr>
              <w:fldChar w:fldCharType="end"/>
            </w:r>
          </w:del>
          <w:customXmlDelRangeStart w:id="979" w:author="Mareike Ariaans" w:date="2020-07-06T17:55:00Z"/>
        </w:sdtContent>
      </w:sdt>
      <w:customXmlDelRangeEnd w:id="979"/>
      <w:del w:id="980" w:author="Mareike Ariaans" w:date="2020-07-06T17:55:00Z">
        <w:r w:rsidR="00AE58E8" w:rsidRPr="006A56FF" w:rsidDel="00B70268">
          <w:rPr>
            <w:lang w:val="en-US"/>
          </w:rPr>
          <w:delText xml:space="preserve"> with the addition of three Non-European countries, Australia, New Zealand and Korea. The “universal developed LTC system type” combines the often found </w:delText>
        </w:r>
        <w:r w:rsidR="0095023E" w:rsidRPr="006A56FF" w:rsidDel="00B70268">
          <w:rPr>
            <w:lang w:val="en-US"/>
          </w:rPr>
          <w:delText>Scandinavian</w:delText>
        </w:r>
        <w:r w:rsidR="00AE58E8" w:rsidRPr="006A56FF" w:rsidDel="00B70268">
          <w:rPr>
            <w:lang w:val="en-US"/>
          </w:rPr>
          <w:delText xml:space="preserve"> cluster </w:delText>
        </w:r>
      </w:del>
      <w:customXmlDelRangeStart w:id="981" w:author="Mareike Ariaans" w:date="2020-07-06T17:55:00Z"/>
      <w:sdt>
        <w:sdtPr>
          <w:rPr>
            <w:lang w:val="en-US"/>
          </w:rPr>
          <w:alias w:val="Don't edit this field"/>
          <w:tag w:val="CitaviPlaceholder#37d625d1-91e5-419f-a7dc-76ec6bf5b489"/>
          <w:id w:val="752787198"/>
          <w:placeholder>
            <w:docPart w:val="DefaultPlaceholder_-1854013440"/>
          </w:placeholder>
        </w:sdtPr>
        <w:sdtContent>
          <w:customXmlDelRangeEnd w:id="981"/>
          <w:del w:id="982" w:author="Mareike Ariaans" w:date="2020-07-06T17:55:00Z">
            <w:r w:rsidR="00AE58E8" w:rsidRPr="006A56FF" w:rsidDel="00B70268">
              <w:rPr>
                <w:lang w:val="en-US"/>
              </w:rPr>
              <w:fldChar w:fldCharType="begin"/>
            </w:r>
            <w:r w:rsidR="00952423" w:rsidDel="00B70268">
              <w:rPr>
                <w:lang w:val="en-US"/>
              </w:rPr>
              <w:del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DlkOTBlODYtNDgzNC00ODRhLWJlYTAtMWE5OWVhMThmZjI1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kMWUxZGEyZS03YWVlLTQ4ZDQtOTZhMy0xNzg4NDQxZjZhZ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MGQzYzIxNjctOWQ5OC00MWNmLTgyODYtM2JhNjc4YWM5NmU1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zM3ZDYyNWQxLTkxZTUtNDE5Zi1hN2RjLTc2ZWM2YmY1YjQ4OSIsIlRleHQiOiIoQWxiZXIsIDE5OTU7IENvbG9tYm8sIDIwMTI7IERhbWlhbmkgZXQgYWwuLCAyMDExOyBLcmF1cyBldCBhbC4sIDIwMTA7IFBvbW1lciBldCBhbC4sIDIwMDkpIiwiV0FJVmVyc2lvbiI6IjYuNC4wLjM1In0=}</w:delInstrText>
            </w:r>
            <w:r w:rsidR="00AE58E8" w:rsidRPr="006A56FF" w:rsidDel="00B70268">
              <w:rPr>
                <w:lang w:val="en-US"/>
              </w:rPr>
              <w:fldChar w:fldCharType="separate"/>
            </w:r>
            <w:r w:rsidR="00952423" w:rsidDel="00B70268">
              <w:rPr>
                <w:lang w:val="en-US"/>
              </w:rPr>
              <w:delText>(Alber, 1995; Colombo, 2012; Damiani et al., 2011; Kraus et al., 2010; Pommer et al., 2009)</w:delText>
            </w:r>
            <w:r w:rsidR="00AE58E8" w:rsidRPr="006A56FF" w:rsidDel="00B70268">
              <w:rPr>
                <w:lang w:val="en-US"/>
              </w:rPr>
              <w:fldChar w:fldCharType="end"/>
            </w:r>
          </w:del>
          <w:customXmlDelRangeStart w:id="983" w:author="Mareike Ariaans" w:date="2020-07-06T17:55:00Z"/>
        </w:sdtContent>
      </w:sdt>
      <w:customXmlDelRangeEnd w:id="983"/>
      <w:del w:id="984" w:author="Mareike Ariaans" w:date="2020-07-06T17:55:00Z">
        <w:r w:rsidR="00AE58E8" w:rsidRPr="006A56FF" w:rsidDel="00B70268">
          <w:rPr>
            <w:lang w:val="en-US"/>
          </w:rPr>
          <w:delText xml:space="preserve"> and the continental European cluster </w:delText>
        </w:r>
      </w:del>
      <w:customXmlDelRangeStart w:id="985" w:author="Mareike Ariaans" w:date="2020-07-06T17:55:00Z"/>
      <w:sdt>
        <w:sdtPr>
          <w:rPr>
            <w:lang w:val="en-US"/>
          </w:rPr>
          <w:alias w:val="Don't edit this field"/>
          <w:tag w:val="CitaviPlaceholder#fcfa1935-f6a8-417c-a413-3688959e497d"/>
          <w:id w:val="-1383164387"/>
          <w:placeholder>
            <w:docPart w:val="DefaultPlaceholder_-1854013440"/>
          </w:placeholder>
        </w:sdtPr>
        <w:sdtContent>
          <w:customXmlDelRangeEnd w:id="985"/>
          <w:del w:id="986" w:author="Mareike Ariaans" w:date="2020-07-06T17:55:00Z">
            <w:r w:rsidR="00AE58E8" w:rsidRPr="006A56FF" w:rsidDel="00B70268">
              <w:rPr>
                <w:lang w:val="en-US"/>
              </w:rPr>
              <w:fldChar w:fldCharType="begin"/>
            </w:r>
            <w:r w:rsidR="00952423" w:rsidDel="00B70268">
              <w:rPr>
                <w:lang w:val="en-US"/>
              </w:rPr>
              <w:del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kzOGU4ZDYtOGUxZi00Y2Q4LWE1MTEtMTljNDYyZDM4NDRk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JlNTNmM2U4ZC04NzMxLTQzY2MtOWVkMy1iM2Q4NDk2ODM3Mj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ZmNmYTE5MzUtZjZhOC00MTdjLWE0MTMtMzY4ODk1OWU0OTdkIiwiVGV4dCI6IihBbGJlciwgMTk5NTsgRGFtaWFuaSBldCBhbC4sIDIwMTE7IEhhbMOhc2tvdsOhIGV0IGFsLiwgMjAxNykiLCJXQUlWZXJzaW9uIjoiNi40LjAuMzUifQ==}</w:delInstrText>
            </w:r>
            <w:r w:rsidR="00AE58E8" w:rsidRPr="006A56FF" w:rsidDel="00B70268">
              <w:rPr>
                <w:lang w:val="en-US"/>
              </w:rPr>
              <w:fldChar w:fldCharType="separate"/>
            </w:r>
            <w:r w:rsidR="00952423" w:rsidDel="00B70268">
              <w:rPr>
                <w:lang w:val="en-US"/>
              </w:rPr>
              <w:delText>(Alber, 1995; Damiani et al., 2011; Halásková et al., 2017)</w:delText>
            </w:r>
            <w:r w:rsidR="00AE58E8" w:rsidRPr="006A56FF" w:rsidDel="00B70268">
              <w:rPr>
                <w:lang w:val="en-US"/>
              </w:rPr>
              <w:fldChar w:fldCharType="end"/>
            </w:r>
          </w:del>
          <w:customXmlDelRangeStart w:id="987" w:author="Mareike Ariaans" w:date="2020-07-06T17:55:00Z"/>
        </w:sdtContent>
      </w:sdt>
      <w:customXmlDelRangeEnd w:id="987"/>
      <w:del w:id="988" w:author="Mareike Ariaans" w:date="2020-07-06T17:55:00Z">
        <w:r w:rsidR="0095023E" w:rsidRPr="006A56FF" w:rsidDel="00B70268">
          <w:rPr>
            <w:lang w:val="en-US"/>
          </w:rPr>
          <w:delText xml:space="preserve">. The “private developed LTC system type” is rarely mentioned in the literature. Only </w:delText>
        </w:r>
      </w:del>
      <w:customXmlDelRangeStart w:id="989" w:author="Mareike Ariaans" w:date="2020-07-06T17:55:00Z"/>
      <w:sdt>
        <w:sdtPr>
          <w:rPr>
            <w:lang w:val="en-US"/>
          </w:rPr>
          <w:alias w:val="Don't edit this field"/>
          <w:tag w:val="CitaviPlaceholder#9a3d0c02-099b-4083-a785-7eefae15c9ef"/>
          <w:id w:val="2086645505"/>
          <w:placeholder>
            <w:docPart w:val="DefaultPlaceholder_-1854013440"/>
          </w:placeholder>
        </w:sdtPr>
        <w:sdtContent>
          <w:customXmlDelRangeEnd w:id="989"/>
          <w:del w:id="990" w:author="Mareike Ariaans" w:date="2020-07-06T17:55:00Z">
            <w:r w:rsidR="0095023E" w:rsidRPr="006A56FF" w:rsidDel="00B70268">
              <w:rPr>
                <w:lang w:val="en-US"/>
              </w:rPr>
              <w:fldChar w:fldCharType="begin"/>
            </w:r>
            <w:r w:rsidR="00952423" w:rsidDel="00B70268">
              <w:rPr>
                <w:lang w:val="en-US"/>
              </w:rPr>
              <w:del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xMiIsIkNvdW50IjoxLCJUZXh0VW5pdHMiOlt7IiRpZCI6IjEzIiwiRm9udFN0eWxlIjp7IiRpZCI6IjE0IiwiTmV1dHJhbCI6dHJ1ZX0sIlJlYWRpbmdPcmRlciI6MSwiVGV4dCI6IkNvbG9tYm8gZXQgYWwuIn1dfSwiVGFnIjoiQ2l0YXZpUGxhY2Vob2xkZXIjOWEzZDBjMDItMDk5Yi00MDgzLWE3ODUtN2VlZmFlMTVjOWVmIiwiVGV4dCI6IkNvbG9tYm8gZXQgYWwuIiwiV0FJVmVyc2lvbiI6IjYuNC4wLjM1In0=}</w:delInstrText>
            </w:r>
            <w:r w:rsidR="0095023E" w:rsidRPr="006A56FF" w:rsidDel="00B70268">
              <w:rPr>
                <w:lang w:val="en-US"/>
              </w:rPr>
              <w:fldChar w:fldCharType="separate"/>
            </w:r>
            <w:r w:rsidR="00952423" w:rsidDel="00B70268">
              <w:rPr>
                <w:lang w:val="en-US"/>
              </w:rPr>
              <w:delText>Colombo et al.</w:delText>
            </w:r>
            <w:r w:rsidR="0095023E" w:rsidRPr="006A56FF" w:rsidDel="00B70268">
              <w:rPr>
                <w:lang w:val="en-US"/>
              </w:rPr>
              <w:fldChar w:fldCharType="end"/>
            </w:r>
          </w:del>
          <w:customXmlDelRangeStart w:id="991" w:author="Mareike Ariaans" w:date="2020-07-06T17:55:00Z"/>
        </w:sdtContent>
      </w:sdt>
      <w:customXmlDelRangeEnd w:id="991"/>
      <w:del w:id="992" w:author="Mareike Ariaans" w:date="2020-07-06T17:55:00Z">
        <w:r w:rsidR="0095023E" w:rsidRPr="006A56FF" w:rsidDel="00B70268">
          <w:rPr>
            <w:lang w:val="en-US"/>
          </w:rPr>
          <w:delText xml:space="preserve"> </w:delText>
        </w:r>
      </w:del>
      <w:customXmlDelRangeStart w:id="993" w:author="Mareike Ariaans" w:date="2020-07-06T17:55:00Z"/>
      <w:sdt>
        <w:sdtPr>
          <w:rPr>
            <w:lang w:val="en-US"/>
          </w:rPr>
          <w:alias w:val="Don't edit this field"/>
          <w:tag w:val="CitaviPlaceholder#badfc38c-8f2e-4eb0-bf2e-b9799793d356"/>
          <w:id w:val="102002883"/>
          <w:placeholder>
            <w:docPart w:val="DefaultPlaceholder_-1854013440"/>
          </w:placeholder>
        </w:sdtPr>
        <w:sdtContent>
          <w:customXmlDelRangeEnd w:id="993"/>
          <w:del w:id="994" w:author="Mareike Ariaans" w:date="2020-07-06T17:55:00Z">
            <w:r w:rsidR="0095023E" w:rsidRPr="006A56FF" w:rsidDel="00B70268">
              <w:rPr>
                <w:lang w:val="en-US"/>
              </w:rPr>
              <w:fldChar w:fldCharType="begin"/>
            </w:r>
            <w:r w:rsidR="00952423" w:rsidDel="00B70268">
              <w:rPr>
                <w:lang w:val="en-US"/>
              </w:rPr>
              <w:del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EpIn1dfSwiVGFnIjoiQ2l0YXZpUGxhY2Vob2xkZXIjYmFkZmMzOGMtOGYyZS00ZWIwLWJmMmUtYjk3OTk3OTNkMzU2IiwiVGV4dCI6IigyMDExKSIsIldBSVZlcnNpb24iOiI2LjQuMC4zNSJ9}</w:delInstrText>
            </w:r>
            <w:r w:rsidR="0095023E" w:rsidRPr="006A56FF" w:rsidDel="00B70268">
              <w:rPr>
                <w:lang w:val="en-US"/>
              </w:rPr>
              <w:fldChar w:fldCharType="separate"/>
            </w:r>
            <w:r w:rsidR="00952423" w:rsidDel="00B70268">
              <w:rPr>
                <w:lang w:val="en-US"/>
              </w:rPr>
              <w:delText>(2011)</w:delText>
            </w:r>
            <w:r w:rsidR="0095023E" w:rsidRPr="006A56FF" w:rsidDel="00B70268">
              <w:rPr>
                <w:lang w:val="en-US"/>
              </w:rPr>
              <w:fldChar w:fldCharType="end"/>
            </w:r>
          </w:del>
          <w:customXmlDelRangeStart w:id="995" w:author="Mareike Ariaans" w:date="2020-07-06T17:55:00Z"/>
        </w:sdtContent>
      </w:sdt>
      <w:customXmlDelRangeEnd w:id="995"/>
      <w:del w:id="996" w:author="Mareike Ariaans" w:date="2020-07-06T17:55:00Z">
        <w:r w:rsidR="0095023E" w:rsidRPr="006A56FF" w:rsidDel="00B70268">
          <w:rPr>
            <w:lang w:val="en-US"/>
          </w:rPr>
          <w:delText xml:space="preserve"> built a means-tested type including the UK and the US. Yet</w:delText>
        </w:r>
        <w:r w:rsidR="00672A43" w:rsidRPr="006A56FF" w:rsidDel="00B70268">
          <w:rPr>
            <w:lang w:val="en-US"/>
          </w:rPr>
          <w:delText>,</w:delText>
        </w:r>
        <w:r w:rsidR="0095023E" w:rsidRPr="006A56FF" w:rsidDel="00B70268">
          <w:rPr>
            <w:lang w:val="en-US"/>
          </w:rPr>
          <w:delText xml:space="preserve"> our analysis shows that also Israel and Spain belong to this type due to their mainly private approach to LTC provision which yields high performance results.</w:delText>
        </w:r>
      </w:del>
    </w:p>
    <w:p w14:paraId="2EC44C68" w14:textId="3168520C" w:rsidR="00B70268" w:rsidRPr="00B70268" w:rsidRDefault="00643ED3" w:rsidP="00B70268">
      <w:pPr>
        <w:pStyle w:val="02FlietextEinzug"/>
        <w:rPr>
          <w:ins w:id="997" w:author="Mareike Ariaans" w:date="2020-07-06T17:56:00Z"/>
          <w:iCs/>
          <w:lang w:val="en-US"/>
        </w:rPr>
      </w:pPr>
      <w:ins w:id="998" w:author="Mareike Ariaans" w:date="2020-07-07T10:15:00Z">
        <w:r>
          <w:rPr>
            <w:iCs/>
            <w:lang w:val="en-US"/>
          </w:rPr>
          <w:t>Focusing on the countries in the four clusters, we fin</w:t>
        </w:r>
      </w:ins>
      <w:ins w:id="999" w:author="Mareike Ariaans" w:date="2020-07-07T10:16:00Z">
        <w:r>
          <w:rPr>
            <w:iCs/>
            <w:lang w:val="en-US"/>
          </w:rPr>
          <w:t>d</w:t>
        </w:r>
      </w:ins>
      <w:ins w:id="1000" w:author="Mareike Ariaans" w:date="2020-07-07T10:15:00Z">
        <w:r>
          <w:rPr>
            <w:iCs/>
            <w:lang w:val="en-US"/>
          </w:rPr>
          <w:t xml:space="preserve"> expected patterns based on earlier studies, but also </w:t>
        </w:r>
      </w:ins>
      <w:ins w:id="1001" w:author="Mareike Ariaans" w:date="2020-07-07T10:31:00Z">
        <w:r w:rsidR="00CD4831">
          <w:rPr>
            <w:iCs/>
            <w:lang w:val="en-US"/>
          </w:rPr>
          <w:t xml:space="preserve">unanticipated </w:t>
        </w:r>
      </w:ins>
      <w:ins w:id="1002" w:author="Mareike Ariaans" w:date="2020-07-07T10:26:00Z">
        <w:r w:rsidR="00CD4831">
          <w:rPr>
            <w:iCs/>
            <w:lang w:val="en-US"/>
          </w:rPr>
          <w:t>countries joining</w:t>
        </w:r>
      </w:ins>
      <w:ins w:id="1003" w:author="Mareike Ariaans" w:date="2020-07-07T10:31:00Z">
        <w:r w:rsidR="00CD4831">
          <w:rPr>
            <w:iCs/>
            <w:lang w:val="en-US"/>
          </w:rPr>
          <w:t xml:space="preserve"> these types.</w:t>
        </w:r>
      </w:ins>
      <w:ins w:id="1004" w:author="Mareike Ariaans" w:date="2020-07-07T10:26:00Z">
        <w:r w:rsidR="00CD4831">
          <w:rPr>
            <w:iCs/>
            <w:lang w:val="en-US"/>
          </w:rPr>
          <w:t xml:space="preserve"> </w:t>
        </w:r>
      </w:ins>
      <w:ins w:id="1005" w:author="Mareike Ariaans" w:date="2020-07-07T10:32:00Z">
        <w:r w:rsidR="00CD4831">
          <w:rPr>
            <w:iCs/>
            <w:lang w:val="en-US"/>
          </w:rPr>
          <w:t>T</w:t>
        </w:r>
      </w:ins>
      <w:commentRangeStart w:id="1006"/>
      <w:ins w:id="1007" w:author="Mareike Ariaans" w:date="2020-07-07T10:03:00Z">
        <w:r w:rsidR="00D0320B">
          <w:rPr>
            <w:iCs/>
            <w:lang w:val="en-US"/>
          </w:rPr>
          <w:t>he high-performance, public</w:t>
        </w:r>
        <w:r w:rsidR="00CD4831">
          <w:rPr>
            <w:iCs/>
            <w:lang w:val="en-US"/>
          </w:rPr>
          <w:t>-</w:t>
        </w:r>
        <w:r w:rsidR="00D0320B">
          <w:rPr>
            <w:iCs/>
            <w:lang w:val="en-US"/>
          </w:rPr>
          <w:t>oriented</w:t>
        </w:r>
      </w:ins>
      <w:ins w:id="1008" w:author="Mareike Ariaans" w:date="2020-07-07T10:32:00Z">
        <w:r w:rsidR="00CD4831">
          <w:rPr>
            <w:iCs/>
            <w:lang w:val="en-US"/>
          </w:rPr>
          <w:t>,</w:t>
        </w:r>
      </w:ins>
      <w:ins w:id="1009" w:author="Mareike Ariaans" w:date="2020-07-07T10:03:00Z">
        <w:r w:rsidR="00CD4831">
          <w:rPr>
            <w:iCs/>
            <w:lang w:val="en-US"/>
          </w:rPr>
          <w:t xml:space="preserve"> high-</w:t>
        </w:r>
        <w:r w:rsidR="00D0320B">
          <w:rPr>
            <w:iCs/>
            <w:lang w:val="en-US"/>
          </w:rPr>
          <w:t>supply sub-system</w:t>
        </w:r>
      </w:ins>
      <w:ins w:id="1010" w:author="Mareike Ariaans" w:date="2020-07-06T17:56:00Z">
        <w:r w:rsidR="00B70268" w:rsidRPr="00B70268">
          <w:rPr>
            <w:iCs/>
            <w:lang w:val="en-US"/>
          </w:rPr>
          <w:t xml:space="preserve"> </w:t>
        </w:r>
      </w:ins>
      <w:ins w:id="1011" w:author="Mareike Ariaans" w:date="2020-07-07T10:04:00Z">
        <w:r w:rsidR="00D0320B">
          <w:rPr>
            <w:iCs/>
            <w:lang w:val="en-US"/>
          </w:rPr>
          <w:t xml:space="preserve">is </w:t>
        </w:r>
      </w:ins>
      <w:ins w:id="1012" w:author="Mareike Ariaans" w:date="2020-07-06T17:56:00Z">
        <w:r w:rsidR="00B70268" w:rsidRPr="00B70268">
          <w:rPr>
            <w:iCs/>
            <w:lang w:val="en-US"/>
          </w:rPr>
          <w:t>led by the Nordic countries of Sweden, Norway, and Denmark</w:t>
        </w:r>
      </w:ins>
      <w:ins w:id="1013" w:author="Mareike Ariaans" w:date="2020-07-07T10:32:00Z">
        <w:r w:rsidR="00CD4831">
          <w:rPr>
            <w:iCs/>
            <w:lang w:val="en-US"/>
          </w:rPr>
          <w:t xml:space="preserve">- This group of countires is found in several studies </w:t>
        </w:r>
      </w:ins>
      <w:customXmlInsRangeStart w:id="1014" w:author="Mareike Ariaans" w:date="2020-07-07T10:38:00Z"/>
      <w:sdt>
        <w:sdtPr>
          <w:rPr>
            <w:iCs/>
            <w:lang w:val="en-US"/>
          </w:rPr>
          <w:alias w:val="To edit, see citavi.com/edit"/>
          <w:tag w:val="CitaviPlaceholder#c7085b05-d335-4b51-ba14-ad3e114a0df1"/>
          <w:id w:val="1568998496"/>
          <w:placeholder>
            <w:docPart w:val="DefaultPlaceholder_-1854013440"/>
          </w:placeholder>
        </w:sdtPr>
        <w:sdtContent>
          <w:customXmlInsRangeEnd w:id="1014"/>
          <w:ins w:id="1015" w:author="Mareike Ariaans" w:date="2020-07-07T10:38:00Z">
            <w:r w:rsidR="00F8757A">
              <w:rPr>
                <w:iCs/>
                <w:noProof/>
                <w:lang w:val="en-US"/>
              </w:rPr>
              <w:fldChar w:fldCharType="begin"/>
            </w:r>
          </w:ins>
          <w:r w:rsidR="00F8757A">
            <w:rPr>
              <w:iCs/>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1QxMDozMzo0MC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iCs/>
              <w:noProof/>
              <w:lang w:val="en-US"/>
            </w:rPr>
            <w:fldChar w:fldCharType="separate"/>
          </w:r>
          <w:r w:rsidR="00F8757A">
            <w:rPr>
              <w:iCs/>
              <w:noProof/>
              <w:lang w:val="en-US"/>
            </w:rPr>
            <w:t>(Alber, 1995; Colombo, 2012; Damiani et al., 2011)</w:t>
          </w:r>
          <w:ins w:id="1016" w:author="Mareike Ariaans" w:date="2020-07-07T10:38:00Z">
            <w:r w:rsidR="00F8757A">
              <w:rPr>
                <w:iCs/>
                <w:noProof/>
                <w:lang w:val="en-US"/>
              </w:rPr>
              <w:fldChar w:fldCharType="end"/>
            </w:r>
          </w:ins>
          <w:customXmlInsRangeStart w:id="1017" w:author="Mareike Ariaans" w:date="2020-07-07T10:38:00Z"/>
        </w:sdtContent>
      </w:sdt>
      <w:customXmlInsRangeEnd w:id="1017"/>
      <w:ins w:id="1018" w:author="Mareike Ariaans" w:date="2020-07-07T10:39:00Z">
        <w:r w:rsidR="00F8757A">
          <w:rPr>
            <w:iCs/>
            <w:lang w:val="en-US"/>
          </w:rPr>
          <w:t>, but mostly also includes Finland and the Netherlands</w:t>
        </w:r>
      </w:ins>
      <w:ins w:id="1019" w:author="Mareike Ariaans" w:date="2020-07-07T10:43:00Z">
        <w:r w:rsidR="00F8757A">
          <w:rPr>
            <w:iCs/>
            <w:lang w:val="en-US"/>
          </w:rPr>
          <w:t xml:space="preserve"> </w:t>
        </w:r>
      </w:ins>
      <w:customXmlInsRangeStart w:id="1020" w:author="Mareike Ariaans" w:date="2020-07-07T10:43:00Z"/>
      <w:sdt>
        <w:sdtPr>
          <w:rPr>
            <w:iCs/>
            <w:lang w:val="en-US"/>
          </w:rPr>
          <w:alias w:val="To edit, see citavi.com/edit"/>
          <w:tag w:val="CitaviPlaceholder#04958186-4485-433c-8bea-f9ac70de5f35"/>
          <w:id w:val="-1308859925"/>
          <w:placeholder>
            <w:docPart w:val="DefaultPlaceholder_-1854013440"/>
          </w:placeholder>
        </w:sdtPr>
        <w:sdtContent>
          <w:customXmlInsRangeEnd w:id="1020"/>
          <w:ins w:id="1021" w:author="Mareike Ariaans" w:date="2020-07-07T10:43:00Z">
            <w:r w:rsidR="00F8757A">
              <w:rPr>
                <w:iCs/>
                <w:noProof/>
                <w:lang w:val="en-US"/>
              </w:rPr>
              <w:fldChar w:fldCharType="begin"/>
            </w:r>
          </w:ins>
          <w:r w:rsidR="00F8757A">
            <w:rPr>
              <w:iCs/>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1QxMDozMzo0MC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iCs/>
              <w:noProof/>
              <w:lang w:val="en-US"/>
            </w:rPr>
            <w:fldChar w:fldCharType="separate"/>
          </w:r>
          <w:r w:rsidR="00F8757A">
            <w:rPr>
              <w:iCs/>
              <w:noProof/>
              <w:lang w:val="en-US"/>
            </w:rPr>
            <w:t xml:space="preserve">(Colombo, 2012; Damiani et al., 2011; Kraus et al., 2010; Pommer </w:t>
          </w:r>
          <w:r w:rsidR="00F8757A">
            <w:rPr>
              <w:iCs/>
              <w:noProof/>
              <w:lang w:val="en-US"/>
            </w:rPr>
            <w:lastRenderedPageBreak/>
            <w:t>et al., 2009)</w:t>
          </w:r>
          <w:ins w:id="1022" w:author="Mareike Ariaans" w:date="2020-07-07T10:43:00Z">
            <w:r w:rsidR="00F8757A">
              <w:rPr>
                <w:iCs/>
                <w:noProof/>
                <w:lang w:val="en-US"/>
              </w:rPr>
              <w:fldChar w:fldCharType="end"/>
            </w:r>
          </w:ins>
          <w:customXmlInsRangeStart w:id="1023" w:author="Mareike Ariaans" w:date="2020-07-07T10:43:00Z"/>
        </w:sdtContent>
      </w:sdt>
      <w:customXmlInsRangeEnd w:id="1023"/>
      <w:ins w:id="1024" w:author="Mareike Ariaans" w:date="2020-07-06T17:56:00Z">
        <w:r w:rsidR="00B70268" w:rsidRPr="00B70268">
          <w:rPr>
            <w:iCs/>
            <w:lang w:val="en-US"/>
          </w:rPr>
          <w:t>. Furthermore,</w:t>
        </w:r>
      </w:ins>
      <w:ins w:id="1025" w:author="Mareike Ariaans" w:date="2020-07-07T10:46:00Z">
        <w:r w:rsidR="00A90803">
          <w:rPr>
            <w:iCs/>
            <w:lang w:val="en-US"/>
          </w:rPr>
          <w:t xml:space="preserve"> </w:t>
        </w:r>
      </w:ins>
      <w:ins w:id="1026" w:author="Mareike Ariaans" w:date="2020-07-07T10:45:00Z">
        <w:r w:rsidR="00F8757A">
          <w:rPr>
            <w:iCs/>
            <w:lang w:val="en-US"/>
          </w:rPr>
          <w:t>the low-supply, low-performance system</w:t>
        </w:r>
      </w:ins>
      <w:ins w:id="1027" w:author="Mareike Ariaans" w:date="2020-07-07T10:46:00Z">
        <w:r w:rsidR="00A90803">
          <w:rPr>
            <w:iCs/>
            <w:lang w:val="en-US"/>
          </w:rPr>
          <w:t xml:space="preserve"> is built by </w:t>
        </w:r>
      </w:ins>
      <w:ins w:id="1028" w:author="Mareike Ariaans" w:date="2020-07-06T17:56:00Z">
        <w:r w:rsidR="00B70268" w:rsidRPr="00B70268">
          <w:rPr>
            <w:iCs/>
            <w:lang w:val="en-US"/>
          </w:rPr>
          <w:t>Poland, Latvia, and the Czech Republic</w:t>
        </w:r>
      </w:ins>
      <w:ins w:id="1029" w:author="Mareike Ariaans" w:date="2020-07-07T10:47:00Z">
        <w:r w:rsidR="00A90803">
          <w:rPr>
            <w:iCs/>
            <w:lang w:val="en-US"/>
          </w:rPr>
          <w:t xml:space="preserve"> – three Eastern European countries</w:t>
        </w:r>
      </w:ins>
      <w:ins w:id="1030" w:author="Mareike Ariaans" w:date="2020-07-07T10:56:00Z">
        <w:r w:rsidR="006A4FA5">
          <w:rPr>
            <w:iCs/>
            <w:lang w:val="en-US"/>
          </w:rPr>
          <w:t xml:space="preserve"> </w:t>
        </w:r>
      </w:ins>
      <w:customXmlInsRangeStart w:id="1031" w:author="Mareike Ariaans" w:date="2020-07-07T10:56:00Z"/>
      <w:sdt>
        <w:sdtPr>
          <w:rPr>
            <w:iCs/>
            <w:lang w:val="en-US"/>
          </w:rPr>
          <w:alias w:val="To edit, see citavi.com/edit"/>
          <w:tag w:val="CitaviPlaceholder#cb30597d-8030-4c69-b9c1-66a76a47f1a9"/>
          <w:id w:val="2074003624"/>
          <w:placeholder>
            <w:docPart w:val="DefaultPlaceholder_-1854013440"/>
          </w:placeholder>
        </w:sdtPr>
        <w:sdtContent>
          <w:customXmlInsRangeEnd w:id="1031"/>
          <w:ins w:id="1032" w:author="Mareike Ariaans" w:date="2020-07-07T10:56:00Z">
            <w:r w:rsidR="006A4FA5">
              <w:rPr>
                <w:iCs/>
                <w:noProof/>
                <w:lang w:val="en-US"/>
              </w:rPr>
              <w:fldChar w:fldCharType="begin"/>
            </w:r>
          </w:ins>
          <w:r w:rsidR="006A4FA5">
            <w:rPr>
              <w:iCs/>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3VDEwOjMzOjQw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iCs/>
              <w:noProof/>
              <w:lang w:val="en-US"/>
            </w:rPr>
            <w:fldChar w:fldCharType="separate"/>
          </w:r>
          <w:r w:rsidR="006A4FA5">
            <w:rPr>
              <w:iCs/>
              <w:noProof/>
              <w:lang w:val="en-US"/>
            </w:rPr>
            <w:t>(Damiani et al., 2011)</w:t>
          </w:r>
          <w:ins w:id="1033" w:author="Mareike Ariaans" w:date="2020-07-07T10:56:00Z">
            <w:r w:rsidR="006A4FA5">
              <w:rPr>
                <w:iCs/>
                <w:noProof/>
                <w:lang w:val="en-US"/>
              </w:rPr>
              <w:fldChar w:fldCharType="end"/>
            </w:r>
          </w:ins>
          <w:customXmlInsRangeStart w:id="1034" w:author="Mareike Ariaans" w:date="2020-07-07T10:56:00Z"/>
        </w:sdtContent>
      </w:sdt>
      <w:customXmlInsRangeEnd w:id="1034"/>
      <w:ins w:id="1035" w:author="Mareike Ariaans" w:date="2020-07-06T17:56:00Z">
        <w:r w:rsidR="00B70268" w:rsidRPr="00B70268">
          <w:rPr>
            <w:iCs/>
            <w:lang w:val="en-US"/>
          </w:rPr>
          <w:t xml:space="preserve">. </w:t>
        </w:r>
      </w:ins>
      <w:ins w:id="1036" w:author="Mareike Ariaans" w:date="2020-07-07T11:00:00Z">
        <w:r w:rsidR="006A4FA5">
          <w:rPr>
            <w:iCs/>
            <w:lang w:val="en-US"/>
          </w:rPr>
          <w:t>However</w:t>
        </w:r>
      </w:ins>
      <w:ins w:id="1037" w:author="Mareike Ariaans" w:date="2020-07-06T17:56:00Z">
        <w:r w:rsidR="00B70268" w:rsidRPr="00B70268">
          <w:rPr>
            <w:iCs/>
            <w:lang w:val="en-US"/>
          </w:rPr>
          <w:t xml:space="preserve">, other Eastern European countries as Slovenia, Slovakia, and Estonia are loosely attached to the </w:t>
        </w:r>
      </w:ins>
      <w:ins w:id="1038" w:author="Mareike Ariaans" w:date="2020-07-07T11:00:00Z">
        <w:r w:rsidR="006A4FA5">
          <w:rPr>
            <w:iCs/>
            <w:lang w:val="en-US"/>
          </w:rPr>
          <w:t xml:space="preserve">high </w:t>
        </w:r>
      </w:ins>
      <w:ins w:id="1039" w:author="Mareike Ariaans" w:date="2020-07-06T17:56:00Z">
        <w:r w:rsidR="006A4FA5">
          <w:rPr>
            <w:iCs/>
            <w:lang w:val="en-US"/>
          </w:rPr>
          <w:t>performance private-oriented</w:t>
        </w:r>
        <w:r w:rsidR="00B70268" w:rsidRPr="00B70268">
          <w:rPr>
            <w:iCs/>
            <w:lang w:val="en-US"/>
          </w:rPr>
          <w:t xml:space="preserve"> types. As we could only incorporate Spain into the typology as a southern European country, the results cannot show or negate the existence of a such a cluster of LTC systems. Continental European countries are mainly included in the</w:t>
        </w:r>
      </w:ins>
      <w:ins w:id="1040" w:author="Mareike Ariaans" w:date="2020-07-07T11:01:00Z">
        <w:r w:rsidR="006A4FA5">
          <w:rPr>
            <w:iCs/>
            <w:lang w:val="en-US"/>
          </w:rPr>
          <w:t xml:space="preserve"> </w:t>
        </w:r>
        <w:r w:rsidR="006A4FA5">
          <w:rPr>
            <w:iCs/>
            <w:lang w:val="en-US"/>
          </w:rPr>
          <w:t>high performance private-oriented</w:t>
        </w:r>
        <w:r w:rsidR="006A4FA5" w:rsidRPr="00B70268">
          <w:rPr>
            <w:iCs/>
            <w:lang w:val="en-US"/>
          </w:rPr>
          <w:t xml:space="preserve"> types</w:t>
        </w:r>
      </w:ins>
      <w:ins w:id="1041" w:author="Mareike Ariaans" w:date="2020-07-06T17:56:00Z">
        <w:r w:rsidR="00B70268" w:rsidRPr="00B70268">
          <w:rPr>
            <w:iCs/>
            <w:lang w:val="en-US"/>
          </w:rPr>
          <w:t xml:space="preserve"> – especially in the </w:t>
        </w:r>
      </w:ins>
      <w:ins w:id="1042" w:author="Mareike Ariaans" w:date="2020-07-07T11:01:00Z">
        <w:r w:rsidR="006A4FA5">
          <w:rPr>
            <w:iCs/>
            <w:lang w:val="en-US"/>
          </w:rPr>
          <w:t>high supply</w:t>
        </w:r>
      </w:ins>
      <w:ins w:id="1043" w:author="Mareike Ariaans" w:date="2020-07-06T17:56:00Z">
        <w:r w:rsidR="00B70268" w:rsidRPr="00B70268">
          <w:rPr>
            <w:iCs/>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ins>
      <w:ins w:id="1044" w:author="Mareike Ariaans" w:date="2020-07-07T11:02:00Z">
        <w:r w:rsidR="006A4FA5">
          <w:rPr>
            <w:iCs/>
            <w:lang w:val="en-US"/>
          </w:rPr>
          <w:t xml:space="preserve"> </w:t>
        </w:r>
      </w:ins>
      <w:customXmlInsRangeStart w:id="1045" w:author="Mareike Ariaans" w:date="2020-07-07T11:02:00Z"/>
      <w:sdt>
        <w:sdtPr>
          <w:rPr>
            <w:iCs/>
            <w:lang w:val="en-US"/>
          </w:rPr>
          <w:alias w:val="To edit, see citavi.com/edit"/>
          <w:tag w:val="CitaviPlaceholder#e005e0d1-5819-4abc-9fcd-e9b44fb8af1c"/>
          <w:id w:val="580107347"/>
          <w:placeholder>
            <w:docPart w:val="DefaultPlaceholder_-1854013440"/>
          </w:placeholder>
        </w:sdtPr>
        <w:sdtContent>
          <w:customXmlInsRangeEnd w:id="1045"/>
          <w:ins w:id="1046" w:author="Mareike Ariaans" w:date="2020-07-07T11:02:00Z">
            <w:r w:rsidR="006A4FA5">
              <w:rPr>
                <w:iCs/>
                <w:noProof/>
                <w:lang w:val="en-US"/>
              </w:rPr>
              <w:fldChar w:fldCharType="begin"/>
            </w:r>
          </w:ins>
          <w:r w:rsidR="006A4FA5">
            <w:rPr>
              <w:iCs/>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iCs/>
              <w:noProof/>
              <w:lang w:val="en-US"/>
            </w:rPr>
            <w:fldChar w:fldCharType="separate"/>
          </w:r>
          <w:r w:rsidR="006A4FA5">
            <w:rPr>
              <w:iCs/>
              <w:noProof/>
              <w:lang w:val="en-US"/>
            </w:rPr>
            <w:t>(Colombo, 2012)</w:t>
          </w:r>
          <w:ins w:id="1047" w:author="Mareike Ariaans" w:date="2020-07-07T11:02:00Z">
            <w:r w:rsidR="006A4FA5">
              <w:rPr>
                <w:iCs/>
                <w:noProof/>
                <w:lang w:val="en-US"/>
              </w:rPr>
              <w:fldChar w:fldCharType="end"/>
            </w:r>
          </w:ins>
          <w:customXmlInsRangeStart w:id="1048" w:author="Mareike Ariaans" w:date="2020-07-07T11:02:00Z"/>
        </w:sdtContent>
      </w:sdt>
      <w:customXmlInsRangeEnd w:id="1048"/>
      <w:ins w:id="1049" w:author="Mareike Ariaans" w:date="2020-07-06T17:56:00Z">
        <w:r w:rsidR="006A4FA5">
          <w:rPr>
            <w:iCs/>
            <w:lang w:val="en-US"/>
          </w:rPr>
          <w:t xml:space="preserve"> our results show that the high performance and the </w:t>
        </w:r>
      </w:ins>
      <w:ins w:id="1050" w:author="Mareike Ariaans" w:date="2020-07-07T11:04:00Z">
        <w:r w:rsidR="006A4FA5">
          <w:rPr>
            <w:iCs/>
            <w:lang w:val="en-US"/>
          </w:rPr>
          <w:t>public-private mix of these</w:t>
        </w:r>
      </w:ins>
      <w:ins w:id="1051" w:author="Mareike Ariaans" w:date="2020-07-06T17:56:00Z">
        <w:r w:rsidR="006A4FA5">
          <w:rPr>
            <w:iCs/>
            <w:lang w:val="en-US"/>
          </w:rPr>
          <w:t xml:space="preserve"> LTC systems are closer to those of</w:t>
        </w:r>
        <w:r w:rsidR="00B70268" w:rsidRPr="00B70268">
          <w:rPr>
            <w:iCs/>
            <w:lang w:val="en-US"/>
          </w:rPr>
          <w:t xml:space="preserve"> Northern European LTC systems. </w:t>
        </w:r>
        <w:commentRangeEnd w:id="1006"/>
        <w:r w:rsidR="00B70268" w:rsidRPr="00B70268">
          <w:commentReference w:id="1006"/>
        </w:r>
      </w:ins>
      <w:ins w:id="1052" w:author="Mareike Ariaans" w:date="2020-07-07T11:06:00Z">
        <w:r w:rsidR="00191C08">
          <w:rPr>
            <w:iCs/>
            <w:lang w:val="en-US"/>
          </w:rPr>
          <w:t xml:space="preserve">Finding Finland and Germany in one cluster seems rare. </w:t>
        </w:r>
      </w:ins>
      <w:ins w:id="1053" w:author="Mareike Ariaans" w:date="2020-07-07T11:08:00Z">
        <w:r w:rsidR="00191C08">
          <w:rPr>
            <w:iCs/>
            <w:lang w:val="en-US"/>
          </w:rPr>
          <w:t xml:space="preserve">Only one typology finds both counrties in one cluster, yet together with other clusters </w:t>
        </w:r>
      </w:ins>
      <w:customXmlInsRangeStart w:id="1054" w:author="Mareike Ariaans" w:date="2020-07-07T11:08:00Z"/>
      <w:sdt>
        <w:sdtPr>
          <w:rPr>
            <w:iCs/>
            <w:lang w:val="en-US"/>
          </w:rPr>
          <w:alias w:val="To edit, see citavi.com/edit"/>
          <w:tag w:val="CitaviPlaceholder#0caf82ee-c218-4121-abd9-c9f213fdef35"/>
          <w:id w:val="552815682"/>
          <w:placeholder>
            <w:docPart w:val="DefaultPlaceholder_-1854013440"/>
          </w:placeholder>
        </w:sdtPr>
        <w:sdtContent>
          <w:customXmlInsRangeEnd w:id="1054"/>
          <w:ins w:id="1055" w:author="Mareike Ariaans" w:date="2020-07-07T11:08:00Z">
            <w:r w:rsidR="00191C08">
              <w:rPr>
                <w:iCs/>
                <w:noProof/>
                <w:lang w:val="en-US"/>
              </w:rPr>
              <w:fldChar w:fldCharType="begin"/>
            </w:r>
          </w:ins>
          <w:r w:rsidR="00191C08">
            <w:rPr>
              <w:iCs/>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3VDEwOjMzOjQw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iCs/>
              <w:noProof/>
              <w:lang w:val="en-US"/>
            </w:rPr>
            <w:fldChar w:fldCharType="separate"/>
          </w:r>
          <w:r w:rsidR="00191C08">
            <w:rPr>
              <w:iCs/>
              <w:noProof/>
              <w:lang w:val="en-US"/>
            </w:rPr>
            <w:t>(Damiani et al., 2011)</w:t>
          </w:r>
          <w:ins w:id="1056" w:author="Mareike Ariaans" w:date="2020-07-07T11:08:00Z">
            <w:r w:rsidR="00191C08">
              <w:rPr>
                <w:iCs/>
                <w:noProof/>
                <w:lang w:val="en-US"/>
              </w:rPr>
              <w:fldChar w:fldCharType="end"/>
            </w:r>
          </w:ins>
          <w:customXmlInsRangeStart w:id="1057" w:author="Mareike Ariaans" w:date="2020-07-07T11:08:00Z"/>
        </w:sdtContent>
      </w:sdt>
      <w:customXmlInsRangeEnd w:id="1057"/>
      <w:ins w:id="1058" w:author="Mareike Ariaans" w:date="2020-07-07T11:09:00Z">
        <w:r w:rsidR="00191C08">
          <w:rPr>
            <w:iCs/>
            <w:lang w:val="en-US"/>
          </w:rPr>
          <w:t>. However on could speculate if this cluster would also include countries such as Austria or Luxembourg which were not included due to data limitations.</w:t>
        </w:r>
      </w:ins>
    </w:p>
    <w:p w14:paraId="01790CEE" w14:textId="4D1DA4B9" w:rsidR="0068084C" w:rsidRPr="006A56FF" w:rsidRDefault="005D4FC8" w:rsidP="00A31CB1">
      <w:pPr>
        <w:pStyle w:val="02FlietextEinzug"/>
        <w:rPr>
          <w:lang w:val="en-US"/>
        </w:rPr>
      </w:pPr>
      <w:del w:id="1059" w:author="Mareike Ariaans" w:date="2020-07-07T11:10:00Z">
        <w:r w:rsidRPr="006A56FF" w:rsidDel="00191C08">
          <w:rPr>
            <w:lang w:val="en-US"/>
          </w:rPr>
          <w:delText xml:space="preserve">Although </w:delText>
        </w:r>
      </w:del>
      <w:ins w:id="1060" w:author="Mareike Ariaans" w:date="2020-07-07T11:10:00Z">
        <w:r w:rsidR="00191C08">
          <w:rPr>
            <w:lang w:val="en-US"/>
          </w:rPr>
          <w:t>Despite</w:t>
        </w:r>
        <w:r w:rsidR="00191C08" w:rsidRPr="006A56FF">
          <w:rPr>
            <w:lang w:val="en-US"/>
          </w:rPr>
          <w:t xml:space="preserve"> </w:t>
        </w:r>
      </w:ins>
      <w:r w:rsidRPr="006A56FF">
        <w:rPr>
          <w:lang w:val="en-US"/>
        </w:rPr>
        <w:t xml:space="preserve">many reforms in </w:t>
      </w:r>
      <w:ins w:id="1061" w:author="Mareike Ariaans" w:date="2020-07-07T11:11:00Z">
        <w:r w:rsidR="00191C08">
          <w:rPr>
            <w:lang w:val="en-US"/>
          </w:rPr>
          <w:t xml:space="preserve">OECD </w:t>
        </w:r>
      </w:ins>
      <w:r w:rsidRPr="006A56FF">
        <w:rPr>
          <w:lang w:val="en-US"/>
        </w:rPr>
        <w:t xml:space="preserve">countries’ </w:t>
      </w:r>
      <w:del w:id="1062" w:author="Mareike Ariaans" w:date="2020-07-07T11:11:00Z">
        <w:r w:rsidRPr="006A56FF" w:rsidDel="00191C08">
          <w:rPr>
            <w:lang w:val="en-US"/>
          </w:rPr>
          <w:delText xml:space="preserve">OECD </w:delText>
        </w:r>
      </w:del>
      <w:r w:rsidRPr="006A56FF">
        <w:rPr>
          <w:lang w:val="en-US"/>
        </w:rPr>
        <w:t>LTC systems</w:t>
      </w:r>
      <w:ins w:id="1063" w:author="Mareike Ariaans" w:date="2020-07-07T11:11:00Z">
        <w:r w:rsidR="00191C08">
          <w:rPr>
            <w:lang w:val="en-US"/>
          </w:rPr>
          <w:t xml:space="preserve">, </w:t>
        </w:r>
      </w:ins>
      <w:del w:id="1064" w:author="Mareike Ariaans" w:date="2020-07-07T11:16:00Z">
        <w:r w:rsidRPr="006A56FF" w:rsidDel="006852EF">
          <w:rPr>
            <w:lang w:val="en-US"/>
          </w:rPr>
          <w:delText xml:space="preserve"> focused on privatization and marketization of benefits (Ranci and Pavolini, 2013; Farris and Marchetti, 2017) </w:delText>
        </w:r>
      </w:del>
      <w:r w:rsidRPr="006A56FF">
        <w:rPr>
          <w:lang w:val="en-US"/>
        </w:rPr>
        <w:t>in recent years</w:t>
      </w:r>
      <w:ins w:id="1065" w:author="Mareike Ariaans" w:date="2020-07-07T11:11:00Z">
        <w:r w:rsidR="00191C08">
          <w:rPr>
            <w:lang w:val="en-US"/>
          </w:rPr>
          <w:t>, our results underline certain patterns of LTC system types.</w:t>
        </w:r>
      </w:ins>
      <w:ins w:id="1066" w:author="Mareike Ariaans" w:date="2020-07-07T11:12:00Z">
        <w:r w:rsidR="00191C08">
          <w:rPr>
            <w:lang w:val="en-US"/>
          </w:rPr>
          <w:t xml:space="preserve"> A low-</w:t>
        </w:r>
      </w:ins>
      <w:ins w:id="1067" w:author="Mareike Ariaans" w:date="2020-07-07T11:13:00Z">
        <w:r w:rsidR="00191C08">
          <w:rPr>
            <w:lang w:val="en-US"/>
          </w:rPr>
          <w:t>p</w:t>
        </w:r>
      </w:ins>
      <w:ins w:id="1068" w:author="Mareike Ariaans" w:date="2020-07-07T11:12:00Z">
        <w:r w:rsidR="00191C08">
          <w:rPr>
            <w:lang w:val="en-US"/>
          </w:rPr>
          <w:t>erformance and low-supply system marked by Eastern European countries, as well as a</w:t>
        </w:r>
      </w:ins>
      <w:ins w:id="1069" w:author="Mareike Ariaans" w:date="2020-07-07T11:14:00Z">
        <w:r w:rsidR="00191C08">
          <w:rPr>
            <w:lang w:val="en-US"/>
          </w:rPr>
          <w:t xml:space="preserve"> high-performance, public-oriented system.</w:t>
        </w:r>
      </w:ins>
      <w:ins w:id="1070" w:author="Mareike Ariaans" w:date="2020-07-07T11:15:00Z">
        <w:r w:rsidR="00191C08">
          <w:rPr>
            <w:lang w:val="en-US"/>
          </w:rPr>
          <w:t xml:space="preserve"> However, such a large group of countries in the high-performance, private-oriented systems</w:t>
        </w:r>
      </w:ins>
      <w:ins w:id="1071" w:author="Mareike Ariaans" w:date="2020-07-07T11:16:00Z">
        <w:r w:rsidR="00191C08">
          <w:rPr>
            <w:lang w:val="en-US"/>
          </w:rPr>
          <w:t xml:space="preserve"> </w:t>
        </w:r>
        <w:r w:rsidR="006852EF">
          <w:rPr>
            <w:lang w:val="en-US"/>
          </w:rPr>
          <w:t>is a new finding</w:t>
        </w:r>
      </w:ins>
      <w:ins w:id="1072" w:author="Mareike Ariaans" w:date="2020-07-07T11:17:00Z">
        <w:r w:rsidR="006852EF">
          <w:rPr>
            <w:lang w:val="en-US"/>
          </w:rPr>
          <w:t xml:space="preserve">.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r w:rsidR="006852EF">
          <w:rPr>
            <w:lang w:val="en-US"/>
          </w:rPr>
          <w:t>led to</w:t>
        </w:r>
      </w:ins>
      <w:ins w:id="1073" w:author="Mareike Ariaans" w:date="2020-07-07T11:18:00Z">
        <w:r w:rsidR="006852EF">
          <w:rPr>
            <w:lang w:val="en-US"/>
          </w:rPr>
          <w:t xml:space="preserve"> a convergence of these systems.</w:t>
        </w:r>
      </w:ins>
      <w:del w:id="1074" w:author="Mareike Ariaans" w:date="2020-07-07T11:13:00Z">
        <w:r w:rsidRPr="006A56FF" w:rsidDel="00191C08">
          <w:rPr>
            <w:lang w:val="en-US"/>
          </w:rPr>
          <w:delText xml:space="preserve"> </w:delText>
        </w:r>
      </w:del>
      <w:del w:id="1075" w:author="Mareike Ariaans" w:date="2020-07-07T11:18:00Z">
        <w:r w:rsidRPr="006A56FF" w:rsidDel="006852EF">
          <w:rPr>
            <w:lang w:val="en-US"/>
          </w:rPr>
          <w:delText>and a larger</w:delText>
        </w:r>
        <w:r w:rsidR="00A138F0" w:rsidRPr="006A56FF" w:rsidDel="006852EF">
          <w:rPr>
            <w:lang w:val="en-US"/>
          </w:rPr>
          <w:delText xml:space="preserve"> variety of LTC system types could be expected</w:delText>
        </w:r>
        <w:r w:rsidR="00290D20" w:rsidRPr="006A56FF" w:rsidDel="006852EF">
          <w:rPr>
            <w:lang w:val="en-US"/>
          </w:rPr>
          <w:delText>,</w:delText>
        </w:r>
        <w:r w:rsidR="00A138F0" w:rsidRPr="006A56FF" w:rsidDel="006852EF">
          <w:rPr>
            <w:lang w:val="en-US"/>
          </w:rPr>
          <w:delText xml:space="preserve"> our results do not show such an increased variety. This</w:delText>
        </w:r>
        <w:r w:rsidR="00600DB4" w:rsidRPr="006A56FF" w:rsidDel="006852EF">
          <w:rPr>
            <w:lang w:val="en-US"/>
          </w:rPr>
          <w:delText xml:space="preserve"> does not diminish the </w:delText>
        </w:r>
        <w:r w:rsidR="00672A43" w:rsidRPr="006A56FF" w:rsidDel="006852EF">
          <w:rPr>
            <w:lang w:val="en-US"/>
          </w:rPr>
          <w:delText xml:space="preserve">often </w:delText>
        </w:r>
        <w:r w:rsidR="00290D20" w:rsidRPr="006A56FF" w:rsidDel="006852EF">
          <w:rPr>
            <w:lang w:val="en-US"/>
          </w:rPr>
          <w:delText>large</w:delText>
        </w:r>
        <w:r w:rsidR="00FA46BF" w:rsidRPr="006A56FF" w:rsidDel="006852EF">
          <w:rPr>
            <w:lang w:val="en-US"/>
          </w:rPr>
          <w:delText xml:space="preserve"> changes in many countries. Yet, </w:delText>
        </w:r>
        <w:r w:rsidR="00FA46BF" w:rsidRPr="006A56FF" w:rsidDel="006852EF">
          <w:rPr>
            <w:lang w:val="en-US"/>
          </w:rPr>
          <w:lastRenderedPageBreak/>
          <w:delText>it might show that these changes</w:delText>
        </w:r>
        <w:r w:rsidR="00600DB4" w:rsidRPr="006A56FF" w:rsidDel="006852EF">
          <w:rPr>
            <w:lang w:val="en-US"/>
          </w:rPr>
          <w:delText xml:space="preserve"> further increased the gap between </w:delText>
        </w:r>
        <w:r w:rsidR="00290D20" w:rsidRPr="006A56FF" w:rsidDel="006852EF">
          <w:rPr>
            <w:lang w:val="en-US"/>
          </w:rPr>
          <w:delText>well-established</w:delText>
        </w:r>
        <w:r w:rsidR="00600DB4" w:rsidRPr="006A56FF" w:rsidDel="006852EF">
          <w:rPr>
            <w:lang w:val="en-US"/>
          </w:rPr>
          <w:delText xml:space="preserve"> LTC systems which at least try to provide inclusive LTC services with a high quality and countries which still rely heavily on informal LTC provision and </w:delText>
        </w:r>
        <w:r w:rsidR="00F1495E" w:rsidRPr="006A56FF" w:rsidDel="006852EF">
          <w:rPr>
            <w:lang w:val="en-US"/>
          </w:rPr>
          <w:delText>only supply limited services to the most needy individuals.</w:delText>
        </w:r>
        <w:r w:rsidR="00FA46BF" w:rsidRPr="006A56FF" w:rsidDel="006852EF">
          <w:rPr>
            <w:lang w:val="en-US"/>
          </w:rPr>
          <w:delText xml:space="preserve"> </w:delText>
        </w:r>
        <w:r w:rsidR="00261168" w:rsidRPr="006A56FF" w:rsidDel="006852EF">
          <w:rPr>
            <w:lang w:val="en-US"/>
          </w:rPr>
          <w:delText>T</w:delText>
        </w:r>
        <w:r w:rsidR="00FA46BF" w:rsidRPr="006A56FF" w:rsidDel="006852EF">
          <w:rPr>
            <w:lang w:val="en-US"/>
          </w:rPr>
          <w:delText xml:space="preserve">he “private developed LTC type” </w:delText>
        </w:r>
        <w:r w:rsidR="00261168" w:rsidRPr="006A56FF" w:rsidDel="006852EF">
          <w:rPr>
            <w:lang w:val="en-US"/>
          </w:rPr>
          <w:delText>fits into this explanation as well. It</w:delText>
        </w:r>
        <w:r w:rsidR="00FA46BF" w:rsidRPr="006A56FF" w:rsidDel="006852EF">
          <w:rPr>
            <w:lang w:val="en-US"/>
          </w:rPr>
          <w:delText xml:space="preserve"> always included the UK and the US (Colombo, 2012) but is complimented by Spain and Israel, which might have shifted</w:delText>
        </w:r>
        <w:r w:rsidR="00261168" w:rsidRPr="006A56FF" w:rsidDel="006852EF">
          <w:rPr>
            <w:lang w:val="en-US"/>
          </w:rPr>
          <w:delText xml:space="preserve"> due to reforms and societal developments</w:delText>
        </w:r>
        <w:r w:rsidR="00FA46BF" w:rsidRPr="006A56FF" w:rsidDel="006852EF">
          <w:rPr>
            <w:lang w:val="en-US"/>
          </w:rPr>
          <w:delText xml:space="preserve"> into this cluster.</w:delText>
        </w:r>
      </w:del>
    </w:p>
    <w:p w14:paraId="69A5B6CA" w14:textId="77777777" w:rsidR="00A31CB1" w:rsidRDefault="00A31CB1">
      <w:pPr>
        <w:spacing w:after="160" w:line="259" w:lineRule="auto"/>
        <w:rPr>
          <w:b/>
          <w:lang w:val="en-US"/>
        </w:rPr>
      </w:pPr>
      <w:r>
        <w:rPr>
          <w:b/>
          <w:lang w:val="en-US"/>
        </w:rPr>
        <w:br w:type="page"/>
      </w:r>
    </w:p>
    <w:p w14:paraId="56C7F410" w14:textId="7DEDA55C" w:rsidR="006852EF" w:rsidRPr="006852EF" w:rsidRDefault="006852EF" w:rsidP="006852EF">
      <w:pPr>
        <w:pStyle w:val="01TitelBeschreibung"/>
        <w:jc w:val="left"/>
        <w:rPr>
          <w:ins w:id="1076" w:author="Mareike Ariaans" w:date="2020-07-07T11:18:00Z"/>
          <w:b/>
          <w:sz w:val="32"/>
          <w:szCs w:val="32"/>
          <w:lang w:val="en-US"/>
          <w:rPrChange w:id="1077" w:author="Mareike Ariaans" w:date="2020-07-07T11:20:00Z">
            <w:rPr>
              <w:ins w:id="1078" w:author="Mareike Ariaans" w:date="2020-07-07T11:18:00Z"/>
              <w:lang w:val="en-US"/>
            </w:rPr>
          </w:rPrChange>
        </w:rPr>
        <w:pPrChange w:id="1079" w:author="Mareike Ariaans" w:date="2020-07-07T11:19:00Z">
          <w:pPr>
            <w:pStyle w:val="02FlietextEinzug"/>
          </w:pPr>
        </w:pPrChange>
      </w:pPr>
      <w:ins w:id="1080" w:author="Mareike Ariaans" w:date="2020-07-07T11:19:00Z">
        <w:r w:rsidRPr="006852EF">
          <w:rPr>
            <w:b/>
            <w:sz w:val="32"/>
            <w:szCs w:val="32"/>
            <w:lang w:val="en-US"/>
            <w:rPrChange w:id="1081" w:author="Mareike Ariaans" w:date="2020-07-07T11:20:00Z">
              <w:rPr>
                <w:lang w:val="en-US"/>
              </w:rPr>
            </w:rPrChange>
          </w:rPr>
          <w:lastRenderedPageBreak/>
          <w:t>Conclusion</w:t>
        </w:r>
      </w:ins>
    </w:p>
    <w:p w14:paraId="47E92298" w14:textId="43155FFD" w:rsidR="00F557A8" w:rsidRPr="006A56FF" w:rsidRDefault="00F557A8" w:rsidP="00194023">
      <w:pPr>
        <w:pStyle w:val="02FlietextEinzug"/>
        <w:rPr>
          <w:lang w:val="en-US"/>
        </w:rPr>
      </w:pPr>
      <w:r w:rsidRPr="006A56FF">
        <w:rPr>
          <w:lang w:val="en-US"/>
        </w:rPr>
        <w:t>We provided an updated, innovative</w:t>
      </w:r>
      <w:ins w:id="1082" w:author="Mareike Ariaans" w:date="2020-07-07T11:20:00Z">
        <w:r w:rsidR="006852EF">
          <w:rPr>
            <w:lang w:val="en-US"/>
          </w:rPr>
          <w:t>,</w:t>
        </w:r>
      </w:ins>
      <w:r w:rsidRPr="006A56FF">
        <w:rPr>
          <w:lang w:val="en-US"/>
        </w:rPr>
        <w:t xml:space="preserve"> and flexible LTC typology. We</w:t>
      </w:r>
      <w:ins w:id="1083" w:author="Mareike Ariaans" w:date="2020-07-06T17:56:00Z">
        <w:r w:rsidR="00B70268">
          <w:rPr>
            <w:lang w:val="en-US"/>
          </w:rPr>
          <w:t xml:space="preserve"> provide</w:t>
        </w:r>
      </w:ins>
      <w:ins w:id="1084" w:author="Mareike Ariaans" w:date="2020-07-07T11:20:00Z">
        <w:r w:rsidR="006852EF">
          <w:rPr>
            <w:lang w:val="en-US"/>
          </w:rPr>
          <w:t>d</w:t>
        </w:r>
      </w:ins>
      <w:ins w:id="1085" w:author="Mareike Ariaans" w:date="2020-07-06T17:56:00Z">
        <w:r w:rsidR="00B70268">
          <w:rPr>
            <w:lang w:val="en-US"/>
          </w:rPr>
          <w:t xml:space="preserve"> an updated typology, because we</w:t>
        </w:r>
      </w:ins>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952423">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95242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ins w:id="1086" w:author="Mareike Ariaans" w:date="2020-07-07T11:21:00Z">
        <w:r w:rsidR="006852EF">
          <w:rPr>
            <w:lang w:val="en-US"/>
          </w:rPr>
          <w:t>,</w:t>
        </w:r>
      </w:ins>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ins w:id="1087" w:author="Mareike Ariaans" w:date="2020-07-07T11:21:00Z">
        <w:r w:rsidR="006852EF">
          <w:rPr>
            <w:lang w:val="en-US"/>
          </w:rPr>
          <w:t>,</w:t>
        </w:r>
      </w:ins>
      <w:r w:rsidR="00126962" w:rsidRPr="006A56FF">
        <w:rPr>
          <w:lang w:val="en-US"/>
        </w:rPr>
        <w:t xml:space="preserve"> institutional indicators are considered. </w:t>
      </w:r>
      <w:del w:id="1088" w:author="Mareike Ariaans" w:date="2020-07-07T11:21:00Z">
        <w:r w:rsidR="00126962" w:rsidRPr="006A56FF" w:rsidDel="006852EF">
          <w:rPr>
            <w:lang w:val="en-US"/>
          </w:rPr>
          <w:delText>Thus</w:delText>
        </w:r>
        <w:r w:rsidR="00D9383E" w:rsidRPr="006A56FF" w:rsidDel="006852EF">
          <w:rPr>
            <w:lang w:val="en-US"/>
          </w:rPr>
          <w:delText>,</w:delText>
        </w:r>
        <w:r w:rsidR="00126962" w:rsidRPr="006A56FF" w:rsidDel="006852EF">
          <w:rPr>
            <w:lang w:val="en-US"/>
          </w:rPr>
          <w:delText xml:space="preserve"> a</w:delText>
        </w:r>
      </w:del>
      <w:ins w:id="1089" w:author="Mareike Ariaans" w:date="2020-07-07T11:21:00Z">
        <w:r w:rsidR="006852EF">
          <w:rPr>
            <w:lang w:val="en-US"/>
          </w:rPr>
          <w:t>A</w:t>
        </w:r>
      </w:ins>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95242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952423">
            <w:rPr>
              <w:lang w:val="en-US"/>
            </w:rPr>
            <w:t>(2010)</w:t>
          </w:r>
          <w:r w:rsidR="00DF05EA" w:rsidRPr="006A56FF">
            <w:rPr>
              <w:lang w:val="en-US"/>
            </w:rPr>
            <w:fldChar w:fldCharType="end"/>
          </w:r>
        </w:sdtContent>
      </w:sdt>
      <w:r w:rsidR="00DF05EA" w:rsidRPr="006A56FF">
        <w:rPr>
          <w:lang w:val="en-US"/>
        </w:rPr>
        <w:t>.</w:t>
      </w:r>
      <w:ins w:id="1090" w:author="Mareike Ariaans" w:date="2020-07-06T17:57:00Z">
        <w:r w:rsidR="00B70268">
          <w:rPr>
            <w:lang w:val="en-US"/>
          </w:rPr>
          <w:t xml:space="preserve"> Moreover, we</w:t>
        </w:r>
      </w:ins>
      <w:ins w:id="1091" w:author="Mareike Ariaans" w:date="2020-07-06T17:59:00Z">
        <w:r w:rsidR="00B70268">
          <w:rPr>
            <w:lang w:val="en-US"/>
          </w:rPr>
          <w:t xml:space="preserve"> developed a flexible typology</w:t>
        </w:r>
      </w:ins>
      <w:ins w:id="1092" w:author="Mareike Ariaans" w:date="2020-07-06T18:01:00Z">
        <w:r w:rsidR="00B70268">
          <w:rPr>
            <w:lang w:val="en-US"/>
          </w:rPr>
          <w:t>,</w:t>
        </w:r>
        <w:r w:rsidR="006852EF">
          <w:rPr>
            <w:lang w:val="en-US"/>
          </w:rPr>
          <w:t xml:space="preserve"> where nine cluste</w:t>
        </w:r>
      </w:ins>
      <w:ins w:id="1093" w:author="Mareike Ariaans" w:date="2020-07-07T11:21:00Z">
        <w:r w:rsidR="006852EF">
          <w:rPr>
            <w:lang w:val="en-US"/>
          </w:rPr>
          <w:t>r</w:t>
        </w:r>
      </w:ins>
      <w:ins w:id="1094" w:author="Mareike Ariaans" w:date="2020-07-06T18:01:00Z">
        <w:r w:rsidR="006852EF">
          <w:rPr>
            <w:lang w:val="en-US"/>
          </w:rPr>
          <w:t>s are defined</w:t>
        </w:r>
        <w:r w:rsidR="00B70268">
          <w:rPr>
            <w:lang w:val="en-US"/>
          </w:rPr>
          <w:t xml:space="preserve"> on methodolog</w:t>
        </w:r>
        <w:r w:rsidR="006852EF">
          <w:rPr>
            <w:lang w:val="en-US"/>
          </w:rPr>
          <w:t>ical grounds and condensed to four cluster</w:t>
        </w:r>
      </w:ins>
      <w:ins w:id="1095" w:author="Mareike Ariaans" w:date="2020-07-07T11:22:00Z">
        <w:r w:rsidR="006852EF">
          <w:rPr>
            <w:lang w:val="en-US"/>
          </w:rPr>
          <w:t>s</w:t>
        </w:r>
      </w:ins>
      <w:ins w:id="1096" w:author="Mareike Ariaans" w:date="2020-07-06T18:01:00Z">
        <w:r w:rsidR="00B70268">
          <w:rPr>
            <w:lang w:val="en-US"/>
          </w:rPr>
          <w:t xml:space="preserve"> based on</w:t>
        </w:r>
      </w:ins>
      <w:ins w:id="1097" w:author="Mareike Ariaans" w:date="2020-07-06T18:03:00Z">
        <w:r w:rsidR="00B70268">
          <w:rPr>
            <w:lang w:val="en-US"/>
          </w:rPr>
          <w:t xml:space="preserve"> less strict methodolical as well as</w:t>
        </w:r>
      </w:ins>
      <w:ins w:id="1098" w:author="Mareike Ariaans" w:date="2020-07-06T18:01:00Z">
        <w:r w:rsidR="00B70268">
          <w:rPr>
            <w:lang w:val="en-US"/>
          </w:rPr>
          <w:t xml:space="preserve"> </w:t>
        </w:r>
      </w:ins>
      <w:ins w:id="1099" w:author="Mareike Ariaans" w:date="2020-07-06T18:03:00Z">
        <w:r w:rsidR="00B70268">
          <w:rPr>
            <w:lang w:val="en-US"/>
          </w:rPr>
          <w:t>content-related considerations</w:t>
        </w:r>
      </w:ins>
      <w:r w:rsidR="00DF05EA" w:rsidRPr="006A56FF">
        <w:rPr>
          <w:lang w:val="en-US"/>
        </w:rPr>
        <w:t xml:space="preserve"> </w:t>
      </w:r>
      <w:del w:id="1100" w:author="Mareike Ariaans" w:date="2020-07-07T11:22:00Z">
        <w:r w:rsidR="00DF05EA" w:rsidRPr="006A56FF" w:rsidDel="006852EF">
          <w:rPr>
            <w:lang w:val="en-US"/>
          </w:rPr>
          <w:delText>But i</w:delText>
        </w:r>
      </w:del>
      <w:ins w:id="1101" w:author="Mareike Ariaans" w:date="2020-07-07T11:22:00Z">
        <w:r w:rsidR="006852EF">
          <w:rPr>
            <w:lang w:val="en-US"/>
          </w:rPr>
          <w:t>I</w:t>
        </w:r>
      </w:ins>
      <w:r w:rsidR="00DF05EA" w:rsidRPr="006A56FF">
        <w:rPr>
          <w:lang w:val="en-US"/>
        </w:rPr>
        <w:t>n the last century marketi</w:t>
      </w:r>
      <w:r w:rsidR="004C3BAD" w:rsidRPr="006A56FF">
        <w:rPr>
          <w:lang w:val="en-US"/>
        </w:rPr>
        <w:t>zation, commodification and cop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952423">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95242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53E534DA"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w:t>
      </w:r>
      <w:ins w:id="1102" w:author="Mareike Ariaans" w:date="2020-07-07T11:23:00Z">
        <w:r w:rsidR="006852EF">
          <w:rPr>
            <w:lang w:val="en-US"/>
          </w:rPr>
          <w:t xml:space="preserve">that these reforms led to convergence of </w:t>
        </w:r>
      </w:ins>
      <w:del w:id="1103" w:author="Mareike Ariaans" w:date="2020-07-07T11:23:00Z">
        <w:r w:rsidRPr="006A56FF" w:rsidDel="006852EF">
          <w:rPr>
            <w:lang w:val="en-US"/>
          </w:rPr>
          <w:delText xml:space="preserve">that </w:delText>
        </w:r>
      </w:del>
      <w:r w:rsidRPr="006A56FF">
        <w:rPr>
          <w:lang w:val="en-US"/>
        </w:rPr>
        <w:t>OECD LTC systems</w:t>
      </w:r>
      <w:del w:id="1104" w:author="Mareike Ariaans" w:date="2020-07-07T11:23:00Z">
        <w:r w:rsidRPr="006A56FF" w:rsidDel="006852EF">
          <w:rPr>
            <w:lang w:val="en-US"/>
          </w:rPr>
          <w:delText xml:space="preserve"> can mainly be divided in “low-developed”, “universal-developed” and “private developed” types and that despite many reforms the main </w:delText>
        </w:r>
        <w:r w:rsidR="00735F9F" w:rsidRPr="006A56FF" w:rsidDel="006852EF">
          <w:rPr>
            <w:lang w:val="en-US"/>
          </w:rPr>
          <w:delText>dividing</w:delText>
        </w:r>
        <w:r w:rsidRPr="006A56FF" w:rsidDel="006852EF">
          <w:rPr>
            <w:lang w:val="en-US"/>
          </w:rPr>
          <w:delText xml:space="preserve"> line in LTC systems is still </w:delText>
        </w:r>
        <w:r w:rsidRPr="006A56FF" w:rsidDel="006852EF">
          <w:rPr>
            <w:i/>
            <w:lang w:val="en-US"/>
          </w:rPr>
          <w:delText>if</w:delText>
        </w:r>
        <w:r w:rsidRPr="006A56FF" w:rsidDel="006852EF">
          <w:rPr>
            <w:lang w:val="en-US"/>
          </w:rPr>
          <w:delText xml:space="preserve"> publicly organized </w:delText>
        </w:r>
        <w:r w:rsidR="00735F9F" w:rsidRPr="006A56FF" w:rsidDel="006852EF">
          <w:rPr>
            <w:lang w:val="en-US"/>
          </w:rPr>
          <w:delText>LTC services are universally provided on a broad basis</w:delText>
        </w:r>
      </w:del>
      <w:r w:rsidR="00735F9F" w:rsidRPr="006A56FF">
        <w:rPr>
          <w:lang w:val="en-US"/>
        </w:rPr>
        <w:t>.</w:t>
      </w:r>
      <w:r w:rsidRPr="006A56FF">
        <w:rPr>
          <w:lang w:val="en-US"/>
        </w:rPr>
        <w:t xml:space="preserve"> </w:t>
      </w:r>
    </w:p>
    <w:p w14:paraId="753BD012" w14:textId="528544DF"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ins w:id="1105" w:author="Mareike Ariaans" w:date="2020-07-07T11:25:00Z">
        <w:r w:rsidR="006852EF">
          <w:rPr>
            <w:lang w:val="en-US"/>
          </w:rPr>
          <w:t xml:space="preserve"> provision</w:t>
        </w:r>
      </w:ins>
      <w:del w:id="1106" w:author="Mareike Ariaans" w:date="2020-07-07T11:25:00Z">
        <w:r w:rsidRPr="006A56FF" w:rsidDel="006852EF">
          <w:rPr>
            <w:lang w:val="en-US"/>
          </w:rPr>
          <w:delText>s</w:delText>
        </w:r>
      </w:del>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952423">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95242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w:t>
      </w:r>
      <w:ins w:id="1107" w:author="Mareike Ariaans" w:date="2020-07-07T11:25:00Z">
        <w:r w:rsidR="006852EF">
          <w:rPr>
            <w:lang w:val="en-US"/>
          </w:rPr>
          <w:t>,</w:t>
        </w:r>
      </w:ins>
      <w:r w:rsidRPr="006A56FF">
        <w:rPr>
          <w:lang w:val="en-US"/>
        </w:rPr>
        <w:t xml:space="preserve"> or pensions</w:t>
      </w:r>
      <w:ins w:id="1108" w:author="Mareike Ariaans" w:date="2020-07-07T11:25:00Z">
        <w:r w:rsidR="006852EF">
          <w:rPr>
            <w:lang w:val="en-US"/>
          </w:rPr>
          <w:t xml:space="preserve"> systems</w:t>
        </w:r>
      </w:ins>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ins w:id="1109" w:author="Mareike Ariaans" w:date="2020-07-07T11:26:00Z">
        <w:r w:rsidR="006852EF">
          <w:rPr>
            <w:lang w:val="en-US"/>
          </w:rPr>
          <w:t>,</w:t>
        </w:r>
      </w:ins>
      <w:r w:rsidRPr="006A56FF">
        <w:rPr>
          <w:lang w:val="en-US"/>
        </w:rPr>
        <w:t xml:space="preserve"> or </w:t>
      </w:r>
      <w:r w:rsidRPr="006A56FF">
        <w:rPr>
          <w:lang w:val="en-US"/>
        </w:rPr>
        <w:lastRenderedPageBreak/>
        <w:t>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952423">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952423">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Furthermore,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952423">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95242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952423">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952423">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lang w:val="en-US"/>
        </w:rPr>
        <w:alias w:val="Don’t edit this field."/>
        <w:tag w:val="CitaviBibliography"/>
        <w:id w:val="-861361920"/>
        <w:placeholder>
          <w:docPart w:val="DefaultPlaceholder_-1854013440"/>
        </w:placeholder>
      </w:sdtPr>
      <w:sdtEndPr>
        <w:rPr>
          <w:rFonts w:eastAsia="Calibri"/>
          <w:b w:val="0"/>
          <w:bCs w:val="0"/>
          <w:sz w:val="24"/>
          <w:szCs w:val="22"/>
        </w:rPr>
      </w:sdtEndPr>
      <w:sdtContent>
        <w:p w14:paraId="3CFE5197" w14:textId="77777777" w:rsidR="00F8757A" w:rsidRDefault="00D062D3" w:rsidP="00F8757A">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110" w:name="_CTVBIBLIOGRAPHY1"/>
          <w:bookmarkEnd w:id="1110"/>
          <w:r w:rsidR="00F8757A">
            <w:rPr>
              <w:lang w:val="en-US"/>
            </w:rPr>
            <w:t>References</w:t>
          </w:r>
        </w:p>
        <w:p w14:paraId="342725F3" w14:textId="77777777" w:rsidR="00F8757A" w:rsidRDefault="00F8757A" w:rsidP="00F8757A">
          <w:pPr>
            <w:pStyle w:val="CitaviBibliographyEntry"/>
            <w:rPr>
              <w:lang w:val="en-US"/>
            </w:rPr>
          </w:pPr>
          <w:bookmarkStart w:id="1111" w:name="_CTVL001034e448139b54f419adf4039f0e6938f"/>
          <w:r>
            <w:rPr>
              <w:lang w:val="en-US"/>
            </w:rPr>
            <w:t>Alber, J. (1995) ‘A Framework for the Comparative Study of Social Services’, Journal of European Social Policy 5(2): 131–49.</w:t>
          </w:r>
        </w:p>
        <w:p w14:paraId="3DAA53B7" w14:textId="77777777" w:rsidR="00F8757A" w:rsidRDefault="00F8757A" w:rsidP="00F8757A">
          <w:pPr>
            <w:pStyle w:val="CitaviBibliographyEntry"/>
            <w:rPr>
              <w:lang w:val="en-US"/>
            </w:rPr>
          </w:pPr>
          <w:bookmarkStart w:id="1112" w:name="_CTVL001810c08d70777472783612d9c6746a6b1"/>
          <w:bookmarkEnd w:id="1111"/>
          <w:r>
            <w:rPr>
              <w:lang w:val="en-US"/>
            </w:rPr>
            <w:t>Anderson, A. (2012) ‘Europe's Care Regimes and the Role of Migrant Care Workers Within Them’, Journal of Population Ageing 5(2): 135–46.</w:t>
          </w:r>
        </w:p>
        <w:p w14:paraId="6A9E44B1" w14:textId="77777777" w:rsidR="00F8757A" w:rsidRDefault="00F8757A" w:rsidP="00F8757A">
          <w:pPr>
            <w:pStyle w:val="CitaviBibliographyEntry"/>
            <w:rPr>
              <w:lang w:val="en-US"/>
            </w:rPr>
          </w:pPr>
          <w:bookmarkStart w:id="1113" w:name="_CTVL001d05c2d44cb5e4fe2b3f74ab1c28541ed"/>
          <w:bookmarkEnd w:id="1112"/>
          <w:r>
            <w:rPr>
              <w:lang w:val="en-US"/>
            </w:rPr>
            <w:t>Anttonen, A. and Sipilä, J. (1996) ‘European Social Care Services: Is it possible to identify models?’, Journal of European Social Policy 6(2): 87–100.</w:t>
          </w:r>
        </w:p>
        <w:p w14:paraId="197E564C" w14:textId="77777777" w:rsidR="00F8757A" w:rsidRDefault="00F8757A" w:rsidP="00F8757A">
          <w:pPr>
            <w:pStyle w:val="CitaviBibliographyEntry"/>
            <w:rPr>
              <w:lang w:val="en-US"/>
            </w:rPr>
          </w:pPr>
          <w:bookmarkStart w:id="1114" w:name="_CTVL0019c83775edfdb449eb0696fce30169fae"/>
          <w:bookmarkEnd w:id="1113"/>
          <w:r>
            <w:rPr>
              <w:lang w:val="en-US"/>
            </w:rPr>
            <w:t>Arts, W. and Gelissen, J. (2002) ‘Three worlds of welfare capitalism or more?: A state-of-the-art report’, Journal of European Social Policy 12(2): 137–58.</w:t>
          </w:r>
        </w:p>
        <w:p w14:paraId="0B351DCF" w14:textId="77777777" w:rsidR="00F8757A" w:rsidRDefault="00F8757A" w:rsidP="00F8757A">
          <w:pPr>
            <w:pStyle w:val="CitaviBibliographyEntry"/>
            <w:rPr>
              <w:lang w:val="en-US"/>
            </w:rPr>
          </w:pPr>
          <w:bookmarkStart w:id="1115" w:name="_CTVL001a858d40c11f94d469c01c5a9e0154ab5"/>
          <w:bookmarkEnd w:id="1114"/>
          <w:r>
            <w:rPr>
              <w:lang w:val="en-US"/>
            </w:rPr>
            <w:t>Bakx, P., Chernichovsky, D., Paolucci, F., Schokkaert, E., Trottmann, M., Wasem, J. and Schut, F. (2015) ‘Demand-side strategies to deal with moral hazard in public insurance for long-term care’, Journal of health services research &amp; policy 20(3): 170–6.</w:t>
          </w:r>
        </w:p>
        <w:p w14:paraId="77A8BAD2" w14:textId="77777777" w:rsidR="00F8757A" w:rsidRDefault="00F8757A" w:rsidP="00F8757A">
          <w:pPr>
            <w:pStyle w:val="CitaviBibliographyEntry"/>
            <w:rPr>
              <w:lang w:val="en-US"/>
            </w:rPr>
          </w:pPr>
          <w:bookmarkStart w:id="1116" w:name="_CTVL001e6435ca3dc8443b5a53ecffd8c03ae4d"/>
          <w:bookmarkEnd w:id="1115"/>
          <w:r>
            <w:rPr>
              <w:lang w:val="en-US"/>
            </w:rPr>
            <w:t>Bettio, F. and Plantenga, J. (2004) ‘Comparing Care Regimes in Europe’, Feminist Economics 10(1): 85–113.</w:t>
          </w:r>
        </w:p>
        <w:p w14:paraId="1C9EA9C0" w14:textId="77777777" w:rsidR="00F8757A" w:rsidRDefault="00F8757A" w:rsidP="00F8757A">
          <w:pPr>
            <w:pStyle w:val="CitaviBibliographyEntry"/>
            <w:rPr>
              <w:lang w:val="en-US"/>
            </w:rPr>
          </w:pPr>
          <w:bookmarkStart w:id="1117" w:name="_CTVL00134984415fb464e2783512e6c89b0cd6c"/>
          <w:bookmarkEnd w:id="1116"/>
          <w:r>
            <w:rPr>
              <w:lang w:val="en-US"/>
            </w:rPr>
            <w:t>Castles, F. G. and Mitchell, D. (1993) ‘Worlds of Welfare and Families of Nations’, in F. G. Castles (ed.)</w:t>
          </w:r>
          <w:bookmarkEnd w:id="1117"/>
          <w:r>
            <w:rPr>
              <w:lang w:val="en-US"/>
            </w:rPr>
            <w:t xml:space="preserve"> </w:t>
          </w:r>
          <w:r w:rsidRPr="00F8757A">
            <w:rPr>
              <w:i/>
              <w:lang w:val="en-US"/>
            </w:rPr>
            <w:t xml:space="preserve">Families of nations: Patterns of public policy in Western democracies. </w:t>
          </w:r>
          <w:r w:rsidRPr="00F8757A">
            <w:rPr>
              <w:lang w:val="en-US"/>
            </w:rPr>
            <w:t>Aldershot: Ashgate.</w:t>
          </w:r>
        </w:p>
        <w:p w14:paraId="7C4287F3" w14:textId="77777777" w:rsidR="00F8757A" w:rsidRDefault="00F8757A" w:rsidP="00F8757A">
          <w:pPr>
            <w:pStyle w:val="CitaviBibliographyEntry"/>
            <w:rPr>
              <w:lang w:val="en-US"/>
            </w:rPr>
          </w:pPr>
          <w:bookmarkStart w:id="1118" w:name="_CTVL00186166193303347ca969e2168af48b4b8"/>
          <w:r>
            <w:rPr>
              <w:lang w:val="en-US"/>
            </w:rPr>
            <w:t>Colombo, F. (2012) ‘Typology of Public Coverage for Long-Term Care in OECD Countries’, in J. Costa-Font and C. Courbage (eds)</w:t>
          </w:r>
          <w:bookmarkEnd w:id="1118"/>
          <w:r>
            <w:rPr>
              <w:lang w:val="en-US"/>
            </w:rPr>
            <w:t xml:space="preserve"> </w:t>
          </w:r>
          <w:r w:rsidRPr="00F8757A">
            <w:rPr>
              <w:i/>
              <w:lang w:val="en-US"/>
            </w:rPr>
            <w:t>Financing Long-Term Care in Europe: Institutions, Markets and Models</w:t>
          </w:r>
          <w:r w:rsidRPr="00F8757A">
            <w:rPr>
              <w:lang w:val="en-US"/>
            </w:rPr>
            <w:t>, pp. 17–40. London, s.l.: Palgrave Macmillan UK.</w:t>
          </w:r>
        </w:p>
        <w:p w14:paraId="137F362D" w14:textId="77777777" w:rsidR="00F8757A" w:rsidRDefault="00F8757A" w:rsidP="00F8757A">
          <w:pPr>
            <w:pStyle w:val="CitaviBibliographyEntry"/>
            <w:rPr>
              <w:lang w:val="en-US"/>
            </w:rPr>
          </w:pPr>
          <w:bookmarkStart w:id="1119" w:name="_CTVL0010b6a142e90234bc18156f4e7b2566369"/>
          <w:r>
            <w:rPr>
              <w:lang w:val="en-US"/>
            </w:rPr>
            <w:t>Colombo, F., Llena-Nozal, A., Mercier, J. and Tjadens, F. (2011)</w:t>
          </w:r>
          <w:bookmarkEnd w:id="1119"/>
          <w:r>
            <w:rPr>
              <w:lang w:val="en-US"/>
            </w:rPr>
            <w:t xml:space="preserve"> </w:t>
          </w:r>
          <w:r w:rsidRPr="00F8757A">
            <w:rPr>
              <w:i/>
              <w:lang w:val="en-US"/>
            </w:rPr>
            <w:t xml:space="preserve">Help wanted?: Providing and paying for long-term care. </w:t>
          </w:r>
          <w:r w:rsidRPr="00F8757A">
            <w:rPr>
              <w:lang w:val="en-US"/>
            </w:rPr>
            <w:t>Paris: OECD.</w:t>
          </w:r>
        </w:p>
        <w:p w14:paraId="00A5BBCF" w14:textId="77777777" w:rsidR="00F8757A" w:rsidRDefault="00F8757A" w:rsidP="00F8757A">
          <w:pPr>
            <w:pStyle w:val="CitaviBibliographyEntry"/>
            <w:rPr>
              <w:lang w:val="en-US"/>
            </w:rPr>
          </w:pPr>
          <w:bookmarkStart w:id="1120" w:name="_CTVL0011b8ba8c659eb4b73a7f1fa02fe518735"/>
          <w:r>
            <w:rPr>
              <w:lang w:val="en-US"/>
            </w:rPr>
            <w:t>Da Roit, B. and Le Bihan, B. (2010) ‘Similar and Yet So Different: Cash-for-Care in Six European Countries’ Long-Term Care Policies’, The Milbank Quarterly 88(3): 286–309.</w:t>
          </w:r>
        </w:p>
        <w:p w14:paraId="7DE16B85" w14:textId="77777777" w:rsidR="00F8757A" w:rsidRDefault="00F8757A" w:rsidP="00F8757A">
          <w:pPr>
            <w:pStyle w:val="CitaviBibliographyEntry"/>
            <w:rPr>
              <w:lang w:val="en-US"/>
            </w:rPr>
          </w:pPr>
          <w:bookmarkStart w:id="1121" w:name="_CTVL001a4836dae68d94d748616d13fb0207f15"/>
          <w:bookmarkEnd w:id="1120"/>
          <w:r>
            <w:rPr>
              <w:lang w:val="en-US"/>
            </w:rPr>
            <w:t>Da Roit, B. and Weicht, B. (2013) ‘Migrant care work and care, migration and employment regimes: A fuzzy-set analysis’, Journal of European Social Policy 23(5): 469–86.</w:t>
          </w:r>
        </w:p>
        <w:p w14:paraId="54F9EB9F" w14:textId="77777777" w:rsidR="00F8757A" w:rsidRDefault="00F8757A" w:rsidP="00F8757A">
          <w:pPr>
            <w:pStyle w:val="CitaviBibliographyEntry"/>
            <w:rPr>
              <w:lang w:val="en-US"/>
            </w:rPr>
          </w:pPr>
          <w:bookmarkStart w:id="1122" w:name="_CTVL001fd3ac2a6731141c3b7b2698947518579"/>
          <w:bookmarkEnd w:id="1121"/>
          <w:r>
            <w:rPr>
              <w:lang w:val="en-US"/>
            </w:rPr>
            <w:t>Damiani, G., Farelli, V., Anselmi, A., Sicuro, L., Solipaca, A., Burgio, A., Iezzi, D. F. and Ricciardi, W. (2011) ‘Patterns of Long Term Care in 29 European countries: evidence from an exploratory study’, BMC health services research 11: 316.</w:t>
          </w:r>
        </w:p>
        <w:p w14:paraId="66947C2B" w14:textId="77777777" w:rsidR="00F8757A" w:rsidRDefault="00F8757A" w:rsidP="00F8757A">
          <w:pPr>
            <w:pStyle w:val="CitaviBibliographyEntry"/>
            <w:rPr>
              <w:lang w:val="en-US"/>
            </w:rPr>
          </w:pPr>
          <w:bookmarkStart w:id="1123" w:name="_CTVL0015f1bbd69fb3c4522abd802c60d39aab7"/>
          <w:bookmarkEnd w:id="1122"/>
          <w:r>
            <w:rPr>
              <w:lang w:val="en-US"/>
            </w:rPr>
            <w:t>Di Rosa, M., Kofahl, C., McKee, K., Bień, B., Lamura, G., Prouskas, C., Döhner, H. and Mnich, E. (2011) ‘A Typology of Caregiving Situations and Service Use in Family Carers of Older People in Six European Countries’, GeroPsych 24(1): 5–18.</w:t>
          </w:r>
        </w:p>
        <w:p w14:paraId="3AD48656" w14:textId="77777777" w:rsidR="00F8757A" w:rsidRDefault="00F8757A" w:rsidP="00F8757A">
          <w:pPr>
            <w:pStyle w:val="CitaviBibliographyEntry"/>
            <w:rPr>
              <w:lang w:val="en-US"/>
            </w:rPr>
          </w:pPr>
          <w:bookmarkStart w:id="1124" w:name="_CTVL0010ab61766c6234c81af59c27fe2c9d49d"/>
          <w:bookmarkEnd w:id="1123"/>
          <w:r>
            <w:rPr>
              <w:lang w:val="en-US"/>
            </w:rPr>
            <w:t>Esping-Andersen, G. (1990)</w:t>
          </w:r>
          <w:bookmarkEnd w:id="1124"/>
          <w:r>
            <w:rPr>
              <w:lang w:val="en-US"/>
            </w:rPr>
            <w:t xml:space="preserve"> </w:t>
          </w:r>
          <w:r w:rsidRPr="00F8757A">
            <w:rPr>
              <w:i/>
              <w:lang w:val="en-US"/>
            </w:rPr>
            <w:t xml:space="preserve">The three worlds of welfare capitalism. </w:t>
          </w:r>
          <w:r w:rsidRPr="00F8757A">
            <w:rPr>
              <w:lang w:val="en-US"/>
            </w:rPr>
            <w:t>Princeton, N.J.: Princeton University Press.</w:t>
          </w:r>
        </w:p>
        <w:p w14:paraId="5D59135E" w14:textId="77777777" w:rsidR="00F8757A" w:rsidRDefault="00F8757A" w:rsidP="00F8757A">
          <w:pPr>
            <w:pStyle w:val="CitaviBibliographyEntry"/>
            <w:rPr>
              <w:lang w:val="en-US"/>
            </w:rPr>
          </w:pPr>
          <w:bookmarkStart w:id="1125"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7113F778" w14:textId="77777777" w:rsidR="00F8757A" w:rsidRDefault="00F8757A" w:rsidP="00F8757A">
          <w:pPr>
            <w:pStyle w:val="CitaviBibliographyEntry"/>
            <w:rPr>
              <w:lang w:val="en-US"/>
            </w:rPr>
          </w:pPr>
          <w:bookmarkStart w:id="1126" w:name="_CTVL001b1b4eaaf0a3c4f5e8b08e5aac25ab74c"/>
          <w:bookmarkEnd w:id="1125"/>
          <w:r>
            <w:rPr>
              <w:lang w:val="en-US"/>
            </w:rPr>
            <w:t>European Observatory on Health Systems and Policies (2018) ‘Health system review (HiT)’. http://www.euro.who.int/en/about-us/partners/observatory/publications/health-system-reviews-hits/full-list-of-country-hits.</w:t>
          </w:r>
        </w:p>
        <w:p w14:paraId="51DC9AA0" w14:textId="77777777" w:rsidR="00F8757A" w:rsidRDefault="00F8757A" w:rsidP="00F8757A">
          <w:pPr>
            <w:pStyle w:val="CitaviBibliographyEntry"/>
            <w:rPr>
              <w:lang w:val="en-US"/>
            </w:rPr>
          </w:pPr>
          <w:bookmarkStart w:id="1127" w:name="_CTVL0013deb4cb5e8224491a572d4026b6a1358"/>
          <w:bookmarkEnd w:id="1126"/>
          <w:r>
            <w:rPr>
              <w:lang w:val="en-US"/>
            </w:rPr>
            <w:t>Farris, S. R. and Marchetti, S. (2017) ‘From the Commodification to the Corporatization of Care: European Perspectives and Debates’, Social Politics: International Studies in Gender, State &amp; Society 24(2): 109–31.</w:t>
          </w:r>
        </w:p>
        <w:p w14:paraId="44090C5E" w14:textId="77777777" w:rsidR="00F8757A" w:rsidRDefault="00F8757A" w:rsidP="00F8757A">
          <w:pPr>
            <w:pStyle w:val="CitaviBibliographyEntry"/>
            <w:rPr>
              <w:lang w:val="en-US"/>
            </w:rPr>
          </w:pPr>
          <w:bookmarkStart w:id="1128" w:name="_CTVL0017c3d120b68894a438ddae60dd66cb8df"/>
          <w:bookmarkEnd w:id="1127"/>
          <w:r>
            <w:rPr>
              <w:lang w:val="en-US"/>
            </w:rPr>
            <w:lastRenderedPageBreak/>
            <w:t>Ferrera, M. (1996) ‘The 'Southern Model' of Welfare in Social Europe’, Journal of European Social Policy 6(1): 17–37.</w:t>
          </w:r>
        </w:p>
        <w:p w14:paraId="6D68A02A" w14:textId="77777777" w:rsidR="00F8757A" w:rsidRDefault="00F8757A" w:rsidP="00F8757A">
          <w:pPr>
            <w:pStyle w:val="CitaviBibliographyEntry"/>
            <w:rPr>
              <w:lang w:val="en-US"/>
            </w:rPr>
          </w:pPr>
          <w:bookmarkStart w:id="1129" w:name="_CTVL0014251892f140044c98ec580332144306b"/>
          <w:bookmarkEnd w:id="1128"/>
          <w:r>
            <w:rPr>
              <w:lang w:val="en-US"/>
            </w:rPr>
            <w:t>Fonseca, J. R.S. (2013) ‘Clustering in the field of social sciences: that is your choice’, International Journal of Social Research Methodology 16(5): 403–28.</w:t>
          </w:r>
        </w:p>
        <w:p w14:paraId="28C2EA81" w14:textId="77777777" w:rsidR="00F8757A" w:rsidRDefault="00F8757A" w:rsidP="00F8757A">
          <w:pPr>
            <w:pStyle w:val="CitaviBibliographyEntry"/>
            <w:rPr>
              <w:lang w:val="en-US"/>
            </w:rPr>
          </w:pPr>
          <w:bookmarkStart w:id="1130" w:name="_CTVL001373c94ccf3c24a1ebfb425e778bd7fad"/>
          <w:bookmarkEnd w:id="1129"/>
          <w:r>
            <w:rPr>
              <w:lang w:val="en-US"/>
            </w:rPr>
            <w:t>Halásková, R., Bednář, P. and Halásková, M. (2017) ‘Forms of Providing and Financing Long-Term Care in OECD Countries’, Review of Economic Perspectives 17(2): 159–78.</w:t>
          </w:r>
        </w:p>
        <w:p w14:paraId="3A0465B7" w14:textId="77777777" w:rsidR="00F8757A" w:rsidRDefault="00F8757A" w:rsidP="00F8757A">
          <w:pPr>
            <w:pStyle w:val="CitaviBibliographyEntry"/>
            <w:rPr>
              <w:lang w:val="en-US"/>
            </w:rPr>
          </w:pPr>
          <w:bookmarkStart w:id="1131" w:name="_CTVL0012648c6a98a1148368dd9ae50a6bfa51a"/>
          <w:bookmarkEnd w:id="1130"/>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E4951EA" w14:textId="77777777" w:rsidR="00F8757A" w:rsidRDefault="00F8757A" w:rsidP="00F8757A">
          <w:pPr>
            <w:pStyle w:val="CitaviBibliographyEntry"/>
            <w:rPr>
              <w:lang w:val="en-US"/>
            </w:rPr>
          </w:pPr>
          <w:bookmarkStart w:id="1132" w:name="_CTVL001be466e05928646daa518cec4cec03f63"/>
          <w:bookmarkEnd w:id="1131"/>
          <w:r>
            <w:rPr>
              <w:lang w:val="en-US"/>
            </w:rPr>
            <w:t>Jensen, C. (2008) ‘Worlds of welfare services and transfers’, Journal of European Social Policy 18(2): 151–62.</w:t>
          </w:r>
        </w:p>
        <w:p w14:paraId="1C8CD88C" w14:textId="77777777" w:rsidR="00F8757A" w:rsidRDefault="00F8757A" w:rsidP="00F8757A">
          <w:pPr>
            <w:pStyle w:val="CitaviBibliographyEntry"/>
            <w:rPr>
              <w:lang w:val="en-US"/>
            </w:rPr>
          </w:pPr>
          <w:bookmarkStart w:id="1133" w:name="_CTVL0010c10d28edea54957a390cc5df62b8fef"/>
          <w:bookmarkEnd w:id="1132"/>
          <w:r>
            <w:rPr>
              <w:lang w:val="en-US"/>
            </w:rPr>
            <w:t>Kautto, M. (2002) ‘Investing in Services in West European welfare states’, Journal of European Social Policy 12(1): 53–65.</w:t>
          </w:r>
        </w:p>
        <w:p w14:paraId="53C57DF2" w14:textId="77777777" w:rsidR="00F8757A" w:rsidRDefault="00F8757A" w:rsidP="00F8757A">
          <w:pPr>
            <w:pStyle w:val="CitaviBibliographyEntry"/>
            <w:rPr>
              <w:lang w:val="en-US"/>
            </w:rPr>
          </w:pPr>
          <w:bookmarkStart w:id="1134" w:name="_CTVL0014a831c3476a74e2b9956ea11f6651680"/>
          <w:bookmarkEnd w:id="1133"/>
          <w:r>
            <w:rPr>
              <w:lang w:val="en-US"/>
            </w:rPr>
            <w:t>Kraus, M., Riedel, M., Mot, E. S., Willemé, P. and Röhrling, G. (2010)</w:t>
          </w:r>
          <w:bookmarkEnd w:id="1134"/>
          <w:r>
            <w:rPr>
              <w:lang w:val="en-US"/>
            </w:rPr>
            <w:t xml:space="preserve"> </w:t>
          </w:r>
          <w:r w:rsidRPr="00F8757A">
            <w:rPr>
              <w:i/>
              <w:lang w:val="en-US"/>
            </w:rPr>
            <w:t xml:space="preserve">A typology of long-term care systems in Europe. </w:t>
          </w:r>
          <w:r w:rsidRPr="00F8757A">
            <w:rPr>
              <w:lang w:val="en-US"/>
            </w:rPr>
            <w:t>Brussels: ENEPRI.</w:t>
          </w:r>
        </w:p>
        <w:p w14:paraId="61AC9F89" w14:textId="77777777" w:rsidR="00F8757A" w:rsidRDefault="00F8757A" w:rsidP="00F8757A">
          <w:pPr>
            <w:pStyle w:val="CitaviBibliographyEntry"/>
            <w:rPr>
              <w:lang w:val="en-US"/>
            </w:rPr>
          </w:pPr>
          <w:bookmarkStart w:id="1135" w:name="_CTVL0014201f31f4e42406fb639b4aefaa60020"/>
          <w:r>
            <w:rPr>
              <w:lang w:val="en-US"/>
            </w:rPr>
            <w:t>Leitner, S. (2003) ‘Varieties of familialism: The caring function of the family in comparative perspective’, European Societies 5(4): 353–75.</w:t>
          </w:r>
        </w:p>
        <w:p w14:paraId="477842F2" w14:textId="77777777" w:rsidR="00F8757A" w:rsidRDefault="00F8757A" w:rsidP="00F8757A">
          <w:pPr>
            <w:pStyle w:val="CitaviBibliographyEntry"/>
            <w:rPr>
              <w:lang w:val="en-US"/>
            </w:rPr>
          </w:pPr>
          <w:bookmarkStart w:id="1136" w:name="_CTVL00108ebed689e2c4289841c92d111094b6e"/>
          <w:bookmarkEnd w:id="1135"/>
          <w:r>
            <w:rPr>
              <w:lang w:val="en-US"/>
            </w:rPr>
            <w:t>Milligan, G. W. and Cooper, M. C. (1987) ‘Methodology Review: Clustering Methods’, Applied Psychological Measurement 11(4): 329–54.</w:t>
          </w:r>
        </w:p>
        <w:p w14:paraId="52E8FD3F" w14:textId="77777777" w:rsidR="00F8757A" w:rsidRDefault="00F8757A" w:rsidP="00F8757A">
          <w:pPr>
            <w:pStyle w:val="CitaviBibliographyEntry"/>
            <w:rPr>
              <w:lang w:val="en-US"/>
            </w:rPr>
          </w:pPr>
          <w:bookmarkStart w:id="1137" w:name="_CTVL0017b919a235e4542c7a45bffd37c2a2501"/>
          <w:bookmarkEnd w:id="1136"/>
          <w:r>
            <w:rPr>
              <w:lang w:val="en-US"/>
            </w:rPr>
            <w:t>MISSOC (2018) ‘Comparative tables’. https://www.missoc.org/missoc-database/comparative-tables/.</w:t>
          </w:r>
        </w:p>
        <w:p w14:paraId="3B89A915" w14:textId="77777777" w:rsidR="00F8757A" w:rsidRDefault="00F8757A" w:rsidP="00F8757A">
          <w:pPr>
            <w:pStyle w:val="CitaviBibliographyEntry"/>
            <w:rPr>
              <w:lang w:val="en-US"/>
            </w:rPr>
          </w:pPr>
          <w:bookmarkStart w:id="1138" w:name="_CTVL001c8de60e5bb4846cabf3cbe7b0f4faa71"/>
          <w:bookmarkEnd w:id="1137"/>
          <w:r>
            <w:rPr>
              <w:lang w:val="en-US"/>
            </w:rPr>
            <w:t>Nies, H., Leichsenring, K. and Mak, S. (2013) ‘The Emerging Identity of Long- Term Care Systems in Europe’, in Leichsenring, Kai, Billings, Jenny and H. Nies (eds)</w:t>
          </w:r>
          <w:bookmarkEnd w:id="1138"/>
          <w:r>
            <w:rPr>
              <w:lang w:val="en-US"/>
            </w:rPr>
            <w:t xml:space="preserve"> </w:t>
          </w:r>
          <w:r w:rsidRPr="00F8757A">
            <w:rPr>
              <w:i/>
              <w:lang w:val="en-US"/>
            </w:rPr>
            <w:t>Long term care in Europe: Improving policy and practice</w:t>
          </w:r>
          <w:r w:rsidRPr="00F8757A">
            <w:rPr>
              <w:lang w:val="en-US"/>
            </w:rPr>
            <w:t>, pp. 19–41. Basingstoke: Palgrave Macmillan.</w:t>
          </w:r>
        </w:p>
        <w:p w14:paraId="2D6F84D5" w14:textId="77777777" w:rsidR="00F8757A" w:rsidRDefault="00F8757A" w:rsidP="00F8757A">
          <w:pPr>
            <w:pStyle w:val="CitaviBibliographyEntry"/>
            <w:rPr>
              <w:lang w:val="en-US"/>
            </w:rPr>
          </w:pPr>
          <w:bookmarkStart w:id="1139" w:name="_CTVL00131a6e1e5cd3746469cdb27300f86d341"/>
          <w:r>
            <w:rPr>
              <w:lang w:val="en-US"/>
            </w:rPr>
            <w:t>OECD (2018) ‘OECD Health Statistics 2018’. http://www.oecd.org/els/health-systems/health-data.htm.</w:t>
          </w:r>
        </w:p>
        <w:p w14:paraId="5072018C" w14:textId="77777777" w:rsidR="00F8757A" w:rsidRDefault="00F8757A" w:rsidP="00F8757A">
          <w:pPr>
            <w:pStyle w:val="CitaviBibliographyEntry"/>
            <w:rPr>
              <w:lang w:val="en-US"/>
            </w:rPr>
          </w:pPr>
          <w:bookmarkStart w:id="1140" w:name="_CTVL00103a469d8c12940fdbc2ae3b2729b6d39"/>
          <w:bookmarkEnd w:id="1139"/>
          <w:r>
            <w:rPr>
              <w:lang w:val="en-US"/>
            </w:rPr>
            <w:t>Pfau-Effinger, B. (2014) ‘New policies for caring family members in European welfare states’, Cuad. Relac. Lab. 32(1).</w:t>
          </w:r>
        </w:p>
        <w:p w14:paraId="3043D663" w14:textId="77777777" w:rsidR="00F8757A" w:rsidRDefault="00F8757A" w:rsidP="00F8757A">
          <w:pPr>
            <w:pStyle w:val="CitaviBibliographyEntry"/>
            <w:rPr>
              <w:lang w:val="en-US"/>
            </w:rPr>
          </w:pPr>
          <w:bookmarkStart w:id="1141" w:name="_CTVL0015370e4185b9d4a5f893208ca47bb9848"/>
          <w:bookmarkEnd w:id="1140"/>
          <w:r>
            <w:rPr>
              <w:lang w:val="en-US"/>
            </w:rPr>
            <w:t>Pommer, E., Woittiez, I. and Stevens, J. (2009)</w:t>
          </w:r>
          <w:bookmarkEnd w:id="1141"/>
          <w:r>
            <w:rPr>
              <w:lang w:val="en-US"/>
            </w:rPr>
            <w:t xml:space="preserve"> </w:t>
          </w:r>
          <w:r w:rsidRPr="00F8757A">
            <w:rPr>
              <w:i/>
              <w:lang w:val="en-US"/>
            </w:rPr>
            <w:t xml:space="preserve">Comparing care: The care for elderly in ten EU-countries. </w:t>
          </w:r>
          <w:r w:rsidRPr="00F8757A">
            <w:rPr>
              <w:lang w:val="en-US"/>
            </w:rPr>
            <w:t>Amsterdam: Aksant Acad. Publ.</w:t>
          </w:r>
        </w:p>
        <w:p w14:paraId="55A5F14F" w14:textId="77777777" w:rsidR="00F8757A" w:rsidRDefault="00F8757A" w:rsidP="00F8757A">
          <w:pPr>
            <w:pStyle w:val="CitaviBibliographyEntry"/>
            <w:rPr>
              <w:lang w:val="en-US"/>
            </w:rPr>
          </w:pPr>
          <w:bookmarkStart w:id="1142" w:name="_CTVL0014fb1e12993c0486bb38a312102fa0b95"/>
          <w:r>
            <w:rPr>
              <w:lang w:val="en-US"/>
            </w:rPr>
            <w:t>Ranci, C. and Pavolini, E. (eds.) (2013)</w:t>
          </w:r>
          <w:bookmarkEnd w:id="1142"/>
          <w:r>
            <w:rPr>
              <w:lang w:val="en-US"/>
            </w:rPr>
            <w:t xml:space="preserve"> </w:t>
          </w:r>
          <w:r w:rsidRPr="00F8757A">
            <w:rPr>
              <w:i/>
              <w:lang w:val="en-US"/>
            </w:rPr>
            <w:t xml:space="preserve">Reforms in Long-Term Care Policies in Europe: Investigating Institutional Change and Social Impacts. </w:t>
          </w:r>
          <w:r w:rsidRPr="00F8757A">
            <w:rPr>
              <w:lang w:val="en-US"/>
            </w:rPr>
            <w:t>New York, NY: Springer.</w:t>
          </w:r>
        </w:p>
        <w:p w14:paraId="2F0DBC60" w14:textId="77777777" w:rsidR="00F8757A" w:rsidRDefault="00F8757A" w:rsidP="00F8757A">
          <w:pPr>
            <w:pStyle w:val="CitaviBibliographyEntry"/>
            <w:rPr>
              <w:lang w:val="en-US"/>
            </w:rPr>
          </w:pPr>
          <w:bookmarkStart w:id="1143" w:name="_CTVL00178e0bc8b722c40a48b8c059782da93b0"/>
          <w:r>
            <w:rPr>
              <w:lang w:val="en-US"/>
            </w:rPr>
            <w:t>Rechel, B., Grundy, E., Robine, J.-M., Cylus, J., Mackenbach, J. P., Knai, C. and McKee, M. (2013) ‘Ageing in the European Union’, The Lancet 381(9874): 1312–22.</w:t>
          </w:r>
        </w:p>
        <w:p w14:paraId="3C2D5B90" w14:textId="77777777" w:rsidR="00F8757A" w:rsidRDefault="00F8757A" w:rsidP="00F8757A">
          <w:pPr>
            <w:pStyle w:val="CitaviBibliographyEntry"/>
            <w:rPr>
              <w:lang w:val="en-US"/>
            </w:rPr>
          </w:pPr>
          <w:bookmarkStart w:id="1144" w:name="_CTVL0011bf34687a16f42f68121c0bf4b2f930f"/>
          <w:bookmarkEnd w:id="1143"/>
          <w:r>
            <w:rPr>
              <w:lang w:val="en-US"/>
            </w:rPr>
            <w:t>Reibling, N. (2010) ‘Healthcare systems in Europe: towards an incorporation of patient access’, Journal of European Social Policy 20(1): 5–18.</w:t>
          </w:r>
        </w:p>
        <w:p w14:paraId="2A67A285" w14:textId="77777777" w:rsidR="00F8757A" w:rsidRDefault="00F8757A" w:rsidP="00F8757A">
          <w:pPr>
            <w:pStyle w:val="CitaviBibliographyEntry"/>
            <w:rPr>
              <w:lang w:val="en-US"/>
            </w:rPr>
          </w:pPr>
          <w:bookmarkStart w:id="1145" w:name="_CTVL001ba251d514c9d4bae9495b7c6c02444ab"/>
          <w:bookmarkEnd w:id="1144"/>
          <w:r>
            <w:rPr>
              <w:lang w:val="en-US"/>
            </w:rPr>
            <w:t>Reibling, N., Ariaans, M. and Wendt, C. (2019) ‘Worlds of Healthcare: A Healthcare System Typology of OECD Countries’, Health policy (Amsterdam, Netherlands) 123(7): 611–20.</w:t>
          </w:r>
        </w:p>
        <w:p w14:paraId="567EFC63" w14:textId="77777777" w:rsidR="00F8757A" w:rsidRDefault="00F8757A" w:rsidP="00F8757A">
          <w:pPr>
            <w:pStyle w:val="CitaviBibliographyEntry"/>
            <w:rPr>
              <w:lang w:val="en-US"/>
            </w:rPr>
          </w:pPr>
          <w:bookmarkStart w:id="1146" w:name="_CTVL001c4d18bc7cbb84effbca47358d0ec4f5f"/>
          <w:bookmarkEnd w:id="1145"/>
          <w:r>
            <w:rPr>
              <w:lang w:val="en-US"/>
            </w:rPr>
            <w:t>Rostgaard, T. (2002) ‘Caring for Children and Older People in Europe - A Comparison of European Policies and Practice’, Policy Studies 23(1): 51–68.</w:t>
          </w:r>
        </w:p>
        <w:p w14:paraId="7A3B3120" w14:textId="77777777" w:rsidR="00F8757A" w:rsidRDefault="00F8757A" w:rsidP="00F8757A">
          <w:pPr>
            <w:pStyle w:val="CitaviBibliographyEntry"/>
            <w:rPr>
              <w:lang w:val="en-US"/>
            </w:rPr>
          </w:pPr>
          <w:bookmarkStart w:id="1147" w:name="_CTVL001374111b5997247799147bfd63b1f9fef"/>
          <w:bookmarkEnd w:id="1146"/>
          <w:r>
            <w:rPr>
              <w:lang w:val="en-US"/>
            </w:rPr>
            <w:t>Saraceno, C. and Keck, W. (2010) ‘Can we identify intergenerational policy regimes in Europe?’, European Societies 12(5): 675–96.</w:t>
          </w:r>
        </w:p>
        <w:p w14:paraId="2EDF99C9" w14:textId="77777777" w:rsidR="00F8757A" w:rsidRDefault="00F8757A" w:rsidP="00F8757A">
          <w:pPr>
            <w:pStyle w:val="CitaviBibliographyEntry"/>
            <w:rPr>
              <w:lang w:val="en-US"/>
            </w:rPr>
          </w:pPr>
          <w:bookmarkStart w:id="1148" w:name="_CTVL0010aa49c15848940a59eff4c656fb83638"/>
          <w:bookmarkEnd w:id="1147"/>
          <w:r>
            <w:rPr>
              <w:lang w:val="en-US"/>
            </w:rPr>
            <w:t>Simonazzi, A. (2008) ‘Care regimes and national employment models’, Cambridge Journal of Economics 33(2): 211–32.</w:t>
          </w:r>
        </w:p>
        <w:p w14:paraId="0317BE7F" w14:textId="77777777" w:rsidR="00F8757A" w:rsidRDefault="00F8757A" w:rsidP="00F8757A">
          <w:pPr>
            <w:pStyle w:val="CitaviBibliographyEntry"/>
            <w:rPr>
              <w:lang w:val="en-US"/>
            </w:rPr>
          </w:pPr>
          <w:bookmarkStart w:id="1149" w:name="_CTVL001c4cde9c35b0a4375a4d04a5ae1610beb"/>
          <w:bookmarkEnd w:id="1148"/>
          <w:r>
            <w:rPr>
              <w:lang w:val="en-US"/>
            </w:rPr>
            <w:lastRenderedPageBreak/>
            <w:t>Spasova, S., Baeten, R., Coster, S., Ghailani, D., Peña-Casas, R. and Vanhercke, B. (2018)</w:t>
          </w:r>
          <w:bookmarkEnd w:id="1149"/>
          <w:r>
            <w:rPr>
              <w:lang w:val="en-US"/>
            </w:rPr>
            <w:t xml:space="preserve"> </w:t>
          </w:r>
          <w:r w:rsidRPr="00F8757A">
            <w:rPr>
              <w:i/>
              <w:lang w:val="en-US"/>
            </w:rPr>
            <w:t xml:space="preserve">Challenges in long-term care in Europe: A study of national policies. </w:t>
          </w:r>
          <w:r w:rsidRPr="00F8757A">
            <w:rPr>
              <w:lang w:val="en-US"/>
            </w:rPr>
            <w:t>Brussels.</w:t>
          </w:r>
        </w:p>
        <w:p w14:paraId="6C424A37" w14:textId="77777777" w:rsidR="00F8757A" w:rsidRDefault="00F8757A" w:rsidP="00F8757A">
          <w:pPr>
            <w:pStyle w:val="CitaviBibliographyEntry"/>
            <w:rPr>
              <w:lang w:val="en-US"/>
            </w:rPr>
          </w:pPr>
          <w:bookmarkStart w:id="1150" w:name="_CTVL00103efbb5656b9476aa5f278c064126856"/>
          <w:r>
            <w:rPr>
              <w:lang w:val="en-US"/>
            </w:rPr>
            <w:t>Ungerson, C. (1997) ‘Social Politics and the Commodification of Care’, Social Politics: International Studies in Gender, State &amp; Society 4(3): 362–81.</w:t>
          </w:r>
        </w:p>
        <w:p w14:paraId="3F268858" w14:textId="77777777" w:rsidR="00F8757A" w:rsidRDefault="00F8757A" w:rsidP="00F8757A">
          <w:pPr>
            <w:pStyle w:val="CitaviBibliographyEntry"/>
            <w:rPr>
              <w:lang w:val="en-US"/>
            </w:rPr>
          </w:pPr>
          <w:bookmarkStart w:id="1151" w:name="_CTVL001ba09466a76eb497588929f7223bebb75"/>
          <w:bookmarkEnd w:id="1150"/>
          <w:r>
            <w:rPr>
              <w:lang w:val="en-US"/>
            </w:rPr>
            <w:t>van Hooren, F. J. (2012) ‘Varieties of migrant care work: Comparing patterns of migrant labour in social care’, Journal of European Social Policy 22(2): 133–47.</w:t>
          </w:r>
        </w:p>
        <w:p w14:paraId="7F8E7957" w14:textId="44496645" w:rsidR="00725171" w:rsidRPr="006A56FF" w:rsidRDefault="00F8757A" w:rsidP="00F8757A">
          <w:pPr>
            <w:pStyle w:val="CitaviBibliographyEntry"/>
            <w:rPr>
              <w:lang w:val="en-US"/>
            </w:rPr>
          </w:pPr>
          <w:bookmarkStart w:id="1152" w:name="_CTVL001ab516b2141194d84a0d50dcc11af4e93"/>
          <w:bookmarkEnd w:id="1151"/>
          <w:r>
            <w:rPr>
              <w:lang w:val="en-US"/>
            </w:rPr>
            <w:t>Wendt, C. (2014) ‘Changing Healthcare System Types’, Social Policy &amp; Administration 48(7): 864–82</w:t>
          </w:r>
          <w:bookmarkEnd w:id="1152"/>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3F2E2081"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ins w:id="1153" w:author="Philipp Alexander Linden" w:date="2020-06-29T17:55:00Z">
        <w:r w:rsidR="00A77345">
          <w:rPr>
            <w:noProof/>
            <w:sz w:val="22"/>
            <w:szCs w:val="22"/>
            <w:lang w:val="en-US"/>
          </w:rPr>
          <w:t>5</w:t>
        </w:r>
      </w:ins>
      <w:del w:id="1154" w:author="Philipp Alexander Linden" w:date="2020-06-29T17:55:00Z">
        <w:r w:rsidR="00643277" w:rsidDel="00A77345">
          <w:rPr>
            <w:noProof/>
            <w:sz w:val="22"/>
            <w:szCs w:val="22"/>
            <w:lang w:val="en-US"/>
          </w:rPr>
          <w:delText>4</w:delText>
        </w:r>
      </w:del>
      <w:r w:rsidRPr="00BD5458">
        <w:rPr>
          <w:sz w:val="22"/>
          <w:szCs w:val="22"/>
          <w:lang w:val="en-US"/>
        </w:rPr>
        <w:fldChar w:fldCharType="end"/>
      </w:r>
      <w:r w:rsidRPr="00BD5458">
        <w:rPr>
          <w:sz w:val="22"/>
          <w:szCs w:val="22"/>
          <w:lang w:val="en-US"/>
        </w:rPr>
        <w:t>: Means LTC typology indicators over countries (N=25) and years (2014-</w:t>
      </w:r>
      <w:commentRangeStart w:id="1155"/>
      <w:r w:rsidRPr="00BD5458">
        <w:rPr>
          <w:sz w:val="22"/>
          <w:szCs w:val="22"/>
          <w:lang w:val="en-US"/>
        </w:rPr>
        <w:t>2016</w:t>
      </w:r>
      <w:commentRangeEnd w:id="1155"/>
      <w:r>
        <w:rPr>
          <w:rStyle w:val="Kommentarzeichen"/>
          <w:color w:val="000000"/>
        </w:rPr>
        <w:commentReference w:id="1155"/>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68963A6E"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r w:rsidR="00351C14">
              <w:rPr>
                <w:caps/>
                <w:sz w:val="20"/>
                <w:szCs w:val="20"/>
                <w:lang w:val="en-US"/>
              </w:rPr>
              <w:t xml:space="preserve"> 65+</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3AF639F1"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1156" w:author="Philipp Alexander Linden" w:date="2020-06-29T17:55:00Z">
        <w:r w:rsidR="00A77345">
          <w:rPr>
            <w:noProof/>
            <w:sz w:val="22"/>
            <w:szCs w:val="22"/>
            <w:lang w:val="en-US"/>
          </w:rPr>
          <w:t>6</w:t>
        </w:r>
      </w:ins>
      <w:del w:id="1157" w:author="Philipp Alexander Linden" w:date="2020-06-29T17:55:00Z">
        <w:r w:rsidR="00643277" w:rsidDel="00A77345">
          <w:rPr>
            <w:noProof/>
            <w:sz w:val="22"/>
            <w:szCs w:val="22"/>
            <w:lang w:val="en-US"/>
          </w:rPr>
          <w:delText>5</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158"/>
      <w:r w:rsidRPr="006A56FF">
        <w:rPr>
          <w:sz w:val="22"/>
          <w:szCs w:val="22"/>
          <w:lang w:val="en-US"/>
        </w:rPr>
        <w:t>clusters</w:t>
      </w:r>
      <w:commentRangeEnd w:id="1158"/>
      <w:r>
        <w:rPr>
          <w:rStyle w:val="Kommentarzeichen"/>
          <w:color w:val="000000"/>
        </w:rPr>
        <w:commentReference w:id="1158"/>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DC7F46" w:rsidRDefault="0026723C">
      <w:pPr>
        <w:spacing w:after="160" w:line="259" w:lineRule="auto"/>
        <w:rPr>
          <w:rFonts w:eastAsia="Times New Roman"/>
          <w:b/>
          <w:bCs/>
          <w:sz w:val="32"/>
          <w:szCs w:val="28"/>
          <w:lang w:val="en-US"/>
          <w:rPrChange w:id="1159" w:author="Philipp Alexander Linden" w:date="2020-06-29T15:32:00Z">
            <w:rPr>
              <w:rFonts w:eastAsia="Times New Roman"/>
              <w:b/>
              <w:bCs/>
              <w:sz w:val="32"/>
              <w:szCs w:val="28"/>
            </w:rPr>
          </w:rPrChange>
        </w:rPr>
      </w:pPr>
      <w:r w:rsidRPr="00DC7F46">
        <w:rPr>
          <w:lang w:val="en-US"/>
          <w:rPrChange w:id="1160" w:author="Philipp Alexander Linden" w:date="2020-06-29T15:32:00Z">
            <w:rPr/>
          </w:rPrChange>
        </w:rPr>
        <w:br w:type="page"/>
      </w:r>
    </w:p>
    <w:p w14:paraId="3FBAC0E2" w14:textId="3D4AB8F2" w:rsidR="0026723C" w:rsidRPr="00DC7F46" w:rsidRDefault="0026723C">
      <w:pPr>
        <w:pStyle w:val="CitaviBibliographyHeading"/>
        <w:rPr>
          <w:lang w:val="en-US"/>
          <w:rPrChange w:id="1161" w:author="Philipp Alexander Linden" w:date="2020-06-29T15:32:00Z">
            <w:rPr/>
          </w:rPrChange>
        </w:rPr>
      </w:pPr>
      <w:r w:rsidRPr="00DC7F46">
        <w:rPr>
          <w:lang w:val="en-US"/>
          <w:rPrChange w:id="1162" w:author="Philipp Alexander Linden" w:date="2020-06-29T15:32:00Z">
            <w:rPr/>
          </w:rPrChange>
        </w:rPr>
        <w:lastRenderedPageBreak/>
        <w:t>CUT CONTENT</w:t>
      </w:r>
    </w:p>
    <w:p w14:paraId="46CADB2B" w14:textId="67A56B17" w:rsidR="0026723C" w:rsidRPr="006A56FF" w:rsidRDefault="0026723C" w:rsidP="002672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1163" w:author="Philipp Alexander Linden" w:date="2020-06-29T17:55:00Z">
        <w:r w:rsidR="00A77345">
          <w:rPr>
            <w:noProof/>
            <w:sz w:val="22"/>
            <w:szCs w:val="22"/>
            <w:lang w:val="en-US"/>
          </w:rPr>
          <w:t>7</w:t>
        </w:r>
      </w:ins>
      <w:del w:id="1164" w:author="Philipp Alexander Linden" w:date="2020-06-29T17:55:00Z">
        <w:r w:rsidR="00643277" w:rsidDel="00A77345">
          <w:rPr>
            <w:noProof/>
            <w:sz w:val="22"/>
            <w:szCs w:val="22"/>
            <w:lang w:val="en-US"/>
          </w:rPr>
          <w:delText>6</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(N=5) </w:t>
      </w:r>
      <w:r w:rsidRPr="006A56FF">
        <w:rPr>
          <w:sz w:val="22"/>
          <w:szCs w:val="22"/>
          <w:lang w:val="en-US"/>
        </w:rPr>
        <w:t xml:space="preserve">theory-based </w:t>
      </w:r>
      <w:commentRangeStart w:id="1165"/>
      <w:r w:rsidRPr="006A56FF">
        <w:rPr>
          <w:sz w:val="22"/>
          <w:szCs w:val="22"/>
          <w:lang w:val="en-US"/>
        </w:rPr>
        <w:t>clusters</w:t>
      </w:r>
      <w:commentRangeEnd w:id="1165"/>
      <w:r>
        <w:rPr>
          <w:rStyle w:val="Kommentarzeichen"/>
          <w:color w:val="000000"/>
        </w:rPr>
        <w:commentReference w:id="1165"/>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77777777" w:rsidR="0026723C" w:rsidRDefault="0026723C" w:rsidP="0026723C">
      <w:pPr>
        <w:keepNext/>
        <w:spacing w:after="200"/>
        <w:rPr>
          <w:rFonts w:eastAsiaTheme="minorHAnsi"/>
          <w:iCs/>
          <w:color w:val="auto"/>
          <w:lang w:val="en-US"/>
        </w:rPr>
      </w:pPr>
      <w:r>
        <w:rPr>
          <w:rFonts w:eastAsiaTheme="minorHAnsi"/>
          <w:iCs/>
          <w:color w:val="auto"/>
          <w:lang w:val="en-US"/>
        </w:rPr>
        <w:t>Table 5</w:t>
      </w:r>
      <w:r w:rsidRPr="006914AC">
        <w:rPr>
          <w:rFonts w:eastAsiaTheme="minorHAnsi"/>
          <w:iCs/>
          <w:color w:val="auto"/>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D0320B"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29E6D846" w14:textId="77777777" w:rsidR="0026723C" w:rsidRPr="0026723C" w:rsidRDefault="0026723C">
      <w:pPr>
        <w:pStyle w:val="CitaviBibliographyHeading"/>
        <w:rPr>
          <w:lang w:val="en-US"/>
        </w:rPr>
      </w:pPr>
    </w:p>
    <w:p w14:paraId="6B7D3375" w14:textId="77777777" w:rsidR="000C6B26" w:rsidRPr="000C6B26" w:rsidRDefault="000C6B26">
      <w:pPr>
        <w:pStyle w:val="CitaviBibliographyHeading"/>
        <w:rPr>
          <w:lang w:val="en-US"/>
        </w:rPr>
      </w:pPr>
    </w:p>
    <w:sectPr w:rsidR="000C6B26" w:rsidRPr="000C6B26" w:rsidSect="00AD66E9">
      <w:footerReference w:type="default" r:id="rId11"/>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Philipp Alexander Linden" w:date="2020-06-29T15:45:00Z" w:initials="PAL">
    <w:p w14:paraId="6A7EDBAD" w14:textId="3EC97568" w:rsidR="00CB6011" w:rsidRDefault="00CB6011">
      <w:pPr>
        <w:pStyle w:val="Kommentartext"/>
      </w:pPr>
      <w:r>
        <w:rPr>
          <w:rStyle w:val="Kommentarzeichen"/>
        </w:rPr>
        <w:annotationRef/>
      </w:r>
      <w:r>
        <w:t>Ist das nicht eher Einleitung? Wenn wir Ergebnisse mit reinnehme, wird es vom Platz vermutlich schwierig.</w:t>
      </w:r>
    </w:p>
  </w:comment>
  <w:comment w:id="21" w:author="Mareike Ariaans" w:date="2020-07-06T10:08:00Z" w:initials="MA">
    <w:p w14:paraId="15262CE7" w14:textId="004C21BF" w:rsidR="00CB6011" w:rsidRDefault="00CB6011">
      <w:pPr>
        <w:pStyle w:val="Kommentartext"/>
      </w:pPr>
      <w:r>
        <w:rPr>
          <w:rStyle w:val="Kommentarzeichen"/>
        </w:rPr>
        <w:annotationRef/>
      </w:r>
      <w:r>
        <w:t>Ja, finde ich auch. Die Einleitung ist ja auch noch recht kurz</w:t>
      </w:r>
    </w:p>
  </w:comment>
  <w:comment w:id="73" w:author="Philipp Alexander Linden" w:date="2020-06-29T15:45:00Z" w:initials="PAL">
    <w:p w14:paraId="0343FFA3" w14:textId="77777777" w:rsidR="00CB6011" w:rsidRDefault="00CB6011" w:rsidP="00872016">
      <w:pPr>
        <w:pStyle w:val="Kommentartext"/>
      </w:pPr>
      <w:r>
        <w:rPr>
          <w:rStyle w:val="Kommentarzeichen"/>
        </w:rPr>
        <w:annotationRef/>
      </w:r>
      <w:r>
        <w:t>Ist das nicht eher Einleitung? Wenn wir Ergebnisse mit reinnehme, wird es vom Platz vermutlich schwierig.</w:t>
      </w:r>
    </w:p>
  </w:comment>
  <w:comment w:id="74" w:author="Mareike Ariaans" w:date="2020-07-06T10:08:00Z" w:initials="MA">
    <w:p w14:paraId="62B2D3F3" w14:textId="77777777" w:rsidR="00CB6011" w:rsidRDefault="00CB6011" w:rsidP="00872016">
      <w:pPr>
        <w:pStyle w:val="Kommentartext"/>
      </w:pPr>
      <w:r>
        <w:rPr>
          <w:rStyle w:val="Kommentarzeichen"/>
        </w:rPr>
        <w:annotationRef/>
      </w:r>
      <w:r>
        <w:t>Ja, finde ich auch. Die Einleitung ist ja auch noch recht kurz</w:t>
      </w:r>
    </w:p>
  </w:comment>
  <w:comment w:id="78" w:author="Mareike Ariaans" w:date="2020-07-06T10:05:00Z" w:initials="MA">
    <w:p w14:paraId="15BAAB12" w14:textId="55A54491" w:rsidR="00CB6011" w:rsidRPr="00F85BAA" w:rsidRDefault="00CB6011">
      <w:pPr>
        <w:pStyle w:val="Kommentartext"/>
        <w:rPr>
          <w:lang w:val="en-US"/>
        </w:rPr>
      </w:pPr>
      <w:r>
        <w:rPr>
          <w:rStyle w:val="Kommentarzeichen"/>
        </w:rPr>
        <w:annotationRef/>
      </w:r>
      <w:r w:rsidRPr="00F85BAA">
        <w:rPr>
          <w:lang w:val="en-US"/>
        </w:rPr>
        <w:t>Introduction?</w:t>
      </w:r>
    </w:p>
  </w:comment>
  <w:comment w:id="137" w:author="Mareike Ariaans" w:date="2020-07-06T11:16:00Z" w:initials="MA">
    <w:p w14:paraId="299D6E46" w14:textId="25245202" w:rsidR="00CB6011" w:rsidRPr="00F85BAA" w:rsidRDefault="00CB6011">
      <w:pPr>
        <w:pStyle w:val="Kommentartext"/>
        <w:rPr>
          <w:lang w:val="en-US"/>
        </w:rPr>
      </w:pPr>
      <w:r>
        <w:rPr>
          <w:rStyle w:val="Kommentarzeichen"/>
        </w:rPr>
        <w:annotationRef/>
      </w:r>
      <w:r w:rsidRPr="00F85BAA">
        <w:rPr>
          <w:lang w:val="en-US"/>
        </w:rPr>
        <w:t>Daten und Methoden</w:t>
      </w:r>
    </w:p>
  </w:comment>
  <w:comment w:id="147" w:author="Mareike Ariaans" w:date="2020-07-06T11:37:00Z" w:initials="MA">
    <w:p w14:paraId="05755F49" w14:textId="6EA52933" w:rsidR="00CB6011" w:rsidRPr="00F85BAA" w:rsidRDefault="00CB6011">
      <w:pPr>
        <w:pStyle w:val="Kommentartext"/>
        <w:rPr>
          <w:lang w:val="en-US"/>
        </w:rPr>
      </w:pPr>
      <w:r>
        <w:rPr>
          <w:rStyle w:val="Kommentarzeichen"/>
        </w:rPr>
        <w:annotationRef/>
      </w:r>
      <w:r w:rsidRPr="00F85BAA">
        <w:rPr>
          <w:lang w:val="en-US"/>
        </w:rPr>
        <w:t xml:space="preserve">Data and </w:t>
      </w:r>
      <w:r>
        <w:rPr>
          <w:lang w:val="en-US"/>
        </w:rPr>
        <w:t>Methods</w:t>
      </w:r>
    </w:p>
  </w:comment>
  <w:comment w:id="188" w:author="Mareike Ariaans" w:date="2020-07-06T11:38:00Z" w:initials="MA">
    <w:p w14:paraId="64A1207F" w14:textId="6003F92E" w:rsidR="00CB6011" w:rsidRPr="00F85BAA" w:rsidRDefault="00CB6011">
      <w:pPr>
        <w:pStyle w:val="Kommentartext"/>
        <w:rPr>
          <w:lang w:val="en-US"/>
        </w:rPr>
      </w:pPr>
      <w:r>
        <w:rPr>
          <w:rStyle w:val="Kommentarzeichen"/>
        </w:rPr>
        <w:annotationRef/>
      </w:r>
      <w:r w:rsidRPr="00F85BAA">
        <w:rPr>
          <w:lang w:val="en-US"/>
        </w:rPr>
        <w:t>Data and M</w:t>
      </w:r>
      <w:r>
        <w:rPr>
          <w:lang w:val="en-US"/>
        </w:rPr>
        <w:t>ethods</w:t>
      </w:r>
    </w:p>
  </w:comment>
  <w:comment w:id="245" w:author="Mareike Ariaans" w:date="2020-07-06T11:53:00Z" w:initials="MA">
    <w:p w14:paraId="13001270" w14:textId="673A7613" w:rsidR="00CB6011" w:rsidRPr="00D0320B" w:rsidRDefault="00CB6011">
      <w:pPr>
        <w:pStyle w:val="Kommentartext"/>
        <w:rPr>
          <w:lang w:val="en-US"/>
        </w:rPr>
      </w:pPr>
      <w:r>
        <w:rPr>
          <w:rStyle w:val="Kommentarzeichen"/>
        </w:rPr>
        <w:annotationRef/>
      </w:r>
      <w:r w:rsidRPr="00D0320B">
        <w:rPr>
          <w:lang w:val="en-US"/>
        </w:rPr>
        <w:t>Data and Methods</w:t>
      </w:r>
    </w:p>
  </w:comment>
  <w:comment w:id="726" w:author="Mareike Ariaans" w:date="2020-07-06T16:19:00Z" w:initials="MA">
    <w:p w14:paraId="391CE890" w14:textId="6CD63992" w:rsidR="00CB6011" w:rsidRDefault="00CB6011">
      <w:pPr>
        <w:pStyle w:val="Kommentartext"/>
      </w:pPr>
      <w:r>
        <w:rPr>
          <w:rStyle w:val="Kommentarzeichen"/>
        </w:rPr>
        <w:annotationRef/>
      </w:r>
      <w:r>
        <w:t>Insgesamt finde ich den Daten und Methodenteil noch zu unruhig. Ich habe den Eindruck, da sind zu viele Sprünge. Ich denke, wenn wir die Stellen aus dem Theorieteil hier integrieren, können wir schon viel gewinnen. Im Unterabschnitt „Daten“ werden zwar die qualitativen Daten beschrieben, aber nicht die quantitativen Indicatoren bennant. Außerdem fehlt die Verknüpfung mit dem Theorieteil, also den konkreten Dimensionen.</w:t>
      </w:r>
    </w:p>
  </w:comment>
  <w:comment w:id="732" w:author="Mareike Ariaans" w:date="2020-07-06T12:57:00Z" w:initials="MA">
    <w:p w14:paraId="7D2F3583" w14:textId="625C4DB0" w:rsidR="00CB6011" w:rsidRDefault="00CB6011">
      <w:pPr>
        <w:pStyle w:val="Kommentartext"/>
      </w:pPr>
      <w:r>
        <w:rPr>
          <w:rStyle w:val="Kommentarzeichen"/>
        </w:rPr>
        <w:annotationRef/>
      </w:r>
      <w:r>
        <w:t>Ich glaube, das ist ein bisschen viel, vor allem da wir nicht alle quali-Indikatoren, die wir erhoben haben einbeziehen muss das hier so nicht rein. Ein detailiertes Codiersystem gab es dafür nicht.</w:t>
      </w:r>
    </w:p>
  </w:comment>
  <w:comment w:id="770" w:author="Philipp Alexander Linden" w:date="2020-06-29T16:54:00Z" w:initials="PAL">
    <w:p w14:paraId="4DA89009" w14:textId="77777777" w:rsidR="00CB6011" w:rsidRDefault="00CB6011">
      <w:pPr>
        <w:pStyle w:val="Kommentartext"/>
      </w:pPr>
      <w:r>
        <w:rPr>
          <w:rStyle w:val="Kommentarzeichen"/>
        </w:rPr>
        <w:annotationRef/>
      </w:r>
      <w:r>
        <w:t>Ich stelle mir beim Schreiben gerade die Frage, ob die Einteilung so Sinn macht. Sollte 0 nicht eher frei sein, 1 gebunden und 2 nur inkind?</w:t>
      </w:r>
    </w:p>
    <w:p w14:paraId="693A9AE6" w14:textId="77777777" w:rsidR="00CB6011" w:rsidRDefault="00CB6011">
      <w:pPr>
        <w:pStyle w:val="Kommentartext"/>
      </w:pPr>
    </w:p>
    <w:p w14:paraId="24BBA0E7" w14:textId="0453B996" w:rsidR="00CB6011" w:rsidRDefault="00CB6011">
      <w:pPr>
        <w:pStyle w:val="Kommentartext"/>
      </w:pPr>
      <w:r>
        <w:t>An der Clusterzuteilung selbst dürfte dies ja nichts ändern, solange die Reihenfolge bleibt.</w:t>
      </w:r>
    </w:p>
  </w:comment>
  <w:comment w:id="771" w:author="Mareike Ariaans" w:date="2020-07-06T13:21:00Z" w:initials="MA">
    <w:p w14:paraId="182A0E05" w14:textId="6D6C78E5" w:rsidR="00CB6011" w:rsidRDefault="00CB6011">
      <w:pPr>
        <w:pStyle w:val="Kommentartext"/>
      </w:pPr>
      <w:r>
        <w:rPr>
          <w:rStyle w:val="Kommentarzeichen"/>
        </w:rPr>
        <w:annotationRef/>
      </w:r>
      <w:r>
        <w:t>Cash benefits nutzen wir als eine Art Proxy für die Größe/Rolle des informellen Marktes. Dabei ist der informalle Markt sehr klein, wenn es nur Sachleistungen gibt, witerhin eher klein, wenn es Geldeleistungen gibt, bei denen dies nur für bestimmte pflegerische Leistungen/ Hilfen verwendet werden dürfen und relativ groß, wenn die Geldleistung ausgegeben werden kann wofür man will (wie in Deutschland). Damit bedeutet 0= wenig privater/informeller Markt und 2= viel privater/informaller Markt</w:t>
      </w:r>
    </w:p>
  </w:comment>
  <w:comment w:id="772" w:author="Philipp Alexander Linden" w:date="2020-06-03T19:24:00Z" w:initials="PAL">
    <w:p w14:paraId="19D3C84F" w14:textId="6C11BC63" w:rsidR="00CB6011" w:rsidRPr="009E7DEE" w:rsidRDefault="00CB6011">
      <w:pPr>
        <w:pStyle w:val="Kommentartext"/>
      </w:pPr>
      <w:r>
        <w:rPr>
          <w:rStyle w:val="Kommentarzeichen"/>
        </w:rPr>
        <w:annotationRef/>
      </w:r>
      <w:r w:rsidRPr="009E7DEE">
        <w:t>165 words</w:t>
      </w:r>
    </w:p>
  </w:comment>
  <w:comment w:id="773" w:author="Philipp Alexander Linden" w:date="2020-07-03T11:42:00Z" w:initials="PAL">
    <w:p w14:paraId="333F948B" w14:textId="099CFC0C" w:rsidR="00CB6011" w:rsidRPr="009E7DEE" w:rsidRDefault="00CB6011">
      <w:pPr>
        <w:pStyle w:val="Kommentartext"/>
      </w:pPr>
      <w:r>
        <w:rPr>
          <w:rStyle w:val="Kommentarzeichen"/>
        </w:rPr>
        <w:annotationRef/>
      </w:r>
      <w:r>
        <w:t>Macht es Sinn, Performance als eine Art Outcome an den Schluss der Tabellen zu stellen?</w:t>
      </w:r>
    </w:p>
  </w:comment>
  <w:comment w:id="774" w:author="Mareike Ariaans" w:date="2020-07-06T13:47:00Z" w:initials="MA">
    <w:p w14:paraId="26DC18DA" w14:textId="467FD63C" w:rsidR="00CB6011" w:rsidRDefault="00CB6011">
      <w:pPr>
        <w:pStyle w:val="Kommentartext"/>
      </w:pPr>
      <w:r>
        <w:rPr>
          <w:rStyle w:val="Kommentarzeichen"/>
        </w:rPr>
        <w:annotationRef/>
      </w:r>
      <w:r>
        <w:t>Vielleicht lässt sich das zusammenfassen. Denn Chile, Mexiko und Turkey haben schon zwei drei Indkatoren geliefert bei den OECD Daten. Also „either completely“ stimmt so nicht, und bei den anderen Ländern gab es ja meist auf mehr als einem Indikator Probleme.</w:t>
      </w:r>
    </w:p>
  </w:comment>
  <w:comment w:id="781" w:author="Mareike Ariaans" w:date="2020-07-06T15:16:00Z" w:initials="MA">
    <w:p w14:paraId="661765EB" w14:textId="3278A04C" w:rsidR="00CB6011" w:rsidRDefault="00CB6011">
      <w:pPr>
        <w:pStyle w:val="Kommentartext"/>
      </w:pPr>
      <w:r>
        <w:rPr>
          <w:rStyle w:val="Kommentarzeichen"/>
        </w:rPr>
        <w:annotationRef/>
      </w:r>
      <w:r>
        <w:t>Hier musst dir nochmal den genauen Literaturhinweis geben.</w:t>
      </w:r>
    </w:p>
  </w:comment>
  <w:comment w:id="810" w:author="Philipp Alexander Linden" w:date="2020-06-29T18:49:00Z" w:initials="PAL">
    <w:p w14:paraId="6E5E6357" w14:textId="07FDB00F" w:rsidR="00CB6011" w:rsidRPr="00264EB7" w:rsidRDefault="00CB6011">
      <w:pPr>
        <w:pStyle w:val="Kommentartext"/>
      </w:pPr>
      <w:r>
        <w:rPr>
          <w:rStyle w:val="Kommentarzeichen"/>
        </w:rPr>
        <w:annotationRef/>
      </w:r>
      <w:r w:rsidRPr="00264EB7">
        <w:t>148 words</w:t>
      </w:r>
    </w:p>
  </w:comment>
  <w:comment w:id="812" w:author="Mareike Ariaans" w:date="2020-07-06T15:32:00Z" w:initials="MA">
    <w:p w14:paraId="4BFBF1E7" w14:textId="23CD51B7" w:rsidR="00CB6011" w:rsidRDefault="00CB6011">
      <w:pPr>
        <w:pStyle w:val="Kommentartext"/>
      </w:pPr>
      <w:r>
        <w:rPr>
          <w:rStyle w:val="Kommentarzeichen"/>
        </w:rPr>
        <w:annotationRef/>
      </w:r>
      <w:r>
        <w:t>Ich bin mir nicht sicher, ob wir das so schrieben können. Da die 8 k-means analysen ja gleich gewichtet werden in der Lösung mit den 16 hierarchischen Analysen</w:t>
      </w:r>
    </w:p>
  </w:comment>
  <w:comment w:id="815" w:author="Mareike Ariaans" w:date="2020-07-06T15:35:00Z" w:initials="MA">
    <w:p w14:paraId="1F8B1EFF" w14:textId="214BEF97" w:rsidR="00CB6011" w:rsidRDefault="00CB6011">
      <w:pPr>
        <w:pStyle w:val="Kommentartext"/>
      </w:pPr>
      <w:r>
        <w:rPr>
          <w:rStyle w:val="Kommentarzeichen"/>
        </w:rPr>
        <w:annotationRef/>
      </w:r>
      <w:r>
        <w:t>Ich würde sagen, es reicht, wenn wir das beim nächsten Cluster beschrieben?</w:t>
      </w:r>
    </w:p>
  </w:comment>
  <w:comment w:id="836" w:author="Mareike Ariaans" w:date="2020-07-06T15:56:00Z" w:initials="MA">
    <w:p w14:paraId="61022C3D" w14:textId="01379E70" w:rsidR="00CB6011" w:rsidRDefault="00CB6011">
      <w:pPr>
        <w:pStyle w:val="Kommentartext"/>
      </w:pPr>
      <w:r>
        <w:rPr>
          <w:rStyle w:val="Kommentarzeichen"/>
        </w:rPr>
        <w:annotationRef/>
      </w:r>
      <w:r>
        <w:t>Vielleicht sollten wir Cluster 6 und 7 hier und in der Tabelle tauschen?</w:t>
      </w:r>
    </w:p>
  </w:comment>
  <w:comment w:id="858" w:author="Mareike Ariaans" w:date="2020-07-06T16:06:00Z" w:initials="MA">
    <w:p w14:paraId="6DA5801C" w14:textId="010E087B" w:rsidR="00CB6011" w:rsidRDefault="00CB6011">
      <w:pPr>
        <w:pStyle w:val="Kommentartext"/>
      </w:pPr>
      <w:r>
        <w:rPr>
          <w:rStyle w:val="Kommentarzeichen"/>
        </w:rPr>
        <w:annotationRef/>
      </w:r>
      <w:r>
        <w:t>So sollten wir das nicht schreiben, weil dann wäre das ja ein full member</w:t>
      </w:r>
    </w:p>
  </w:comment>
  <w:comment w:id="883" w:author="Philipp Alexander Linden" w:date="2020-06-12T15:31:00Z" w:initials="PAL">
    <w:p w14:paraId="3A076B9D" w14:textId="77777777" w:rsidR="00CB6011" w:rsidRPr="00264EB7" w:rsidRDefault="00CB6011" w:rsidP="002D1426">
      <w:pPr>
        <w:pStyle w:val="Kommentartext"/>
      </w:pPr>
      <w:r>
        <w:rPr>
          <w:rStyle w:val="Kommentarzeichen"/>
        </w:rPr>
        <w:annotationRef/>
      </w:r>
      <w:r w:rsidRPr="00264EB7">
        <w:t>184 words</w:t>
      </w:r>
    </w:p>
  </w:comment>
  <w:comment w:id="885" w:author="Mareike Ariaans" w:date="2020-07-07T09:47:00Z" w:initials="MA">
    <w:p w14:paraId="4FBC467B" w14:textId="1944A7E2" w:rsidR="00CB6011" w:rsidRDefault="00CB6011">
      <w:pPr>
        <w:pStyle w:val="Kommentartext"/>
      </w:pPr>
      <w:r>
        <w:rPr>
          <w:rStyle w:val="Kommentarzeichen"/>
        </w:rPr>
        <w:annotationRef/>
      </w:r>
      <w:r>
        <w:t>Anstatt der Zahlen würde ich hier die Labels verwenden. Für die beiden Cluster mit sub-clustern könnte man das Hauptlabel über alle drei Zeilen führen und das Ergänzungslabel nur über a/b:</w:t>
      </w:r>
    </w:p>
    <w:p w14:paraId="0E7E4893" w14:textId="77777777" w:rsidR="00D0320B" w:rsidRPr="00CB6011" w:rsidRDefault="00D0320B" w:rsidP="00D0320B">
      <w:pPr>
        <w:pStyle w:val="Kommentartext"/>
        <w:rPr>
          <w:b/>
          <w:iCs/>
          <w:lang w:val="en-US"/>
        </w:rPr>
      </w:pPr>
      <w:r w:rsidRPr="00CB6011">
        <w:rPr>
          <w:b/>
          <w:iCs/>
          <w:lang w:val="en-US"/>
        </w:rPr>
        <w:t>The high performance public-orientated system</w:t>
      </w:r>
    </w:p>
    <w:p w14:paraId="1DB2F8FC" w14:textId="77777777" w:rsidR="00D0320B" w:rsidRDefault="00D0320B" w:rsidP="00D0320B">
      <w:pPr>
        <w:pStyle w:val="Kommentartext"/>
        <w:numPr>
          <w:ilvl w:val="0"/>
          <w:numId w:val="15"/>
        </w:numPr>
      </w:pPr>
      <w:r>
        <w:t>High supply type</w:t>
      </w:r>
    </w:p>
    <w:p w14:paraId="76069D42" w14:textId="77777777" w:rsidR="00D0320B" w:rsidRDefault="00D0320B" w:rsidP="00D0320B">
      <w:pPr>
        <w:pStyle w:val="Kommentartext"/>
        <w:numPr>
          <w:ilvl w:val="0"/>
          <w:numId w:val="15"/>
        </w:numPr>
      </w:pPr>
      <w:r>
        <w:t>Low supply type</w:t>
      </w:r>
    </w:p>
    <w:p w14:paraId="76CBD247" w14:textId="77777777" w:rsidR="00D0320B" w:rsidRPr="00D0320B" w:rsidRDefault="00D0320B" w:rsidP="00D0320B">
      <w:pPr>
        <w:pStyle w:val="Kommentartext"/>
        <w:rPr>
          <w:lang w:val="en-US"/>
        </w:rPr>
      </w:pPr>
      <w:r w:rsidRPr="00CB6011">
        <w:rPr>
          <w:rFonts w:eastAsiaTheme="minorHAnsi"/>
          <w:b/>
          <w:iCs/>
          <w:color w:val="auto"/>
          <w:szCs w:val="18"/>
          <w:lang w:val="en-US"/>
        </w:rPr>
        <w:t>The high performance private oriented system</w:t>
      </w:r>
    </w:p>
    <w:p w14:paraId="443267AB" w14:textId="77777777" w:rsidR="00D0320B" w:rsidRDefault="00D0320B" w:rsidP="00D0320B">
      <w:pPr>
        <w:pStyle w:val="Kommentartext"/>
        <w:numPr>
          <w:ilvl w:val="0"/>
          <w:numId w:val="16"/>
        </w:numPr>
      </w:pPr>
      <w:r>
        <w:t>High supply type</w:t>
      </w:r>
    </w:p>
    <w:p w14:paraId="79E9487D" w14:textId="108472BD" w:rsidR="00CB6011" w:rsidRDefault="00D0320B" w:rsidP="00D0320B">
      <w:pPr>
        <w:pStyle w:val="Kommentartext"/>
        <w:numPr>
          <w:ilvl w:val="0"/>
          <w:numId w:val="16"/>
        </w:numPr>
      </w:pPr>
      <w:r>
        <w:t>Low supply type</w:t>
      </w:r>
    </w:p>
  </w:comment>
  <w:comment w:id="916" w:author="Mareike Ariaans" w:date="2020-07-06T16:55:00Z" w:initials="MA">
    <w:p w14:paraId="7F91B174" w14:textId="14AE2AC2" w:rsidR="00CB6011" w:rsidRDefault="00CB6011" w:rsidP="00D0320B">
      <w:pPr>
        <w:pStyle w:val="Kommentartext"/>
      </w:pPr>
      <w:r>
        <w:rPr>
          <w:rStyle w:val="Kommentarzeichen"/>
        </w:rPr>
        <w:annotationRef/>
      </w:r>
      <w:r>
        <w:t>Ich würde die Bennenung immer am „Besonderen aufhängen“ Also entweder dem was im Vergleich e</w:t>
      </w:r>
      <w:r w:rsidR="00D0320B">
        <w:t>her hoch oder eher niederig ist</w:t>
      </w:r>
    </w:p>
  </w:comment>
  <w:comment w:id="970" w:author="Mareike Ariaans" w:date="2020-07-06T17:18:00Z" w:initials="MA">
    <w:p w14:paraId="438FB582" w14:textId="2E528FCB" w:rsidR="00CB6011" w:rsidRDefault="00CB6011">
      <w:pPr>
        <w:pStyle w:val="Kommentartext"/>
      </w:pPr>
      <w:r>
        <w:rPr>
          <w:rStyle w:val="Kommentarzeichen"/>
        </w:rPr>
        <w:annotationRef/>
      </w:r>
      <w:r>
        <w:t>Ich denke hier sollten wir cluster 3 und 4 auch als solche einordnen</w:t>
      </w:r>
    </w:p>
  </w:comment>
  <w:comment w:id="971" w:author="Philipp Alexander Linden" w:date="2020-06-29T17:55:00Z" w:initials="PAL">
    <w:p w14:paraId="20542E9E" w14:textId="07F1F95F" w:rsidR="00CB6011" w:rsidRPr="00264EB7" w:rsidRDefault="00CB6011">
      <w:pPr>
        <w:pStyle w:val="Kommentartext"/>
      </w:pPr>
      <w:r>
        <w:rPr>
          <w:rStyle w:val="Kommentarzeichen"/>
        </w:rPr>
        <w:annotationRef/>
      </w:r>
      <w:r w:rsidRPr="00264EB7">
        <w:t>115 words</w:t>
      </w:r>
    </w:p>
  </w:comment>
  <w:comment w:id="1006" w:author="Mareike Ariaans" w:date="2020-06-24T17:12:00Z" w:initials="MA">
    <w:p w14:paraId="586A797C" w14:textId="77777777" w:rsidR="00CB6011" w:rsidRDefault="00CB6011" w:rsidP="00B70268">
      <w:pPr>
        <w:pStyle w:val="Kommentartext"/>
      </w:pPr>
      <w:r>
        <w:rPr>
          <w:rStyle w:val="Kommentarzeichen"/>
        </w:rPr>
        <w:annotationRef/>
      </w:r>
      <w:r>
        <w:t>Hier Verweise zu den anderen Typologien einfügen</w:t>
      </w:r>
    </w:p>
  </w:comment>
  <w:comment w:id="1155" w:author="Philipp Alexander Linden" w:date="2020-06-26T15:35:00Z" w:initials="PAL">
    <w:p w14:paraId="19560E76" w14:textId="44662A9D" w:rsidR="00CB6011" w:rsidRPr="00264EB7" w:rsidRDefault="00CB6011">
      <w:pPr>
        <w:pStyle w:val="Kommentartext"/>
      </w:pPr>
      <w:r>
        <w:rPr>
          <w:rStyle w:val="Kommentarzeichen"/>
        </w:rPr>
        <w:annotationRef/>
      </w:r>
      <w:r w:rsidRPr="00264EB7">
        <w:t>315 words</w:t>
      </w:r>
    </w:p>
  </w:comment>
  <w:comment w:id="1158" w:author="Philipp Alexander Linden" w:date="2020-06-12T15:31:00Z" w:initials="PAL">
    <w:p w14:paraId="73A711EC" w14:textId="77777777" w:rsidR="00CB6011" w:rsidRPr="00264EB7" w:rsidRDefault="00CB6011" w:rsidP="00BD5458">
      <w:pPr>
        <w:pStyle w:val="Kommentartext"/>
      </w:pPr>
      <w:r>
        <w:rPr>
          <w:rStyle w:val="Kommentarzeichen"/>
        </w:rPr>
        <w:annotationRef/>
      </w:r>
      <w:r w:rsidRPr="00264EB7">
        <w:t>177 words</w:t>
      </w:r>
    </w:p>
  </w:comment>
  <w:comment w:id="1165" w:author="Philipp Alexander Linden" w:date="2020-06-12T15:31:00Z" w:initials="PAL">
    <w:p w14:paraId="604E777C" w14:textId="77777777" w:rsidR="00CB6011" w:rsidRPr="00264EB7" w:rsidRDefault="00CB6011" w:rsidP="0026723C">
      <w:pPr>
        <w:pStyle w:val="Kommentartext"/>
      </w:pPr>
      <w:r>
        <w:rPr>
          <w:rStyle w:val="Kommentarzeichen"/>
        </w:rPr>
        <w:annotationRef/>
      </w:r>
      <w:r w:rsidRPr="00264EB7">
        <w:t>131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7EDBAD" w15:done="0"/>
  <w15:commentEx w15:paraId="15262CE7" w15:paraIdParent="6A7EDBAD" w15:done="0"/>
  <w15:commentEx w15:paraId="0343FFA3" w15:done="0"/>
  <w15:commentEx w15:paraId="62B2D3F3" w15:paraIdParent="0343FFA3" w15:done="0"/>
  <w15:commentEx w15:paraId="15BAAB12" w15:done="0"/>
  <w15:commentEx w15:paraId="299D6E46" w15:done="0"/>
  <w15:commentEx w15:paraId="05755F49" w15:done="0"/>
  <w15:commentEx w15:paraId="64A1207F" w15:done="0"/>
  <w15:commentEx w15:paraId="13001270" w15:done="0"/>
  <w15:commentEx w15:paraId="391CE890" w15:done="0"/>
  <w15:commentEx w15:paraId="7D2F3583" w15:done="0"/>
  <w15:commentEx w15:paraId="24BBA0E7" w15:done="0"/>
  <w15:commentEx w15:paraId="182A0E05" w15:paraIdParent="24BBA0E7" w15:done="0"/>
  <w15:commentEx w15:paraId="19D3C84F" w15:done="0"/>
  <w15:commentEx w15:paraId="333F948B" w15:done="0"/>
  <w15:commentEx w15:paraId="26DC18DA" w15:done="0"/>
  <w15:commentEx w15:paraId="661765EB" w15:done="0"/>
  <w15:commentEx w15:paraId="6E5E6357" w15:done="0"/>
  <w15:commentEx w15:paraId="4BFBF1E7" w15:done="0"/>
  <w15:commentEx w15:paraId="1F8B1EFF" w15:done="0"/>
  <w15:commentEx w15:paraId="61022C3D" w15:done="0"/>
  <w15:commentEx w15:paraId="6DA5801C" w15:done="0"/>
  <w15:commentEx w15:paraId="3A076B9D" w15:done="0"/>
  <w15:commentEx w15:paraId="79E9487D" w15:done="0"/>
  <w15:commentEx w15:paraId="7F91B174" w15:done="0"/>
  <w15:commentEx w15:paraId="438FB582" w15:done="0"/>
  <w15:commentEx w15:paraId="20542E9E" w15:done="0"/>
  <w15:commentEx w15:paraId="586A797C" w15:done="0"/>
  <w15:commentEx w15:paraId="19560E76" w15:done="0"/>
  <w15:commentEx w15:paraId="73A711EC" w15:done="0"/>
  <w15:commentEx w15:paraId="604E7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48B12" w16cex:dateUtc="2020-06-29T13:45:00Z"/>
  <w16cex:commentExtensible w16cex:durableId="22A49B40" w16cex:dateUtc="2020-06-29T14:54:00Z"/>
  <w16cex:commentExtensible w16cex:durableId="22827762" w16cex:dateUtc="2020-06-03T17:24:00Z"/>
  <w16cex:commentExtensible w16cex:durableId="22A99826" w16cex:dateUtc="2020-07-03T09:42:00Z"/>
  <w16cex:commentExtensible w16cex:durableId="22A4B64D" w16cex:dateUtc="2020-06-29T16:49:00Z"/>
  <w16cex:commentExtensible w16cex:durableId="22A08FBE" w16cex:dateUtc="2020-06-12T13:31:00Z"/>
  <w16cex:commentExtensible w16cex:durableId="22A4A9AE" w16cex:dateUtc="2020-06-29T15:55:00Z"/>
  <w16cex:commentExtensible w16cex:durableId="22A09426" w16cex:dateUtc="2020-06-26T13:35:00Z"/>
  <w16cex:commentExtensible w16cex:durableId="228E1E69" w16cex:dateUtc="2020-06-12T13:31:00Z"/>
  <w16cex:commentExtensible w16cex:durableId="228E1E47"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7EDBAD" w16cid:durableId="22A48B12"/>
  <w16cid:commentId w16cid:paraId="24BBA0E7" w16cid:durableId="22A49B40"/>
  <w16cid:commentId w16cid:paraId="19D3C84F" w16cid:durableId="22827762"/>
  <w16cid:commentId w16cid:paraId="333F948B" w16cid:durableId="22A99826"/>
  <w16cid:commentId w16cid:paraId="6E5E6357" w16cid:durableId="22A4B64D"/>
  <w16cid:commentId w16cid:paraId="3A076B9D" w16cid:durableId="22A08FBE"/>
  <w16cid:commentId w16cid:paraId="20542E9E" w16cid:durableId="22A4A9AE"/>
  <w16cid:commentId w16cid:paraId="19560E76" w16cid:durableId="22A09426"/>
  <w16cid:commentId w16cid:paraId="73A711EC" w16cid:durableId="228E1E69"/>
  <w16cid:commentId w16cid:paraId="604E777C" w16cid:durableId="228E1E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31919" w14:textId="77777777" w:rsidR="00107B5D" w:rsidRDefault="00107B5D" w:rsidP="00DB62C0">
      <w:r>
        <w:separator/>
      </w:r>
    </w:p>
    <w:p w14:paraId="34E6E1FF" w14:textId="77777777" w:rsidR="00107B5D" w:rsidRDefault="00107B5D"/>
  </w:endnote>
  <w:endnote w:type="continuationSeparator" w:id="0">
    <w:p w14:paraId="6D9D90EC" w14:textId="77777777" w:rsidR="00107B5D" w:rsidRDefault="00107B5D" w:rsidP="00DB62C0">
      <w:r>
        <w:continuationSeparator/>
      </w:r>
    </w:p>
    <w:p w14:paraId="50CD91EA" w14:textId="77777777" w:rsidR="00107B5D" w:rsidRDefault="00107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1C02B9E2" w:rsidR="00CB6011" w:rsidRDefault="00CB6011">
        <w:pPr>
          <w:pStyle w:val="Fuzeile"/>
          <w:jc w:val="right"/>
        </w:pPr>
        <w:r>
          <w:fldChar w:fldCharType="begin"/>
        </w:r>
        <w:r>
          <w:instrText>PAGE   \* MERGEFORMAT</w:instrText>
        </w:r>
        <w:r>
          <w:fldChar w:fldCharType="separate"/>
        </w:r>
        <w:r w:rsidR="0064424A">
          <w:rPr>
            <w:noProof/>
          </w:rPr>
          <w:t>29</w:t>
        </w:r>
        <w:r>
          <w:fldChar w:fldCharType="end"/>
        </w:r>
      </w:p>
    </w:sdtContent>
  </w:sdt>
  <w:p w14:paraId="36BE76A4" w14:textId="77777777" w:rsidR="00CB6011" w:rsidRDefault="00CB60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6B3D2" w14:textId="77777777" w:rsidR="00107B5D" w:rsidRDefault="00107B5D" w:rsidP="00DB62C0">
      <w:r>
        <w:separator/>
      </w:r>
    </w:p>
    <w:p w14:paraId="678D226E" w14:textId="77777777" w:rsidR="00107B5D" w:rsidRDefault="00107B5D"/>
  </w:footnote>
  <w:footnote w:type="continuationSeparator" w:id="0">
    <w:p w14:paraId="2E72079B" w14:textId="77777777" w:rsidR="00107B5D" w:rsidRDefault="00107B5D" w:rsidP="00DB62C0">
      <w:r>
        <w:continuationSeparator/>
      </w:r>
    </w:p>
    <w:p w14:paraId="679A8585" w14:textId="77777777" w:rsidR="00107B5D" w:rsidRDefault="00107B5D"/>
  </w:footnote>
  <w:footnote w:id="1">
    <w:p w14:paraId="66862DA2" w14:textId="3CE86A6E" w:rsidR="00CB6011" w:rsidRPr="003222D5" w:rsidRDefault="00CB6011">
      <w:pPr>
        <w:pStyle w:val="Funotentext"/>
        <w:rPr>
          <w:lang w:val="en-US"/>
          <w:rPrChange w:id="843" w:author="Mareike Ariaans" w:date="2020-07-06T16:09:00Z">
            <w:rPr/>
          </w:rPrChange>
        </w:rPr>
      </w:pPr>
      <w:ins w:id="844" w:author="Mareike Ariaans" w:date="2020-07-06T16:08:00Z">
        <w:r>
          <w:rPr>
            <w:rStyle w:val="Funotenzeichen"/>
          </w:rPr>
          <w:footnoteRef/>
        </w:r>
        <w:r w:rsidRPr="003222D5">
          <w:rPr>
            <w:lang w:val="en-US"/>
            <w:rPrChange w:id="845" w:author="Mareike Ariaans" w:date="2020-07-06T16:09:00Z">
              <w:rPr/>
            </w:rPrChange>
          </w:rPr>
          <w:t xml:space="preserve"> The ties of E</w:t>
        </w:r>
      </w:ins>
      <w:ins w:id="846" w:author="Mareike Ariaans" w:date="2020-07-06T16:09:00Z">
        <w:r w:rsidRPr="003222D5">
          <w:rPr>
            <w:lang w:val="en-US"/>
            <w:rPrChange w:id="847" w:author="Mareike Ariaans" w:date="2020-07-06T16:09:00Z">
              <w:rPr/>
            </w:rPrChange>
          </w:rPr>
          <w:t>stonia to F</w:t>
        </w:r>
        <w:r>
          <w:rPr>
            <w:lang w:val="en-US"/>
          </w:rPr>
          <w:t>rance and the US are</w:t>
        </w:r>
      </w:ins>
      <w:ins w:id="848" w:author="Mareike Ariaans" w:date="2020-07-06T16:10:00Z">
        <w:r>
          <w:rPr>
            <w:lang w:val="en-US"/>
          </w:rPr>
          <w:t xml:space="preserve"> rounded values of</w:t>
        </w:r>
      </w:ins>
      <w:ins w:id="849" w:author="Mareike Ariaans" w:date="2020-07-06T16:09:00Z">
        <w:r>
          <w:rPr>
            <w:lang w:val="en-US"/>
          </w:rPr>
          <w:t xml:space="preserve"> 0,66</w:t>
        </w:r>
      </w:ins>
      <w:ins w:id="850" w:author="Mareike Ariaans" w:date="2020-07-06T16:10:00Z">
        <w:r>
          <w:rPr>
            <w:lang w:val="en-US"/>
          </w:rPr>
          <w:t>. As we us unreounded values for Figure 1, the lines appear light grey, not</w:t>
        </w:r>
      </w:ins>
      <w:ins w:id="851" w:author="Mareike Ariaans" w:date="2020-07-06T16:11:00Z">
        <w:r>
          <w:rPr>
            <w:lang w:val="en-US"/>
          </w:rPr>
          <w:t xml:space="preserve"> full grey. </w:t>
        </w:r>
      </w:ins>
      <w:ins w:id="852" w:author="Mareike Ariaans" w:date="2020-07-06T16:12:00Z">
        <w:r>
          <w:rPr>
            <w:lang w:val="en-US"/>
          </w:rPr>
          <w:t>As Estonia only has ties to these two countires of th</w:t>
        </w:r>
      </w:ins>
      <w:ins w:id="853" w:author="Mareike Ariaans" w:date="2020-07-06T16:13:00Z">
        <w:r>
          <w:rPr>
            <w:lang w:val="en-US"/>
          </w:rPr>
          <w:t xml:space="preserve">e five countries </w:t>
        </w:r>
        <w:r w:rsidRPr="003222D5">
          <w:rPr>
            <w:highlight w:val="yellow"/>
            <w:lang w:val="en-US"/>
            <w:rPrChange w:id="854" w:author="Mareike Ariaans" w:date="2020-07-06T16:13:00Z">
              <w:rPr>
                <w:lang w:val="en-US"/>
              </w:rPr>
            </w:rPrChange>
          </w:rPr>
          <w:t>of cluster 7</w:t>
        </w:r>
        <w:r>
          <w:rPr>
            <w:lang w:val="en-US"/>
          </w:rPr>
          <w:t>,</w:t>
        </w:r>
      </w:ins>
      <w:ins w:id="855" w:author="Mareike Ariaans" w:date="2020-07-06T16:16:00Z">
        <w:r>
          <w:rPr>
            <w:lang w:val="en-US"/>
          </w:rPr>
          <w:t xml:space="preserve"> according to the rules set out in the Data and Methods section</w:t>
        </w:r>
      </w:ins>
      <w:ins w:id="856" w:author="Mareike Ariaans" w:date="2020-07-06T16:13:00Z">
        <w:r>
          <w:rPr>
            <w:lang w:val="en-US"/>
          </w:rPr>
          <w:t xml:space="preserve"> </w:t>
        </w:r>
      </w:ins>
      <w:ins w:id="857" w:author="Mareike Ariaans" w:date="2020-07-06T16:16:00Z">
        <w:r>
          <w:rPr>
            <w:lang w:val="en-US"/>
          </w:rPr>
          <w:t>it is condiered a partial member of this cluster.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2C91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8E15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024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EE36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8456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40F2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027B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F898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FA1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4E76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71351"/>
    <w:rsid w:val="000732E6"/>
    <w:rsid w:val="00082D2D"/>
    <w:rsid w:val="000852B7"/>
    <w:rsid w:val="00085DE3"/>
    <w:rsid w:val="00094C4D"/>
    <w:rsid w:val="000960F9"/>
    <w:rsid w:val="000A5A7E"/>
    <w:rsid w:val="000A6961"/>
    <w:rsid w:val="000A6C8D"/>
    <w:rsid w:val="000B2A21"/>
    <w:rsid w:val="000B7A56"/>
    <w:rsid w:val="000C097C"/>
    <w:rsid w:val="000C6B26"/>
    <w:rsid w:val="000C7D99"/>
    <w:rsid w:val="000E25FF"/>
    <w:rsid w:val="000E5CF2"/>
    <w:rsid w:val="000E5EEF"/>
    <w:rsid w:val="000F2CA0"/>
    <w:rsid w:val="000F6DC1"/>
    <w:rsid w:val="00105691"/>
    <w:rsid w:val="001066CA"/>
    <w:rsid w:val="001067B2"/>
    <w:rsid w:val="00107B5D"/>
    <w:rsid w:val="0012335A"/>
    <w:rsid w:val="001237F3"/>
    <w:rsid w:val="00126962"/>
    <w:rsid w:val="00131EC9"/>
    <w:rsid w:val="00136D75"/>
    <w:rsid w:val="00147CE1"/>
    <w:rsid w:val="00155513"/>
    <w:rsid w:val="00160F11"/>
    <w:rsid w:val="00162B67"/>
    <w:rsid w:val="001634D1"/>
    <w:rsid w:val="0016482E"/>
    <w:rsid w:val="00170435"/>
    <w:rsid w:val="00173192"/>
    <w:rsid w:val="00180315"/>
    <w:rsid w:val="001817F0"/>
    <w:rsid w:val="00184E5A"/>
    <w:rsid w:val="00185A42"/>
    <w:rsid w:val="00187278"/>
    <w:rsid w:val="00187A9D"/>
    <w:rsid w:val="00191C08"/>
    <w:rsid w:val="00191ECF"/>
    <w:rsid w:val="00194023"/>
    <w:rsid w:val="00194BB1"/>
    <w:rsid w:val="001A0292"/>
    <w:rsid w:val="001B3191"/>
    <w:rsid w:val="001C01E8"/>
    <w:rsid w:val="001C0CE6"/>
    <w:rsid w:val="001D3817"/>
    <w:rsid w:val="001E64E8"/>
    <w:rsid w:val="001E7C4F"/>
    <w:rsid w:val="001F104C"/>
    <w:rsid w:val="001F4B57"/>
    <w:rsid w:val="001F6140"/>
    <w:rsid w:val="001F6353"/>
    <w:rsid w:val="002128F4"/>
    <w:rsid w:val="00216DEA"/>
    <w:rsid w:val="0022344C"/>
    <w:rsid w:val="0022392A"/>
    <w:rsid w:val="00241280"/>
    <w:rsid w:val="00245A78"/>
    <w:rsid w:val="002471AC"/>
    <w:rsid w:val="0025677D"/>
    <w:rsid w:val="00257461"/>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F083B"/>
    <w:rsid w:val="002F09EA"/>
    <w:rsid w:val="002F6B52"/>
    <w:rsid w:val="00304754"/>
    <w:rsid w:val="00304F93"/>
    <w:rsid w:val="00310B7D"/>
    <w:rsid w:val="00315A0E"/>
    <w:rsid w:val="003222D5"/>
    <w:rsid w:val="0033302D"/>
    <w:rsid w:val="00341A8B"/>
    <w:rsid w:val="00341CEB"/>
    <w:rsid w:val="003458D6"/>
    <w:rsid w:val="003509B8"/>
    <w:rsid w:val="00351C14"/>
    <w:rsid w:val="00351FB1"/>
    <w:rsid w:val="003611ED"/>
    <w:rsid w:val="003636D7"/>
    <w:rsid w:val="00365897"/>
    <w:rsid w:val="00370427"/>
    <w:rsid w:val="00374A56"/>
    <w:rsid w:val="00377728"/>
    <w:rsid w:val="00383E36"/>
    <w:rsid w:val="00386E9B"/>
    <w:rsid w:val="00387D21"/>
    <w:rsid w:val="003911ED"/>
    <w:rsid w:val="003B101F"/>
    <w:rsid w:val="003B3094"/>
    <w:rsid w:val="003B6E4C"/>
    <w:rsid w:val="003C0489"/>
    <w:rsid w:val="003C78E4"/>
    <w:rsid w:val="003D3174"/>
    <w:rsid w:val="003D5343"/>
    <w:rsid w:val="003D5F7A"/>
    <w:rsid w:val="003E139E"/>
    <w:rsid w:val="003F12F4"/>
    <w:rsid w:val="00415494"/>
    <w:rsid w:val="004209F1"/>
    <w:rsid w:val="0042481F"/>
    <w:rsid w:val="004258EA"/>
    <w:rsid w:val="00427CA7"/>
    <w:rsid w:val="00440583"/>
    <w:rsid w:val="00441606"/>
    <w:rsid w:val="00443E2D"/>
    <w:rsid w:val="00444E03"/>
    <w:rsid w:val="004564F2"/>
    <w:rsid w:val="00465EA0"/>
    <w:rsid w:val="00490016"/>
    <w:rsid w:val="004936C3"/>
    <w:rsid w:val="00494168"/>
    <w:rsid w:val="004A2CB2"/>
    <w:rsid w:val="004A3337"/>
    <w:rsid w:val="004A5931"/>
    <w:rsid w:val="004A6407"/>
    <w:rsid w:val="004B1DA7"/>
    <w:rsid w:val="004B3994"/>
    <w:rsid w:val="004B68A3"/>
    <w:rsid w:val="004C3BAD"/>
    <w:rsid w:val="004C4BA1"/>
    <w:rsid w:val="004D1F35"/>
    <w:rsid w:val="004D303B"/>
    <w:rsid w:val="004D3634"/>
    <w:rsid w:val="004E0187"/>
    <w:rsid w:val="004E7C9C"/>
    <w:rsid w:val="00501DAF"/>
    <w:rsid w:val="00504F64"/>
    <w:rsid w:val="005073E5"/>
    <w:rsid w:val="00522322"/>
    <w:rsid w:val="00534234"/>
    <w:rsid w:val="00535BDA"/>
    <w:rsid w:val="00545374"/>
    <w:rsid w:val="0055140A"/>
    <w:rsid w:val="00552069"/>
    <w:rsid w:val="00555ABD"/>
    <w:rsid w:val="005562E8"/>
    <w:rsid w:val="00563976"/>
    <w:rsid w:val="00564EA5"/>
    <w:rsid w:val="005665F1"/>
    <w:rsid w:val="00574BF9"/>
    <w:rsid w:val="00576CF1"/>
    <w:rsid w:val="00577247"/>
    <w:rsid w:val="00581986"/>
    <w:rsid w:val="00590032"/>
    <w:rsid w:val="005A6A98"/>
    <w:rsid w:val="005A70B0"/>
    <w:rsid w:val="005B0787"/>
    <w:rsid w:val="005C01C0"/>
    <w:rsid w:val="005C7AD9"/>
    <w:rsid w:val="005D202B"/>
    <w:rsid w:val="005D4735"/>
    <w:rsid w:val="005D4FC8"/>
    <w:rsid w:val="005E05FB"/>
    <w:rsid w:val="005E0DE7"/>
    <w:rsid w:val="005E424B"/>
    <w:rsid w:val="005F5909"/>
    <w:rsid w:val="005F6D29"/>
    <w:rsid w:val="00600DB4"/>
    <w:rsid w:val="00602B69"/>
    <w:rsid w:val="00604022"/>
    <w:rsid w:val="00621B1A"/>
    <w:rsid w:val="006242EC"/>
    <w:rsid w:val="00630A96"/>
    <w:rsid w:val="0063437C"/>
    <w:rsid w:val="0063517C"/>
    <w:rsid w:val="00635324"/>
    <w:rsid w:val="00643277"/>
    <w:rsid w:val="00643ED3"/>
    <w:rsid w:val="0064424A"/>
    <w:rsid w:val="006445C6"/>
    <w:rsid w:val="0064637A"/>
    <w:rsid w:val="00652A6F"/>
    <w:rsid w:val="00661837"/>
    <w:rsid w:val="006621CC"/>
    <w:rsid w:val="006641F6"/>
    <w:rsid w:val="00672A43"/>
    <w:rsid w:val="00673314"/>
    <w:rsid w:val="00675A89"/>
    <w:rsid w:val="00677E81"/>
    <w:rsid w:val="0068084C"/>
    <w:rsid w:val="006852EF"/>
    <w:rsid w:val="00686E2D"/>
    <w:rsid w:val="00695BDB"/>
    <w:rsid w:val="00697062"/>
    <w:rsid w:val="006A34F1"/>
    <w:rsid w:val="006A3B16"/>
    <w:rsid w:val="006A4AD0"/>
    <w:rsid w:val="006A4FA5"/>
    <w:rsid w:val="006A56FF"/>
    <w:rsid w:val="006C4793"/>
    <w:rsid w:val="006C58E3"/>
    <w:rsid w:val="006D0C8F"/>
    <w:rsid w:val="006D1F30"/>
    <w:rsid w:val="006D4709"/>
    <w:rsid w:val="006E1C8C"/>
    <w:rsid w:val="006E31C0"/>
    <w:rsid w:val="006E55FF"/>
    <w:rsid w:val="00700DC2"/>
    <w:rsid w:val="007105F9"/>
    <w:rsid w:val="00713073"/>
    <w:rsid w:val="00725171"/>
    <w:rsid w:val="00726E91"/>
    <w:rsid w:val="00733407"/>
    <w:rsid w:val="00735F9F"/>
    <w:rsid w:val="007377B2"/>
    <w:rsid w:val="00747F35"/>
    <w:rsid w:val="00753800"/>
    <w:rsid w:val="00757B14"/>
    <w:rsid w:val="007605EE"/>
    <w:rsid w:val="00761B67"/>
    <w:rsid w:val="007641DF"/>
    <w:rsid w:val="007643EB"/>
    <w:rsid w:val="00765EF3"/>
    <w:rsid w:val="0076718F"/>
    <w:rsid w:val="0077240A"/>
    <w:rsid w:val="00772CDD"/>
    <w:rsid w:val="00774363"/>
    <w:rsid w:val="00777025"/>
    <w:rsid w:val="00790491"/>
    <w:rsid w:val="007A042A"/>
    <w:rsid w:val="007A087D"/>
    <w:rsid w:val="007A261A"/>
    <w:rsid w:val="007A4925"/>
    <w:rsid w:val="007B59AB"/>
    <w:rsid w:val="007B6F15"/>
    <w:rsid w:val="007C0CEC"/>
    <w:rsid w:val="007C1E77"/>
    <w:rsid w:val="007C23D7"/>
    <w:rsid w:val="007C7068"/>
    <w:rsid w:val="007D6C6B"/>
    <w:rsid w:val="007E1E49"/>
    <w:rsid w:val="007E58D1"/>
    <w:rsid w:val="007F29CB"/>
    <w:rsid w:val="00800BAB"/>
    <w:rsid w:val="00803E88"/>
    <w:rsid w:val="00807EC6"/>
    <w:rsid w:val="00810ECC"/>
    <w:rsid w:val="0081256C"/>
    <w:rsid w:val="00826A47"/>
    <w:rsid w:val="00826B04"/>
    <w:rsid w:val="00832038"/>
    <w:rsid w:val="00833F1F"/>
    <w:rsid w:val="00835F65"/>
    <w:rsid w:val="00840047"/>
    <w:rsid w:val="008447C6"/>
    <w:rsid w:val="00854572"/>
    <w:rsid w:val="00854C66"/>
    <w:rsid w:val="00857ECD"/>
    <w:rsid w:val="00862CE8"/>
    <w:rsid w:val="00865C1F"/>
    <w:rsid w:val="00872016"/>
    <w:rsid w:val="00873532"/>
    <w:rsid w:val="00886050"/>
    <w:rsid w:val="00887BE7"/>
    <w:rsid w:val="00890CE6"/>
    <w:rsid w:val="0089212E"/>
    <w:rsid w:val="00895245"/>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F8F"/>
    <w:rsid w:val="00902DC2"/>
    <w:rsid w:val="00905005"/>
    <w:rsid w:val="00915074"/>
    <w:rsid w:val="0092131F"/>
    <w:rsid w:val="0092358D"/>
    <w:rsid w:val="00925AF8"/>
    <w:rsid w:val="00926574"/>
    <w:rsid w:val="00933EC7"/>
    <w:rsid w:val="00936A8D"/>
    <w:rsid w:val="0094172E"/>
    <w:rsid w:val="009422D7"/>
    <w:rsid w:val="0095023E"/>
    <w:rsid w:val="00952423"/>
    <w:rsid w:val="0095374B"/>
    <w:rsid w:val="00954C0D"/>
    <w:rsid w:val="0095510D"/>
    <w:rsid w:val="0097169C"/>
    <w:rsid w:val="00973D25"/>
    <w:rsid w:val="009743E5"/>
    <w:rsid w:val="00981837"/>
    <w:rsid w:val="009946F7"/>
    <w:rsid w:val="009A7344"/>
    <w:rsid w:val="009B392E"/>
    <w:rsid w:val="009B4BEF"/>
    <w:rsid w:val="009B51BE"/>
    <w:rsid w:val="009C6C71"/>
    <w:rsid w:val="009D02CC"/>
    <w:rsid w:val="009D1163"/>
    <w:rsid w:val="009D12A7"/>
    <w:rsid w:val="009D27F5"/>
    <w:rsid w:val="009D562C"/>
    <w:rsid w:val="009E3189"/>
    <w:rsid w:val="009E7DEE"/>
    <w:rsid w:val="009F5308"/>
    <w:rsid w:val="00A02BFB"/>
    <w:rsid w:val="00A04BA1"/>
    <w:rsid w:val="00A07E6E"/>
    <w:rsid w:val="00A138F0"/>
    <w:rsid w:val="00A17958"/>
    <w:rsid w:val="00A20DA6"/>
    <w:rsid w:val="00A23230"/>
    <w:rsid w:val="00A23D77"/>
    <w:rsid w:val="00A31CB1"/>
    <w:rsid w:val="00A35056"/>
    <w:rsid w:val="00A5043A"/>
    <w:rsid w:val="00A60900"/>
    <w:rsid w:val="00A6405F"/>
    <w:rsid w:val="00A64CDE"/>
    <w:rsid w:val="00A65F8A"/>
    <w:rsid w:val="00A740AC"/>
    <w:rsid w:val="00A76139"/>
    <w:rsid w:val="00A76374"/>
    <w:rsid w:val="00A77345"/>
    <w:rsid w:val="00A906A9"/>
    <w:rsid w:val="00A90803"/>
    <w:rsid w:val="00A91387"/>
    <w:rsid w:val="00A93F2D"/>
    <w:rsid w:val="00A94E53"/>
    <w:rsid w:val="00AA3293"/>
    <w:rsid w:val="00AB2A9F"/>
    <w:rsid w:val="00AC0934"/>
    <w:rsid w:val="00AC1DAB"/>
    <w:rsid w:val="00AC77D4"/>
    <w:rsid w:val="00AD03E0"/>
    <w:rsid w:val="00AD0480"/>
    <w:rsid w:val="00AD66E9"/>
    <w:rsid w:val="00AE58E8"/>
    <w:rsid w:val="00AE794B"/>
    <w:rsid w:val="00AE7ACF"/>
    <w:rsid w:val="00AF0643"/>
    <w:rsid w:val="00AF2C2A"/>
    <w:rsid w:val="00AF5658"/>
    <w:rsid w:val="00B00521"/>
    <w:rsid w:val="00B00DDC"/>
    <w:rsid w:val="00B047CD"/>
    <w:rsid w:val="00B04C52"/>
    <w:rsid w:val="00B10A5C"/>
    <w:rsid w:val="00B10ABD"/>
    <w:rsid w:val="00B11C37"/>
    <w:rsid w:val="00B14BB1"/>
    <w:rsid w:val="00B20442"/>
    <w:rsid w:val="00B23D1F"/>
    <w:rsid w:val="00B252E7"/>
    <w:rsid w:val="00B41CC2"/>
    <w:rsid w:val="00B42A9C"/>
    <w:rsid w:val="00B44DF3"/>
    <w:rsid w:val="00B456DE"/>
    <w:rsid w:val="00B45B4A"/>
    <w:rsid w:val="00B47D0F"/>
    <w:rsid w:val="00B50006"/>
    <w:rsid w:val="00B52283"/>
    <w:rsid w:val="00B52B2F"/>
    <w:rsid w:val="00B562F1"/>
    <w:rsid w:val="00B60E8A"/>
    <w:rsid w:val="00B614ED"/>
    <w:rsid w:val="00B61C59"/>
    <w:rsid w:val="00B6557F"/>
    <w:rsid w:val="00B70268"/>
    <w:rsid w:val="00B82577"/>
    <w:rsid w:val="00B85902"/>
    <w:rsid w:val="00B95452"/>
    <w:rsid w:val="00BB0F4E"/>
    <w:rsid w:val="00BB0FB1"/>
    <w:rsid w:val="00BB1865"/>
    <w:rsid w:val="00BB65C1"/>
    <w:rsid w:val="00BC238A"/>
    <w:rsid w:val="00BC7C5E"/>
    <w:rsid w:val="00BD0071"/>
    <w:rsid w:val="00BD0E63"/>
    <w:rsid w:val="00BD2C3E"/>
    <w:rsid w:val="00BD5458"/>
    <w:rsid w:val="00BE4D6B"/>
    <w:rsid w:val="00BE6B30"/>
    <w:rsid w:val="00BF17B8"/>
    <w:rsid w:val="00BF18C4"/>
    <w:rsid w:val="00BF70E8"/>
    <w:rsid w:val="00C04C9A"/>
    <w:rsid w:val="00C1368A"/>
    <w:rsid w:val="00C1373B"/>
    <w:rsid w:val="00C252F3"/>
    <w:rsid w:val="00C3071E"/>
    <w:rsid w:val="00C3311E"/>
    <w:rsid w:val="00C33595"/>
    <w:rsid w:val="00C33DD0"/>
    <w:rsid w:val="00C40987"/>
    <w:rsid w:val="00C45463"/>
    <w:rsid w:val="00C473F4"/>
    <w:rsid w:val="00C50742"/>
    <w:rsid w:val="00C51D3B"/>
    <w:rsid w:val="00C54555"/>
    <w:rsid w:val="00C65A29"/>
    <w:rsid w:val="00C67F4C"/>
    <w:rsid w:val="00C83EC5"/>
    <w:rsid w:val="00C9734F"/>
    <w:rsid w:val="00CA3F98"/>
    <w:rsid w:val="00CA4021"/>
    <w:rsid w:val="00CA56B9"/>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4783C"/>
    <w:rsid w:val="00D519B7"/>
    <w:rsid w:val="00D534D0"/>
    <w:rsid w:val="00D55E9E"/>
    <w:rsid w:val="00D564CE"/>
    <w:rsid w:val="00D661E1"/>
    <w:rsid w:val="00D672CA"/>
    <w:rsid w:val="00D67B4C"/>
    <w:rsid w:val="00D734EB"/>
    <w:rsid w:val="00D76EEB"/>
    <w:rsid w:val="00D9383E"/>
    <w:rsid w:val="00DA59EE"/>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5F12"/>
    <w:rsid w:val="00E374AB"/>
    <w:rsid w:val="00E4285A"/>
    <w:rsid w:val="00E52E6F"/>
    <w:rsid w:val="00E60BA4"/>
    <w:rsid w:val="00E623D6"/>
    <w:rsid w:val="00E74C95"/>
    <w:rsid w:val="00E77BFF"/>
    <w:rsid w:val="00E86C5E"/>
    <w:rsid w:val="00E91ABE"/>
    <w:rsid w:val="00E96149"/>
    <w:rsid w:val="00EA03CF"/>
    <w:rsid w:val="00EA2850"/>
    <w:rsid w:val="00EB31E0"/>
    <w:rsid w:val="00EB32C7"/>
    <w:rsid w:val="00EB4CD6"/>
    <w:rsid w:val="00EB4D73"/>
    <w:rsid w:val="00ED16FD"/>
    <w:rsid w:val="00ED188F"/>
    <w:rsid w:val="00EE18A7"/>
    <w:rsid w:val="00EE301C"/>
    <w:rsid w:val="00EE58A1"/>
    <w:rsid w:val="00EF3AEC"/>
    <w:rsid w:val="00EF6744"/>
    <w:rsid w:val="00F1495E"/>
    <w:rsid w:val="00F165E6"/>
    <w:rsid w:val="00F211E8"/>
    <w:rsid w:val="00F252A1"/>
    <w:rsid w:val="00F27022"/>
    <w:rsid w:val="00F279F3"/>
    <w:rsid w:val="00F30916"/>
    <w:rsid w:val="00F31400"/>
    <w:rsid w:val="00F32E10"/>
    <w:rsid w:val="00F3631B"/>
    <w:rsid w:val="00F42EE7"/>
    <w:rsid w:val="00F51543"/>
    <w:rsid w:val="00F51649"/>
    <w:rsid w:val="00F54FBA"/>
    <w:rsid w:val="00F557A8"/>
    <w:rsid w:val="00F63503"/>
    <w:rsid w:val="00F73978"/>
    <w:rsid w:val="00F8457E"/>
    <w:rsid w:val="00F85BAA"/>
    <w:rsid w:val="00F86C6D"/>
    <w:rsid w:val="00F8757A"/>
    <w:rsid w:val="00F9013E"/>
    <w:rsid w:val="00F90DFE"/>
    <w:rsid w:val="00F9233D"/>
    <w:rsid w:val="00F92878"/>
    <w:rsid w:val="00F95583"/>
    <w:rsid w:val="00F960CE"/>
    <w:rsid w:val="00FA0513"/>
    <w:rsid w:val="00FA06D6"/>
    <w:rsid w:val="00FA0886"/>
    <w:rsid w:val="00FA3154"/>
    <w:rsid w:val="00FA46BF"/>
    <w:rsid w:val="00FA5BF6"/>
    <w:rsid w:val="00FB1FF5"/>
    <w:rsid w:val="00FB24EC"/>
    <w:rsid w:val="00FC18FA"/>
    <w:rsid w:val="00FC736E"/>
    <w:rsid w:val="00FD5259"/>
    <w:rsid w:val="00FD6F7B"/>
    <w:rsid w:val="00FF02BA"/>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UnresolvedMention">
    <w:name w:val="Unresolved Mention"/>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CFB168E5B9A7404CB9C23D04B1B0159A"/>
        <w:category>
          <w:name w:val="Allgemein"/>
          <w:gallery w:val="placeholder"/>
        </w:category>
        <w:types>
          <w:type w:val="bbPlcHdr"/>
        </w:types>
        <w:behaviors>
          <w:behavior w:val="content"/>
        </w:behaviors>
        <w:guid w:val="{C3EC3CA8-7B6A-4745-9510-63384A3E5EBE}"/>
      </w:docPartPr>
      <w:docPartBody>
        <w:p w:rsidR="00964CF5" w:rsidRDefault="00964CF5" w:rsidP="00964CF5">
          <w:pPr>
            <w:pStyle w:val="CFB168E5B9A7404CB9C23D04B1B0159A"/>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E454CA0A68B34D1E9CEA5BE3AB6DF851"/>
        <w:category>
          <w:name w:val="Allgemein"/>
          <w:gallery w:val="placeholder"/>
        </w:category>
        <w:types>
          <w:type w:val="bbPlcHdr"/>
        </w:types>
        <w:behaviors>
          <w:behavior w:val="content"/>
        </w:behaviors>
        <w:guid w:val="{7674EA9B-AA3D-4F2D-964C-ECDE87AB3C33}"/>
      </w:docPartPr>
      <w:docPartBody>
        <w:p w:rsidR="00964CF5" w:rsidRDefault="00964CF5" w:rsidP="00964CF5">
          <w:pPr>
            <w:pStyle w:val="E454CA0A68B34D1E9CEA5BE3AB6DF851"/>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AE3CD07E18024BD6B7A2D2385F950BDC"/>
        <w:category>
          <w:name w:val="Allgemein"/>
          <w:gallery w:val="placeholder"/>
        </w:category>
        <w:types>
          <w:type w:val="bbPlcHdr"/>
        </w:types>
        <w:behaviors>
          <w:behavior w:val="content"/>
        </w:behaviors>
        <w:guid w:val="{775EFC8B-551B-43DC-978E-369A93A4F264}"/>
      </w:docPartPr>
      <w:docPartBody>
        <w:p w:rsidR="00964CF5" w:rsidRDefault="00964CF5" w:rsidP="00964CF5">
          <w:pPr>
            <w:pStyle w:val="AE3CD07E18024BD6B7A2D2385F950BDC"/>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5A1809D5CC24462F8FE22A82A95EB13B"/>
        <w:category>
          <w:name w:val="Allgemein"/>
          <w:gallery w:val="placeholder"/>
        </w:category>
        <w:types>
          <w:type w:val="bbPlcHdr"/>
        </w:types>
        <w:behaviors>
          <w:behavior w:val="content"/>
        </w:behaviors>
        <w:guid w:val="{68A594A9-2AB6-4FF5-8410-99A167A6E62E}"/>
      </w:docPartPr>
      <w:docPartBody>
        <w:p w:rsidR="00C50EB0" w:rsidRDefault="00C50EB0" w:rsidP="00C50EB0">
          <w:pPr>
            <w:pStyle w:val="5A1809D5CC24462F8FE22A82A95EB13B"/>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2765ED"/>
    <w:rsid w:val="003053B6"/>
    <w:rsid w:val="00347FAF"/>
    <w:rsid w:val="00357989"/>
    <w:rsid w:val="00443CAC"/>
    <w:rsid w:val="006D3C6C"/>
    <w:rsid w:val="0088540B"/>
    <w:rsid w:val="008E32BE"/>
    <w:rsid w:val="009426AC"/>
    <w:rsid w:val="00964CF5"/>
    <w:rsid w:val="00975787"/>
    <w:rsid w:val="009D6E4F"/>
    <w:rsid w:val="00A43F81"/>
    <w:rsid w:val="00A70037"/>
    <w:rsid w:val="00B02456"/>
    <w:rsid w:val="00B257AC"/>
    <w:rsid w:val="00B84CF2"/>
    <w:rsid w:val="00BE138D"/>
    <w:rsid w:val="00C27EFE"/>
    <w:rsid w:val="00C50EB0"/>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50EB0"/>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13F7-321A-4157-9A28-4ECC48A8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152728</Words>
  <Characters>962190</Characters>
  <Application>Microsoft Office Word</Application>
  <DocSecurity>0</DocSecurity>
  <Lines>8018</Lines>
  <Paragraphs>2225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4</cp:revision>
  <cp:lastPrinted>2019-06-30T11:28:00Z</cp:lastPrinted>
  <dcterms:created xsi:type="dcterms:W3CDTF">2020-07-07T07:41:00Z</dcterms:created>
  <dcterms:modified xsi:type="dcterms:W3CDTF">2020-07-07T09:53:00Z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False</vt:lpwstr>
  </property>
  <property fmtid="{D5CDD505-2E9C-101B-9397-08002B2CF9AE}" pid="6" name="CitaviDocumentProperty_1">
    <vt:lpwstr>6.4.0.35</vt:lpwstr>
  </property>
</Properties>
</file>