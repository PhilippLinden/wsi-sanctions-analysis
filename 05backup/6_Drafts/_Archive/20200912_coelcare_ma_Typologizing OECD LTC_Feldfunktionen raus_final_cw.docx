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commentRangeStart w:id="0"/>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r w:rsidR="00F8641C" w:rsidRPr="007262D2">
        <w:rPr>
          <w:bCs/>
          <w:szCs w:val="24"/>
          <w:vertAlign w:val="superscript"/>
          <w:lang w:val="en-US"/>
        </w:rPr>
        <w:t>a,b</w:t>
      </w:r>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r w:rsidRPr="00F8641C">
        <w:rPr>
          <w:color w:val="000000" w:themeColor="text1"/>
          <w:szCs w:val="24"/>
          <w:vertAlign w:val="superscript"/>
          <w:lang w:val="en-US"/>
        </w:rPr>
        <w:t>a</w:t>
      </w:r>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Adolf-Reichwein-Str.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Adolf-Reichwein-Str.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Adolf-Reichwein-Str.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422EDC0A"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funded by the Deutsche Forschungsgemeinschaft (DFG)</w:t>
      </w:r>
      <w:r w:rsidR="00EA3865">
        <w:rPr>
          <w:lang w:val="en-US"/>
        </w:rPr>
        <w:t>,</w:t>
      </w:r>
      <w:r>
        <w:rPr>
          <w:lang w:val="en-US"/>
        </w:rPr>
        <w:t xml:space="preserve"> grant number </w:t>
      </w:r>
      <w:r w:rsidR="00BC6172" w:rsidRPr="000B0485">
        <w:rPr>
          <w:lang w:val="en-US"/>
        </w:rPr>
        <w:t>BA 1622/3-1</w:t>
      </w:r>
      <w:r w:rsidR="004B6E43">
        <w:rPr>
          <w:lang w:val="en-US"/>
        </w:rPr>
        <w:t>.</w:t>
      </w:r>
    </w:p>
    <w:p w14:paraId="5F826ABF" w14:textId="73F879EF" w:rsidR="006422B7" w:rsidRDefault="006422B7" w:rsidP="0002290F">
      <w:pPr>
        <w:pStyle w:val="02FlietextEinzug"/>
        <w:rPr>
          <w:lang w:val="en-US"/>
        </w:rPr>
      </w:pPr>
      <w:r>
        <w:rPr>
          <w:lang w:val="en-US"/>
        </w:rPr>
        <w:t xml:space="preserve">We thank </w:t>
      </w:r>
      <w:r w:rsidR="003213D7" w:rsidRPr="003213D7">
        <w:rPr>
          <w:lang w:val="en-US"/>
        </w:rPr>
        <w:t>Orna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Masa Filipovic Hrast</w:t>
      </w:r>
      <w:r w:rsidR="003213D7">
        <w:rPr>
          <w:lang w:val="en-US"/>
        </w:rPr>
        <w:t xml:space="preserve">, </w:t>
      </w:r>
      <w:r w:rsidR="003213D7" w:rsidRPr="003213D7">
        <w:rPr>
          <w:lang w:val="en-US"/>
        </w:rPr>
        <w:t>Robin Gauld</w:t>
      </w:r>
      <w:r w:rsidR="003213D7">
        <w:rPr>
          <w:lang w:val="en-US"/>
        </w:rPr>
        <w:t xml:space="preserve">, </w:t>
      </w:r>
      <w:r>
        <w:rPr>
          <w:lang w:val="en-US"/>
        </w:rPr>
        <w:t>Sophie Gerkens,</w:t>
      </w:r>
      <w:r w:rsidR="003213D7">
        <w:rPr>
          <w:lang w:val="en-US"/>
        </w:rPr>
        <w:t xml:space="preserve"> </w:t>
      </w:r>
      <w:r w:rsidR="003213D7" w:rsidRPr="003213D7">
        <w:rPr>
          <w:lang w:val="en-US"/>
        </w:rPr>
        <w:t>Stella Golinowska</w:t>
      </w:r>
      <w:r w:rsidR="003213D7">
        <w:rPr>
          <w:lang w:val="en-US"/>
        </w:rPr>
        <w:t>,</w:t>
      </w:r>
      <w:r>
        <w:rPr>
          <w:lang w:val="en-US"/>
        </w:rPr>
        <w:t xml:space="preserve"> Bent Greve,</w:t>
      </w:r>
      <w:r w:rsidR="003213D7">
        <w:rPr>
          <w:lang w:val="en-US"/>
        </w:rPr>
        <w:t xml:space="preserve"> </w:t>
      </w:r>
      <w:r w:rsidR="003213D7" w:rsidRPr="003213D7">
        <w:rPr>
          <w:lang w:val="en-US"/>
        </w:rPr>
        <w:t>Candace Howes</w:t>
      </w:r>
      <w:r w:rsidR="003213D7">
        <w:rPr>
          <w:lang w:val="en-US"/>
        </w:rPr>
        <w:t xml:space="preserve">, </w:t>
      </w:r>
      <w:r w:rsidR="003213D7" w:rsidRPr="003213D7">
        <w:rPr>
          <w:lang w:val="en-US"/>
        </w:rPr>
        <w:t>Naoki Ikegami</w:t>
      </w:r>
      <w:r w:rsidR="003213D7">
        <w:rPr>
          <w:lang w:val="en-US"/>
        </w:rPr>
        <w:t>,</w:t>
      </w:r>
      <w:r>
        <w:rPr>
          <w:lang w:val="en-US"/>
        </w:rPr>
        <w:t xml:space="preserve"> Teppo </w:t>
      </w:r>
      <w:r>
        <w:rPr>
          <w:lang w:val="en-US"/>
        </w:rPr>
        <w:lastRenderedPageBreak/>
        <w:t>Kröger,</w:t>
      </w:r>
      <w:r w:rsidR="003213D7">
        <w:rPr>
          <w:lang w:val="en-US"/>
        </w:rPr>
        <w:t xml:space="preserve"> </w:t>
      </w:r>
      <w:r w:rsidR="003213D7" w:rsidRPr="003213D7">
        <w:rPr>
          <w:lang w:val="en-US"/>
        </w:rPr>
        <w:t>Madelon Kronemann</w:t>
      </w:r>
      <w:r w:rsidR="003213D7">
        <w:rPr>
          <w:lang w:val="en-US"/>
        </w:rPr>
        <w:t>,</w:t>
      </w:r>
      <w:r>
        <w:rPr>
          <w:lang w:val="en-US"/>
        </w:rPr>
        <w:t xml:space="preserve"> </w:t>
      </w:r>
      <w:r w:rsidRPr="006422B7">
        <w:rPr>
          <w:lang w:val="en-US"/>
        </w:rPr>
        <w:t>Blanche Le Bihan</w:t>
      </w:r>
      <w:r>
        <w:rPr>
          <w:lang w:val="en-US"/>
        </w:rPr>
        <w:t>,</w:t>
      </w:r>
      <w:r w:rsidR="003213D7">
        <w:rPr>
          <w:lang w:val="en-US"/>
        </w:rPr>
        <w:t xml:space="preserve"> </w:t>
      </w:r>
      <w:r w:rsidR="003213D7" w:rsidRPr="003213D7">
        <w:rPr>
          <w:lang w:val="en-US"/>
        </w:rPr>
        <w:t>Juliette Malley</w:t>
      </w:r>
      <w:r w:rsidR="003213D7">
        <w:rPr>
          <w:lang w:val="en-US"/>
        </w:rPr>
        <w:t>,</w:t>
      </w:r>
      <w:r>
        <w:rPr>
          <w:lang w:val="en-US"/>
        </w:rPr>
        <w:t xml:space="preserve"> Jane Mears, </w:t>
      </w:r>
      <w:r w:rsidRPr="006422B7">
        <w:rPr>
          <w:lang w:val="en-US"/>
        </w:rPr>
        <w:t>Liz Mestheneos</w:t>
      </w:r>
      <w:r>
        <w:rPr>
          <w:lang w:val="en-US"/>
        </w:rPr>
        <w:t xml:space="preserve">, </w:t>
      </w:r>
      <w:r w:rsidR="003213D7" w:rsidRPr="003213D7">
        <w:rPr>
          <w:lang w:val="en-US"/>
        </w:rPr>
        <w:t>Eamon O’Shea</w:t>
      </w:r>
      <w:r w:rsidR="003213D7">
        <w:rPr>
          <w:lang w:val="en-US"/>
        </w:rPr>
        <w:t xml:space="preserve">, </w:t>
      </w:r>
      <w:r>
        <w:rPr>
          <w:lang w:val="en-US"/>
        </w:rPr>
        <w:t>August Österle,</w:t>
      </w:r>
      <w:r w:rsidR="003213D7">
        <w:rPr>
          <w:lang w:val="en-US"/>
        </w:rPr>
        <w:t xml:space="preserve"> </w:t>
      </w:r>
      <w:r w:rsidR="003213D7" w:rsidRPr="003213D7">
        <w:rPr>
          <w:lang w:val="en-US"/>
        </w:rPr>
        <w:t>Luz María Peña-Longobardo</w:t>
      </w:r>
      <w:r w:rsidR="003213D7">
        <w:rPr>
          <w:lang w:val="en-US"/>
        </w:rPr>
        <w:t xml:space="preserve">, </w:t>
      </w:r>
      <w:r w:rsidR="003213D7" w:rsidRPr="003213D7">
        <w:rPr>
          <w:lang w:val="en-US"/>
        </w:rPr>
        <w:t>Feliciana Rajevska</w:t>
      </w:r>
      <w:r w:rsidR="003213D7">
        <w:rPr>
          <w:lang w:val="en-US"/>
        </w:rPr>
        <w:t>,</w:t>
      </w:r>
      <w:r>
        <w:rPr>
          <w:lang w:val="en-US"/>
        </w:rPr>
        <w:t xml:space="preserve"> </w:t>
      </w:r>
      <w:r w:rsidR="003213D7" w:rsidRPr="003213D7">
        <w:rPr>
          <w:lang w:val="en-US"/>
        </w:rPr>
        <w:t>Constazo Ranci</w:t>
      </w:r>
      <w:r w:rsidR="003213D7">
        <w:rPr>
          <w:lang w:val="en-US"/>
        </w:rPr>
        <w:t xml:space="preserve">, </w:t>
      </w:r>
      <w:r>
        <w:rPr>
          <w:lang w:val="en-US"/>
        </w:rPr>
        <w:t>Ave Roots,</w:t>
      </w:r>
      <w:r w:rsidR="003213D7">
        <w:rPr>
          <w:lang w:val="en-US"/>
        </w:rPr>
        <w:t xml:space="preserve"> </w:t>
      </w:r>
      <w:r w:rsidR="003213D7" w:rsidRPr="003213D7">
        <w:rPr>
          <w:lang w:val="en-US"/>
        </w:rPr>
        <w:t>Lydie Schoder</w:t>
      </w:r>
      <w:r w:rsidR="003213D7">
        <w:rPr>
          <w:lang w:val="en-US"/>
        </w:rPr>
        <w:t xml:space="preserve">, </w:t>
      </w:r>
      <w:r w:rsidR="003213D7" w:rsidRPr="003213D7">
        <w:rPr>
          <w:lang w:val="en-US"/>
        </w:rPr>
        <w:t>Agnieszka Sowa-Kofta</w:t>
      </w:r>
      <w:r w:rsidR="003213D7">
        <w:rPr>
          <w:lang w:val="en-US"/>
        </w:rPr>
        <w:t xml:space="preserve">, </w:t>
      </w:r>
      <w:r w:rsidR="003213D7" w:rsidRPr="003213D7">
        <w:rPr>
          <w:lang w:val="en-US"/>
        </w:rPr>
        <w:t>Marta Szebehely</w:t>
      </w:r>
      <w:r w:rsidR="003213D7">
        <w:rPr>
          <w:lang w:val="en-US"/>
        </w:rPr>
        <w:t>,</w:t>
      </w:r>
      <w:r>
        <w:rPr>
          <w:lang w:val="en-US"/>
        </w:rPr>
        <w:t xml:space="preserve"> Birigit Trukeschitz, </w:t>
      </w:r>
      <w:r w:rsidRPr="006422B7">
        <w:rPr>
          <w:lang w:val="en-US"/>
        </w:rPr>
        <w:t>Petr Wija</w:t>
      </w:r>
      <w:r w:rsidR="003213D7">
        <w:rPr>
          <w:lang w:val="en-US"/>
        </w:rPr>
        <w:t xml:space="preserve">, </w:t>
      </w:r>
      <w:r w:rsidR="003213D7" w:rsidRPr="003213D7">
        <w:rPr>
          <w:lang w:val="en-US"/>
        </w:rPr>
        <w:t>Laimutė Žalimienė</w:t>
      </w:r>
      <w:r w:rsidR="003213D7">
        <w:rPr>
          <w:lang w:val="en-US"/>
        </w:rPr>
        <w:t xml:space="preserve">, </w:t>
      </w:r>
      <w:r w:rsidR="003213D7" w:rsidRPr="003213D7">
        <w:rPr>
          <w:lang w:val="en-US"/>
        </w:rPr>
        <w:t>Franziska Zuniga</w:t>
      </w:r>
      <w:r w:rsidR="003213D7">
        <w:rPr>
          <w:lang w:val="en-US"/>
        </w:rPr>
        <w:t xml:space="preserve"> for their </w:t>
      </w:r>
      <w:r w:rsidR="004649FF">
        <w:rPr>
          <w:lang w:val="en-US"/>
        </w:rPr>
        <w:t xml:space="preserve">responses </w:t>
      </w:r>
      <w:r w:rsidR="003213D7">
        <w:rPr>
          <w:lang w:val="en-US"/>
        </w:rPr>
        <w:t>to the expert survey</w:t>
      </w:r>
      <w:r w:rsidR="004649FF">
        <w:rPr>
          <w:lang w:val="en-US"/>
        </w:rPr>
        <w:t xml:space="preserve"> and their input</w:t>
      </w:r>
      <w:r w:rsidR="003213D7">
        <w:rPr>
          <w:lang w:val="en-US"/>
        </w:rPr>
        <w:t>.</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commentRangeEnd w:id="0"/>
      <w:r w:rsidR="004B6E43">
        <w:rPr>
          <w:rStyle w:val="Kommentarzeichen"/>
        </w:rPr>
        <w:commentReference w:id="0"/>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commentRangeStart w:id="1"/>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074946BB"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5B2895">
        <w:rPr>
          <w:rFonts w:eastAsia="Times New Roman"/>
          <w:bCs/>
          <w:szCs w:val="24"/>
          <w:lang w:val="en-US"/>
        </w:rPr>
        <w:t>i</w:t>
      </w:r>
      <w:r w:rsidR="00462728">
        <w:rPr>
          <w:rFonts w:eastAsia="Times New Roman"/>
          <w:bCs/>
          <w:szCs w:val="24"/>
          <w:lang w:val="en-US"/>
        </w:rPr>
        <w:t xml:space="preserve">t </w:t>
      </w:r>
      <w:r w:rsidRPr="005D1F99">
        <w:rPr>
          <w:rFonts w:eastAsia="Times New Roman"/>
          <w:bCs/>
          <w:szCs w:val="24"/>
          <w:lang w:val="en-US"/>
        </w:rPr>
        <w:t>offer</w:t>
      </w:r>
      <w:r w:rsidR="00F71F64">
        <w:rPr>
          <w:rFonts w:eastAsia="Times New Roman"/>
          <w:bCs/>
          <w:szCs w:val="24"/>
          <w:lang w:val="en-US"/>
        </w:rPr>
        <w:t>s</w:t>
      </w:r>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r w:rsidR="0004524D">
        <w:rPr>
          <w:rFonts w:eastAsia="Times New Roman"/>
          <w:bCs/>
          <w:szCs w:val="24"/>
          <w:lang w:val="en-US"/>
        </w:rPr>
        <w:t>s</w:t>
      </w:r>
      <w:r w:rsidRPr="005D1F99">
        <w:rPr>
          <w:rFonts w:eastAsia="Times New Roman"/>
          <w:bCs/>
          <w:szCs w:val="24"/>
          <w:lang w:val="en-US"/>
        </w:rPr>
        <w:t xml:space="preserve"> </w:t>
      </w:r>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r w:rsidRPr="005D1F99">
        <w:rPr>
          <w:rFonts w:eastAsia="Times New Roman"/>
          <w:bCs/>
          <w:szCs w:val="24"/>
          <w:lang w:val="en-US"/>
        </w:rPr>
        <w:t xml:space="preserve">new data (particularly </w:t>
      </w:r>
      <w:r>
        <w:rPr>
          <w:rFonts w:eastAsia="Times New Roman"/>
          <w:bCs/>
          <w:szCs w:val="24"/>
          <w:lang w:val="en-US"/>
        </w:rPr>
        <w:t>institutional indicators</w:t>
      </w:r>
      <w:r w:rsidRPr="00C67BA8">
        <w:rPr>
          <w:rFonts w:eastAsia="Times New Roman"/>
          <w:bCs/>
          <w:szCs w:val="24"/>
          <w:lang w:val="en-US"/>
        </w:rPr>
        <w:t>),</w:t>
      </w:r>
      <w:r w:rsidR="004B6E43">
        <w:rPr>
          <w:rFonts w:eastAsia="Times New Roman"/>
          <w:bCs/>
          <w:szCs w:val="24"/>
          <w:lang w:val="en-US"/>
        </w:rPr>
        <w:t xml:space="preserve"> and</w:t>
      </w:r>
      <w:r w:rsidRPr="00C67BA8">
        <w:rPr>
          <w:rFonts w:eastAsia="Times New Roman"/>
          <w:bCs/>
          <w:szCs w:val="24"/>
          <w:lang w:val="en-US"/>
        </w:rPr>
        <w:t xml:space="preserve"> a new method, and</w:t>
      </w:r>
      <w:r w:rsidRPr="005D1F99">
        <w:rPr>
          <w:rFonts w:eastAsia="Times New Roman"/>
          <w:bCs/>
          <w:szCs w:val="24"/>
          <w:lang w:val="en-US"/>
        </w:rPr>
        <w:t xml:space="preserve"> </w:t>
      </w:r>
      <w:r w:rsidR="00AA3747">
        <w:rPr>
          <w:rFonts w:eastAsia="Times New Roman"/>
          <w:bCs/>
          <w:szCs w:val="24"/>
          <w:lang w:val="en-US"/>
        </w:rPr>
        <w:t>include</w:t>
      </w:r>
      <w:r w:rsidR="00462728">
        <w:rPr>
          <w:rFonts w:eastAsia="Times New Roman"/>
          <w:bCs/>
          <w:szCs w:val="24"/>
          <w:lang w:val="en-US"/>
        </w:rPr>
        <w:t>s</w:t>
      </w:r>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r w:rsidR="005B2895">
        <w:rPr>
          <w:rFonts w:eastAsia="Times New Roman"/>
          <w:bCs/>
          <w:szCs w:val="24"/>
          <w:lang w:val="en-US"/>
        </w:rPr>
        <w:t>it</w:t>
      </w:r>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BC6172">
        <w:rPr>
          <w:rFonts w:eastAsia="Times New Roman"/>
          <w:bCs/>
          <w:szCs w:val="24"/>
          <w:lang w:val="en-US"/>
        </w:rPr>
        <w:t xml:space="preserve">it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Burau,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Grages,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3FA0203B" w14:textId="7B23C21D" w:rsidR="0078314D" w:rsidRDefault="0078314D" w:rsidP="00F57F38">
      <w:pPr>
        <w:pStyle w:val="02Flietext"/>
        <w:spacing w:line="360" w:lineRule="auto"/>
        <w:rPr>
          <w:rStyle w:val="Hyperlink"/>
          <w:rFonts w:eastAsia="Times New Roman"/>
          <w:bCs/>
          <w:szCs w:val="24"/>
          <w:lang w:val="en-US"/>
        </w:rPr>
      </w:pPr>
      <w:r>
        <w:rPr>
          <w:rFonts w:eastAsia="Times New Roman"/>
          <w:bCs/>
          <w:szCs w:val="24"/>
          <w:lang w:val="en-US"/>
        </w:rPr>
        <w:t xml:space="preserve">Franca van Hooren, University of Amsterdam, </w:t>
      </w:r>
      <w:commentRangeEnd w:id="1"/>
      <w:r w:rsidR="004B6E43">
        <w:rPr>
          <w:rStyle w:val="Kommentarzeichen"/>
        </w:rPr>
        <w:commentReference w:id="1"/>
      </w:r>
      <w:hyperlink r:id="rId14" w:history="1">
        <w:r w:rsidR="004C20E3" w:rsidRPr="004C20E3">
          <w:rPr>
            <w:rStyle w:val="Hyperlink"/>
            <w:rFonts w:eastAsia="Times New Roman"/>
            <w:bCs/>
            <w:szCs w:val="24"/>
            <w:lang w:val="en-US"/>
          </w:rPr>
          <w:t>F.J.vanHooren@uva.nl</w:t>
        </w:r>
      </w:hyperlink>
    </w:p>
    <w:p w14:paraId="4C598BF3" w14:textId="3558663B" w:rsidR="004649FF" w:rsidRDefault="004649FF" w:rsidP="00F57F38">
      <w:pPr>
        <w:pStyle w:val="02Flietext"/>
        <w:spacing w:line="360" w:lineRule="auto"/>
        <w:rPr>
          <w:szCs w:val="24"/>
          <w:lang w:val="en-US"/>
        </w:rPr>
      </w:pPr>
      <w:r>
        <w:rPr>
          <w:rFonts w:eastAsia="Times New Roman"/>
          <w:bCs/>
          <w:szCs w:val="24"/>
          <w:lang w:val="en-US"/>
        </w:rPr>
        <w:t xml:space="preserve">Emmanuele </w:t>
      </w:r>
      <w:r w:rsidRPr="004649FF">
        <w:rPr>
          <w:rFonts w:eastAsia="Times New Roman"/>
          <w:bCs/>
          <w:szCs w:val="24"/>
          <w:lang w:val="en-US"/>
        </w:rPr>
        <w:t>Pavolini,</w:t>
      </w:r>
      <w:r w:rsidR="004C20E3">
        <w:rPr>
          <w:rFonts w:eastAsia="Times New Roman"/>
          <w:bCs/>
          <w:szCs w:val="24"/>
          <w:lang w:val="en-US"/>
        </w:rPr>
        <w:t xml:space="preserve"> University of Macerata, </w:t>
      </w:r>
      <w:r w:rsidR="004C20E3" w:rsidRPr="004C20E3">
        <w:rPr>
          <w:rFonts w:eastAsia="Times New Roman"/>
          <w:bCs/>
          <w:szCs w:val="24"/>
          <w:lang w:val="en-US"/>
        </w:rPr>
        <w:t>emmanuele.pavolini@unimc.it</w:t>
      </w:r>
    </w:p>
    <w:p w14:paraId="238137BB" w14:textId="3AC89539" w:rsidR="00316B5D" w:rsidRPr="00594947" w:rsidRDefault="00316B5D" w:rsidP="00F57F38">
      <w:pPr>
        <w:pStyle w:val="02Flietext"/>
        <w:spacing w:line="360" w:lineRule="auto"/>
        <w:rPr>
          <w:szCs w:val="24"/>
          <w:lang w:val="en-US"/>
        </w:rPr>
      </w:pPr>
      <w:r w:rsidRPr="00594947">
        <w:rPr>
          <w:rStyle w:val="rwrro"/>
          <w:lang w:val="en-US"/>
        </w:rPr>
        <w:t>Kenneth Nelson,</w:t>
      </w:r>
      <w:r w:rsidR="00594947" w:rsidRPr="00594947">
        <w:rPr>
          <w:rStyle w:val="rwrro"/>
          <w:lang w:val="en-US"/>
        </w:rPr>
        <w:t xml:space="preserve"> University of Stockholm,</w:t>
      </w:r>
      <w:r w:rsidRPr="00594947">
        <w:rPr>
          <w:rStyle w:val="rwrro"/>
          <w:lang w:val="en-US"/>
        </w:rPr>
        <w:t xml:space="preserve"> kenneth.nelson@sofi.su.se</w:t>
      </w:r>
    </w:p>
    <w:p w14:paraId="31F70305" w14:textId="77777777" w:rsidR="004649FF" w:rsidRPr="00594947" w:rsidRDefault="004649FF" w:rsidP="00F57F38">
      <w:pPr>
        <w:pStyle w:val="02Flietext"/>
        <w:spacing w:line="360" w:lineRule="auto"/>
        <w:rPr>
          <w:rFonts w:eastAsia="Times New Roman"/>
          <w:bCs/>
          <w:szCs w:val="24"/>
          <w:lang w:val="en-US"/>
        </w:rPr>
      </w:pPr>
    </w:p>
    <w:p w14:paraId="4C308324" w14:textId="03AE46C3" w:rsidR="004649FF" w:rsidRPr="00594947" w:rsidRDefault="004649FF" w:rsidP="0002290F">
      <w:pPr>
        <w:pStyle w:val="02Flietext"/>
        <w:rPr>
          <w:lang w:val="en-US"/>
        </w:rPr>
        <w:sectPr w:rsidR="004649FF" w:rsidRPr="00594947" w:rsidSect="00AD66E9">
          <w:footerReference w:type="default" r:id="rId15"/>
          <w:pgSz w:w="11906" w:h="16838"/>
          <w:pgMar w:top="1417" w:right="1983" w:bottom="1134" w:left="1417" w:header="708" w:footer="708" w:gutter="0"/>
          <w:cols w:space="708"/>
          <w:docGrid w:linePitch="360"/>
        </w:sectPr>
      </w:pPr>
      <w:bookmarkStart w:id="2" w:name="_GoBack"/>
      <w:bookmarkEnd w:id="2"/>
    </w:p>
    <w:p w14:paraId="7FB67B3F" w14:textId="457FDE9E" w:rsidR="00D3542F" w:rsidRPr="00594947"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700F3C47" w:rsidR="00522322" w:rsidRPr="0078314D" w:rsidRDefault="00AD66E9" w:rsidP="0078314D">
      <w:pPr>
        <w:pStyle w:val="02FlietextErsterAbsatz"/>
        <w:rPr>
          <w:lang w:val="en-US"/>
        </w:rPr>
      </w:pPr>
      <w:r w:rsidRPr="006A56FF">
        <w:rPr>
          <w:lang w:val="en-US"/>
        </w:rPr>
        <w:t xml:space="preserve">Providing long-term care (LTC) to the elderly is a major challenge for </w:t>
      </w:r>
      <w:del w:id="3" w:author="Claus Wendt" w:date="2020-09-14T15:04:00Z">
        <w:r w:rsidRPr="006A56FF" w:rsidDel="00316B5D">
          <w:rPr>
            <w:lang w:val="en-US"/>
          </w:rPr>
          <w:delText xml:space="preserve">all </w:delText>
        </w:r>
      </w:del>
      <w:ins w:id="4" w:author="Claus Wendt" w:date="2020-09-14T15:04:00Z">
        <w:r w:rsidR="00316B5D">
          <w:rPr>
            <w:lang w:val="en-US"/>
          </w:rPr>
          <w:t>the</w:t>
        </w:r>
        <w:r w:rsidR="00316B5D" w:rsidRPr="006A56FF">
          <w:rPr>
            <w:lang w:val="en-US"/>
          </w:rPr>
          <w:t xml:space="preserve"> </w:t>
        </w:r>
      </w:ins>
      <w:r w:rsidRPr="006A56FF">
        <w:rPr>
          <w:lang w:val="en-US"/>
        </w:rPr>
        <w:t>welfare state</w:t>
      </w:r>
      <w:del w:id="5" w:author="Claus Wendt" w:date="2020-09-14T15:04:00Z">
        <w:r w:rsidRPr="006A56FF" w:rsidDel="00316B5D">
          <w:rPr>
            <w:lang w:val="en-US"/>
          </w:rPr>
          <w:delText>s</w:delText>
        </w:r>
      </w:del>
      <w:r w:rsidRPr="006A56FF">
        <w:rPr>
          <w:lang w:val="en-US"/>
        </w:rPr>
        <w:t xml:space="preserve">.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4B6E43">
        <w:rPr>
          <w:lang w:val="en-US"/>
        </w:rPr>
        <w:t xml:space="preserve"> (method-driven) and</w:t>
      </w:r>
      <w:r w:rsidR="00884C5C" w:rsidRPr="0047525E">
        <w:rPr>
          <w:lang w:val="en-US"/>
        </w:rPr>
        <w:t xml:space="preserve"> </w:t>
      </w:r>
      <w:r w:rsidR="00352037">
        <w:rPr>
          <w:lang w:val="en-US"/>
        </w:rPr>
        <w:t>nine L</w:t>
      </w:r>
      <w:r w:rsidR="00884C5C">
        <w:rPr>
          <w:lang w:val="en-US"/>
        </w:rPr>
        <w:t>T</w:t>
      </w:r>
      <w:r w:rsidR="00352037">
        <w:rPr>
          <w:lang w:val="en-US"/>
        </w:rPr>
        <w:t>C</w:t>
      </w:r>
      <w:r w:rsidR="00884C5C">
        <w:rPr>
          <w:lang w:val="en-US"/>
        </w:rPr>
        <w:t xml:space="preserve"> types</w:t>
      </w:r>
      <w:r w:rsidR="004B6E43">
        <w:rPr>
          <w:lang w:val="en-US"/>
        </w:rPr>
        <w:t xml:space="preserve"> (content-driven), </w:t>
      </w:r>
      <w:r w:rsidR="004B6E43" w:rsidRPr="004B6E43">
        <w:rPr>
          <w:lang w:val="en-US"/>
        </w:rPr>
        <w:t>which can be adapted in future studies according to the needs</w:t>
      </w:r>
      <w:r w:rsidR="00884C5C">
        <w:rPr>
          <w:lang w:val="en-US"/>
        </w:rPr>
        <w:t xml:space="preserve">. </w:t>
      </w:r>
      <w:commentRangeStart w:id="6"/>
      <w:r w:rsidR="00884C5C">
        <w:rPr>
          <w:lang w:val="en-US"/>
        </w:rPr>
        <w:t xml:space="preserve">In </w:t>
      </w:r>
      <w:r w:rsidR="000009C5">
        <w:rPr>
          <w:lang w:val="en-US"/>
        </w:rPr>
        <w:t xml:space="preserve">the </w:t>
      </w:r>
      <w:r w:rsidR="00884C5C">
        <w:rPr>
          <w:lang w:val="en-US"/>
        </w:rPr>
        <w:t>six</w:t>
      </w:r>
      <w:r w:rsidR="00885D51">
        <w:rPr>
          <w:lang w:val="en-US"/>
        </w:rPr>
        <w:t>-</w:t>
      </w:r>
      <w:r w:rsidR="00884C5C">
        <w:rPr>
          <w:lang w:val="en-US"/>
        </w:rPr>
        <w:t>types</w:t>
      </w:r>
      <w:r w:rsidR="00885D51">
        <w:rPr>
          <w:lang w:val="en-US"/>
        </w:rPr>
        <w:t xml:space="preserve"> </w:t>
      </w:r>
      <w:r w:rsidR="000009C5">
        <w:rPr>
          <w:lang w:val="en-US"/>
        </w:rPr>
        <w:t>solution</w:t>
      </w:r>
      <w:r w:rsidR="00C81303">
        <w:rPr>
          <w:lang w:val="en-US"/>
        </w:rPr>
        <w:t>,</w:t>
      </w:r>
      <w:r w:rsidR="00884C5C">
        <w:rPr>
          <w:lang w:val="en-US"/>
        </w:rPr>
        <w:t xml:space="preserve"> </w:t>
      </w:r>
      <w:commentRangeEnd w:id="6"/>
      <w:r w:rsidR="00071F06">
        <w:rPr>
          <w:rStyle w:val="Kommentarzeichen"/>
        </w:rPr>
        <w:commentReference w:id="6"/>
      </w:r>
      <w:r w:rsidR="00884C5C">
        <w:rPr>
          <w:lang w:val="en-US"/>
        </w:rPr>
        <w:t xml:space="preserve">we suggest a </w:t>
      </w:r>
      <w:r w:rsidR="00884C5C" w:rsidRPr="004B6E43">
        <w:rPr>
          <w:i/>
          <w:lang w:val="en-US"/>
        </w:rPr>
        <w:t>public supply type</w:t>
      </w:r>
      <w:r w:rsidR="00884C5C">
        <w:rPr>
          <w:lang w:val="en-US"/>
        </w:rPr>
        <w:t xml:space="preserve"> (e.g.</w:t>
      </w:r>
      <w:r w:rsidR="000009C5">
        <w:rPr>
          <w:lang w:val="en-US"/>
        </w:rPr>
        <w:t xml:space="preserve">, </w:t>
      </w:r>
      <w:r w:rsidR="00884C5C">
        <w:rPr>
          <w:lang w:val="en-US"/>
        </w:rPr>
        <w:t xml:space="preserve">Sweden), a </w:t>
      </w:r>
      <w:r w:rsidR="00884C5C" w:rsidRPr="004B6E43">
        <w:rPr>
          <w:i/>
          <w:lang w:val="en-US"/>
        </w:rPr>
        <w:t>private supply type</w:t>
      </w:r>
      <w:r w:rsidR="00884C5C">
        <w:rPr>
          <w:lang w:val="en-US"/>
        </w:rPr>
        <w:t xml:space="preserve"> (</w:t>
      </w:r>
      <w:r w:rsidR="000009C5">
        <w:rPr>
          <w:lang w:val="en-US"/>
        </w:rPr>
        <w:t xml:space="preserve">e.g., </w:t>
      </w:r>
      <w:r w:rsidR="00884C5C">
        <w:rPr>
          <w:lang w:val="en-US"/>
        </w:rPr>
        <w:t xml:space="preserve">Germany), a </w:t>
      </w:r>
      <w:r w:rsidR="000009C5" w:rsidRPr="004B6E43">
        <w:rPr>
          <w:i/>
          <w:lang w:val="en-US"/>
        </w:rPr>
        <w:t>residual public type</w:t>
      </w:r>
      <w:r w:rsidR="000009C5">
        <w:rPr>
          <w:lang w:val="en-US"/>
        </w:rPr>
        <w:t xml:space="preserve"> (e.g., Poland), an e</w:t>
      </w:r>
      <w:r w:rsidR="000009C5" w:rsidRPr="004B6E43">
        <w:rPr>
          <w:i/>
          <w:lang w:val="en-US"/>
        </w:rPr>
        <w:t>volving public supply type</w:t>
      </w:r>
      <w:r w:rsidR="000009C5">
        <w:rPr>
          <w:lang w:val="en-US"/>
        </w:rPr>
        <w:t xml:space="preserve"> (e.g., Korea), a </w:t>
      </w:r>
      <w:r w:rsidR="000009C5" w:rsidRPr="004B6E43">
        <w:rPr>
          <w:i/>
          <w:lang w:val="en-US"/>
        </w:rPr>
        <w:t>private need-based supply type</w:t>
      </w:r>
      <w:r w:rsidR="000009C5">
        <w:rPr>
          <w:lang w:val="en-US"/>
        </w:rPr>
        <w:t xml:space="preserve"> (e.g., Switzerland), and an </w:t>
      </w:r>
      <w:r w:rsidR="000009C5" w:rsidRPr="004B6E43">
        <w:rPr>
          <w:i/>
          <w:lang w:val="en-US"/>
        </w:rPr>
        <w:t>evolving need-based type</w:t>
      </w:r>
      <w:r w:rsidR="000009C5">
        <w:rPr>
          <w:lang w:val="en-US"/>
        </w:rPr>
        <w:t xml:space="preserv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7"/>
      <w:commentRangeStart w:id="8"/>
      <w:r>
        <w:rPr>
          <w:lang w:val="en-US"/>
        </w:rPr>
        <w:lastRenderedPageBreak/>
        <w:t>Highlights</w:t>
      </w:r>
      <w:commentRangeEnd w:id="7"/>
      <w:r w:rsidR="00071F06">
        <w:rPr>
          <w:rStyle w:val="Kommentarzeichen"/>
          <w:rFonts w:eastAsia="Calibri"/>
          <w:b w:val="0"/>
          <w:bCs w:val="0"/>
        </w:rPr>
        <w:commentReference w:id="7"/>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8"/>
      <w:r w:rsidR="004C5EB4">
        <w:rPr>
          <w:rStyle w:val="Kommentarzeichen"/>
        </w:rPr>
        <w:commentReference w:id="8"/>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68CB440A" w14:textId="77777777" w:rsidR="004B6E43" w:rsidRPr="004B6E43" w:rsidRDefault="004B6E43" w:rsidP="004B6E43">
      <w:pPr>
        <w:spacing w:after="160" w:line="480" w:lineRule="auto"/>
        <w:jc w:val="both"/>
        <w:rPr>
          <w:b/>
          <w:sz w:val="32"/>
          <w:szCs w:val="32"/>
          <w:lang w:val="en-US"/>
        </w:rPr>
      </w:pPr>
      <w:r w:rsidRPr="004B6E43">
        <w:rPr>
          <w:b/>
          <w:sz w:val="32"/>
          <w:szCs w:val="32"/>
          <w:lang w:val="en-US"/>
        </w:rPr>
        <w:lastRenderedPageBreak/>
        <w:t>Worlds of Long-Term Care: A Typology of OECD Countries</w:t>
      </w: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590D9EB0"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boom gener</w:t>
      </w:r>
      <w:r w:rsidR="004112FE" w:rsidRPr="00D52878">
        <w:rPr>
          <w:lang w:val="en-US"/>
        </w:rPr>
        <w:t>ation</w:t>
      </w:r>
      <w:ins w:id="9" w:author="Claus Wendt" w:date="2020-09-14T15:08:00Z">
        <w:r w:rsidR="00316B5D">
          <w:rPr>
            <w:lang w:val="en-US"/>
          </w:rPr>
          <w:t xml:space="preserve"> </w:t>
        </w:r>
      </w:ins>
      <w:r w:rsidR="007262D2" w:rsidRPr="00D52878">
        <w:rPr>
          <w:noProof/>
          <w:lang w:val="en-US"/>
        </w:rPr>
        <w:t>[1]</w:t>
      </w:r>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r w:rsidR="007262D2">
        <w:rPr>
          <w:noProof/>
          <w:lang w:val="en-US"/>
        </w:rPr>
        <w:t>[2]</w:t>
      </w:r>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del w:id="10" w:author="Claus Wendt" w:date="2020-09-14T15:08:00Z">
        <w:r w:rsidR="00620C03" w:rsidDel="00316B5D">
          <w:rPr>
            <w:lang w:val="en-US"/>
          </w:rPr>
          <w:delText xml:space="preserve">louder </w:delText>
        </w:r>
      </w:del>
      <w:r w:rsidR="007262D2">
        <w:rPr>
          <w:noProof/>
          <w:lang w:val="en-US"/>
        </w:rPr>
        <w:t>[3]</w:t>
      </w:r>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r w:rsidR="007262D2">
        <w:rPr>
          <w:lang w:val="en-US"/>
        </w:rPr>
        <w:t>[4,5]</w:t>
      </w:r>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383FCCA"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del w:id="11" w:author="Claus Wendt" w:date="2020-09-14T15:09:00Z">
        <w:r w:rsidR="005F36E3" w:rsidRPr="00753A82" w:rsidDel="00316B5D">
          <w:rPr>
            <w:lang w:val="en-US"/>
          </w:rPr>
          <w:delText>T</w:delText>
        </w:r>
        <w:r w:rsidR="0077575D" w:rsidRPr="00753A82" w:rsidDel="00316B5D">
          <w:rPr>
            <w:lang w:val="en-US"/>
          </w:rPr>
          <w:delText xml:space="preserve">hese </w:delText>
        </w:r>
      </w:del>
      <w:ins w:id="12" w:author="Claus Wendt" w:date="2020-09-14T15:09:00Z">
        <w:r w:rsidR="00316B5D">
          <w:rPr>
            <w:lang w:val="en-US"/>
          </w:rPr>
          <w:t>Earlier</w:t>
        </w:r>
        <w:r w:rsidR="00316B5D" w:rsidRPr="00753A82">
          <w:rPr>
            <w:lang w:val="en-US"/>
          </w:rPr>
          <w:t xml:space="preserve"> </w:t>
        </w:r>
      </w:ins>
      <w:r w:rsidR="00872016" w:rsidRPr="00753A82">
        <w:rPr>
          <w:lang w:val="en-US"/>
        </w:rPr>
        <w:t>typologies use either quantitative data</w:t>
      </w:r>
      <w:r w:rsidR="005B12C0" w:rsidRPr="00753A82">
        <w:rPr>
          <w:lang w:val="en-US"/>
        </w:rPr>
        <w:t xml:space="preserve"> </w:t>
      </w:r>
      <w:r w:rsidR="007262D2" w:rsidRPr="00753A82">
        <w:rPr>
          <w:noProof/>
          <w:lang w:val="en-US"/>
        </w:rPr>
        <w:t>[6,7]</w:t>
      </w:r>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r w:rsidR="007262D2" w:rsidRPr="00753A82">
        <w:rPr>
          <w:noProof/>
          <w:lang w:val="en-US"/>
        </w:rPr>
        <w:t>[8,9]</w:t>
      </w:r>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xml:space="preserve">, </w:t>
      </w:r>
      <w:del w:id="13" w:author="Claus Wendt" w:date="2020-09-14T15:10:00Z">
        <w:r w:rsidR="000A272B" w:rsidDel="00316B5D">
          <w:rPr>
            <w:lang w:val="en-US"/>
          </w:rPr>
          <w:delText>which</w:delText>
        </w:r>
        <w:r w:rsidR="000B0433" w:rsidDel="00316B5D">
          <w:rPr>
            <w:lang w:val="en-US"/>
          </w:rPr>
          <w:delText xml:space="preserve"> </w:delText>
        </w:r>
      </w:del>
      <w:ins w:id="14" w:author="Claus Wendt" w:date="2020-09-14T15:10:00Z">
        <w:r w:rsidR="00316B5D">
          <w:rPr>
            <w:lang w:val="en-US"/>
          </w:rPr>
          <w:t xml:space="preserve">that </w:t>
        </w:r>
      </w:ins>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r w:rsidR="007262D2">
        <w:rPr>
          <w:noProof/>
          <w:lang w:val="en-US"/>
        </w:rPr>
        <w:t>[6,7,9]</w:t>
      </w:r>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been used to classify healthcare s</w:t>
      </w:r>
      <w:r w:rsidR="008D69D6">
        <w:rPr>
          <w:lang w:val="en-US"/>
        </w:rPr>
        <w:t xml:space="preserve">ystems </w:t>
      </w:r>
      <w:r w:rsidR="007262D2">
        <w:rPr>
          <w:noProof/>
          <w:lang w:val="en-US"/>
        </w:rPr>
        <w:t>[10]</w:t>
      </w:r>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w:t>
      </w:r>
      <w:del w:id="15" w:author="Claus Wendt" w:date="2020-09-14T15:10:00Z">
        <w:r w:rsidR="00711713" w:rsidDel="00316B5D">
          <w:rPr>
            <w:lang w:val="en-US"/>
          </w:rPr>
          <w:delText xml:space="preserve">earlier </w:delText>
        </w:r>
      </w:del>
      <w:r w:rsidR="00C4275E">
        <w:rPr>
          <w:lang w:val="en-US"/>
        </w:rPr>
        <w:t xml:space="preserve">LTC </w:t>
      </w:r>
      <w:r w:rsidR="00711713">
        <w:rPr>
          <w:lang w:val="en-US"/>
        </w:rPr>
        <w:t>typologies</w:t>
      </w:r>
      <w:r w:rsidR="000B0433">
        <w:rPr>
          <w:lang w:val="en-US"/>
        </w:rPr>
        <w:t>.</w:t>
      </w:r>
    </w:p>
    <w:p w14:paraId="11EFE79E" w14:textId="151E2441"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w:t>
      </w:r>
      <w:ins w:id="16" w:author="Claus Wendt" w:date="2020-09-14T15:11:00Z">
        <w:r w:rsidR="00316B5D">
          <w:rPr>
            <w:lang w:val="en-US"/>
          </w:rPr>
          <w:t>,</w:t>
        </w:r>
      </w:ins>
      <w:r w:rsidR="00920644">
        <w:rPr>
          <w:lang w:val="en-US"/>
        </w:rPr>
        <w:t xml:space="preserve"> and in the conclusion</w:t>
      </w:r>
      <w:ins w:id="17" w:author="Claus Wendt" w:date="2020-09-14T15:11:00Z">
        <w:r w:rsidR="00316B5D">
          <w:rPr>
            <w:lang w:val="en-US"/>
          </w:rPr>
          <w:t>,</w:t>
        </w:r>
      </w:ins>
      <w:r w:rsidR="00920644">
        <w:rPr>
          <w:lang w:val="en-US"/>
        </w:rPr>
        <w:t xml:space="preserve"> we discuss our results in light of </w:t>
      </w:r>
      <w:del w:id="18" w:author="Claus Wendt" w:date="2020-09-14T15:11:00Z">
        <w:r w:rsidR="00920644" w:rsidDel="00316B5D">
          <w:rPr>
            <w:lang w:val="en-US"/>
          </w:rPr>
          <w:delText xml:space="preserve">possible </w:delText>
        </w:r>
      </w:del>
      <w:r w:rsidR="00920644">
        <w:rPr>
          <w:lang w:val="en-US"/>
        </w:rPr>
        <w:t>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5D938DE3" w:rsidR="00F474E4" w:rsidRPr="00D059AE" w:rsidRDefault="00F211E8" w:rsidP="00B82577">
      <w:pPr>
        <w:pStyle w:val="02FlietextErsterAbsatz"/>
        <w:rPr>
          <w:lang w:val="en-US"/>
        </w:rPr>
      </w:pPr>
      <w:r w:rsidRPr="006A56FF">
        <w:rPr>
          <w:lang w:val="en-US"/>
        </w:rPr>
        <w:t>Typologi</w:t>
      </w:r>
      <w:r w:rsidR="00774363" w:rsidRPr="006A56FF">
        <w:rPr>
          <w:lang w:val="en-US"/>
        </w:rPr>
        <w:t xml:space="preserve">zing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r w:rsidR="008D69D6">
        <w:rPr>
          <w:lang w:val="en-US"/>
        </w:rPr>
        <w:t>Esping-Andersen</w:t>
      </w:r>
      <w:r w:rsidR="007262D2">
        <w:rPr>
          <w:lang w:val="en-US"/>
        </w:rPr>
        <w:t>'s</w:t>
      </w:r>
      <w:r w:rsidRPr="006A56FF">
        <w:rPr>
          <w:lang w:val="en-US"/>
        </w:rPr>
        <w:t xml:space="preserve"> </w:t>
      </w:r>
      <w:r w:rsidR="007262D2">
        <w:rPr>
          <w:lang w:val="en-US"/>
        </w:rPr>
        <w:t>[11]</w:t>
      </w:r>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r w:rsidR="007262D2">
        <w:rPr>
          <w:lang w:val="en-US"/>
        </w:rPr>
        <w:t>[</w:t>
      </w:r>
      <w:r w:rsidR="008D69D6">
        <w:rPr>
          <w:lang w:val="en-US"/>
        </w:rPr>
        <w:t xml:space="preserve">e.g. </w:t>
      </w:r>
      <w:r w:rsidR="007262D2">
        <w:rPr>
          <w:lang w:val="en-US"/>
        </w:rPr>
        <w:t>12–14]</w:t>
      </w:r>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r w:rsidR="007262D2">
        <w:rPr>
          <w:lang w:val="en-US"/>
        </w:rPr>
        <w:t>[15]</w:t>
      </w:r>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r w:rsidR="007262D2">
        <w:rPr>
          <w:noProof/>
          <w:lang w:val="en-US"/>
        </w:rPr>
        <w:t>[10,16–18]</w:t>
      </w:r>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28884912"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sidR="007262D2">
        <w:rPr>
          <w:lang w:val="en-US"/>
        </w:rPr>
        <w:t>[1]</w:t>
      </w:r>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C095BF4"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lastRenderedPageBreak/>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r w:rsidR="007262D2">
        <w:rPr>
          <w:lang w:val="en-US"/>
        </w:rPr>
        <w:t>[19–23]</w:t>
      </w:r>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t>for</w:t>
      </w:r>
      <w:r w:rsidR="00BB65C1" w:rsidRPr="006A56FF">
        <w:rPr>
          <w:lang w:val="en-US"/>
        </w:rPr>
        <w:t xml:space="preserve"> data reasons </w:t>
      </w:r>
      <w:r w:rsidR="007262D2" w:rsidRPr="007262D2">
        <w:rPr>
          <w:lang w:val="en-US"/>
        </w:rPr>
        <w:t>[6–9,24–26]</w:t>
      </w:r>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r w:rsidR="007262D2">
        <w:rPr>
          <w:lang w:val="en-US"/>
        </w:rPr>
        <w:t>[26–29,29]</w:t>
      </w:r>
      <w:r w:rsidR="007C7068" w:rsidRPr="006A56FF">
        <w:rPr>
          <w:lang w:val="en-US"/>
        </w:rPr>
        <w:t xml:space="preserve">, cash for care schemes in LTC </w:t>
      </w:r>
      <w:r w:rsidR="007262D2">
        <w:rPr>
          <w:lang w:val="en-US"/>
        </w:rPr>
        <w:t>[30]</w:t>
      </w:r>
      <w:r w:rsidR="00FF079F">
        <w:rPr>
          <w:lang w:val="en-US"/>
        </w:rPr>
        <w:t>,</w:t>
      </w:r>
      <w:r w:rsidR="00BB65C1" w:rsidRPr="006A56FF">
        <w:rPr>
          <w:lang w:val="en-US"/>
        </w:rPr>
        <w:t xml:space="preserve"> and</w:t>
      </w:r>
      <w:r w:rsidR="007C7068" w:rsidRPr="006A56FF">
        <w:rPr>
          <w:lang w:val="en-US"/>
        </w:rPr>
        <w:t xml:space="preserve"> informal care by families </w:t>
      </w:r>
      <w:r w:rsidR="007262D2">
        <w:rPr>
          <w:lang w:val="en-US"/>
        </w:rPr>
        <w:t>[22,29,31,32]</w:t>
      </w:r>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393F1F06"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r w:rsidR="007262D2">
        <w:rPr>
          <w:lang w:val="en-US"/>
        </w:rPr>
        <w:t>[6–9,24]</w:t>
      </w:r>
      <w:r w:rsidR="00B82577" w:rsidRPr="00B82577">
        <w:rPr>
          <w:lang w:val="en-US"/>
        </w:rPr>
        <w:t xml:space="preserve">, staff and staffing levels </w:t>
      </w:r>
      <w:r w:rsidR="007262D2">
        <w:rPr>
          <w:lang w:val="en-US"/>
        </w:rPr>
        <w:t>[24]</w:t>
      </w:r>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r w:rsidR="007262D2">
        <w:rPr>
          <w:lang w:val="en-US"/>
        </w:rPr>
        <w:t>[6,24]</w:t>
      </w:r>
      <w:r w:rsidR="00B82577" w:rsidRPr="00B82577">
        <w:rPr>
          <w:lang w:val="en-US"/>
        </w:rPr>
        <w:t xml:space="preserve">. Furthermore, the type of provision is often included in the supply dimension and operationalized via the percentage of people in ambulatory or residential care settings </w:t>
      </w:r>
      <w:r w:rsidR="007262D2">
        <w:rPr>
          <w:lang w:val="en-US"/>
        </w:rPr>
        <w:t>[6,7,24]</w:t>
      </w:r>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5BD62846"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r w:rsidR="007262D2">
        <w:rPr>
          <w:lang w:val="en-US"/>
        </w:rPr>
        <w:t>[10,18]</w:t>
      </w:r>
      <w:r>
        <w:rPr>
          <w:lang w:val="en-US"/>
        </w:rPr>
        <w:t xml:space="preserve">, </w:t>
      </w:r>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r w:rsidR="007262D2">
        <w:rPr>
          <w:lang w:val="en-US"/>
        </w:rPr>
        <w:t>[27]</w:t>
      </w:r>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r w:rsidR="007262D2">
        <w:rPr>
          <w:lang w:val="en-US"/>
        </w:rPr>
        <w:t>[20]</w:t>
      </w:r>
      <w:r w:rsidR="00981837" w:rsidRPr="006A56FF">
        <w:rPr>
          <w:lang w:val="en-US"/>
        </w:rPr>
        <w:t xml:space="preserve">, the reach of public funds </w:t>
      </w:r>
      <w:r w:rsidR="007262D2">
        <w:rPr>
          <w:lang w:val="en-US"/>
        </w:rPr>
        <w:t>[26]</w:t>
      </w:r>
      <w:r w:rsidR="00981837" w:rsidRPr="006A56FF">
        <w:rPr>
          <w:lang w:val="en-US"/>
        </w:rPr>
        <w:t>, the proportion of for-profit</w:t>
      </w:r>
      <w:r w:rsidR="00F35771">
        <w:rPr>
          <w:lang w:val="en-US"/>
        </w:rPr>
        <w:t xml:space="preserve"> </w:t>
      </w:r>
      <w:r w:rsidR="00981837" w:rsidRPr="006A56FF">
        <w:rPr>
          <w:lang w:val="en-US"/>
        </w:rPr>
        <w:t xml:space="preserve">providers </w:t>
      </w:r>
      <w:r w:rsidR="007262D2">
        <w:rPr>
          <w:lang w:val="en-US"/>
        </w:rPr>
        <w:t>[28,29]</w:t>
      </w:r>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r w:rsidR="007262D2">
        <w:rPr>
          <w:lang w:val="en-US"/>
        </w:rPr>
        <w:t>[28,29]</w:t>
      </w:r>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20E6922E" w:rsidR="00C9734F" w:rsidRPr="006A56FF" w:rsidRDefault="00952423" w:rsidP="00180D20">
      <w:pPr>
        <w:pStyle w:val="02FlietextEinzug"/>
        <w:ind w:firstLine="0"/>
        <w:rPr>
          <w:lang w:val="en-US"/>
        </w:rPr>
      </w:pPr>
      <w:r w:rsidRPr="00981837">
        <w:rPr>
          <w:lang w:val="en-US"/>
        </w:rPr>
        <w:lastRenderedPageBreak/>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r w:rsidR="007262D2">
        <w:rPr>
          <w:noProof/>
          <w:lang w:val="en-US"/>
        </w:rPr>
        <w:t>[1,33]</w:t>
      </w:r>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r w:rsidR="007262D2">
        <w:rPr>
          <w:lang w:val="en-US"/>
        </w:rPr>
        <w:t>[10,34]</w:t>
      </w:r>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r w:rsidR="007262D2">
        <w:rPr>
          <w:noProof/>
          <w:lang w:val="en-US"/>
        </w:rPr>
        <w:t>[9]</w:t>
      </w:r>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30C525F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r w:rsidR="007262D2">
        <w:rPr>
          <w:lang w:val="en-US"/>
        </w:rPr>
        <w:t>[35]</w:t>
      </w:r>
      <w:r w:rsidR="00A40F30" w:rsidRPr="00981837">
        <w:rPr>
          <w:lang w:val="en-US"/>
        </w:rPr>
        <w:t>.</w:t>
      </w:r>
      <w:r w:rsidR="00A40F30">
        <w:rPr>
          <w:lang w:val="en-US"/>
        </w:rPr>
        <w:t xml:space="preserve"> Hence, only few typologies include performance or quality indicators. </w:t>
      </w:r>
      <w:r w:rsidR="008D69D6">
        <w:rPr>
          <w:lang w:val="en-US"/>
        </w:rPr>
        <w:t>Damiani et al.</w:t>
      </w:r>
      <w:r w:rsidR="00A40F30" w:rsidRPr="006A56FF">
        <w:rPr>
          <w:lang w:val="en-US"/>
        </w:rPr>
        <w:t xml:space="preserve"> </w:t>
      </w:r>
      <w:r w:rsidR="007262D2">
        <w:rPr>
          <w:lang w:val="en-US"/>
        </w:rPr>
        <w:t>[6]</w:t>
      </w:r>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r w:rsidR="008D69D6">
        <w:rPr>
          <w:lang w:val="en-US"/>
        </w:rPr>
        <w:t>Kraus et al.</w:t>
      </w:r>
      <w:r w:rsidR="00A40F30" w:rsidRPr="006A56FF">
        <w:rPr>
          <w:lang w:val="en-US"/>
        </w:rPr>
        <w:t xml:space="preserve"> </w:t>
      </w:r>
      <w:r w:rsidR="007262D2">
        <w:rPr>
          <w:lang w:val="en-US"/>
        </w:rPr>
        <w:t>[9]</w:t>
      </w:r>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05BB7B19"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r w:rsidR="007262D2">
        <w:rPr>
          <w:noProof/>
          <w:lang w:val="en-US"/>
        </w:rPr>
        <w:t>[25]</w:t>
      </w:r>
      <w:r w:rsidR="005E05FB" w:rsidRPr="005E05FB">
        <w:rPr>
          <w:lang w:val="en-US"/>
        </w:rPr>
        <w:t xml:space="preserve">. Only </w:t>
      </w:r>
      <w:r w:rsidR="008D69D6">
        <w:rPr>
          <w:lang w:val="en-US"/>
        </w:rPr>
        <w:t>Kraus et al.</w:t>
      </w:r>
      <w:r w:rsidR="005E05FB" w:rsidRPr="005E05FB">
        <w:rPr>
          <w:lang w:val="en-US"/>
        </w:rPr>
        <w:t xml:space="preserve"> </w:t>
      </w:r>
      <w:r w:rsidR="007262D2">
        <w:rPr>
          <w:lang w:val="en-US"/>
        </w:rPr>
        <w:t>[9]</w:t>
      </w:r>
      <w:r w:rsidR="008D69D6">
        <w:rPr>
          <w:lang w:val="en-US"/>
        </w:rPr>
        <w:t xml:space="preserve"> adopt</w:t>
      </w:r>
      <w:r w:rsidR="005E05FB" w:rsidRPr="005E05FB">
        <w:rPr>
          <w:lang w:val="en-US"/>
        </w:rPr>
        <w:t xml:space="preserve">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r w:rsidR="007262D2">
        <w:rPr>
          <w:lang w:val="en-US"/>
        </w:rPr>
        <w:t>[7,24,25]</w:t>
      </w:r>
      <w:r w:rsidR="005E05FB" w:rsidRPr="005E05FB">
        <w:rPr>
          <w:lang w:val="en-US"/>
        </w:rPr>
        <w:t xml:space="preserve"> while others analyze 20 and more European </w:t>
      </w:r>
      <w:r w:rsidR="007262D2">
        <w:rPr>
          <w:lang w:val="en-US"/>
        </w:rPr>
        <w:t>[6,9]</w:t>
      </w:r>
      <w:r w:rsidR="005E05FB" w:rsidRPr="005E05FB">
        <w:rPr>
          <w:lang w:val="en-US"/>
        </w:rPr>
        <w:t xml:space="preserve"> or OECD cases </w:t>
      </w:r>
      <w:r w:rsidR="007262D2">
        <w:rPr>
          <w:lang w:val="en-US"/>
        </w:rPr>
        <w:t>[8]</w:t>
      </w:r>
      <w:r w:rsidR="005E05FB" w:rsidRPr="005E05FB">
        <w:rPr>
          <w:lang w:val="en-US"/>
        </w:rPr>
        <w:t xml:space="preserve">. </w:t>
      </w:r>
    </w:p>
    <w:p w14:paraId="0C9623C8" w14:textId="5C7FC239" w:rsidR="005E05FB" w:rsidRPr="005E05FB" w:rsidRDefault="005E05FB" w:rsidP="00CF57A8">
      <w:pPr>
        <w:pStyle w:val="02FlietextEinzug"/>
        <w:rPr>
          <w:lang w:val="en-US"/>
        </w:rPr>
      </w:pPr>
      <w:r w:rsidRPr="005E05FB">
        <w:rPr>
          <w:lang w:val="en-US"/>
        </w:rPr>
        <w:lastRenderedPageBreak/>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r w:rsidR="007262D2" w:rsidRPr="007262D2">
        <w:rPr>
          <w:lang w:val="en-US"/>
        </w:rPr>
        <w:t>[6,8,9,24,25]</w:t>
      </w:r>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in the typologies </w:t>
      </w:r>
      <w:r w:rsidRPr="0073348F">
        <w:rPr>
          <w:lang w:val="en-US"/>
        </w:rPr>
        <w:t>by</w:t>
      </w:r>
      <w:r w:rsidRPr="005E05FB">
        <w:rPr>
          <w:lang w:val="en-US"/>
        </w:rPr>
        <w:t xml:space="preserve"> </w:t>
      </w:r>
      <w:r w:rsidR="008D69D6">
        <w:rPr>
          <w:lang w:val="en-US"/>
        </w:rPr>
        <w:t>Damiani et al.</w:t>
      </w:r>
      <w:r w:rsidRPr="005E05FB">
        <w:rPr>
          <w:lang w:val="en-US"/>
        </w:rPr>
        <w:t xml:space="preserve"> </w:t>
      </w:r>
      <w:r w:rsidR="007262D2">
        <w:rPr>
          <w:lang w:val="en-US"/>
        </w:rPr>
        <w:t>[6]</w:t>
      </w:r>
      <w:r w:rsidRPr="005E05FB">
        <w:rPr>
          <w:lang w:val="en-US"/>
        </w:rPr>
        <w:t>,</w:t>
      </w:r>
      <w:r w:rsidR="008D69D6">
        <w:rPr>
          <w:lang w:val="en-US"/>
        </w:rPr>
        <w:t xml:space="preserve"> Halásková</w:t>
      </w:r>
      <w:r w:rsidR="00B263BA">
        <w:rPr>
          <w:lang w:val="en-US"/>
        </w:rPr>
        <w:t xml:space="preserve"> et al.</w:t>
      </w:r>
      <w:r w:rsidRPr="005E05FB">
        <w:rPr>
          <w:lang w:val="en-US"/>
        </w:rPr>
        <w:t xml:space="preserve"> </w:t>
      </w:r>
      <w:r w:rsidR="007262D2">
        <w:rPr>
          <w:lang w:val="en-US"/>
        </w:rPr>
        <w:t>[7]</w:t>
      </w:r>
      <w:r w:rsidRPr="005E05FB">
        <w:rPr>
          <w:lang w:val="en-US"/>
        </w:rPr>
        <w:t xml:space="preserve"> and </w:t>
      </w:r>
      <w:r w:rsidR="00B263BA">
        <w:rPr>
          <w:lang w:val="en-US"/>
        </w:rPr>
        <w:t>Kraus et al.</w:t>
      </w:r>
      <w:r w:rsidRPr="005E05FB">
        <w:rPr>
          <w:lang w:val="en-US"/>
        </w:rPr>
        <w:t xml:space="preserve"> </w:t>
      </w:r>
      <w:r w:rsidR="007262D2">
        <w:rPr>
          <w:lang w:val="en-US"/>
        </w:rPr>
        <w:t>[9]</w:t>
      </w:r>
      <w:r w:rsidR="00FC37B8">
        <w:rPr>
          <w:lang w:val="en-US"/>
        </w:rPr>
        <w:t>.</w:t>
      </w:r>
      <w:r w:rsidRPr="005E05FB">
        <w:rPr>
          <w:lang w:val="en-US"/>
        </w:rPr>
        <w:t xml:space="preserve"> </w:t>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r w:rsidR="007262D2">
        <w:rPr>
          <w:lang w:val="en-US"/>
        </w:rPr>
        <w:t>[1,6,9]</w:t>
      </w:r>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cluster </w:t>
      </w:r>
      <w:r w:rsidRPr="0073348F">
        <w:rPr>
          <w:lang w:val="en-US"/>
        </w:rPr>
        <w:t>by</w:t>
      </w:r>
      <w:r w:rsidRPr="005E05FB">
        <w:rPr>
          <w:lang w:val="en-US"/>
        </w:rPr>
        <w:t xml:space="preserve"> </w:t>
      </w:r>
      <w:r w:rsidR="00B263BA">
        <w:rPr>
          <w:lang w:val="en-US"/>
        </w:rPr>
        <w:t>Pommer et al.</w:t>
      </w:r>
      <w:r w:rsidRPr="005E05FB">
        <w:rPr>
          <w:lang w:val="en-US"/>
        </w:rPr>
        <w:t xml:space="preserve"> </w:t>
      </w:r>
      <w:r w:rsidR="007262D2">
        <w:rPr>
          <w:lang w:val="en-US"/>
        </w:rPr>
        <w:t>[25]</w:t>
      </w:r>
      <w:r w:rsidRPr="005E05FB">
        <w:rPr>
          <w:lang w:val="en-US"/>
        </w:rPr>
        <w:t xml:space="preserve">. </w:t>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007262D2" w:rsidRPr="007262D2">
        <w:rPr>
          <w:lang w:val="en-US"/>
        </w:rPr>
        <w:t>[6,7,9,24,25]</w:t>
      </w:r>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r w:rsidR="00B263BA">
        <w:rPr>
          <w:lang w:val="en-US"/>
        </w:rPr>
        <w:t>Colombo</w:t>
      </w:r>
      <w:r w:rsidRPr="005E05FB">
        <w:rPr>
          <w:lang w:val="en-US"/>
        </w:rPr>
        <w:t xml:space="preserve"> </w:t>
      </w:r>
      <w:r w:rsidR="007262D2">
        <w:rPr>
          <w:lang w:val="en-US"/>
        </w:rPr>
        <w:t>[8]</w:t>
      </w:r>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ins w:id="19" w:author="Claus Wendt" w:date="2020-09-14T15:17:00Z">
        <w:r w:rsidR="00FB469F">
          <w:rPr>
            <w:lang w:val="en-US"/>
          </w:rPr>
          <w:t xml:space="preserve">In the same study, </w:t>
        </w:r>
      </w:ins>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r w:rsidR="007262D2">
        <w:rPr>
          <w:noProof/>
          <w:lang w:val="en-US"/>
        </w:rPr>
        <w:t>[8]</w:t>
      </w:r>
      <w:r w:rsidRPr="005E05FB">
        <w:rPr>
          <w:lang w:val="en-US"/>
        </w:rPr>
        <w:t>.</w:t>
      </w:r>
      <w:r w:rsidR="00777708">
        <w:rPr>
          <w:lang w:val="en-US"/>
        </w:rPr>
        <w:t xml:space="preserve"> The study by</w:t>
      </w:r>
      <w:r w:rsidRPr="005E05FB">
        <w:rPr>
          <w:lang w:val="en-US"/>
        </w:rPr>
        <w:t xml:space="preserve"> </w:t>
      </w:r>
      <w:r w:rsidR="00B263BA">
        <w:rPr>
          <w:lang w:val="en-US"/>
        </w:rPr>
        <w:t>Halásková et al.</w:t>
      </w:r>
      <w:r w:rsidRPr="005E05FB">
        <w:rPr>
          <w:lang w:val="en-US"/>
        </w:rPr>
        <w:t xml:space="preserve"> </w:t>
      </w:r>
      <w:r w:rsidR="007262D2">
        <w:rPr>
          <w:lang w:val="en-US"/>
        </w:rPr>
        <w:t>[7]</w:t>
      </w:r>
      <w:r w:rsidRPr="005E05FB">
        <w:rPr>
          <w:lang w:val="en-US"/>
        </w:rPr>
        <w:t xml:space="preserve"> </w:t>
      </w:r>
      <w:r w:rsidR="00777708" w:rsidRPr="00A31D2D">
        <w:rPr>
          <w:lang w:val="en-US"/>
        </w:rPr>
        <w:t>identifies</w:t>
      </w:r>
      <w:r w:rsidR="00777708">
        <w:rPr>
          <w:lang w:val="en-US"/>
        </w:rPr>
        <w:t xml:space="preserve"> a cluster with </w:t>
      </w:r>
      <w:r w:rsidRPr="005E05FB">
        <w:rPr>
          <w:lang w:val="en-US"/>
        </w:rPr>
        <w:t>Australia and South Korea.</w:t>
      </w:r>
    </w:p>
    <w:p w14:paraId="21AD3688" w14:textId="73C7215E"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0023DF">
        <w:rPr>
          <w:lang w:val="en-US"/>
        </w:rPr>
        <w:t xml:space="preserve">there is an </w:t>
      </w:r>
      <w:del w:id="20" w:author="Claus Wendt" w:date="2020-09-14T15:21:00Z">
        <w:r w:rsidR="000023DF" w:rsidDel="00F41DAB">
          <w:rPr>
            <w:lang w:val="en-US"/>
          </w:rPr>
          <w:delText xml:space="preserve">urgent </w:delText>
        </w:r>
      </w:del>
      <w:r w:rsidR="000023DF">
        <w:rPr>
          <w:lang w:val="en-US"/>
        </w:rPr>
        <w:t xml:space="preserve">need to advance </w:t>
      </w:r>
      <w:del w:id="21" w:author="Claus Wendt" w:date="2020-09-14T15:20:00Z">
        <w:r w:rsidR="000023DF" w:rsidDel="00F41DAB">
          <w:rPr>
            <w:lang w:val="en-US"/>
          </w:rPr>
          <w:delText xml:space="preserve">the </w:delText>
        </w:r>
      </w:del>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51E9C54A"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w:t>
      </w:r>
      <w:r w:rsidR="004B6E43">
        <w:rPr>
          <w:lang w:val="en-US"/>
        </w:rPr>
        <w:t>one quantitative and several qualitative</w:t>
      </w:r>
      <w:r w:rsidR="00E91ABE" w:rsidRPr="004B36E0">
        <w:rPr>
          <w:lang w:val="en-US"/>
        </w:rPr>
        <w:t xml:space="preserve">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r w:rsidR="007262D2">
        <w:rPr>
          <w:lang w:val="en-US"/>
        </w:rPr>
        <w:t>[36]</w:t>
      </w:r>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8D69D6">
        <w:rPr>
          <w:lang w:val="en-US"/>
        </w:rPr>
        <w:instrText>5NjMyLTRjMzYtYWJiNy0wNmQwM2VhMWE0NmEiLCJUZXh0IjoiKE1JU1NPQywgMjAxOCkiLCJXQUlWZXJzaW9uIjoiNi40LjAuMzUifQ==}</w:instrText>
      </w:r>
      <w:r w:rsidR="00D86257" w:rsidRPr="00D86257">
        <w:fldChar w:fldCharType="separate"/>
      </w:r>
      <w:r w:rsidR="00D86257" w:rsidRPr="008D69D6">
        <w:rPr>
          <w:lang w:val="en-US"/>
        </w:rPr>
        <w:t>(MISSOC, 2018)</w:t>
      </w:r>
      <w:r w:rsidR="00D86257" w:rsidRPr="00D86257">
        <w:rPr>
          <w:lang w:val="en-US"/>
        </w:rPr>
        <w:fldChar w:fldCharType="end"/>
      </w:r>
      <w:r w:rsidR="00D86257" w:rsidRPr="008D69D6">
        <w:rPr>
          <w:lang w:val="en-US"/>
        </w:rPr>
        <w:t xml:space="preserve">, the Health in Transition reports </w:t>
      </w:r>
      <w:r w:rsidR="00D86257" w:rsidRPr="00D86257">
        <w:fldChar w:fldCharType="begin"/>
      </w:r>
      <w:r w:rsidR="00D86257"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00D86257"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r w:rsidR="007262D2">
        <w:rPr>
          <w:lang w:val="en-US"/>
        </w:rPr>
        <w:t>[37]</w:t>
      </w:r>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694E5748"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r w:rsidR="007262D2">
        <w:rPr>
          <w:lang w:val="en-US"/>
        </w:rPr>
        <w:t>[7]</w:t>
      </w:r>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3CE7942F"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w:t>
      </w:r>
      <w:r w:rsidR="00E915CC" w:rsidRPr="00E915CC">
        <w:rPr>
          <w:lang w:val="en-US"/>
        </w:rPr>
        <w:lastRenderedPageBreak/>
        <w:t xml:space="preserve">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r w:rsidR="007262D2">
        <w:rPr>
          <w:lang w:val="en-US"/>
        </w:rPr>
        <w:t>[28,30]</w:t>
      </w:r>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43494CDA"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w:t>
      </w:r>
      <w:r w:rsidR="00352037">
        <w:rPr>
          <w:lang w:val="en-US"/>
        </w:rPr>
        <w:t xml:space="preserve"> </w:t>
      </w:r>
      <w:r w:rsidR="004117FB">
        <w:rPr>
          <w:lang w:val="en-US"/>
        </w:rPr>
        <w:t>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594BB1">
        <w:rPr>
          <w:lang w:val="en-US"/>
        </w:rPr>
        <w:t xml:space="preserve">(choice restrictions)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r w:rsidR="000025F9" w:rsidRPr="000025F9">
        <w:rPr>
          <w:lang w:val="en-US"/>
        </w:rPr>
        <w:t>multicollinearity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r w:rsidR="007262D2">
        <w:rPr>
          <w:lang w:val="en-US"/>
        </w:rPr>
        <w:t>[38]</w:t>
      </w:r>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446D4B92"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594BB1">
        <w:rPr>
          <w:lang w:val="en-US"/>
        </w:rPr>
        <w:t>self-perceived</w:t>
      </w:r>
      <w:r w:rsidR="004117FB">
        <w:rPr>
          <w:lang w:val="en-US"/>
        </w:rPr>
        <w:t xml:space="preserve">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6BCDECD3"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63135B">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473E4DB6" w:rsidR="00691EE1" w:rsidRPr="006A56FF" w:rsidRDefault="00594BB1" w:rsidP="00557CDD">
            <w:pPr>
              <w:rPr>
                <w:sz w:val="20"/>
                <w:lang w:val="en-US"/>
              </w:rPr>
            </w:pPr>
            <w:r>
              <w:rPr>
                <w:sz w:val="20"/>
                <w:lang w:val="en-US"/>
              </w:rPr>
              <w:t>Choice Restrictions</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58D960BF" w:rsidR="00691EE1" w:rsidRPr="006A56FF" w:rsidRDefault="00691EE1" w:rsidP="00557CDD">
            <w:pPr>
              <w:rPr>
                <w:sz w:val="20"/>
                <w:lang w:val="en-US"/>
              </w:rPr>
            </w:pPr>
            <w:r>
              <w:rPr>
                <w:sz w:val="20"/>
                <w:lang w:val="en-US"/>
              </w:rPr>
              <w:t>Choice home</w:t>
            </w:r>
            <w:r w:rsidR="00352037">
              <w:rPr>
                <w:sz w:val="20"/>
                <w:lang w:val="en-US"/>
              </w:rPr>
              <w:t xml:space="preserve"> </w:t>
            </w:r>
            <w:r>
              <w:rPr>
                <w:sz w:val="20"/>
                <w:lang w:val="en-US"/>
              </w:rPr>
              <w:t>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29CC874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sidR="00594BB1">
        <w:rPr>
          <w:sz w:val="20"/>
          <w:szCs w:val="20"/>
          <w:lang w:val="en-US"/>
        </w:rPr>
        <w:t>2018-12-10),</w:t>
      </w:r>
      <w:r w:rsidRPr="00D16CD9">
        <w:rPr>
          <w:sz w:val="20"/>
          <w:szCs w:val="20"/>
          <w:lang w:val="en-US"/>
        </w:rPr>
        <w:t xml:space="preserve">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r w:rsidR="0060383C">
        <w:rPr>
          <w:sz w:val="20"/>
          <w:szCs w:val="20"/>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763F2BC7"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22"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22"/>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C3053D">
        <w:rPr>
          <w:szCs w:val="24"/>
        </w:rPr>
        <w:t>multiple imputation by chained equations</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r w:rsidR="00B263BA">
        <w:rPr>
          <w:noProof/>
          <w:szCs w:val="24"/>
        </w:rPr>
        <w:t>White et al.</w:t>
      </w:r>
      <w:r w:rsidR="00691EE1">
        <w:rPr>
          <w:szCs w:val="24"/>
        </w:rPr>
        <w:t xml:space="preserve"> </w:t>
      </w:r>
      <w:r w:rsidR="007262D2">
        <w:rPr>
          <w:noProof/>
          <w:szCs w:val="24"/>
        </w:rPr>
        <w:t>[39]</w:t>
      </w:r>
      <w:r w:rsidR="00691EE1">
        <w:rPr>
          <w:szCs w:val="24"/>
        </w:rPr>
        <w:t xml:space="preserve"> and </w:t>
      </w:r>
      <w:r w:rsidR="00B263BA">
        <w:rPr>
          <w:noProof/>
          <w:szCs w:val="24"/>
        </w:rPr>
        <w:lastRenderedPageBreak/>
        <w:t>Kleinke et al.</w:t>
      </w:r>
      <w:r w:rsidR="00691EE1">
        <w:rPr>
          <w:szCs w:val="24"/>
        </w:rPr>
        <w:t xml:space="preserve"> </w:t>
      </w:r>
      <w:r w:rsidR="007262D2">
        <w:rPr>
          <w:noProof/>
          <w:szCs w:val="24"/>
        </w:rPr>
        <w:t>[40]</w:t>
      </w:r>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5B698DDB" w:rsidR="00B95452" w:rsidRDefault="00981837" w:rsidP="002A4B22">
      <w:pPr>
        <w:pStyle w:val="02FlietextErsterAbsatz"/>
        <w:rPr>
          <w:lang w:val="en-US"/>
        </w:rPr>
      </w:pPr>
      <w:r w:rsidRPr="006A56FF">
        <w:rPr>
          <w:lang w:val="en-US"/>
        </w:rPr>
        <w:t xml:space="preserve">Cluster analysis is the standard method in welfare state </w:t>
      </w:r>
      <w:r w:rsidR="007262D2">
        <w:rPr>
          <w:noProof/>
          <w:lang w:val="en-US"/>
        </w:rPr>
        <w:t>[41–43]</w:t>
      </w:r>
      <w:r w:rsidR="00C847E6">
        <w:rPr>
          <w:lang w:val="en-US"/>
        </w:rPr>
        <w:t>,</w:t>
      </w:r>
      <w:r w:rsidR="001B6C6F">
        <w:rPr>
          <w:lang w:val="en-US"/>
        </w:rPr>
        <w:t xml:space="preserve"> healthcare </w:t>
      </w:r>
      <w:r w:rsidR="007262D2">
        <w:rPr>
          <w:noProof/>
          <w:lang w:val="en-US"/>
        </w:rPr>
        <w:t>[16,34,44]</w:t>
      </w:r>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r w:rsidR="007262D2">
        <w:rPr>
          <w:lang w:val="en-US"/>
        </w:rPr>
        <w:t>[7,9,21,23]</w:t>
      </w:r>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r w:rsidR="007262D2">
        <w:rPr>
          <w:noProof/>
          <w:lang w:val="en-US"/>
        </w:rPr>
        <w:t>[10]</w:t>
      </w:r>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r w:rsidR="007262D2">
        <w:rPr>
          <w:noProof/>
          <w:lang w:val="en-US"/>
        </w:rPr>
        <w:t>[45]</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r w:rsidR="007262D2">
        <w:rPr>
          <w:noProof/>
          <w:lang w:val="en-US"/>
        </w:rPr>
        <w:t>[10]</w:t>
      </w:r>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22F461B2"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r w:rsidR="00AA558C">
        <w:rPr>
          <w:lang w:val="en-US"/>
        </w:rPr>
        <w:t xml:space="preserve">k-means partitioning and agglomerative cluster analysis </w:t>
      </w:r>
      <w:r w:rsidR="00574BF9">
        <w:rPr>
          <w:lang w:val="en-US"/>
        </w:rPr>
        <w:t>in Stata 16</w:t>
      </w:r>
      <w:r w:rsidR="00AA558C">
        <w:rPr>
          <w:lang w:val="en-US"/>
        </w:rPr>
        <w:t>. Thereby we used</w:t>
      </w:r>
      <w:r>
        <w:rPr>
          <w:lang w:val="en-US"/>
        </w:rPr>
        <w:t xml:space="preserve"> either z- and range-standardized variables</w:t>
      </w:r>
      <w:r w:rsidR="00C3053D">
        <w:rPr>
          <w:lang w:val="en-US"/>
        </w:rPr>
        <w:t>,</w:t>
      </w:r>
      <w:r w:rsidR="00594BB1">
        <w:rPr>
          <w:lang w:val="en-US"/>
        </w:rPr>
        <w:t xml:space="preserve"> </w:t>
      </w:r>
      <w:r>
        <w:rPr>
          <w:lang w:val="en-US"/>
        </w:rPr>
        <w:t>Gower and squared Euclidian distance as measures of dissimilarity</w:t>
      </w:r>
      <w:r w:rsidR="00594BB1">
        <w:rPr>
          <w:lang w:val="en-US"/>
        </w:rPr>
        <w:t>,</w:t>
      </w:r>
      <w:r w:rsidR="00AA558C">
        <w:rPr>
          <w:lang w:val="en-US"/>
        </w:rPr>
        <w:t xml:space="preserve"> as well as average and Wards algorithm as linkage methods.</w:t>
      </w:r>
      <w:r w:rsidR="0073035D">
        <w:rPr>
          <w:lang w:val="en-US"/>
        </w:rPr>
        <w:t xml:space="preserve"> </w:t>
      </w:r>
      <w:r w:rsidR="00AA558C">
        <w:rPr>
          <w:lang w:val="en-US"/>
        </w:rPr>
        <w:t xml:space="preserve">We </w:t>
      </w:r>
      <w:r w:rsidR="00A41AAE">
        <w:rPr>
          <w:lang w:val="en-US"/>
        </w:rPr>
        <w:t>then</w:t>
      </w:r>
      <w:r w:rsidR="00574BF9">
        <w:rPr>
          <w:lang w:val="en-US"/>
        </w:rPr>
        <w:t xml:space="preserve">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s</w:t>
      </w:r>
      <w:r w:rsidR="009D562C">
        <w:rPr>
          <w:lang w:val="en-US"/>
        </w:rPr>
        <w:t xml:space="preserve"> for each of the 24 separate cluster </w:t>
      </w:r>
      <w:r w:rsidR="00081241">
        <w:rPr>
          <w:lang w:val="en-US"/>
        </w:rPr>
        <w:t>analyses</w:t>
      </w:r>
      <w:r w:rsidR="00574BF9">
        <w:rPr>
          <w:lang w:val="en-US"/>
        </w:rPr>
        <w:t>.</w:t>
      </w:r>
    </w:p>
    <w:p w14:paraId="7FA1EA5D" w14:textId="463E056B" w:rsidR="00BD77BB" w:rsidRPr="004B68A3" w:rsidRDefault="00574BF9" w:rsidP="00C956BD">
      <w:pPr>
        <w:pStyle w:val="02FlietextEinzug"/>
        <w:rPr>
          <w:lang w:val="en-US"/>
        </w:rPr>
      </w:pPr>
      <w:r w:rsidRPr="0067387B">
        <w:rPr>
          <w:lang w:val="en-US"/>
        </w:rPr>
        <w:lastRenderedPageBreak/>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15E08338"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0063135B">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14:paraId="0D0D717C"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3983523D"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w:t>
            </w:r>
            <w:ins w:id="23" w:author="Claus Wendt" w:date="2020-09-14T15:28:00Z">
              <w:r w:rsidR="008D01E6" w:rsidRPr="00C04881">
                <w:rPr>
                  <w:color w:val="auto"/>
                  <w:sz w:val="16"/>
                  <w:szCs w:val="16"/>
                  <w:lang w:val="en-US"/>
                </w:rPr>
                <w:t>_</w:t>
              </w:r>
            </w:ins>
            <w:del w:id="24" w:author="Claus Wendt" w:date="2020-09-14T15:28:00Z">
              <w:r w:rsidRPr="00C04881" w:rsidDel="008D01E6">
                <w:rPr>
                  <w:color w:val="auto"/>
                  <w:sz w:val="16"/>
                  <w:szCs w:val="16"/>
                  <w:lang w:val="en-US"/>
                </w:rPr>
                <w:delText>_</w:delText>
              </w:r>
            </w:del>
            <w:r w:rsidRPr="00C04881">
              <w:rPr>
                <w:color w:val="auto"/>
                <w:sz w:val="16"/>
                <w:szCs w:val="16"/>
                <w:lang w:val="en-US"/>
              </w:rPr>
              <w:t>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00D3EF15"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w:t>
            </w:r>
            <w:ins w:id="25" w:author="Claus Wendt" w:date="2020-09-14T15:28:00Z">
              <w:r w:rsidR="008D01E6" w:rsidRPr="00C04881">
                <w:rPr>
                  <w:color w:val="auto"/>
                  <w:sz w:val="16"/>
                  <w:szCs w:val="16"/>
                  <w:lang w:val="en-US"/>
                </w:rPr>
                <w:t>_</w:t>
              </w:r>
            </w:ins>
            <w:del w:id="26" w:author="Claus Wendt" w:date="2020-09-14T15:28:00Z">
              <w:r w:rsidRPr="00C04881" w:rsidDel="008D01E6">
                <w:rPr>
                  <w:color w:val="auto"/>
                  <w:sz w:val="16"/>
                  <w:szCs w:val="16"/>
                </w:rPr>
                <w:delText>_</w:delText>
              </w:r>
            </w:del>
            <w:r w:rsidRPr="00C04881">
              <w:rPr>
                <w:color w:val="auto"/>
                <w:sz w:val="16"/>
                <w:szCs w:val="16"/>
              </w:rPr>
              <w:t>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0AF6D71B"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w:t>
            </w:r>
            <w:ins w:id="27" w:author="Claus Wendt" w:date="2020-09-14T15:29:00Z">
              <w:r w:rsidR="008D01E6" w:rsidRPr="00C04881">
                <w:rPr>
                  <w:color w:val="auto"/>
                  <w:sz w:val="16"/>
                  <w:szCs w:val="16"/>
                  <w:lang w:val="en-US"/>
                </w:rPr>
                <w:t>_</w:t>
              </w:r>
            </w:ins>
            <w:del w:id="28" w:author="Claus Wendt" w:date="2020-09-14T15:29:00Z">
              <w:r w:rsidRPr="00C04881" w:rsidDel="008D01E6">
                <w:rPr>
                  <w:color w:val="auto"/>
                  <w:sz w:val="16"/>
                  <w:szCs w:val="16"/>
                  <w:lang w:val="en-US"/>
                </w:rPr>
                <w:delText>_</w:delText>
              </w:r>
            </w:del>
            <w:r w:rsidRPr="00C04881">
              <w:rPr>
                <w:color w:val="auto"/>
                <w:sz w:val="16"/>
                <w:szCs w:val="16"/>
                <w:lang w:val="en-US"/>
              </w:rPr>
              <w:t>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55530FE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w:t>
            </w:r>
            <w:ins w:id="29" w:author="Claus Wendt" w:date="2020-09-14T15:29:00Z">
              <w:r w:rsidR="008D01E6" w:rsidRPr="00C04881">
                <w:rPr>
                  <w:color w:val="auto"/>
                  <w:sz w:val="16"/>
                  <w:szCs w:val="16"/>
                  <w:lang w:val="en-US"/>
                </w:rPr>
                <w:t>_</w:t>
              </w:r>
            </w:ins>
            <w:del w:id="30" w:author="Claus Wendt" w:date="2020-09-14T15:29:00Z">
              <w:r w:rsidRPr="00C04881" w:rsidDel="008D01E6">
                <w:rPr>
                  <w:color w:val="auto"/>
                  <w:sz w:val="16"/>
                  <w:szCs w:val="16"/>
                  <w:lang w:val="en-US"/>
                </w:rPr>
                <w:delText>_</w:delText>
              </w:r>
            </w:del>
            <w:r w:rsidRPr="00C04881">
              <w:rPr>
                <w:color w:val="auto"/>
                <w:sz w:val="16"/>
                <w:szCs w:val="16"/>
                <w:lang w:val="en-US"/>
              </w:rPr>
              <w:t>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3AB18FA8"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w:t>
            </w:r>
            <w:ins w:id="31" w:author="Claus Wendt" w:date="2020-09-14T15:29:00Z">
              <w:r w:rsidR="008D01E6" w:rsidRPr="00C04881">
                <w:rPr>
                  <w:color w:val="auto"/>
                  <w:sz w:val="16"/>
                  <w:szCs w:val="16"/>
                  <w:lang w:val="en-US"/>
                </w:rPr>
                <w:t>_</w:t>
              </w:r>
            </w:ins>
            <w:del w:id="32" w:author="Claus Wendt" w:date="2020-09-14T15:29:00Z">
              <w:r w:rsidRPr="00C04881" w:rsidDel="008D01E6">
                <w:rPr>
                  <w:color w:val="auto"/>
                  <w:sz w:val="16"/>
                  <w:szCs w:val="16"/>
                  <w:lang w:val="en-US"/>
                </w:rPr>
                <w:delText>_</w:delText>
              </w:r>
            </w:del>
            <w:r w:rsidRPr="00C04881">
              <w:rPr>
                <w:color w:val="auto"/>
                <w:sz w:val="16"/>
                <w:szCs w:val="16"/>
                <w:lang w:val="en-US"/>
              </w:rPr>
              <w:t>NL</w:t>
            </w:r>
          </w:p>
          <w:p w14:paraId="3723A14C" w14:textId="00F307B3"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w:t>
            </w:r>
            <w:ins w:id="33" w:author="Claus Wendt" w:date="2020-09-14T15:28:00Z">
              <w:r w:rsidR="008D01E6" w:rsidRPr="00C04881">
                <w:rPr>
                  <w:color w:val="auto"/>
                  <w:sz w:val="16"/>
                  <w:szCs w:val="16"/>
                  <w:lang w:val="en-US"/>
                </w:rPr>
                <w:t>_</w:t>
              </w:r>
            </w:ins>
            <w:del w:id="34" w:author="Claus Wendt" w:date="2020-09-14T15:28:00Z">
              <w:r w:rsidRPr="00C04881" w:rsidDel="008D01E6">
                <w:rPr>
                  <w:color w:val="auto"/>
                  <w:sz w:val="16"/>
                  <w:szCs w:val="16"/>
                  <w:lang w:val="en-US"/>
                </w:rPr>
                <w:delText>_</w:delText>
              </w:r>
            </w:del>
            <w:r w:rsidRPr="00C04881">
              <w:rPr>
                <w:color w:val="auto"/>
                <w:sz w:val="16"/>
                <w:szCs w:val="16"/>
                <w:lang w:val="en-US"/>
              </w:rPr>
              <w:t>CH</w:t>
            </w:r>
          </w:p>
          <w:p w14:paraId="6CEFA53E" w14:textId="7A3ECF61"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w:t>
            </w:r>
            <w:ins w:id="35" w:author="Claus Wendt" w:date="2020-09-14T15:29:00Z">
              <w:r w:rsidR="008D01E6" w:rsidRPr="00C04881">
                <w:rPr>
                  <w:color w:val="auto"/>
                  <w:sz w:val="16"/>
                  <w:szCs w:val="16"/>
                  <w:lang w:val="en-US"/>
                </w:rPr>
                <w:t>_</w:t>
              </w:r>
            </w:ins>
            <w:del w:id="36" w:author="Claus Wendt" w:date="2020-09-14T15:29:00Z">
              <w:r w:rsidRPr="00C04881" w:rsidDel="008D01E6">
                <w:rPr>
                  <w:color w:val="auto"/>
                  <w:sz w:val="16"/>
                  <w:szCs w:val="16"/>
                  <w:lang w:val="en-US"/>
                </w:rPr>
                <w:delText>_</w:delText>
              </w:r>
            </w:del>
            <w:r w:rsidRPr="00C04881">
              <w:rPr>
                <w:color w:val="auto"/>
                <w:sz w:val="16"/>
                <w:szCs w:val="16"/>
                <w:lang w:val="en-US"/>
              </w:rPr>
              <w:t>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06E916D6"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w:t>
            </w:r>
            <w:ins w:id="37" w:author="Claus Wendt" w:date="2020-09-14T15:29:00Z">
              <w:r w:rsidR="008D01E6" w:rsidRPr="00C04881">
                <w:rPr>
                  <w:color w:val="auto"/>
                  <w:sz w:val="16"/>
                  <w:szCs w:val="16"/>
                  <w:lang w:val="en-US"/>
                </w:rPr>
                <w:t>_</w:t>
              </w:r>
            </w:ins>
            <w:del w:id="38" w:author="Claus Wendt" w:date="2020-09-14T15:29:00Z">
              <w:r w:rsidRPr="00C04881" w:rsidDel="008D01E6">
                <w:rPr>
                  <w:color w:val="auto"/>
                  <w:sz w:val="16"/>
                  <w:szCs w:val="16"/>
                  <w:lang w:val="en-US"/>
                </w:rPr>
                <w:delText>_</w:delText>
              </w:r>
            </w:del>
            <w:r w:rsidRPr="00C04881">
              <w:rPr>
                <w:color w:val="auto"/>
                <w:sz w:val="16"/>
                <w:szCs w:val="16"/>
                <w:lang w:val="en-US"/>
              </w:rPr>
              <w:t>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14:paraId="017DC61F"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1DDBC16A"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sidR="00594BB1">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6BBB9E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UNICNET6/Netdraw.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70279A">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72D0DEDC" w14:textId="0CE85886"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0063135B">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3525665D"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commentRangeStart w:id="39"/>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BA2473">
        <w:rPr>
          <w:lang w:val="en-US"/>
        </w:rPr>
        <w:t>combined</w:t>
      </w:r>
      <w:r w:rsidR="00AD4473" w:rsidRPr="00AB5AE1">
        <w:rPr>
          <w:lang w:val="en-US"/>
        </w:rPr>
        <w:t xml:space="preserve"> </w:t>
      </w:r>
      <w:ins w:id="40" w:author="Claus Wendt" w:date="2020-09-14T15:34:00Z">
        <w:r w:rsidR="00CA446F">
          <w:rPr>
            <w:lang w:val="en-US"/>
          </w:rPr>
          <w:t xml:space="preserve">as </w:t>
        </w:r>
      </w:ins>
      <w:r w:rsidR="00AD4473" w:rsidRPr="00AB5AE1">
        <w:rPr>
          <w:lang w:val="en-US"/>
        </w:rPr>
        <w:t xml:space="preserve">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commentRangeEnd w:id="39"/>
      <w:r w:rsidR="00CA446F">
        <w:rPr>
          <w:rStyle w:val="Kommentarzeichen"/>
        </w:rPr>
        <w:commentReference w:id="39"/>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3BDDBE66"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D5357C">
        <w:rPr>
          <w:lang w:val="en-US"/>
        </w:rPr>
        <w:t>,</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ins w:id="41" w:author="Claus Wendt" w:date="2020-09-14T15:36:00Z">
        <w:r w:rsidR="00CA446F">
          <w:rPr>
            <w:lang w:val="en-US"/>
          </w:rPr>
          <w:t xml:space="preserve">, </w:t>
        </w:r>
      </w:ins>
      <w:del w:id="42" w:author="Claus Wendt" w:date="2020-09-14T15:36:00Z">
        <w:r w:rsidR="00D5357C" w:rsidDel="00CA446F">
          <w:rPr>
            <w:lang w:val="en-US"/>
          </w:rPr>
          <w:delText>. B</w:delText>
        </w:r>
      </w:del>
      <w:ins w:id="43" w:author="Claus Wendt" w:date="2020-09-14T15:36:00Z">
        <w:r w:rsidR="00CA446F">
          <w:rPr>
            <w:lang w:val="en-US"/>
          </w:rPr>
          <w:t>b</w:t>
        </w:r>
      </w:ins>
      <w:r w:rsidR="005562E8">
        <w:rPr>
          <w:lang w:val="en-US"/>
        </w:rPr>
        <w:t>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428AD20C"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available in almost all countries and often</w:t>
      </w:r>
      <w:ins w:id="44" w:author="Claus Wendt" w:date="2020-09-14T15:38:00Z">
        <w:r w:rsidR="00CA446F">
          <w:rPr>
            <w:lang w:val="en-US"/>
          </w:rPr>
          <w:t xml:space="preserve"> are</w:t>
        </w:r>
      </w:ins>
      <w:r w:rsidR="00C609BE">
        <w:rPr>
          <w:lang w:val="en-US"/>
        </w:rPr>
        <w:t xml:space="preserve">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4CC46AA1"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4C20E3"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54CE6D93"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r w:rsidR="00594BB1">
              <w:rPr>
                <w:b w:val="0"/>
                <w:bCs w:val="0"/>
                <w:caps w:val="0"/>
                <w:sz w:val="16"/>
                <w:szCs w:val="16"/>
                <w:lang w:val="en-US"/>
              </w:rPr>
              <w:t xml:space="preserve"> benefit</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74DCF84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0063135B">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4C20E3"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594BB1"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4323E746" w:rsidR="005923D6" w:rsidRPr="00594BB1" w:rsidRDefault="005923D6" w:rsidP="00594BB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 xml:space="preserve">Residual </w:t>
            </w:r>
            <w:r w:rsidR="00594BB1" w:rsidRPr="00594BB1">
              <w:rPr>
                <w:b w:val="0"/>
                <w:caps w:val="0"/>
                <w:sz w:val="16"/>
                <w:szCs w:val="16"/>
                <w:lang w:val="en-US"/>
              </w:rPr>
              <w:t>p</w:t>
            </w:r>
            <w:r w:rsidRPr="00594BB1">
              <w:rPr>
                <w:b w:val="0"/>
                <w:caps w:val="0"/>
                <w:sz w:val="16"/>
                <w:szCs w:val="16"/>
                <w:lang w:val="en-US"/>
              </w:rPr>
              <w:t>ublic system</w:t>
            </w:r>
          </w:p>
        </w:tc>
        <w:tc>
          <w:tcPr>
            <w:tcW w:w="1247" w:type="dxa"/>
            <w:tcBorders>
              <w:top w:val="single" w:sz="12" w:space="0" w:color="auto"/>
              <w:bottom w:val="single" w:sz="12" w:space="0" w:color="auto"/>
            </w:tcBorders>
            <w:shd w:val="clear" w:color="auto" w:fill="FFFFFF" w:themeFill="background1"/>
            <w:vAlign w:val="center"/>
          </w:tcPr>
          <w:p w14:paraId="3B9C9DA3" w14:textId="7EBC6C50"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w:t>
            </w:r>
            <w:r w:rsidR="00594BB1" w:rsidRPr="00594BB1">
              <w:rPr>
                <w:b w:val="0"/>
                <w:caps w:val="0"/>
                <w:sz w:val="16"/>
                <w:szCs w:val="16"/>
                <w:lang w:val="en-US"/>
              </w:rPr>
              <w:t>rivate s</w:t>
            </w:r>
            <w:r w:rsidRPr="00594BB1">
              <w:rPr>
                <w:b w:val="0"/>
                <w:caps w:val="0"/>
                <w:sz w:val="16"/>
                <w:szCs w:val="16"/>
                <w:lang w:val="en-US"/>
              </w:rPr>
              <w:t>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E68FFFF"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w:t>
            </w:r>
            <w:r w:rsidR="005923D6" w:rsidRPr="00594BB1">
              <w:rPr>
                <w:b w:val="0"/>
                <w:caps w:val="0"/>
                <w:sz w:val="16"/>
                <w:szCs w:val="16"/>
                <w:lang w:val="en-US"/>
              </w:rPr>
              <w:t>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1982F935"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w:t>
            </w:r>
            <w:r w:rsidR="005923D6" w:rsidRPr="00594BB1">
              <w:rPr>
                <w:b w:val="0"/>
                <w:caps w:val="0"/>
                <w:sz w:val="16"/>
                <w:szCs w:val="16"/>
                <w:lang w:val="en-US"/>
              </w:rPr>
              <w:t>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25BEFD04"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w:t>
            </w:r>
            <w:r w:rsidR="005923D6" w:rsidRPr="00594BB1">
              <w:rPr>
                <w:b w:val="0"/>
                <w:caps w:val="0"/>
                <w:sz w:val="16"/>
                <w:szCs w:val="16"/>
                <w:lang w:val="en-US"/>
              </w:rPr>
              <w:t>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43F78C79"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lastRenderedPageBreak/>
              <w:t>Cash</w:t>
            </w:r>
            <w:r w:rsidR="00594BB1">
              <w:rPr>
                <w:b w:val="0"/>
                <w:bCs w:val="0"/>
                <w:caps w:val="0"/>
                <w:sz w:val="16"/>
                <w:szCs w:val="16"/>
                <w:lang w:val="en-US"/>
              </w:rPr>
              <w:t xml:space="preserve"> benefit</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5F4A9873"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r w:rsidR="007262D2" w:rsidRPr="007D3C8A">
        <w:rPr>
          <w:noProof/>
          <w:lang w:val="en-US"/>
        </w:rPr>
        <w:t>[6,8,24]</w:t>
      </w:r>
      <w:r w:rsidR="00F8757A" w:rsidRPr="007D3C8A">
        <w:rPr>
          <w:lang w:val="en-US"/>
        </w:rPr>
        <w:t xml:space="preserve"> but mostly also includes Finland and the Netherlands </w:t>
      </w:r>
      <w:r w:rsidR="007262D2" w:rsidRPr="007D3C8A">
        <w:rPr>
          <w:noProof/>
          <w:lang w:val="en-US"/>
        </w:rPr>
        <w:t>[6,8,9,25]</w:t>
      </w:r>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r w:rsidR="007262D2">
        <w:rPr>
          <w:noProof/>
          <w:lang w:val="en-US"/>
        </w:rPr>
        <w:t>[6]</w:t>
      </w:r>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r w:rsidR="007262D2">
        <w:rPr>
          <w:noProof/>
          <w:lang w:val="en-US"/>
        </w:rPr>
        <w:t>[8]</w:t>
      </w:r>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r w:rsidR="007262D2">
        <w:rPr>
          <w:noProof/>
          <w:lang w:val="en-US"/>
        </w:rPr>
        <w:t>[6]</w:t>
      </w:r>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739C6FFE"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352037">
        <w:rPr>
          <w:lang w:val="en-US"/>
        </w:rPr>
        <w:t xml:space="preserve"> of L</w:t>
      </w:r>
      <w:r w:rsidR="001302F4">
        <w:rPr>
          <w:lang w:val="en-US"/>
        </w:rPr>
        <w:t>T</w:t>
      </w:r>
      <w:r w:rsidR="00352037">
        <w:rPr>
          <w:lang w:val="en-US"/>
        </w:rPr>
        <w:t>C</w:t>
      </w:r>
      <w:r w:rsidR="001302F4">
        <w:rPr>
          <w:lang w:val="en-US"/>
        </w:rPr>
        <w:t xml:space="preserve">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r w:rsidR="000B0485">
        <w:rPr>
          <w:noProof/>
          <w:lang w:val="en-US"/>
        </w:rPr>
        <w:t>[2,4]</w:t>
      </w:r>
      <w:r w:rsidR="006852EF" w:rsidRPr="006A56FF">
        <w:rPr>
          <w:lang w:val="en-US"/>
        </w:rPr>
        <w:t xml:space="preserve"> </w:t>
      </w:r>
      <w:ins w:id="45" w:author="Claus Wendt" w:date="2020-09-14T15:50:00Z">
        <w:r w:rsidR="008E31EC">
          <w:rPr>
            <w:lang w:val="en-US"/>
          </w:rPr>
          <w:t xml:space="preserve">might </w:t>
        </w:r>
      </w:ins>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27FCE6B7"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sidR="007262D2">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 xml:space="preserve">e provide an updated </w:t>
      </w:r>
      <w:del w:id="46" w:author="Mareike Ariaans" w:date="2020-09-14T13:09:00Z">
        <w:r w:rsidR="00F557A8" w:rsidRPr="006A56FF" w:rsidDel="00594BB1">
          <w:rPr>
            <w:lang w:val="en-US"/>
          </w:rPr>
          <w:delText xml:space="preserve">and flexible </w:delText>
        </w:r>
      </w:del>
      <w:r w:rsidR="00F557A8" w:rsidRPr="006A56FF">
        <w:rPr>
          <w:lang w:val="en-US"/>
        </w:rPr>
        <w:t>LTC typology</w:t>
      </w:r>
      <w:del w:id="47" w:author="Mareike Ariaans" w:date="2020-09-14T13:09:00Z">
        <w:r w:rsidR="00F557A8" w:rsidRPr="006A56FF" w:rsidDel="00594BB1">
          <w:rPr>
            <w:lang w:val="en-US"/>
          </w:rPr>
          <w:delText xml:space="preserve">. </w:delText>
        </w:r>
        <w:commentRangeStart w:id="48"/>
        <w:commentRangeStart w:id="49"/>
        <w:r w:rsidR="00B728ED" w:rsidRPr="00DD5700" w:rsidDel="00594BB1">
          <w:rPr>
            <w:lang w:val="en-US"/>
          </w:rPr>
          <w:delText>Updated</w:delText>
        </w:r>
        <w:commentRangeEnd w:id="48"/>
        <w:r w:rsidR="00DD5700" w:rsidDel="00594BB1">
          <w:rPr>
            <w:rStyle w:val="Kommentarzeichen"/>
          </w:rPr>
          <w:commentReference w:id="48"/>
        </w:r>
      </w:del>
      <w:commentRangeEnd w:id="49"/>
      <w:r w:rsidR="00594BB1">
        <w:rPr>
          <w:rStyle w:val="Kommentarzeichen"/>
        </w:rPr>
        <w:commentReference w:id="49"/>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r w:rsidR="007262D2">
        <w:rPr>
          <w:lang w:val="en-US"/>
        </w:rPr>
        <w:t>[6–8]</w:t>
      </w:r>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r w:rsidR="00B263BA">
        <w:rPr>
          <w:lang w:val="en-US"/>
        </w:rPr>
        <w:t>Kraus et al.</w:t>
      </w:r>
      <w:r w:rsidR="00DF05EA" w:rsidRPr="006A56FF">
        <w:rPr>
          <w:lang w:val="en-US"/>
        </w:rPr>
        <w:t xml:space="preserve"> </w:t>
      </w:r>
      <w:r w:rsidR="007262D2">
        <w:rPr>
          <w:lang w:val="en-US"/>
        </w:rPr>
        <w:t>[9]</w:t>
      </w:r>
      <w:r w:rsidR="00DF05EA" w:rsidRPr="006A56FF">
        <w:rPr>
          <w:lang w:val="en-US"/>
        </w:rPr>
        <w:t>.</w:t>
      </w:r>
      <w:r w:rsidR="00B70268">
        <w:rPr>
          <w:lang w:val="en-US"/>
        </w:rPr>
        <w:t xml:space="preserve"> </w:t>
      </w:r>
      <w:r w:rsidR="009931AA">
        <w:rPr>
          <w:lang w:val="en-US"/>
        </w:rPr>
        <w:t>Compared to</w:t>
      </w:r>
      <w:r w:rsidR="00E57915">
        <w:rPr>
          <w:lang w:val="en-US"/>
        </w:rPr>
        <w:t xml:space="preserve"> </w:t>
      </w:r>
      <w:r w:rsidR="00B263BA">
        <w:rPr>
          <w:noProof/>
          <w:lang w:val="en-US"/>
        </w:rPr>
        <w:t>Kraus et al.</w:t>
      </w:r>
      <w:r w:rsidR="00E57915">
        <w:rPr>
          <w:lang w:val="en-US"/>
        </w:rPr>
        <w:t xml:space="preserve"> </w:t>
      </w:r>
      <w:r w:rsidR="007262D2">
        <w:rPr>
          <w:noProof/>
          <w:lang w:val="en-US"/>
        </w:rPr>
        <w:t>[9]</w:t>
      </w:r>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t>
      </w:r>
      <w:r w:rsidR="00864AD0">
        <w:rPr>
          <w:lang w:val="en-US"/>
        </w:rPr>
        <w:lastRenderedPageBreak/>
        <w:t xml:space="preserve">weakly related. Other studies </w:t>
      </w:r>
      <w:r w:rsidR="00E57915">
        <w:rPr>
          <w:lang w:val="en-US"/>
        </w:rPr>
        <w:t>could make use of the six</w:t>
      </w:r>
      <w:r w:rsidR="005A2B52">
        <w:rPr>
          <w:lang w:val="en-US"/>
        </w:rPr>
        <w:t>-cluster typology</w:t>
      </w:r>
      <w:r w:rsidR="00864AD0">
        <w:rPr>
          <w:lang w:val="en-US"/>
        </w:rPr>
        <w:t xml:space="preserve"> proposed in our 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73A5AA8E"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w:t>
      </w:r>
      <w:r w:rsidR="00594BB1">
        <w:rPr>
          <w:lang w:val="en-US"/>
        </w:rPr>
        <w:t xml:space="preserve">their </w:t>
      </w:r>
      <w:r w:rsidR="00F67DFE" w:rsidRPr="00BE6DC1">
        <w:rPr>
          <w:lang w:val="en-US"/>
        </w:rPr>
        <w:t xml:space="preserve">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r w:rsidR="007262D2" w:rsidRPr="00BE6DC1">
        <w:rPr>
          <w:noProof/>
          <w:lang w:val="en-US"/>
        </w:rPr>
        <w:t>[6,8,24]</w:t>
      </w:r>
      <w:r w:rsidR="00F67DFE" w:rsidRPr="00BE6DC1">
        <w:rPr>
          <w:lang w:val="en-US"/>
        </w:rPr>
        <w:t xml:space="preserve"> or Eastern European t</w:t>
      </w:r>
      <w:r w:rsidR="00F67DFE">
        <w:rPr>
          <w:lang w:val="en-US"/>
        </w:rPr>
        <w:t>ype</w:t>
      </w:r>
      <w:r w:rsidR="005B3E96">
        <w:rPr>
          <w:lang w:val="en-US"/>
        </w:rPr>
        <w:t xml:space="preserve"> </w:t>
      </w:r>
      <w:r w:rsidR="007262D2">
        <w:rPr>
          <w:noProof/>
          <w:lang w:val="en-US"/>
        </w:rPr>
        <w:t>[6]</w:t>
      </w:r>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r w:rsidR="007262D2">
        <w:rPr>
          <w:noProof/>
          <w:lang w:val="en-US"/>
        </w:rPr>
        <w:t>[8]</w:t>
      </w:r>
      <w:r w:rsidR="003358D3">
        <w:rPr>
          <w:lang w:val="en-US"/>
        </w:rPr>
        <w:t>. In LTC</w:t>
      </w:r>
      <w:ins w:id="50" w:author="Claus Wendt" w:date="2020-09-14T15:54:00Z">
        <w:r w:rsidR="00E606ED">
          <w:rPr>
            <w:lang w:val="en-US"/>
          </w:rPr>
          <w:t>,</w:t>
        </w:r>
      </w:ins>
      <w:r w:rsidR="003358D3">
        <w:rPr>
          <w:lang w:val="en-US"/>
        </w:rPr>
        <w:t xml:space="preserve"> only few countries adopted social insurance (Germany, the Netherlands,</w:t>
      </w:r>
      <w:r w:rsidR="00BE705A">
        <w:rPr>
          <w:lang w:val="en-US"/>
        </w:rPr>
        <w:t xml:space="preserve"> </w:t>
      </w:r>
      <w:r w:rsidR="00BE705A">
        <w:rPr>
          <w:lang w:val="en-US"/>
        </w:rPr>
        <w:lastRenderedPageBreak/>
        <w:t>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system types. Hence, how LTC is financed </w:t>
      </w:r>
      <w:r w:rsidR="00F8641C">
        <w:rPr>
          <w:lang w:val="en-US"/>
        </w:rPr>
        <w:t>does not seem</w:t>
      </w:r>
      <w:r w:rsidR="006C0A53">
        <w:rPr>
          <w:lang w:val="en-US"/>
        </w:rPr>
        <w:t xml:space="preserve"> to influence other dimensions of the LTC system.</w:t>
      </w:r>
    </w:p>
    <w:p w14:paraId="629999E3" w14:textId="358D0777"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r w:rsidR="007262D2">
        <w:rPr>
          <w:lang w:val="en-US"/>
        </w:rPr>
        <w:t>[46]</w:t>
      </w:r>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r w:rsidR="007262D2">
        <w:rPr>
          <w:lang w:val="en-US"/>
        </w:rPr>
        <w:t>[47]</w:t>
      </w:r>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r w:rsidR="007262D2">
        <w:rPr>
          <w:lang w:val="en-US"/>
        </w:rPr>
        <w:t>[1,30]</w:t>
      </w:r>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r w:rsidR="007262D2">
        <w:rPr>
          <w:noProof/>
          <w:lang w:val="en-US"/>
        </w:rPr>
        <w:t>[28]</w:t>
      </w:r>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w:t>
      </w:r>
      <w:del w:id="51" w:author="Claus Wendt" w:date="2020-09-14T15:55:00Z">
        <w:r w:rsidR="00942DE4" w:rsidDel="00E606ED">
          <w:rPr>
            <w:lang w:val="en-US"/>
          </w:rPr>
          <w:delText xml:space="preserve">better </w:delText>
        </w:r>
      </w:del>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r w:rsidR="007262D2">
        <w:rPr>
          <w:lang w:val="en-US"/>
        </w:rPr>
        <w:t>[28,30]</w:t>
      </w:r>
      <w:r w:rsidR="000E5EEF" w:rsidRPr="006A56FF">
        <w:rPr>
          <w:lang w:val="en-US"/>
        </w:rPr>
        <w:t>.</w:t>
      </w:r>
    </w:p>
    <w:p w14:paraId="04FB45A2" w14:textId="7E64400F"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w:t>
      </w:r>
      <w:ins w:id="52" w:author="Claus Wendt" w:date="2020-09-14T15:56:00Z">
        <w:r w:rsidR="00E606ED">
          <w:rPr>
            <w:lang w:val="en-US"/>
          </w:rPr>
          <w:t>e</w:t>
        </w:r>
      </w:ins>
      <w:r w:rsidR="00D51A58" w:rsidRPr="00D51A58">
        <w:rPr>
          <w:lang w:val="en-US"/>
        </w:rPr>
        <w:t>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p w14:paraId="593C73C9" w14:textId="508EF31B" w:rsidR="000B0485" w:rsidRDefault="001853EC" w:rsidP="000B0485">
      <w:pPr>
        <w:pStyle w:val="CitaviBibliographyEntry"/>
        <w:rPr>
          <w:lang w:val="en-US"/>
        </w:rPr>
      </w:pPr>
      <w:bookmarkStart w:id="53" w:name="_CTVBIBLIOGRAPHY1"/>
      <w:bookmarkEnd w:id="53"/>
      <w:r>
        <w:rPr>
          <w:lang w:val="en-US"/>
        </w:rPr>
        <w:t xml:space="preserve"> </w:t>
      </w:r>
      <w:r w:rsidR="000B0485">
        <w:rPr>
          <w:lang w:val="en-US"/>
        </w:rPr>
        <w:t>[1]</w:t>
      </w:r>
      <w:r w:rsidR="000B0485">
        <w:rPr>
          <w:lang w:val="en-US"/>
        </w:rPr>
        <w:tab/>
      </w:r>
      <w:bookmarkStart w:id="54" w:name="_CTVL0010b6a142e90234bc18156f4e7b2566369"/>
      <w:r w:rsidR="000B0485">
        <w:rPr>
          <w:lang w:val="en-US"/>
        </w:rPr>
        <w:t>Colombo F, Llena-Nozal A, Mercier J, Tjadens F. Help wanted?: Providing and paying for long-term care. Paris: OECD; 2011.</w:t>
      </w:r>
    </w:p>
    <w:bookmarkEnd w:id="54"/>
    <w:p w14:paraId="16E72ABB" w14:textId="77777777" w:rsidR="000B0485" w:rsidRDefault="000B0485" w:rsidP="000B0485">
      <w:pPr>
        <w:pStyle w:val="CitaviBibliographyEntry"/>
        <w:rPr>
          <w:lang w:val="en-US"/>
        </w:rPr>
      </w:pPr>
      <w:r>
        <w:rPr>
          <w:lang w:val="en-US"/>
        </w:rPr>
        <w:t>[2]</w:t>
      </w:r>
      <w:r>
        <w:rPr>
          <w:lang w:val="en-US"/>
        </w:rPr>
        <w:tab/>
      </w:r>
      <w:bookmarkStart w:id="55" w:name="_CTVL0014fb1e12993c0486bb38a312102fa0b95"/>
      <w:r>
        <w:rPr>
          <w:lang w:val="en-US"/>
        </w:rPr>
        <w:t>Ranci C, Pavolini E (eds.). Reforms in Long-Term Care Policies in Europe: Investigating Institutional Change and Social Impacts. New York, NY: Springer; 2013.</w:t>
      </w:r>
    </w:p>
    <w:bookmarkEnd w:id="55"/>
    <w:p w14:paraId="1C9E5DD4" w14:textId="77777777" w:rsidR="000B0485" w:rsidRDefault="000B0485" w:rsidP="000B0485">
      <w:pPr>
        <w:pStyle w:val="CitaviBibliographyEntry"/>
        <w:rPr>
          <w:lang w:val="en-US"/>
        </w:rPr>
      </w:pPr>
      <w:r>
        <w:rPr>
          <w:lang w:val="en-US"/>
        </w:rPr>
        <w:t>[3]</w:t>
      </w:r>
      <w:r>
        <w:rPr>
          <w:lang w:val="en-US"/>
        </w:rPr>
        <w:tab/>
      </w:r>
      <w:bookmarkStart w:id="56" w:name="_CTVL001ffb96f5d318a4de298a39e8f0bd5fa6a"/>
      <w:r>
        <w:rPr>
          <w:lang w:val="en-US"/>
        </w:rPr>
        <w:t>OECD, European Commission. A Good Life in Old Age? OECD Publishing; 2013.</w:t>
      </w:r>
    </w:p>
    <w:bookmarkEnd w:id="56"/>
    <w:p w14:paraId="43966F28" w14:textId="5F975BE1" w:rsidR="000B0485" w:rsidRDefault="000B0485" w:rsidP="000B0485">
      <w:pPr>
        <w:pStyle w:val="CitaviBibliographyEntry"/>
        <w:rPr>
          <w:lang w:val="en-US"/>
        </w:rPr>
      </w:pPr>
      <w:r>
        <w:rPr>
          <w:lang w:val="en-US"/>
        </w:rPr>
        <w:lastRenderedPageBreak/>
        <w:t>[4]</w:t>
      </w:r>
      <w:r>
        <w:rPr>
          <w:lang w:val="en-US"/>
        </w:rPr>
        <w:tab/>
      </w:r>
      <w:bookmarkStart w:id="57" w:name="_CTVL0013deb4cb5e8224491a572d4026b6a1358"/>
      <w:r>
        <w:rPr>
          <w:lang w:val="en-US"/>
        </w:rPr>
        <w:t xml:space="preserve">Farris SR, Marchetti S. From the Commodification to the Corporatization of Care: European Perspectives and Debates. Social Politics: International Studies in Gender, State &amp; Society 2017;24(2):109–31. </w:t>
      </w:r>
      <w:r w:rsidR="004C20E3">
        <w:fldChar w:fldCharType="begin"/>
      </w:r>
      <w:r w:rsidR="004C20E3" w:rsidRPr="004C20E3">
        <w:rPr>
          <w:lang w:val="en-US"/>
          <w:rPrChange w:id="58" w:author="Mareike Ariaans" w:date="2020-09-14T16:03:00Z">
            <w:rPr/>
          </w:rPrChange>
        </w:rPr>
        <w:instrText xml:space="preserve"> HYPERLINK "https://doi.org/10.1093/sp/jxx003" </w:instrText>
      </w:r>
      <w:r w:rsidR="004C20E3">
        <w:fldChar w:fldCharType="separate"/>
      </w:r>
      <w:r w:rsidR="00D8095D" w:rsidRPr="00AD7CB5">
        <w:rPr>
          <w:rStyle w:val="Hyperlink"/>
          <w:lang w:val="en-US"/>
        </w:rPr>
        <w:t>https://doi.org/10.1093/sp/jxx003</w:t>
      </w:r>
      <w:r w:rsidR="004C20E3">
        <w:rPr>
          <w:rStyle w:val="Hyperlink"/>
          <w:lang w:val="en-US"/>
        </w:rPr>
        <w:fldChar w:fldCharType="end"/>
      </w:r>
      <w:r>
        <w:rPr>
          <w:lang w:val="en-US"/>
        </w:rPr>
        <w:t>.</w:t>
      </w:r>
    </w:p>
    <w:bookmarkEnd w:id="57"/>
    <w:p w14:paraId="64F1D66B" w14:textId="50D167B6" w:rsidR="000B0485" w:rsidRDefault="000B0485" w:rsidP="000B0485">
      <w:pPr>
        <w:pStyle w:val="CitaviBibliographyEntry"/>
        <w:rPr>
          <w:lang w:val="en-US"/>
        </w:rPr>
      </w:pPr>
      <w:r>
        <w:rPr>
          <w:lang w:val="en-US"/>
        </w:rPr>
        <w:t>[5]</w:t>
      </w:r>
      <w:r>
        <w:rPr>
          <w:lang w:val="en-US"/>
        </w:rPr>
        <w:tab/>
      </w:r>
      <w:bookmarkStart w:id="59" w:name="_CTVL00103efbb5656b9476aa5f278c064126856"/>
      <w:r>
        <w:rPr>
          <w:lang w:val="en-US"/>
        </w:rPr>
        <w:t xml:space="preserve">Ungerson C. Social Politics and the Commodification of Care. Social Politics: International Studies in Gender, State &amp; Society 1997;4(3):362–81. </w:t>
      </w:r>
      <w:r w:rsidR="004C20E3">
        <w:fldChar w:fldCharType="begin"/>
      </w:r>
      <w:r w:rsidR="004C20E3" w:rsidRPr="004C20E3">
        <w:rPr>
          <w:lang w:val="en-US"/>
          <w:rPrChange w:id="60" w:author="Mareike Ariaans" w:date="2020-09-14T16:03:00Z">
            <w:rPr/>
          </w:rPrChange>
        </w:rPr>
        <w:instrText xml:space="preserve"> HYPERLINK "https://doi.org/10.1093/sp/4.3.362" </w:instrText>
      </w:r>
      <w:r w:rsidR="004C20E3">
        <w:fldChar w:fldCharType="separate"/>
      </w:r>
      <w:r w:rsidR="00D8095D" w:rsidRPr="00AD7CB5">
        <w:rPr>
          <w:rStyle w:val="Hyperlink"/>
          <w:lang w:val="en-US"/>
        </w:rPr>
        <w:t>https://doi.org/10.1093/sp/4.3.362</w:t>
      </w:r>
      <w:r w:rsidR="004C20E3">
        <w:rPr>
          <w:rStyle w:val="Hyperlink"/>
          <w:lang w:val="en-US"/>
        </w:rPr>
        <w:fldChar w:fldCharType="end"/>
      </w:r>
      <w:r>
        <w:rPr>
          <w:lang w:val="en-US"/>
        </w:rPr>
        <w:t>.</w:t>
      </w:r>
    </w:p>
    <w:bookmarkEnd w:id="59"/>
    <w:p w14:paraId="20E69D1C" w14:textId="319AE867" w:rsidR="000B0485" w:rsidRDefault="000B0485" w:rsidP="000B0485">
      <w:pPr>
        <w:pStyle w:val="CitaviBibliographyEntry"/>
        <w:rPr>
          <w:lang w:val="en-US"/>
        </w:rPr>
      </w:pPr>
      <w:r>
        <w:rPr>
          <w:lang w:val="en-US"/>
        </w:rPr>
        <w:t>[6]</w:t>
      </w:r>
      <w:r>
        <w:rPr>
          <w:lang w:val="en-US"/>
        </w:rPr>
        <w:tab/>
      </w:r>
      <w:bookmarkStart w:id="61" w:name="_CTVL001fd3ac2a6731141c3b7b2698947518579"/>
      <w:r>
        <w:rPr>
          <w:lang w:val="en-US"/>
        </w:rPr>
        <w:t xml:space="preserve">Damiani G, Farelli V, Anselmi A, Sicuro L, Solipaca A, Burgio A et al. Patterns of Long Term Care in 29 European countries: evidence from an exploratory study. BMC Health Serv Res 2011;11:316. </w:t>
      </w:r>
      <w:r w:rsidR="004C20E3">
        <w:fldChar w:fldCharType="begin"/>
      </w:r>
      <w:r w:rsidR="004C20E3" w:rsidRPr="004C20E3">
        <w:rPr>
          <w:lang w:val="en-US"/>
          <w:rPrChange w:id="62" w:author="Mareike Ariaans" w:date="2020-09-14T16:03:00Z">
            <w:rPr/>
          </w:rPrChange>
        </w:rPr>
        <w:instrText xml:space="preserve"> HYPERLINK "https://doi.org/10.1186/1472-6963-11-316" </w:instrText>
      </w:r>
      <w:r w:rsidR="004C20E3">
        <w:fldChar w:fldCharType="separate"/>
      </w:r>
      <w:r w:rsidR="00D8095D" w:rsidRPr="00AD7CB5">
        <w:rPr>
          <w:rStyle w:val="Hyperlink"/>
          <w:lang w:val="en-US"/>
        </w:rPr>
        <w:t>https://doi.org/10.1186/1472-6963-11-316</w:t>
      </w:r>
      <w:r w:rsidR="004C20E3">
        <w:rPr>
          <w:rStyle w:val="Hyperlink"/>
          <w:lang w:val="en-US"/>
        </w:rPr>
        <w:fldChar w:fldCharType="end"/>
      </w:r>
      <w:r>
        <w:rPr>
          <w:lang w:val="en-US"/>
        </w:rPr>
        <w:t>.</w:t>
      </w:r>
    </w:p>
    <w:bookmarkEnd w:id="61"/>
    <w:p w14:paraId="4AF62C5D" w14:textId="719148F1" w:rsidR="000B0485" w:rsidRDefault="000B0485" w:rsidP="000B0485">
      <w:pPr>
        <w:pStyle w:val="CitaviBibliographyEntry"/>
        <w:rPr>
          <w:lang w:val="en-US"/>
        </w:rPr>
      </w:pPr>
      <w:r>
        <w:rPr>
          <w:lang w:val="en-US"/>
        </w:rPr>
        <w:t>[7]</w:t>
      </w:r>
      <w:r>
        <w:rPr>
          <w:lang w:val="en-US"/>
        </w:rPr>
        <w:tab/>
      </w:r>
      <w:bookmarkStart w:id="63" w:name="_CTVL001373c94ccf3c24a1ebfb425e778bd7fad"/>
      <w:r>
        <w:rPr>
          <w:lang w:val="en-US"/>
        </w:rPr>
        <w:t xml:space="preserve">Halásková R, Bednář P, Halásková M. Forms of Providing and Financing Long-Term Care in OECD Countries. Review of Economic Perspectives 2017;17(2):159–78. </w:t>
      </w:r>
      <w:r w:rsidR="004C20E3">
        <w:fldChar w:fldCharType="begin"/>
      </w:r>
      <w:r w:rsidR="004C20E3" w:rsidRPr="004C20E3">
        <w:rPr>
          <w:lang w:val="en-US"/>
          <w:rPrChange w:id="64" w:author="Mareike Ariaans" w:date="2020-09-14T16:03:00Z">
            <w:rPr/>
          </w:rPrChange>
        </w:rPr>
        <w:instrText xml:space="preserve"> HYPERLINK "https://doi.org/10.1515/revecp-2017-0008" </w:instrText>
      </w:r>
      <w:r w:rsidR="004C20E3">
        <w:fldChar w:fldCharType="separate"/>
      </w:r>
      <w:r w:rsidR="00D8095D" w:rsidRPr="00AD7CB5">
        <w:rPr>
          <w:rStyle w:val="Hyperlink"/>
          <w:lang w:val="en-US"/>
        </w:rPr>
        <w:t>https://doi.org/10.1515/revecp-2017-0008</w:t>
      </w:r>
      <w:r w:rsidR="004C20E3">
        <w:rPr>
          <w:rStyle w:val="Hyperlink"/>
          <w:lang w:val="en-US"/>
        </w:rPr>
        <w:fldChar w:fldCharType="end"/>
      </w:r>
      <w:r>
        <w:rPr>
          <w:lang w:val="en-US"/>
        </w:rPr>
        <w:t>.</w:t>
      </w:r>
    </w:p>
    <w:bookmarkEnd w:id="63"/>
    <w:p w14:paraId="19DD3B8B" w14:textId="77777777" w:rsidR="000B0485" w:rsidRDefault="000B0485" w:rsidP="000B0485">
      <w:pPr>
        <w:pStyle w:val="CitaviBibliographyEntry"/>
        <w:rPr>
          <w:lang w:val="en-US"/>
        </w:rPr>
      </w:pPr>
      <w:r>
        <w:rPr>
          <w:lang w:val="en-US"/>
        </w:rPr>
        <w:t>[8]</w:t>
      </w:r>
      <w:r>
        <w:rPr>
          <w:lang w:val="en-US"/>
        </w:rPr>
        <w:tab/>
      </w:r>
      <w:bookmarkStart w:id="65"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65"/>
    <w:p w14:paraId="31E34138" w14:textId="77777777" w:rsidR="000B0485" w:rsidRDefault="000B0485" w:rsidP="000B0485">
      <w:pPr>
        <w:pStyle w:val="CitaviBibliographyEntry"/>
        <w:rPr>
          <w:lang w:val="en-US"/>
        </w:rPr>
      </w:pPr>
      <w:r>
        <w:rPr>
          <w:lang w:val="en-US"/>
        </w:rPr>
        <w:t>[9]</w:t>
      </w:r>
      <w:r>
        <w:rPr>
          <w:lang w:val="en-US"/>
        </w:rPr>
        <w:tab/>
      </w:r>
      <w:bookmarkStart w:id="66" w:name="_CTVL0014a831c3476a74e2b9956ea11f6651680"/>
      <w:r>
        <w:rPr>
          <w:lang w:val="en-US"/>
        </w:rPr>
        <w:t>Kraus M, Riedel M, Mot ES, Willemé P, Röhrling G. A typology of long-term care systems in Europe. Brussels: ENEPRI; 2010.</w:t>
      </w:r>
    </w:p>
    <w:bookmarkEnd w:id="66"/>
    <w:p w14:paraId="2C7F0ED8" w14:textId="3A0F7D1F" w:rsidR="000B0485" w:rsidRDefault="000B0485" w:rsidP="000B0485">
      <w:pPr>
        <w:pStyle w:val="CitaviBibliographyEntry"/>
        <w:rPr>
          <w:lang w:val="en-US"/>
        </w:rPr>
      </w:pPr>
      <w:r>
        <w:rPr>
          <w:lang w:val="en-US"/>
        </w:rPr>
        <w:t>[10]</w:t>
      </w:r>
      <w:r>
        <w:rPr>
          <w:lang w:val="en-US"/>
        </w:rPr>
        <w:tab/>
      </w:r>
      <w:bookmarkStart w:id="67" w:name="_CTVL001ba251d514c9d4bae9495b7c6c02444ab"/>
      <w:r>
        <w:rPr>
          <w:lang w:val="en-US"/>
        </w:rPr>
        <w:t xml:space="preserve">Reibling N, Ariaans M, Wendt C. Worlds of Healthcare: A Healthcare System Typology of OECD Countries. Health Policy 2019;123(7):611–20. </w:t>
      </w:r>
      <w:r w:rsidR="004C20E3">
        <w:fldChar w:fldCharType="begin"/>
      </w:r>
      <w:r w:rsidR="004C20E3" w:rsidRPr="004C20E3">
        <w:rPr>
          <w:lang w:val="en-US"/>
          <w:rPrChange w:id="68" w:author="Mareike Ariaans" w:date="2020-09-14T16:03:00Z">
            <w:rPr/>
          </w:rPrChange>
        </w:rPr>
        <w:instrText xml:space="preserve"> HYPERLINK "https://doi.org/10.1016/j.healthpol.2019.05.001" </w:instrText>
      </w:r>
      <w:r w:rsidR="004C20E3">
        <w:fldChar w:fldCharType="separate"/>
      </w:r>
      <w:r w:rsidR="00D8095D" w:rsidRPr="00AD7CB5">
        <w:rPr>
          <w:rStyle w:val="Hyperlink"/>
          <w:lang w:val="en-US"/>
        </w:rPr>
        <w:t>https://doi.org/10.1016/j.healthpol.2019.05.001</w:t>
      </w:r>
      <w:r w:rsidR="004C20E3">
        <w:rPr>
          <w:rStyle w:val="Hyperlink"/>
          <w:lang w:val="en-US"/>
        </w:rPr>
        <w:fldChar w:fldCharType="end"/>
      </w:r>
      <w:r>
        <w:rPr>
          <w:lang w:val="en-US"/>
        </w:rPr>
        <w:t>.</w:t>
      </w:r>
    </w:p>
    <w:bookmarkEnd w:id="67"/>
    <w:p w14:paraId="5C5FE30C" w14:textId="77777777" w:rsidR="000B0485" w:rsidRDefault="000B0485" w:rsidP="000B0485">
      <w:pPr>
        <w:pStyle w:val="CitaviBibliographyEntry"/>
        <w:rPr>
          <w:lang w:val="en-US"/>
        </w:rPr>
      </w:pPr>
      <w:r>
        <w:rPr>
          <w:lang w:val="en-US"/>
        </w:rPr>
        <w:t>[11]</w:t>
      </w:r>
      <w:r>
        <w:rPr>
          <w:lang w:val="en-US"/>
        </w:rPr>
        <w:tab/>
      </w:r>
      <w:bookmarkStart w:id="69" w:name="_CTVL0010ab61766c6234c81af59c27fe2c9d49d"/>
      <w:r>
        <w:rPr>
          <w:lang w:val="en-US"/>
        </w:rPr>
        <w:t>Esping-Andersen G. The three worlds of welfare capitalism. Princeton, N.J.: Princeton University Press; 1990.</w:t>
      </w:r>
    </w:p>
    <w:bookmarkEnd w:id="69"/>
    <w:p w14:paraId="2D3147B9" w14:textId="72BBF8A1" w:rsidR="000B0485" w:rsidRDefault="000B0485" w:rsidP="000B0485">
      <w:pPr>
        <w:pStyle w:val="CitaviBibliographyEntry"/>
        <w:rPr>
          <w:lang w:val="en-US"/>
        </w:rPr>
      </w:pPr>
      <w:r>
        <w:rPr>
          <w:lang w:val="en-US"/>
        </w:rPr>
        <w:t>[12]</w:t>
      </w:r>
      <w:r>
        <w:rPr>
          <w:lang w:val="en-US"/>
        </w:rPr>
        <w:tab/>
      </w:r>
      <w:bookmarkStart w:id="70" w:name="_CTVL0017c3d120b68894a438ddae60dd66cb8df"/>
      <w:r>
        <w:rPr>
          <w:lang w:val="en-US"/>
        </w:rPr>
        <w:t xml:space="preserve">Ferrera M. The </w:t>
      </w:r>
      <w:r w:rsidR="00D8095D">
        <w:rPr>
          <w:lang w:val="en-US"/>
        </w:rPr>
        <w:t>‘</w:t>
      </w:r>
      <w:r>
        <w:rPr>
          <w:lang w:val="en-US"/>
        </w:rPr>
        <w:t>Southern Model</w:t>
      </w:r>
      <w:r w:rsidR="00D8095D">
        <w:rPr>
          <w:lang w:val="en-US"/>
        </w:rPr>
        <w:t>’</w:t>
      </w:r>
      <w:r>
        <w:rPr>
          <w:lang w:val="en-US"/>
        </w:rPr>
        <w:t xml:space="preserve"> of Welfare in Social Europe. Journal of European Social Policy 1996;6(1):17–37. </w:t>
      </w:r>
      <w:hyperlink r:id="rId17" w:history="1">
        <w:r w:rsidR="00D8095D" w:rsidRPr="00AD7CB5">
          <w:rPr>
            <w:rStyle w:val="Hyperlink"/>
            <w:lang w:val="en-US"/>
          </w:rPr>
          <w:t>https://doi.org/10.1177/095892879600600102</w:t>
        </w:r>
      </w:hyperlink>
      <w:r>
        <w:rPr>
          <w:lang w:val="en-US"/>
        </w:rPr>
        <w:t>.</w:t>
      </w:r>
    </w:p>
    <w:bookmarkEnd w:id="70"/>
    <w:p w14:paraId="7372BD21" w14:textId="77777777" w:rsidR="000B0485" w:rsidRDefault="000B0485" w:rsidP="000B0485">
      <w:pPr>
        <w:pStyle w:val="CitaviBibliographyEntry"/>
        <w:rPr>
          <w:lang w:val="en-US"/>
        </w:rPr>
      </w:pPr>
      <w:r>
        <w:rPr>
          <w:lang w:val="en-US"/>
        </w:rPr>
        <w:t>[13]</w:t>
      </w:r>
      <w:r>
        <w:rPr>
          <w:lang w:val="en-US"/>
        </w:rPr>
        <w:tab/>
      </w:r>
      <w:bookmarkStart w:id="71" w:name="_CTVL0019c83775edfdb449eb0696fce30169fae"/>
      <w:r>
        <w:rPr>
          <w:lang w:val="en-US"/>
        </w:rPr>
        <w:t>Arts W, Gelissen J. Three worlds of welfare capitalism or more?: A state-of-the-art report. Journal of European Social Policy 2002;12(2):137–58.</w:t>
      </w:r>
    </w:p>
    <w:bookmarkEnd w:id="71"/>
    <w:p w14:paraId="0D360333" w14:textId="77777777" w:rsidR="000B0485" w:rsidRDefault="000B0485" w:rsidP="000B0485">
      <w:pPr>
        <w:pStyle w:val="CitaviBibliographyEntry"/>
        <w:rPr>
          <w:lang w:val="en-US"/>
        </w:rPr>
      </w:pPr>
      <w:r>
        <w:rPr>
          <w:lang w:val="en-US"/>
        </w:rPr>
        <w:t>[14]</w:t>
      </w:r>
      <w:r>
        <w:rPr>
          <w:lang w:val="en-US"/>
        </w:rPr>
        <w:tab/>
      </w:r>
      <w:bookmarkStart w:id="72" w:name="_CTVL00134984415fb464e2783512e6c89b0cd6c"/>
      <w:r>
        <w:rPr>
          <w:lang w:val="en-US"/>
        </w:rPr>
        <w:t>Castles FG, Mitchell D. Worlds of Welfare and Families of Nations. In: Castles FG, editor. Families of nations: Patterns of public policy in Western democracies. Aldershot: Ashgate; 1993.</w:t>
      </w:r>
    </w:p>
    <w:bookmarkEnd w:id="72"/>
    <w:p w14:paraId="36D73A98" w14:textId="61051782" w:rsidR="000B0485" w:rsidRDefault="000B0485" w:rsidP="000B0485">
      <w:pPr>
        <w:pStyle w:val="CitaviBibliographyEntry"/>
        <w:rPr>
          <w:lang w:val="en-US"/>
        </w:rPr>
      </w:pPr>
      <w:r>
        <w:rPr>
          <w:lang w:val="en-US"/>
        </w:rPr>
        <w:t>[15]</w:t>
      </w:r>
      <w:r>
        <w:rPr>
          <w:lang w:val="en-US"/>
        </w:rPr>
        <w:tab/>
      </w:r>
      <w:bookmarkStart w:id="73" w:name="_CTVL001c4d18bc7cbb84effbca47358d0ec4f5f"/>
      <w:r>
        <w:rPr>
          <w:lang w:val="en-US"/>
        </w:rPr>
        <w:t xml:space="preserve">Rostgaard T. Caring for Children and Older People in Europe - A Comparison of European Policies and Practice. Policy Studies 2002;23(1):51–68. </w:t>
      </w:r>
      <w:r w:rsidR="004C20E3">
        <w:fldChar w:fldCharType="begin"/>
      </w:r>
      <w:r w:rsidR="004C20E3" w:rsidRPr="004C20E3">
        <w:rPr>
          <w:lang w:val="en-US"/>
          <w:rPrChange w:id="74" w:author="Mareike Ariaans" w:date="2020-09-14T16:03:00Z">
            <w:rPr/>
          </w:rPrChange>
        </w:rPr>
        <w:instrText xml:space="preserve"> HYPERLINK "https://doi.org/10.1080/0144287022000000082" </w:instrText>
      </w:r>
      <w:r w:rsidR="004C20E3">
        <w:fldChar w:fldCharType="separate"/>
      </w:r>
      <w:r w:rsidR="00D8095D" w:rsidRPr="00AD7CB5">
        <w:rPr>
          <w:rStyle w:val="Hyperlink"/>
          <w:lang w:val="en-US"/>
        </w:rPr>
        <w:t>https://doi.org/10.1080/0144287022000000082</w:t>
      </w:r>
      <w:r w:rsidR="004C20E3">
        <w:rPr>
          <w:rStyle w:val="Hyperlink"/>
          <w:lang w:val="en-US"/>
        </w:rPr>
        <w:fldChar w:fldCharType="end"/>
      </w:r>
      <w:r>
        <w:rPr>
          <w:lang w:val="en-US"/>
        </w:rPr>
        <w:t>.</w:t>
      </w:r>
    </w:p>
    <w:bookmarkEnd w:id="73"/>
    <w:p w14:paraId="3C182E39" w14:textId="2A5BA38B" w:rsidR="000B0485" w:rsidRDefault="000B0485" w:rsidP="000B0485">
      <w:pPr>
        <w:pStyle w:val="CitaviBibliographyEntry"/>
        <w:rPr>
          <w:lang w:val="en-US"/>
        </w:rPr>
      </w:pPr>
      <w:r>
        <w:rPr>
          <w:lang w:val="en-US"/>
        </w:rPr>
        <w:t>[16]</w:t>
      </w:r>
      <w:r>
        <w:rPr>
          <w:lang w:val="en-US"/>
        </w:rPr>
        <w:tab/>
      </w:r>
      <w:bookmarkStart w:id="75" w:name="_CTVL001ab516b2141194d84a0d50dcc11af4e93"/>
      <w:r>
        <w:rPr>
          <w:lang w:val="en-US"/>
        </w:rPr>
        <w:t xml:space="preserve">Wendt C. Changing Healthcare System Types. Social Policy &amp; Administration 2014;48(7):864–82. </w:t>
      </w:r>
      <w:r w:rsidR="004C20E3">
        <w:fldChar w:fldCharType="begin"/>
      </w:r>
      <w:r w:rsidR="004C20E3" w:rsidRPr="004C20E3">
        <w:rPr>
          <w:lang w:val="en-US"/>
          <w:rPrChange w:id="76" w:author="Mareike Ariaans" w:date="2020-09-14T16:03:00Z">
            <w:rPr/>
          </w:rPrChange>
        </w:rPr>
        <w:instrText xml:space="preserve"> HYPERLINK "https://doi.org/10.1111/spol.12061" </w:instrText>
      </w:r>
      <w:r w:rsidR="004C20E3">
        <w:fldChar w:fldCharType="separate"/>
      </w:r>
      <w:r w:rsidR="00D8095D" w:rsidRPr="00AD7CB5">
        <w:rPr>
          <w:rStyle w:val="Hyperlink"/>
          <w:lang w:val="en-US"/>
        </w:rPr>
        <w:t>https://doi.org/10.1111/spol.12061</w:t>
      </w:r>
      <w:r w:rsidR="004C20E3">
        <w:rPr>
          <w:rStyle w:val="Hyperlink"/>
          <w:lang w:val="en-US"/>
        </w:rPr>
        <w:fldChar w:fldCharType="end"/>
      </w:r>
      <w:r>
        <w:rPr>
          <w:lang w:val="en-US"/>
        </w:rPr>
        <w:t>.</w:t>
      </w:r>
    </w:p>
    <w:bookmarkEnd w:id="75"/>
    <w:p w14:paraId="16BB8ABA" w14:textId="77777777" w:rsidR="000B0485" w:rsidRDefault="000B0485" w:rsidP="000B0485">
      <w:pPr>
        <w:pStyle w:val="CitaviBibliographyEntry"/>
        <w:rPr>
          <w:lang w:val="en-US"/>
        </w:rPr>
      </w:pPr>
      <w:r>
        <w:rPr>
          <w:lang w:val="en-US"/>
        </w:rPr>
        <w:t>[17]</w:t>
      </w:r>
      <w:r>
        <w:rPr>
          <w:lang w:val="en-US"/>
        </w:rPr>
        <w:tab/>
      </w:r>
      <w:bookmarkStart w:id="77" w:name="_CTVL0018474dca944ff43a3977d89e1f8cbf9bc"/>
      <w:r>
        <w:rPr>
          <w:lang w:val="en-US"/>
        </w:rPr>
        <w:t>Schieber GJ. Financing and delivering health care: A comparative analysis of OECD countries. Paris: OECD; 1987.</w:t>
      </w:r>
    </w:p>
    <w:bookmarkEnd w:id="77"/>
    <w:p w14:paraId="05DFE60D" w14:textId="7E92C108" w:rsidR="000B0485" w:rsidRDefault="000B0485" w:rsidP="000B0485">
      <w:pPr>
        <w:pStyle w:val="CitaviBibliographyEntry"/>
        <w:rPr>
          <w:lang w:val="en-US"/>
        </w:rPr>
      </w:pPr>
      <w:r>
        <w:rPr>
          <w:lang w:val="en-US"/>
        </w:rPr>
        <w:t>[18]</w:t>
      </w:r>
      <w:r>
        <w:rPr>
          <w:lang w:val="en-US"/>
        </w:rPr>
        <w:tab/>
      </w:r>
      <w:bookmarkStart w:id="78" w:name="_CTVL0013d007445ae5a40379b45bf9ea10b8792"/>
      <w:r>
        <w:rPr>
          <w:lang w:val="en-US"/>
        </w:rPr>
        <w:t xml:space="preserve">Böhm K, Schmid A, Götze R, Landwehr C, Rothgang H. Five types of OECD healthcare systems: empirical results of a deductive classification. Health Policy 2013;113(3):258–69. </w:t>
      </w:r>
      <w:r w:rsidR="004C20E3">
        <w:fldChar w:fldCharType="begin"/>
      </w:r>
      <w:r w:rsidR="004C20E3" w:rsidRPr="004C20E3">
        <w:rPr>
          <w:lang w:val="en-US"/>
          <w:rPrChange w:id="79" w:author="Mareike Ariaans" w:date="2020-09-14T16:03:00Z">
            <w:rPr/>
          </w:rPrChange>
        </w:rPr>
        <w:instrText xml:space="preserve"> HYPERLINK "https://doi.org/10.1016/j.healthpol.2013.09.003" </w:instrText>
      </w:r>
      <w:r w:rsidR="004C20E3">
        <w:fldChar w:fldCharType="separate"/>
      </w:r>
      <w:r w:rsidR="00D8095D" w:rsidRPr="00AD7CB5">
        <w:rPr>
          <w:rStyle w:val="Hyperlink"/>
          <w:lang w:val="en-US"/>
        </w:rPr>
        <w:t>https://doi.org/10.1016/j.healthpol.2013.09.003</w:t>
      </w:r>
      <w:r w:rsidR="004C20E3">
        <w:rPr>
          <w:rStyle w:val="Hyperlink"/>
          <w:lang w:val="en-US"/>
        </w:rPr>
        <w:fldChar w:fldCharType="end"/>
      </w:r>
      <w:r>
        <w:rPr>
          <w:lang w:val="en-US"/>
        </w:rPr>
        <w:t>.</w:t>
      </w:r>
    </w:p>
    <w:bookmarkEnd w:id="78"/>
    <w:p w14:paraId="1693824A" w14:textId="77777777" w:rsidR="000B0485" w:rsidRDefault="000B0485" w:rsidP="000B0485">
      <w:pPr>
        <w:pStyle w:val="CitaviBibliographyEntry"/>
        <w:rPr>
          <w:lang w:val="en-US"/>
        </w:rPr>
      </w:pPr>
      <w:r>
        <w:rPr>
          <w:lang w:val="en-US"/>
        </w:rPr>
        <w:t>[19]</w:t>
      </w:r>
      <w:r>
        <w:rPr>
          <w:lang w:val="en-US"/>
        </w:rPr>
        <w:tab/>
      </w:r>
      <w:bookmarkStart w:id="80" w:name="_CTVL001d05c2d44cb5e4fe2b3f74ab1c28541ed"/>
      <w:r>
        <w:rPr>
          <w:lang w:val="en-US"/>
        </w:rPr>
        <w:t>Anttonen A, Sipilä J. European Social Care Services: Is it possible to identify models? Journal of European Social Policy 1996;6(2):87–100.</w:t>
      </w:r>
    </w:p>
    <w:bookmarkEnd w:id="80"/>
    <w:p w14:paraId="36867339" w14:textId="23A88E07" w:rsidR="000B0485" w:rsidRDefault="000B0485" w:rsidP="000B0485">
      <w:pPr>
        <w:pStyle w:val="CitaviBibliographyEntry"/>
        <w:rPr>
          <w:lang w:val="en-US"/>
        </w:rPr>
      </w:pPr>
      <w:r>
        <w:rPr>
          <w:lang w:val="en-US"/>
        </w:rPr>
        <w:t>[20]</w:t>
      </w:r>
      <w:r>
        <w:rPr>
          <w:lang w:val="en-US"/>
        </w:rPr>
        <w:tab/>
      </w:r>
      <w:bookmarkStart w:id="81" w:name="_CTVL001e6435ca3dc8443b5a53ecffd8c03ae4d"/>
      <w:r>
        <w:rPr>
          <w:lang w:val="en-US"/>
        </w:rPr>
        <w:t xml:space="preserve">Bettio F, Plantenga J. Comparing Care Regimes in Europe. Feminist Economics 2004;10(1):85–113. </w:t>
      </w:r>
      <w:r w:rsidR="004C20E3">
        <w:fldChar w:fldCharType="begin"/>
      </w:r>
      <w:r w:rsidR="004C20E3" w:rsidRPr="004C20E3">
        <w:rPr>
          <w:lang w:val="en-US"/>
          <w:rPrChange w:id="82" w:author="Mareike Ariaans" w:date="2020-09-14T16:03:00Z">
            <w:rPr/>
          </w:rPrChange>
        </w:rPr>
        <w:instrText xml:space="preserve"> HYPERLINK "https://doi.org/10.1080/1354570042000198245" </w:instrText>
      </w:r>
      <w:r w:rsidR="004C20E3">
        <w:fldChar w:fldCharType="separate"/>
      </w:r>
      <w:r w:rsidR="00D8095D" w:rsidRPr="00AD7CB5">
        <w:rPr>
          <w:rStyle w:val="Hyperlink"/>
          <w:lang w:val="en-US"/>
        </w:rPr>
        <w:t>https://doi.org/10.1080/1354570042000198245</w:t>
      </w:r>
      <w:r w:rsidR="004C20E3">
        <w:rPr>
          <w:rStyle w:val="Hyperlink"/>
          <w:lang w:val="en-US"/>
        </w:rPr>
        <w:fldChar w:fldCharType="end"/>
      </w:r>
      <w:r>
        <w:rPr>
          <w:lang w:val="en-US"/>
        </w:rPr>
        <w:t>.</w:t>
      </w:r>
    </w:p>
    <w:bookmarkEnd w:id="81"/>
    <w:p w14:paraId="2A064B88" w14:textId="77777777" w:rsidR="000B0485" w:rsidRDefault="000B0485" w:rsidP="000B0485">
      <w:pPr>
        <w:pStyle w:val="CitaviBibliographyEntry"/>
        <w:rPr>
          <w:lang w:val="en-US"/>
        </w:rPr>
      </w:pPr>
      <w:r>
        <w:rPr>
          <w:lang w:val="en-US"/>
        </w:rPr>
        <w:t>[21]</w:t>
      </w:r>
      <w:r>
        <w:rPr>
          <w:lang w:val="en-US"/>
        </w:rPr>
        <w:tab/>
      </w:r>
      <w:bookmarkStart w:id="83" w:name="_CTVL0010c10d28edea54957a390cc5df62b8fef"/>
      <w:r>
        <w:rPr>
          <w:lang w:val="en-US"/>
        </w:rPr>
        <w:t>Kautto M. Investing in Services in West European welfare states. Journal of European Social Policy 2002;12(1):53–65.</w:t>
      </w:r>
    </w:p>
    <w:bookmarkEnd w:id="83"/>
    <w:p w14:paraId="66512039" w14:textId="39E7E10E" w:rsidR="000B0485" w:rsidRDefault="000B0485" w:rsidP="000B0485">
      <w:pPr>
        <w:pStyle w:val="CitaviBibliographyEntry"/>
        <w:rPr>
          <w:lang w:val="en-US"/>
        </w:rPr>
      </w:pPr>
      <w:r>
        <w:rPr>
          <w:lang w:val="en-US"/>
        </w:rPr>
        <w:t>[22]</w:t>
      </w:r>
      <w:r>
        <w:rPr>
          <w:lang w:val="en-US"/>
        </w:rPr>
        <w:tab/>
      </w:r>
      <w:bookmarkStart w:id="84" w:name="_CTVL0014201f31f4e42406fb639b4aefaa60020"/>
      <w:r>
        <w:rPr>
          <w:lang w:val="en-US"/>
        </w:rPr>
        <w:t xml:space="preserve">Leitner S. Varieties of familialism: The caring function of the family in comparative perspective. European Societies 2003;5(4):353–75. </w:t>
      </w:r>
      <w:r w:rsidR="004C20E3">
        <w:fldChar w:fldCharType="begin"/>
      </w:r>
      <w:r w:rsidR="004C20E3" w:rsidRPr="004C20E3">
        <w:rPr>
          <w:lang w:val="en-US"/>
          <w:rPrChange w:id="85" w:author="Mareike Ariaans" w:date="2020-09-14T16:03:00Z">
            <w:rPr/>
          </w:rPrChange>
        </w:rPr>
        <w:instrText xml:space="preserve"> HYPERLINK "https://doi.org/10.1080/1461669032000127642" </w:instrText>
      </w:r>
      <w:r w:rsidR="004C20E3">
        <w:fldChar w:fldCharType="separate"/>
      </w:r>
      <w:r w:rsidR="00D8095D" w:rsidRPr="00AD7CB5">
        <w:rPr>
          <w:rStyle w:val="Hyperlink"/>
          <w:lang w:val="en-US"/>
        </w:rPr>
        <w:t>https://doi.org/10.1080/1461669032000127642</w:t>
      </w:r>
      <w:r w:rsidR="004C20E3">
        <w:rPr>
          <w:rStyle w:val="Hyperlink"/>
          <w:lang w:val="en-US"/>
        </w:rPr>
        <w:fldChar w:fldCharType="end"/>
      </w:r>
      <w:r>
        <w:rPr>
          <w:lang w:val="en-US"/>
        </w:rPr>
        <w:t>.</w:t>
      </w:r>
    </w:p>
    <w:bookmarkEnd w:id="84"/>
    <w:p w14:paraId="61240BD0" w14:textId="35F0FEC2" w:rsidR="000B0485" w:rsidRDefault="000B0485" w:rsidP="000B0485">
      <w:pPr>
        <w:pStyle w:val="CitaviBibliographyEntry"/>
        <w:rPr>
          <w:lang w:val="en-US"/>
        </w:rPr>
      </w:pPr>
      <w:r>
        <w:rPr>
          <w:lang w:val="en-US"/>
        </w:rPr>
        <w:lastRenderedPageBreak/>
        <w:t>[23]</w:t>
      </w:r>
      <w:r>
        <w:rPr>
          <w:lang w:val="en-US"/>
        </w:rPr>
        <w:tab/>
      </w:r>
      <w:bookmarkStart w:id="86" w:name="_CTVL001374111b5997247799147bfd63b1f9fef"/>
      <w:r>
        <w:rPr>
          <w:lang w:val="en-US"/>
        </w:rPr>
        <w:t xml:space="preserve">Saraceno C, Keck W. Can we identify intergenerational policy regimes in Europe? European Societies 2010;12(5):675–96. </w:t>
      </w:r>
      <w:r w:rsidR="004C20E3">
        <w:fldChar w:fldCharType="begin"/>
      </w:r>
      <w:r w:rsidR="004C20E3" w:rsidRPr="004C20E3">
        <w:rPr>
          <w:lang w:val="en-US"/>
          <w:rPrChange w:id="87" w:author="Mareike Ariaans" w:date="2020-09-14T16:03:00Z">
            <w:rPr/>
          </w:rPrChange>
        </w:rPr>
        <w:instrText xml:space="preserve"> HYPERLINK "https://doi.org/10.1080/14616696.2010.483006" </w:instrText>
      </w:r>
      <w:r w:rsidR="004C20E3">
        <w:fldChar w:fldCharType="separate"/>
      </w:r>
      <w:r w:rsidR="00D8095D" w:rsidRPr="00AD7CB5">
        <w:rPr>
          <w:rStyle w:val="Hyperlink"/>
          <w:lang w:val="en-US"/>
        </w:rPr>
        <w:t>https://doi.org/10.1080/14616696.2010.483006</w:t>
      </w:r>
      <w:r w:rsidR="004C20E3">
        <w:rPr>
          <w:rStyle w:val="Hyperlink"/>
          <w:lang w:val="en-US"/>
        </w:rPr>
        <w:fldChar w:fldCharType="end"/>
      </w:r>
      <w:r>
        <w:rPr>
          <w:lang w:val="en-US"/>
        </w:rPr>
        <w:t>.</w:t>
      </w:r>
    </w:p>
    <w:bookmarkEnd w:id="86"/>
    <w:p w14:paraId="2021E5D8" w14:textId="77777777" w:rsidR="000B0485" w:rsidRDefault="000B0485" w:rsidP="000B0485">
      <w:pPr>
        <w:pStyle w:val="CitaviBibliographyEntry"/>
        <w:rPr>
          <w:lang w:val="en-US"/>
        </w:rPr>
      </w:pPr>
      <w:r>
        <w:rPr>
          <w:lang w:val="en-US"/>
        </w:rPr>
        <w:t>[24]</w:t>
      </w:r>
      <w:r>
        <w:rPr>
          <w:lang w:val="en-US"/>
        </w:rPr>
        <w:tab/>
      </w:r>
      <w:bookmarkStart w:id="88" w:name="_CTVL001034e448139b54f419adf4039f0e6938f"/>
      <w:r>
        <w:rPr>
          <w:lang w:val="en-US"/>
        </w:rPr>
        <w:t>Alber J. A Framework for the Comparative Study of Social Services. Journal of European Social Policy 1995;5(2):131–49.</w:t>
      </w:r>
    </w:p>
    <w:bookmarkEnd w:id="88"/>
    <w:p w14:paraId="396B9881" w14:textId="77777777" w:rsidR="000B0485" w:rsidRDefault="000B0485" w:rsidP="000B0485">
      <w:pPr>
        <w:pStyle w:val="CitaviBibliographyEntry"/>
        <w:rPr>
          <w:lang w:val="en-US"/>
        </w:rPr>
      </w:pPr>
      <w:r>
        <w:rPr>
          <w:lang w:val="en-US"/>
        </w:rPr>
        <w:t>[25]</w:t>
      </w:r>
      <w:r>
        <w:rPr>
          <w:lang w:val="en-US"/>
        </w:rPr>
        <w:tab/>
      </w:r>
      <w:bookmarkStart w:id="89" w:name="_CTVL0015370e4185b9d4a5f893208ca47bb9848"/>
      <w:r>
        <w:rPr>
          <w:lang w:val="en-US"/>
        </w:rPr>
        <w:t>Pommer E, Woittiez I, Stevens J. Comparing care: The care for elderly in ten EU-countries. Amsterdam: Aksant Acad. Publ; 2009.</w:t>
      </w:r>
    </w:p>
    <w:bookmarkEnd w:id="89"/>
    <w:p w14:paraId="3275C6DE" w14:textId="288431DB" w:rsidR="000B0485" w:rsidRDefault="000B0485" w:rsidP="000B0485">
      <w:pPr>
        <w:pStyle w:val="CitaviBibliographyEntry"/>
        <w:rPr>
          <w:lang w:val="en-US"/>
        </w:rPr>
      </w:pPr>
      <w:r>
        <w:rPr>
          <w:lang w:val="en-US"/>
        </w:rPr>
        <w:t>[26]</w:t>
      </w:r>
      <w:r>
        <w:rPr>
          <w:lang w:val="en-US"/>
        </w:rPr>
        <w:tab/>
      </w:r>
      <w:bookmarkStart w:id="90" w:name="_CTVL001ba09466a76eb497588929f7223bebb75"/>
      <w:r>
        <w:rPr>
          <w:lang w:val="en-US"/>
        </w:rPr>
        <w:t xml:space="preserve">van Hooren FJ. Varieties of migrant care work: Comparing patterns of migrant labour in social care. Journal of European Social Policy 2012;22(2):133–47. </w:t>
      </w:r>
      <w:r w:rsidR="004C20E3">
        <w:fldChar w:fldCharType="begin"/>
      </w:r>
      <w:r w:rsidR="004C20E3" w:rsidRPr="004C20E3">
        <w:rPr>
          <w:lang w:val="en-US"/>
          <w:rPrChange w:id="91" w:author="Mareike Ariaans" w:date="2020-09-14T16:03:00Z">
            <w:rPr/>
          </w:rPrChange>
        </w:rPr>
        <w:instrText xml:space="preserve"> HYPERLINK "https://doi.org/10.1177/0958928711433654" </w:instrText>
      </w:r>
      <w:r w:rsidR="004C20E3">
        <w:fldChar w:fldCharType="separate"/>
      </w:r>
      <w:r w:rsidR="00D8095D" w:rsidRPr="00AD7CB5">
        <w:rPr>
          <w:rStyle w:val="Hyperlink"/>
          <w:lang w:val="en-US"/>
        </w:rPr>
        <w:t>https://doi.org/10.1177/0958928711433654</w:t>
      </w:r>
      <w:r w:rsidR="004C20E3">
        <w:rPr>
          <w:rStyle w:val="Hyperlink"/>
          <w:lang w:val="en-US"/>
        </w:rPr>
        <w:fldChar w:fldCharType="end"/>
      </w:r>
      <w:r>
        <w:rPr>
          <w:lang w:val="en-US"/>
        </w:rPr>
        <w:t>.</w:t>
      </w:r>
    </w:p>
    <w:bookmarkEnd w:id="90"/>
    <w:p w14:paraId="58F3BF0A" w14:textId="204259AD" w:rsidR="000B0485" w:rsidRDefault="000B0485" w:rsidP="000B0485">
      <w:pPr>
        <w:pStyle w:val="CitaviBibliographyEntry"/>
        <w:rPr>
          <w:lang w:val="en-US"/>
        </w:rPr>
      </w:pPr>
      <w:r>
        <w:rPr>
          <w:lang w:val="en-US"/>
        </w:rPr>
        <w:t>[27]</w:t>
      </w:r>
      <w:r>
        <w:rPr>
          <w:lang w:val="en-US"/>
        </w:rPr>
        <w:tab/>
      </w:r>
      <w:bookmarkStart w:id="92" w:name="_CTVL001810c08d70777472783612d9c6746a6b1"/>
      <w:r>
        <w:rPr>
          <w:lang w:val="en-US"/>
        </w:rPr>
        <w:t>Anderson A. Europe</w:t>
      </w:r>
      <w:r w:rsidR="00D8095D">
        <w:rPr>
          <w:lang w:val="en-US"/>
        </w:rPr>
        <w:t>’</w:t>
      </w:r>
      <w:r>
        <w:rPr>
          <w:lang w:val="en-US"/>
        </w:rPr>
        <w:t xml:space="preserve">s Care Regimes and the Role of Migrant Care Workers Within Them. J Popul Ageing 2012;5(2):135–46. </w:t>
      </w:r>
      <w:r w:rsidR="004C20E3">
        <w:fldChar w:fldCharType="begin"/>
      </w:r>
      <w:r w:rsidR="004C20E3" w:rsidRPr="004C20E3">
        <w:rPr>
          <w:lang w:val="en-US"/>
          <w:rPrChange w:id="93" w:author="Mareike Ariaans" w:date="2020-09-14T16:03:00Z">
            <w:rPr/>
          </w:rPrChange>
        </w:rPr>
        <w:instrText xml:space="preserve"> HYPERLINK "https://doi.org/10.1007/s12062-012-9063-y" </w:instrText>
      </w:r>
      <w:r w:rsidR="004C20E3">
        <w:fldChar w:fldCharType="separate"/>
      </w:r>
      <w:r w:rsidR="00D8095D" w:rsidRPr="00AD7CB5">
        <w:rPr>
          <w:rStyle w:val="Hyperlink"/>
          <w:lang w:val="en-US"/>
        </w:rPr>
        <w:t>https://doi.org/10.1007/s12062-012-9063-y</w:t>
      </w:r>
      <w:r w:rsidR="004C20E3">
        <w:rPr>
          <w:rStyle w:val="Hyperlink"/>
          <w:lang w:val="en-US"/>
        </w:rPr>
        <w:fldChar w:fldCharType="end"/>
      </w:r>
      <w:r>
        <w:rPr>
          <w:lang w:val="en-US"/>
        </w:rPr>
        <w:t>.</w:t>
      </w:r>
    </w:p>
    <w:bookmarkEnd w:id="92"/>
    <w:p w14:paraId="42EF193D" w14:textId="6A956B25" w:rsidR="000B0485" w:rsidRDefault="000B0485" w:rsidP="000B0485">
      <w:pPr>
        <w:pStyle w:val="CitaviBibliographyEntry"/>
        <w:rPr>
          <w:lang w:val="en-US"/>
        </w:rPr>
      </w:pPr>
      <w:r>
        <w:rPr>
          <w:lang w:val="en-US"/>
        </w:rPr>
        <w:t>[28]</w:t>
      </w:r>
      <w:r>
        <w:rPr>
          <w:lang w:val="en-US"/>
        </w:rPr>
        <w:tab/>
      </w:r>
      <w:bookmarkStart w:id="94" w:name="_CTVL001a4836dae68d94d748616d13fb0207f15"/>
      <w:r>
        <w:rPr>
          <w:lang w:val="en-US"/>
        </w:rPr>
        <w:t xml:space="preserve">Da Roit B, Weicht B. Migrant care work and care, migration and employment regimes: A fuzzy-set analysis. Journal of European Social Policy 2013;23(5):469–86. </w:t>
      </w:r>
      <w:r w:rsidR="004C20E3">
        <w:fldChar w:fldCharType="begin"/>
      </w:r>
      <w:r w:rsidR="004C20E3" w:rsidRPr="004C20E3">
        <w:rPr>
          <w:lang w:val="en-US"/>
          <w:rPrChange w:id="95" w:author="Mareike Ariaans" w:date="2020-09-14T16:03:00Z">
            <w:rPr/>
          </w:rPrChange>
        </w:rPr>
        <w:instrText xml:space="preserve"> HYPERLINK "https://doi.org/10.1177/0958928713499175" </w:instrText>
      </w:r>
      <w:r w:rsidR="004C20E3">
        <w:fldChar w:fldCharType="separate"/>
      </w:r>
      <w:r w:rsidR="00D8095D" w:rsidRPr="00AD7CB5">
        <w:rPr>
          <w:rStyle w:val="Hyperlink"/>
          <w:lang w:val="en-US"/>
        </w:rPr>
        <w:t>https://doi.org/10.1177/0958928713499175</w:t>
      </w:r>
      <w:r w:rsidR="004C20E3">
        <w:rPr>
          <w:rStyle w:val="Hyperlink"/>
          <w:lang w:val="en-US"/>
        </w:rPr>
        <w:fldChar w:fldCharType="end"/>
      </w:r>
      <w:r>
        <w:rPr>
          <w:lang w:val="en-US"/>
        </w:rPr>
        <w:t>.</w:t>
      </w:r>
    </w:p>
    <w:bookmarkEnd w:id="94"/>
    <w:p w14:paraId="78EB3727" w14:textId="283F71F1" w:rsidR="000B0485" w:rsidRDefault="000B0485" w:rsidP="000B0485">
      <w:pPr>
        <w:pStyle w:val="CitaviBibliographyEntry"/>
        <w:rPr>
          <w:lang w:val="en-US"/>
        </w:rPr>
      </w:pPr>
      <w:r>
        <w:rPr>
          <w:lang w:val="en-US"/>
        </w:rPr>
        <w:t>[29]</w:t>
      </w:r>
      <w:r>
        <w:rPr>
          <w:lang w:val="en-US"/>
        </w:rPr>
        <w:tab/>
      </w:r>
      <w:bookmarkStart w:id="96" w:name="_CTVL0010aa49c15848940a59eff4c656fb83638"/>
      <w:r>
        <w:rPr>
          <w:lang w:val="en-US"/>
        </w:rPr>
        <w:t xml:space="preserve">Simonazzi A. Care regimes and national employment models. Cambridge Journal of Economics 2008;33(2):211–32. </w:t>
      </w:r>
      <w:r w:rsidR="004C20E3">
        <w:fldChar w:fldCharType="begin"/>
      </w:r>
      <w:r w:rsidR="004C20E3" w:rsidRPr="004C20E3">
        <w:rPr>
          <w:lang w:val="en-US"/>
          <w:rPrChange w:id="97" w:author="Mareike Ariaans" w:date="2020-09-14T16:03:00Z">
            <w:rPr/>
          </w:rPrChange>
        </w:rPr>
        <w:instrText xml:space="preserve"> HYPERLINK "https://doi.org/10.1093/cje/ben043" </w:instrText>
      </w:r>
      <w:r w:rsidR="004C20E3">
        <w:fldChar w:fldCharType="separate"/>
      </w:r>
      <w:r w:rsidR="00D8095D" w:rsidRPr="00AD7CB5">
        <w:rPr>
          <w:rStyle w:val="Hyperlink"/>
          <w:lang w:val="en-US"/>
        </w:rPr>
        <w:t>https://doi.org/10.1093/cje/ben043</w:t>
      </w:r>
      <w:r w:rsidR="004C20E3">
        <w:rPr>
          <w:rStyle w:val="Hyperlink"/>
          <w:lang w:val="en-US"/>
        </w:rPr>
        <w:fldChar w:fldCharType="end"/>
      </w:r>
      <w:r>
        <w:rPr>
          <w:lang w:val="en-US"/>
        </w:rPr>
        <w:t>.</w:t>
      </w:r>
    </w:p>
    <w:bookmarkEnd w:id="96"/>
    <w:p w14:paraId="51B47DE0" w14:textId="77777777" w:rsidR="000B0485" w:rsidRDefault="000B0485" w:rsidP="000B0485">
      <w:pPr>
        <w:pStyle w:val="CitaviBibliographyEntry"/>
        <w:rPr>
          <w:lang w:val="en-US"/>
        </w:rPr>
      </w:pPr>
      <w:r>
        <w:rPr>
          <w:lang w:val="en-US"/>
        </w:rPr>
        <w:t>[30]</w:t>
      </w:r>
      <w:r>
        <w:rPr>
          <w:lang w:val="en-US"/>
        </w:rPr>
        <w:tab/>
      </w:r>
      <w:bookmarkStart w:id="98" w:name="_CTVL0011b8ba8c659eb4b73a7f1fa02fe518735"/>
      <w:r>
        <w:rPr>
          <w:lang w:val="en-US"/>
        </w:rPr>
        <w:t>Da Roit B, Le Bihan B. Similar and Yet So Different: Cash-for-Care in Six European Countries’ Long-Term Care Policies. The Milbank Quarterly 2010;88(3):286–309.</w:t>
      </w:r>
    </w:p>
    <w:bookmarkEnd w:id="98"/>
    <w:p w14:paraId="2EA3B3EF" w14:textId="1F9A00E0" w:rsidR="000B0485" w:rsidRDefault="000B0485" w:rsidP="000B0485">
      <w:pPr>
        <w:pStyle w:val="CitaviBibliographyEntry"/>
        <w:rPr>
          <w:lang w:val="en-US"/>
        </w:rPr>
      </w:pPr>
      <w:r>
        <w:rPr>
          <w:lang w:val="en-US"/>
        </w:rPr>
        <w:t>[31]</w:t>
      </w:r>
      <w:r>
        <w:rPr>
          <w:lang w:val="en-US"/>
        </w:rPr>
        <w:tab/>
      </w:r>
      <w:bookmarkStart w:id="99"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r w:rsidR="004C20E3">
        <w:fldChar w:fldCharType="begin"/>
      </w:r>
      <w:r w:rsidR="004C20E3" w:rsidRPr="004C20E3">
        <w:rPr>
          <w:lang w:val="en-US"/>
          <w:rPrChange w:id="100" w:author="Mareike Ariaans" w:date="2020-09-14T16:03:00Z">
            <w:rPr/>
          </w:rPrChange>
        </w:rPr>
        <w:instrText xml:space="preserve"> HYPERLINK "https://doi.org/10.1024/1662-9647/a000031" </w:instrText>
      </w:r>
      <w:r w:rsidR="004C20E3">
        <w:fldChar w:fldCharType="separate"/>
      </w:r>
      <w:r w:rsidR="00D8095D" w:rsidRPr="00AD7CB5">
        <w:rPr>
          <w:rStyle w:val="Hyperlink"/>
          <w:lang w:val="en-US"/>
        </w:rPr>
        <w:t>https://doi.org/10.1024/1662-9647/a000031</w:t>
      </w:r>
      <w:r w:rsidR="004C20E3">
        <w:rPr>
          <w:rStyle w:val="Hyperlink"/>
          <w:lang w:val="en-US"/>
        </w:rPr>
        <w:fldChar w:fldCharType="end"/>
      </w:r>
      <w:r>
        <w:rPr>
          <w:lang w:val="en-US"/>
        </w:rPr>
        <w:t>.</w:t>
      </w:r>
    </w:p>
    <w:bookmarkEnd w:id="99"/>
    <w:p w14:paraId="13417FFF" w14:textId="18D9B779" w:rsidR="000B0485" w:rsidRDefault="000B0485" w:rsidP="000B0485">
      <w:pPr>
        <w:pStyle w:val="CitaviBibliographyEntry"/>
        <w:rPr>
          <w:lang w:val="en-US"/>
        </w:rPr>
      </w:pPr>
      <w:r>
        <w:rPr>
          <w:lang w:val="en-US"/>
        </w:rPr>
        <w:t>[32]</w:t>
      </w:r>
      <w:r>
        <w:rPr>
          <w:lang w:val="en-US"/>
        </w:rPr>
        <w:tab/>
      </w:r>
      <w:bookmarkStart w:id="101" w:name="_CTVL00103a469d8c12940fdbc2ae3b2729b6d39"/>
      <w:r>
        <w:rPr>
          <w:lang w:val="en-US"/>
        </w:rPr>
        <w:t xml:space="preserve">Pfau-Effinger B. New policies for caring family members in European welfare states. Cuad. Relac. Lab. 2014;32(1). </w:t>
      </w:r>
      <w:r w:rsidR="004C20E3">
        <w:fldChar w:fldCharType="begin"/>
      </w:r>
      <w:r w:rsidR="004C20E3" w:rsidRPr="004C20E3">
        <w:rPr>
          <w:lang w:val="en-US"/>
          <w:rPrChange w:id="102" w:author="Mareike Ariaans" w:date="2020-09-14T16:03:00Z">
            <w:rPr/>
          </w:rPrChange>
        </w:rPr>
        <w:instrText xml:space="preserve"> HYPERLINK "https://doi.org/10.5209/rev_CRLA.2014.v32.n1.44712" </w:instrText>
      </w:r>
      <w:r w:rsidR="004C20E3">
        <w:fldChar w:fldCharType="separate"/>
      </w:r>
      <w:r w:rsidR="00D8095D" w:rsidRPr="00AD7CB5">
        <w:rPr>
          <w:rStyle w:val="Hyperlink"/>
          <w:lang w:val="en-US"/>
        </w:rPr>
        <w:t>https://doi.org/10.5209/rev_CRLA.2014.v32.n1.44712</w:t>
      </w:r>
      <w:r w:rsidR="004C20E3">
        <w:rPr>
          <w:rStyle w:val="Hyperlink"/>
          <w:lang w:val="en-US"/>
        </w:rPr>
        <w:fldChar w:fldCharType="end"/>
      </w:r>
      <w:r>
        <w:rPr>
          <w:lang w:val="en-US"/>
        </w:rPr>
        <w:t>.</w:t>
      </w:r>
    </w:p>
    <w:bookmarkEnd w:id="101"/>
    <w:p w14:paraId="17F6BD59" w14:textId="0F2FDF04" w:rsidR="000B0485" w:rsidRDefault="000B0485" w:rsidP="000B0485">
      <w:pPr>
        <w:pStyle w:val="CitaviBibliographyEntry"/>
        <w:rPr>
          <w:lang w:val="en-US"/>
        </w:rPr>
      </w:pPr>
      <w:r w:rsidRPr="000B0485">
        <w:t>[33]</w:t>
      </w:r>
      <w:r w:rsidRPr="000B0485">
        <w:tab/>
      </w:r>
      <w:bookmarkStart w:id="103" w:name="_CTVL001a858d40c11f94d469c01c5a9e0154ab5"/>
      <w:r w:rsidRPr="000B0485">
        <w:t xml:space="preserve">Bakx P, Chernichovsky D, Paolucci F, Schokkaert E, Trottmann M, Wasem J et al. </w:t>
      </w:r>
      <w:r>
        <w:rPr>
          <w:lang w:val="en-US"/>
        </w:rPr>
        <w:t xml:space="preserve">Demand-side strategies to deal with moral hazard in public insurance for long-term care. J Health Serv Res Policy 2015;20(3):170–6. </w:t>
      </w:r>
      <w:r w:rsidR="004C20E3">
        <w:fldChar w:fldCharType="begin"/>
      </w:r>
      <w:r w:rsidR="004C20E3" w:rsidRPr="004C20E3">
        <w:rPr>
          <w:lang w:val="en-US"/>
          <w:rPrChange w:id="104" w:author="Mareike Ariaans" w:date="2020-09-14T16:03:00Z">
            <w:rPr/>
          </w:rPrChange>
        </w:rPr>
        <w:instrText xml:space="preserve"> HYPERLINK "https://doi.org/10.1177/1355819615575080" </w:instrText>
      </w:r>
      <w:r w:rsidR="004C20E3">
        <w:fldChar w:fldCharType="separate"/>
      </w:r>
      <w:r w:rsidR="00D8095D" w:rsidRPr="00AD7CB5">
        <w:rPr>
          <w:rStyle w:val="Hyperlink"/>
          <w:lang w:val="en-US"/>
        </w:rPr>
        <w:t>https://doi.org/10.1177/1355819615575080</w:t>
      </w:r>
      <w:r w:rsidR="004C20E3">
        <w:rPr>
          <w:rStyle w:val="Hyperlink"/>
          <w:lang w:val="en-US"/>
        </w:rPr>
        <w:fldChar w:fldCharType="end"/>
      </w:r>
      <w:r>
        <w:rPr>
          <w:lang w:val="en-US"/>
        </w:rPr>
        <w:t>.</w:t>
      </w:r>
    </w:p>
    <w:bookmarkEnd w:id="103"/>
    <w:p w14:paraId="4308548C" w14:textId="3732FBCB" w:rsidR="000B0485" w:rsidRDefault="000B0485" w:rsidP="000B0485">
      <w:pPr>
        <w:pStyle w:val="CitaviBibliographyEntry"/>
        <w:rPr>
          <w:lang w:val="en-US"/>
        </w:rPr>
      </w:pPr>
      <w:r>
        <w:rPr>
          <w:lang w:val="en-US"/>
        </w:rPr>
        <w:t>[34]</w:t>
      </w:r>
      <w:r>
        <w:rPr>
          <w:lang w:val="en-US"/>
        </w:rPr>
        <w:tab/>
      </w:r>
      <w:bookmarkStart w:id="105" w:name="_CTVL0011bf34687a16f42f68121c0bf4b2f930f"/>
      <w:r>
        <w:rPr>
          <w:lang w:val="en-US"/>
        </w:rPr>
        <w:t xml:space="preserve">Reibling N. Healthcare systems in Europe: towards an incorporation of patient access. Journal of European Social Policy 2010;20(1):5–18. </w:t>
      </w:r>
      <w:hyperlink r:id="rId18" w:history="1">
        <w:r w:rsidR="00D8095D" w:rsidRPr="00AD7CB5">
          <w:rPr>
            <w:rStyle w:val="Hyperlink"/>
            <w:lang w:val="en-US"/>
          </w:rPr>
          <w:t>https://doi.org/10.1177/0958928709352406</w:t>
        </w:r>
      </w:hyperlink>
      <w:r>
        <w:rPr>
          <w:lang w:val="en-US"/>
        </w:rPr>
        <w:t>.</w:t>
      </w:r>
    </w:p>
    <w:bookmarkEnd w:id="105"/>
    <w:p w14:paraId="61478222" w14:textId="1B58F2C5" w:rsidR="000B0485" w:rsidRDefault="000B0485" w:rsidP="000B0485">
      <w:pPr>
        <w:pStyle w:val="CitaviBibliographyEntry"/>
        <w:rPr>
          <w:lang w:val="en-US"/>
        </w:rPr>
      </w:pPr>
      <w:r w:rsidRPr="007C08B8">
        <w:t>[35]</w:t>
      </w:r>
      <w:r w:rsidRPr="007C08B8">
        <w:tab/>
      </w:r>
      <w:bookmarkStart w:id="106" w:name="_CTVL0012648c6a98a1148368dd9ae50a6bfa51a"/>
      <w:r w:rsidRPr="007C08B8">
        <w:t xml:space="preserve">Halfens RJG, Meesterberends E, van Nie-Visser NC, Lohrmann C, Schönherr S, Meijers JMM et al. </w:t>
      </w:r>
      <w:r>
        <w:rPr>
          <w:lang w:val="en-US"/>
        </w:rPr>
        <w:t xml:space="preserve">International prevalence measurement of care problems: results. J Adv Nurs 2013;69(9):e5-17. </w:t>
      </w:r>
      <w:r w:rsidR="004C20E3">
        <w:fldChar w:fldCharType="begin"/>
      </w:r>
      <w:r w:rsidR="004C20E3" w:rsidRPr="004C20E3">
        <w:rPr>
          <w:lang w:val="en-US"/>
          <w:rPrChange w:id="107" w:author="Mareike Ariaans" w:date="2020-09-14T16:03:00Z">
            <w:rPr/>
          </w:rPrChange>
        </w:rPr>
        <w:instrText xml:space="preserve"> HYPERLINK "https://doi.org/10.1111/jan.12189" </w:instrText>
      </w:r>
      <w:r w:rsidR="004C20E3">
        <w:fldChar w:fldCharType="separate"/>
      </w:r>
      <w:r w:rsidR="00D8095D" w:rsidRPr="00AD7CB5">
        <w:rPr>
          <w:rStyle w:val="Hyperlink"/>
          <w:lang w:val="en-US"/>
        </w:rPr>
        <w:t>https://doi.org/10.1111/jan.12189</w:t>
      </w:r>
      <w:r w:rsidR="004C20E3">
        <w:rPr>
          <w:rStyle w:val="Hyperlink"/>
          <w:lang w:val="en-US"/>
        </w:rPr>
        <w:fldChar w:fldCharType="end"/>
      </w:r>
      <w:r>
        <w:rPr>
          <w:lang w:val="en-US"/>
        </w:rPr>
        <w:t>.</w:t>
      </w:r>
    </w:p>
    <w:bookmarkEnd w:id="106"/>
    <w:p w14:paraId="260822A6" w14:textId="25075F2F" w:rsidR="000B0485" w:rsidRDefault="000B0485" w:rsidP="000B0485">
      <w:pPr>
        <w:pStyle w:val="CitaviBibliographyEntry"/>
        <w:rPr>
          <w:lang w:val="en-US"/>
        </w:rPr>
      </w:pPr>
      <w:r>
        <w:rPr>
          <w:lang w:val="en-US"/>
        </w:rPr>
        <w:t>[36]</w:t>
      </w:r>
      <w:r>
        <w:rPr>
          <w:lang w:val="en-US"/>
        </w:rPr>
        <w:tab/>
      </w:r>
      <w:bookmarkStart w:id="108" w:name="_CTVL00131a6e1e5cd3746469cdb27300f86d341"/>
      <w:r>
        <w:rPr>
          <w:lang w:val="en-US"/>
        </w:rPr>
        <w:t xml:space="preserve">OECD. OECD Health Statistics 2018; Available from: </w:t>
      </w:r>
      <w:r w:rsidR="004C20E3">
        <w:fldChar w:fldCharType="begin"/>
      </w:r>
      <w:r w:rsidR="004C20E3" w:rsidRPr="004C20E3">
        <w:rPr>
          <w:lang w:val="en-US"/>
          <w:rPrChange w:id="109" w:author="Mareike Ariaans" w:date="2020-09-14T16:03:00Z">
            <w:rPr/>
          </w:rPrChange>
        </w:rPr>
        <w:instrText xml:space="preserve"> HYPERLINK "http://www.oecd.org/els/health-systems/health-data.htm" </w:instrText>
      </w:r>
      <w:r w:rsidR="004C20E3">
        <w:fldChar w:fldCharType="separate"/>
      </w:r>
      <w:r w:rsidR="00D8095D" w:rsidRPr="00AD7CB5">
        <w:rPr>
          <w:rStyle w:val="Hyperlink"/>
          <w:lang w:val="en-US"/>
        </w:rPr>
        <w:t>http://www.oecd.org/els/health-systems/health-data.htm</w:t>
      </w:r>
      <w:r w:rsidR="004C20E3">
        <w:rPr>
          <w:rStyle w:val="Hyperlink"/>
          <w:lang w:val="en-US"/>
        </w:rPr>
        <w:fldChar w:fldCharType="end"/>
      </w:r>
      <w:r>
        <w:rPr>
          <w:lang w:val="en-US"/>
        </w:rPr>
        <w:t>.</w:t>
      </w:r>
    </w:p>
    <w:bookmarkEnd w:id="108"/>
    <w:p w14:paraId="7B47C202" w14:textId="7A1085E6" w:rsidR="000B0485" w:rsidRDefault="000B0485" w:rsidP="000B0485">
      <w:pPr>
        <w:pStyle w:val="CitaviBibliographyEntry"/>
        <w:rPr>
          <w:lang w:val="en-US"/>
        </w:rPr>
      </w:pPr>
      <w:r>
        <w:rPr>
          <w:lang w:val="en-US"/>
        </w:rPr>
        <w:t>[37]</w:t>
      </w:r>
      <w:r>
        <w:rPr>
          <w:lang w:val="en-US"/>
        </w:rPr>
        <w:tab/>
      </w:r>
      <w:bookmarkStart w:id="110" w:name="_CTVL001e695c9812ebe48f081664322ba67ea9f"/>
      <w:r>
        <w:rPr>
          <w:lang w:val="en-US"/>
        </w:rPr>
        <w:t xml:space="preserve">European Commission. ESPN thematic report on Challenges in long-term care; Available from: </w:t>
      </w:r>
      <w:r w:rsidR="004C20E3">
        <w:fldChar w:fldCharType="begin"/>
      </w:r>
      <w:r w:rsidR="004C20E3" w:rsidRPr="004C20E3">
        <w:rPr>
          <w:lang w:val="en-US"/>
          <w:rPrChange w:id="111" w:author="Mareike Ariaans" w:date="2020-09-14T16:03:00Z">
            <w:rPr/>
          </w:rPrChange>
        </w:rPr>
        <w:instrText xml:space="preserve"> HYPERLINK "https://ec.europa.eu/social/main.jsp?advSearchKey=espnltc_2018&amp;mode=advancedSubmit&amp;catId=22&amp;policyArea=0&amp;policyAreaSub=0&amp;country=0&amp;year=0" </w:instrText>
      </w:r>
      <w:r w:rsidR="004C20E3">
        <w:fldChar w:fldCharType="separate"/>
      </w:r>
      <w:r w:rsidR="00D8095D" w:rsidRPr="00AD7CB5">
        <w:rPr>
          <w:rStyle w:val="Hyperlink"/>
          <w:lang w:val="en-US"/>
        </w:rPr>
        <w:t>https://ec.europa.eu/social/main.jsp?advSearchKey=espnltc_2018&amp;mode=advancedSubmit&amp;catId=22&amp;policyArea=0&amp;policyAreaSub=0&amp;country=0&amp;year=0</w:t>
      </w:r>
      <w:r w:rsidR="004C20E3">
        <w:rPr>
          <w:rStyle w:val="Hyperlink"/>
          <w:lang w:val="en-US"/>
        </w:rPr>
        <w:fldChar w:fldCharType="end"/>
      </w:r>
      <w:r>
        <w:rPr>
          <w:lang w:val="en-US"/>
        </w:rPr>
        <w:t>.</w:t>
      </w:r>
    </w:p>
    <w:bookmarkEnd w:id="110"/>
    <w:p w14:paraId="297D44E1" w14:textId="1CF33FD2" w:rsidR="000B0485" w:rsidRDefault="000B0485" w:rsidP="000B0485">
      <w:pPr>
        <w:pStyle w:val="CitaviBibliographyEntry"/>
        <w:rPr>
          <w:lang w:val="en-US"/>
        </w:rPr>
      </w:pPr>
      <w:r>
        <w:rPr>
          <w:lang w:val="en-US"/>
        </w:rPr>
        <w:t>[38]</w:t>
      </w:r>
      <w:r>
        <w:rPr>
          <w:lang w:val="en-US"/>
        </w:rPr>
        <w:tab/>
      </w:r>
      <w:bookmarkStart w:id="112" w:name="_CTVL00108ebed689e2c4289841c92d111094b6e"/>
      <w:r>
        <w:rPr>
          <w:lang w:val="en-US"/>
        </w:rPr>
        <w:t xml:space="preserve">Milligan GW, Cooper MC. Methodology Review: Clustering Methods. Applied Psychological Measurement 1987;11(4):329–54. </w:t>
      </w:r>
      <w:r w:rsidR="004C20E3">
        <w:fldChar w:fldCharType="begin"/>
      </w:r>
      <w:r w:rsidR="004C20E3" w:rsidRPr="004C20E3">
        <w:rPr>
          <w:lang w:val="en-US"/>
          <w:rPrChange w:id="113" w:author="Mareike Ariaans" w:date="2020-09-14T16:03:00Z">
            <w:rPr/>
          </w:rPrChange>
        </w:rPr>
        <w:instrText xml:space="preserve"> HYPERLINK "https://doi.org/10.1177/014662168701100401" </w:instrText>
      </w:r>
      <w:r w:rsidR="004C20E3">
        <w:fldChar w:fldCharType="separate"/>
      </w:r>
      <w:r w:rsidR="00D8095D" w:rsidRPr="00AD7CB5">
        <w:rPr>
          <w:rStyle w:val="Hyperlink"/>
          <w:lang w:val="en-US"/>
        </w:rPr>
        <w:t>https://doi.org/10.1177/014662168701100401</w:t>
      </w:r>
      <w:r w:rsidR="004C20E3">
        <w:rPr>
          <w:rStyle w:val="Hyperlink"/>
          <w:lang w:val="en-US"/>
        </w:rPr>
        <w:fldChar w:fldCharType="end"/>
      </w:r>
      <w:r>
        <w:rPr>
          <w:lang w:val="en-US"/>
        </w:rPr>
        <w:t>.</w:t>
      </w:r>
    </w:p>
    <w:bookmarkEnd w:id="112"/>
    <w:p w14:paraId="17C9D0FA" w14:textId="3281B9B4" w:rsidR="000B0485" w:rsidRDefault="000B0485" w:rsidP="000B0485">
      <w:pPr>
        <w:pStyle w:val="CitaviBibliographyEntry"/>
        <w:rPr>
          <w:lang w:val="en-US"/>
        </w:rPr>
      </w:pPr>
      <w:r>
        <w:rPr>
          <w:lang w:val="en-US"/>
        </w:rPr>
        <w:t>[39]</w:t>
      </w:r>
      <w:r>
        <w:rPr>
          <w:lang w:val="en-US"/>
        </w:rPr>
        <w:tab/>
      </w:r>
      <w:bookmarkStart w:id="114" w:name="_CTVL001fb37b04adcac459ebe08c9b097c11676"/>
      <w:r>
        <w:rPr>
          <w:lang w:val="en-US"/>
        </w:rPr>
        <w:t xml:space="preserve">White IR, Royston P, Wood AM. Multiple imputation using chained equations: Issues and guidance for practice. Stat Med 2011;30(4):377–99. </w:t>
      </w:r>
      <w:r w:rsidR="004C20E3">
        <w:fldChar w:fldCharType="begin"/>
      </w:r>
      <w:r w:rsidR="004C20E3" w:rsidRPr="004C20E3">
        <w:rPr>
          <w:lang w:val="en-US"/>
          <w:rPrChange w:id="115" w:author="Mareike Ariaans" w:date="2020-09-14T16:03:00Z">
            <w:rPr/>
          </w:rPrChange>
        </w:rPr>
        <w:instrText xml:space="preserve"> HYPERLINK "https://doi.org/10.1002/sim.4067" </w:instrText>
      </w:r>
      <w:r w:rsidR="004C20E3">
        <w:fldChar w:fldCharType="separate"/>
      </w:r>
      <w:r w:rsidR="00D8095D" w:rsidRPr="00AD7CB5">
        <w:rPr>
          <w:rStyle w:val="Hyperlink"/>
          <w:lang w:val="en-US"/>
        </w:rPr>
        <w:t>https://doi.org/10.1002/sim.4067</w:t>
      </w:r>
      <w:r w:rsidR="004C20E3">
        <w:rPr>
          <w:rStyle w:val="Hyperlink"/>
          <w:lang w:val="en-US"/>
        </w:rPr>
        <w:fldChar w:fldCharType="end"/>
      </w:r>
      <w:r>
        <w:rPr>
          <w:lang w:val="en-US"/>
        </w:rPr>
        <w:t>.</w:t>
      </w:r>
    </w:p>
    <w:bookmarkEnd w:id="114"/>
    <w:p w14:paraId="733BC4F1" w14:textId="3007C663" w:rsidR="000B0485" w:rsidRDefault="000B0485" w:rsidP="000B0485">
      <w:pPr>
        <w:pStyle w:val="CitaviBibliographyEntry"/>
        <w:rPr>
          <w:lang w:val="en-US"/>
        </w:rPr>
      </w:pPr>
      <w:r>
        <w:rPr>
          <w:lang w:val="en-US"/>
        </w:rPr>
        <w:lastRenderedPageBreak/>
        <w:t>[40]</w:t>
      </w:r>
      <w:r>
        <w:rPr>
          <w:lang w:val="en-US"/>
        </w:rPr>
        <w:tab/>
      </w:r>
      <w:bookmarkStart w:id="116" w:name="_CTVL0011f8691c88a8d41f08287656a243643f7"/>
      <w:r>
        <w:rPr>
          <w:lang w:val="en-US"/>
        </w:rPr>
        <w:t xml:space="preserve">Kleinke K, Stemmler M, Reinecke J, Lösel F. Efficient ways to impute incomplete panel data. AStA Adv Stat Anal 2011;95(4):351–73. </w:t>
      </w:r>
      <w:r w:rsidR="004C20E3">
        <w:fldChar w:fldCharType="begin"/>
      </w:r>
      <w:r w:rsidR="004C20E3" w:rsidRPr="004C20E3">
        <w:rPr>
          <w:lang w:val="en-US"/>
          <w:rPrChange w:id="117" w:author="Mareike Ariaans" w:date="2020-09-14T16:03:00Z">
            <w:rPr/>
          </w:rPrChange>
        </w:rPr>
        <w:instrText xml:space="preserve"> HYPERLINK "https://doi.org/10.1007/s10182-011-0179-9" </w:instrText>
      </w:r>
      <w:r w:rsidR="004C20E3">
        <w:fldChar w:fldCharType="separate"/>
      </w:r>
      <w:r w:rsidR="00D8095D" w:rsidRPr="00AD7CB5">
        <w:rPr>
          <w:rStyle w:val="Hyperlink"/>
          <w:lang w:val="en-US"/>
        </w:rPr>
        <w:t>https://doi.org/10.1007/s10182-011-0179-9</w:t>
      </w:r>
      <w:r w:rsidR="004C20E3">
        <w:rPr>
          <w:rStyle w:val="Hyperlink"/>
          <w:lang w:val="en-US"/>
        </w:rPr>
        <w:fldChar w:fldCharType="end"/>
      </w:r>
      <w:r>
        <w:rPr>
          <w:lang w:val="en-US"/>
        </w:rPr>
        <w:t>.</w:t>
      </w:r>
    </w:p>
    <w:bookmarkEnd w:id="116"/>
    <w:p w14:paraId="7843E456" w14:textId="4E35C5B3" w:rsidR="000B0485" w:rsidRDefault="000B0485" w:rsidP="000B0485">
      <w:pPr>
        <w:pStyle w:val="CitaviBibliographyEntry"/>
        <w:rPr>
          <w:lang w:val="en-US"/>
        </w:rPr>
      </w:pPr>
      <w:r>
        <w:rPr>
          <w:lang w:val="en-US"/>
        </w:rPr>
        <w:t>[41]</w:t>
      </w:r>
      <w:r>
        <w:rPr>
          <w:lang w:val="en-US"/>
        </w:rPr>
        <w:tab/>
      </w:r>
      <w:bookmarkStart w:id="118" w:name="_CTVL00113d076a763cd4e85bf20b465b3cae4af"/>
      <w:r>
        <w:rPr>
          <w:lang w:val="en-US"/>
        </w:rPr>
        <w:t xml:space="preserve">Bambra C. Defamilisation and welfare state regimes: a cluster analysis. International Journal of Social Welfare 2007;16(4):326–38. </w:t>
      </w:r>
      <w:r w:rsidR="004C20E3">
        <w:fldChar w:fldCharType="begin"/>
      </w:r>
      <w:r w:rsidR="004C20E3" w:rsidRPr="004C20E3">
        <w:rPr>
          <w:lang w:val="en-US"/>
          <w:rPrChange w:id="119" w:author="Mareike Ariaans" w:date="2020-09-14T16:03:00Z">
            <w:rPr/>
          </w:rPrChange>
        </w:rPr>
        <w:instrText xml:space="preserve"> HYPERLINK "https://doi.org/10.1111/j.1468-2397.2007.00486.x" </w:instrText>
      </w:r>
      <w:r w:rsidR="004C20E3">
        <w:fldChar w:fldCharType="separate"/>
      </w:r>
      <w:r w:rsidR="00D8095D" w:rsidRPr="00AD7CB5">
        <w:rPr>
          <w:rStyle w:val="Hyperlink"/>
          <w:lang w:val="en-US"/>
        </w:rPr>
        <w:t>https://doi.org/10.1111/j.1468-2397.2007.00486.x</w:t>
      </w:r>
      <w:r w:rsidR="004C20E3">
        <w:rPr>
          <w:rStyle w:val="Hyperlink"/>
          <w:lang w:val="en-US"/>
        </w:rPr>
        <w:fldChar w:fldCharType="end"/>
      </w:r>
      <w:r>
        <w:rPr>
          <w:lang w:val="en-US"/>
        </w:rPr>
        <w:t>.</w:t>
      </w:r>
    </w:p>
    <w:bookmarkEnd w:id="118"/>
    <w:p w14:paraId="4D2C2A6C" w14:textId="651D072F" w:rsidR="000B0485" w:rsidRDefault="000B0485" w:rsidP="000B0485">
      <w:pPr>
        <w:pStyle w:val="CitaviBibliographyEntry"/>
        <w:rPr>
          <w:lang w:val="en-US"/>
        </w:rPr>
      </w:pPr>
      <w:r>
        <w:rPr>
          <w:lang w:val="en-US"/>
        </w:rPr>
        <w:t>[42]</w:t>
      </w:r>
      <w:r>
        <w:rPr>
          <w:lang w:val="en-US"/>
        </w:rPr>
        <w:tab/>
      </w:r>
      <w:bookmarkStart w:id="120" w:name="_CTVL001be466e05928646daa518cec4cec03f63"/>
      <w:r>
        <w:rPr>
          <w:lang w:val="en-US"/>
        </w:rPr>
        <w:t xml:space="preserve">Jensen C. Worlds of welfare services and transfers. Journal of European Social Policy 2008;18(2):151–62. </w:t>
      </w:r>
      <w:r w:rsidR="004C20E3">
        <w:fldChar w:fldCharType="begin"/>
      </w:r>
      <w:r w:rsidR="004C20E3" w:rsidRPr="004C20E3">
        <w:rPr>
          <w:lang w:val="en-US"/>
          <w:rPrChange w:id="121" w:author="Mareike Ariaans" w:date="2020-09-14T16:03:00Z">
            <w:rPr/>
          </w:rPrChange>
        </w:rPr>
        <w:instrText xml:space="preserve"> HYPERLINK "https://doi.org/10.1177/0958928707087591" </w:instrText>
      </w:r>
      <w:r w:rsidR="004C20E3">
        <w:fldChar w:fldCharType="separate"/>
      </w:r>
      <w:r w:rsidR="00D8095D" w:rsidRPr="00AD7CB5">
        <w:rPr>
          <w:rStyle w:val="Hyperlink"/>
          <w:lang w:val="en-US"/>
        </w:rPr>
        <w:t>https://doi.org/10.1177/0958928707087591</w:t>
      </w:r>
      <w:r w:rsidR="004C20E3">
        <w:rPr>
          <w:rStyle w:val="Hyperlink"/>
          <w:lang w:val="en-US"/>
        </w:rPr>
        <w:fldChar w:fldCharType="end"/>
      </w:r>
      <w:r>
        <w:rPr>
          <w:lang w:val="en-US"/>
        </w:rPr>
        <w:t>.</w:t>
      </w:r>
    </w:p>
    <w:bookmarkEnd w:id="120"/>
    <w:p w14:paraId="4799748B" w14:textId="4620F09B" w:rsidR="000B0485" w:rsidRDefault="000B0485" w:rsidP="000B0485">
      <w:pPr>
        <w:pStyle w:val="CitaviBibliographyEntry"/>
        <w:rPr>
          <w:lang w:val="en-US"/>
        </w:rPr>
      </w:pPr>
      <w:r>
        <w:rPr>
          <w:lang w:val="en-US"/>
        </w:rPr>
        <w:t>[43]</w:t>
      </w:r>
      <w:r>
        <w:rPr>
          <w:lang w:val="en-US"/>
        </w:rPr>
        <w:tab/>
      </w:r>
      <w:bookmarkStart w:id="122" w:name="_CTVL00175e7fd58a1d34770be22f60640fedb80"/>
      <w:r>
        <w:rPr>
          <w:lang w:val="en-US"/>
        </w:rPr>
        <w:t xml:space="preserve">Kammer A, Niehues J, Peichl A. Welfare regimes and welfare state outcomes in Europe. Journal of European Social Policy 2012;22(5):455–71. </w:t>
      </w:r>
      <w:r w:rsidR="004C20E3">
        <w:fldChar w:fldCharType="begin"/>
      </w:r>
      <w:r w:rsidR="004C20E3" w:rsidRPr="004C20E3">
        <w:rPr>
          <w:lang w:val="en-US"/>
          <w:rPrChange w:id="123" w:author="Mareike Ariaans" w:date="2020-09-14T16:03:00Z">
            <w:rPr/>
          </w:rPrChange>
        </w:rPr>
        <w:instrText xml:space="preserve"> HYPERLINK "https://doi.org/10.1177/0958928712456572" </w:instrText>
      </w:r>
      <w:r w:rsidR="004C20E3">
        <w:fldChar w:fldCharType="separate"/>
      </w:r>
      <w:r w:rsidR="00D8095D" w:rsidRPr="00AD7CB5">
        <w:rPr>
          <w:rStyle w:val="Hyperlink"/>
          <w:lang w:val="en-US"/>
        </w:rPr>
        <w:t>https://doi.org/10.1177/0958928712456572</w:t>
      </w:r>
      <w:r w:rsidR="004C20E3">
        <w:rPr>
          <w:rStyle w:val="Hyperlink"/>
          <w:lang w:val="en-US"/>
        </w:rPr>
        <w:fldChar w:fldCharType="end"/>
      </w:r>
      <w:r>
        <w:rPr>
          <w:lang w:val="en-US"/>
        </w:rPr>
        <w:t>.</w:t>
      </w:r>
    </w:p>
    <w:bookmarkEnd w:id="122"/>
    <w:p w14:paraId="182DE5FB" w14:textId="1612753A" w:rsidR="000B0485" w:rsidRDefault="000B0485" w:rsidP="000B0485">
      <w:pPr>
        <w:pStyle w:val="CitaviBibliographyEntry"/>
        <w:rPr>
          <w:lang w:val="en-US"/>
        </w:rPr>
      </w:pPr>
      <w:r>
        <w:rPr>
          <w:lang w:val="en-US"/>
        </w:rPr>
        <w:t>[44]</w:t>
      </w:r>
      <w:r>
        <w:rPr>
          <w:lang w:val="en-US"/>
        </w:rPr>
        <w:tab/>
      </w:r>
      <w:bookmarkStart w:id="124" w:name="_CTVL001b0b165f1db0a4d44bf83e82f2f5cd0f9"/>
      <w:r>
        <w:rPr>
          <w:lang w:val="en-US"/>
        </w:rPr>
        <w:t xml:space="preserve">Wendt C. Mapping European healthcare systems: a comparative analysis of financing, service provision and access to healthcare. Journal of European Social Policy 2009;19(5):432–45. </w:t>
      </w:r>
      <w:r w:rsidR="004C20E3">
        <w:fldChar w:fldCharType="begin"/>
      </w:r>
      <w:r w:rsidR="004C20E3" w:rsidRPr="004C20E3">
        <w:rPr>
          <w:lang w:val="en-US"/>
          <w:rPrChange w:id="125" w:author="Mareike Ariaans" w:date="2020-09-14T16:03:00Z">
            <w:rPr/>
          </w:rPrChange>
        </w:rPr>
        <w:instrText xml:space="preserve"> HYPERLINK "https://doi.org/10.1177/0958928709344247" </w:instrText>
      </w:r>
      <w:r w:rsidR="004C20E3">
        <w:fldChar w:fldCharType="separate"/>
      </w:r>
      <w:r w:rsidR="00D8095D" w:rsidRPr="00AD7CB5">
        <w:rPr>
          <w:rStyle w:val="Hyperlink"/>
          <w:lang w:val="en-US"/>
        </w:rPr>
        <w:t>https://doi.org/10.1177/0958928709344247</w:t>
      </w:r>
      <w:r w:rsidR="004C20E3">
        <w:rPr>
          <w:rStyle w:val="Hyperlink"/>
          <w:lang w:val="en-US"/>
        </w:rPr>
        <w:fldChar w:fldCharType="end"/>
      </w:r>
      <w:r>
        <w:rPr>
          <w:lang w:val="en-US"/>
        </w:rPr>
        <w:t>.</w:t>
      </w:r>
    </w:p>
    <w:bookmarkEnd w:id="124"/>
    <w:p w14:paraId="082D6924" w14:textId="42FC3C05" w:rsidR="000B0485" w:rsidRDefault="000B0485" w:rsidP="000B0485">
      <w:pPr>
        <w:pStyle w:val="CitaviBibliographyEntry"/>
        <w:rPr>
          <w:lang w:val="en-US"/>
        </w:rPr>
      </w:pPr>
      <w:r>
        <w:rPr>
          <w:lang w:val="en-US"/>
        </w:rPr>
        <w:t>[45]</w:t>
      </w:r>
      <w:r>
        <w:rPr>
          <w:lang w:val="en-US"/>
        </w:rPr>
        <w:tab/>
      </w:r>
      <w:bookmarkStart w:id="126" w:name="_CTVL0014251892f140044c98ec580332144306b"/>
      <w:r>
        <w:rPr>
          <w:lang w:val="en-US"/>
        </w:rPr>
        <w:t xml:space="preserve">Fonseca JRS. Clustering in the field of social sciences: that is your choice. International Journal of Social Research Methodology 2013;16(5):403–28. </w:t>
      </w:r>
      <w:r w:rsidR="004C20E3">
        <w:fldChar w:fldCharType="begin"/>
      </w:r>
      <w:r w:rsidR="004C20E3" w:rsidRPr="004C20E3">
        <w:rPr>
          <w:lang w:val="en-US"/>
          <w:rPrChange w:id="127" w:author="Mareike Ariaans" w:date="2020-09-14T16:03:00Z">
            <w:rPr/>
          </w:rPrChange>
        </w:rPr>
        <w:instrText xml:space="preserve"> HYPERLINK "https://doi.org/10.1080/13645579.2012.716973" </w:instrText>
      </w:r>
      <w:r w:rsidR="004C20E3">
        <w:fldChar w:fldCharType="separate"/>
      </w:r>
      <w:r w:rsidR="00D8095D" w:rsidRPr="00AD7CB5">
        <w:rPr>
          <w:rStyle w:val="Hyperlink"/>
          <w:lang w:val="en-US"/>
        </w:rPr>
        <w:t>https://doi.org/10.1080/13645579.2012.716973</w:t>
      </w:r>
      <w:r w:rsidR="004C20E3">
        <w:rPr>
          <w:rStyle w:val="Hyperlink"/>
          <w:lang w:val="en-US"/>
        </w:rPr>
        <w:fldChar w:fldCharType="end"/>
      </w:r>
      <w:r>
        <w:rPr>
          <w:lang w:val="en-US"/>
        </w:rPr>
        <w:t>.</w:t>
      </w:r>
    </w:p>
    <w:bookmarkEnd w:id="126"/>
    <w:p w14:paraId="61FC5CE7" w14:textId="77777777" w:rsidR="000B0485" w:rsidRDefault="000B0485" w:rsidP="000B0485">
      <w:pPr>
        <w:pStyle w:val="CitaviBibliographyEntry"/>
        <w:rPr>
          <w:lang w:val="en-US"/>
        </w:rPr>
      </w:pPr>
      <w:r>
        <w:rPr>
          <w:lang w:val="en-US"/>
        </w:rPr>
        <w:t>[46]</w:t>
      </w:r>
      <w:r>
        <w:rPr>
          <w:lang w:val="en-US"/>
        </w:rPr>
        <w:tab/>
      </w:r>
      <w:bookmarkStart w:id="128" w:name="_CTVL001c4cde9c35b0a4375a4d04a5ae1610beb"/>
      <w:r>
        <w:rPr>
          <w:lang w:val="en-US"/>
        </w:rPr>
        <w:t>Spasova S, Baeten R, Coster S, Ghailani D, Peña-Casas R, Vanhercke B. Challenges in long-term care in Europe: A study of national policies. Brussels; 2018.</w:t>
      </w:r>
    </w:p>
    <w:bookmarkEnd w:id="128"/>
    <w:p w14:paraId="7F8E7957" w14:textId="5972A18A" w:rsidR="00725171" w:rsidRPr="006A56FF" w:rsidRDefault="000B0485" w:rsidP="000B0485">
      <w:pPr>
        <w:pStyle w:val="CitaviBibliographyEntry"/>
        <w:rPr>
          <w:lang w:val="en-US"/>
        </w:rPr>
      </w:pPr>
      <w:r>
        <w:rPr>
          <w:lang w:val="en-US"/>
        </w:rPr>
        <w:t>[47]</w:t>
      </w:r>
      <w:r>
        <w:rPr>
          <w:lang w:val="en-US"/>
        </w:rPr>
        <w:tab/>
      </w:r>
      <w:bookmarkStart w:id="12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129"/>
      <w:r>
        <w:rPr>
          <w:lang w:val="en-US"/>
        </w:rPr>
        <w:t>.</w:t>
      </w:r>
    </w:p>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47BEE2F4" w14:textId="1B9947F5" w:rsidR="000C6B26" w:rsidRPr="006A56FF" w:rsidRDefault="000C6B26" w:rsidP="00A57ACA">
      <w:pPr>
        <w:pStyle w:val="CitaviBibliographyHeading"/>
        <w:rPr>
          <w:lang w:val="en-US"/>
        </w:rPr>
      </w:pPr>
      <w:r w:rsidRPr="00954C0D">
        <w:rPr>
          <w:lang w:val="en-US"/>
        </w:rPr>
        <w:lastRenderedPageBreak/>
        <w:t>Online Appendix</w:t>
      </w:r>
    </w:p>
    <w:p w14:paraId="1BE3CECB" w14:textId="2DCF1343"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63135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594BB1"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38CDC5C4"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Expenditure</w:t>
            </w:r>
          </w:p>
        </w:tc>
        <w:tc>
          <w:tcPr>
            <w:tcW w:w="851" w:type="dxa"/>
            <w:tcBorders>
              <w:top w:val="single" w:sz="12" w:space="0" w:color="auto"/>
              <w:bottom w:val="single" w:sz="4" w:space="0" w:color="auto"/>
            </w:tcBorders>
            <w:shd w:val="clear" w:color="auto" w:fill="FFFFFF" w:themeFill="background1"/>
            <w:vAlign w:val="center"/>
          </w:tcPr>
          <w:p w14:paraId="01195214" w14:textId="31DFBA43"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0B982A92"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recipients</w:t>
            </w:r>
          </w:p>
        </w:tc>
        <w:tc>
          <w:tcPr>
            <w:tcW w:w="1004" w:type="dxa"/>
            <w:tcBorders>
              <w:top w:val="single" w:sz="4" w:space="0" w:color="auto"/>
              <w:bottom w:val="single" w:sz="4" w:space="0" w:color="auto"/>
            </w:tcBorders>
            <w:shd w:val="clear" w:color="auto" w:fill="FFFFFF" w:themeFill="background1"/>
            <w:vAlign w:val="center"/>
          </w:tcPr>
          <w:p w14:paraId="7DF41661" w14:textId="7C76B49B"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Private expenditure</w:t>
            </w:r>
          </w:p>
        </w:tc>
        <w:tc>
          <w:tcPr>
            <w:tcW w:w="708" w:type="dxa"/>
            <w:tcBorders>
              <w:top w:val="single" w:sz="4" w:space="0" w:color="auto"/>
              <w:bottom w:val="single" w:sz="4" w:space="0" w:color="auto"/>
            </w:tcBorders>
            <w:shd w:val="clear" w:color="auto" w:fill="FFFFFF" w:themeFill="background1"/>
            <w:vAlign w:val="center"/>
          </w:tcPr>
          <w:p w14:paraId="180B784F" w14:textId="6383314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Life expectancy</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35C16D07"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Self-</w:t>
            </w:r>
            <w:r w:rsidR="00A57ACA">
              <w:rPr>
                <w:sz w:val="20"/>
                <w:szCs w:val="20"/>
                <w:lang w:val="en-US"/>
              </w:rPr>
              <w:t>perceived</w:t>
            </w:r>
            <w:r>
              <w:rPr>
                <w:sz w:val="20"/>
                <w:szCs w:val="20"/>
                <w:lang w:val="en-US"/>
              </w:rPr>
              <w:t xml:space="preserve"> health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506999C"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Cash benefit</w:t>
            </w:r>
          </w:p>
        </w:tc>
        <w:tc>
          <w:tcPr>
            <w:tcW w:w="709" w:type="dxa"/>
            <w:tcBorders>
              <w:top w:val="single" w:sz="12" w:space="0" w:color="auto"/>
              <w:bottom w:val="single" w:sz="4" w:space="0" w:color="auto"/>
            </w:tcBorders>
            <w:shd w:val="clear" w:color="auto" w:fill="FFFFFF" w:themeFill="background1"/>
            <w:vAlign w:val="center"/>
          </w:tcPr>
          <w:p w14:paraId="126949BE" w14:textId="4DA36C1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Choice restrictions</w:t>
            </w:r>
          </w:p>
        </w:tc>
        <w:tc>
          <w:tcPr>
            <w:tcW w:w="881" w:type="dxa"/>
            <w:tcBorders>
              <w:top w:val="single" w:sz="12" w:space="0" w:color="auto"/>
              <w:bottom w:val="single" w:sz="4" w:space="0" w:color="auto"/>
            </w:tcBorders>
            <w:shd w:val="clear" w:color="auto" w:fill="FFFFFF" w:themeFill="background1"/>
            <w:vAlign w:val="center"/>
          </w:tcPr>
          <w:p w14:paraId="6C3EB8B1" w14:textId="718FC43D"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Means testing</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14BBF376" w14:textId="531E86F2"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14F97FE8" w14:textId="6ABDF70F"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548627D0"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3898E10" w14:textId="77777777"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eike Ariaans" w:date="2020-09-14T12:54:00Z" w:initials="MA">
    <w:p w14:paraId="214E966E" w14:textId="7F72FFD2" w:rsidR="004C20E3" w:rsidRDefault="004C20E3">
      <w:pPr>
        <w:pStyle w:val="Kommentartext"/>
      </w:pPr>
      <w:r>
        <w:rPr>
          <w:rStyle w:val="Kommentarzeichen"/>
        </w:rPr>
        <w:annotationRef/>
      </w:r>
      <w:r>
        <w:t>Separate file</w:t>
      </w:r>
    </w:p>
  </w:comment>
  <w:comment w:id="1" w:author="Mareike Ariaans" w:date="2020-09-14T12:55:00Z" w:initials="MA">
    <w:p w14:paraId="60A9D3C8" w14:textId="1D1808A2" w:rsidR="004C20E3" w:rsidRPr="004B6E43" w:rsidRDefault="004C20E3">
      <w:pPr>
        <w:pStyle w:val="Kommentartext"/>
      </w:pPr>
      <w:r>
        <w:rPr>
          <w:rStyle w:val="Kommentarzeichen"/>
        </w:rPr>
        <w:annotationRef/>
      </w:r>
      <w:r w:rsidRPr="004B6E43">
        <w:t>Separate file</w:t>
      </w:r>
    </w:p>
  </w:comment>
  <w:comment w:id="6" w:author="Hannah Laumann" w:date="2020-09-09T06:39:00Z" w:initials="HL">
    <w:p w14:paraId="15FBF4C3" w14:textId="13885600" w:rsidR="004C20E3" w:rsidRDefault="004C20E3">
      <w:pPr>
        <w:pStyle w:val="Kommentartext"/>
      </w:pPr>
      <w:r>
        <w:rPr>
          <w:rStyle w:val="Kommentarzeichen"/>
        </w:rPr>
        <w:annotationRef/>
      </w:r>
      <w:r>
        <w:t>Und was ist mit dem 9-type solution? Hier fehlt mir noch ein abschließender Satz für das abstract. Es wird hier auf einmal sehr konkret, indem ihr die Typen aufzählt, und hört dann schon auf. Ich würde evtl. die Aufzählung der Typen ganz weglassen.</w:t>
      </w:r>
    </w:p>
    <w:p w14:paraId="7057E82F" w14:textId="77733707" w:rsidR="004C20E3" w:rsidRDefault="004C20E3">
      <w:pPr>
        <w:pStyle w:val="Kommentartext"/>
      </w:pPr>
    </w:p>
    <w:p w14:paraId="1A12ED60" w14:textId="685C2A63" w:rsidR="004C20E3" w:rsidRDefault="004C20E3">
      <w:pPr>
        <w:pStyle w:val="Kommentartext"/>
      </w:pPr>
      <w:r>
        <w:t>Claus: drinnen lassen; das ist das was die Leute sehen wollen.</w:t>
      </w:r>
    </w:p>
    <w:p w14:paraId="32D31698" w14:textId="67169E02" w:rsidR="004C20E3" w:rsidRDefault="004C20E3">
      <w:pPr>
        <w:pStyle w:val="Kommentartext"/>
      </w:pPr>
    </w:p>
    <w:p w14:paraId="69B895EE" w14:textId="176C194A" w:rsidR="004C20E3" w:rsidRDefault="004C20E3">
      <w:pPr>
        <w:pStyle w:val="Kommentartext"/>
      </w:pPr>
      <w:r>
        <w:t>Außerdem können wir hier geschickt überzeugende Länderbeispiele einbauen; andere Länder sind etwas weniger plausibel…</w:t>
      </w:r>
    </w:p>
    <w:p w14:paraId="53018E9A" w14:textId="621D380B" w:rsidR="004C20E3" w:rsidRDefault="004C20E3">
      <w:pPr>
        <w:pStyle w:val="Kommentartext"/>
      </w:pPr>
    </w:p>
  </w:comment>
  <w:comment w:id="7" w:author="Hannah Laumann" w:date="2020-09-09T06:40:00Z" w:initials="HL">
    <w:p w14:paraId="6131C49E" w14:textId="1186CB8A" w:rsidR="004C20E3" w:rsidRDefault="004C20E3">
      <w:pPr>
        <w:pStyle w:val="Kommentartext"/>
      </w:pPr>
      <w:r>
        <w:rPr>
          <w:rStyle w:val="Kommentarzeichen"/>
        </w:rPr>
        <w:annotationRef/>
      </w:r>
      <w:r>
        <w:t>Sind das die Ziele oder die wichtigsten Aspekte/outcomes?</w:t>
      </w:r>
    </w:p>
    <w:p w14:paraId="54D8D50A" w14:textId="77777777" w:rsidR="004C20E3" w:rsidRDefault="004C20E3">
      <w:pPr>
        <w:pStyle w:val="Kommentartext"/>
      </w:pPr>
      <w:r>
        <w:t>Die Aufzählung hört sich seltsam an. Wenn ihr die wichtigsten Aspekte herausstellen wollt, würde ich das anders formulieren</w:t>
      </w:r>
    </w:p>
    <w:p w14:paraId="31BD6698" w14:textId="77777777" w:rsidR="004C20E3" w:rsidRDefault="004C20E3">
      <w:pPr>
        <w:pStyle w:val="Kommentartext"/>
      </w:pPr>
    </w:p>
    <w:p w14:paraId="5B0E3AB6" w14:textId="60E7D01A" w:rsidR="004C20E3" w:rsidRDefault="004C20E3">
      <w:pPr>
        <w:pStyle w:val="Kommentartext"/>
      </w:pPr>
      <w:r>
        <w:t>Claus: passt so</w:t>
      </w:r>
    </w:p>
  </w:comment>
  <w:comment w:id="8" w:author="Mareike Ariaans" w:date="2020-09-08T14:03:00Z" w:initials="MA">
    <w:p w14:paraId="4F6C62E5" w14:textId="5ED3D75A" w:rsidR="004C20E3" w:rsidRPr="004649FF" w:rsidRDefault="004C20E3">
      <w:pPr>
        <w:pStyle w:val="Kommentartext"/>
      </w:pPr>
      <w:r>
        <w:rPr>
          <w:rStyle w:val="Kommentarzeichen"/>
        </w:rPr>
        <w:annotationRef/>
      </w:r>
      <w:r w:rsidRPr="004649FF">
        <w:t>Separate file</w:t>
      </w:r>
    </w:p>
  </w:comment>
  <w:comment w:id="39" w:author="Claus Wendt" w:date="2020-09-14T15:35:00Z" w:initials="CW">
    <w:p w14:paraId="76D4D4DA" w14:textId="1F7FDD8B" w:rsidR="004C20E3" w:rsidRDefault="004C20E3">
      <w:pPr>
        <w:pStyle w:val="Kommentartext"/>
      </w:pPr>
      <w:r>
        <w:rPr>
          <w:rStyle w:val="Kommentarzeichen"/>
        </w:rPr>
        <w:annotationRef/>
      </w:r>
      <w:r>
        <w:t xml:space="preserve">Verstehe ich nicht. </w:t>
      </w:r>
    </w:p>
  </w:comment>
  <w:comment w:id="48" w:author="Hannah Laumann" w:date="2020-09-10T09:20:00Z" w:initials="HL">
    <w:p w14:paraId="563CA8D8" w14:textId="38A1F73B" w:rsidR="004C20E3" w:rsidRDefault="004C20E3">
      <w:pPr>
        <w:pStyle w:val="Kommentartext"/>
      </w:pPr>
      <w:r>
        <w:rPr>
          <w:rStyle w:val="Kommentarzeichen"/>
        </w:rPr>
        <w:annotationRef/>
      </w:r>
      <w:r>
        <w:t>Auf „flexible“ geht ihr im weiteren nicht genauer ein, das würde ich evtl. auch noch tun</w:t>
      </w:r>
    </w:p>
  </w:comment>
  <w:comment w:id="49" w:author="Mareike Ariaans" w:date="2020-09-14T13:10:00Z" w:initials="MA">
    <w:p w14:paraId="2481C046" w14:textId="77777777" w:rsidR="004C20E3" w:rsidRDefault="004C20E3">
      <w:pPr>
        <w:pStyle w:val="Kommentartext"/>
      </w:pPr>
      <w:r>
        <w:rPr>
          <w:rStyle w:val="Kommentarzeichen"/>
        </w:rPr>
        <w:annotationRef/>
      </w:r>
      <w:r>
        <w:t>In einer früheren Version gab es auch einmal den Hinweis auf fexible, da der folgende Text aber nun anders ist, würde ich das so ändern</w:t>
      </w:r>
    </w:p>
    <w:p w14:paraId="1DA5A90B" w14:textId="77777777" w:rsidR="004C20E3" w:rsidRDefault="004C20E3">
      <w:pPr>
        <w:pStyle w:val="Kommentartext"/>
      </w:pPr>
    </w:p>
    <w:p w14:paraId="19A978E7" w14:textId="44E0D40A" w:rsidR="004C20E3" w:rsidRDefault="004C20E3">
      <w:pPr>
        <w:pStyle w:val="Kommentartext"/>
      </w:pPr>
      <w:r>
        <w:t>Claus: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E966E" w15:done="0"/>
  <w15:commentEx w15:paraId="60A9D3C8" w15:done="0"/>
  <w15:commentEx w15:paraId="53018E9A" w15:done="0"/>
  <w15:commentEx w15:paraId="5B0E3AB6" w15:done="0"/>
  <w15:commentEx w15:paraId="4F6C62E5" w15:done="0"/>
  <w15:commentEx w15:paraId="76D4D4DA" w15:done="0"/>
  <w15:commentEx w15:paraId="563CA8D8" w15:done="0"/>
  <w15:commentEx w15:paraId="19A978E7" w15:paraIdParent="563CA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E966E" w16cid:durableId="230A01D6"/>
  <w16cid:commentId w16cid:paraId="60A9D3C8" w16cid:durableId="230A01D7"/>
  <w16cid:commentId w16cid:paraId="53018E9A" w16cid:durableId="2302F704"/>
  <w16cid:commentId w16cid:paraId="5B0E3AB6" w16cid:durableId="2302F774"/>
  <w16cid:commentId w16cid:paraId="4F6C62E5" w16cid:durableId="2302F2FF"/>
  <w16cid:commentId w16cid:paraId="76D4D4DA" w16cid:durableId="230A0C28"/>
  <w16cid:commentId w16cid:paraId="563CA8D8" w16cid:durableId="23046E63"/>
  <w16cid:commentId w16cid:paraId="19A978E7" w16cid:durableId="230A01D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FF3DA" w14:textId="77777777" w:rsidR="006B3A04" w:rsidRDefault="006B3A04" w:rsidP="00DB62C0">
      <w:r>
        <w:separator/>
      </w:r>
    </w:p>
    <w:p w14:paraId="4C1AB8C7" w14:textId="77777777" w:rsidR="006B3A04" w:rsidRDefault="006B3A04"/>
  </w:endnote>
  <w:endnote w:type="continuationSeparator" w:id="0">
    <w:p w14:paraId="1288170B" w14:textId="77777777" w:rsidR="006B3A04" w:rsidRDefault="006B3A04" w:rsidP="00DB62C0">
      <w:r>
        <w:continuationSeparator/>
      </w:r>
    </w:p>
    <w:p w14:paraId="09E8BBAB" w14:textId="77777777" w:rsidR="006B3A04" w:rsidRDefault="006B3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4C2513FC" w:rsidR="004C20E3" w:rsidRDefault="004C20E3">
        <w:pPr>
          <w:pStyle w:val="Fuzeile"/>
          <w:jc w:val="right"/>
        </w:pPr>
        <w:r>
          <w:fldChar w:fldCharType="begin"/>
        </w:r>
        <w:r>
          <w:instrText>PAGE   \* MERGEFORMAT</w:instrText>
        </w:r>
        <w:r>
          <w:fldChar w:fldCharType="separate"/>
        </w:r>
        <w:r w:rsidR="00594947">
          <w:rPr>
            <w:noProof/>
          </w:rPr>
          <w:t>4</w:t>
        </w:r>
        <w:r>
          <w:fldChar w:fldCharType="end"/>
        </w:r>
      </w:p>
    </w:sdtContent>
  </w:sdt>
  <w:p w14:paraId="36BE76A4" w14:textId="77777777" w:rsidR="004C20E3" w:rsidRDefault="004C20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EB077" w14:textId="77777777" w:rsidR="006B3A04" w:rsidRDefault="006B3A04" w:rsidP="00DB62C0">
      <w:r>
        <w:separator/>
      </w:r>
    </w:p>
    <w:p w14:paraId="7E54C907" w14:textId="77777777" w:rsidR="006B3A04" w:rsidRDefault="006B3A04"/>
  </w:footnote>
  <w:footnote w:type="continuationSeparator" w:id="0">
    <w:p w14:paraId="422E3EB9" w14:textId="77777777" w:rsidR="006B3A04" w:rsidRDefault="006B3A04" w:rsidP="00DB62C0">
      <w:r>
        <w:continuationSeparator/>
      </w:r>
    </w:p>
    <w:p w14:paraId="03292244" w14:textId="77777777" w:rsidR="006B3A04" w:rsidRDefault="006B3A0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Claus Wendt">
    <w15:presenceInfo w15:providerId="None" w15:userId="Claus Wendt"/>
  </w15:person>
  <w15:person w15:author="Hannah Laumann">
    <w15:presenceInfo w15:providerId="None" w15:userId="Hannah Lau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3EC"/>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6B5D"/>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2037"/>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49FF"/>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B6E43"/>
    <w:rsid w:val="004C20E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94947"/>
    <w:rsid w:val="00594BB1"/>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135B"/>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04"/>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279A"/>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035D"/>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8B8"/>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37A8A"/>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01E6"/>
    <w:rsid w:val="008D1F52"/>
    <w:rsid w:val="008D224B"/>
    <w:rsid w:val="008D28C6"/>
    <w:rsid w:val="008D4E02"/>
    <w:rsid w:val="008D5148"/>
    <w:rsid w:val="008D6126"/>
    <w:rsid w:val="008D69D6"/>
    <w:rsid w:val="008D7AC3"/>
    <w:rsid w:val="008E2B69"/>
    <w:rsid w:val="008E31EC"/>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479E2"/>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DEE"/>
    <w:rsid w:val="009F3777"/>
    <w:rsid w:val="009F4324"/>
    <w:rsid w:val="009F5308"/>
    <w:rsid w:val="009F78A3"/>
    <w:rsid w:val="00A02635"/>
    <w:rsid w:val="00A02BFB"/>
    <w:rsid w:val="00A04BA1"/>
    <w:rsid w:val="00A0646D"/>
    <w:rsid w:val="00A06B85"/>
    <w:rsid w:val="00A072A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57ACA"/>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649"/>
    <w:rsid w:val="00B047CD"/>
    <w:rsid w:val="00B04C52"/>
    <w:rsid w:val="00B067D4"/>
    <w:rsid w:val="00B10A5C"/>
    <w:rsid w:val="00B10ABD"/>
    <w:rsid w:val="00B11C37"/>
    <w:rsid w:val="00B14BB1"/>
    <w:rsid w:val="00B14D01"/>
    <w:rsid w:val="00B17790"/>
    <w:rsid w:val="00B20442"/>
    <w:rsid w:val="00B236FE"/>
    <w:rsid w:val="00B23D1F"/>
    <w:rsid w:val="00B252E7"/>
    <w:rsid w:val="00B263BA"/>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2ABC"/>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3081"/>
    <w:rsid w:val="00C956BD"/>
    <w:rsid w:val="00C96250"/>
    <w:rsid w:val="00C9734F"/>
    <w:rsid w:val="00C97713"/>
    <w:rsid w:val="00C97EBD"/>
    <w:rsid w:val="00C97FD6"/>
    <w:rsid w:val="00CA14FB"/>
    <w:rsid w:val="00CA24AF"/>
    <w:rsid w:val="00CA3CAB"/>
    <w:rsid w:val="00CA3CD2"/>
    <w:rsid w:val="00CA3F98"/>
    <w:rsid w:val="00CA4021"/>
    <w:rsid w:val="00CA446F"/>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357C"/>
    <w:rsid w:val="00D55E9E"/>
    <w:rsid w:val="00D56285"/>
    <w:rsid w:val="00D564CE"/>
    <w:rsid w:val="00D61EC5"/>
    <w:rsid w:val="00D661E1"/>
    <w:rsid w:val="00D672CA"/>
    <w:rsid w:val="00D67B4C"/>
    <w:rsid w:val="00D734EB"/>
    <w:rsid w:val="00D76EEB"/>
    <w:rsid w:val="00D8095D"/>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085C"/>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6ED"/>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1DAB"/>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69F"/>
    <w:rsid w:val="00FB48D2"/>
    <w:rsid w:val="00FB4E9B"/>
    <w:rsid w:val="00FB73E3"/>
    <w:rsid w:val="00FC18FA"/>
    <w:rsid w:val="00FC37B8"/>
    <w:rsid w:val="00FC5EA1"/>
    <w:rsid w:val="00FC736E"/>
    <w:rsid w:val="00FC77AC"/>
    <w:rsid w:val="00FD19AD"/>
    <w:rsid w:val="00FD32EC"/>
    <w:rsid w:val="00FD43D7"/>
    <w:rsid w:val="00FD5259"/>
    <w:rsid w:val="00FD6057"/>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4649FF"/>
    <w:rPr>
      <w:color w:val="605E5C"/>
      <w:shd w:val="clear" w:color="auto" w:fill="E1DFDD"/>
    </w:rPr>
  </w:style>
  <w:style w:type="character" w:customStyle="1" w:styleId="rwrro">
    <w:name w:val="rwrro"/>
    <w:basedOn w:val="Absatz-Standardschriftart"/>
    <w:rsid w:val="0031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openxmlformats.org/officeDocument/2006/relationships/hyperlink" Target="mailto:Christopher.Grages@uni-hamburg.de" TargetMode="External"/><Relationship Id="rId18" Type="http://schemas.openxmlformats.org/officeDocument/2006/relationships/hyperlink" Target="https://doi.org/10.1177/095892870935240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hyperlink" Target="https://doi.org/10.1177/095892879600600102" TargetMode="External"/><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hyperlink" Target="mailto:F.J.vanHooren@uva.nl" TargetMode="External"/><Relationship Id="rId22"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B888-754E-424D-AF1D-65DAC8A9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10750</Words>
  <Characters>67730</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2020-09-14T08:26:00Z</cp:lastPrinted>
  <dcterms:created xsi:type="dcterms:W3CDTF">2020-09-14T14:03:00Z</dcterms:created>
  <dcterms:modified xsi:type="dcterms:W3CDTF">2020-09-14T14:13:00Z</dcterms:modified>
</cp:coreProperties>
</file>