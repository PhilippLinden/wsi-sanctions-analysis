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514F45B2"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1029EA" w:rsidRDefault="002E018D" w:rsidP="00DE025C">
      <w:pPr>
        <w:spacing w:line="480" w:lineRule="auto"/>
        <w:rPr>
          <w:bCs/>
          <w:szCs w:val="24"/>
          <w:vertAlign w:val="superscript"/>
          <w:lang w:val="en-US"/>
        </w:rPr>
      </w:pPr>
      <w:r w:rsidRPr="001029EA">
        <w:rPr>
          <w:bCs/>
          <w:szCs w:val="24"/>
          <w:lang w:val="en-US"/>
        </w:rPr>
        <w:t>Mareike Ariaans</w:t>
      </w:r>
      <w:r w:rsidR="00DE025C" w:rsidRPr="001029EA">
        <w:rPr>
          <w:bCs/>
          <w:szCs w:val="24"/>
          <w:vertAlign w:val="superscript"/>
          <w:lang w:val="en-US"/>
        </w:rPr>
        <w:t>1</w:t>
      </w:r>
      <w:r w:rsidR="00661837" w:rsidRPr="001029EA">
        <w:rPr>
          <w:bCs/>
          <w:szCs w:val="24"/>
          <w:vertAlign w:val="superscript"/>
          <w:lang w:val="en-US"/>
        </w:rPr>
        <w:t>,</w:t>
      </w:r>
      <w:r w:rsidR="00D534D0" w:rsidRPr="001029EA">
        <w:rPr>
          <w:bCs/>
          <w:szCs w:val="24"/>
          <w:vertAlign w:val="superscript"/>
          <w:lang w:val="en-US"/>
        </w:rPr>
        <w:t>2</w:t>
      </w:r>
      <w:r w:rsidR="00DE025C" w:rsidRPr="001029EA">
        <w:rPr>
          <w:bCs/>
          <w:szCs w:val="24"/>
          <w:vertAlign w:val="superscript"/>
          <w:lang w:val="en-US"/>
        </w:rPr>
        <w:t>, *</w:t>
      </w:r>
      <w:r w:rsidR="00DE025C" w:rsidRPr="001029EA">
        <w:rPr>
          <w:bCs/>
          <w:szCs w:val="24"/>
          <w:lang w:val="en-US"/>
        </w:rPr>
        <w:t xml:space="preserve">, </w:t>
      </w:r>
      <w:r w:rsidRPr="001029EA">
        <w:rPr>
          <w:bCs/>
          <w:szCs w:val="24"/>
          <w:lang w:val="en-US"/>
        </w:rPr>
        <w:t>Philipp Linden</w:t>
      </w:r>
      <w:r w:rsidR="00D534D0" w:rsidRPr="001029EA">
        <w:rPr>
          <w:bCs/>
          <w:szCs w:val="24"/>
          <w:vertAlign w:val="superscript"/>
          <w:lang w:val="en-US"/>
        </w:rPr>
        <w:t>3</w:t>
      </w:r>
      <w:r w:rsidRPr="001029EA">
        <w:rPr>
          <w:bCs/>
          <w:szCs w:val="24"/>
          <w:lang w:val="en-US"/>
        </w:rPr>
        <w:t>,</w:t>
      </w:r>
      <w:r w:rsidR="00DE025C" w:rsidRPr="001029EA">
        <w:rPr>
          <w:bCs/>
          <w:szCs w:val="24"/>
          <w:lang w:val="en-US"/>
        </w:rPr>
        <w:t xml:space="preserve"> </w:t>
      </w:r>
      <w:r w:rsidRPr="001029EA">
        <w:rPr>
          <w:bCs/>
          <w:szCs w:val="24"/>
          <w:lang w:val="en-US"/>
        </w:rPr>
        <w:t>Claus Wendt</w:t>
      </w:r>
      <w:r w:rsidR="00DE025C" w:rsidRPr="001029EA">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r w:rsidR="00D11535" w:rsidRPr="00661837">
        <w:rPr>
          <w:color w:val="000000" w:themeColor="text1"/>
          <w:szCs w:val="24"/>
          <w:lang w:val="en-US"/>
        </w:rPr>
        <w:t>68159</w:t>
      </w:r>
      <w:proofErr w:type="gramStart"/>
      <w:r w:rsidR="00D11535" w:rsidRPr="00661837">
        <w:rPr>
          <w:color w:val="000000" w:themeColor="text1"/>
          <w:szCs w:val="24"/>
          <w:lang w:val="en-US"/>
        </w:rPr>
        <w:t>  Mannheim</w:t>
      </w:r>
      <w:proofErr w:type="gramEnd"/>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2B9A256F"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w:t>
      </w:r>
      <w:r w:rsidR="00306894">
        <w:rPr>
          <w:color w:val="000000" w:themeColor="text1"/>
          <w:szCs w:val="24"/>
          <w:lang w:val="en-US"/>
        </w:rPr>
        <w:t xml:space="preserve">Department of </w:t>
      </w:r>
      <w:r w:rsidR="00900C32" w:rsidRPr="006A56FF">
        <w:rPr>
          <w:color w:val="000000" w:themeColor="text1"/>
          <w:szCs w:val="24"/>
          <w:lang w:val="en-US"/>
        </w:rPr>
        <w:t>Social Sciences,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hyperlink r:id="rId8" w:history="1">
        <w:r w:rsidR="00DE025C" w:rsidRPr="006A56FF">
          <w:rPr>
            <w:rStyle w:val="Hyperlink"/>
            <w:szCs w:val="24"/>
            <w:lang w:val="en-US"/>
          </w:rPr>
          <w:t>ariaans@soziologie.uni-siegen.de</w:t>
        </w:r>
      </w:hyperlink>
    </w:p>
    <w:p w14:paraId="3F051705" w14:textId="6384A17E"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w:t>
      </w:r>
      <w:r w:rsidR="00306894">
        <w:rPr>
          <w:szCs w:val="24"/>
          <w:lang w:val="en-US"/>
        </w:rPr>
        <w:t xml:space="preserve">Department of </w:t>
      </w:r>
      <w:r w:rsidR="00900C32" w:rsidRPr="006A56FF">
        <w:rPr>
          <w:szCs w:val="24"/>
          <w:lang w:val="en-US"/>
        </w:rPr>
        <w:t>Social Sciences,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hyperlink r:id="rId9" w:history="1">
        <w:r w:rsidR="00900C32" w:rsidRPr="006A56FF">
          <w:rPr>
            <w:lang w:val="en-US"/>
          </w:rPr>
          <w:t>linden@soziologie.uni-siegen.de</w:t>
        </w:r>
      </w:hyperlink>
    </w:p>
    <w:p w14:paraId="4DD524DB" w14:textId="52893F8E"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w:t>
      </w:r>
      <w:r w:rsidR="00306894">
        <w:rPr>
          <w:color w:val="000000" w:themeColor="text1"/>
          <w:szCs w:val="24"/>
          <w:lang w:val="en-US"/>
        </w:rPr>
        <w:t xml:space="preserve">Department of </w:t>
      </w:r>
      <w:r w:rsidRPr="006A56FF">
        <w:rPr>
          <w:color w:val="000000" w:themeColor="text1"/>
          <w:szCs w:val="24"/>
          <w:lang w:val="en-US"/>
        </w:rPr>
        <w:t>Social Sciences, Adolf-</w:t>
      </w:r>
      <w:proofErr w:type="spellStart"/>
      <w:r w:rsidRPr="006A56FF">
        <w:rPr>
          <w:color w:val="000000" w:themeColor="text1"/>
          <w:szCs w:val="24"/>
          <w:lang w:val="en-US"/>
        </w:rPr>
        <w:t>Reichwein</w:t>
      </w:r>
      <w:proofErr w:type="spellEnd"/>
      <w:r w:rsidRPr="006A56FF">
        <w:rPr>
          <w:color w:val="000000" w:themeColor="text1"/>
          <w:szCs w:val="24"/>
          <w:lang w:val="en-US"/>
        </w:rPr>
        <w:t>-Str. 2, 57068 Siegen, Germany; Phone: +49-271-740-</w:t>
      </w:r>
      <w:r w:rsidR="00545374">
        <w:rPr>
          <w:color w:val="000000" w:themeColor="text1"/>
          <w:szCs w:val="24"/>
          <w:lang w:val="en-US"/>
        </w:rPr>
        <w:t>3182</w:t>
      </w:r>
      <w:r w:rsidRPr="006A56FF">
        <w:rPr>
          <w:color w:val="000000" w:themeColor="text1"/>
          <w:szCs w:val="24"/>
          <w:lang w:val="en-US"/>
        </w:rPr>
        <w:t>,</w:t>
      </w:r>
      <w:r w:rsidR="00302FF4">
        <w:rPr>
          <w:color w:val="000000" w:themeColor="text1"/>
          <w:szCs w:val="24"/>
          <w:lang w:val="en-US"/>
        </w:rPr>
        <w:t xml:space="preserve"> wendt@soziologie.uni-siegen.de</w:t>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commentRangeStart w:id="0"/>
      <w:r w:rsidRPr="00315A0E">
        <w:rPr>
          <w:lang w:val="en-US"/>
        </w:rPr>
        <w:lastRenderedPageBreak/>
        <w:t>Short biography – 50-100 words</w:t>
      </w:r>
      <w:commentRangeEnd w:id="0"/>
      <w:r w:rsidR="00306894">
        <w:rPr>
          <w:rStyle w:val="Kommentarzeichen"/>
          <w:rFonts w:eastAsia="Calibri"/>
          <w:b w:val="0"/>
        </w:rPr>
        <w:commentReference w:id="0"/>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r w:rsidRPr="006A56FF">
        <w:rPr>
          <w:b/>
          <w:bCs/>
          <w:szCs w:val="24"/>
          <w:lang w:val="en-US"/>
        </w:rPr>
        <w:t xml:space="preserve">Mareike Ariaans </w:t>
      </w:r>
      <w:r w:rsidRPr="006A56FF">
        <w:rPr>
          <w:bCs/>
          <w:szCs w:val="24"/>
          <w:lang w:val="en-US"/>
        </w:rPr>
        <w:t>…</w:t>
      </w:r>
    </w:p>
    <w:p w14:paraId="74A83DA6" w14:textId="77777777" w:rsidR="002E018D" w:rsidRPr="006A56FF" w:rsidRDefault="002E018D" w:rsidP="002E018D">
      <w:pPr>
        <w:rPr>
          <w:szCs w:val="24"/>
          <w:lang w:val="en-US"/>
        </w:rPr>
      </w:pPr>
    </w:p>
    <w:p w14:paraId="0DD9A856" w14:textId="6523E772" w:rsidR="002E018D" w:rsidRDefault="002E018D" w:rsidP="002E018D">
      <w:pPr>
        <w:pStyle w:val="02FlietextErsterAbsatz"/>
        <w:rPr>
          <w:szCs w:val="24"/>
          <w:lang w:val="en-US"/>
        </w:rPr>
      </w:pPr>
      <w:bookmarkStart w:id="1"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w:t>
      </w:r>
      <w:proofErr w:type="spellStart"/>
      <w:r w:rsidRPr="006A56FF">
        <w:rPr>
          <w:szCs w:val="24"/>
          <w:lang w:val="en-US"/>
        </w:rPr>
        <w:t>psychologization</w:t>
      </w:r>
      <w:proofErr w:type="spellEnd"/>
      <w:r w:rsidRPr="006A56FF">
        <w:rPr>
          <w:szCs w:val="24"/>
          <w:lang w:val="en-US"/>
        </w:rPr>
        <w:t xml:space="preserve"> of unemployment and early childhood development as well as quantitative research methods.</w:t>
      </w:r>
      <w:bookmarkEnd w:id="1"/>
    </w:p>
    <w:p w14:paraId="2D72FD19" w14:textId="77777777" w:rsidR="00661837" w:rsidRPr="006A56FF" w:rsidRDefault="00661837" w:rsidP="002E018D">
      <w:pPr>
        <w:pStyle w:val="02FlietextErsterAbsatz"/>
        <w:rPr>
          <w:szCs w:val="24"/>
          <w:lang w:val="en-US"/>
        </w:rPr>
      </w:pPr>
    </w:p>
    <w:p w14:paraId="67CF4BBD" w14:textId="63EF0569" w:rsidR="00306894" w:rsidRDefault="002E018D" w:rsidP="002E018D">
      <w:pPr>
        <w:pStyle w:val="02FlietextErsterAbsatz"/>
        <w:rPr>
          <w:ins w:id="2" w:author="Claus Wendt" w:date="2020-08-23T10:45:00Z"/>
          <w:b/>
          <w:bCs/>
          <w:szCs w:val="24"/>
          <w:lang w:val="en-US"/>
        </w:rPr>
      </w:pPr>
      <w:r w:rsidRPr="006A56FF">
        <w:rPr>
          <w:b/>
          <w:bCs/>
          <w:szCs w:val="24"/>
          <w:lang w:val="en-US"/>
        </w:rPr>
        <w:t>Claus Wendt</w:t>
      </w:r>
      <w:ins w:id="3" w:author="Claus Wendt" w:date="2020-08-23T10:45:00Z">
        <w:r w:rsidR="00306894">
          <w:rPr>
            <w:b/>
            <w:bCs/>
            <w:szCs w:val="24"/>
            <w:lang w:val="en-US"/>
          </w:rPr>
          <w:t xml:space="preserve">, PhD., </w:t>
        </w:r>
        <w:r w:rsidR="00306894" w:rsidRPr="00306894">
          <w:rPr>
            <w:lang w:val="en-US"/>
            <w:rPrChange w:id="4" w:author="Claus Wendt" w:date="2020-08-23T10:45:00Z">
              <w:rPr/>
            </w:rPrChange>
          </w:rPr>
          <w:t xml:space="preserve">is Professor of Sociology of Health and Healthcare systems at the University of Siegen. </w:t>
        </w:r>
      </w:ins>
      <w:ins w:id="5" w:author="Claus Wendt" w:date="2020-08-23T10:46:00Z">
        <w:r w:rsidR="00306894">
          <w:rPr>
            <w:lang w:val="en-US"/>
          </w:rPr>
          <w:t xml:space="preserve">He </w:t>
        </w:r>
      </w:ins>
      <w:ins w:id="6" w:author="Claus Wendt" w:date="2020-08-23T10:45:00Z">
        <w:r w:rsidR="00306894" w:rsidRPr="00306894">
          <w:rPr>
            <w:lang w:val="en-US"/>
            <w:rPrChange w:id="7" w:author="Claus Wendt" w:date="2020-08-23T10:45:00Z">
              <w:rPr/>
            </w:rPrChange>
          </w:rPr>
          <w:t xml:space="preserve">is a 2008-09 Harkness/Bosch Fellow of Health Policy &amp; Practice at Harvard School of Public Health and J. F. Kennedy Fellow at Harvard’s Center for European Studies. </w:t>
        </w:r>
      </w:ins>
      <w:ins w:id="8" w:author="Claus Wendt" w:date="2020-08-23T10:46:00Z">
        <w:r w:rsidR="00306894" w:rsidRPr="00FF6F62">
          <w:rPr>
            <w:lang w:val="en-US"/>
          </w:rPr>
          <w:t xml:space="preserve">His research interests include international comparisons of welfare states and healthcare systems, health policy and demographic change, and the sociology of health. </w:t>
        </w:r>
      </w:ins>
    </w:p>
    <w:p w14:paraId="60FCAA76" w14:textId="31C30EF9" w:rsidR="002E018D" w:rsidRPr="006A56FF" w:rsidDel="00306894" w:rsidRDefault="002E018D" w:rsidP="00315A0E">
      <w:pPr>
        <w:pStyle w:val="berschrift2"/>
        <w:rPr>
          <w:del w:id="9" w:author="Claus Wendt" w:date="2020-08-23T10:43:00Z"/>
          <w:lang w:val="en-US"/>
        </w:rPr>
      </w:pPr>
      <w:del w:id="10" w:author="Claus Wendt" w:date="2020-08-23T10:43:00Z">
        <w:r w:rsidRPr="006A56FF" w:rsidDel="00306894">
          <w:rPr>
            <w:lang w:val="en-US"/>
          </w:rPr>
          <w:delText>Acknowledgments</w:delText>
        </w:r>
      </w:del>
    </w:p>
    <w:p w14:paraId="1D3B822C" w14:textId="23223908" w:rsidR="00415494" w:rsidRPr="006A56FF" w:rsidDel="00306894" w:rsidRDefault="00415494" w:rsidP="00415494">
      <w:pPr>
        <w:rPr>
          <w:del w:id="11" w:author="Claus Wendt" w:date="2020-08-23T10:43:00Z"/>
          <w:lang w:val="en-US"/>
        </w:rPr>
      </w:pPr>
    </w:p>
    <w:p w14:paraId="273F027B" w14:textId="430840AF" w:rsidR="008C7033" w:rsidRPr="006A56FF" w:rsidDel="00306894" w:rsidRDefault="002E018D" w:rsidP="00415494">
      <w:pPr>
        <w:pStyle w:val="02FlietextErsterAbsatz"/>
        <w:rPr>
          <w:del w:id="12" w:author="Claus Wendt" w:date="2020-08-23T10:43:00Z"/>
          <w:lang w:val="en-US" w:eastAsia="de-DE"/>
        </w:rPr>
      </w:pPr>
      <w:del w:id="13" w:author="Claus Wendt" w:date="2020-08-23T10:43:00Z">
        <w:r w:rsidRPr="006A56FF" w:rsidDel="00306894">
          <w:rPr>
            <w:lang w:val="en-US" w:eastAsia="de-DE"/>
          </w:rPr>
          <w:delText>Earlier versions of this article were presented at the RC 19 Annual Meeting</w:delText>
        </w:r>
        <w:r w:rsidR="00415494" w:rsidRPr="006A56FF" w:rsidDel="00306894">
          <w:rPr>
            <w:lang w:val="en-US" w:eastAsia="de-DE"/>
          </w:rPr>
          <w:delText xml:space="preserve"> </w:delText>
        </w:r>
        <w:r w:rsidR="00415494" w:rsidRPr="006A56FF" w:rsidDel="00306894">
          <w:rPr>
            <w:i/>
            <w:lang w:val="en-US" w:eastAsia="de-DE"/>
          </w:rPr>
          <w:delText>“Global Crises and Social Policy: Coping with Conflict, Migration and Climate Change”,</w:delText>
        </w:r>
        <w:r w:rsidR="00415494" w:rsidRPr="006A56FF" w:rsidDel="00306894">
          <w:rPr>
            <w:lang w:val="en-US" w:eastAsia="de-DE"/>
          </w:rPr>
          <w:delText xml:space="preserve"> Mannheim University, Germany; August 28-30 2019.</w:delText>
        </w:r>
      </w:del>
    </w:p>
    <w:p w14:paraId="69AE280D" w14:textId="77777777" w:rsidR="008C7033" w:rsidRPr="006A56FF" w:rsidRDefault="008C7033" w:rsidP="00415494">
      <w:pPr>
        <w:pStyle w:val="02FlietextErsterAbsatz"/>
        <w:rPr>
          <w:b/>
          <w:szCs w:val="24"/>
          <w:lang w:val="en-US"/>
        </w:rPr>
      </w:pPr>
    </w:p>
    <w:p w14:paraId="69F0E2EE" w14:textId="77777777" w:rsidR="00A2688D" w:rsidRDefault="008C7033" w:rsidP="00315A0E">
      <w:pPr>
        <w:pStyle w:val="berschrift2"/>
        <w:rPr>
          <w:lang w:val="en-US"/>
        </w:rPr>
      </w:pPr>
      <w:r w:rsidRPr="006A56FF">
        <w:rPr>
          <w:lang w:val="en-US"/>
        </w:rPr>
        <w:t>Funding</w:t>
      </w:r>
    </w:p>
    <w:p w14:paraId="288C180D" w14:textId="7C30935F" w:rsidR="002E018D" w:rsidRPr="00A2688D" w:rsidRDefault="00A2688D" w:rsidP="00117252">
      <w:pPr>
        <w:pStyle w:val="02FlietextErsterAbsatz"/>
        <w:rPr>
          <w:lang w:val="en-US"/>
        </w:rPr>
      </w:pPr>
      <w:r w:rsidRPr="00A2688D">
        <w:rPr>
          <w:lang w:val="en-US"/>
        </w:rPr>
        <w:t>This article is part of the project “Comparing the Coordination of Elderly are Services in European Welfare States: How Organizational Actors Respond to Marketization Policies</w:t>
      </w:r>
      <w:r>
        <w:rPr>
          <w:lang w:val="en-US"/>
        </w:rPr>
        <w:t xml:space="preserve">” funded by the Deutsche </w:t>
      </w:r>
      <w:proofErr w:type="spellStart"/>
      <w:r>
        <w:rPr>
          <w:lang w:val="en-US"/>
        </w:rPr>
        <w:t>Forschungsgemeinschaft</w:t>
      </w:r>
      <w:proofErr w:type="spellEnd"/>
      <w:r>
        <w:rPr>
          <w:lang w:val="en-US"/>
        </w:rPr>
        <w:t xml:space="preserve"> (DFG) grant number:</w:t>
      </w:r>
      <w:r w:rsidR="00117252">
        <w:rPr>
          <w:lang w:val="en-US"/>
        </w:rPr>
        <w:t xml:space="preserve"> </w:t>
      </w:r>
      <w:r w:rsidR="00117252" w:rsidRPr="00306894">
        <w:rPr>
          <w:highlight w:val="yellow"/>
          <w:lang w:val="en-US"/>
          <w:rPrChange w:id="14" w:author="Claus Wendt" w:date="2020-08-23T10:43:00Z">
            <w:rPr>
              <w:lang w:val="en-US"/>
            </w:rPr>
          </w:rPrChange>
        </w:rPr>
        <w:t>[INSERT PROJECT NUMBER]</w:t>
      </w:r>
      <w:r w:rsidR="00117252" w:rsidDel="00117252">
        <w:rPr>
          <w:lang w:val="en-US"/>
        </w:rPr>
        <w:t xml:space="preserve"> </w:t>
      </w:r>
      <w:r w:rsidR="002E018D" w:rsidRPr="00A2688D">
        <w:rPr>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proofErr w:type="spellStart"/>
            <w:r w:rsidRPr="006A56FF">
              <w:rPr>
                <w:rFonts w:eastAsia="Times New Roman"/>
                <w:b/>
                <w:lang w:val="en-US" w:eastAsia="de-DE"/>
              </w:rPr>
              <w:t>Ist</w:t>
            </w:r>
            <w:proofErr w:type="spellEnd"/>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37F6DF47" w14:textId="78CAA1B4" w:rsidR="00EB31E0" w:rsidRPr="006A56FF" w:rsidRDefault="00146320" w:rsidP="00EB31E0">
            <w:pPr>
              <w:jc w:val="right"/>
              <w:rPr>
                <w:rFonts w:eastAsia="Times New Roman"/>
                <w:bCs/>
                <w:lang w:val="en-US" w:eastAsia="de-DE"/>
              </w:rPr>
            </w:pPr>
            <w:r>
              <w:rPr>
                <w:rFonts w:eastAsia="Times New Roman"/>
                <w:bCs/>
                <w:lang w:val="en-US" w:eastAsia="de-DE"/>
              </w:rPr>
              <w:t>93</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6F5F76A4" w:rsidR="00EB31E0" w:rsidRPr="006A56FF" w:rsidRDefault="00146320" w:rsidP="00EB31E0">
            <w:pPr>
              <w:jc w:val="right"/>
              <w:rPr>
                <w:rFonts w:eastAsia="Times New Roman"/>
                <w:bCs/>
                <w:lang w:val="en-US" w:eastAsia="de-DE"/>
              </w:rPr>
            </w:pPr>
            <w:r>
              <w:rPr>
                <w:rFonts w:eastAsia="Times New Roman"/>
                <w:bCs/>
                <w:lang w:val="en-US" w:eastAsia="de-DE"/>
              </w:rPr>
              <w:t>351</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60F98490" w:rsidR="00EB31E0" w:rsidRPr="006A56FF" w:rsidRDefault="00146320" w:rsidP="00EB31E0">
            <w:pPr>
              <w:jc w:val="right"/>
              <w:rPr>
                <w:rFonts w:eastAsia="Times New Roman"/>
                <w:bCs/>
                <w:lang w:val="en-US" w:eastAsia="de-DE"/>
              </w:rPr>
            </w:pPr>
            <w:r>
              <w:rPr>
                <w:rFonts w:eastAsia="Times New Roman"/>
                <w:bCs/>
                <w:lang w:val="en-US" w:eastAsia="de-DE"/>
              </w:rPr>
              <w:t>1337</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51D254BD" w:rsidR="00EB31E0" w:rsidRPr="006A56FF" w:rsidRDefault="004369A8" w:rsidP="00EB31E0">
            <w:pPr>
              <w:jc w:val="right"/>
              <w:rPr>
                <w:rFonts w:eastAsia="Times New Roman"/>
                <w:bCs/>
                <w:lang w:val="en-US" w:eastAsia="de-DE"/>
              </w:rPr>
            </w:pPr>
            <w:r>
              <w:rPr>
                <w:rFonts w:eastAsia="Times New Roman"/>
                <w:bCs/>
                <w:lang w:val="en-US" w:eastAsia="de-DE"/>
              </w:rPr>
              <w:t>1239</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188824CE" w:rsidR="00EB31E0" w:rsidRPr="006A56FF" w:rsidRDefault="000E72AE" w:rsidP="00EB31E0">
            <w:pPr>
              <w:jc w:val="right"/>
              <w:rPr>
                <w:rFonts w:eastAsia="Times New Roman"/>
                <w:bCs/>
                <w:lang w:val="en-US" w:eastAsia="de-DE"/>
              </w:rPr>
            </w:pPr>
            <w:r>
              <w:rPr>
                <w:rFonts w:eastAsia="Times New Roman"/>
                <w:bCs/>
                <w:lang w:val="en-US" w:eastAsia="de-DE"/>
              </w:rPr>
              <w:t>875</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78495226" w:rsidR="00EB31E0" w:rsidRPr="006A56FF" w:rsidRDefault="00146320" w:rsidP="00EB31E0">
            <w:pPr>
              <w:jc w:val="right"/>
              <w:rPr>
                <w:rFonts w:eastAsia="Times New Roman"/>
                <w:bCs/>
                <w:lang w:val="en-US" w:eastAsia="de-DE"/>
              </w:rPr>
            </w:pPr>
            <w:r>
              <w:rPr>
                <w:rFonts w:eastAsia="Times New Roman"/>
                <w:bCs/>
                <w:lang w:val="en-US" w:eastAsia="de-DE"/>
              </w:rPr>
              <w:t>366</w:t>
            </w:r>
          </w:p>
        </w:tc>
      </w:tr>
      <w:tr w:rsidR="004237F4" w:rsidRPr="006A56FF" w14:paraId="4F98EC5F" w14:textId="77777777" w:rsidTr="00386E9B">
        <w:trPr>
          <w:trHeight w:val="285"/>
        </w:trPr>
        <w:tc>
          <w:tcPr>
            <w:tcW w:w="2665" w:type="dxa"/>
            <w:shd w:val="clear" w:color="auto" w:fill="auto"/>
            <w:noWrap/>
            <w:vAlign w:val="bottom"/>
          </w:tcPr>
          <w:p w14:paraId="07CE73B9" w14:textId="42704E95" w:rsidR="004237F4" w:rsidRPr="006A56FF" w:rsidRDefault="004237F4" w:rsidP="00EB31E0">
            <w:pPr>
              <w:rPr>
                <w:rFonts w:eastAsia="Times New Roman"/>
                <w:bCs/>
                <w:lang w:val="en-US" w:eastAsia="de-DE"/>
              </w:rPr>
            </w:pPr>
            <w:r>
              <w:rPr>
                <w:rFonts w:eastAsia="Times New Roman"/>
                <w:bCs/>
                <w:lang w:val="en-US" w:eastAsia="de-DE"/>
              </w:rPr>
              <w:t>Conclusion</w:t>
            </w:r>
          </w:p>
        </w:tc>
        <w:tc>
          <w:tcPr>
            <w:tcW w:w="1964" w:type="dxa"/>
            <w:shd w:val="clear" w:color="auto" w:fill="auto"/>
            <w:noWrap/>
            <w:vAlign w:val="bottom"/>
          </w:tcPr>
          <w:p w14:paraId="163A248D" w14:textId="6484403B" w:rsidR="004237F4" w:rsidRDefault="00146320" w:rsidP="00EB31E0">
            <w:pPr>
              <w:jc w:val="right"/>
              <w:rPr>
                <w:rFonts w:eastAsia="Times New Roman"/>
                <w:bCs/>
                <w:lang w:val="en-US" w:eastAsia="de-DE"/>
              </w:rPr>
            </w:pPr>
            <w:r>
              <w:rPr>
                <w:rFonts w:eastAsia="Times New Roman"/>
                <w:bCs/>
                <w:lang w:val="en-US" w:eastAsia="de-DE"/>
              </w:rPr>
              <w:t>403</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5A71A808" w:rsidR="00EB31E0" w:rsidRPr="006A56FF" w:rsidRDefault="00EA2850" w:rsidP="00EB31E0">
            <w:pPr>
              <w:jc w:val="right"/>
              <w:rPr>
                <w:rFonts w:eastAsia="Times New Roman"/>
                <w:bCs/>
                <w:lang w:val="en-US" w:eastAsia="de-DE"/>
              </w:rPr>
            </w:pPr>
            <w:r>
              <w:rPr>
                <w:rFonts w:eastAsia="Times New Roman"/>
                <w:bCs/>
                <w:lang w:val="en-US" w:eastAsia="de-DE"/>
              </w:rPr>
              <w:t>0</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2B0C49A2" w14:textId="2C7B9518" w:rsidR="00EB31E0" w:rsidRPr="006A56FF" w:rsidRDefault="00A20A1E" w:rsidP="00EB31E0">
            <w:pPr>
              <w:jc w:val="right"/>
              <w:rPr>
                <w:rFonts w:eastAsia="Times New Roman"/>
                <w:lang w:val="en-US" w:eastAsia="de-DE"/>
              </w:rPr>
            </w:pPr>
            <w:r>
              <w:rPr>
                <w:rFonts w:eastAsia="Times New Roman"/>
                <w:lang w:val="en-US" w:eastAsia="de-DE"/>
              </w:rPr>
              <w:t>1074</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769E993B" w:rsidR="00EB31E0" w:rsidRPr="006A56FF" w:rsidRDefault="002A7D99" w:rsidP="00EB31E0">
            <w:pPr>
              <w:jc w:val="right"/>
              <w:rPr>
                <w:rFonts w:eastAsia="Times New Roman"/>
                <w:lang w:val="en-US" w:eastAsia="de-DE"/>
              </w:rPr>
            </w:pPr>
            <w:r>
              <w:rPr>
                <w:rFonts w:eastAsia="Times New Roman"/>
                <w:lang w:val="en-US" w:eastAsia="de-DE"/>
              </w:rPr>
              <w:t>4571</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06BAC5F8" w:rsidR="001B3191" w:rsidRPr="00555ABD" w:rsidRDefault="008026E0" w:rsidP="001B3191">
            <w:pPr>
              <w:jc w:val="right"/>
              <w:rPr>
                <w:rFonts w:eastAsia="Times New Roman"/>
                <w:bCs/>
                <w:lang w:val="en-US" w:eastAsia="de-DE"/>
              </w:rPr>
            </w:pPr>
            <w:r>
              <w:rPr>
                <w:rFonts w:eastAsia="Times New Roman"/>
                <w:bCs/>
                <w:lang w:val="en-US" w:eastAsia="de-DE"/>
              </w:rPr>
              <w:t>692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6C35B796" w:rsidR="00555ABD" w:rsidRDefault="002566A6" w:rsidP="00555ABD">
            <w:pPr>
              <w:jc w:val="right"/>
              <w:rPr>
                <w:rFonts w:eastAsia="Times New Roman"/>
                <w:bCs/>
                <w:lang w:val="en-US" w:eastAsia="de-DE"/>
              </w:rPr>
            </w:pPr>
            <w:r>
              <w:rPr>
                <w:rFonts w:eastAsia="Times New Roman"/>
                <w:lang w:val="en-US" w:eastAsia="de-DE"/>
              </w:rPr>
              <w:t>5263</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proofErr w:type="spellStart"/>
            <w:r w:rsidRPr="006A56FF">
              <w:rPr>
                <w:rFonts w:eastAsia="Times New Roman"/>
                <w:b/>
                <w:szCs w:val="24"/>
                <w:lang w:val="en-US" w:eastAsia="de-DE"/>
              </w:rPr>
              <w:t>Tabels</w:t>
            </w:r>
            <w:proofErr w:type="spellEnd"/>
            <w:r w:rsidRPr="006A56FF">
              <w:rPr>
                <w:rFonts w:eastAsia="Times New Roman"/>
                <w:b/>
                <w:szCs w:val="24"/>
                <w:lang w:val="en-US" w:eastAsia="de-DE"/>
              </w:rPr>
              <w:t>/Figures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45763499" w:rsidR="008B7258" w:rsidRPr="006A56FF" w:rsidRDefault="00FD19AD" w:rsidP="008B7258">
            <w:pPr>
              <w:jc w:val="right"/>
              <w:rPr>
                <w:rFonts w:eastAsia="Times New Roman"/>
                <w:bCs/>
                <w:lang w:val="en-US" w:eastAsia="de-DE"/>
              </w:rPr>
            </w:pPr>
            <w:r>
              <w:rPr>
                <w:rFonts w:eastAsia="Times New Roman"/>
                <w:bCs/>
                <w:lang w:val="en-US" w:eastAsia="de-DE"/>
              </w:rPr>
              <w:t>164</w:t>
            </w: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4B6B695B" w:rsidR="008B7258" w:rsidRPr="006A56FF" w:rsidRDefault="00FD19AD" w:rsidP="008B7258">
            <w:pPr>
              <w:jc w:val="right"/>
              <w:rPr>
                <w:rFonts w:eastAsia="Times New Roman"/>
                <w:b/>
                <w:lang w:val="en-US" w:eastAsia="de-DE"/>
              </w:rPr>
            </w:pPr>
            <w:r>
              <w:rPr>
                <w:rFonts w:eastAsia="Times New Roman"/>
                <w:b/>
                <w:lang w:val="en-US" w:eastAsia="de-DE"/>
              </w:rPr>
              <w:t>164</w:t>
            </w:r>
          </w:p>
        </w:tc>
      </w:tr>
      <w:tr w:rsidR="007D6C6B" w:rsidRPr="006A56FF" w14:paraId="1C17A8E9" w14:textId="77777777" w:rsidTr="008B7258">
        <w:trPr>
          <w:trHeight w:val="285"/>
        </w:trPr>
        <w:tc>
          <w:tcPr>
            <w:tcW w:w="2665" w:type="dxa"/>
            <w:shd w:val="clear" w:color="auto" w:fill="auto"/>
            <w:noWrap/>
            <w:vAlign w:val="bottom"/>
          </w:tcPr>
          <w:p w14:paraId="3889963E" w14:textId="77777777" w:rsidR="007D6C6B" w:rsidRDefault="007D6C6B" w:rsidP="008B7258">
            <w:pPr>
              <w:rPr>
                <w:rFonts w:eastAsia="Times New Roman"/>
                <w:bCs/>
                <w:lang w:val="en-US" w:eastAsia="de-DE"/>
              </w:rPr>
            </w:pPr>
          </w:p>
        </w:tc>
        <w:tc>
          <w:tcPr>
            <w:tcW w:w="1200" w:type="dxa"/>
            <w:shd w:val="clear" w:color="auto" w:fill="auto"/>
            <w:noWrap/>
            <w:vAlign w:val="bottom"/>
          </w:tcPr>
          <w:p w14:paraId="11559A93" w14:textId="77777777" w:rsidR="007D6C6B" w:rsidRDefault="007D6C6B" w:rsidP="008B7258">
            <w:pPr>
              <w:jc w:val="right"/>
              <w:rPr>
                <w:rFonts w:eastAsia="Times New Roman"/>
                <w:bCs/>
                <w:lang w:val="en-US" w:eastAsia="de-DE"/>
              </w:rPr>
            </w:pPr>
          </w:p>
        </w:tc>
      </w:tr>
      <w:tr w:rsidR="008B7258" w:rsidRPr="006A56FF" w14:paraId="368EC36A" w14:textId="77777777" w:rsidTr="008B7258">
        <w:trPr>
          <w:trHeight w:val="285"/>
        </w:trPr>
        <w:tc>
          <w:tcPr>
            <w:tcW w:w="2665" w:type="dxa"/>
            <w:shd w:val="clear" w:color="auto" w:fill="auto"/>
            <w:noWrap/>
            <w:vAlign w:val="bottom"/>
          </w:tcPr>
          <w:p w14:paraId="50165E95" w14:textId="3BC3553B" w:rsidR="008B7258" w:rsidRPr="006A56FF" w:rsidRDefault="007D6C6B"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2</w:t>
            </w:r>
            <w:r>
              <w:rPr>
                <w:rFonts w:eastAsia="Times New Roman"/>
                <w:bCs/>
                <w:lang w:val="en-US" w:eastAsia="de-DE"/>
              </w:rPr>
              <w:t xml:space="preserve"> (Results)</w:t>
            </w:r>
          </w:p>
        </w:tc>
        <w:tc>
          <w:tcPr>
            <w:tcW w:w="1200" w:type="dxa"/>
            <w:shd w:val="clear" w:color="auto" w:fill="auto"/>
            <w:noWrap/>
            <w:vAlign w:val="bottom"/>
          </w:tcPr>
          <w:p w14:paraId="05375399" w14:textId="1AFE0E32" w:rsidR="008B7258" w:rsidRPr="006A56FF" w:rsidRDefault="00FD19AD" w:rsidP="008B7258">
            <w:pPr>
              <w:jc w:val="right"/>
              <w:rPr>
                <w:rFonts w:eastAsia="Times New Roman"/>
                <w:bCs/>
                <w:lang w:val="en-US" w:eastAsia="de-DE"/>
              </w:rPr>
            </w:pPr>
            <w:r>
              <w:rPr>
                <w:rFonts w:eastAsia="Times New Roman"/>
                <w:bCs/>
                <w:lang w:val="en-US" w:eastAsia="de-DE"/>
              </w:rPr>
              <w:t>148</w:t>
            </w:r>
          </w:p>
        </w:tc>
      </w:tr>
      <w:tr w:rsidR="00FD19AD" w:rsidRPr="006A56FF" w14:paraId="333F819D" w14:textId="77777777" w:rsidTr="008B7258">
        <w:trPr>
          <w:trHeight w:val="285"/>
        </w:trPr>
        <w:tc>
          <w:tcPr>
            <w:tcW w:w="2665" w:type="dxa"/>
            <w:shd w:val="clear" w:color="auto" w:fill="auto"/>
            <w:noWrap/>
            <w:vAlign w:val="bottom"/>
          </w:tcPr>
          <w:p w14:paraId="3EDDABBE" w14:textId="251ED3BF" w:rsidR="00FD19AD" w:rsidRDefault="00FD19AD" w:rsidP="008B7258">
            <w:pPr>
              <w:rPr>
                <w:rFonts w:eastAsia="Times New Roman"/>
                <w:bCs/>
                <w:lang w:val="en-US" w:eastAsia="de-DE"/>
              </w:rPr>
            </w:pPr>
            <w:r>
              <w:rPr>
                <w:rFonts w:eastAsia="Times New Roman"/>
                <w:bCs/>
                <w:lang w:val="en-US" w:eastAsia="de-DE"/>
              </w:rPr>
              <w:t>F1 (Results)</w:t>
            </w:r>
          </w:p>
        </w:tc>
        <w:tc>
          <w:tcPr>
            <w:tcW w:w="1200" w:type="dxa"/>
            <w:shd w:val="clear" w:color="auto" w:fill="auto"/>
            <w:noWrap/>
            <w:vAlign w:val="bottom"/>
          </w:tcPr>
          <w:p w14:paraId="59126F2A" w14:textId="70E4131B" w:rsidR="00FD19AD" w:rsidRDefault="00FD19AD" w:rsidP="008B7258">
            <w:pPr>
              <w:jc w:val="right"/>
              <w:rPr>
                <w:rFonts w:eastAsia="Times New Roman"/>
                <w:bCs/>
                <w:lang w:val="en-US" w:eastAsia="de-DE"/>
              </w:rPr>
            </w:pPr>
            <w:r>
              <w:rPr>
                <w:rFonts w:eastAsia="Times New Roman"/>
                <w:bCs/>
                <w:lang w:val="en-US" w:eastAsia="de-DE"/>
              </w:rPr>
              <w:t>24</w:t>
            </w:r>
          </w:p>
        </w:tc>
      </w:tr>
      <w:tr w:rsidR="008B7258" w:rsidRPr="006A56FF" w14:paraId="3F246F52" w14:textId="77777777" w:rsidTr="008B7258">
        <w:trPr>
          <w:trHeight w:val="285"/>
        </w:trPr>
        <w:tc>
          <w:tcPr>
            <w:tcW w:w="2665" w:type="dxa"/>
            <w:shd w:val="clear" w:color="auto" w:fill="auto"/>
            <w:noWrap/>
            <w:vAlign w:val="bottom"/>
          </w:tcPr>
          <w:p w14:paraId="1DEB8124" w14:textId="267E9A02" w:rsidR="008B7258" w:rsidRPr="006A56FF" w:rsidRDefault="008B7258"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3</w:t>
            </w:r>
            <w:r w:rsidRPr="006A56FF">
              <w:rPr>
                <w:rFonts w:eastAsia="Times New Roman"/>
                <w:bCs/>
                <w:lang w:val="en-US" w:eastAsia="de-DE"/>
              </w:rPr>
              <w:t xml:space="preserve"> (Results)</w:t>
            </w:r>
          </w:p>
        </w:tc>
        <w:tc>
          <w:tcPr>
            <w:tcW w:w="1200" w:type="dxa"/>
            <w:shd w:val="clear" w:color="auto" w:fill="auto"/>
            <w:noWrap/>
            <w:vAlign w:val="bottom"/>
          </w:tcPr>
          <w:p w14:paraId="6EC60E6D" w14:textId="744F4285" w:rsidR="008B7258" w:rsidRPr="006A56FF" w:rsidRDefault="00FD19AD" w:rsidP="008B7258">
            <w:pPr>
              <w:jc w:val="right"/>
              <w:rPr>
                <w:rFonts w:eastAsia="Times New Roman"/>
                <w:bCs/>
                <w:lang w:val="en-US" w:eastAsia="de-DE"/>
              </w:rPr>
            </w:pPr>
            <w:r>
              <w:rPr>
                <w:rFonts w:eastAsia="Times New Roman"/>
                <w:bCs/>
                <w:lang w:val="en-US" w:eastAsia="de-DE"/>
              </w:rPr>
              <w:t>181</w:t>
            </w:r>
          </w:p>
        </w:tc>
      </w:tr>
      <w:tr w:rsidR="008B7258" w:rsidRPr="006A56FF" w14:paraId="73A20C10" w14:textId="77777777" w:rsidTr="008B7258">
        <w:trPr>
          <w:trHeight w:val="285"/>
        </w:trPr>
        <w:tc>
          <w:tcPr>
            <w:tcW w:w="2665" w:type="dxa"/>
            <w:shd w:val="clear" w:color="auto" w:fill="auto"/>
            <w:noWrap/>
            <w:vAlign w:val="bottom"/>
          </w:tcPr>
          <w:p w14:paraId="73CF8337" w14:textId="76D7A4AD" w:rsidR="008B7258" w:rsidRPr="006A56FF" w:rsidRDefault="007D6C6B" w:rsidP="008B7258">
            <w:pPr>
              <w:rPr>
                <w:rFonts w:eastAsia="Times New Roman"/>
                <w:bCs/>
                <w:lang w:val="en-US" w:eastAsia="de-DE"/>
              </w:rPr>
            </w:pPr>
            <w:r>
              <w:rPr>
                <w:rFonts w:eastAsia="Times New Roman"/>
                <w:bCs/>
                <w:lang w:val="en-US" w:eastAsia="de-DE"/>
              </w:rPr>
              <w:t>T</w:t>
            </w:r>
            <w:r w:rsidR="00FD19AD">
              <w:rPr>
                <w:rFonts w:eastAsia="Times New Roman"/>
                <w:bCs/>
                <w:lang w:val="en-US" w:eastAsia="de-DE"/>
              </w:rPr>
              <w:t>4</w:t>
            </w:r>
            <w:r>
              <w:rPr>
                <w:rFonts w:eastAsia="Times New Roman"/>
                <w:bCs/>
                <w:lang w:val="en-US" w:eastAsia="de-DE"/>
              </w:rPr>
              <w:t xml:space="preserve"> (Results)</w:t>
            </w:r>
          </w:p>
        </w:tc>
        <w:tc>
          <w:tcPr>
            <w:tcW w:w="1200" w:type="dxa"/>
            <w:shd w:val="clear" w:color="auto" w:fill="auto"/>
            <w:noWrap/>
            <w:vAlign w:val="bottom"/>
          </w:tcPr>
          <w:p w14:paraId="7AE9BA6E" w14:textId="19ACE341" w:rsidR="008B7258" w:rsidRPr="006A56FF" w:rsidRDefault="00FD19AD" w:rsidP="008B7258">
            <w:pPr>
              <w:jc w:val="right"/>
              <w:rPr>
                <w:rFonts w:eastAsia="Times New Roman"/>
                <w:bCs/>
                <w:lang w:val="en-US" w:eastAsia="de-DE"/>
              </w:rPr>
            </w:pPr>
            <w:r>
              <w:rPr>
                <w:rFonts w:eastAsia="Times New Roman"/>
                <w:bCs/>
                <w:lang w:val="en-US" w:eastAsia="de-DE"/>
              </w:rPr>
              <w:t>175</w:t>
            </w: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292EB417" w:rsidR="008B7258" w:rsidRPr="006A56FF" w:rsidRDefault="00EB14CA" w:rsidP="008B7258">
            <w:pPr>
              <w:jc w:val="right"/>
              <w:rPr>
                <w:rFonts w:eastAsia="Times New Roman"/>
                <w:b/>
                <w:lang w:val="en-US" w:eastAsia="de-DE"/>
              </w:rPr>
            </w:pPr>
            <w:r>
              <w:rPr>
                <w:rFonts w:eastAsia="Times New Roman"/>
                <w:b/>
                <w:lang w:val="en-US" w:eastAsia="de-DE"/>
              </w:rPr>
              <w:t>528</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1F1522F1" w:rsidR="008B7258" w:rsidRPr="00B52283" w:rsidRDefault="008026E0" w:rsidP="008B7258">
            <w:pPr>
              <w:jc w:val="right"/>
              <w:rPr>
                <w:rFonts w:eastAsia="Times New Roman"/>
                <w:b/>
                <w:lang w:val="en-US" w:eastAsia="de-DE"/>
              </w:rPr>
            </w:pPr>
            <w:r>
              <w:rPr>
                <w:rFonts w:eastAsia="Times New Roman"/>
                <w:b/>
                <w:lang w:val="en-US" w:eastAsia="de-DE"/>
              </w:rPr>
              <w:t>692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539A1E6D" w14:textId="77777777" w:rsidR="00D3542F" w:rsidRDefault="00D3542F" w:rsidP="00EB31E0">
      <w:pPr>
        <w:pStyle w:val="berschrift1"/>
        <w:rPr>
          <w:lang w:val="en-US"/>
        </w:rPr>
        <w:sectPr w:rsidR="00D3542F" w:rsidSect="00AD66E9">
          <w:footerReference w:type="default" r:id="rId12"/>
          <w:pgSz w:w="11906" w:h="16838"/>
          <w:pgMar w:top="1417" w:right="1983" w:bottom="1134" w:left="1417" w:header="708" w:footer="708" w:gutter="0"/>
          <w:cols w:space="708"/>
          <w:docGrid w:linePitch="360"/>
        </w:sectPr>
      </w:pPr>
    </w:p>
    <w:p w14:paraId="637C8FE8" w14:textId="77777777" w:rsidR="00A2688D" w:rsidRDefault="00A2688D" w:rsidP="00A2688D">
      <w:pPr>
        <w:pStyle w:val="berschrift1"/>
        <w:rPr>
          <w:lang w:val="en-US"/>
        </w:rPr>
      </w:pPr>
      <w:r>
        <w:rPr>
          <w:lang w:val="en-US"/>
        </w:rPr>
        <w:lastRenderedPageBreak/>
        <w:t>Highlights</w:t>
      </w:r>
    </w:p>
    <w:p w14:paraId="3CA9A20E" w14:textId="5532B36F" w:rsidR="00A2688D" w:rsidRDefault="00A2688D" w:rsidP="00A2688D">
      <w:pPr>
        <w:pStyle w:val="02Flietext"/>
        <w:numPr>
          <w:ilvl w:val="0"/>
          <w:numId w:val="20"/>
        </w:numPr>
        <w:rPr>
          <w:lang w:val="en-US"/>
        </w:rPr>
      </w:pPr>
      <w:r>
        <w:rPr>
          <w:lang w:val="en-US"/>
        </w:rPr>
        <w:t xml:space="preserve">Compare and classify 25 OECD </w:t>
      </w:r>
      <w:r w:rsidR="00306894">
        <w:rPr>
          <w:lang w:val="en-US"/>
        </w:rPr>
        <w:t xml:space="preserve">long-term care </w:t>
      </w:r>
      <w:r>
        <w:rPr>
          <w:lang w:val="en-US"/>
        </w:rPr>
        <w:t>systems</w:t>
      </w:r>
    </w:p>
    <w:p w14:paraId="52BAC6B5" w14:textId="2D126F01" w:rsidR="00A2688D" w:rsidRDefault="00A2688D" w:rsidP="00A2688D">
      <w:pPr>
        <w:pStyle w:val="02Flietext"/>
        <w:numPr>
          <w:ilvl w:val="0"/>
          <w:numId w:val="20"/>
        </w:numPr>
        <w:rPr>
          <w:lang w:val="en-US"/>
        </w:rPr>
      </w:pPr>
      <w:r>
        <w:rPr>
          <w:lang w:val="en-US"/>
        </w:rPr>
        <w:t>adopt most recent quantitative and institutional indicators</w:t>
      </w:r>
      <w:r w:rsidR="00306894">
        <w:rPr>
          <w:lang w:val="en-US"/>
        </w:rPr>
        <w:t xml:space="preserve"> on long-term care</w:t>
      </w:r>
    </w:p>
    <w:p w14:paraId="6265DC80" w14:textId="77777777" w:rsidR="00A2688D" w:rsidRDefault="00A2688D" w:rsidP="00A2688D">
      <w:pPr>
        <w:pStyle w:val="02Flietext"/>
        <w:numPr>
          <w:ilvl w:val="0"/>
          <w:numId w:val="20"/>
        </w:numPr>
        <w:rPr>
          <w:lang w:val="en-US"/>
        </w:rPr>
      </w:pPr>
      <w:r>
        <w:rPr>
          <w:lang w:val="en-US"/>
        </w:rPr>
        <w:t>use a new, innovative clustering approach</w:t>
      </w:r>
    </w:p>
    <w:p w14:paraId="78C91707" w14:textId="1D4E52F2" w:rsidR="00A2688D" w:rsidRPr="00A2688D" w:rsidRDefault="00A2688D" w:rsidP="00A2688D">
      <w:pPr>
        <w:pStyle w:val="02Flietext"/>
        <w:numPr>
          <w:ilvl w:val="0"/>
          <w:numId w:val="20"/>
        </w:numPr>
        <w:rPr>
          <w:lang w:val="en-US"/>
        </w:rPr>
      </w:pPr>
      <w:r>
        <w:rPr>
          <w:lang w:val="en-US"/>
        </w:rPr>
        <w:t xml:space="preserve">provide an updated and </w:t>
      </w:r>
      <w:r w:rsidR="00F33320">
        <w:rPr>
          <w:lang w:val="en-US"/>
        </w:rPr>
        <w:t xml:space="preserve">adjustable long-term care </w:t>
      </w:r>
      <w:r>
        <w:rPr>
          <w:lang w:val="en-US"/>
        </w:rPr>
        <w:t>typology</w:t>
      </w:r>
    </w:p>
    <w:p w14:paraId="487BDA69" w14:textId="2A97D25C" w:rsidR="00D3542F" w:rsidRDefault="00D3542F" w:rsidP="00D3542F">
      <w:pPr>
        <w:pStyle w:val="02Flietext"/>
        <w:rPr>
          <w:lang w:val="en-US"/>
        </w:rPr>
      </w:pPr>
    </w:p>
    <w:p w14:paraId="1D6DE432" w14:textId="4E43146B" w:rsidR="00A2688D" w:rsidRDefault="00A2688D" w:rsidP="00A2688D">
      <w:pPr>
        <w:pStyle w:val="02Flietext"/>
        <w:rPr>
          <w:lang w:val="en-US"/>
        </w:rPr>
        <w:sectPr w:rsidR="00A2688D" w:rsidSect="00AD66E9">
          <w:pgSz w:w="11906" w:h="16838"/>
          <w:pgMar w:top="1417" w:right="1983" w:bottom="1134" w:left="1417" w:header="708" w:footer="708" w:gutter="0"/>
          <w:cols w:space="708"/>
          <w:docGrid w:linePitch="360"/>
        </w:sectPr>
      </w:pPr>
    </w:p>
    <w:p w14:paraId="7FB67B3F" w14:textId="0057EF16" w:rsidR="00D3542F" w:rsidRPr="00D3542F" w:rsidRDefault="00D3542F" w:rsidP="00D3542F">
      <w:pPr>
        <w:pStyle w:val="02Flietext"/>
        <w:rPr>
          <w:lang w:val="en-US"/>
        </w:rPr>
      </w:pPr>
    </w:p>
    <w:p w14:paraId="21F79C0A" w14:textId="6879307A" w:rsidR="00AD66E9" w:rsidRPr="006A56FF" w:rsidRDefault="00AD66E9" w:rsidP="00EB31E0">
      <w:pPr>
        <w:pStyle w:val="berschrift1"/>
        <w:rPr>
          <w:lang w:val="en-US"/>
        </w:rPr>
      </w:pPr>
      <w:r w:rsidRPr="006A56FF">
        <w:rPr>
          <w:lang w:val="en-US"/>
        </w:rPr>
        <w:t>Abstract</w:t>
      </w:r>
      <w:r w:rsidR="00EB31E0" w:rsidRPr="006A56FF">
        <w:rPr>
          <w:lang w:val="en-US"/>
        </w:rPr>
        <w:t xml:space="preserve"> – </w:t>
      </w:r>
      <w:r w:rsidR="00636AAF">
        <w:rPr>
          <w:lang w:val="en-US"/>
        </w:rPr>
        <w:t>93</w:t>
      </w:r>
      <w:r w:rsidR="004C4BA1" w:rsidRPr="006A56FF">
        <w:rPr>
          <w:lang w:val="en-US"/>
        </w:rPr>
        <w:t xml:space="preserve"> </w:t>
      </w:r>
      <w:r w:rsidR="00EB31E0" w:rsidRPr="006A56FF">
        <w:rPr>
          <w:lang w:val="en-US"/>
        </w:rPr>
        <w:t>words</w:t>
      </w:r>
    </w:p>
    <w:p w14:paraId="3329E57B" w14:textId="6326A5B6" w:rsidR="00AD66E9" w:rsidRPr="006A56FF" w:rsidRDefault="00AD66E9" w:rsidP="00E00A57">
      <w:pPr>
        <w:pStyle w:val="02FlietextErsterAbsatz"/>
        <w:rPr>
          <w:lang w:val="en-US"/>
        </w:rPr>
      </w:pPr>
      <w:commentRangeStart w:id="15"/>
      <w:r w:rsidRPr="006A56FF">
        <w:rPr>
          <w:lang w:val="en-US"/>
        </w:rPr>
        <w:t xml:space="preserve">Providing long-term care (LTC) to the elderly is a major challenge for all welfare states. </w:t>
      </w:r>
      <w:r w:rsidR="00DC7F46">
        <w:rPr>
          <w:lang w:val="en-US"/>
        </w:rPr>
        <w:t xml:space="preserve">However, </w:t>
      </w:r>
      <w:r w:rsidRPr="006A56FF">
        <w:rPr>
          <w:lang w:val="en-US"/>
        </w:rPr>
        <w:t xml:space="preserve">LTC systems differ widely across countries. </w:t>
      </w:r>
      <w:r w:rsidR="00DC7F46" w:rsidRPr="00DC7F46">
        <w:rPr>
          <w:lang w:val="en-US"/>
        </w:rPr>
        <w:t xml:space="preserve">Moreover, due to </w:t>
      </w:r>
      <w:r w:rsidR="00DC7F46">
        <w:rPr>
          <w:lang w:val="en-US"/>
        </w:rPr>
        <w:t xml:space="preserve">recent </w:t>
      </w:r>
      <w:r w:rsidR="00DC7F46" w:rsidRPr="00DC7F46">
        <w:rPr>
          <w:lang w:val="en-US"/>
        </w:rPr>
        <w:t>maturation, economization</w:t>
      </w:r>
      <w:r w:rsidR="006E3A97">
        <w:rPr>
          <w:lang w:val="en-US"/>
        </w:rPr>
        <w:t>,</w:t>
      </w:r>
      <w:r w:rsidR="00DC7F46" w:rsidRPr="00DC7F46">
        <w:rPr>
          <w:lang w:val="en-US"/>
        </w:rPr>
        <w:t xml:space="preserve"> and marketization </w:t>
      </w:r>
      <w:r w:rsidR="00DC7F46">
        <w:rPr>
          <w:lang w:val="en-US"/>
        </w:rPr>
        <w:t xml:space="preserve">of LTC </w:t>
      </w:r>
      <w:r w:rsidR="00DC7F46" w:rsidRPr="00DC7F46">
        <w:rPr>
          <w:lang w:val="en-US"/>
        </w:rPr>
        <w:t xml:space="preserve">an updated and extended typology is needed. </w:t>
      </w:r>
      <w:r w:rsidR="00DC7F46">
        <w:rPr>
          <w:lang w:val="en-US"/>
        </w:rPr>
        <w:t>In this paper we</w:t>
      </w:r>
      <w:r w:rsidR="00DE67C7" w:rsidRPr="006A56FF">
        <w:rPr>
          <w:lang w:val="en-US"/>
        </w:rPr>
        <w:t xml:space="preserve"> aim to </w:t>
      </w:r>
      <w:proofErr w:type="spellStart"/>
      <w:r w:rsidR="00DE67C7" w:rsidRPr="006A56FF">
        <w:rPr>
          <w:lang w:val="en-US"/>
        </w:rPr>
        <w:t>typologize</w:t>
      </w:r>
      <w:proofErr w:type="spellEnd"/>
      <w:r w:rsidR="00DE67C7" w:rsidRPr="006A56FF">
        <w:rPr>
          <w:lang w:val="en-US"/>
        </w:rPr>
        <w:t xml:space="preserve"> OECD LTC systems</w:t>
      </w:r>
      <w:r w:rsidR="00722581">
        <w:rPr>
          <w:lang w:val="en-US"/>
        </w:rPr>
        <w:t xml:space="preserve"> </w:t>
      </w:r>
      <w:r w:rsidR="006E3A97" w:rsidRPr="006A56FF">
        <w:rPr>
          <w:lang w:val="en-US"/>
        </w:rPr>
        <w:t>and</w:t>
      </w:r>
      <w:r w:rsidR="006E3A97">
        <w:rPr>
          <w:lang w:val="en-US"/>
        </w:rPr>
        <w:t xml:space="preserve"> to</w:t>
      </w:r>
      <w:r w:rsidR="006E3A97" w:rsidRPr="006A56FF">
        <w:rPr>
          <w:lang w:val="en-US"/>
        </w:rPr>
        <w:t xml:space="preserve"> make results more comparable to other welfare and healthcare typologies</w:t>
      </w:r>
      <w:r w:rsidR="00160F11" w:rsidRPr="006A56FF">
        <w:rPr>
          <w:lang w:val="en-US"/>
        </w:rPr>
        <w:t>.</w:t>
      </w:r>
      <w:r w:rsidR="00A272E4">
        <w:rPr>
          <w:lang w:val="en-US"/>
        </w:rPr>
        <w:t xml:space="preserve"> </w:t>
      </w:r>
      <w:r w:rsidR="006E3A97">
        <w:rPr>
          <w:lang w:val="en-US"/>
        </w:rPr>
        <w:t xml:space="preserve">We use most recent OECD data and a unique set of institutional indicators, which are based on scientific literature and experts’ </w:t>
      </w:r>
      <w:r w:rsidR="00722581">
        <w:rPr>
          <w:lang w:val="en-US"/>
        </w:rPr>
        <w:t>evaluations</w:t>
      </w:r>
      <w:r w:rsidR="006E3A97">
        <w:rPr>
          <w:lang w:val="en-US"/>
        </w:rPr>
        <w:t xml:space="preserve">. </w:t>
      </w:r>
      <w:r w:rsidR="00BB1865" w:rsidRPr="006A56FF">
        <w:rPr>
          <w:lang w:val="en-US"/>
        </w:rPr>
        <w:t xml:space="preserve">Our results </w:t>
      </w:r>
      <w:r w:rsidR="006E3A97">
        <w:rPr>
          <w:lang w:val="en-US"/>
        </w:rPr>
        <w:t>reveal at least</w:t>
      </w:r>
      <w:r w:rsidR="002952B0">
        <w:rPr>
          <w:lang w:val="en-US"/>
        </w:rPr>
        <w:t xml:space="preserve"> four distinct LTC system types.</w:t>
      </w:r>
      <w:commentRangeEnd w:id="15"/>
      <w:r w:rsidR="00F33320">
        <w:rPr>
          <w:rStyle w:val="Kommentarzeichen"/>
        </w:rPr>
        <w:commentReference w:id="15"/>
      </w:r>
    </w:p>
    <w:p w14:paraId="69555BD9" w14:textId="5BF8123D" w:rsidR="00AD66E9" w:rsidRPr="006A56FF" w:rsidRDefault="00AD66E9" w:rsidP="00DB62C0">
      <w:pPr>
        <w:spacing w:line="360" w:lineRule="auto"/>
        <w:jc w:val="both"/>
        <w:rPr>
          <w:szCs w:val="24"/>
          <w:lang w:val="en-US"/>
        </w:rPr>
      </w:pPr>
    </w:p>
    <w:p w14:paraId="56E0A2E6" w14:textId="6857369D"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w:t>
      </w:r>
      <w:r w:rsidR="00306894">
        <w:rPr>
          <w:szCs w:val="24"/>
          <w:lang w:val="en-US"/>
        </w:rPr>
        <w:t xml:space="preserve">OECD countries, comparative analysis, </w:t>
      </w:r>
      <w:r w:rsidRPr="006A56FF">
        <w:rPr>
          <w:szCs w:val="24"/>
          <w:lang w:val="en-US"/>
        </w:rPr>
        <w:t>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14C640DE"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w:t>
      </w:r>
      <w:r w:rsidR="00FE1C63">
        <w:rPr>
          <w:lang w:val="en-US"/>
        </w:rPr>
        <w:t>3</w:t>
      </w:r>
      <w:r w:rsidR="00117252">
        <w:rPr>
          <w:lang w:val="en-US"/>
        </w:rPr>
        <w:t>5</w:t>
      </w:r>
      <w:r w:rsidR="00FE1C63">
        <w:rPr>
          <w:lang w:val="en-US"/>
        </w:rPr>
        <w:t>1</w:t>
      </w:r>
      <w:r w:rsidR="00986F93" w:rsidRPr="006A56FF">
        <w:rPr>
          <w:lang w:val="en-US"/>
        </w:rPr>
        <w:t xml:space="preserve"> </w:t>
      </w:r>
      <w:r w:rsidR="00EB31E0" w:rsidRPr="006A56FF">
        <w:rPr>
          <w:lang w:val="en-US"/>
        </w:rPr>
        <w:t>words</w:t>
      </w:r>
    </w:p>
    <w:p w14:paraId="07B0170B" w14:textId="4A29E4A5" w:rsidR="009E1DF9" w:rsidRDefault="00B51EC6" w:rsidP="00B51EC6">
      <w:pPr>
        <w:pStyle w:val="02FlietextErsterAbsatz"/>
        <w:rPr>
          <w:lang w:val="en-US"/>
        </w:rPr>
      </w:pPr>
      <w:commentRangeStart w:id="16"/>
      <w:r>
        <w:rPr>
          <w:lang w:val="en-US"/>
        </w:rPr>
        <w:t>It is a major</w:t>
      </w:r>
      <w:r w:rsidR="004112FE">
        <w:rPr>
          <w:lang w:val="en-US"/>
        </w:rPr>
        <w:t xml:space="preserve"> challenge </w:t>
      </w:r>
      <w:r>
        <w:rPr>
          <w:lang w:val="en-US"/>
        </w:rPr>
        <w:t xml:space="preserve">of developed </w:t>
      </w:r>
      <w:r w:rsidR="004112FE">
        <w:rPr>
          <w:lang w:val="en-US"/>
        </w:rPr>
        <w:t>welfare states</w:t>
      </w:r>
      <w:r>
        <w:rPr>
          <w:lang w:val="en-US"/>
        </w:rPr>
        <w:t xml:space="preserve"> to provide long-term care (LTC) for the elderly</w:t>
      </w:r>
      <w:r w:rsidR="004112FE">
        <w:rPr>
          <w:lang w:val="en-US"/>
        </w:rPr>
        <w:t xml:space="preserve">. Increasing longevity and the ageing of the baby-boom generation </w:t>
      </w:r>
      <w:r>
        <w:rPr>
          <w:lang w:val="en-US"/>
        </w:rPr>
        <w:t xml:space="preserve">have a huge impact </w:t>
      </w:r>
      <w:r w:rsidR="00F33320">
        <w:rPr>
          <w:lang w:val="en-US"/>
        </w:rPr>
        <w:t>on</w:t>
      </w:r>
      <w:r>
        <w:rPr>
          <w:lang w:val="en-US"/>
        </w:rPr>
        <w:t xml:space="preserve"> </w:t>
      </w:r>
      <w:r w:rsidR="004112FE">
        <w:rPr>
          <w:lang w:val="en-US"/>
        </w:rPr>
        <w:t xml:space="preserve">the provision of LTC </w:t>
      </w:r>
      <w:sdt>
        <w:sdtPr>
          <w:rPr>
            <w:lang w:val="en-US"/>
          </w:rPr>
          <w:alias w:val="To edit, see citavi.com/edit"/>
          <w:tag w:val="CitaviPlaceholder#a476a732-fe1c-4d29-9a8e-554acce30d30"/>
          <w:id w:val="-1421414803"/>
          <w:placeholder>
            <w:docPart w:val="DefaultPlaceholder_-1854013440"/>
          </w:placeholder>
        </w:sdtPr>
        <w:sdtContent>
          <w:r w:rsidR="004112FE">
            <w:rPr>
              <w:noProof/>
              <w:lang w:val="en-US"/>
            </w:rPr>
            <w:fldChar w:fldCharType="begin"/>
          </w:r>
          <w:r w:rsidR="006C3A49">
            <w:rPr>
              <w:noProof/>
              <w:lang w:val="en-US"/>
            </w:rPr>
            <w:instrText>ADDIN CitaviPlaceholder{eyIkaWQiOiIxIiwiRW50cmllcyI6W3siJGlkIjoiMiIsIklkIjoiOTkzM2YyYWQtYWE1YS00ZjFjLTkwNGUtNTJmODJkNDZlZjk2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E0NzZhNzMyLWZlMWMtNGQyOS05YThlLTU1NGFjY2UzMGQzMCIsIlRleHQiOiIoQ29sb21ibyBldCBhbC4sIDIwMTEpIiwiV0FJVmVyc2lvbiI6IjYuNC4wLjM1In0=}</w:instrText>
          </w:r>
          <w:r w:rsidR="004112FE">
            <w:rPr>
              <w:noProof/>
              <w:lang w:val="en-US"/>
            </w:rPr>
            <w:fldChar w:fldCharType="separate"/>
          </w:r>
          <w:r w:rsidR="000B0433">
            <w:rPr>
              <w:noProof/>
              <w:lang w:val="en-US"/>
            </w:rPr>
            <w:t>(Colombo et al., 2011)</w:t>
          </w:r>
          <w:r w:rsidR="004112FE">
            <w:rPr>
              <w:noProof/>
              <w:lang w:val="en-US"/>
            </w:rPr>
            <w:fldChar w:fldCharType="end"/>
          </w:r>
        </w:sdtContent>
      </w:sdt>
      <w:r w:rsidR="006155B2">
        <w:rPr>
          <w:lang w:val="en-US"/>
        </w:rPr>
        <w:t xml:space="preserve"> </w:t>
      </w:r>
      <w:r w:rsidR="00F33320">
        <w:rPr>
          <w:lang w:val="en-US"/>
        </w:rPr>
        <w:t>T</w:t>
      </w:r>
      <w:r>
        <w:rPr>
          <w:lang w:val="en-US"/>
        </w:rPr>
        <w:t xml:space="preserve">he </w:t>
      </w:r>
      <w:r w:rsidR="006155B2">
        <w:rPr>
          <w:lang w:val="en-US"/>
        </w:rPr>
        <w:t>rising number of elderly people in need of LTC</w:t>
      </w:r>
      <w:r>
        <w:rPr>
          <w:lang w:val="en-US"/>
        </w:rPr>
        <w:t xml:space="preserve"> increases the financial</w:t>
      </w:r>
      <w:r w:rsidR="006155B2">
        <w:rPr>
          <w:lang w:val="en-US"/>
        </w:rPr>
        <w:t xml:space="preserve"> pressure on LTC systems </w:t>
      </w:r>
      <w:sdt>
        <w:sdtPr>
          <w:rPr>
            <w:lang w:val="en-US"/>
          </w:rPr>
          <w:alias w:val="To edit, see citavi.com/edit"/>
          <w:tag w:val="CitaviPlaceholder#96268a9c-2a66-4855-aa16-189afa6851e7"/>
          <w:id w:val="-109354590"/>
          <w:placeholder>
            <w:docPart w:val="DefaultPlaceholder_-1854013440"/>
          </w:placeholder>
        </w:sdtPr>
        <w:sdtContent>
          <w:r w:rsidR="006155B2">
            <w:rPr>
              <w:noProof/>
              <w:lang w:val="en-US"/>
            </w:rPr>
            <w:fldChar w:fldCharType="begin"/>
          </w:r>
          <w:r w:rsidR="006C3A49">
            <w:rPr>
              <w:noProof/>
              <w:lang w:val="en-US"/>
            </w:rPr>
            <w:instrText>ADDIN CitaviPlaceholder{eyIkaWQiOiIxIiwiRW50cmllcyI6W3siJGlkIjoiMiIsIklkIjoiNjM0MDk3ZTQtYWQ5NC00ZDZkLWI5YjUtY2E2NjhkNGJjZWIw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TBUMTI6MjA6NDI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OTYyNjhhOWMtMmE2Ni00ODU1LWFhMTYtMTg5YWZhNjg1MWU3IiwiVGV4dCI6IihSYW5jaSBhbmQgUGF2b2xpbmksIDIwMTMpIiwiV0FJVmVyc2lvbiI6IjYuNC4wLjM1In0=}</w:instrText>
          </w:r>
          <w:r w:rsidR="006155B2">
            <w:rPr>
              <w:noProof/>
              <w:lang w:val="en-US"/>
            </w:rPr>
            <w:fldChar w:fldCharType="separate"/>
          </w:r>
          <w:r w:rsidR="000B0433">
            <w:rPr>
              <w:noProof/>
              <w:lang w:val="en-US"/>
            </w:rPr>
            <w:t>(Ranci and Pavolini, 2013)</w:t>
          </w:r>
          <w:r w:rsidR="006155B2">
            <w:rPr>
              <w:noProof/>
              <w:lang w:val="en-US"/>
            </w:rPr>
            <w:fldChar w:fldCharType="end"/>
          </w:r>
        </w:sdtContent>
      </w:sdt>
      <w:r w:rsidR="006155B2">
        <w:rPr>
          <w:lang w:val="en-US"/>
        </w:rPr>
        <w:t>.</w:t>
      </w:r>
      <w:r w:rsidR="00620C03">
        <w:rPr>
          <w:lang w:val="en-US"/>
        </w:rPr>
        <w:t xml:space="preserve"> At the same time, claims </w:t>
      </w:r>
      <w:r>
        <w:rPr>
          <w:lang w:val="en-US"/>
        </w:rPr>
        <w:t xml:space="preserve">of </w:t>
      </w:r>
      <w:r w:rsidR="00620C03">
        <w:rPr>
          <w:lang w:val="en-US"/>
        </w:rPr>
        <w:t xml:space="preserve">better access </w:t>
      </w:r>
      <w:r w:rsidR="00A626FB">
        <w:rPr>
          <w:lang w:val="en-US"/>
        </w:rPr>
        <w:t>and</w:t>
      </w:r>
      <w:r w:rsidR="00620C03">
        <w:rPr>
          <w:lang w:val="en-US"/>
        </w:rPr>
        <w:t xml:space="preserve"> higher quality services become louder </w:t>
      </w:r>
      <w:sdt>
        <w:sdtPr>
          <w:rPr>
            <w:lang w:val="en-US"/>
          </w:rPr>
          <w:alias w:val="To edit, see citavi.com/edit"/>
          <w:tag w:val="CitaviPlaceholder#f68dcf4e-77a1-4814-a344-0f9952c08bb9"/>
          <w:id w:val="399482428"/>
          <w:placeholder>
            <w:docPart w:val="DefaultPlaceholder_-1854013440"/>
          </w:placeholder>
        </w:sdtPr>
        <w:sdtContent>
          <w:r w:rsidR="00620C03">
            <w:rPr>
              <w:noProof/>
              <w:lang w:val="en-US"/>
            </w:rPr>
            <w:fldChar w:fldCharType="begin"/>
          </w:r>
          <w:r w:rsidR="00620C03">
            <w:rPr>
              <w:noProof/>
              <w:lang w:val="en-US"/>
            </w:rPr>
            <w:instrText>ADDIN CitaviPlaceholder{eyIkaWQiOiIxIiwiRW50cmllcyI6W3siJGlkIjoiMiIsIklkIjoiZDVmMzI5ZWUtN2MwMC00YzYzLTk4ODQtNDE3YTdkNDdhMjgzIiwiUmFuZ2VMZW5ndGgiOjM2LCJSZWZlcmVuY2VJZCI6ImZmYjk2ZjVkLTMxOGEtNGRlMi05OGEzLTllOGYwYmQ1ZmE2Y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0seyIkaWQiOiI2IiwiTGFzdE5hbWUiOiJFdXJvcGVhbiBDb21taXNzaW9uIiwiUHJvdGVjdGVkIjpmYWxzZSwiU2V4IjowLCJDcmVhdGVkQnkiOiJfTWFyZWlrZSBBcmlhYW5zIiwiQ3JlYXRlZE9uIjoiMjAxOS0wNi0xNFQxMzowNDoxNiIsIk1vZGlmaWVkQnkiOiJfTWFyZWlrZSBBcmlhYW5zIiwiSWQiOiJhNDkyMDE0MS04NDdmLTRiODAtOWI5OC0zMDg5NTkyY2U0YTQiLCJNb2RpZmllZE9uIjoiMjAxOS0wNi0xNFQxMzowNDoxOSIsIlByb2plY3QiOnsiJHJlZiI6IjUifX1dLCJDaXRhdGlvbktleVVwZGF0ZVR5cGUiOjAsIkNvbGxhYm9yYXRvcnMiOltdLCJEb2kiOiIxMC4xNzg3Lzk3ODkyNjQxOTQ1NjQtZW4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}</w:instrText>
          </w:r>
          <w:r w:rsidR="00620C03">
            <w:rPr>
              <w:noProof/>
              <w:lang w:val="en-US"/>
            </w:rPr>
            <w:fldChar w:fldCharType="separate"/>
          </w:r>
          <w:r w:rsidR="000B0433">
            <w:rPr>
              <w:noProof/>
              <w:lang w:val="en-US"/>
            </w:rPr>
            <w:t>(OECD and European Commission, 2013)</w:t>
          </w:r>
          <w:r w:rsidR="00620C03">
            <w:rPr>
              <w:noProof/>
              <w:lang w:val="en-US"/>
            </w:rPr>
            <w:fldChar w:fldCharType="end"/>
          </w:r>
        </w:sdtContent>
      </w:sdt>
      <w:r w:rsidR="00620C03">
        <w:rPr>
          <w:lang w:val="en-US"/>
        </w:rPr>
        <w:t>.</w:t>
      </w:r>
      <w:r w:rsidR="004112FE">
        <w:rPr>
          <w:lang w:val="en-US"/>
        </w:rPr>
        <w:t xml:space="preserve"> </w:t>
      </w:r>
      <w:commentRangeEnd w:id="16"/>
      <w:r w:rsidR="001E0F8A">
        <w:rPr>
          <w:rStyle w:val="Kommentarzeichen"/>
        </w:rPr>
        <w:commentReference w:id="16"/>
      </w:r>
      <w:r w:rsidR="00C55241">
        <w:rPr>
          <w:lang w:val="en-US"/>
        </w:rPr>
        <w:t>To cope with these pressures,</w:t>
      </w:r>
      <w:r w:rsidR="006E36CF">
        <w:rPr>
          <w:lang w:val="en-US"/>
        </w:rPr>
        <w:t xml:space="preserve"> m</w:t>
      </w:r>
      <w:r w:rsidR="006E36CF" w:rsidRPr="006A56FF">
        <w:rPr>
          <w:lang w:val="en-US"/>
        </w:rPr>
        <w:t xml:space="preserve">any countries </w:t>
      </w:r>
      <w:r w:rsidR="001E0F8A">
        <w:rPr>
          <w:lang w:val="en-US"/>
        </w:rPr>
        <w:t xml:space="preserve">have started to </w:t>
      </w:r>
      <w:r w:rsidR="00C55241">
        <w:rPr>
          <w:lang w:val="en-US"/>
        </w:rPr>
        <w:t>reform their LTC systems, often by adopting</w:t>
      </w:r>
      <w:r w:rsidR="006E36CF" w:rsidRPr="006A56FF">
        <w:rPr>
          <w:lang w:val="en-US"/>
        </w:rPr>
        <w:t xml:space="preserve"> marketization, economization</w:t>
      </w:r>
      <w:r w:rsidR="006E36CF">
        <w:rPr>
          <w:lang w:val="en-US"/>
        </w:rPr>
        <w:t>,</w:t>
      </w:r>
      <w:r w:rsidR="006E36CF" w:rsidRPr="006A56FF">
        <w:rPr>
          <w:lang w:val="en-US"/>
        </w:rPr>
        <w:t xml:space="preserve"> and corporatization measures</w:t>
      </w:r>
      <w:r w:rsidR="001E0F8A">
        <w:rPr>
          <w:lang w:val="en-US"/>
        </w:rPr>
        <w:t xml:space="preserve">. These measures </w:t>
      </w:r>
      <w:r w:rsidR="006E36CF" w:rsidRPr="006A56FF">
        <w:rPr>
          <w:lang w:val="en-US"/>
        </w:rPr>
        <w:t xml:space="preserve">altered the scope and functioning of </w:t>
      </w:r>
      <w:r w:rsidR="001E0F8A">
        <w:rPr>
          <w:lang w:val="en-US"/>
        </w:rPr>
        <w:t xml:space="preserve">many </w:t>
      </w:r>
      <w:r w:rsidR="006E36CF" w:rsidRPr="006A56FF">
        <w:rPr>
          <w:lang w:val="en-US"/>
        </w:rPr>
        <w:t xml:space="preserve">established LTC systems </w:t>
      </w:r>
      <w:sdt>
        <w:sdtPr>
          <w:rPr>
            <w:lang w:val="en-US"/>
          </w:rPr>
          <w:alias w:val="Don't edit this field"/>
          <w:tag w:val="CitaviPlaceholder#7d7c2234-13b1-496a-83bb-e22264d924f5"/>
          <w:id w:val="-1784415561"/>
          <w:placeholder>
            <w:docPart w:val="6BEE46CC822A408CBC9AFEDAF2729DDE"/>
          </w:placeholder>
        </w:sdtPr>
        <w:sdtContent>
          <w:r w:rsidR="006E36CF" w:rsidRPr="006A56FF">
            <w:rPr>
              <w:lang w:val="en-US"/>
            </w:rPr>
            <w:fldChar w:fldCharType="begin"/>
          </w:r>
          <w:r w:rsidR="006E36C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40LjAuMzUifQ==}</w:instrText>
          </w:r>
          <w:r w:rsidR="006E36CF" w:rsidRPr="006A56FF">
            <w:rPr>
              <w:lang w:val="en-US"/>
            </w:rPr>
            <w:fldChar w:fldCharType="separate"/>
          </w:r>
          <w:r w:rsidR="000B0433">
            <w:rPr>
              <w:lang w:val="en-US"/>
            </w:rPr>
            <w:t>(Farris and Marchetti, 2017; Ungerson, 1997)</w:t>
          </w:r>
          <w:r w:rsidR="006E36CF" w:rsidRPr="006A56FF">
            <w:rPr>
              <w:lang w:val="en-US"/>
            </w:rPr>
            <w:fldChar w:fldCharType="end"/>
          </w:r>
        </w:sdtContent>
      </w:sdt>
      <w:r w:rsidR="006E36CF" w:rsidRPr="006A56FF">
        <w:rPr>
          <w:lang w:val="en-US"/>
        </w:rPr>
        <w:t>.</w:t>
      </w:r>
      <w:r w:rsidR="00FE1C63">
        <w:rPr>
          <w:lang w:val="en-US"/>
        </w:rPr>
        <w:t xml:space="preserve"> </w:t>
      </w:r>
      <w:r w:rsidR="00C93081">
        <w:rPr>
          <w:lang w:val="en-US"/>
        </w:rPr>
        <w:t xml:space="preserve">As </w:t>
      </w:r>
      <w:r w:rsidR="009E1DF9">
        <w:rPr>
          <w:lang w:val="en-US"/>
        </w:rPr>
        <w:t xml:space="preserve">a consequence, it has become increasingly difficult to describe and categorize </w:t>
      </w:r>
      <w:r w:rsidR="00F33320">
        <w:rPr>
          <w:lang w:val="en-US"/>
        </w:rPr>
        <w:t>existing</w:t>
      </w:r>
      <w:r w:rsidR="009E1DF9">
        <w:rPr>
          <w:lang w:val="en-US"/>
        </w:rPr>
        <w:t xml:space="preserve"> long-term care systems which is essential to analyze their effects with respect to coverage, access, social security, </w:t>
      </w:r>
      <w:r w:rsidR="00F33320">
        <w:rPr>
          <w:lang w:val="en-US"/>
        </w:rPr>
        <w:t xml:space="preserve">quality, </w:t>
      </w:r>
      <w:r w:rsidR="009E1DF9">
        <w:rPr>
          <w:lang w:val="en-US"/>
        </w:rPr>
        <w:t xml:space="preserve">and other factors. </w:t>
      </w:r>
    </w:p>
    <w:p w14:paraId="4775E465" w14:textId="2CF8CD0B" w:rsidR="00986F93" w:rsidRDefault="009E1DF9" w:rsidP="00AD5056">
      <w:pPr>
        <w:pStyle w:val="02FlietextErsterAbsatz"/>
        <w:ind w:firstLine="284"/>
        <w:rPr>
          <w:lang w:val="en-US"/>
        </w:rPr>
      </w:pPr>
      <w:r>
        <w:rPr>
          <w:lang w:val="en-US"/>
        </w:rPr>
        <w:t>T</w:t>
      </w:r>
      <w:r w:rsidR="00986F93">
        <w:rPr>
          <w:lang w:val="en-US"/>
        </w:rPr>
        <w:t>his paper aims to provide a</w:t>
      </w:r>
      <w:r w:rsidR="001E64E8" w:rsidRPr="006A56FF">
        <w:rPr>
          <w:lang w:val="en-US"/>
        </w:rPr>
        <w:t xml:space="preserve"> new and updated LTC typology</w:t>
      </w:r>
      <w:r w:rsidR="00A256C3">
        <w:rPr>
          <w:lang w:val="en-US"/>
        </w:rPr>
        <w:t xml:space="preserve"> </w:t>
      </w:r>
      <w:r>
        <w:rPr>
          <w:lang w:val="en-US"/>
        </w:rPr>
        <w:t xml:space="preserve">that takes into account recent LTC reforms. </w:t>
      </w:r>
      <w:r w:rsidR="00E7428E">
        <w:rPr>
          <w:lang w:val="en-US"/>
        </w:rPr>
        <w:t xml:space="preserve"> Besides the update, c</w:t>
      </w:r>
      <w:r w:rsidR="00872016">
        <w:rPr>
          <w:lang w:val="en-US"/>
        </w:rPr>
        <w:t xml:space="preserve">ompared to </w:t>
      </w:r>
      <w:r w:rsidR="00872016" w:rsidRPr="006A56FF">
        <w:rPr>
          <w:lang w:val="en-US"/>
        </w:rPr>
        <w:t xml:space="preserve">earlier typologies, we make </w:t>
      </w:r>
      <w:r w:rsidR="005B12C0">
        <w:rPr>
          <w:lang w:val="en-US"/>
        </w:rPr>
        <w:t>two</w:t>
      </w:r>
      <w:r w:rsidR="005B12C0" w:rsidRPr="006A56FF">
        <w:rPr>
          <w:lang w:val="en-US"/>
        </w:rPr>
        <w:t xml:space="preserve"> </w:t>
      </w:r>
      <w:r w:rsidR="00E7428E">
        <w:rPr>
          <w:lang w:val="en-US"/>
        </w:rPr>
        <w:t xml:space="preserve">methodological </w:t>
      </w:r>
      <w:r w:rsidR="00872016" w:rsidRPr="006A56FF">
        <w:rPr>
          <w:lang w:val="en-US"/>
        </w:rPr>
        <w:t>advancements.</w:t>
      </w:r>
      <w:r w:rsidR="00A256C3">
        <w:rPr>
          <w:lang w:val="en-US"/>
        </w:rPr>
        <w:t xml:space="preserve"> </w:t>
      </w:r>
      <w:r w:rsidR="005B12C0">
        <w:rPr>
          <w:lang w:val="en-US"/>
        </w:rPr>
        <w:t xml:space="preserve"> First</w:t>
      </w:r>
      <w:r w:rsidR="00872016" w:rsidRPr="006A56FF">
        <w:rPr>
          <w:lang w:val="en-US"/>
        </w:rPr>
        <w:t>, earlier typologies used either quantitative data</w:t>
      </w:r>
      <w:r w:rsidR="005B12C0">
        <w:rPr>
          <w:lang w:val="en-US"/>
        </w:rPr>
        <w:t xml:space="preserve"> </w:t>
      </w:r>
      <w:sdt>
        <w:sdtPr>
          <w:rPr>
            <w:lang w:val="en-US"/>
          </w:rPr>
          <w:alias w:val="To edit, see citavi.com/edit"/>
          <w:tag w:val="CitaviPlaceholder#b4db29db-a471-4336-b875-6a61950c4763"/>
          <w:id w:val="-1100251725"/>
          <w:placeholder>
            <w:docPart w:val="DefaultPlaceholder_-1854013440"/>
          </w:placeholder>
        </w:sdtPr>
        <w:sdtContent>
          <w:r w:rsidR="005B12C0">
            <w:rPr>
              <w:noProof/>
              <w:lang w:val="en-US"/>
            </w:rPr>
            <w:fldChar w:fldCharType="begin"/>
          </w:r>
          <w:r w:rsidR="006C3A49">
            <w:rPr>
              <w:noProof/>
              <w:lang w:val="en-US"/>
            </w:rPr>
            <w:instrText>ADDIN CitaviPlaceholder{eyIkaWQiOiIxIiwiRW50cmllcyI6W3siJGlkIjoiMiIsIklkIjoiMWY1N2Q1ZjgtMjBjMS00ZGQ2LThiNjMtYTI0YjA3NjZmOGU5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lZTNmMTlhZC01NWNlLTRiMzctOTk0My1iNzI3MGE3OTMxN2YiLCJSYW5nZVN0YXJ0IjoyMSwiUmFuZ2VMZW5ndGgiOjI1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hhbMOhc2tvdsOhIGV0IGFsLiwgMjAxNykifV19LCJUYWciOiJDaXRhdmlQbGFjZWhvbGRlciNiNGRiMjlkYi1hNDcxLTQzMzYtYjg3NS02YTYxOTUwYzQ3NjMiLCJUZXh0IjoiKERhbWlhbmkgZXQgYWwuLCAyMDExOyBIYWzDoXNrb3bDoSBldCBhbC4sIDIwMTcpIiwiV0FJVmVyc2lvbiI6IjYuNC4wLjM1In0=}</w:instrText>
          </w:r>
          <w:r w:rsidR="005B12C0">
            <w:rPr>
              <w:noProof/>
              <w:lang w:val="en-US"/>
            </w:rPr>
            <w:fldChar w:fldCharType="separate"/>
          </w:r>
          <w:r w:rsidR="000B0433">
            <w:rPr>
              <w:noProof/>
              <w:lang w:val="en-US"/>
            </w:rPr>
            <w:t>(Damiani et al., 2011; Halásková et al., 2017)</w:t>
          </w:r>
          <w:r w:rsidR="005B12C0">
            <w:rPr>
              <w:noProof/>
              <w:lang w:val="en-US"/>
            </w:rPr>
            <w:fldChar w:fldCharType="end"/>
          </w:r>
        </w:sdtContent>
      </w:sdt>
      <w:r w:rsidR="00872016" w:rsidRPr="006A56FF">
        <w:rPr>
          <w:lang w:val="en-US"/>
        </w:rPr>
        <w:t xml:space="preserve"> or </w:t>
      </w:r>
      <w:r w:rsidR="00872016">
        <w:rPr>
          <w:lang w:val="en-US"/>
        </w:rPr>
        <w:t xml:space="preserve">standardized </w:t>
      </w:r>
      <w:r w:rsidR="00E7428E">
        <w:rPr>
          <w:lang w:val="en-US"/>
        </w:rPr>
        <w:t>information</w:t>
      </w:r>
      <w:r w:rsidR="00E7428E" w:rsidRPr="006A56FF">
        <w:rPr>
          <w:lang w:val="en-US"/>
        </w:rPr>
        <w:t xml:space="preserve"> </w:t>
      </w:r>
      <w:r w:rsidR="00872016" w:rsidRPr="006A56FF">
        <w:rPr>
          <w:lang w:val="en-US"/>
        </w:rPr>
        <w:t>on institutional and regulatory aspects of LTC systems</w:t>
      </w:r>
      <w:r w:rsidR="005B12C0">
        <w:rPr>
          <w:lang w:val="en-US"/>
        </w:rPr>
        <w:t xml:space="preserve"> </w:t>
      </w:r>
      <w:sdt>
        <w:sdtPr>
          <w:rPr>
            <w:lang w:val="en-US"/>
          </w:rPr>
          <w:alias w:val="To edit, see citavi.com/edit"/>
          <w:tag w:val="CitaviPlaceholder#cd78574b-164a-48f1-aab7-a7a2e3648e05"/>
          <w:id w:val="-2061009429"/>
          <w:placeholder>
            <w:docPart w:val="DefaultPlaceholder_-1854013440"/>
          </w:placeholder>
        </w:sdtPr>
        <w:sdtContent>
          <w:r w:rsidR="005B12C0">
            <w:rPr>
              <w:noProof/>
              <w:lang w:val="en-US"/>
            </w:rPr>
            <w:fldChar w:fldCharType="begin"/>
          </w:r>
          <w:r w:rsidR="006C3A49">
            <w:rPr>
              <w:noProof/>
              <w:lang w:val="en-US"/>
            </w:rPr>
            <w:instrText>ADDIN CitaviPlaceholder{eyIkaWQiOiIxIiwiRW50cmllcyI6W3siJGlkIjoiMiIsIklkIjoiZmE0NTgyZjAtOTEyYy00YzkzLWE0MjMtODY3MGFhMzcyNjBk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lMDVmMzlhOC0zZjE4LTRmZGEtODBkOC01ZmI5NjNlNTc0YmUiLCJSYW5nZVN0YXJ0IjoxNCwiUmFuZ2VMZW5ndGgiOjIxLCJSZWZlcmVuY2VJZCI6IjRhODMxYzM0LTc2YTctNGUyYi05OTU2LWVhMTFmNjY1MTY4MCIsIlJlZmVyZW5jZSI6eyIkaWQiOiIxNCIsIkFic3RyYWN0Q29tcGxleGl0eSI6MCwiQWJzdHJhY3RTb3VyY2VUZXh0Rm9ybWF0IjowLCJBdXRob3JzIjpbeyIkaWQiOiIx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x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E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E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IiLCJDb3VudCI6MSwiVGV4dFVuaXRzIjpbeyIkaWQiOiIyMyIsIkZvbnRTdHlsZSI6eyIkaWQiOiIyNCIsIk5ldXRyYWwiOnRydWV9LCJSZWFkaW5nT3JkZXIiOjEsIlRleHQiOiIoQ29sb21ibywgMjAxMjsgS3JhdXMgZXQgYWwuLCAyMDEwKSJ9XX0sIlRhZyI6IkNpdGF2aVBsYWNlaG9sZGVyI2NkNzg1NzRiLTE2NGEtNDhmMS1hYWI3LWE3YTJlMzY0OGUwNSIsIlRleHQiOiIoQ29sb21ibywgMjAxMjsgS3JhdXMgZXQgYWwuLCAyMDEwKSIsIldBSVZlcnNpb24iOiI2LjQuMC4zNSJ9}</w:instrText>
          </w:r>
          <w:r w:rsidR="005B12C0">
            <w:rPr>
              <w:noProof/>
              <w:lang w:val="en-US"/>
            </w:rPr>
            <w:fldChar w:fldCharType="separate"/>
          </w:r>
          <w:r w:rsidR="000B0433">
            <w:rPr>
              <w:noProof/>
              <w:lang w:val="en-US"/>
            </w:rPr>
            <w:t>(Colombo, 2012; Kraus et al., 2010)</w:t>
          </w:r>
          <w:r w:rsidR="005B12C0">
            <w:rPr>
              <w:noProof/>
              <w:lang w:val="en-US"/>
            </w:rPr>
            <w:fldChar w:fldCharType="end"/>
          </w:r>
        </w:sdtContent>
      </w:sdt>
      <w:r w:rsidR="005B12C0">
        <w:rPr>
          <w:lang w:val="en-US"/>
        </w:rPr>
        <w:t>.</w:t>
      </w:r>
      <w:r w:rsidR="00FE1C63">
        <w:rPr>
          <w:lang w:val="en-US"/>
        </w:rPr>
        <w:t xml:space="preserve"> </w:t>
      </w:r>
      <w:r w:rsidR="00872016" w:rsidRPr="006A56FF">
        <w:rPr>
          <w:lang w:val="en-US"/>
        </w:rPr>
        <w:t xml:space="preserve">We integrate both approaches by </w:t>
      </w:r>
      <w:r w:rsidR="00A256C3">
        <w:rPr>
          <w:lang w:val="en-US"/>
        </w:rPr>
        <w:t>analyzing</w:t>
      </w:r>
      <w:r w:rsidR="00872016" w:rsidRPr="006A56FF">
        <w:rPr>
          <w:lang w:val="en-US"/>
        </w:rPr>
        <w:t xml:space="preserve"> </w:t>
      </w:r>
      <w:r w:rsidR="00E7428E">
        <w:rPr>
          <w:lang w:val="en-US"/>
        </w:rPr>
        <w:t xml:space="preserve">quantitative </w:t>
      </w:r>
      <w:r w:rsidR="00872016" w:rsidRPr="006A56FF">
        <w:rPr>
          <w:lang w:val="en-US"/>
        </w:rPr>
        <w:t xml:space="preserve">data on supply, public-private mix, performance </w:t>
      </w:r>
      <w:r w:rsidR="00872016" w:rsidRPr="00AD5056">
        <w:rPr>
          <w:lang w:val="en-US"/>
        </w:rPr>
        <w:t>as well as</w:t>
      </w:r>
      <w:r w:rsidR="00872016" w:rsidRPr="006A56FF">
        <w:rPr>
          <w:lang w:val="en-US"/>
        </w:rPr>
        <w:t xml:space="preserve"> institutional </w:t>
      </w:r>
      <w:r w:rsidR="00E7428E">
        <w:rPr>
          <w:lang w:val="en-US"/>
        </w:rPr>
        <w:t>information</w:t>
      </w:r>
      <w:r w:rsidR="00AD5056">
        <w:rPr>
          <w:lang w:val="en-US"/>
        </w:rPr>
        <w:t xml:space="preserve"> </w:t>
      </w:r>
      <w:r w:rsidR="00872016" w:rsidRPr="006A56FF">
        <w:rPr>
          <w:lang w:val="en-US"/>
        </w:rPr>
        <w:t xml:space="preserve">on accessibility of systems. </w:t>
      </w:r>
      <w:r w:rsidR="005B12C0">
        <w:rPr>
          <w:lang w:val="en-US"/>
        </w:rPr>
        <w:t>Second</w:t>
      </w:r>
      <w:r w:rsidR="00872016" w:rsidRPr="006A56FF">
        <w:rPr>
          <w:lang w:val="en-US"/>
        </w:rPr>
        <w:t>,</w:t>
      </w:r>
      <w:r w:rsidR="00C55241">
        <w:rPr>
          <w:lang w:val="en-US"/>
        </w:rPr>
        <w:t xml:space="preserve"> most LTC typolo</w:t>
      </w:r>
      <w:r w:rsidR="000B0433">
        <w:rPr>
          <w:lang w:val="en-US"/>
        </w:rPr>
        <w:t xml:space="preserve">gies </w:t>
      </w:r>
      <w:r w:rsidR="00E7428E">
        <w:rPr>
          <w:lang w:val="en-US"/>
        </w:rPr>
        <w:t xml:space="preserve">selected </w:t>
      </w:r>
      <w:r w:rsidR="000B0433">
        <w:rPr>
          <w:lang w:val="en-US"/>
        </w:rPr>
        <w:t>one cluster analysis to</w:t>
      </w:r>
      <w:r w:rsidR="00C55241">
        <w:rPr>
          <w:lang w:val="en-US"/>
        </w:rPr>
        <w:t xml:space="preserve"> </w:t>
      </w:r>
      <w:r w:rsidR="00E7428E">
        <w:rPr>
          <w:lang w:val="en-US"/>
        </w:rPr>
        <w:t xml:space="preserve">categorize countries </w:t>
      </w:r>
      <w:sdt>
        <w:sdtPr>
          <w:rPr>
            <w:lang w:val="en-US"/>
          </w:rPr>
          <w:alias w:val="To edit, see citavi.com/edit"/>
          <w:tag w:val="CitaviPlaceholder#bb284ddd-d186-47b8-a96f-46d1aa991e0b"/>
          <w:id w:val="-661006819"/>
          <w:placeholder>
            <w:docPart w:val="DefaultPlaceholder_-1854013440"/>
          </w:placeholder>
        </w:sdtPr>
        <w:sdtContent>
          <w:r w:rsidR="00C55241">
            <w:rPr>
              <w:noProof/>
              <w:lang w:val="en-US"/>
            </w:rPr>
            <w:fldChar w:fldCharType="begin"/>
          </w:r>
          <w:r w:rsidR="006C3A49">
            <w:rPr>
              <w:noProof/>
              <w:lang w:val="en-US"/>
            </w:rPr>
            <w:instrText>ADDIN CitaviPlaceholder{eyIkaWQiOiIxIiwiRW50cmllcyI6W3siJGlkIjoiMiIsIklkIjoiNDk5MjFkOGUtMGZkMC00Nzk0LThmZGQtODA4YjJkNWFkOGM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N2IyYTMwZC1jNjMzLTQ1ZWMtOGVlZC0yODE4Yzk4NjcyNzk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lzTG9jYWxDbG91ZFByb2plY3RGaWxlTGluayI6ZmFsc2U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yOC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I5IiwiSWQiOiI1NzJiMzNkMS0wMjU1LTQyMjQtYmZhZi1jYmQ2MmQ2NTkwNzA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nstrText>
          </w:r>
          <w:r w:rsidR="006C3A49" w:rsidRPr="00F33320">
            <w:rPr>
              <w:noProof/>
              <w:lang w:val="en-US"/>
            </w:rPr>
            <w:instrText>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hhbMOhc2tvdsOhIGV0IGFsLiwgMjAxNzsgS3JhdXMgZXQgYWwuLCAyMDEwKSJ9XX0sIlRhZyI6IkNpdGF2aVBsYWNlaG9sZGVyI2JiMjg0ZGRkLWQxODYtNDdiOC1hOTZmLTQ2ZDFhYTk5MWUwYiIsIlRleHQiOiIoRGFtaWFuaSBldCBhbC4sIDIwMTE7IEhhbMOhc2tvdsOhIGV0IGFsLiwgMjAxNzsgS3JhdXMgZXQgYWwuLCAyMDEwKSIsIldBSVZlcnNpb24iOiI2LjQuMC4zNSJ9}</w:instrText>
          </w:r>
          <w:r w:rsidR="00C55241">
            <w:rPr>
              <w:noProof/>
              <w:lang w:val="en-US"/>
            </w:rPr>
            <w:fldChar w:fldCharType="separate"/>
          </w:r>
          <w:r w:rsidR="000B0433" w:rsidRPr="00F33320">
            <w:rPr>
              <w:noProof/>
              <w:lang w:val="en-US"/>
            </w:rPr>
            <w:t>(Damiani et al., 2011; Halásková et al., 2017; Kraus et al., 2010)</w:t>
          </w:r>
          <w:r w:rsidR="00C55241">
            <w:rPr>
              <w:noProof/>
              <w:lang w:val="en-US"/>
            </w:rPr>
            <w:fldChar w:fldCharType="end"/>
          </w:r>
        </w:sdtContent>
      </w:sdt>
      <w:r w:rsidR="000B0433" w:rsidRPr="00F33320">
        <w:rPr>
          <w:lang w:val="en-US"/>
        </w:rPr>
        <w:t xml:space="preserve">. </w:t>
      </w:r>
      <w:r w:rsidR="00C4275E" w:rsidRPr="00C4275E">
        <w:rPr>
          <w:lang w:val="en-US"/>
          <w:rPrChange w:id="17" w:author="Claus Wendt" w:date="2020-08-23T11:35:00Z">
            <w:rPr/>
          </w:rPrChange>
        </w:rPr>
        <w:t>For o</w:t>
      </w:r>
      <w:r w:rsidR="00C87D34" w:rsidRPr="00C4275E">
        <w:rPr>
          <w:lang w:val="en-US"/>
        </w:rPr>
        <w:t>u</w:t>
      </w:r>
      <w:r w:rsidR="00C87D34" w:rsidRPr="00C4275E">
        <w:rPr>
          <w:lang w:val="en-US"/>
          <w:rPrChange w:id="18" w:author="Claus Wendt" w:date="2020-08-23T11:35:00Z">
            <w:rPr/>
          </w:rPrChange>
        </w:rPr>
        <w:t xml:space="preserve">r LCT typology </w:t>
      </w:r>
      <w:r w:rsidR="00C4275E" w:rsidRPr="00C4275E">
        <w:rPr>
          <w:lang w:val="en-US"/>
          <w:rPrChange w:id="19" w:author="Claus Wendt" w:date="2020-08-23T11:35:00Z">
            <w:rPr/>
          </w:rPrChange>
        </w:rPr>
        <w:t xml:space="preserve">we have used cluster technique </w:t>
      </w:r>
      <w:r w:rsidR="000B0433">
        <w:rPr>
          <w:lang w:val="en-US"/>
        </w:rPr>
        <w:t>as well. However, we calculate numerous cluster analyses to incorporate</w:t>
      </w:r>
      <w:r w:rsidR="005B12C0">
        <w:rPr>
          <w:lang w:val="en-US"/>
        </w:rPr>
        <w:t xml:space="preserve"> the internal consistency </w:t>
      </w:r>
      <w:r w:rsidR="000B0433">
        <w:rPr>
          <w:lang w:val="en-US"/>
        </w:rPr>
        <w:t>of clusters. This</w:t>
      </w:r>
      <w:r w:rsidR="00C4275E">
        <w:rPr>
          <w:lang w:val="en-US"/>
        </w:rPr>
        <w:t xml:space="preserve"> method, that has been used to classify healthcare systems (</w:t>
      </w:r>
      <w:sdt>
        <w:sdtPr>
          <w:rPr>
            <w:lang w:val="en-US"/>
          </w:rPr>
          <w:alias w:val="To edit, see citavi.com/edit"/>
          <w:tag w:val="CitaviPlaceholder#02b0ddcb-2f57-4d1f-8c33-2c25917924b0"/>
          <w:id w:val="380528711"/>
          <w:placeholder>
            <w:docPart w:val="11A475AC975B45F4A5C11867C25D2944"/>
          </w:placeholder>
        </w:sdtPr>
        <w:sdtContent>
          <w:r w:rsidR="00C4275E">
            <w:rPr>
              <w:noProof/>
              <w:lang w:val="en-US"/>
            </w:rPr>
            <w:fldChar w:fldCharType="begin"/>
          </w:r>
          <w:r w:rsidR="00C4275E">
            <w:rPr>
              <w:noProof/>
              <w:lang w:val="en-US"/>
            </w:rPr>
            <w:instrText>ADDIN CitaviPlaceholder{eyIkaWQiOiIxIiwiQXNzb2NpYXRlV2l0aFBsYWNlaG9sZGVyVGFnIjoiQ2l0YXZpUGxhY2Vob2xkZXIjMzc4ZTM5ZWUtMWNkNC00ZDFkLWE1NmQtMjNiZmRhODU1ZjMzIiwiRW50cmllcyI6W3siJGlkIjoiMiIsIklkIjoiY2E0YTA3OGEtNGM5Zi00YmJhLWFlZjItODMwYzZjMTZkYmYz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AyYjBkZGNiLTJmNTctNGQxZi04YzMzLTJjMjU5MTc5MjRiMCIsIlRleHQiOiJSZWlibGluZyBldCBhbC4iLCJXQUlWZXJzaW9uIjoiNi40LjAuMzUifQ==}</w:instrText>
          </w:r>
          <w:r w:rsidR="00C4275E">
            <w:rPr>
              <w:noProof/>
              <w:lang w:val="en-US"/>
            </w:rPr>
            <w:fldChar w:fldCharType="separate"/>
          </w:r>
          <w:r w:rsidR="00C4275E">
            <w:rPr>
              <w:noProof/>
              <w:lang w:val="en-US"/>
            </w:rPr>
            <w:t>Reibling et al.</w:t>
          </w:r>
          <w:r w:rsidR="00C4275E">
            <w:rPr>
              <w:noProof/>
              <w:lang w:val="en-US"/>
            </w:rPr>
            <w:fldChar w:fldCharType="end"/>
          </w:r>
        </w:sdtContent>
      </w:sdt>
      <w:r w:rsidR="00C4275E">
        <w:rPr>
          <w:lang w:val="en-US"/>
        </w:rPr>
        <w:t xml:space="preserve"> </w:t>
      </w:r>
      <w:sdt>
        <w:sdtPr>
          <w:rPr>
            <w:lang w:val="en-US"/>
          </w:rPr>
          <w:alias w:val="To edit, see citavi.com/edit"/>
          <w:tag w:val="CitaviPlaceholder#378e39ee-1cd4-4d1d-a56d-23bfda855f33"/>
          <w:id w:val="-1251656389"/>
          <w:placeholder>
            <w:docPart w:val="11A475AC975B45F4A5C11867C25D2944"/>
          </w:placeholder>
        </w:sdtPr>
        <w:sdtContent>
          <w:r w:rsidR="00C4275E">
            <w:rPr>
              <w:noProof/>
              <w:lang w:val="en-US"/>
            </w:rPr>
            <w:fldChar w:fldCharType="begin"/>
          </w:r>
          <w:r w:rsidR="00C4275E">
            <w:rPr>
              <w:noProof/>
              <w:lang w:val="en-US"/>
            </w:rPr>
            <w:instrText>ADDIN CitaviPlaceholder{eyIkaWQiOiIxIiwiQXNzb2NpYXRlV2l0aFBsYWNlaG9sZGVyVGFnIjoiQ2l0YXZpUGxhY2Vob2xkZXIjMDJiMGRkY2ItMmY1Ny00ZDFmLThjMzMtMmMyNTkxNzkyNGIwIiwiRW50cmllcyI6W3siJGlkIjoiMiIsIklkIjoiYjQyYWQwNDctNGFjZi00MTkzLWE1YmItMWI0ZTcyYWYxNzli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EwVDEyOjIwOjQ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Mzc4ZTM5ZWUtMWNkNC00ZDFkLWE1NmQtMjNiZmRhODU1ZjMzIiwiVGV4dCI6IigyMDE5KSIsIldBSVZlcnNpb24iOiI2LjQuMC4zNSJ9}</w:instrText>
          </w:r>
          <w:r w:rsidR="00C4275E">
            <w:rPr>
              <w:noProof/>
              <w:lang w:val="en-US"/>
            </w:rPr>
            <w:fldChar w:fldCharType="separate"/>
          </w:r>
          <w:r w:rsidR="00C4275E">
            <w:rPr>
              <w:noProof/>
              <w:lang w:val="en-US"/>
            </w:rPr>
            <w:t>2019)</w:t>
          </w:r>
          <w:r w:rsidR="00C4275E">
            <w:rPr>
              <w:noProof/>
              <w:lang w:val="en-US"/>
            </w:rPr>
            <w:fldChar w:fldCharType="end"/>
          </w:r>
        </w:sdtContent>
      </w:sdt>
      <w:r w:rsidR="00C4275E">
        <w:rPr>
          <w:lang w:val="en-US"/>
        </w:rPr>
        <w:t xml:space="preserve">, </w:t>
      </w:r>
      <w:r w:rsidR="00711713">
        <w:rPr>
          <w:lang w:val="en-US"/>
        </w:rPr>
        <w:t xml:space="preserve">has </w:t>
      </w:r>
      <w:r w:rsidR="00C4275E">
        <w:rPr>
          <w:lang w:val="en-US"/>
        </w:rPr>
        <w:t xml:space="preserve">so far </w:t>
      </w:r>
      <w:r w:rsidR="00711713">
        <w:rPr>
          <w:lang w:val="en-US"/>
        </w:rPr>
        <w:t xml:space="preserve">not been </w:t>
      </w:r>
      <w:r w:rsidR="00C4275E">
        <w:rPr>
          <w:lang w:val="en-US"/>
        </w:rPr>
        <w:t xml:space="preserve">applied </w:t>
      </w:r>
      <w:r w:rsidR="00711713">
        <w:rPr>
          <w:lang w:val="en-US"/>
        </w:rPr>
        <w:t xml:space="preserve">in earlier </w:t>
      </w:r>
      <w:r w:rsidR="00C4275E">
        <w:rPr>
          <w:lang w:val="en-US"/>
        </w:rPr>
        <w:t xml:space="preserve">LTC </w:t>
      </w:r>
      <w:r w:rsidR="00711713">
        <w:rPr>
          <w:lang w:val="en-US"/>
        </w:rPr>
        <w:t>typologies</w:t>
      </w:r>
      <w:r w:rsidR="000B0433">
        <w:rPr>
          <w:lang w:val="en-US"/>
        </w:rPr>
        <w:t>.</w:t>
      </w:r>
    </w:p>
    <w:p w14:paraId="11EFE79E" w14:textId="2451993A" w:rsidR="000B0433" w:rsidRDefault="00C4275E" w:rsidP="004B4DE0">
      <w:pPr>
        <w:pStyle w:val="02FlietextEinzug"/>
        <w:rPr>
          <w:lang w:val="en-US"/>
        </w:rPr>
      </w:pPr>
      <w:r>
        <w:rPr>
          <w:lang w:val="en-US"/>
        </w:rPr>
        <w:lastRenderedPageBreak/>
        <w:t>W</w:t>
      </w:r>
      <w:r w:rsidR="000B0433">
        <w:rPr>
          <w:lang w:val="en-US"/>
        </w:rPr>
        <w:t xml:space="preserve">e first describe dimensions and indicators </w:t>
      </w:r>
      <w:r>
        <w:rPr>
          <w:lang w:val="en-US"/>
        </w:rPr>
        <w:t xml:space="preserve">of </w:t>
      </w:r>
      <w:r w:rsidR="000B0433">
        <w:rPr>
          <w:lang w:val="en-US"/>
        </w:rPr>
        <w:t xml:space="preserve">earlier LTC typologies and summarize their results. </w:t>
      </w:r>
      <w:r>
        <w:rPr>
          <w:lang w:val="en-US"/>
        </w:rPr>
        <w:t>Second, w</w:t>
      </w:r>
      <w:r w:rsidR="00FE1C63">
        <w:rPr>
          <w:lang w:val="en-US"/>
        </w:rPr>
        <w:t>e explain indicators and the sample composition</w:t>
      </w:r>
      <w:r>
        <w:rPr>
          <w:lang w:val="en-US"/>
        </w:rPr>
        <w:t xml:space="preserve"> of our study</w:t>
      </w:r>
      <w:r w:rsidR="00FE1C63">
        <w:rPr>
          <w:lang w:val="en-US"/>
        </w:rPr>
        <w:t>.</w:t>
      </w:r>
      <w:r w:rsidR="00117252">
        <w:rPr>
          <w:lang w:val="en-US"/>
        </w:rPr>
        <w:t xml:space="preserve"> </w:t>
      </w:r>
      <w:r>
        <w:rPr>
          <w:lang w:val="en-US"/>
        </w:rPr>
        <w:t>In t</w:t>
      </w:r>
      <w:r w:rsidR="00FE1C63" w:rsidRPr="00FE1C63">
        <w:rPr>
          <w:lang w:val="en-US"/>
        </w:rPr>
        <w:t>he results section</w:t>
      </w:r>
      <w:r>
        <w:rPr>
          <w:lang w:val="en-US"/>
        </w:rPr>
        <w:t xml:space="preserve">, third, we provide </w:t>
      </w:r>
      <w:r w:rsidR="00FE1C63" w:rsidRPr="00FE1C63">
        <w:rPr>
          <w:lang w:val="en-US"/>
        </w:rPr>
        <w:t xml:space="preserve">a detailed method-driven cluster solution. </w:t>
      </w:r>
      <w:r w:rsidR="007C2725">
        <w:rPr>
          <w:lang w:val="en-US"/>
        </w:rPr>
        <w:t xml:space="preserve">On this basis, we </w:t>
      </w:r>
      <w:r w:rsidR="004B4DE0">
        <w:rPr>
          <w:lang w:val="en-US"/>
        </w:rPr>
        <w:t xml:space="preserve">develop </w:t>
      </w:r>
      <w:r w:rsidR="00FE1C63" w:rsidRPr="00FE1C63">
        <w:rPr>
          <w:lang w:val="en-US"/>
        </w:rPr>
        <w:t>a condensed content-based clustering solution</w:t>
      </w:r>
      <w:r w:rsidR="004B4DE0">
        <w:rPr>
          <w:lang w:val="en-US"/>
        </w:rPr>
        <w:t xml:space="preserve"> with </w:t>
      </w:r>
      <w:del w:id="20" w:author="Mareike Ariaans" w:date="2020-09-02T10:44:00Z">
        <w:r w:rsidR="00FE1C63" w:rsidRPr="00FE1C63" w:rsidDel="00B75973">
          <w:rPr>
            <w:lang w:val="en-US"/>
          </w:rPr>
          <w:delText xml:space="preserve">four </w:delText>
        </w:r>
      </w:del>
      <w:ins w:id="21" w:author="Mareike Ariaans" w:date="2020-09-02T10:44:00Z">
        <w:r w:rsidR="00B75973">
          <w:rPr>
            <w:lang w:val="en-US"/>
          </w:rPr>
          <w:t xml:space="preserve">six </w:t>
        </w:r>
      </w:ins>
      <w:r w:rsidR="00FE1C63" w:rsidRPr="00FE1C63">
        <w:rPr>
          <w:lang w:val="en-US"/>
        </w:rPr>
        <w:t>distinct system types</w:t>
      </w:r>
      <w:del w:id="22" w:author="Mareike Ariaans" w:date="2020-09-02T10:44:00Z">
        <w:r w:rsidR="00FE1C63" w:rsidRPr="00FE1C63" w:rsidDel="00B75973">
          <w:rPr>
            <w:lang w:val="en-US"/>
          </w:rPr>
          <w:delText>, two of which can be divided into two subtypes</w:delText>
        </w:r>
      </w:del>
      <w:r w:rsidR="00FE1C63" w:rsidRPr="00FE1C63">
        <w:rPr>
          <w:lang w:val="en-US"/>
        </w:rPr>
        <w:t xml:space="preserve">. </w:t>
      </w:r>
    </w:p>
    <w:p w14:paraId="2F5CA8FB" w14:textId="707B768B" w:rsidR="001E64E8" w:rsidRPr="006A56FF" w:rsidRDefault="001E64E8" w:rsidP="00C97EBD">
      <w:pPr>
        <w:pStyle w:val="berschrift1"/>
        <w:ind w:left="0" w:firstLine="0"/>
        <w:rPr>
          <w:lang w:val="en-US"/>
        </w:rPr>
      </w:pPr>
      <w:r w:rsidRPr="006A56FF">
        <w:rPr>
          <w:lang w:val="en-US"/>
        </w:rPr>
        <w:t>Theory</w:t>
      </w:r>
      <w:r w:rsidR="00EB31E0" w:rsidRPr="006A56FF">
        <w:rPr>
          <w:lang w:val="en-US"/>
        </w:rPr>
        <w:t xml:space="preserve"> – </w:t>
      </w:r>
      <w:r w:rsidR="00117252">
        <w:rPr>
          <w:lang w:val="en-US"/>
        </w:rPr>
        <w:t>1337</w:t>
      </w:r>
      <w:r w:rsidR="00EB31E0" w:rsidRPr="006A56FF">
        <w:rPr>
          <w:lang w:val="en-US"/>
        </w:rPr>
        <w:t xml:space="preserve"> words</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654148F8" w14:textId="5799F221" w:rsidR="00F474E4" w:rsidRPr="004B4DE0" w:rsidRDefault="00F211E8" w:rsidP="00B82577">
      <w:pPr>
        <w:pStyle w:val="02FlietextErsterAbsatz"/>
        <w:rPr>
          <w:lang w:val="en-US"/>
        </w:rPr>
      </w:pPr>
      <w:proofErr w:type="spellStart"/>
      <w:r w:rsidRPr="006A56FF">
        <w:rPr>
          <w:lang w:val="en-US"/>
        </w:rPr>
        <w:t>Typologi</w:t>
      </w:r>
      <w:r w:rsidR="00774363" w:rsidRPr="006A56FF">
        <w:rPr>
          <w:lang w:val="en-US"/>
        </w:rPr>
        <w:t>zing</w:t>
      </w:r>
      <w:proofErr w:type="spellEnd"/>
      <w:r w:rsidR="00774363" w:rsidRPr="006A56FF">
        <w:rPr>
          <w:lang w:val="en-US"/>
        </w:rPr>
        <w:t xml:space="preserve"> welfare states </w:t>
      </w:r>
      <w:r w:rsidR="004B4DE0">
        <w:rPr>
          <w:lang w:val="en-US"/>
        </w:rPr>
        <w:t xml:space="preserve">and </w:t>
      </w:r>
      <w:r w:rsidR="00774363" w:rsidRPr="006A56FF">
        <w:rPr>
          <w:lang w:val="en-US"/>
        </w:rPr>
        <w:t>welfare stat</w:t>
      </w:r>
      <w:r w:rsidRPr="006A56FF">
        <w:rPr>
          <w:lang w:val="en-US"/>
        </w:rPr>
        <w:t xml:space="preserve">e systems is </w:t>
      </w:r>
      <w:r w:rsidR="000145CE">
        <w:rPr>
          <w:lang w:val="en-US"/>
        </w:rPr>
        <w:t>a common endeavor in welfare state research</w:t>
      </w:r>
      <w:r w:rsidRPr="006A56FF">
        <w:rPr>
          <w:lang w:val="en-US"/>
        </w:rPr>
        <w:t xml:space="preserve"> since </w:t>
      </w:r>
      <w:sdt>
        <w:sdtPr>
          <w:rPr>
            <w:lang w:val="en-US"/>
          </w:rPr>
          <w:alias w:val="Don't edit this field"/>
          <w:tag w:val="CitaviPlaceholder#8d858bd0-3fe1-46d2-b514-ed58cec5e07e"/>
          <w:id w:val="-2108494110"/>
          <w:placeholder>
            <w:docPart w:val="DefaultPlaceholder_-1854013440"/>
          </w:placeholder>
        </w:sdtPr>
        <w:sdtContent>
          <w:r w:rsidRPr="006A56FF">
            <w:rPr>
              <w:lang w:val="en-US"/>
            </w:rPr>
            <w:fldChar w:fldCharType="begin"/>
          </w:r>
          <w:r w:rsidR="006C3A49">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JFc3BpbmctQW5kZXJzZW4ncyJ9XX0sIlRhZyI6IkNpdGF2aVBsYWNlaG9sZGVyIzhkODU4YmQwLTNmZTEtNDZkMi1iNTE0LWVkNThjZWM1ZTA3ZSIsIlRleHQiOiJFc3BpbmctQW5kZXJzZW4ncyIsIldBSVZlcnNpb24iOiI2LjQuMC4zNSJ9}</w:instrText>
          </w:r>
          <w:r w:rsidRPr="006A56FF">
            <w:rPr>
              <w:lang w:val="en-US"/>
            </w:rPr>
            <w:fldChar w:fldCharType="separate"/>
          </w:r>
          <w:proofErr w:type="spellStart"/>
          <w:r w:rsidR="000B0433">
            <w:rPr>
              <w:lang w:val="en-US"/>
            </w:rPr>
            <w:t>Esping</w:t>
          </w:r>
          <w:proofErr w:type="spellEnd"/>
          <w:r w:rsidR="000B0433">
            <w:rPr>
              <w:lang w:val="en-US"/>
            </w:rPr>
            <w:t>-Andersen's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Content>
          <w:r w:rsidRPr="006A56FF">
            <w:rPr>
              <w:lang w:val="en-US"/>
            </w:rPr>
            <w:fldChar w:fldCharType="begin"/>
          </w:r>
          <w:r w:rsidR="006C3A49">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MTk3Njc3YTEtM2U0Yi00YmZjLTg0MTMtNDViMDc5NzViODlkIiwiVGV4dCI6IigxOTkwKSIsIldBSVZlcnNpb24iOiI2LjQuMC4zNSJ9}</w:instrText>
          </w:r>
          <w:r w:rsidRPr="006A56FF">
            <w:rPr>
              <w:lang w:val="en-US"/>
            </w:rPr>
            <w:fldChar w:fldCharType="separate"/>
          </w:r>
          <w:r w:rsidR="000B0433">
            <w:rPr>
              <w:lang w:val="en-US"/>
            </w:rPr>
            <w:t>(1990)</w:t>
          </w:r>
          <w:r w:rsidRPr="006A56FF">
            <w:rPr>
              <w:lang w:val="en-US"/>
            </w:rPr>
            <w:fldChar w:fldCharType="end"/>
          </w:r>
        </w:sdtContent>
      </w:sdt>
      <w:r w:rsidR="00774363" w:rsidRPr="006A56FF">
        <w:rPr>
          <w:lang w:val="en-US"/>
        </w:rPr>
        <w:t xml:space="preserve"> seminal study</w:t>
      </w:r>
      <w:r w:rsidR="00F474E4">
        <w:rPr>
          <w:lang w:val="en-US"/>
        </w:rPr>
        <w:t>.</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Content>
          <w:r w:rsidR="00BD0E63" w:rsidRPr="006A56FF">
            <w:rPr>
              <w:lang w:val="en-US"/>
            </w:rPr>
            <w:fldChar w:fldCharType="begin"/>
          </w:r>
          <w:r w:rsidR="006C3A49">
            <w:rPr>
              <w:lang w:val="en-US"/>
            </w:rPr>
            <w: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}</w:instrText>
          </w:r>
          <w:r w:rsidR="00BD0E63" w:rsidRPr="006A56FF">
            <w:rPr>
              <w:lang w:val="en-US"/>
            </w:rPr>
            <w:fldChar w:fldCharType="separate"/>
          </w:r>
          <w:r w:rsidR="000B0433">
            <w:rPr>
              <w:lang w:val="en-US"/>
            </w:rPr>
            <w:t>(Ferrera, 1996; Arts and Gelissen, 2002; Castles and Mitchell, 1993)</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del w:id="23" w:author="Claus Wendt" w:date="2020-09-01T09:39:00Z">
        <w:r w:rsidR="00604022" w:rsidDel="004B4DE0">
          <w:rPr>
            <w:lang w:val="en-US"/>
          </w:rPr>
          <w:delText>, which includes</w:delText>
        </w:r>
        <w:r w:rsidR="00BB65C1" w:rsidRPr="006A56FF" w:rsidDel="004B4DE0">
          <w:rPr>
            <w:lang w:val="en-US"/>
          </w:rPr>
          <w:delText xml:space="preserve"> social service research</w:delText>
        </w:r>
      </w:del>
      <w:r w:rsidR="00BB65C1" w:rsidRPr="006A56FF">
        <w:rPr>
          <w:lang w:val="en-US"/>
        </w:rPr>
        <w:t xml:space="preserve"> </w:t>
      </w:r>
      <w:sdt>
        <w:sdtPr>
          <w:rPr>
            <w:lang w:val="en-US"/>
          </w:rPr>
          <w:alias w:val="Don't edit this field"/>
          <w:tag w:val="CitaviPlaceholder#73bff06a-5e38-422d-95b8-0c16d84f88cf"/>
          <w:id w:val="-2041498358"/>
          <w:placeholder>
            <w:docPart w:val="DefaultPlaceholder_-1854013440"/>
          </w:placeholder>
        </w:sdtPr>
        <w:sdtContent>
          <w:r w:rsidR="00BB65C1" w:rsidRPr="006A56FF">
            <w:rPr>
              <w:lang w:val="en-US"/>
            </w:rPr>
            <w:fldChar w:fldCharType="begin"/>
          </w:r>
          <w:r w:rsidR="006E36C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lzTG9jYWxDbG91ZFByb2plY3RGaWxlTGluayI6ZmFsc2U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QuMC4zNSJ9}</w:instrText>
          </w:r>
          <w:r w:rsidR="00BB65C1" w:rsidRPr="006A56FF">
            <w:rPr>
              <w:lang w:val="en-US"/>
            </w:rPr>
            <w:fldChar w:fldCharType="separate"/>
          </w:r>
          <w:r w:rsidR="000B0433">
            <w:rPr>
              <w:lang w:val="en-US"/>
            </w:rPr>
            <w:t>(Rostgaard, 2002)</w:t>
          </w:r>
          <w:r w:rsidR="00BB65C1" w:rsidRPr="006A56FF">
            <w:rPr>
              <w:lang w:val="en-US"/>
            </w:rPr>
            <w:fldChar w:fldCharType="end"/>
          </w:r>
        </w:sdtContent>
      </w:sdt>
      <w:r w:rsidR="00BB65C1" w:rsidRPr="006A56FF">
        <w:rPr>
          <w:lang w:val="en-US"/>
        </w:rPr>
        <w:t xml:space="preserve">. </w:t>
      </w:r>
      <w:r w:rsidR="00F474E4">
        <w:rPr>
          <w:lang w:val="en-US"/>
        </w:rPr>
        <w:t>Since</w:t>
      </w:r>
      <w:r w:rsidR="00BB65C1" w:rsidRPr="006A56FF">
        <w:rPr>
          <w:lang w:val="en-US"/>
        </w:rPr>
        <w:t xml:space="preserve"> then</w:t>
      </w:r>
      <w:r w:rsidR="00BD0E63" w:rsidRPr="006A56FF">
        <w:rPr>
          <w:lang w:val="en-US"/>
        </w:rPr>
        <w:t xml:space="preserve"> </w:t>
      </w:r>
      <w:r w:rsidR="00BB65C1" w:rsidRPr="006A56FF">
        <w:rPr>
          <w:lang w:val="en-US"/>
        </w:rPr>
        <w:t xml:space="preserve">a </w:t>
      </w:r>
      <w:r w:rsidR="00711713">
        <w:rPr>
          <w:lang w:val="en-US"/>
        </w:rPr>
        <w:t>vast amount</w:t>
      </w:r>
      <w:r w:rsidR="00711713" w:rsidRPr="006A56FF">
        <w:rPr>
          <w:lang w:val="en-US"/>
        </w:rPr>
        <w:t xml:space="preserve"> </w:t>
      </w:r>
      <w:r w:rsidR="00BB65C1" w:rsidRPr="006A56FF">
        <w:rPr>
          <w:lang w:val="en-US"/>
        </w:rPr>
        <w:t xml:space="preserve">of </w:t>
      </w:r>
      <w:r w:rsidR="00604022">
        <w:rPr>
          <w:lang w:val="en-US"/>
        </w:rPr>
        <w:t xml:space="preserve">issue and area-specific typologies have been developed, </w:t>
      </w:r>
      <w:r w:rsidR="00711713">
        <w:rPr>
          <w:lang w:val="en-US"/>
        </w:rPr>
        <w:t xml:space="preserve">not least in </w:t>
      </w:r>
      <w:r w:rsidR="00604022">
        <w:rPr>
          <w:lang w:val="en-US"/>
        </w:rPr>
        <w:t>healthcare</w:t>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Content>
          <w:commentRangeStart w:id="24"/>
          <w:r w:rsidR="00F86C6D">
            <w:rPr>
              <w:noProof/>
              <w:lang w:val="en-US"/>
            </w:rPr>
            <w:fldChar w:fldCharType="begin"/>
          </w:r>
          <w:r w:rsidR="006C3A49">
            <w:rPr>
              <w:noProof/>
              <w:lang w:val="en-US"/>
            </w:rPr>
            <w: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1dGhvcnMiOlt7IiRpZCI6IjQ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IxMC4xMTExL3Nwb2wuMTIwNjEiLCJMaW5rZWRSZXNvdXJjZVR5cGUiOjUsIlVyaVN0cmluZyI6Imh0dHBzOi8vZG9pLm9yZy8xMC4xMTExL3Nwb2wuMTIwNjEiLCJQcm9wZXJ0aWVzIjp7IiRpZCI6Ijgif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EwVDEyOjIwOjQyIiwiUHJvamVjdCI6eyIkcmVmIjoiNSJ9fSwiVXNlTnVtYmVyaW5nVHlwZU9mUGFyZW50RG9jdW1lbnQiOmZhbHNlfSx7IiRpZCI6IjEwIiwiSWQiOiJiODEzZDliYy03ZTcwLTQzMmItYWY3YS1iYWZhMDc3ZWVkYmIiLCJSYW5nZVN0YXJ0IjoxMiwiUmFuZ2VMZW5ndGgiOjIzLCJSZWZlcmVuY2VJZCI6ImJhMjUxZDUxLTRjOWQtNGJhZS05NDk1LWI3YzZjMDI0NDRhYiIsIlJlZmVyZW5jZSI6eyIkaWQiOiIxMSIsIkFic3RyYWN0Q29tcGxleGl0eSI6MCwiQWJzdHJhY3RTb3VyY2VUZXh0Rm9ybWF0Ijow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lzTG9jYWxDbG91ZFByb2plY3RGaWxlTGluayI6ZmFsc2U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xMDEiLCJQYWdlQ291bnROdW1lcmFsU3lzdGVtIjoiQXJhYmljIiwiUGFyYWxsZWxUaXRsZSI6IkxhIHNhbnTDqSA6IGZpbmFuY2VtZW50IGV0IHByZXN0YXRpb25zIiwiUGxhY2VPZlB1YmxpY2F0aW9uIjoiUGFyaXMiLCJQdWJsaXNoZXJzIjpbeyIkaWQiOiIyNS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</w:instrText>
          </w:r>
          <w:r w:rsidR="006C3A49" w:rsidRPr="00D241B7">
            <w:rPr>
              <w:noProof/>
              <w:lang w:val="en-US"/>
            </w:rPr>
            <w:instrText>VkSWQiOiIyNDA5NTI3NCIsIlF1b3RhdGlvbnMiOltdLCJSZWZlcmVuY2VUeXBlIjoiSm91cm5hbEFydGljbGUiLCJ</w:instrText>
          </w:r>
          <w:r w:rsidR="006C3A49" w:rsidRPr="004B4DE0">
            <w:rPr>
              <w:noProof/>
              <w:lang w:val="en-US"/>
            </w:rPr>
            <w:instrText>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}</w:instrText>
          </w:r>
          <w:r w:rsidR="00F86C6D">
            <w:rPr>
              <w:noProof/>
              <w:lang w:val="en-US"/>
            </w:rPr>
            <w:fldChar w:fldCharType="separate"/>
          </w:r>
          <w:r w:rsidR="000B0433" w:rsidRPr="004B4DE0">
            <w:rPr>
              <w:noProof/>
              <w:lang w:val="en-US"/>
            </w:rPr>
            <w:t xml:space="preserve">(Wendt, </w:t>
          </w:r>
          <w:ins w:id="25" w:author="Claus Wendt" w:date="2020-09-01T09:40:00Z">
            <w:r w:rsidR="004B4DE0" w:rsidRPr="004B4DE0">
              <w:rPr>
                <w:noProof/>
                <w:lang w:val="en-US"/>
              </w:rPr>
              <w:t xml:space="preserve">2009, </w:t>
            </w:r>
          </w:ins>
          <w:r w:rsidR="000B0433" w:rsidRPr="004B4DE0">
            <w:rPr>
              <w:noProof/>
              <w:lang w:val="en-US"/>
            </w:rPr>
            <w:t xml:space="preserve">2014; </w:t>
          </w:r>
          <w:ins w:id="26" w:author="Claus Wendt" w:date="2020-09-01T09:40:00Z">
            <w:r w:rsidR="004B4DE0" w:rsidRPr="004B4DE0">
              <w:rPr>
                <w:noProof/>
                <w:lang w:val="en-US"/>
              </w:rPr>
              <w:t xml:space="preserve">Wendt et </w:t>
            </w:r>
            <w:r w:rsidR="004B4DE0" w:rsidRPr="004B4DE0">
              <w:rPr>
                <w:noProof/>
                <w:lang w:val="en-US"/>
                <w:rPrChange w:id="27" w:author="Claus Wendt" w:date="2020-09-01T09:41:00Z">
                  <w:rPr>
                    <w:noProof/>
                  </w:rPr>
                </w:rPrChange>
              </w:rPr>
              <w:t xml:space="preserve">al. 2009; </w:t>
            </w:r>
          </w:ins>
          <w:r w:rsidR="000B0433" w:rsidRPr="004B4DE0">
            <w:rPr>
              <w:noProof/>
              <w:lang w:val="en-US"/>
            </w:rPr>
            <w:t xml:space="preserve">Reibling et al., 2019; </w:t>
          </w:r>
          <w:del w:id="28" w:author="Claus Wendt" w:date="2020-09-01T09:40:00Z">
            <w:r w:rsidR="000B0433" w:rsidRPr="004B4DE0" w:rsidDel="004B4DE0">
              <w:rPr>
                <w:noProof/>
                <w:lang w:val="en-US"/>
              </w:rPr>
              <w:delText xml:space="preserve">Schieber, 1987; </w:delText>
            </w:r>
          </w:del>
          <w:r w:rsidR="000B0433" w:rsidRPr="004B4DE0">
            <w:rPr>
              <w:noProof/>
              <w:lang w:val="en-US"/>
            </w:rPr>
            <w:t>Böhm et al., 2013)</w:t>
          </w:r>
          <w:r w:rsidR="00F86C6D">
            <w:rPr>
              <w:noProof/>
              <w:lang w:val="en-US"/>
            </w:rPr>
            <w:fldChar w:fldCharType="end"/>
          </w:r>
          <w:commentRangeEnd w:id="24"/>
          <w:r w:rsidR="004B4DE0" w:rsidRPr="004B4DE0">
            <w:rPr>
              <w:noProof/>
              <w:lang w:val="en-US"/>
            </w:rPr>
            <w:t xml:space="preserve">, </w:t>
          </w:r>
          <w:r w:rsidR="004B4DE0" w:rsidRPr="004B4DE0">
            <w:rPr>
              <w:noProof/>
              <w:lang w:val="en-US"/>
              <w:rPrChange w:id="29" w:author="Claus Wendt" w:date="2020-09-01T09:41:00Z">
                <w:rPr>
                  <w:noProof/>
                </w:rPr>
              </w:rPrChange>
            </w:rPr>
            <w:t>a field th</w:t>
          </w:r>
          <w:r w:rsidR="004B4DE0">
            <w:rPr>
              <w:noProof/>
              <w:lang w:val="en-US"/>
            </w:rPr>
            <w:t>at is particularly close to the field of long-term care (LTC)</w:t>
          </w:r>
          <w:r w:rsidR="00F474E4">
            <w:rPr>
              <w:rStyle w:val="Kommentarzeichen"/>
            </w:rPr>
            <w:commentReference w:id="24"/>
          </w:r>
        </w:sdtContent>
      </w:sdt>
      <w:r w:rsidR="00F86C6D" w:rsidRPr="004B4DE0">
        <w:rPr>
          <w:lang w:val="en-US"/>
        </w:rPr>
        <w:t xml:space="preserve">. </w:t>
      </w:r>
    </w:p>
    <w:p w14:paraId="4CE7248C" w14:textId="519B6D7E" w:rsidR="00B728ED" w:rsidRPr="00B728ED" w:rsidRDefault="00B728ED" w:rsidP="00B728ED">
      <w:pPr>
        <w:pStyle w:val="02FlietextErsterAbsatz"/>
        <w:rPr>
          <w:lang w:val="en-US"/>
        </w:rPr>
      </w:pPr>
      <w:r w:rsidRPr="00B728ED">
        <w:rPr>
          <w:lang w:val="en-US"/>
        </w:rPr>
        <w:t xml:space="preserve">LTC is defined as: </w:t>
      </w:r>
    </w:p>
    <w:p w14:paraId="5A71DBA9" w14:textId="6CABD984" w:rsidR="00B728ED" w:rsidRPr="00B728ED" w:rsidRDefault="00B728ED" w:rsidP="00117252">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adee8839-fc15-465a-8d1f-dad8bb13c2a1"/>
          <w:id w:val="138317419"/>
          <w:placeholder>
            <w:docPart w:val="F6F0356A402E49D0B217C3B50479984D"/>
          </w:placeholder>
        </w:sdtPr>
        <w:sdtContent>
          <w:r w:rsidRPr="00B728ED">
            <w:rPr>
              <w:lang w:val="en-US"/>
            </w:rPr>
            <w:fldChar w:fldCharType="begin"/>
          </w:r>
          <w:r w:rsidRPr="00B728ED">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2FkZWU4ODM5LWZjMTUtNDY1YS04ZDFmLWRhZDhiYjEzYzJhMSIsIlRleHQiOiIoQ29sb21ibyBldCBhbC4sIDIwMTE6IDEx4oCTMikiLCJXQUlWZXJzaW9uIjoiNi40LjAuMzUifQ==}</w:instrText>
          </w:r>
          <w:r w:rsidRPr="00B728ED">
            <w:rPr>
              <w:lang w:val="en-US"/>
            </w:rPr>
            <w:fldChar w:fldCharType="separate"/>
          </w:r>
          <w:r w:rsidRPr="00B728ED">
            <w:rPr>
              <w:lang w:val="en-US"/>
            </w:rPr>
            <w:t>(Colombo et al., 2011: 11–2)</w:t>
          </w:r>
          <w:r w:rsidRPr="00B728ED">
            <w:rPr>
              <w:lang w:val="en-US"/>
            </w:rPr>
            <w:fldChar w:fldCharType="end"/>
          </w:r>
        </w:sdtContent>
      </w:sdt>
      <w:r w:rsidRPr="00B728ED">
        <w:rPr>
          <w:lang w:val="en-US"/>
        </w:rPr>
        <w:t>.</w:t>
      </w:r>
    </w:p>
    <w:p w14:paraId="769F8C3E" w14:textId="493D1E66" w:rsidR="004375F4" w:rsidRDefault="00290573" w:rsidP="00B728ED">
      <w:pPr>
        <w:pStyle w:val="02FlietextErsterAbsatz"/>
        <w:rPr>
          <w:lang w:val="en-US"/>
        </w:rPr>
      </w:pPr>
      <w:r>
        <w:rPr>
          <w:lang w:val="en-US"/>
        </w:rPr>
        <w:t>T</w:t>
      </w:r>
      <w:r w:rsidR="00B728ED" w:rsidRPr="00B728ED">
        <w:rPr>
          <w:lang w:val="en-US"/>
        </w:rPr>
        <w:t xml:space="preserve">his definition </w:t>
      </w:r>
      <w:r>
        <w:rPr>
          <w:lang w:val="en-US"/>
        </w:rPr>
        <w:t xml:space="preserve">does not </w:t>
      </w:r>
      <w:r w:rsidR="004375F4">
        <w:rPr>
          <w:lang w:val="en-US"/>
        </w:rPr>
        <w:t>consider</w:t>
      </w:r>
      <w:r>
        <w:rPr>
          <w:lang w:val="en-US"/>
        </w:rPr>
        <w:t xml:space="preserve"> </w:t>
      </w:r>
      <w:r w:rsidR="00B728ED" w:rsidRPr="00B728ED">
        <w:rPr>
          <w:lang w:val="en-US"/>
        </w:rPr>
        <w:t>LTC recipients</w:t>
      </w:r>
      <w:r w:rsidR="004375F4">
        <w:rPr>
          <w:lang w:val="en-US"/>
        </w:rPr>
        <w:t>’ age. However, most recipients</w:t>
      </w:r>
      <w:r w:rsidR="00B728ED" w:rsidRPr="00B728ED">
        <w:rPr>
          <w:lang w:val="en-US"/>
        </w:rPr>
        <w:t xml:space="preserve"> are </w:t>
      </w:r>
      <w:r w:rsidR="004375F4">
        <w:rPr>
          <w:lang w:val="en-US"/>
        </w:rPr>
        <w:t xml:space="preserve">older than </w:t>
      </w:r>
      <w:r w:rsidR="00B728ED" w:rsidRPr="00B728ED">
        <w:rPr>
          <w:lang w:val="en-US"/>
        </w:rPr>
        <w:t xml:space="preserve">65 years. </w:t>
      </w:r>
    </w:p>
    <w:p w14:paraId="04BC537A" w14:textId="742C3D57" w:rsidR="004375F4" w:rsidRDefault="00F86C6D" w:rsidP="004375F4">
      <w:pPr>
        <w:pStyle w:val="02FlietextEinzug"/>
        <w:rPr>
          <w:lang w:val="en-US"/>
        </w:rPr>
      </w:pPr>
      <w:r>
        <w:rPr>
          <w:lang w:val="en-US"/>
        </w:rPr>
        <w:lastRenderedPageBreak/>
        <w:t>T</w:t>
      </w:r>
      <w:r w:rsidR="00BB65C1" w:rsidRPr="006A56FF">
        <w:rPr>
          <w:lang w:val="en-US"/>
        </w:rPr>
        <w:t>ypologies</w:t>
      </w:r>
      <w:r w:rsidR="006E1C8C" w:rsidRPr="006A56FF">
        <w:rPr>
          <w:lang w:val="en-US"/>
        </w:rPr>
        <w:t xml:space="preserve"> </w:t>
      </w:r>
      <w:r w:rsidR="004375F4">
        <w:rPr>
          <w:lang w:val="en-US"/>
        </w:rPr>
        <w:t xml:space="preserve">that capture </w:t>
      </w:r>
      <w:r w:rsidR="00FF079F">
        <w:rPr>
          <w:lang w:val="en-US"/>
        </w:rPr>
        <w:t>the institutional structure of</w:t>
      </w:r>
      <w:r w:rsidR="006E1C8C" w:rsidRPr="006A56FF">
        <w:rPr>
          <w:lang w:val="en-US"/>
        </w:rPr>
        <w:t xml:space="preserve"> </w:t>
      </w:r>
      <w:r w:rsidR="00BB65C1" w:rsidRPr="006A56FF">
        <w:rPr>
          <w:lang w:val="en-US"/>
        </w:rPr>
        <w:t xml:space="preserve">LTC </w:t>
      </w:r>
      <w:r w:rsidR="00FF079F">
        <w:rPr>
          <w:lang w:val="en-US"/>
        </w:rPr>
        <w:t xml:space="preserve">systems </w:t>
      </w:r>
      <w:r w:rsidR="006E1C8C" w:rsidRPr="006A56FF">
        <w:rPr>
          <w:lang w:val="en-US"/>
        </w:rPr>
        <w:t>or</w:t>
      </w:r>
      <w:r w:rsidR="00FF079F">
        <w:rPr>
          <w:lang w:val="en-US"/>
        </w:rPr>
        <w:t xml:space="preserve"> facets of</w:t>
      </w:r>
      <w:r w:rsidR="006E1C8C" w:rsidRPr="006A56FF">
        <w:rPr>
          <w:lang w:val="en-US"/>
        </w:rPr>
        <w:t xml:space="preserve"> </w:t>
      </w:r>
      <w:r w:rsidR="00BB65C1" w:rsidRPr="006A56FF">
        <w:rPr>
          <w:lang w:val="en-US"/>
        </w:rPr>
        <w:t>LTC</w:t>
      </w:r>
      <w:r w:rsidR="006E1C8C" w:rsidRPr="006A56FF">
        <w:rPr>
          <w:lang w:val="en-US"/>
        </w:rPr>
        <w:t xml:space="preserve"> </w:t>
      </w:r>
      <w:r w:rsidR="00FF079F">
        <w:rPr>
          <w:lang w:val="en-US"/>
        </w:rPr>
        <w:t xml:space="preserve">systems can be </w:t>
      </w:r>
      <w:r w:rsidR="00A04BA1" w:rsidRPr="006A56FF">
        <w:rPr>
          <w:lang w:val="en-US"/>
        </w:rPr>
        <w:t xml:space="preserve">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 where</w:t>
      </w:r>
      <w:r w:rsidR="006E1C8C" w:rsidRPr="006A56FF">
        <w:rPr>
          <w:lang w:val="en-US"/>
        </w:rPr>
        <w:t xml:space="preserve"> LTC is </w:t>
      </w:r>
      <w:r w:rsidR="00A04BA1" w:rsidRPr="006A56FF">
        <w:rPr>
          <w:lang w:val="en-US"/>
        </w:rPr>
        <w:t xml:space="preserve">just one part of a </w:t>
      </w:r>
      <w:r w:rsidR="004375F4">
        <w:rPr>
          <w:lang w:val="en-US"/>
        </w:rPr>
        <w:t>larger</w:t>
      </w:r>
      <w:r w:rsidR="004375F4" w:rsidRPr="006A56FF">
        <w:rPr>
          <w:lang w:val="en-US"/>
        </w:rPr>
        <w:t xml:space="preserve"> </w:t>
      </w:r>
      <w:r w:rsidR="00B23D1F" w:rsidRPr="006A56FF">
        <w:rPr>
          <w:lang w:val="en-US"/>
        </w:rPr>
        <w:t>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Content>
          <w:r w:rsidR="00733407" w:rsidRPr="006A56FF">
            <w:rPr>
              <w:lang w:val="en-US"/>
            </w:rPr>
            <w:fldChar w:fldCharType="begin"/>
          </w:r>
          <w:r w:rsidR="006E36C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lzTG9jYWxDbG91ZFByb2plY3RGaWxlTGluayI6ZmFsc2U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5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zMCIsIkFkZHJlc3MiOnsiJGlkIjoiMzEiLCJJc0xvY2FsQ2xvdWRQcm9qZWN0RmlsZUxpbmsiOmZhbHNlLCJMaW5rZWRSZXNvdXJjZVN0YXR1cyI6OCwiT3JpZ2luYWxTdHJpbmciOiIxMC4xMDgwLzE0NjE2Njk2LjIwMTAuNDgzMDA2IiwiTGlua2VkUmVzb3VyY2VUeXBlIjo1LCJVcmlTdHJpbmciOiJodHRwczovL2RvaS5vcmcvMTAuMTA4MC8xNDYxNjY5Ni4yMDEwLjQ4MzAwNiIsIlByb3BlcnRpZXMiOnsiJGlkIjoiMzIif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}</w:instrText>
          </w:r>
          <w:r w:rsidR="00733407" w:rsidRPr="006A56FF">
            <w:rPr>
              <w:lang w:val="en-US"/>
            </w:rPr>
            <w:fldChar w:fldCharType="separate"/>
          </w:r>
          <w:r w:rsidR="000B0433">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4375F4">
        <w:rPr>
          <w:lang w:val="en-US"/>
        </w:rPr>
        <w:t xml:space="preserve">A </w:t>
      </w:r>
      <w:r w:rsidR="00BB65C1" w:rsidRPr="006A56FF">
        <w:rPr>
          <w:lang w:val="en-US"/>
        </w:rPr>
        <w:t xml:space="preserve">second group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disability</w:t>
      </w:r>
      <w:r w:rsidR="00BB65C1" w:rsidRPr="006A56FF">
        <w:rPr>
          <w:lang w:val="en-US"/>
        </w:rPr>
        <w:t xml:space="preserve"> </w:t>
      </w:r>
      <w:r w:rsidR="00291662">
        <w:rPr>
          <w:lang w:val="en-US"/>
        </w:rPr>
        <w:t>as</w:t>
      </w:r>
      <w:r w:rsidR="004375F4">
        <w:rPr>
          <w:lang w:val="en-US"/>
        </w:rPr>
        <w:t xml:space="preserve"> well </w:t>
      </w:r>
      <w:r w:rsidR="00BB65C1" w:rsidRPr="006A56FF">
        <w:rPr>
          <w:lang w:val="en-US"/>
        </w:rPr>
        <w:t xml:space="preserve">due to data reasons </w:t>
      </w:r>
      <w:sdt>
        <w:sdtPr>
          <w:rPr>
            <w:lang w:val="en-US"/>
          </w:rPr>
          <w:alias w:val="Don't edit this field"/>
          <w:tag w:val="CitaviPlaceholder#b1339e33-593f-4666-929b-9161d648a658"/>
          <w:id w:val="671770707"/>
          <w:placeholder>
            <w:docPart w:val="DefaultPlaceholder_-1854013440"/>
          </w:placeholder>
        </w:sdtPr>
        <w:sdtContent>
          <w:r w:rsidR="00216DEA" w:rsidRPr="006A56FF">
            <w:rPr>
              <w:lang w:val="en-US"/>
            </w:rPr>
            <w:fldChar w:fldCharType="begin"/>
          </w:r>
          <w:r w:rsidR="006C3A49">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iZTBkMjBmNS03NGI4LTQwNjMtOWQ5OC03NGE2YmIwNTY0M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Jc0xvY2FsQ2xvdWRQcm9qZWN0RmlsZUxpbmsiOmZhbHNl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Jc0xvY2FsQ2xvdWRQcm9qZWN0RmlsZUxpbmsiOmZhbHNl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w:instrText>
          </w:r>
          <w:r w:rsidR="006C3A49" w:rsidRPr="003F07B8">
            <w:instrText>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QuMC4zNSJ9}</w:instrText>
          </w:r>
          <w:r w:rsidR="00216DEA" w:rsidRPr="006A56FF">
            <w:rPr>
              <w:lang w:val="en-US"/>
            </w:rPr>
            <w:fldChar w:fldCharType="separate"/>
          </w:r>
          <w:r w:rsidR="000B0433">
            <w:t xml:space="preserve">(Alber, 1995; Colombo, 2012; </w:t>
          </w:r>
          <w:proofErr w:type="spellStart"/>
          <w:r w:rsidR="000B0433">
            <w:t>Damiani</w:t>
          </w:r>
          <w:proofErr w:type="spellEnd"/>
          <w:r w:rsidR="000B0433">
            <w:t xml:space="preserve"> et al., 2011; Kraus et al., 2010; Halásková et al., 2017; Pommer et al., 2009; van Hooren, 2012)</w:t>
          </w:r>
          <w:r w:rsidR="00216DEA" w:rsidRPr="006A56FF">
            <w:rPr>
              <w:lang w:val="en-US"/>
            </w:rPr>
            <w:fldChar w:fldCharType="end"/>
          </w:r>
        </w:sdtContent>
      </w:sdt>
      <w:r w:rsidR="007C7068" w:rsidRPr="002A4B22">
        <w:t xml:space="preserve">. </w:t>
      </w:r>
      <w:r w:rsidR="004375F4">
        <w:rPr>
          <w:lang w:val="en-US"/>
        </w:rPr>
        <w:t xml:space="preserve">A </w:t>
      </w:r>
      <w:r w:rsidR="00B23D1F" w:rsidRPr="006A56FF">
        <w:rPr>
          <w:lang w:val="en-US"/>
        </w:rPr>
        <w:t xml:space="preserve">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Content>
          <w:r w:rsidR="007C7068" w:rsidRPr="006A56FF">
            <w:rPr>
              <w:lang w:val="en-US"/>
            </w:rPr>
            <w:fldChar w:fldCharType="begin"/>
          </w:r>
          <w:r w:rsidR="006C3A49">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instrText>
          </w:r>
          <w:r w:rsidR="007C7068" w:rsidRPr="006A56FF">
            <w:rPr>
              <w:lang w:val="en-US"/>
            </w:rPr>
            <w:fldChar w:fldCharType="separate"/>
          </w:r>
          <w:r w:rsidR="000B0433">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Content>
          <w:r w:rsidR="007C7068" w:rsidRPr="006A56FF">
            <w:rPr>
              <w:lang w:val="en-US"/>
            </w:rPr>
            <w:fldChar w:fldCharType="begin"/>
          </w:r>
          <w:r w:rsidR="006E36C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QuMC4zNSJ9}</w:instrText>
          </w:r>
          <w:r w:rsidR="007C7068" w:rsidRPr="006A56FF">
            <w:rPr>
              <w:lang w:val="en-US"/>
            </w:rPr>
            <w:fldChar w:fldCharType="separate"/>
          </w:r>
          <w:r w:rsidR="000B0433">
            <w:rPr>
              <w:lang w:val="en-US"/>
            </w:rPr>
            <w:t>(Da Roit and Le Bihan, 2010)</w:t>
          </w:r>
          <w:r w:rsidR="007C7068" w:rsidRPr="006A56FF">
            <w:rPr>
              <w:lang w:val="en-US"/>
            </w:rPr>
            <w:fldChar w:fldCharType="end"/>
          </w:r>
        </w:sdtContent>
      </w:sdt>
      <w:r w:rsidR="00FF079F">
        <w:rPr>
          <w:lang w:val="en-US"/>
        </w:rPr>
        <w:t>,</w:t>
      </w:r>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Content>
          <w:r w:rsidR="007C7068" w:rsidRPr="006A56FF">
            <w:rPr>
              <w:lang w:val="en-US"/>
            </w:rPr>
            <w:fldChar w:fldCharType="begin"/>
          </w:r>
          <w:r w:rsidR="006E36C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SXNMb2NhbENsb3VkUHJvamVjdEZpbGVMaW5rIjpmYWxzZS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xNi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Jc0xvY2FsQ2xvdWRQcm9qZWN0RmlsZUxpbmsiOmZhbHNl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SXNMb2NhbENsb3VkUHJvamVjdEZpbGVMaW5rIjpmYWxzZS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JJZCI6IjU0YmUzNGM5LTNmNTctNDZlMy04MGYzLTUzMmZkNDBlYTVlNyIsIlJhbmdlU3RhcnQiOjU3LCJSYW5nZUxlbmd0aCI6MTgsIlJlZmVyZW5jZUlkIjoiMGFhNDljMTUtODQ4OS00MGE1LTllZmYtNGM2NTZmYjgzNjM4IiwiUmVmZXJlbmNlIjp7IiRpZCI6IjMyIiwiQWJzdHJhY3RDb21wbGV4aXR5IjowLCJBYnN0cmFjdFNvdXJjZVRleHRGb3JtYXQiOjAsIkF1dGhvcnMiOlt7IiRpZCI6IjM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zQiLCJBZGRyZXNzIjp7IiRpZCI6IjM1IiwiSXNMb2NhbENsb3VkUHJvamVjdEZpbGVMaW5rIjpmYWxzZSwiTGlua2VkUmVzb3VyY2VTdGF0dXMiOjgsIk9yaWdpbmFsU3RyaW5nIjoiMTAuMTA5My9jamUvYmVuMDQzIiwiTGlua2VkUmVzb3VyY2VUeXBlIjo1LCJVcmlTdHJpbmciOiJodHRwczovL2RvaS5vcmcvMTAuMTA5My9jamUvYmVuMDQzIiwiUHJvcGVydGllcyI6eyIkaWQiOiIz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40LjAuMzUifQ==}</w:instrText>
          </w:r>
          <w:r w:rsidR="007C7068" w:rsidRPr="006A56FF">
            <w:rPr>
              <w:lang w:val="en-US"/>
            </w:rPr>
            <w:fldChar w:fldCharType="separate"/>
          </w:r>
          <w:r w:rsidR="000B0433">
            <w:rPr>
              <w:lang w:val="en-US"/>
            </w:rPr>
            <w:t>(Di Rosa et al., 2011; Leitner, 2003; Pfau-Effinger, 2014; Simonazzi, 2008)</w:t>
          </w:r>
          <w:r w:rsidR="007C7068" w:rsidRPr="006A56FF">
            <w:rPr>
              <w:lang w:val="en-US"/>
            </w:rPr>
            <w:fldChar w:fldCharType="end"/>
          </w:r>
        </w:sdtContent>
      </w:sdt>
      <w:r w:rsidR="00B23D1F" w:rsidRPr="006A56FF">
        <w:rPr>
          <w:lang w:val="en-US"/>
        </w:rPr>
        <w:t>.</w:t>
      </w:r>
      <w:r w:rsidR="004375F4" w:rsidRPr="004375F4">
        <w:rPr>
          <w:lang w:val="en-US"/>
        </w:rPr>
        <w:t xml:space="preserve"> </w:t>
      </w:r>
    </w:p>
    <w:p w14:paraId="6D630C91" w14:textId="4A64A963" w:rsidR="004375F4" w:rsidRDefault="004375F4" w:rsidP="004375F4">
      <w:pPr>
        <w:pStyle w:val="02FlietextEinzug"/>
        <w:rPr>
          <w:lang w:val="en-US"/>
        </w:rPr>
      </w:pPr>
      <w:r>
        <w:rPr>
          <w:lang w:val="en-US"/>
        </w:rPr>
        <w:t>O</w:t>
      </w:r>
      <w:r w:rsidR="00B41CC2" w:rsidRPr="006A56FF">
        <w:rPr>
          <w:lang w:val="en-US"/>
        </w:rPr>
        <w:t xml:space="preserve">ur focus lies on building a </w:t>
      </w:r>
      <w:r w:rsidR="00722581">
        <w:rPr>
          <w:lang w:val="en-US"/>
        </w:rPr>
        <w:t>typology of</w:t>
      </w:r>
      <w:r w:rsidR="00722581" w:rsidRPr="006A56FF">
        <w:rPr>
          <w:lang w:val="en-US"/>
        </w:rPr>
        <w:t xml:space="preserve"> </w:t>
      </w:r>
      <w:r w:rsidR="00B41CC2" w:rsidRPr="006A56FF">
        <w:rPr>
          <w:lang w:val="en-US"/>
        </w:rPr>
        <w:t xml:space="preserve">LTC </w:t>
      </w:r>
      <w:r w:rsidR="00722581">
        <w:rPr>
          <w:lang w:val="en-US"/>
        </w:rPr>
        <w:t>system types</w:t>
      </w:r>
      <w:r w:rsidR="007B59AB" w:rsidRPr="006A56FF">
        <w:rPr>
          <w:lang w:val="en-US"/>
        </w:rPr>
        <w:t xml:space="preserve">, we </w:t>
      </w:r>
      <w:r>
        <w:rPr>
          <w:lang w:val="en-US"/>
        </w:rPr>
        <w:t xml:space="preserve">therefore have </w:t>
      </w:r>
      <w:r w:rsidR="007B59AB" w:rsidRPr="006A56FF">
        <w:rPr>
          <w:lang w:val="en-US"/>
        </w:rPr>
        <w:t>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analysis</w:t>
      </w:r>
      <w:r w:rsidR="00B41CC2" w:rsidRPr="006A56FF">
        <w:rPr>
          <w:lang w:val="en-US"/>
        </w:rPr>
        <w:t xml:space="preserve">. </w:t>
      </w:r>
      <w:r w:rsidR="00722581">
        <w:rPr>
          <w:lang w:val="en-US"/>
        </w:rPr>
        <w:t>These typologies include</w:t>
      </w:r>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r>
        <w:rPr>
          <w:lang w:val="en-US"/>
        </w:rPr>
        <w:t>W</w:t>
      </w:r>
      <w:r w:rsidR="00E915CC" w:rsidRPr="00E915CC">
        <w:rPr>
          <w:lang w:val="en-US"/>
        </w:rPr>
        <w:t xml:space="preserve">ith regard to dimensions and indicators, most studies repeatedly </w:t>
      </w:r>
      <w:r w:rsidR="00C046FD" w:rsidRPr="00E915CC">
        <w:rPr>
          <w:lang w:val="en-US"/>
        </w:rPr>
        <w:t>analyze</w:t>
      </w:r>
      <w:r w:rsidR="00E915CC" w:rsidRPr="00E915CC">
        <w:rPr>
          <w:lang w:val="en-US"/>
        </w:rPr>
        <w:t xml:space="preserve"> four central dimensions</w:t>
      </w:r>
      <w:r>
        <w:rPr>
          <w:lang w:val="en-US"/>
        </w:rPr>
        <w:t xml:space="preserve"> and thereby have created </w:t>
      </w:r>
      <w:r w:rsidR="00E915CC" w:rsidRPr="00E915CC">
        <w:rPr>
          <w:lang w:val="en-US"/>
        </w:rPr>
        <w:t xml:space="preserve">a certain </w:t>
      </w:r>
      <w:r w:rsidR="00C046FD" w:rsidRPr="00E915CC">
        <w:rPr>
          <w:lang w:val="en-US"/>
        </w:rPr>
        <w:t>standardization</w:t>
      </w:r>
      <w:r w:rsidR="00E915CC" w:rsidRPr="00E915CC">
        <w:rPr>
          <w:lang w:val="en-US"/>
        </w:rPr>
        <w:t xml:space="preserve"> and comparability.</w:t>
      </w:r>
      <w:r w:rsidRPr="004375F4">
        <w:rPr>
          <w:lang w:val="en-US"/>
        </w:rPr>
        <w:t xml:space="preserve"> </w:t>
      </w:r>
    </w:p>
    <w:p w14:paraId="26B42DCD" w14:textId="694DEBFC" w:rsidR="004375F4" w:rsidRDefault="004375F4" w:rsidP="004375F4">
      <w:pPr>
        <w:pStyle w:val="02FlietextErsterAbsatz"/>
        <w:rPr>
          <w:lang w:val="en-US"/>
        </w:rPr>
      </w:pPr>
    </w:p>
    <w:p w14:paraId="061DE4D6" w14:textId="72C89049" w:rsidR="00B82577" w:rsidRPr="003F07B8" w:rsidRDefault="00BF5BC0" w:rsidP="00E915CC">
      <w:pPr>
        <w:pStyle w:val="02FlietextErsterAbsatz"/>
        <w:rPr>
          <w:lang w:val="en-US"/>
        </w:rPr>
      </w:pPr>
      <w:r w:rsidRPr="00BF5BC0">
        <w:rPr>
          <w:u w:val="single"/>
          <w:lang w:val="en-US"/>
        </w:rPr>
        <w:t>I. Supply:</w:t>
      </w:r>
      <w:r>
        <w:rPr>
          <w:lang w:val="en-US"/>
        </w:rPr>
        <w:t xml:space="preserve"> </w:t>
      </w:r>
      <w:r w:rsidR="00F86C6D">
        <w:rPr>
          <w:lang w:val="en-US"/>
        </w:rPr>
        <w:t>M</w:t>
      </w:r>
      <w:r w:rsidR="004D3634">
        <w:rPr>
          <w:lang w:val="en-US"/>
        </w:rPr>
        <w:t xml:space="preserve">ost typologies under analysis, </w:t>
      </w:r>
      <w:r w:rsidR="00F86C6D">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Content>
          <w:r w:rsidR="00B82577" w:rsidRPr="00B82577">
            <w:rPr>
              <w:lang w:val="en-US"/>
            </w:rPr>
            <w:fldChar w:fldCharType="begin"/>
          </w:r>
          <w:r w:rsidR="006C3A49">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hNGUxMmY4YS0wZjVkLTQ2NjYtODZhMC1lYzM3MGMzOTVlNWI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Jc0xvY2FsQ2xvdWRQcm9qZWN0RmlsZUxpbmsiOmZhbHNl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0MyIsIklkIjoiYmVhNDA3YWYtYmRmOC00NzNmLWJmYjEtNGE3MTc3OTI5YzM0IiwiUmFuZ2VTdGFydCI6NzMsIlJhbmdlTGVuZ3RoIjoyMSwiUmVmZXJlbmNlSWQiOiI0YTgzMWMzNC03NmE3LTRlMmItOTk1Ni1lYTExZjY2NTE2ODAiLCJSZWZlcmVuY2UiOnsiJGlkIjoiNDQiLCJBYnN0cmFjdENvbXBsZXhpdHkiOjAsIkFic3RyYWN0U291cmNlVGV4dEZvcm1hdCI6MCwiQXV0aG9ycyI6W3siJGlkIjoiNDU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Q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D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0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QuMC4zNSJ9}</w:instrText>
          </w:r>
          <w:r w:rsidR="00B82577" w:rsidRPr="00B82577">
            <w:rPr>
              <w:lang w:val="en-US"/>
            </w:rPr>
            <w:fldChar w:fldCharType="separate"/>
          </w:r>
          <w:r w:rsidR="000B0433">
            <w:rPr>
              <w:lang w:val="en-US"/>
            </w:rPr>
            <w:t>(Alber, 1995; Colombo, 2012; Damiani et al., 2011; Halásková et al., 2017; Kraus et al., 2010)</w:t>
          </w:r>
          <w:r w:rsidR="00B82577" w:rsidRPr="00B82577">
            <w:rPr>
              <w:lang w:val="en-US"/>
            </w:rPr>
            <w:fldChar w:fldCharType="end"/>
          </w:r>
        </w:sdtContent>
      </w:sdt>
      <w:r w:rsidR="00B82577" w:rsidRPr="00B82577">
        <w:rPr>
          <w:lang w:val="en-US"/>
        </w:rPr>
        <w:t xml:space="preserve">, staff and staffing levels </w:t>
      </w:r>
      <w:sdt>
        <w:sdtPr>
          <w:rPr>
            <w:lang w:val="en-US"/>
          </w:rPr>
          <w:alias w:val="Don't edit this field"/>
          <w:tag w:val="CitaviPlaceholder#f1d5f6ab-4d64-4187-9134-80decf57e4d1"/>
          <w:id w:val="-252521416"/>
          <w:placeholder>
            <w:docPart w:val="C356B17F070344968CA3B1AA890708AB"/>
          </w:placeholder>
        </w:sdtPr>
        <w:sdtContent>
          <w:r w:rsidR="00B82577" w:rsidRPr="00B82577">
            <w:rPr>
              <w:lang w:val="en-US"/>
            </w:rPr>
            <w:fldChar w:fldCharType="begin"/>
          </w:r>
          <w:r w:rsidR="006E36CF">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QuMC4zNSJ9}</w:instrText>
          </w:r>
          <w:r w:rsidR="00B82577" w:rsidRPr="00B82577">
            <w:rPr>
              <w:lang w:val="en-US"/>
            </w:rPr>
            <w:fldChar w:fldCharType="separate"/>
          </w:r>
          <w:r w:rsidR="000B0433">
            <w:rPr>
              <w:lang w:val="en-US"/>
            </w:rPr>
            <w:t>(</w:t>
          </w:r>
          <w:proofErr w:type="spellStart"/>
          <w:r w:rsidR="000B0433">
            <w:rPr>
              <w:lang w:val="en-US"/>
            </w:rPr>
            <w:t>Alber</w:t>
          </w:r>
          <w:proofErr w:type="spellEnd"/>
          <w:r w:rsidR="000B0433">
            <w:rPr>
              <w:lang w:val="en-US"/>
            </w:rPr>
            <w:t>, 1995)</w:t>
          </w:r>
          <w:r w:rsidR="00B82577" w:rsidRPr="00B82577">
            <w:rPr>
              <w:lang w:val="en-US"/>
            </w:rPr>
            <w:fldChar w:fldCharType="end"/>
          </w:r>
        </w:sdtContent>
      </w:sdt>
      <w:r w:rsidR="002E4250">
        <w:rPr>
          <w:lang w:val="en-US"/>
        </w:rPr>
        <w:t>,</w:t>
      </w:r>
      <w:r w:rsidR="00B82577" w:rsidRPr="00B82577">
        <w:rPr>
          <w:lang w:val="en-US"/>
        </w:rPr>
        <w:t xml:space="preserve"> </w:t>
      </w:r>
      <w:r>
        <w:rPr>
          <w:lang w:val="en-US"/>
        </w:rPr>
        <w:t>and</w:t>
      </w:r>
      <w:r w:rsidR="00B82577" w:rsidRPr="00B82577">
        <w:rPr>
          <w:lang w:val="en-US"/>
        </w:rPr>
        <w:t xml:space="preserve"> bed density in institutional LTC </w:t>
      </w:r>
      <w:sdt>
        <w:sdtPr>
          <w:rPr>
            <w:lang w:val="en-US"/>
          </w:rPr>
          <w:alias w:val="Don't edit this field"/>
          <w:tag w:val="CitaviPlaceholder#68e65faf-a14e-4dd3-92a6-636f672f2c99"/>
          <w:id w:val="-403606991"/>
          <w:placeholder>
            <w:docPart w:val="C356B17F070344968CA3B1AA890708AB"/>
          </w:placeholder>
        </w:sdtPr>
        <w:sdtContent>
          <w:r w:rsidR="00B82577" w:rsidRPr="00B82577">
            <w:rPr>
              <w:lang w:val="en-US"/>
            </w:rPr>
            <w:fldChar w:fldCharType="begin"/>
          </w:r>
          <w:r w:rsidR="006C3A49">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zY4ZTY1ZmFmLWExNGUtNGRkMy05MmE2LTYzNmY2NzJmMmM5OSIsIlRleHQiOiIoQWxiZXIsIDE5OTU7IERhbWlhbmkgZXQgYWwuLCAyMDExKSIsIldBSVZlcnNpb24iOiI2LjQuMC4zNSJ9}</w:instrText>
          </w:r>
          <w:r w:rsidR="00B82577" w:rsidRPr="00B82577">
            <w:rPr>
              <w:lang w:val="en-US"/>
            </w:rPr>
            <w:fldChar w:fldCharType="separate"/>
          </w:r>
          <w:r w:rsidR="000B0433">
            <w:rPr>
              <w:lang w:val="en-US"/>
            </w:rPr>
            <w:t>(Alber, 1995; Damiani et al., 2011)</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Content>
          <w:r w:rsidR="00B82577" w:rsidRPr="00B82577">
            <w:rPr>
              <w:lang w:val="en-US"/>
            </w:rPr>
            <w:fldChar w:fldCharType="begin"/>
          </w:r>
          <w:r w:rsidR="006C3A49">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JiM2VhYjk3OS00ZGNlLTQxMDQtYTg3Ni03ZWYxNjc0NzQwOT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YzQzMjVkODAtZDgxYy00NjA0LTk1NWQtNWIyYmMwMTZjZGVkIiwiVGV4dCI6IihBbGJlciwgMTk5NTsgRGFtaWFuaSBldCBhbC4sIDIwMTE7IEhhbMOhc2tvdsOhIGV0IGFsLiwgMjAxNykiLCJXQUlWZXJzaW9uIjoiNi40LjAuMzUifQ==}</w:instrText>
          </w:r>
          <w:r w:rsidR="00B82577" w:rsidRPr="00B82577">
            <w:rPr>
              <w:lang w:val="en-US"/>
            </w:rPr>
            <w:fldChar w:fldCharType="separate"/>
          </w:r>
          <w:r w:rsidR="000B0433">
            <w:rPr>
              <w:lang w:val="en-US"/>
            </w:rPr>
            <w:t>(Alber, 1995; Damiani et al., 2011; Halásková et al., 2017)</w:t>
          </w:r>
          <w:r w:rsidR="00B82577" w:rsidRPr="00B82577">
            <w:rPr>
              <w:lang w:val="en-US"/>
            </w:rPr>
            <w:fldChar w:fldCharType="end"/>
          </w:r>
        </w:sdtContent>
      </w:sdt>
      <w:r w:rsidR="00B82577" w:rsidRPr="003F07B8">
        <w:rPr>
          <w:lang w:val="en-US"/>
        </w:rPr>
        <w:t>.</w:t>
      </w:r>
    </w:p>
    <w:p w14:paraId="5D0E9429" w14:textId="0345C46A" w:rsidR="00981837" w:rsidRPr="006A56FF" w:rsidRDefault="00BF5BC0" w:rsidP="00981837">
      <w:pPr>
        <w:pStyle w:val="02FlietextErsterAbsatz"/>
        <w:rPr>
          <w:lang w:val="en-US"/>
        </w:rPr>
      </w:pPr>
      <w:r w:rsidRPr="00BF5BC0">
        <w:rPr>
          <w:u w:val="single"/>
          <w:lang w:val="en-US"/>
        </w:rPr>
        <w:lastRenderedPageBreak/>
        <w:t>II. Public-Private Mix:</w:t>
      </w:r>
      <w:r>
        <w:rPr>
          <w:lang w:val="en-US"/>
        </w:rPr>
        <w:t xml:space="preserve"> T</w:t>
      </w:r>
      <w:r w:rsidR="00981837" w:rsidRPr="006A56FF">
        <w:rPr>
          <w:lang w:val="en-US"/>
        </w:rPr>
        <w:t>he second dimension</w:t>
      </w:r>
      <w:r>
        <w:rPr>
          <w:lang w:val="en-US"/>
        </w:rPr>
        <w:t>, the</w:t>
      </w:r>
      <w:r w:rsidR="00CA56B9">
        <w:rPr>
          <w:lang w:val="en-US"/>
        </w:rPr>
        <w:t xml:space="preserve"> public-private-mix</w:t>
      </w:r>
      <w:r w:rsidR="00981837" w:rsidRPr="006A56FF">
        <w:rPr>
          <w:lang w:val="en-US"/>
        </w:rPr>
        <w:t xml:space="preserve"> </w:t>
      </w:r>
      <w:r>
        <w:rPr>
          <w:lang w:val="en-US"/>
        </w:rPr>
        <w:t>that is o</w:t>
      </w:r>
      <w:r w:rsidRPr="00CA56B9">
        <w:rPr>
          <w:lang w:val="en-US"/>
        </w:rPr>
        <w:t xml:space="preserve">ften part of healthcare typologies </w:t>
      </w:r>
      <w:sdt>
        <w:sdtPr>
          <w:rPr>
            <w:lang w:val="en-US"/>
          </w:rPr>
          <w:alias w:val="Don't edit this field"/>
          <w:tag w:val="CitaviPlaceholder#63f4d45c-a028-48af-9b7e-36b89049c0bd"/>
          <w:id w:val="-1774084256"/>
          <w:placeholder>
            <w:docPart w:val="89EF531F02004799B04AF7D744947EEE"/>
          </w:placeholder>
        </w:sdtPr>
        <w:sdtContent>
          <w:r w:rsidRPr="00CA56B9">
            <w:rPr>
              <w:lang w:val="en-US"/>
            </w:rPr>
            <w:fldChar w:fldCharType="begin"/>
          </w:r>
          <w:r>
            <w:rPr>
              <w:lang w:val="en-US"/>
            </w:rPr>
            <w:instrText>ADDIN CitaviPlaceholder{eyIkaWQiOiIxIiwiRW50cmllcyI6W3siJGlkIjoiMiIsIklkIjoiODFhZTgzNDUtNmM1MS00YzI0LTliZjctNThjN2M4NjQ0Yzc3IiwiUmFuZ2VMZW5ndGgiOjIy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}</w:instrText>
          </w:r>
          <w:r w:rsidRPr="00CA56B9">
            <w:rPr>
              <w:lang w:val="en-US"/>
            </w:rPr>
            <w:fldChar w:fldCharType="separate"/>
          </w:r>
          <w:r>
            <w:rPr>
              <w:lang w:val="en-US"/>
            </w:rPr>
            <w:t>(</w:t>
          </w:r>
          <w:ins w:id="30" w:author="Claus Wendt" w:date="2020-09-01T10:18:00Z">
            <w:r>
              <w:rPr>
                <w:lang w:val="en-US"/>
              </w:rPr>
              <w:t xml:space="preserve">Wendt et al. 2009; </w:t>
            </w:r>
          </w:ins>
          <w:r>
            <w:rPr>
              <w:lang w:val="en-US"/>
            </w:rPr>
            <w:t>Reibling et al., 2019; Böhm et al., 2013)</w:t>
          </w:r>
          <w:r w:rsidRPr="00CA56B9">
            <w:rPr>
              <w:lang w:val="en-US"/>
            </w:rPr>
            <w:fldChar w:fldCharType="end"/>
          </w:r>
          <w:ins w:id="31" w:author="Claus Wendt" w:date="2020-09-01T10:19:00Z">
            <w:r>
              <w:rPr>
                <w:lang w:val="en-US"/>
              </w:rPr>
              <w:t xml:space="preserve">, </w:t>
            </w:r>
          </w:ins>
        </w:sdtContent>
      </w:sdt>
      <w:r w:rsidR="00981837" w:rsidRPr="006A56FF">
        <w:rPr>
          <w:lang w:val="en-US"/>
        </w:rPr>
        <w:t>operationalizes the role of the state and private actors.</w:t>
      </w:r>
      <w:r w:rsidR="00A40F30">
        <w:rPr>
          <w:lang w:val="en-US"/>
        </w:rPr>
        <w:t xml:space="preserve"> Only </w:t>
      </w:r>
      <w:r w:rsidR="00981837" w:rsidRPr="006A56FF">
        <w:rPr>
          <w:lang w:val="en-US"/>
        </w:rPr>
        <w:t xml:space="preserve">LTC typologies </w:t>
      </w:r>
      <w:r w:rsidR="008D5148">
        <w:rPr>
          <w:lang w:val="en-US"/>
        </w:rPr>
        <w:t xml:space="preserve">that </w:t>
      </w:r>
      <w:r w:rsidR="00981837" w:rsidRPr="006A56FF">
        <w:rPr>
          <w:lang w:val="en-US"/>
        </w:rPr>
        <w:t>specializ</w:t>
      </w:r>
      <w:r w:rsidR="008D5148">
        <w:rPr>
          <w:lang w:val="en-US"/>
        </w:rPr>
        <w:t>e</w:t>
      </w:r>
      <w:r w:rsidR="00981837" w:rsidRPr="006A56FF">
        <w:rPr>
          <w:lang w:val="en-US"/>
        </w:rPr>
        <w:t xml:space="preserve"> on specific aspects or tak</w:t>
      </w:r>
      <w:r w:rsidR="008D5148">
        <w:rPr>
          <w:lang w:val="en-US"/>
        </w:rPr>
        <w:t>e</w:t>
      </w:r>
      <w:r w:rsidR="00981837" w:rsidRPr="006A56FF">
        <w:rPr>
          <w:lang w:val="en-US"/>
        </w:rPr>
        <w:t xml:space="preserve"> a broader view on social services</w:t>
      </w:r>
      <w:r w:rsidR="00A40F30">
        <w:rPr>
          <w:lang w:val="en-US"/>
        </w:rPr>
        <w:t>,</w:t>
      </w:r>
      <w:r w:rsidR="00981837" w:rsidRPr="006A56FF">
        <w:rPr>
          <w:lang w:val="en-US"/>
        </w:rPr>
        <w:t xml:space="preserve"> </w:t>
      </w:r>
      <w:r w:rsidR="00B57DF2">
        <w:rPr>
          <w:lang w:val="en-US"/>
        </w:rPr>
        <w:t xml:space="preserve">have </w:t>
      </w:r>
      <w:r w:rsidR="00981837" w:rsidRPr="006A56FF">
        <w:rPr>
          <w:lang w:val="en-US"/>
        </w:rPr>
        <w:t>integrate</w:t>
      </w:r>
      <w:r w:rsidR="00B57DF2">
        <w:rPr>
          <w:lang w:val="en-US"/>
        </w:rPr>
        <w:t>d</w:t>
      </w:r>
      <w:r w:rsidR="00981837" w:rsidRPr="006A56FF">
        <w:rPr>
          <w:lang w:val="en-US"/>
        </w:rPr>
        <w:t xml:space="preserve"> this dimension </w:t>
      </w:r>
      <w:sdt>
        <w:sdtPr>
          <w:rPr>
            <w:lang w:val="en-US"/>
          </w:rPr>
          <w:alias w:val="Don't edit this field"/>
          <w:tag w:val="CitaviPlaceholder#e82d7af9-67ad-40e5-8eb6-a4eaf49dc585"/>
          <w:id w:val="324009929"/>
          <w:placeholder>
            <w:docPart w:val="D15996FD79AB40888560A6AB265B1975"/>
          </w:placeholder>
        </w:sdtPr>
        <w:sdtContent>
          <w:r w:rsidR="00981837" w:rsidRPr="006A56FF">
            <w:rPr>
              <w:lang w:val="en-US"/>
            </w:rPr>
            <w:fldChar w:fldCharType="begin"/>
          </w:r>
          <w:r w:rsidR="006C3A49">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xMFQxMjoyMDo0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instrText>
          </w:r>
          <w:r w:rsidR="00981837" w:rsidRPr="006A56FF">
            <w:rPr>
              <w:lang w:val="en-US"/>
            </w:rPr>
            <w:fldChar w:fldCharType="separate"/>
          </w:r>
          <w:r w:rsidR="000B0433">
            <w:rPr>
              <w:lang w:val="en-US"/>
            </w:rPr>
            <w:t>(Anderson, 2012)</w:t>
          </w:r>
          <w:r w:rsidR="00981837" w:rsidRPr="006A56FF">
            <w:rPr>
              <w:lang w:val="en-US"/>
            </w:rPr>
            <w:fldChar w:fldCharType="end"/>
          </w:r>
        </w:sdtContent>
      </w:sdt>
      <w:r w:rsidR="00981837" w:rsidRPr="006A56FF">
        <w:rPr>
          <w:lang w:val="en-US"/>
        </w:rPr>
        <w:t xml:space="preserve"> by </w:t>
      </w:r>
      <w:r w:rsidR="00B57DF2">
        <w:rPr>
          <w:lang w:val="en-US"/>
        </w:rPr>
        <w:t xml:space="preserve">focusing on </w:t>
      </w:r>
      <w:r w:rsidR="00981837" w:rsidRPr="006A56FF">
        <w:rPr>
          <w:lang w:val="en-US"/>
        </w:rPr>
        <w:t xml:space="preserve">the intensity of informal care </w:t>
      </w:r>
      <w:sdt>
        <w:sdtPr>
          <w:rPr>
            <w:lang w:val="en-US"/>
          </w:rPr>
          <w:alias w:val="Don't edit this field"/>
          <w:tag w:val="CitaviPlaceholder#d4ef5712-3fcd-4518-9cb1-7c4c92ea428b"/>
          <w:id w:val="1614786106"/>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C4wLjM1In0=}</w:instrText>
          </w:r>
          <w:r w:rsidR="00981837" w:rsidRPr="006A56FF">
            <w:rPr>
              <w:lang w:val="en-US"/>
            </w:rPr>
            <w:fldChar w:fldCharType="separate"/>
          </w:r>
          <w:r w:rsidR="000B0433">
            <w:rPr>
              <w:lang w:val="en-US"/>
            </w:rPr>
            <w:t>(Bettio and Plantenga,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lzTG9jYWxDbG91ZFByb2plY3RGaWxlTGluayI6ZmFsc2U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40LjAuMzUifQ==}</w:instrText>
          </w:r>
          <w:r w:rsidR="00981837" w:rsidRPr="006A56FF">
            <w:rPr>
              <w:lang w:val="en-US"/>
            </w:rPr>
            <w:fldChar w:fldCharType="separate"/>
          </w:r>
          <w:r w:rsidR="000B0433">
            <w:rPr>
              <w:lang w:val="en-US"/>
            </w:rPr>
            <w:t>(van Hooren,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NmJiNjYwMTMtM2E4Yi00YzIwLTk5NTgtNjBlY2IwZjI0NTkx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AyNTI5NWFiLWExYTYtNDhkYi1iMWYxLTkwMDIwNzc0OWFiYiIsIlRleHQiOiIoRGEgUm9pdCBhbmQgV2VpY2h0LCAyMDEzOyBTaW1vbmF6emksIDIwMDgpIiwiV0FJVmVyc2lvbiI6IjYuNC4wLjM1In0=}</w:instrText>
          </w:r>
          <w:r w:rsidR="00981837" w:rsidRPr="006A56FF">
            <w:rPr>
              <w:lang w:val="en-US"/>
            </w:rPr>
            <w:fldChar w:fldCharType="separate"/>
          </w:r>
          <w:r w:rsidR="000B0433">
            <w:rPr>
              <w:lang w:val="en-US"/>
            </w:rPr>
            <w:t xml:space="preserve">(Da Roit and Weicht, 2013; </w:t>
          </w:r>
          <w:proofErr w:type="spellStart"/>
          <w:r w:rsidR="000B0433">
            <w:rPr>
              <w:lang w:val="en-US"/>
            </w:rPr>
            <w:t>Simonazzi</w:t>
          </w:r>
          <w:proofErr w:type="spellEnd"/>
          <w:r w:rsidR="000B0433">
            <w:rPr>
              <w:lang w:val="en-US"/>
            </w:rPr>
            <w:t>, 2008)</w:t>
          </w:r>
          <w:r w:rsidR="00981837" w:rsidRPr="006A56FF">
            <w:rPr>
              <w:lang w:val="en-US"/>
            </w:rPr>
            <w:fldChar w:fldCharType="end"/>
          </w:r>
        </w:sdtContent>
      </w:sdt>
      <w:r w:rsidR="00BD2C3E">
        <w:rPr>
          <w:lang w:val="en-US"/>
        </w:rPr>
        <w:t>,</w:t>
      </w:r>
      <w:r w:rsidR="00981837" w:rsidRPr="006A56FF">
        <w:rPr>
          <w:lang w:val="en-US"/>
        </w:rPr>
        <w:t xml:space="preserve"> </w:t>
      </w:r>
      <w:r w:rsidR="00B57DF2">
        <w:rPr>
          <w:lang w:val="en-US"/>
        </w:rPr>
        <w:t xml:space="preserve">and </w:t>
      </w:r>
      <w:r w:rsidR="00981837" w:rsidRPr="006A56FF">
        <w:rPr>
          <w:lang w:val="en-US"/>
        </w:rPr>
        <w:t xml:space="preserve">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Content>
          <w:r w:rsidR="00981837" w:rsidRPr="006A56FF">
            <w:rPr>
              <w:lang w:val="en-US"/>
            </w:rPr>
            <w:fldChar w:fldCharType="begin"/>
          </w:r>
          <w:r w:rsidR="006E36C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MGFkMzUyMDMtNzc3NS00ODgwLTkwNDMtMTlmYzhmOTA2MDRh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liYjQxNDM0LTgzMTAtNGQ4ZC1iY2Q0LWYzYWRjYWI2M2RhYiIsIlRleHQiOiIoRGEgUm9pdCBhbmQgV2VpY2h0LCAyMDEzOyBTaW1vbmF6emksIDIwMDgpIiwiV0FJVmVyc2lvbiI6IjYuNC4wLjM1In0=}</w:instrText>
          </w:r>
          <w:r w:rsidR="00981837" w:rsidRPr="006A56FF">
            <w:rPr>
              <w:lang w:val="en-US"/>
            </w:rPr>
            <w:fldChar w:fldCharType="separate"/>
          </w:r>
          <w:r w:rsidR="000B0433">
            <w:rPr>
              <w:lang w:val="en-US"/>
            </w:rPr>
            <w:t>(Da Roit and Weicht, 2013; Simonazzi, 2008)</w:t>
          </w:r>
          <w:r w:rsidR="00981837" w:rsidRPr="006A56FF">
            <w:rPr>
              <w:lang w:val="en-US"/>
            </w:rPr>
            <w:fldChar w:fldCharType="end"/>
          </w:r>
        </w:sdtContent>
      </w:sdt>
      <w:r w:rsidR="00981837" w:rsidRPr="006A56FF">
        <w:rPr>
          <w:lang w:val="en-US"/>
        </w:rPr>
        <w:t xml:space="preserve">. </w:t>
      </w:r>
    </w:p>
    <w:p w14:paraId="6CE852C5" w14:textId="51AE4F41" w:rsidR="00C9734F" w:rsidRPr="006A56FF" w:rsidRDefault="00B57DF2" w:rsidP="00180D20">
      <w:pPr>
        <w:pStyle w:val="02FlietextEinzug"/>
        <w:ind w:firstLine="0"/>
        <w:rPr>
          <w:lang w:val="en-US"/>
        </w:rPr>
      </w:pPr>
      <w:r w:rsidRPr="006C5D7D">
        <w:rPr>
          <w:u w:val="single"/>
          <w:lang w:val="en-US"/>
        </w:rPr>
        <w:t>III. Access regulation:</w:t>
      </w:r>
      <w:r>
        <w:rPr>
          <w:lang w:val="en-US"/>
        </w:rPr>
        <w:t xml:space="preserve"> </w:t>
      </w:r>
      <w:r w:rsidR="00952423" w:rsidRPr="00981837">
        <w:rPr>
          <w:lang w:val="en-US"/>
        </w:rPr>
        <w:t xml:space="preserve">Restrictions in </w:t>
      </w:r>
      <w:r w:rsidR="00952423">
        <w:rPr>
          <w:lang w:val="en-US"/>
        </w:rPr>
        <w:t>LTC</w:t>
      </w:r>
      <w:r w:rsidR="00952423" w:rsidRPr="00981837">
        <w:rPr>
          <w:lang w:val="en-US"/>
        </w:rPr>
        <w:t xml:space="preserve"> systems may pose barriers especially for lower social status groups to access care. Common barriers are means-testing of benefits and limitations of choice</w:t>
      </w:r>
      <w:r w:rsidR="00952423">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Content>
          <w:r w:rsidR="00952423">
            <w:rPr>
              <w:noProof/>
              <w:lang w:val="en-US"/>
            </w:rPr>
            <w:fldChar w:fldCharType="begin"/>
          </w:r>
          <w:r w:rsidR="006C3A49">
            <w:rPr>
              <w:noProof/>
              <w:lang w:val="en-US"/>
            </w:rPr>
            <w:instrText>ADDIN CitaviPlaceholder{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instrText>
          </w:r>
          <w:r w:rsidR="00952423">
            <w:rPr>
              <w:noProof/>
              <w:lang w:val="en-US"/>
            </w:rPr>
            <w:fldChar w:fldCharType="separate"/>
          </w:r>
          <w:r w:rsidR="000B0433">
            <w:rPr>
              <w:noProof/>
              <w:lang w:val="en-US"/>
            </w:rPr>
            <w:t>(Bakx et al., 2015; Colombo et al., 2011)</w:t>
          </w:r>
          <w:r w:rsidR="00952423">
            <w:rPr>
              <w:noProof/>
              <w:lang w:val="en-US"/>
            </w:rPr>
            <w:fldChar w:fldCharType="end"/>
          </w:r>
        </w:sdtContent>
      </w:sdt>
      <w:r w:rsidR="00952423" w:rsidRPr="00981837">
        <w:rPr>
          <w:lang w:val="en-US"/>
        </w:rPr>
        <w:t>.</w:t>
      </w:r>
      <w:r w:rsidR="00952423" w:rsidRPr="00952423">
        <w:rPr>
          <w:lang w:val="en-US"/>
        </w:rPr>
        <w:t xml:space="preserve"> </w:t>
      </w:r>
      <w:r>
        <w:rPr>
          <w:lang w:val="en-US"/>
        </w:rPr>
        <w:t>The</w:t>
      </w:r>
      <w:r w:rsidRPr="005E05FB">
        <w:rPr>
          <w:lang w:val="en-US"/>
        </w:rPr>
        <w:t xml:space="preserve"> </w:t>
      </w:r>
      <w:r w:rsidR="005F6D29" w:rsidRPr="005E05FB">
        <w:rPr>
          <w:lang w:val="en-US"/>
        </w:rPr>
        <w:t>access dimension has been high</w:t>
      </w:r>
      <w:r>
        <w:rPr>
          <w:lang w:val="en-US"/>
        </w:rPr>
        <w:t>ly</w:t>
      </w:r>
      <w:r w:rsidR="005F6D29" w:rsidRPr="005E05FB">
        <w:rPr>
          <w:lang w:val="en-US"/>
        </w:rPr>
        <w:t xml:space="preserve"> relevan</w:t>
      </w:r>
      <w:r>
        <w:rPr>
          <w:lang w:val="en-US"/>
        </w:rPr>
        <w:t xml:space="preserve">t in the development of </w:t>
      </w:r>
      <w:r w:rsidR="005F6D29" w:rsidRPr="005E05FB">
        <w:rPr>
          <w:lang w:val="en-US"/>
        </w:rPr>
        <w:t xml:space="preserve">healthcare typologies </w:t>
      </w:r>
      <w:sdt>
        <w:sdtPr>
          <w:rPr>
            <w:lang w:val="en-US"/>
          </w:rPr>
          <w:alias w:val="Don't edit this field"/>
          <w:tag w:val="CitaviPlaceholder#f2f0bd0e-df94-45b3-87aa-3a153d465999"/>
          <w:id w:val="-1509815262"/>
          <w:placeholder>
            <w:docPart w:val="6B2D75D8747441FCBC779C31018E6055"/>
          </w:placeholder>
        </w:sdtPr>
        <w:sdtContent>
          <w:r w:rsidR="005F6D29" w:rsidRPr="005E05FB">
            <w:rPr>
              <w:lang w:val="en-US"/>
            </w:rPr>
            <w:fldChar w:fldCharType="begin"/>
          </w:r>
          <w:r w:rsidR="006C3A4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EwVDEyOjIwOjQy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xMFQxMjoyMDo0Mi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instrText>
          </w:r>
          <w:r w:rsidR="005F6D29" w:rsidRPr="005E05FB">
            <w:rPr>
              <w:lang w:val="en-US"/>
            </w:rPr>
            <w:fldChar w:fldCharType="separate"/>
          </w:r>
          <w:r w:rsidR="000B0433">
            <w:rPr>
              <w:lang w:val="en-US"/>
            </w:rPr>
            <w:t>(</w:t>
          </w:r>
          <w:ins w:id="32" w:author="Claus Wendt" w:date="2020-09-01T10:28:00Z">
            <w:r>
              <w:rPr>
                <w:lang w:val="en-US"/>
              </w:rPr>
              <w:t xml:space="preserve">Wendt, 2009; </w:t>
            </w:r>
          </w:ins>
          <w:r w:rsidR="000B0433">
            <w:rPr>
              <w:lang w:val="en-US"/>
            </w:rPr>
            <w:t>Reibling, 2010; Reibling et al., 2019)</w:t>
          </w:r>
          <w:r w:rsidR="005F6D29" w:rsidRPr="005E05FB">
            <w:rPr>
              <w:lang w:val="en-US"/>
            </w:rPr>
            <w:fldChar w:fldCharType="end"/>
          </w:r>
        </w:sdtContent>
      </w:sdt>
      <w:r w:rsidR="005F6D29" w:rsidRPr="005E05FB">
        <w:rPr>
          <w:lang w:val="en-US"/>
        </w:rPr>
        <w:t xml:space="preserve"> and is operationalized via means-testing for benefits, entitlement to residential care, home-care benefits</w:t>
      </w:r>
      <w:r w:rsidR="00A40F30">
        <w:rPr>
          <w:lang w:val="en-US"/>
        </w:rPr>
        <w:t>,</w:t>
      </w:r>
      <w:r w:rsidR="005F6D29" w:rsidRPr="005E05FB">
        <w:rPr>
          <w:lang w:val="en-US"/>
        </w:rPr>
        <w:t xml:space="preserve"> cash benefits</w:t>
      </w:r>
      <w:r w:rsidR="00A40F30">
        <w:rPr>
          <w:lang w:val="en-US"/>
        </w:rPr>
        <w:t>, and</w:t>
      </w:r>
      <w:r w:rsidR="005F6D29" w:rsidRPr="005E05FB">
        <w:rPr>
          <w:lang w:val="en-US"/>
        </w:rPr>
        <w:t xml:space="preserve"> choice restrictions </w:t>
      </w:r>
      <w:sdt>
        <w:sdtPr>
          <w:rPr>
            <w:lang w:val="en-US"/>
          </w:rPr>
          <w:alias w:val="To edit, see citavi.com/edit"/>
          <w:tag w:val="CitaviPlaceholder#e337e697-d1c5-4fcd-a7e0-e41c0861fac4"/>
          <w:id w:val="-1302929615"/>
          <w:placeholder>
            <w:docPart w:val="DefaultPlaceholder_-1854013440"/>
          </w:placeholder>
        </w:sdtPr>
        <w:sdtContent>
          <w:r w:rsidR="00671793">
            <w:rPr>
              <w:noProof/>
              <w:lang w:val="en-US"/>
            </w:rPr>
            <w:fldChar w:fldCharType="begin"/>
          </w:r>
          <w:r w:rsidR="00671793">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GFhNmQzLTk5YmEtNGJhOS04MGRiLTM0MTBkY2YzOGViZSIsIlJhbmdlTGVuZ3RoIjoyMCwiUmVmZXJlbmNlSWQiOiI0YTgzMWMzNC03NmE3LTRlMmItOTk1Ni1lYTExZjY2NTE2OD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IsIiR0eXBlIjoiU3dpc3NBY2FkZW1pYy5DaXRhdmkuUHJvamVjdCwgU3dpc3NBY2FkZW1pYy5DaXRhdmkifX0seyIkaWQiOiI2IiwiJHR5cGUiOiJTd2lzc0FjYWRlbWljLkNpdGF2aS5QZXJzb24sIFN3aXNzQWNhZGVtaWMuQ2l0YXZp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iR0eXBlIjoiU3dpc3NBY2FkZW1pYy5DaXRhdmkuUGVyc29uLCBTd2lzc0FjYWRlbWljLkNpdGF2aS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IkdHlwZSI6IlN3aXNzQWNhZGVtaWMuQ2l0YXZpLlBlcnNvbiwgU3dpc3NBY2FkZW1pYy5DaXRhdm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iR0eXBlIjoiU3dpc3NBY2FkZW1pYy5DaXRhdmkuUGVyc29uLCBTd2lzc0FjYWRlbWljLkNpdGF2a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xhY2VPZlB1YmxpY2F0aW9uIjoiQnJ1c3NlbHMiLCJQdWJsaXNoZXJzIjpbeyIkaWQiOiIxMCIsIiR0eXBlIjoiU3dpc3NBY2FkZW1pYy5DaXRhdmkuUHVibGlzaGVyLCBTd2lzc0FjYWRlbWljLkNpdGF2aS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JHR5cGUiOiJTd2lzc0FjYWRlbWljLkNpdGF2aS5TZXJpZXNUaXRsZSwgU3dpc3NBY2FkZW1pYy5DaXRhdmk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XSwiRm9ybWF0dGVkVGV4dCI6eyIkaWQiOiIxMiIsIkNvdW50IjoxLCJUZXh0VW5pdHMiOlt7IiRpZCI6IjEzIiwiRm9udFN0eWxlIjp7IiRpZCI6IjE0IiwiTmV1dHJhbCI6dHJ1ZX0sIlJlYWRpbmdPcmRlciI6MSwiVGV4dCI6IihLcmF1cyBldCBhbC4sIDIwMTApIn1dfSwiVGFnIjoiQ2l0YXZpUGxhY2Vob2xkZXIjZTMzN2U2OTctZDFjNS00ZmNkLWE3ZTAtZTQxYzA4NjFmYWM0IiwiVGV4dCI6IihLcmF1cyBldCBhbC4sIDIwMTApIiwiV0FJVmVyc2lvbiI6IjYuNS4wLjAifQ==}</w:instrText>
          </w:r>
          <w:r w:rsidR="00671793">
            <w:rPr>
              <w:noProof/>
              <w:lang w:val="en-US"/>
            </w:rPr>
            <w:fldChar w:fldCharType="separate"/>
          </w:r>
          <w:r w:rsidR="00671793">
            <w:rPr>
              <w:noProof/>
              <w:lang w:val="en-US"/>
            </w:rPr>
            <w:t>(Kraus et al., 2010)</w:t>
          </w:r>
          <w:r w:rsidR="00671793">
            <w:rPr>
              <w:noProof/>
              <w:lang w:val="en-US"/>
            </w:rPr>
            <w:fldChar w:fldCharType="end"/>
          </w:r>
        </w:sdtContent>
      </w:sdt>
      <w:r w:rsidR="005F6D29" w:rsidRPr="005E05FB">
        <w:rPr>
          <w:lang w:val="en-US"/>
        </w:rPr>
        <w:t>.</w:t>
      </w:r>
    </w:p>
    <w:p w14:paraId="232CEB2A" w14:textId="2053BB00" w:rsidR="00A40F30" w:rsidRPr="00981837" w:rsidRDefault="00B57DF2" w:rsidP="00A40F30">
      <w:pPr>
        <w:pStyle w:val="02Flietext"/>
        <w:rPr>
          <w:lang w:val="en-US"/>
        </w:rPr>
      </w:pPr>
      <w:r w:rsidRPr="000D7467">
        <w:rPr>
          <w:u w:val="single"/>
          <w:lang w:val="en-US"/>
        </w:rPr>
        <w:t>IV. Performance:</w:t>
      </w:r>
      <w:r>
        <w:rPr>
          <w:lang w:val="en-US"/>
        </w:rPr>
        <w:t xml:space="preserve"> T</w:t>
      </w:r>
      <w:r w:rsidR="00A40F30" w:rsidRPr="00981837">
        <w:rPr>
          <w:lang w:val="en-US"/>
        </w:rPr>
        <w:t xml:space="preserve">he performance of LTC systems </w:t>
      </w:r>
      <w:r>
        <w:rPr>
          <w:lang w:val="en-US"/>
        </w:rPr>
        <w:t xml:space="preserve">has so far hardly been studied in </w:t>
      </w:r>
      <w:r w:rsidR="00A40F30" w:rsidRPr="00981837">
        <w:rPr>
          <w:lang w:val="en-US"/>
        </w:rPr>
        <w:t>international</w:t>
      </w:r>
      <w:r>
        <w:rPr>
          <w:lang w:val="en-US"/>
        </w:rPr>
        <w:t xml:space="preserve"> comparisons</w:t>
      </w:r>
      <w:r w:rsidR="00A40F30" w:rsidRPr="00981837">
        <w:rPr>
          <w:lang w:val="en-US"/>
        </w:rPr>
        <w:t xml:space="preserve">. </w:t>
      </w:r>
      <w:r>
        <w:rPr>
          <w:lang w:val="en-US"/>
        </w:rPr>
        <w:t>I</w:t>
      </w:r>
      <w:r w:rsidR="00A40F30" w:rsidRPr="00981837">
        <w:rPr>
          <w:lang w:val="en-US"/>
        </w:rPr>
        <w:t>ndicators</w:t>
      </w:r>
      <w:r w:rsidR="00A40F30">
        <w:rPr>
          <w:lang w:val="en-US"/>
        </w:rPr>
        <w:t xml:space="preserve"> for measuring the quality of </w:t>
      </w:r>
      <w:r>
        <w:rPr>
          <w:lang w:val="en-US"/>
        </w:rPr>
        <w:t xml:space="preserve">LTC </w:t>
      </w:r>
      <w:r w:rsidR="00A40F30">
        <w:rPr>
          <w:lang w:val="en-US"/>
        </w:rPr>
        <w:t xml:space="preserve">service provision </w:t>
      </w:r>
      <w:r w:rsidR="00A40F30" w:rsidRPr="00981837">
        <w:rPr>
          <w:lang w:val="en-US"/>
        </w:rPr>
        <w:t xml:space="preserve">such as the </w:t>
      </w:r>
      <w:r w:rsidR="00A40F30">
        <w:rPr>
          <w:lang w:val="en-US"/>
        </w:rPr>
        <w:t>share</w:t>
      </w:r>
      <w:r w:rsidR="00A40F30" w:rsidRPr="00981837">
        <w:rPr>
          <w:lang w:val="en-US"/>
        </w:rPr>
        <w:t xml:space="preserve"> of institutional and home-based LTC patients with pressure ulcers or unintended weight loss are</w:t>
      </w:r>
      <w:r w:rsidR="00A40F30">
        <w:rPr>
          <w:lang w:val="en-US"/>
        </w:rPr>
        <w:t xml:space="preserve"> </w:t>
      </w:r>
      <w:r w:rsidR="00A40F30" w:rsidRPr="00B00DDC">
        <w:rPr>
          <w:lang w:val="en-US"/>
        </w:rPr>
        <w:t>not available</w:t>
      </w:r>
      <w:r w:rsidR="00A40F30" w:rsidRPr="00981837">
        <w:rPr>
          <w:lang w:val="en-US"/>
        </w:rPr>
        <w:t xml:space="preserve"> in many countries</w:t>
      </w:r>
      <w:r w:rsidR="00A40F30">
        <w:rPr>
          <w:lang w:val="en-US"/>
        </w:rPr>
        <w:t xml:space="preserve"> </w:t>
      </w:r>
      <w:sdt>
        <w:sdtPr>
          <w:rPr>
            <w:lang w:val="en-US"/>
          </w:rPr>
          <w:alias w:val="Don't edit this field"/>
          <w:tag w:val="CitaviPlaceholder#01bd8ee6-e27b-4514-94d5-c29002237f50"/>
          <w:id w:val="-410238692"/>
          <w:placeholder>
            <w:docPart w:val="F196FF1EFDE945D9A06C4F6CE0D2C0DE"/>
          </w:placeholder>
        </w:sdtPr>
        <w:sdtContent>
          <w:r w:rsidR="00A40F30" w:rsidRPr="00981837">
            <w:rPr>
              <w:lang w:val="en-US"/>
            </w:rPr>
            <w:fldChar w:fldCharType="begin"/>
          </w:r>
          <w:r w:rsidR="006C3A49">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TBUMTI6MjA6ND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MwMWJkOGVlNi1lMjdiLTQ1MTQtOTRkNS1jMjkwMDIyMzdmNTAiLCJUZXh0IjoiKEhhbGZlbnMgZXQgYWwuLCAyMDEzKSIsIldBSVZlcnNpb24iOiI2LjQuMC4zNSJ9}</w:instrText>
          </w:r>
          <w:r w:rsidR="00A40F30" w:rsidRPr="00981837">
            <w:rPr>
              <w:lang w:val="en-US"/>
            </w:rPr>
            <w:fldChar w:fldCharType="separate"/>
          </w:r>
          <w:r w:rsidR="000B0433">
            <w:rPr>
              <w:lang w:val="en-US"/>
            </w:rPr>
            <w:t>(Halfens et al., 2013)</w:t>
          </w:r>
          <w:r w:rsidR="00A40F30" w:rsidRPr="00981837">
            <w:rPr>
              <w:lang w:val="en-US"/>
            </w:rPr>
            <w:fldChar w:fldCharType="end"/>
          </w:r>
        </w:sdtContent>
      </w:sdt>
      <w:r w:rsidR="00A40F30" w:rsidRPr="00981837">
        <w:rPr>
          <w:lang w:val="en-US"/>
        </w:rPr>
        <w:t>.</w:t>
      </w:r>
      <w:r w:rsidR="00A40F30">
        <w:rPr>
          <w:lang w:val="en-US"/>
        </w:rPr>
        <w:t xml:space="preserve"> Hence, only few typologies include performance or quality indicators. </w:t>
      </w:r>
      <w:sdt>
        <w:sdtPr>
          <w:rPr>
            <w:lang w:val="en-US"/>
          </w:rPr>
          <w:alias w:val="Don't edit this field"/>
          <w:tag w:val="CitaviPlaceholder#9ed77772-6871-4b84-bc4f-0d1aa44e606d"/>
          <w:id w:val="318246019"/>
          <w:placeholder>
            <w:docPart w:val="5545F3DBAB0E4F6FA3A9360EFAFFAAA6"/>
          </w:placeholder>
        </w:sdtPr>
        <w:sdtContent>
          <w:r w:rsidR="00A40F30" w:rsidRPr="006A56FF">
            <w:rPr>
              <w:lang w:val="en-US"/>
            </w:rPr>
            <w:fldChar w:fldCharType="begin"/>
          </w:r>
          <w:r w:rsidR="006C3A49">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Q3Nzc3Mi02ODcxLTRiODQtYmM0Zi0wZDFhYTQ0ZTYwNmQiLCJUZXh0IjoiRGFtaWFuaSBldCBhbC4iLCJXQUlWZXJzaW9uIjoiNi40LjAuMzUifQ==}</w:instrText>
          </w:r>
          <w:r w:rsidR="00A40F30" w:rsidRPr="006A56FF">
            <w:rPr>
              <w:lang w:val="en-US"/>
            </w:rPr>
            <w:fldChar w:fldCharType="separate"/>
          </w:r>
          <w:r w:rsidR="000B0433">
            <w:rPr>
              <w:lang w:val="en-US"/>
            </w:rPr>
            <w:t>Damiani et al.</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1610a65e-4c7c-4798-bb16-1b9fdbc14367"/>
          <w:id w:val="1409264845"/>
          <w:placeholder>
            <w:docPart w:val="5545F3DBAB0E4F6FA3A9360EFAFFAAA6"/>
          </w:placeholder>
        </w:sdtPr>
        <w:sdtContent>
          <w:r w:rsidR="00A40F30" w:rsidRPr="006A56FF">
            <w:rPr>
              <w:lang w:val="en-US"/>
            </w:rPr>
            <w:fldChar w:fldCharType="begin"/>
          </w:r>
          <w:r w:rsidR="006C3A49">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xNjEwYTY1ZS00YzdjLTQ3OTgtYmIxNi0xYjlmZGJjMTQzNjciLCJUZXh0IjoiKDIwMTEpIiwiV0FJVmVyc2lvbiI6IjYuNC4wLjM1In0=}</w:instrText>
          </w:r>
          <w:r w:rsidR="00A40F30" w:rsidRPr="006A56FF">
            <w:rPr>
              <w:lang w:val="en-US"/>
            </w:rPr>
            <w:fldChar w:fldCharType="separate"/>
          </w:r>
          <w:r w:rsidR="000B0433">
            <w:rPr>
              <w:lang w:val="en-US"/>
            </w:rPr>
            <w:t>(2011)</w:t>
          </w:r>
          <w:r w:rsidR="00A40F30" w:rsidRPr="006A56FF">
            <w:rPr>
              <w:lang w:val="en-US"/>
            </w:rPr>
            <w:fldChar w:fldCharType="end"/>
          </w:r>
        </w:sdtContent>
      </w:sdt>
      <w:r w:rsidR="00A40F30" w:rsidRPr="006A56FF">
        <w:rPr>
          <w:lang w:val="en-US"/>
        </w:rPr>
        <w:t xml:space="preserve"> for example use the share of people over 80 reporting good or very good health and the perceived limitations in </w:t>
      </w:r>
      <w:r w:rsidR="00C82524">
        <w:rPr>
          <w:lang w:val="en-US"/>
        </w:rPr>
        <w:t>activities in daily living (</w:t>
      </w:r>
      <w:r w:rsidR="00A40F30" w:rsidRPr="006A56FF">
        <w:rPr>
          <w:lang w:val="en-US"/>
        </w:rPr>
        <w:t>ADL</w:t>
      </w:r>
      <w:r w:rsidR="000D7467">
        <w:rPr>
          <w:lang w:val="en-US"/>
        </w:rPr>
        <w:t>s</w:t>
      </w:r>
      <w:r w:rsidR="00C82524">
        <w:rPr>
          <w:lang w:val="en-US"/>
        </w:rPr>
        <w:t>)</w:t>
      </w:r>
      <w:r w:rsidR="00A40F30" w:rsidRPr="006A56FF">
        <w:rPr>
          <w:lang w:val="en-US"/>
        </w:rPr>
        <w:t xml:space="preserve"> for people aged 65 or older. </w:t>
      </w:r>
      <w:sdt>
        <w:sdtPr>
          <w:rPr>
            <w:lang w:val="en-US"/>
          </w:rPr>
          <w:alias w:val="Don't edit this field"/>
          <w:tag w:val="CitaviPlaceholder#db31a6e6-ba32-4bb0-bb6f-1a515e44c03c"/>
          <w:id w:val="-1788260562"/>
          <w:placeholder>
            <w:docPart w:val="5545F3DBAB0E4F6FA3A9360EFAFFAAA6"/>
          </w:placeholder>
        </w:sdtPr>
        <w:sdtContent>
          <w:r w:rsidR="00A40F30" w:rsidRPr="006A56FF">
            <w:rPr>
              <w:lang w:val="en-US"/>
            </w:rPr>
            <w:fldChar w:fldCharType="begin"/>
          </w:r>
          <w:r w:rsidR="00A40F30">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NkYjMxYTZlNi1iYTMyLTRiYjAtYmI2Zi0xYTUxNWU0NGMwM2MiLCJUZXh0IjoiS3JhdXMgZXQgYWwuIiwiV0FJVmVyc2lvbiI6IjYuNC4wLjM1In0=}</w:instrText>
          </w:r>
          <w:r w:rsidR="00A40F30" w:rsidRPr="006A56FF">
            <w:rPr>
              <w:lang w:val="en-US"/>
            </w:rPr>
            <w:fldChar w:fldCharType="separate"/>
          </w:r>
          <w:r w:rsidR="000B0433">
            <w:rPr>
              <w:lang w:val="en-US"/>
            </w:rPr>
            <w:t>Kraus et al.</w:t>
          </w:r>
          <w:r w:rsidR="00A40F30" w:rsidRPr="006A56FF">
            <w:rPr>
              <w:lang w:val="en-US"/>
            </w:rPr>
            <w:fldChar w:fldCharType="end"/>
          </w:r>
        </w:sdtContent>
      </w:sdt>
      <w:r w:rsidR="00A40F30" w:rsidRPr="006A56FF">
        <w:rPr>
          <w:lang w:val="en-US"/>
        </w:rPr>
        <w:t xml:space="preserve"> </w:t>
      </w:r>
      <w:sdt>
        <w:sdtPr>
          <w:rPr>
            <w:lang w:val="en-US"/>
          </w:rPr>
          <w:alias w:val="Don't edit this field"/>
          <w:tag w:val="CitaviPlaceholder#c77f243b-d57d-4784-96c2-946087fb8c53"/>
          <w:id w:val="-350022293"/>
          <w:placeholder>
            <w:docPart w:val="5545F3DBAB0E4F6FA3A9360EFAFFAAA6"/>
          </w:placeholder>
        </w:sdtPr>
        <w:sdtContent>
          <w:r w:rsidR="00A40F30" w:rsidRPr="006A56FF">
            <w:rPr>
              <w:lang w:val="en-US"/>
            </w:rPr>
            <w:fldChar w:fldCharType="begin"/>
          </w:r>
          <w:r w:rsidR="00A40F30">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M3N2YyNDNiLWQ1N2QtNDc4NC05NmMyLTk0NjA4N2ZiOGM1MyIsIlRleHQiOiIoMjAxMCkiLCJXQUlWZXJzaW9uIjoiNi40LjAuMzUifQ==}</w:instrText>
          </w:r>
          <w:r w:rsidR="00A40F30" w:rsidRPr="006A56FF">
            <w:rPr>
              <w:lang w:val="en-US"/>
            </w:rPr>
            <w:fldChar w:fldCharType="separate"/>
          </w:r>
          <w:r w:rsidR="000B0433">
            <w:rPr>
              <w:lang w:val="en-US"/>
            </w:rPr>
            <w:t>(2010)</w:t>
          </w:r>
          <w:r w:rsidR="00A40F30" w:rsidRPr="006A56FF">
            <w:rPr>
              <w:lang w:val="en-US"/>
            </w:rPr>
            <w:fldChar w:fldCharType="end"/>
          </w:r>
        </w:sdtContent>
      </w:sdt>
      <w:r w:rsidR="00A40F30" w:rsidRPr="006A56FF">
        <w:rPr>
          <w:lang w:val="en-US"/>
        </w:rPr>
        <w:t xml:space="preserve"> take institutional indicators of mandatory quality assurance systems and the degree and functioning of integrated services.</w:t>
      </w:r>
    </w:p>
    <w:p w14:paraId="435E1D48" w14:textId="193CE05C" w:rsidR="005E05FB" w:rsidRPr="005E05FB" w:rsidRDefault="00E00F03" w:rsidP="005E05FB">
      <w:pPr>
        <w:pStyle w:val="02FlietextEinzug"/>
        <w:ind w:firstLine="0"/>
        <w:rPr>
          <w:lang w:val="en-US"/>
        </w:rPr>
      </w:pPr>
      <w:r>
        <w:rPr>
          <w:lang w:val="en-US"/>
        </w:rPr>
        <w:lastRenderedPageBreak/>
        <w:t xml:space="preserve">When summarizing </w:t>
      </w:r>
      <w:r w:rsidR="005F6D29">
        <w:rPr>
          <w:lang w:val="en-US"/>
        </w:rPr>
        <w:t xml:space="preserve">existing </w:t>
      </w:r>
      <w:r>
        <w:rPr>
          <w:lang w:val="en-US"/>
        </w:rPr>
        <w:t xml:space="preserve">LTC </w:t>
      </w:r>
      <w:r w:rsidR="005F6D29">
        <w:rPr>
          <w:lang w:val="en-US"/>
        </w:rPr>
        <w:t xml:space="preserve">typologies </w:t>
      </w:r>
      <w:r>
        <w:rPr>
          <w:lang w:val="en-US"/>
        </w:rPr>
        <w:t xml:space="preserve">we see that most </w:t>
      </w:r>
      <w:r w:rsidR="005F6D29">
        <w:rPr>
          <w:lang w:val="en-US"/>
        </w:rPr>
        <w:t xml:space="preserve">are </w:t>
      </w:r>
      <w:r w:rsidR="00BC7C5E">
        <w:rPr>
          <w:lang w:val="en-US"/>
        </w:rPr>
        <w:t xml:space="preserve">solely </w:t>
      </w:r>
      <w:r w:rsidR="005F6D29">
        <w:rPr>
          <w:lang w:val="en-US"/>
        </w:rPr>
        <w:t xml:space="preserve">based on quantitative </w:t>
      </w:r>
      <w:r>
        <w:rPr>
          <w:lang w:val="en-US"/>
        </w:rPr>
        <w:t xml:space="preserve">(usually OECD and Eurostat) </w:t>
      </w:r>
      <w:r w:rsidR="005F6D29">
        <w:rPr>
          <w:lang w:val="en-US"/>
        </w:rPr>
        <w:t>indictors</w:t>
      </w:r>
      <w:r>
        <w:rPr>
          <w:lang w:val="en-US"/>
        </w:rPr>
        <w:t xml:space="preserve"> </w:t>
      </w:r>
      <w:r w:rsidR="005E05FB" w:rsidRPr="005E05FB">
        <w:rPr>
          <w:lang w:val="en-US"/>
        </w:rPr>
        <w:fldChar w:fldCharType="begin"/>
      </w:r>
      <w:r w:rsidR="006C3A49">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0B0433">
        <w:rPr>
          <w:lang w:val="en-US"/>
        </w:rPr>
        <w:t>(</w:t>
      </w:r>
      <w:proofErr w:type="spellStart"/>
      <w:r w:rsidR="000B0433">
        <w:rPr>
          <w:lang w:val="en-US"/>
        </w:rPr>
        <w:t>Alber</w:t>
      </w:r>
      <w:proofErr w:type="spellEnd"/>
      <w:r w:rsidR="000B0433">
        <w:rPr>
          <w:lang w:val="en-US"/>
        </w:rPr>
        <w:t>, 1995; Colombo, 2012; Damiani et al., 2011; Kraus et al., 2010)</w:t>
      </w:r>
      <w:r w:rsidR="005E05FB" w:rsidRPr="005E05FB">
        <w:rPr>
          <w:lang w:val="en-US"/>
        </w:rPr>
        <w:fldChar w:fldCharType="end"/>
      </w:r>
      <w:r>
        <w:rPr>
          <w:lang w:val="en-US"/>
        </w:rPr>
        <w:t xml:space="preserve">. Sometimes, </w:t>
      </w:r>
      <w:r w:rsidR="005F6D29">
        <w:rPr>
          <w:lang w:val="en-US"/>
        </w:rPr>
        <w:t xml:space="preserve">also </w:t>
      </w:r>
      <w:r w:rsidR="005F6D29" w:rsidRPr="005E05FB">
        <w:rPr>
          <w:lang w:val="en-US"/>
        </w:rPr>
        <w:t>micro-data</w:t>
      </w:r>
      <w:r>
        <w:rPr>
          <w:lang w:val="en-US"/>
        </w:rPr>
        <w:t xml:space="preserve"> (Share data</w:t>
      </w:r>
      <w:r w:rsidR="005F6D29" w:rsidRPr="005E05FB">
        <w:rPr>
          <w:lang w:val="en-US"/>
        </w:rPr>
        <w:t>)</w:t>
      </w:r>
      <w:r w:rsidR="005F6D29">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Content>
          <w:r w:rsidR="005F6D29">
            <w:rPr>
              <w:noProof/>
              <w:lang w:val="en-US"/>
            </w:rPr>
            <w:fldChar w:fldCharType="begin"/>
          </w:r>
          <w:r w:rsidR="006E36CF">
            <w:rPr>
              <w:noProof/>
              <w:lang w:val="en-US"/>
            </w:rPr>
            <w:instrText>ADDIN CitaviPlaceholder{eyIkaWQiOiIxIiwiRW50cmllcyI6W3siJGlkIjoiMiIsIklkIjoiMTM3NWYyNmQtNzRhZS00MzMwLWEyY2YtNmQzNzZhMzg3NzE3IiwiUmFuZ2VMZW5ndGgiOjIxLCJSZWZlcmVuY2VJZCI6IjUzNzBlNDE4LTViOWQtNGE1Zi04OTMyLTA4Y2E0N2JiOTg0OCIsIlJlZmVyZW5jZSI6eyIkaWQiOiIzIiwiQWJzdHJhY3RDb21wbGV4aXR5IjowLCJBYnN0cmFjdFNvdXJjZVRleHRGb3JtYXQiOjAsIkF1dGhvcnMiOlt7IiRpZCI6Ij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n19LHsiJGlkIjoi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ihQb21tZXIgZXQgYWwuLCAyMDA5KSJ9XX0sIlRhZyI6IkNpdGF2aVBsYWNlaG9sZGVyIzM2M2ZmM2VhLTc2OWEtNGM5MS1iNTEyLTFhNzNiY2MxZjJmZiIsIlRleHQiOiIoUG9tbWVyIGV0IGFsLiwgMjAwOSkiLCJXQUlWZXJzaW9uIjoiNi40LjAuMzUifQ==}</w:instrText>
          </w:r>
          <w:r w:rsidR="005F6D29">
            <w:rPr>
              <w:noProof/>
              <w:lang w:val="en-US"/>
            </w:rPr>
            <w:fldChar w:fldCharType="separate"/>
          </w:r>
          <w:r w:rsidR="000B0433">
            <w:rPr>
              <w:noProof/>
              <w:lang w:val="en-US"/>
            </w:rPr>
            <w:t>(Pommer et al., 2009)</w:t>
          </w:r>
          <w:r w:rsidR="005F6D29">
            <w:rPr>
              <w:noProof/>
              <w:lang w:val="en-US"/>
            </w:rPr>
            <w:fldChar w:fldCharType="end"/>
          </w:r>
        </w:sdtContent>
      </w:sdt>
      <w:r w:rsidR="005E05FB" w:rsidRPr="005E05FB">
        <w:rPr>
          <w:lang w:val="en-US"/>
        </w:rPr>
        <w:t xml:space="preserve">. Only </w:t>
      </w:r>
      <w:sdt>
        <w:sdtPr>
          <w:rPr>
            <w:lang w:val="en-US"/>
          </w:rPr>
          <w:alias w:val="Don’t edit this field."/>
          <w:tag w:val="CitaviPlaceholder#0fa4c2d2-701b-4051-8c76-5a1dff8985cf"/>
          <w:id w:val="-1327901509"/>
          <w:placeholder>
            <w:docPart w:val="8EA9AD0B1D094F21AE7EF1A139F80951"/>
          </w:placeholder>
        </w:sdtPr>
        <w:sdtContent>
          <w:r w:rsidR="005E05FB" w:rsidRPr="005E05FB">
            <w:rPr>
              <w:lang w:val="en-US"/>
            </w:rPr>
            <w:fldChar w:fldCharType="begin"/>
          </w:r>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C4wLjM1In0=}</w:instrText>
          </w:r>
          <w:r w:rsidR="005E05FB" w:rsidRPr="005E05FB">
            <w:rPr>
              <w:lang w:val="en-US"/>
            </w:rPr>
            <w:fldChar w:fldCharType="separate"/>
          </w:r>
          <w:r w:rsidR="000B0433">
            <w:rPr>
              <w:lang w:val="en-US"/>
            </w:rPr>
            <w:t>Kraus et al.</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Content>
          <w:r w:rsidR="005E05FB" w:rsidRPr="005E05FB">
            <w:rPr>
              <w:lang w:val="en-US"/>
            </w:rPr>
            <w:fldChar w:fldCharType="begin"/>
          </w:r>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40LjAuMzUifQ==}</w:instrText>
          </w:r>
          <w:r w:rsidR="005E05FB" w:rsidRPr="005E05FB">
            <w:rPr>
              <w:lang w:val="en-US"/>
            </w:rPr>
            <w:fldChar w:fldCharType="separate"/>
          </w:r>
          <w:r w:rsidR="000B0433">
            <w:rPr>
              <w:lang w:val="en-US"/>
            </w:rPr>
            <w:t>(2010)</w:t>
          </w:r>
          <w:r w:rsidR="005E05FB" w:rsidRPr="005E05FB">
            <w:rPr>
              <w:lang w:val="en-US"/>
            </w:rPr>
            <w:fldChar w:fldCharType="end"/>
          </w:r>
        </w:sdtContent>
      </w:sdt>
      <w:r w:rsidR="005E05FB" w:rsidRPr="005E05FB">
        <w:rPr>
          <w:lang w:val="en-US"/>
        </w:rPr>
        <w:t xml:space="preserve"> adopts </w:t>
      </w:r>
      <w:r>
        <w:rPr>
          <w:lang w:val="en-US"/>
        </w:rPr>
        <w:t xml:space="preserve">both </w:t>
      </w:r>
      <w:r w:rsidR="005E05FB" w:rsidRPr="005E05FB">
        <w:rPr>
          <w:lang w:val="en-US"/>
        </w:rPr>
        <w:t xml:space="preserve">quantitative </w:t>
      </w:r>
      <w:r w:rsidRPr="000D7467">
        <w:rPr>
          <w:lang w:val="en-US"/>
        </w:rPr>
        <w:t>and</w:t>
      </w:r>
      <w:r>
        <w:rPr>
          <w:i/>
          <w:lang w:val="en-US"/>
        </w:rPr>
        <w:t xml:space="preserve"> </w:t>
      </w:r>
      <w:r w:rsidR="005E05FB" w:rsidRPr="005E05FB">
        <w:rPr>
          <w:lang w:val="en-US"/>
        </w:rPr>
        <w:t xml:space="preserve">qualitative data on institutional setting and rules for access to the system based on </w:t>
      </w:r>
      <w:r>
        <w:rPr>
          <w:lang w:val="en-US"/>
        </w:rPr>
        <w:t xml:space="preserve">an </w:t>
      </w:r>
      <w:r w:rsidR="005E05FB" w:rsidRPr="005E05FB">
        <w:rPr>
          <w:lang w:val="en-US"/>
        </w:rPr>
        <w:t xml:space="preserve">own primary data collection. The results of these typologies are influenced by their focus and aim but also by the </w:t>
      </w:r>
      <w:r w:rsidR="00B42E5D">
        <w:rPr>
          <w:lang w:val="en-US"/>
        </w:rPr>
        <w:t>(</w:t>
      </w:r>
      <w:r w:rsidR="005E05FB" w:rsidRPr="005E05FB">
        <w:rPr>
          <w:lang w:val="en-US"/>
        </w:rPr>
        <w:t>number of</w:t>
      </w:r>
      <w:r w:rsidR="00B42E5D">
        <w:rPr>
          <w:lang w:val="en-US"/>
        </w:rPr>
        <w:t>)</w:t>
      </w:r>
      <w:r w:rsidR="005E05FB" w:rsidRPr="005E05FB">
        <w:rPr>
          <w:lang w:val="en-US"/>
        </w:rPr>
        <w:t xml:space="preserve"> included countries. Some studies include only about ten European/OECD country cases </w:t>
      </w:r>
      <w:sdt>
        <w:sdtPr>
          <w:rPr>
            <w:lang w:val="en-US"/>
          </w:rPr>
          <w:alias w:val="Don't edit this field"/>
          <w:tag w:val="CitaviPlaceholder#ec1d3126-328c-4a11-aec2-2b589b409d19"/>
          <w:id w:val="-1134094184"/>
          <w:placeholder>
            <w:docPart w:val="4118B0A02F2141DCB251311D18CB2180"/>
          </w:placeholder>
        </w:sdtPr>
        <w:sdtContent>
          <w:r w:rsidR="005E05FB" w:rsidRPr="005E05FB">
            <w:rPr>
              <w:lang w:val="en-US"/>
            </w:rPr>
            <w:fldChar w:fldCharType="begin"/>
          </w:r>
          <w:r w:rsidR="006E36C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40LjAuMzUifQ==}</w:instrText>
          </w:r>
          <w:r w:rsidR="005E05FB" w:rsidRPr="005E05FB">
            <w:rPr>
              <w:lang w:val="en-US"/>
            </w:rPr>
            <w:fldChar w:fldCharType="separate"/>
          </w:r>
          <w:r w:rsidR="000B0433">
            <w:rPr>
              <w:lang w:val="en-US"/>
            </w:rPr>
            <w:t>(Alber, 1995; Halásková et al., 2017; Pommer et al., 2009)</w:t>
          </w:r>
          <w:r w:rsidR="005E05FB" w:rsidRPr="005E05FB">
            <w:rPr>
              <w:lang w:val="en-US"/>
            </w:rPr>
            <w:fldChar w:fldCharType="end"/>
          </w:r>
        </w:sdtContent>
      </w:sdt>
      <w:r w:rsidR="005E05FB" w:rsidRPr="005E05FB">
        <w:rPr>
          <w:lang w:val="en-US"/>
        </w:rPr>
        <w:t xml:space="preserve"> while others analyze about 20 and more European </w:t>
      </w:r>
      <w:sdt>
        <w:sdtPr>
          <w:rPr>
            <w:lang w:val="en-US"/>
          </w:rPr>
          <w:alias w:val="Don't edit this field"/>
          <w:tag w:val="CitaviPlaceholder#5d260071-a9f0-4c78-b355-2a1871fb6dac"/>
          <w:id w:val="-717971029"/>
          <w:placeholder>
            <w:docPart w:val="4118B0A02F2141DCB251311D18CB2180"/>
          </w:placeholder>
        </w:sdtPr>
        <w:sdtContent>
          <w:r w:rsidR="005E05FB" w:rsidRPr="005E05FB">
            <w:rPr>
              <w:lang w:val="en-US"/>
            </w:rPr>
            <w:fldChar w:fldCharType="begin"/>
          </w:r>
          <w:r w:rsidR="006C3A49">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1ZDI2MDA3MS1hOWYwLTRjNzgtYjM1NS0yYTE4NzFmYjZkYWMiLCJUZXh0IjoiKERhbWlhbmkgZXQgYWwuLCAyMDExOyBLcmF1cyBldCBhbC4sIDIwMTApIiwiV0FJVmVyc2lvbiI6IjYuNC4wLjM1In0=}</w:instrText>
          </w:r>
          <w:r w:rsidR="005E05FB" w:rsidRPr="005E05FB">
            <w:rPr>
              <w:lang w:val="en-US"/>
            </w:rPr>
            <w:fldChar w:fldCharType="separate"/>
          </w:r>
          <w:r w:rsidR="000B0433">
            <w:rPr>
              <w:lang w:val="en-US"/>
            </w:rPr>
            <w:t>(Damiani et al., 2011; Kraus et al., 2010)</w:t>
          </w:r>
          <w:r w:rsidR="005E05FB" w:rsidRPr="005E05FB">
            <w:rPr>
              <w:lang w:val="en-US"/>
            </w:rPr>
            <w:fldChar w:fldCharType="end"/>
          </w:r>
        </w:sdtContent>
      </w:sdt>
      <w:r w:rsidR="005E05FB" w:rsidRPr="005E05FB">
        <w:rPr>
          <w:lang w:val="en-US"/>
        </w:rPr>
        <w:t xml:space="preserve"> or OECD cases </w:t>
      </w:r>
      <w:sdt>
        <w:sdtPr>
          <w:rPr>
            <w:lang w:val="en-US"/>
          </w:rPr>
          <w:alias w:val="Don't edit this field"/>
          <w:tag w:val="CitaviPlaceholder#88df41d0-3cbf-4436-9486-799861ce0173"/>
          <w:id w:val="2063670814"/>
          <w:placeholder>
            <w:docPart w:val="4118B0A02F2141DCB251311D18CB2180"/>
          </w:placeholder>
        </w:sdtPr>
        <w:sdtContent>
          <w:r w:rsidR="005E05FB" w:rsidRPr="005E05FB">
            <w:rPr>
              <w:lang w:val="en-US"/>
            </w:rPr>
            <w:fldChar w:fldCharType="begin"/>
          </w:r>
          <w:r w:rsidR="006C3A49">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4OGRmNDFkMC0zY2JmLTQ0MzYtOTQ4Ni03OTk4NjFjZTAxNzMiLCJUZXh0IjoiKENvbG9tYm8sIDIwMTIpIiwiV0FJVmVyc2lvbiI6IjYuNC4wLjM1In0=}</w:instrText>
          </w:r>
          <w:r w:rsidR="005E05FB" w:rsidRPr="005E05FB">
            <w:rPr>
              <w:lang w:val="en-US"/>
            </w:rPr>
            <w:fldChar w:fldCharType="separate"/>
          </w:r>
          <w:r w:rsidR="000B0433">
            <w:rPr>
              <w:lang w:val="en-US"/>
            </w:rPr>
            <w:t>(Colombo, 2012)</w:t>
          </w:r>
          <w:r w:rsidR="005E05FB" w:rsidRPr="005E05FB">
            <w:rPr>
              <w:lang w:val="en-US"/>
            </w:rPr>
            <w:fldChar w:fldCharType="end"/>
          </w:r>
        </w:sdtContent>
      </w:sdt>
      <w:r w:rsidR="005E05FB" w:rsidRPr="005E05FB">
        <w:rPr>
          <w:lang w:val="en-US"/>
        </w:rPr>
        <w:t xml:space="preserve">. </w:t>
      </w:r>
    </w:p>
    <w:p w14:paraId="0C9623C8" w14:textId="0B58E3D9" w:rsidR="005E05FB" w:rsidRPr="005E05FB" w:rsidRDefault="005E05FB" w:rsidP="00CF57A8">
      <w:pPr>
        <w:pStyle w:val="02FlietextEinzug"/>
        <w:rPr>
          <w:lang w:val="en-US"/>
        </w:rPr>
      </w:pPr>
      <w:r w:rsidRPr="005E05FB">
        <w:rPr>
          <w:lang w:val="en-US"/>
        </w:rPr>
        <w:t xml:space="preserve">Despite the large variety in the number of clusters and the composition of those clusters in the different typologies some similarities and parallels can be depicted. The most robust </w:t>
      </w:r>
      <w:r w:rsidR="00782D78">
        <w:rPr>
          <w:lang w:val="en-US"/>
        </w:rPr>
        <w:t>system type</w:t>
      </w:r>
      <w:r w:rsidR="00782D78" w:rsidRPr="005E05FB">
        <w:rPr>
          <w:lang w:val="en-US"/>
        </w:rPr>
        <w:t xml:space="preserve"> </w:t>
      </w:r>
      <w:r w:rsidRPr="005E05FB">
        <w:rPr>
          <w:lang w:val="en-US"/>
        </w:rPr>
        <w:t xml:space="preserve">is a Scandinavian or </w:t>
      </w:r>
      <w:r w:rsidR="00E00F03">
        <w:rPr>
          <w:lang w:val="en-US"/>
        </w:rPr>
        <w:t>N</w:t>
      </w:r>
      <w:r w:rsidRPr="005E05FB">
        <w:rPr>
          <w:lang w:val="en-US"/>
        </w:rPr>
        <w:t>orthern European cluster that mostly includes Sweden, Norway, Denmark, Finland</w:t>
      </w:r>
      <w:r w:rsidR="00A31BDA">
        <w:rPr>
          <w:lang w:val="en-US"/>
        </w:rPr>
        <w:t>,</w:t>
      </w:r>
      <w:r w:rsidRPr="005E05FB">
        <w:rPr>
          <w:lang w:val="en-US"/>
        </w:rPr>
        <w:t xml:space="preserve"> and often also the Netherlands </w:t>
      </w:r>
      <w:sdt>
        <w:sdtPr>
          <w:rPr>
            <w:lang w:val="en-US"/>
          </w:rPr>
          <w:alias w:val="Don't edit this field"/>
          <w:tag w:val="CitaviPlaceholder#f63525ed-8884-4f8e-918e-35e6d3f77443"/>
          <w:id w:val="-1308238888"/>
          <w:placeholder>
            <w:docPart w:val="4118B0A02F2141DCB251311D18CB2180"/>
          </w:placeholder>
        </w:sdtPr>
        <w:sdtContent>
          <w:r w:rsidRPr="005E05FB">
            <w:rPr>
              <w:lang w:val="en-US"/>
            </w:rPr>
            <w:fldChar w:fldCharType="begin"/>
          </w:r>
          <w:r w:rsidR="006C3A49">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nstrText>
          </w:r>
          <w:r w:rsidR="006C3A49" w:rsidRPr="003F07B8">
            <w:instrText>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C4wLjM1In0=}</w:instrText>
          </w:r>
          <w:r w:rsidRPr="005E05FB">
            <w:rPr>
              <w:lang w:val="en-US"/>
            </w:rPr>
            <w:fldChar w:fldCharType="separate"/>
          </w:r>
          <w:r w:rsidR="000B0433">
            <w:t>(Alber, 1995; Colombo, 2012; Damiani et al., 2011; Kraus et al., 2010; Pommer et al., 2009)</w:t>
          </w:r>
          <w:r w:rsidRPr="005E05FB">
            <w:rPr>
              <w:lang w:val="en-US"/>
            </w:rPr>
            <w:fldChar w:fldCharType="end"/>
          </w:r>
        </w:sdtContent>
      </w:sdt>
      <w:r w:rsidRPr="005E05FB">
        <w:t xml:space="preserve">. </w:t>
      </w:r>
      <w:r w:rsidRPr="005E05FB">
        <w:rPr>
          <w:lang w:val="en-US"/>
        </w:rPr>
        <w:t xml:space="preserve">Clusters which include only Eastern European countries can be found in the typologies by </w:t>
      </w:r>
      <w:sdt>
        <w:sdtPr>
          <w:rPr>
            <w:lang w:val="en-US"/>
          </w:rPr>
          <w:alias w:val="Don't edit this field"/>
          <w:tag w:val="CitaviPlaceholder#821802ec-8205-43cc-a6b6-7855e3c19feb"/>
          <w:id w:val="1555120584"/>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40LjAuMzUifQ==}</w:instrText>
          </w:r>
          <w:r w:rsidRPr="005E05FB">
            <w:rPr>
              <w:lang w:val="en-US"/>
            </w:rPr>
            <w:fldChar w:fldCharType="separate"/>
          </w:r>
          <w:r w:rsidR="000B0433">
            <w:rPr>
              <w:lang w:val="en-US"/>
            </w:rPr>
            <w:t>Damiani et al.</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TBUMTI6MjA6ND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C4wLjM1In0=}</w:instrText>
          </w:r>
          <w:r w:rsidRPr="005E05FB">
            <w:rPr>
              <w:lang w:val="en-US"/>
            </w:rPr>
            <w:fldChar w:fldCharType="separate"/>
          </w:r>
          <w:r w:rsidR="000B0433">
            <w:rPr>
              <w:lang w:val="en-US"/>
            </w:rPr>
            <w:t>(2011)</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C4wLjM1In0=}</w:instrText>
          </w:r>
          <w:r w:rsidRPr="005E05FB">
            <w:rPr>
              <w:lang w:val="en-US"/>
            </w:rPr>
            <w:fldChar w:fldCharType="separate"/>
          </w:r>
          <w:r w:rsidR="000B0433">
            <w:rPr>
              <w:lang w:val="en-US"/>
            </w:rPr>
            <w:t>Kraus et al.</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40LjAuMzUifQ==}</w:instrText>
          </w:r>
          <w:r w:rsidRPr="005E05FB">
            <w:rPr>
              <w:lang w:val="en-US"/>
            </w:rPr>
            <w:fldChar w:fldCharType="separate"/>
          </w:r>
          <w:r w:rsidR="000B0433">
            <w:rPr>
              <w:lang w:val="en-US"/>
            </w:rPr>
            <w:t>(2010)</w:t>
          </w:r>
          <w:r w:rsidRPr="005E05FB">
            <w:rPr>
              <w:lang w:val="en-US"/>
            </w:rPr>
            <w:fldChar w:fldCharType="end"/>
          </w:r>
        </w:sdtContent>
      </w:sdt>
      <w:r w:rsidR="00FC37B8">
        <w:rPr>
          <w:lang w:val="en-US"/>
        </w:rPr>
        <w:t>.</w:t>
      </w:r>
      <w:r w:rsidRPr="005E05FB">
        <w:rPr>
          <w:lang w:val="en-US"/>
        </w:rPr>
        <w:t xml:space="preserve"> </w:t>
      </w:r>
      <w:r w:rsidR="00782D78">
        <w:rPr>
          <w:lang w:val="en-US"/>
        </w:rPr>
        <w:t>O</w:t>
      </w:r>
      <w:r w:rsidRPr="005E05FB">
        <w:rPr>
          <w:lang w:val="en-US"/>
        </w:rPr>
        <w:t>ften Bulgaria, Hungary, Czech Republic, Estonia</w:t>
      </w:r>
      <w:r w:rsidR="00A35056">
        <w:rPr>
          <w:lang w:val="en-US"/>
        </w:rPr>
        <w:t>,</w:t>
      </w:r>
      <w:r w:rsidRPr="005E05FB">
        <w:rPr>
          <w:lang w:val="en-US"/>
        </w:rPr>
        <w:t xml:space="preserve"> and Slovakia are included, while other Eastern European countries </w:t>
      </w:r>
      <w:r w:rsidR="00A31BDA">
        <w:rPr>
          <w:lang w:val="en-US"/>
        </w:rPr>
        <w:t xml:space="preserve">such as </w:t>
      </w:r>
      <w:ins w:id="33" w:author="Mareike Ariaans" w:date="2020-09-02T11:20:00Z">
        <w:r w:rsidR="00000C6B">
          <w:rPr>
            <w:lang w:val="en-US"/>
          </w:rPr>
          <w:t xml:space="preserve">Slovenia, Romania, and Lithuania </w:t>
        </w:r>
      </w:ins>
      <w:r w:rsidR="00A31BDA">
        <w:rPr>
          <w:lang w:val="en-US"/>
        </w:rPr>
        <w:t xml:space="preserve">only </w:t>
      </w:r>
      <w:r w:rsidRPr="005E05FB">
        <w:rPr>
          <w:lang w:val="en-US"/>
        </w:rPr>
        <w:t>sometimes join</w:t>
      </w:r>
      <w:r w:rsidR="00A31BDA">
        <w:rPr>
          <w:lang w:val="en-US"/>
        </w:rPr>
        <w:t xml:space="preserve"> this cluster</w:t>
      </w:r>
      <w:r w:rsidRPr="005E05FB">
        <w:rPr>
          <w:lang w:val="en-US"/>
        </w:rPr>
        <w:t>. In some studies</w:t>
      </w:r>
      <w:r w:rsidR="00A31BDA">
        <w:rPr>
          <w:lang w:val="en-US"/>
        </w:rPr>
        <w:t>,</w:t>
      </w:r>
      <w:r w:rsidRPr="005E05FB">
        <w:rPr>
          <w:lang w:val="en-US"/>
        </w:rPr>
        <w:t xml:space="preserve"> a cluster which incorporates Eastern</w:t>
      </w:r>
      <w:r w:rsidR="00A31BDA">
        <w:rPr>
          <w:lang w:val="en-US"/>
        </w:rPr>
        <w:t xml:space="preserve"> and </w:t>
      </w:r>
      <w:r w:rsidRPr="005E05FB">
        <w:rPr>
          <w:lang w:val="en-US"/>
        </w:rPr>
        <w:t xml:space="preserve">Southern European countries is </w:t>
      </w:r>
      <w:r w:rsidR="00A31BDA">
        <w:rPr>
          <w:lang w:val="en-US"/>
        </w:rPr>
        <w:t xml:space="preserve">identified </w:t>
      </w:r>
      <w:sdt>
        <w:sdtPr>
          <w:rPr>
            <w:lang w:val="en-US"/>
          </w:rPr>
          <w:alias w:val="Don't edit this field"/>
          <w:tag w:val="CitaviPlaceholder#716d8010-c467-4967-b0e5-14c22d47fa9c"/>
          <w:id w:val="11578945"/>
          <w:placeholder>
            <w:docPart w:val="4118B0A02F2141DCB251311D18CB2180"/>
          </w:placeholder>
        </w:sdtPr>
        <w:sdtContent>
          <w:r w:rsidRPr="005E05FB">
            <w:rPr>
              <w:lang w:val="en-US"/>
            </w:rPr>
            <w:fldChar w:fldCharType="begin"/>
          </w:r>
          <w:r w:rsidR="006C3A49">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instrText>
          </w:r>
          <w:r w:rsidRPr="005E05FB">
            <w:rPr>
              <w:lang w:val="en-US"/>
            </w:rPr>
            <w:fldChar w:fldCharType="separate"/>
          </w:r>
          <w:r w:rsidR="000B0433">
            <w:rPr>
              <w:lang w:val="en-US"/>
            </w:rPr>
            <w:t>(</w:t>
          </w:r>
          <w:proofErr w:type="spellStart"/>
          <w:r w:rsidR="000B0433">
            <w:rPr>
              <w:lang w:val="en-US"/>
            </w:rPr>
            <w:t>Damiani</w:t>
          </w:r>
          <w:proofErr w:type="spellEnd"/>
          <w:r w:rsidR="000B0433">
            <w:rPr>
              <w:lang w:val="en-US"/>
            </w:rPr>
            <w:t xml:space="preserve"> et al., 2011; Kraus et al., 2010; Colombo et al., 2011)</w:t>
          </w:r>
          <w:r w:rsidRPr="005E05FB">
            <w:rPr>
              <w:lang w:val="en-US"/>
            </w:rPr>
            <w:fldChar w:fldCharType="end"/>
          </w:r>
        </w:sdtContent>
      </w:sdt>
      <w:r w:rsidRPr="005E05FB">
        <w:rPr>
          <w:lang w:val="en-US"/>
        </w:rPr>
        <w:t xml:space="preserve"> </w:t>
      </w:r>
      <w:commentRangeStart w:id="34"/>
      <w:r w:rsidRPr="005E05FB">
        <w:rPr>
          <w:lang w:val="en-US"/>
        </w:rPr>
        <w:t xml:space="preserve">including </w:t>
      </w:r>
      <w:ins w:id="35" w:author="Claus Wendt" w:date="2020-09-01T12:01:00Z">
        <w:del w:id="36" w:author="Mareike Ariaans" w:date="2020-09-02T11:23:00Z">
          <w:r w:rsidR="00A31BDA" w:rsidRPr="00A31BDA" w:rsidDel="00000C6B">
            <w:rPr>
              <w:highlight w:val="yellow"/>
              <w:lang w:val="en-US"/>
              <w:rPrChange w:id="37" w:author="Claus Wendt" w:date="2020-09-01T12:01:00Z">
                <w:rPr>
                  <w:lang w:val="en-US"/>
                </w:rPr>
              </w:rPrChange>
            </w:rPr>
            <w:delText>XXX</w:delText>
          </w:r>
        </w:del>
      </w:ins>
      <w:ins w:id="38" w:author="Mareike Ariaans" w:date="2020-09-02T11:23:00Z">
        <w:r w:rsidR="00000C6B">
          <w:rPr>
            <w:lang w:val="en-US"/>
          </w:rPr>
          <w:t>Poland</w:t>
        </w:r>
      </w:ins>
      <w:ins w:id="39" w:author="Claus Wendt" w:date="2020-09-01T12:01:00Z">
        <w:r w:rsidR="00A31BDA">
          <w:rPr>
            <w:lang w:val="en-US"/>
          </w:rPr>
          <w:t xml:space="preserve">, </w:t>
        </w:r>
      </w:ins>
      <w:r w:rsidRPr="005E05FB">
        <w:rPr>
          <w:lang w:val="en-US"/>
        </w:rPr>
        <w:t>Italy, Spain</w:t>
      </w:r>
      <w:r w:rsidR="00A35056">
        <w:rPr>
          <w:lang w:val="en-US"/>
        </w:rPr>
        <w:t>,</w:t>
      </w:r>
      <w:r w:rsidRPr="005E05FB">
        <w:rPr>
          <w:lang w:val="en-US"/>
        </w:rPr>
        <w:t xml:space="preserve"> and Greece</w:t>
      </w:r>
      <w:commentRangeEnd w:id="34"/>
      <w:r w:rsidR="00A31BDA">
        <w:rPr>
          <w:rStyle w:val="Kommentarzeichen"/>
        </w:rPr>
        <w:commentReference w:id="34"/>
      </w:r>
      <w:r w:rsidRPr="005E05FB">
        <w:rPr>
          <w:lang w:val="en-US"/>
        </w:rPr>
        <w:t xml:space="preserve">. These </w:t>
      </w:r>
      <w:r w:rsidR="00A31BDA">
        <w:rPr>
          <w:lang w:val="en-US"/>
        </w:rPr>
        <w:t xml:space="preserve">three latter </w:t>
      </w:r>
      <w:r w:rsidRPr="005E05FB">
        <w:rPr>
          <w:lang w:val="en-US"/>
        </w:rPr>
        <w:t xml:space="preserve">countries are depicted in a genuine Southern European cluster by </w:t>
      </w:r>
      <w:sdt>
        <w:sdtPr>
          <w:rPr>
            <w:lang w:val="en-US"/>
          </w:rPr>
          <w:alias w:val="Don't edit this field"/>
          <w:tag w:val="CitaviPlaceholder#698012ae-af6b-403b-a13c-13b1e2315222"/>
          <w:id w:val="1252860813"/>
          <w:placeholder>
            <w:docPart w:val="4118B0A02F2141DCB251311D18CB2180"/>
          </w:placeholder>
        </w:sdtPr>
        <w:sdtContent>
          <w:r w:rsidRPr="005E05FB">
            <w:rPr>
              <w:lang w:val="en-US"/>
            </w:rPr>
            <w:fldChar w:fldCharType="begin"/>
          </w:r>
          <w:r w:rsidR="006E36C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jk4MDEyYWUtYWY2Yi00MDNiLWExM2MtMTNiMWUyMzE1MjIyIiwiVGV4dCI6IlBvbW1lciBldCBhbC4iLCJXQUlWZXJzaW9uIjoiNi40LjAuMzUifQ==}</w:instrText>
          </w:r>
          <w:r w:rsidRPr="005E05FB">
            <w:rPr>
              <w:lang w:val="en-US"/>
            </w:rPr>
            <w:fldChar w:fldCharType="separate"/>
          </w:r>
          <w:r w:rsidR="000B0433">
            <w:rPr>
              <w:lang w:val="en-US"/>
            </w:rPr>
            <w:t>Pommer et al.</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Content>
          <w:r w:rsidRPr="005E05FB">
            <w:rPr>
              <w:lang w:val="en-US"/>
            </w:rPr>
            <w:fldChar w:fldCharType="begin"/>
          </w:r>
          <w:r w:rsidR="006E36C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diZjRkYWRhLTMwMTEtNDM0My05NTIzLThjOTRiMDk3ZTk4YiIsIlRleHQiOiIoMjAwOSkiLCJXQUlWZXJzaW9uIjoiNi40LjAuMzUifQ==}</w:instrText>
          </w:r>
          <w:r w:rsidRPr="005E05FB">
            <w:rPr>
              <w:lang w:val="en-US"/>
            </w:rPr>
            <w:fldChar w:fldCharType="separate"/>
          </w:r>
          <w:r w:rsidR="000B0433">
            <w:rPr>
              <w:lang w:val="en-US"/>
            </w:rPr>
            <w:t>(2009)</w:t>
          </w:r>
          <w:r w:rsidRPr="005E05FB">
            <w:rPr>
              <w:lang w:val="en-US"/>
            </w:rPr>
            <w:fldChar w:fldCharType="end"/>
          </w:r>
        </w:sdtContent>
      </w:sdt>
      <w:r w:rsidRPr="005E05FB">
        <w:rPr>
          <w:lang w:val="en-US"/>
        </w:rPr>
        <w:t>. Continental European countries such as Germany, France, Austria, Belgium</w:t>
      </w:r>
      <w:r w:rsidR="00A35056">
        <w:rPr>
          <w:lang w:val="en-US"/>
        </w:rPr>
        <w:t>,</w:t>
      </w:r>
      <w:r w:rsidRPr="005E05FB">
        <w:rPr>
          <w:lang w:val="en-US"/>
        </w:rPr>
        <w:t xml:space="preserve"> and Luxemburg can be found in many typologies together in one </w:t>
      </w:r>
      <w:r w:rsidR="00782D78">
        <w:rPr>
          <w:lang w:val="en-US"/>
        </w:rPr>
        <w:t>system type</w:t>
      </w:r>
      <w:r w:rsidR="00797C4E">
        <w:rPr>
          <w:lang w:val="en-US"/>
        </w:rPr>
        <w:t>, however</w:t>
      </w:r>
      <w:r w:rsidRPr="005E05FB">
        <w:rPr>
          <w:lang w:val="en-US"/>
        </w:rPr>
        <w:t xml:space="preserve"> mostly together with some Eastern or Northern European countries </w:t>
      </w:r>
      <w:sdt>
        <w:sdtPr>
          <w:rPr>
            <w:lang w:val="en-US"/>
          </w:rPr>
          <w:alias w:val="Don't edit this field"/>
          <w:tag w:val="CitaviPlaceholder#3e8aa7b1-879c-4384-bf4d-276a839ec866"/>
          <w:id w:val="2041162726"/>
          <w:placeholder>
            <w:docPart w:val="4118B0A02F2141DCB251311D18CB2180"/>
          </w:placeholder>
        </w:sdtPr>
        <w:sdtContent>
          <w:r w:rsidRPr="005E05FB">
            <w:rPr>
              <w:lang w:val="en-US"/>
            </w:rPr>
            <w:fldChar w:fldCharType="begin"/>
          </w:r>
          <w:r w:rsidR="006C3A49">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w:instrText>
          </w:r>
          <w:r w:rsidR="006C3A49" w:rsidRPr="003F07B8">
            <w:instrText>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MzZThhYTdiMS04NzljLTQzODQtYmY0ZC0yNzZhODM5ZWM4NjYiLCJUZXh0IjoiKEFsYmVyLCAxOTk1OyBEYW1pYW5pIGV0IGFsLiwgMjAxMTsgSGFsw6Fza292w6EgZXQgYWwuLCAyMDE3OyBLcmF1cyBldCBhbC4sIDIwMTA7IFBvbW1lciBldCBhbC4sIDIwMDkpIiwiV0FJVmVyc2lvbiI6IjYuNC4wLjM1In0=}</w:instrText>
          </w:r>
          <w:r w:rsidRPr="005E05FB">
            <w:rPr>
              <w:lang w:val="en-US"/>
            </w:rPr>
            <w:fldChar w:fldCharType="separate"/>
          </w:r>
          <w:r w:rsidR="000B0433">
            <w:t xml:space="preserve">(Alber, 1995; Damiani et al., 2011; Halásková et al., </w:t>
          </w:r>
          <w:r w:rsidR="000B0433">
            <w:lastRenderedPageBreak/>
            <w:t>2017; Kraus et al., 2010; Pommer et al., 2009)</w:t>
          </w:r>
          <w:r w:rsidRPr="005E05FB">
            <w:rPr>
              <w:lang w:val="en-US"/>
            </w:rPr>
            <w:fldChar w:fldCharType="end"/>
          </w:r>
        </w:sdtContent>
      </w:sdt>
      <w:r w:rsidRPr="005E05FB">
        <w:t xml:space="preserve">. </w:t>
      </w:r>
      <w:r w:rsidRPr="005E05FB">
        <w:rPr>
          <w:lang w:val="en-US"/>
        </w:rPr>
        <w:t xml:space="preserve">Non-European countries are rarely included in </w:t>
      </w:r>
      <w:r w:rsidR="00777708">
        <w:rPr>
          <w:lang w:val="en-US"/>
        </w:rPr>
        <w:t xml:space="preserve">LTC </w:t>
      </w:r>
      <w:r w:rsidRPr="005E05FB">
        <w:rPr>
          <w:lang w:val="en-US"/>
        </w:rPr>
        <w:t xml:space="preserve">typologies. The typology by </w:t>
      </w:r>
      <w:sdt>
        <w:sdtPr>
          <w:rPr>
            <w:lang w:val="en-US"/>
          </w:rPr>
          <w:alias w:val="Don't edit this field"/>
          <w:tag w:val="CitaviPlaceholder#d0629911-bcfe-448f-b618-1aad2ae5c3e6"/>
          <w:id w:val="-193159987"/>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ZDA2Mjk5MTEtYmNmZS00NDhmLWI2MTgtMWFhZDJhZTVjM2U2IiwiVGV4dCI6IkNvbG9tYm8iLCJXQUlWZXJzaW9uIjoiNi40LjAuMzUifQ==}</w:instrText>
          </w:r>
          <w:r w:rsidRPr="005E05FB">
            <w:rPr>
              <w:lang w:val="en-US"/>
            </w:rPr>
            <w:fldChar w:fldCharType="separate"/>
          </w:r>
          <w:r w:rsidR="000B0433">
            <w:rPr>
              <w:lang w:val="en-US"/>
            </w:rPr>
            <w:t>Colombo</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Content>
          <w:r w:rsidRPr="005E05FB">
            <w:rPr>
              <w:lang w:val="en-US"/>
            </w:rPr>
            <w:fldChar w:fldCharType="begin"/>
          </w:r>
          <w:r w:rsidR="006C3A49">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NmZDIzNzMzZC0yNjUxLTQ2ZmEtODhjOS04ZmIzZjIwYWI4OGMiLCJUZXh0IjoiKDIwMTIpIiwiV0FJVmVyc2lvbiI6IjYuNC4wLjM1In0=}</w:instrText>
          </w:r>
          <w:r w:rsidRPr="005E05FB">
            <w:rPr>
              <w:lang w:val="en-US"/>
            </w:rPr>
            <w:fldChar w:fldCharType="separate"/>
          </w:r>
          <w:r w:rsidR="000B0433">
            <w:rPr>
              <w:lang w:val="en-US"/>
            </w:rPr>
            <w:t>(2012)</w:t>
          </w:r>
          <w:r w:rsidRPr="005E05FB">
            <w:rPr>
              <w:lang w:val="en-US"/>
            </w:rPr>
            <w:fldChar w:fldCharType="end"/>
          </w:r>
        </w:sdtContent>
      </w:sdt>
      <w:r w:rsidRPr="005E05FB">
        <w:rPr>
          <w:lang w:val="en-US"/>
        </w:rPr>
        <w:t xml:space="preserve"> categorize</w:t>
      </w:r>
      <w:r w:rsidR="00A35056">
        <w:rPr>
          <w:lang w:val="en-US"/>
        </w:rPr>
        <w:t>s</w:t>
      </w:r>
      <w:r w:rsidRPr="005E05FB">
        <w:rPr>
          <w:lang w:val="en-US"/>
        </w:rPr>
        <w:t xml:space="preserve"> countries based on financing indicators</w:t>
      </w:r>
      <w:r w:rsidR="00777708">
        <w:rPr>
          <w:lang w:val="en-US"/>
        </w:rPr>
        <w:t xml:space="preserve"> and</w:t>
      </w:r>
      <w:r w:rsidRPr="005E05FB">
        <w:rPr>
          <w:lang w:val="en-US"/>
        </w:rPr>
        <w:t xml:space="preserve"> include Japan and South Korea in a cluster with Germany, Luxemburg</w:t>
      </w:r>
      <w:r w:rsidR="00A35056">
        <w:rPr>
          <w:lang w:val="en-US"/>
        </w:rPr>
        <w:t>,</w:t>
      </w:r>
      <w:r w:rsidRPr="005E05FB">
        <w:rPr>
          <w:lang w:val="en-US"/>
        </w:rPr>
        <w:t xml:space="preserve"> and the Netherlands due to their common social insurance approach</w:t>
      </w:r>
      <w:r w:rsidR="00777708">
        <w:rPr>
          <w:lang w:val="en-US"/>
        </w:rPr>
        <w:t xml:space="preserve">. </w:t>
      </w:r>
      <w:r w:rsidRPr="005E05FB">
        <w:rPr>
          <w:lang w:val="en-US"/>
        </w:rPr>
        <w:t>New Zealand and Canada are cluster</w:t>
      </w:r>
      <w:r w:rsidR="00777708">
        <w:rPr>
          <w:lang w:val="en-US"/>
        </w:rPr>
        <w:t>ed</w:t>
      </w:r>
      <w:r w:rsidRPr="005E05FB">
        <w:rPr>
          <w:lang w:val="en-US"/>
        </w:rPr>
        <w:t xml:space="preserve"> </w:t>
      </w:r>
      <w:r w:rsidR="00777708">
        <w:rPr>
          <w:lang w:val="en-US"/>
        </w:rPr>
        <w:t xml:space="preserve">together </w:t>
      </w:r>
      <w:r w:rsidRPr="005E05FB">
        <w:rPr>
          <w:lang w:val="en-US"/>
        </w:rPr>
        <w:t>with Greece, Spain</w:t>
      </w:r>
      <w:r w:rsidR="00A35056">
        <w:rPr>
          <w:lang w:val="en-US"/>
        </w:rPr>
        <w:t>,</w:t>
      </w:r>
      <w:r w:rsidRPr="005E05FB">
        <w:rPr>
          <w:lang w:val="en-US"/>
        </w:rPr>
        <w:t xml:space="preserve"> and Switzerland due to their universal but means-tested financing approach</w:t>
      </w:r>
      <w:r w:rsidR="00000C6B">
        <w:rPr>
          <w:lang w:val="en-US"/>
        </w:rPr>
        <w:t xml:space="preserve"> </w:t>
      </w:r>
      <w:sdt>
        <w:sdtPr>
          <w:rPr>
            <w:lang w:val="en-US"/>
          </w:rPr>
          <w:alias w:val="To edit, see citavi.com/edit"/>
          <w:tag w:val="CitaviPlaceholder#2e59711d-e136-4eaa-9490-e0b9b8b4fdd7"/>
          <w:id w:val="1135224268"/>
          <w:placeholder>
            <w:docPart w:val="DefaultPlaceholder_-1854013440"/>
          </w:placeholder>
        </w:sdtPr>
        <w:sdtContent>
          <w:r w:rsidR="00000C6B">
            <w:rPr>
              <w:noProof/>
              <w:lang w:val="en-US"/>
            </w:rPr>
            <w:fldChar w:fldCharType="begin"/>
          </w:r>
          <w:r w:rsidR="00000C6B">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zFjZjJiLWMxZjMtNDgwYi04OTAxLTFiNTk1MGFiNGExYyIsIlJhbmdlTGVuZ3RoIjoxNSwiUmVmZXJlbmNlSWQiOiI4NjE2NjE5My0zMDMzLTQ3Y2EtOTY5ZS0yMTY4YWY0OGI0Y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JHR5cGUiOiJTd2lzc0FjYWRlbWljLkNpdGF2aS5SZWZlcmVuY2UsIFN3aXNzQWNhZGVtaWMuQ2l0YXZpIiwiQWJzdHJhY3RDb21wbGV4aXR5IjowLCJBYnN0cmFjdFNvdXJjZVRleHRGb3JtYXQiOjAsIkF1dGhvcnMiOltdLCJDaXRhdGlvbktleVVwZGF0ZVR5cGUiOjAsIkNvbGxhYm9yYXRvcnMiOltdLCJEb2kiOiIxMC4xMDU3Lzk3ODAyMzAzNDkxOTMiLCJFZGl0b3JzIjpbeyIkaWQiOiI3IiwiJHR5cGUiOiJTd2lzc0FjYWRlbWljLkNpdGF2aS5QZXJzb24sIFN3aXNzQWNhZGVtaWMuQ2l0YXZp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JHR5cGUiOiJTd2lzc0FjYWRlbWljLkNpdGF2aS5QZXJzb24sIFN3aXNzQWNhZGVtaWMuQ2l0YXZp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U3Lzk3ODAyMzAzNDkxOTMiLCJVcmlTdHJpbmciOiJodHRwczovL2RvaS5vcmcvMTAuMTA1Ny85NzgwMjMwMzQ5MTk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}</w:instrText>
          </w:r>
          <w:r w:rsidR="00000C6B">
            <w:rPr>
              <w:noProof/>
              <w:lang w:val="en-US"/>
            </w:rPr>
            <w:fldChar w:fldCharType="separate"/>
          </w:r>
          <w:r w:rsidR="00000C6B">
            <w:rPr>
              <w:noProof/>
              <w:lang w:val="en-US"/>
            </w:rPr>
            <w:t>(Colombo, 2012)</w:t>
          </w:r>
          <w:r w:rsidR="00000C6B">
            <w:rPr>
              <w:noProof/>
              <w:lang w:val="en-US"/>
            </w:rPr>
            <w:fldChar w:fldCharType="end"/>
          </w:r>
        </w:sdtContent>
      </w:sdt>
      <w:r w:rsidRPr="005E05FB">
        <w:rPr>
          <w:lang w:val="en-US"/>
        </w:rPr>
        <w:t>.</w:t>
      </w:r>
      <w:r w:rsidR="00777708">
        <w:rPr>
          <w:lang w:val="en-US"/>
        </w:rPr>
        <w:t xml:space="preserve"> The study by</w:t>
      </w:r>
      <w:r w:rsidRPr="005E05FB">
        <w:rPr>
          <w:lang w:val="en-US"/>
        </w:rPr>
        <w:t xml:space="preserve"> </w:t>
      </w:r>
      <w:sdt>
        <w:sdtPr>
          <w:rPr>
            <w:lang w:val="en-US"/>
          </w:rPr>
          <w:alias w:val="Don't edit this field"/>
          <w:tag w:val="CitaviPlaceholder#c13caac7-2655-4f64-85de-f7bc086546dd"/>
          <w:id w:val="-73824198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C4wLjM1In0=}</w:instrText>
          </w:r>
          <w:r w:rsidRPr="005E05FB">
            <w:rPr>
              <w:lang w:val="en-US"/>
            </w:rPr>
            <w:fldChar w:fldCharType="separate"/>
          </w:r>
          <w:r w:rsidR="000B043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Content>
          <w:r w:rsidRPr="005E05FB">
            <w:rPr>
              <w:lang w:val="en-US"/>
            </w:rPr>
            <w:fldChar w:fldCharType="begin"/>
          </w:r>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40LjAuMzUifQ==}</w:instrText>
          </w:r>
          <w:r w:rsidRPr="005E05FB">
            <w:rPr>
              <w:lang w:val="en-US"/>
            </w:rPr>
            <w:fldChar w:fldCharType="separate"/>
          </w:r>
          <w:r w:rsidR="000B0433">
            <w:rPr>
              <w:lang w:val="en-US"/>
            </w:rPr>
            <w:t>(2017)</w:t>
          </w:r>
          <w:r w:rsidRPr="005E05FB">
            <w:rPr>
              <w:lang w:val="en-US"/>
            </w:rPr>
            <w:fldChar w:fldCharType="end"/>
          </w:r>
        </w:sdtContent>
      </w:sdt>
      <w:r w:rsidRPr="005E05FB">
        <w:rPr>
          <w:lang w:val="en-US"/>
        </w:rPr>
        <w:t xml:space="preserve"> </w:t>
      </w:r>
      <w:r w:rsidR="00777708">
        <w:rPr>
          <w:lang w:val="en-US"/>
        </w:rPr>
        <w:t xml:space="preserve">identifies a cluster with </w:t>
      </w:r>
      <w:r w:rsidRPr="005E05FB">
        <w:rPr>
          <w:lang w:val="en-US"/>
        </w:rPr>
        <w:t>Australia and South Korea.</w:t>
      </w:r>
    </w:p>
    <w:p w14:paraId="5BC41897" w14:textId="05EDA494" w:rsidR="005E05FB" w:rsidRDefault="005E05FB" w:rsidP="00D200F2">
      <w:pPr>
        <w:pStyle w:val="02FlietextEinzug"/>
        <w:rPr>
          <w:lang w:val="en-US"/>
        </w:rPr>
      </w:pPr>
      <w:r w:rsidRPr="005E05FB">
        <w:rPr>
          <w:lang w:val="en-US"/>
        </w:rPr>
        <w:t xml:space="preserve">This overview </w:t>
      </w:r>
      <w:r w:rsidR="00D200F2">
        <w:rPr>
          <w:lang w:val="en-US"/>
        </w:rPr>
        <w:t xml:space="preserve">demonstrates that </w:t>
      </w:r>
      <w:r w:rsidRPr="005E05FB">
        <w:rPr>
          <w:lang w:val="en-US"/>
        </w:rPr>
        <w:t xml:space="preserve">LTC typologies </w:t>
      </w:r>
      <w:r w:rsidR="00000C6B">
        <w:rPr>
          <w:lang w:val="en-US"/>
        </w:rPr>
        <w:t>need to be advanced</w:t>
      </w:r>
      <w:r w:rsidRPr="005E05FB">
        <w:rPr>
          <w:lang w:val="en-US"/>
        </w:rPr>
        <w:t xml:space="preserve">. </w:t>
      </w:r>
      <w:r>
        <w:rPr>
          <w:lang w:val="en-US"/>
        </w:rPr>
        <w:t>First</w:t>
      </w:r>
      <w:r w:rsidRPr="005E05FB">
        <w:rPr>
          <w:lang w:val="en-US"/>
        </w:rPr>
        <w:t xml:space="preserve">, many typologies have a European focus or only use a small sample of countries. Thus, </w:t>
      </w:r>
      <w:r w:rsidR="00D200F2">
        <w:rPr>
          <w:lang w:val="en-US"/>
        </w:rPr>
        <w:t xml:space="preserve">in this contribution </w:t>
      </w:r>
      <w:r w:rsidRPr="005E05FB">
        <w:rPr>
          <w:lang w:val="en-US"/>
        </w:rPr>
        <w:t xml:space="preserve">we extend these typologies by using an OECD sample with </w:t>
      </w:r>
      <w:r w:rsidR="00D200F2">
        <w:rPr>
          <w:lang w:val="en-US"/>
        </w:rPr>
        <w:t xml:space="preserve">a large number of </w:t>
      </w:r>
      <w:r w:rsidRPr="005E05FB">
        <w:rPr>
          <w:lang w:val="en-US"/>
        </w:rPr>
        <w:t>countries.</w:t>
      </w:r>
      <w:r>
        <w:rPr>
          <w:lang w:val="en-US"/>
        </w:rPr>
        <w:t xml:space="preserve"> Second</w:t>
      </w:r>
      <w:r w:rsidRPr="005E05FB">
        <w:rPr>
          <w:lang w:val="en-US"/>
        </w:rPr>
        <w:t xml:space="preserve">, most typologies only use quantitative indicators </w:t>
      </w:r>
      <w:r w:rsidR="00D200F2">
        <w:rPr>
          <w:lang w:val="en-US"/>
        </w:rPr>
        <w:t xml:space="preserve">in particular with </w:t>
      </w:r>
      <w:r w:rsidRPr="005E05FB">
        <w:rPr>
          <w:lang w:val="en-US"/>
        </w:rPr>
        <w:t xml:space="preserve">financing </w:t>
      </w:r>
      <w:r w:rsidR="00D200F2">
        <w:rPr>
          <w:lang w:val="en-US"/>
        </w:rPr>
        <w:t>data</w:t>
      </w:r>
      <w:r w:rsidRPr="005E05FB">
        <w:rPr>
          <w:lang w:val="en-US"/>
        </w:rPr>
        <w:t>.</w:t>
      </w:r>
      <w:r>
        <w:rPr>
          <w:lang w:val="en-US"/>
        </w:rPr>
        <w:t xml:space="preserve"> </w:t>
      </w:r>
      <w:r w:rsidR="00D200F2">
        <w:rPr>
          <w:lang w:val="en-US"/>
        </w:rPr>
        <w:t xml:space="preserve">We also include </w:t>
      </w:r>
      <w:r>
        <w:rPr>
          <w:lang w:val="en-US"/>
        </w:rPr>
        <w:t>i</w:t>
      </w:r>
      <w:r w:rsidRPr="005E05FB">
        <w:rPr>
          <w:lang w:val="en-US"/>
        </w:rPr>
        <w:t xml:space="preserve">nstitutional indicators focusing on access to long-term care </w:t>
      </w:r>
      <w:r w:rsidR="00D200F2">
        <w:rPr>
          <w:lang w:val="en-US"/>
        </w:rPr>
        <w:t xml:space="preserve">and </w:t>
      </w:r>
      <w:r w:rsidR="00341CEB">
        <w:rPr>
          <w:lang w:val="en-US"/>
        </w:rPr>
        <w:t>therefor</w:t>
      </w:r>
      <w:r w:rsidR="00A35056">
        <w:rPr>
          <w:lang w:val="en-US"/>
        </w:rPr>
        <w:t>e</w:t>
      </w:r>
      <w:r w:rsidR="00341CEB">
        <w:rPr>
          <w:lang w:val="en-US"/>
        </w:rPr>
        <w:t xml:space="preserve"> combined both </w:t>
      </w:r>
      <w:r w:rsidR="00D200F2">
        <w:rPr>
          <w:lang w:val="en-US"/>
        </w:rPr>
        <w:t xml:space="preserve">quantitative and qualitative </w:t>
      </w:r>
      <w:r w:rsidR="00341CEB">
        <w:rPr>
          <w:lang w:val="en-US"/>
        </w:rPr>
        <w:t>approaches.</w:t>
      </w:r>
    </w:p>
    <w:p w14:paraId="21AD3688" w14:textId="77777777" w:rsidR="00D200F2" w:rsidRPr="006A56FF" w:rsidRDefault="00D200F2" w:rsidP="00D200F2">
      <w:pPr>
        <w:pStyle w:val="02FlietextEinzug"/>
        <w:rPr>
          <w:lang w:val="en-US"/>
        </w:rPr>
      </w:pPr>
    </w:p>
    <w:p w14:paraId="56CE1366" w14:textId="32662F61" w:rsidR="000732E6" w:rsidRPr="006A56FF" w:rsidRDefault="005E0DE7" w:rsidP="00EB31E0">
      <w:pPr>
        <w:pStyle w:val="berschrift1"/>
        <w:rPr>
          <w:lang w:val="en-US"/>
        </w:rPr>
      </w:pPr>
      <w:r w:rsidRPr="006A56FF">
        <w:rPr>
          <w:lang w:val="en-US"/>
        </w:rPr>
        <w:t>Methodology</w:t>
      </w:r>
      <w:r w:rsidR="0081256C" w:rsidRPr="006A56FF">
        <w:rPr>
          <w:lang w:val="en-US"/>
        </w:rPr>
        <w:t xml:space="preserve"> – 1</w:t>
      </w:r>
      <w:r w:rsidR="006A40EF">
        <w:rPr>
          <w:lang w:val="en-US"/>
        </w:rPr>
        <w:t>40</w:t>
      </w:r>
      <w:r w:rsidR="00636AAF">
        <w:rPr>
          <w:lang w:val="en-US"/>
        </w:rPr>
        <w:t>3</w:t>
      </w:r>
      <w:r w:rsidR="0081256C" w:rsidRPr="006A56FF">
        <w:rPr>
          <w:lang w:val="en-US"/>
        </w:rPr>
        <w:t xml:space="preserve"> words</w:t>
      </w:r>
    </w:p>
    <w:p w14:paraId="43C41322" w14:textId="71D9DD4F" w:rsidR="005E0DE7" w:rsidRPr="006A56FF" w:rsidRDefault="00AB6B50" w:rsidP="005E0DE7">
      <w:pPr>
        <w:pStyle w:val="berschrift2"/>
        <w:rPr>
          <w:lang w:val="en-US"/>
        </w:rPr>
      </w:pPr>
      <w:r>
        <w:rPr>
          <w:lang w:val="en-US"/>
        </w:rPr>
        <w:t xml:space="preserve">Quantitative </w:t>
      </w:r>
      <w:r w:rsidR="00D86257">
        <w:rPr>
          <w:lang w:val="en-US"/>
        </w:rPr>
        <w:t>and institutional indicators</w:t>
      </w:r>
    </w:p>
    <w:p w14:paraId="1F586BCC" w14:textId="77777777" w:rsidR="00691EE1" w:rsidRDefault="00E91ABE" w:rsidP="00691EE1">
      <w:pPr>
        <w:pStyle w:val="02Flietext"/>
        <w:spacing w:after="0"/>
        <w:rPr>
          <w:lang w:val="en-US"/>
        </w:rPr>
      </w:pPr>
      <w:r w:rsidRPr="004B36E0">
        <w:rPr>
          <w:lang w:val="en-US"/>
        </w:rPr>
        <w:t xml:space="preserve">Indicators for </w:t>
      </w:r>
      <w:r w:rsidR="00D200F2">
        <w:rPr>
          <w:lang w:val="en-US"/>
        </w:rPr>
        <w:t>our</w:t>
      </w:r>
      <w:r w:rsidR="00D200F2" w:rsidRPr="004B36E0">
        <w:rPr>
          <w:lang w:val="en-US"/>
        </w:rPr>
        <w:t xml:space="preserve"> </w:t>
      </w:r>
      <w:r w:rsidRPr="004B36E0">
        <w:rPr>
          <w:lang w:val="en-US"/>
        </w:rPr>
        <w:t xml:space="preserve">typology </w:t>
      </w:r>
      <w:r w:rsidR="00304754" w:rsidRPr="004B36E0">
        <w:rPr>
          <w:lang w:val="en-US"/>
        </w:rPr>
        <w:t xml:space="preserve">of LTC systems </w:t>
      </w:r>
      <w:r w:rsidR="00D200F2">
        <w:rPr>
          <w:lang w:val="en-US"/>
        </w:rPr>
        <w:t xml:space="preserve">come </w:t>
      </w:r>
      <w:r w:rsidRPr="004B36E0">
        <w:rPr>
          <w:lang w:val="en-US"/>
        </w:rPr>
        <w:t>from two data sources</w:t>
      </w:r>
      <w:r w:rsidR="000116F3" w:rsidRPr="004B36E0">
        <w:rPr>
          <w:lang w:val="en-US"/>
        </w:rPr>
        <w:t xml:space="preserve"> (Table 1)</w:t>
      </w:r>
      <w:r w:rsidRPr="004B36E0">
        <w:rPr>
          <w:lang w:val="en-US"/>
        </w:rPr>
        <w:t>. First, six</w:t>
      </w:r>
      <w:r w:rsidR="00E374AB" w:rsidRPr="004B36E0">
        <w:rPr>
          <w:lang w:val="en-US"/>
        </w:rPr>
        <w:t xml:space="preserve"> quantitative </w:t>
      </w:r>
      <w:r w:rsidR="004A6407" w:rsidRPr="004B36E0">
        <w:rPr>
          <w:lang w:val="en-US"/>
        </w:rPr>
        <w:t>measures</w:t>
      </w:r>
      <w:r w:rsidR="0094172E" w:rsidRPr="004B36E0">
        <w:rPr>
          <w:lang w:val="en-US"/>
        </w:rPr>
        <w:t xml:space="preserve"> </w:t>
      </w:r>
      <w:ins w:id="40" w:author="Claus Wendt" w:date="2020-09-01T12:29:00Z">
        <w:r w:rsidR="00D200F2">
          <w:rPr>
            <w:lang w:val="en-US"/>
          </w:rPr>
          <w:t>are tak</w:t>
        </w:r>
      </w:ins>
      <w:ins w:id="41" w:author="Claus Wendt" w:date="2020-09-01T12:30:00Z">
        <w:r w:rsidR="00D200F2">
          <w:rPr>
            <w:lang w:val="en-US"/>
          </w:rPr>
          <w:t xml:space="preserve">en </w:t>
        </w:r>
      </w:ins>
      <w:del w:id="42" w:author="Claus Wendt" w:date="2020-09-01T12:30:00Z">
        <w:r w:rsidRPr="004B36E0" w:rsidDel="00D200F2">
          <w:rPr>
            <w:lang w:val="en-US"/>
          </w:rPr>
          <w:delText xml:space="preserve">were </w:delText>
        </w:r>
        <w:commentRangeStart w:id="43"/>
        <w:r w:rsidRPr="004B36E0" w:rsidDel="00D200F2">
          <w:rPr>
            <w:lang w:val="en-US"/>
          </w:rPr>
          <w:delText>extracted at the 10</w:delText>
        </w:r>
        <w:r w:rsidRPr="004B36E0" w:rsidDel="00D200F2">
          <w:rPr>
            <w:vertAlign w:val="superscript"/>
            <w:lang w:val="en-US"/>
          </w:rPr>
          <w:delText>th</w:delText>
        </w:r>
        <w:r w:rsidRPr="004B36E0" w:rsidDel="00D200F2">
          <w:rPr>
            <w:lang w:val="en-US"/>
          </w:rPr>
          <w:delText xml:space="preserve"> of December 2018 </w:delText>
        </w:r>
      </w:del>
      <w:commentRangeEnd w:id="43"/>
      <w:r w:rsidR="00D200F2">
        <w:rPr>
          <w:rStyle w:val="Kommentarzeichen"/>
        </w:rPr>
        <w:commentReference w:id="43"/>
      </w:r>
      <w:r w:rsidR="004A6407" w:rsidRPr="004B36E0">
        <w:rPr>
          <w:lang w:val="en-US"/>
        </w:rPr>
        <w:t xml:space="preserve">from OECD health data </w:t>
      </w:r>
      <w:sdt>
        <w:sdtPr>
          <w:alias w:val="Don't edit this field"/>
          <w:tag w:val="CitaviPlaceholder#62beef68-7be2-40d1-8531-3e97157dae78"/>
          <w:id w:val="-311105624"/>
          <w:placeholder>
            <w:docPart w:val="D2AACC3907094CA0A5C9B323AD6AFB0C"/>
          </w:placeholder>
        </w:sdtPr>
        <w:sdtContent>
          <w:r w:rsidR="004A6407" w:rsidRPr="006A56FF">
            <w:fldChar w:fldCharType="begin"/>
          </w:r>
          <w:r w:rsidR="006E36CF">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}</w:instrText>
          </w:r>
          <w:r w:rsidR="004A6407" w:rsidRPr="006A56FF">
            <w:fldChar w:fldCharType="separate"/>
          </w:r>
          <w:r w:rsidR="000B0433">
            <w:rPr>
              <w:lang w:val="en-US"/>
            </w:rPr>
            <w:t>(OECD, 2018)</w:t>
          </w:r>
          <w:r w:rsidR="004A6407" w:rsidRPr="006A56FF">
            <w:fldChar w:fldCharType="end"/>
          </w:r>
        </w:sdtContent>
      </w:sdt>
      <w:r w:rsidR="000116F3" w:rsidRPr="004B36E0">
        <w:rPr>
          <w:lang w:val="en-US"/>
        </w:rPr>
        <w:t xml:space="preserve">. </w:t>
      </w:r>
      <w:r w:rsidR="00D200F2">
        <w:rPr>
          <w:lang w:val="en-US"/>
        </w:rPr>
        <w:t>F</w:t>
      </w:r>
      <w:r w:rsidR="008233BC">
        <w:rPr>
          <w:lang w:val="en-US"/>
        </w:rPr>
        <w:t>ive</w:t>
      </w:r>
      <w:r w:rsidR="00D86257" w:rsidRPr="00D86257">
        <w:rPr>
          <w:lang w:val="en-US"/>
        </w:rPr>
        <w:t xml:space="preserve"> institutional indicators </w:t>
      </w:r>
      <w:r w:rsidR="00D200F2">
        <w:rPr>
          <w:lang w:val="en-US"/>
        </w:rPr>
        <w:t xml:space="preserve">are taken </w:t>
      </w:r>
      <w:r w:rsidR="00D86257" w:rsidRPr="00D86257">
        <w:rPr>
          <w:lang w:val="en-US"/>
        </w:rPr>
        <w:t xml:space="preserve">from the </w:t>
      </w:r>
      <w:proofErr w:type="spellStart"/>
      <w:r w:rsidR="00D86257" w:rsidRPr="00D86257">
        <w:rPr>
          <w:lang w:val="en-US"/>
        </w:rPr>
        <w:t>Missoc</w:t>
      </w:r>
      <w:proofErr w:type="spellEnd"/>
      <w:r w:rsidR="00D86257" w:rsidRPr="00D86257">
        <w:rPr>
          <w:lang w:val="en-US"/>
        </w:rPr>
        <w:t xml:space="preserve">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w:t>
      </w:r>
      <w:proofErr w:type="spellStart"/>
      <w:r w:rsidR="00D86257" w:rsidRPr="00D86257">
        <w:t>the</w:t>
      </w:r>
      <w:proofErr w:type="spellEnd"/>
      <w:r w:rsidR="00D86257" w:rsidRPr="00D86257">
        <w:t xml:space="preserve"> </w:t>
      </w:r>
      <w:proofErr w:type="spellStart"/>
      <w:r w:rsidR="00D86257" w:rsidRPr="00D86257">
        <w:t>Health</w:t>
      </w:r>
      <w:proofErr w:type="spellEnd"/>
      <w:r w:rsidR="00D86257" w:rsidRPr="00D86257">
        <w:t xml:space="preserve"> in Transition </w:t>
      </w:r>
      <w:proofErr w:type="spellStart"/>
      <w:r w:rsidR="00D86257" w:rsidRPr="00D86257">
        <w:t>reports</w:t>
      </w:r>
      <w:proofErr w:type="spellEnd"/>
      <w:r w:rsidR="00D86257" w:rsidRPr="00D86257">
        <w:t xml:space="preserve">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200F2">
        <w:rPr>
          <w:lang w:val="en-US"/>
        </w:rPr>
        <w:t>,</w:t>
      </w:r>
      <w:r w:rsidR="00D86257" w:rsidRPr="00D86257">
        <w:rPr>
          <w:lang w:val="en-US"/>
        </w:rPr>
        <w:t xml:space="preserve"> and the ESPN reports of the European Union </w:t>
      </w:r>
      <w:sdt>
        <w:sdtPr>
          <w:alias w:val="Don't edit this field"/>
          <w:tag w:val="CitaviPlaceholder#f4e1c29c-66b7-4863-890c-6a46d62ce28c"/>
          <w:id w:val="-621620643"/>
          <w:placeholder>
            <w:docPart w:val="7D57A7D08DD44C4D8EBE6004EE04B4BE"/>
          </w:placeholder>
        </w:sdtPr>
        <w:sdtContent>
          <w:r w:rsidR="00D86257" w:rsidRPr="00D86257">
            <w:fldChar w:fldCharType="begin"/>
          </w:r>
          <w:r w:rsidR="006E36CF">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}</w:instrText>
          </w:r>
          <w:r w:rsidR="00D86257" w:rsidRPr="00D86257">
            <w:fldChar w:fldCharType="separate"/>
          </w:r>
          <w:r w:rsidR="000B0433">
            <w:rPr>
              <w:lang w:val="en-US"/>
            </w:rPr>
            <w:t>(European Commission, 2018)</w:t>
          </w:r>
          <w:r w:rsidR="00D86257" w:rsidRPr="00D86257">
            <w:rPr>
              <w:lang w:val="en-US"/>
            </w:rPr>
            <w:fldChar w:fldCharType="end"/>
          </w:r>
        </w:sdtContent>
      </w:sdt>
      <w:r w:rsidR="00935E6D" w:rsidRPr="00935E6D">
        <w:rPr>
          <w:lang w:val="en-US"/>
        </w:rPr>
        <w:t>.</w:t>
      </w:r>
      <w:r w:rsidR="00D86257" w:rsidRPr="00D86257">
        <w:rPr>
          <w:lang w:val="en-US"/>
        </w:rPr>
        <w:t xml:space="preserve"> </w:t>
      </w:r>
      <w:r w:rsidR="00935E6D">
        <w:rPr>
          <w:lang w:val="en-US"/>
        </w:rPr>
        <w:t>All</w:t>
      </w:r>
      <w:r w:rsidR="00F20EDF">
        <w:rPr>
          <w:lang w:val="en-US"/>
        </w:rPr>
        <w:t xml:space="preserve"> values </w:t>
      </w:r>
      <w:r w:rsidR="00D200F2">
        <w:rPr>
          <w:lang w:val="en-US"/>
        </w:rPr>
        <w:t xml:space="preserve">of </w:t>
      </w:r>
      <w:r w:rsidR="00F20EDF">
        <w:rPr>
          <w:lang w:val="en-US"/>
        </w:rPr>
        <w:t>the</w:t>
      </w:r>
      <w:r w:rsidR="00935E6D">
        <w:rPr>
          <w:lang w:val="en-US"/>
        </w:rPr>
        <w:t xml:space="preserve"> institutional indicators</w:t>
      </w:r>
      <w:r w:rsidR="00D86257" w:rsidRPr="00D86257">
        <w:rPr>
          <w:lang w:val="en-US"/>
        </w:rPr>
        <w:t xml:space="preserve"> refer to the national rules or the dominant rules in place since in some countries regional or municipal rules prevail. To double-check our values, we contacted national LTC policy experts</w:t>
      </w:r>
      <w:r w:rsidR="008610B2">
        <w:rPr>
          <w:lang w:val="en-US"/>
        </w:rPr>
        <w:t xml:space="preserve"> with </w:t>
      </w:r>
      <w:r w:rsidR="00D86257" w:rsidRPr="00D86257">
        <w:rPr>
          <w:lang w:val="en-US"/>
        </w:rPr>
        <w:t xml:space="preserve">a questionnaire containing the </w:t>
      </w:r>
      <w:r w:rsidR="00F20EDF">
        <w:rPr>
          <w:lang w:val="en-US"/>
        </w:rPr>
        <w:t>description of indicators and values including our country-</w:t>
      </w:r>
      <w:r w:rsidR="00F20EDF">
        <w:rPr>
          <w:lang w:val="en-US"/>
        </w:rPr>
        <w:lastRenderedPageBreak/>
        <w:t xml:space="preserve">specific </w:t>
      </w:r>
      <w:r w:rsidR="00D86257" w:rsidRPr="00D86257">
        <w:rPr>
          <w:lang w:val="en-US"/>
        </w:rPr>
        <w:t xml:space="preserve">assessment. </w:t>
      </w:r>
      <w:r w:rsidR="008610B2">
        <w:rPr>
          <w:lang w:val="en-US"/>
        </w:rPr>
        <w:t xml:space="preserve">Based on the </w:t>
      </w:r>
      <w:r w:rsidR="00F20EDF" w:rsidRPr="00D86257">
        <w:rPr>
          <w:lang w:val="en-US"/>
        </w:rPr>
        <w:t>questionnaires</w:t>
      </w:r>
      <w:r w:rsidR="00D86257" w:rsidRPr="00D86257">
        <w:rPr>
          <w:lang w:val="en-US"/>
        </w:rPr>
        <w:t xml:space="preserve"> </w:t>
      </w:r>
      <w:r w:rsidR="008610B2">
        <w:rPr>
          <w:lang w:val="en-US"/>
        </w:rPr>
        <w:t xml:space="preserve">we received answers and </w:t>
      </w:r>
      <w:r w:rsidR="00D86257" w:rsidRPr="00D86257">
        <w:rPr>
          <w:lang w:val="en-US"/>
        </w:rPr>
        <w:t>comments to our coding between May and July 2019</w:t>
      </w:r>
      <w:r w:rsidR="00C046FD">
        <w:rPr>
          <w:lang w:val="en-US"/>
        </w:rPr>
        <w:t xml:space="preserve"> for all countries in the sample</w:t>
      </w:r>
      <w:r w:rsidR="00785674">
        <w:rPr>
          <w:lang w:val="en-US"/>
        </w:rPr>
        <w:t xml:space="preserve"> (see Table 5 in the Appendix)</w:t>
      </w:r>
      <w:r w:rsidR="00D86257" w:rsidRPr="00D86257">
        <w:rPr>
          <w:lang w:val="en-US"/>
        </w:rPr>
        <w:t>.</w:t>
      </w:r>
    </w:p>
    <w:p w14:paraId="4D464144" w14:textId="2034A987" w:rsidR="00FC37B8" w:rsidRDefault="00E915CC" w:rsidP="00691EE1">
      <w:pPr>
        <w:pStyle w:val="02Flietext"/>
        <w:spacing w:after="0"/>
        <w:ind w:firstLine="284"/>
        <w:rPr>
          <w:lang w:val="en-US"/>
        </w:rPr>
      </w:pPr>
      <w:r w:rsidRPr="00180D20">
        <w:rPr>
          <w:lang w:val="en-US"/>
        </w:rPr>
        <w:t xml:space="preserve">As a measure of financial input into the system we use LTC </w:t>
      </w:r>
      <w:r w:rsidR="00785674">
        <w:rPr>
          <w:lang w:val="en-US"/>
        </w:rPr>
        <w:t xml:space="preserve">(health) </w:t>
      </w:r>
      <w:r w:rsidRPr="00180D20">
        <w:rPr>
          <w:lang w:val="en-US"/>
        </w:rPr>
        <w:t xml:space="preserve">expenditure </w:t>
      </w:r>
      <w:r w:rsidR="00785674">
        <w:rPr>
          <w:rStyle w:val="Kommentarzeichen"/>
        </w:rPr>
        <w:commentReference w:id="44"/>
      </w:r>
      <w:r w:rsidRPr="00180D20">
        <w:rPr>
          <w:lang w:val="en-US"/>
        </w:rPr>
        <w:t>per capita in US$ of purchasing power parities</w:t>
      </w:r>
      <w:r w:rsidR="00FC37B8">
        <w:rPr>
          <w:lang w:val="en-US"/>
        </w:rPr>
        <w:t xml:space="preserve"> (</w:t>
      </w:r>
      <w:r w:rsidR="004117FB">
        <w:rPr>
          <w:lang w:val="en-US"/>
        </w:rPr>
        <w:t>expenditure</w:t>
      </w:r>
      <w:r w:rsidR="00FC37B8">
        <w:rPr>
          <w:lang w:val="en-US"/>
        </w:rPr>
        <w:t>).</w:t>
      </w:r>
      <w:r w:rsidRPr="00180D20">
        <w:rPr>
          <w:lang w:val="en-US"/>
        </w:rPr>
        <w:t xml:space="preserve"> It includes all expenditure on bodily related LTC, mainly on “(basic) Activities of daily living (ADL</w:t>
      </w:r>
      <w:r w:rsidR="00662072">
        <w:rPr>
          <w:lang w:val="en-US"/>
        </w:rPr>
        <w:t>s</w:t>
      </w:r>
      <w:r w:rsidRPr="00180D20">
        <w:rPr>
          <w:lang w:val="en-US"/>
        </w:rPr>
        <w:t xml:space="preserve">)” like bathing, dressing or eating. We would </w:t>
      </w:r>
      <w:r w:rsidR="00785674">
        <w:rPr>
          <w:lang w:val="en-US"/>
        </w:rPr>
        <w:t xml:space="preserve">also </w:t>
      </w:r>
      <w:r w:rsidRPr="00180D20">
        <w:rPr>
          <w:lang w:val="en-US"/>
        </w:rPr>
        <w:t>have include</w:t>
      </w:r>
      <w:r w:rsidR="00785674">
        <w:rPr>
          <w:lang w:val="en-US"/>
        </w:rPr>
        <w:t>d</w:t>
      </w:r>
      <w:r w:rsidRPr="00180D20">
        <w:rPr>
          <w:lang w:val="en-US"/>
        </w:rPr>
        <w:t xml:space="preserve"> LTC </w:t>
      </w:r>
      <w:r w:rsidR="00785674">
        <w:rPr>
          <w:lang w:val="en-US"/>
        </w:rPr>
        <w:t xml:space="preserve">(social) </w:t>
      </w:r>
      <w:r w:rsidRPr="00180D20">
        <w:rPr>
          <w:lang w:val="en-US"/>
        </w:rPr>
        <w:t xml:space="preserve">expenditure </w:t>
      </w:r>
      <w:r w:rsidR="00785674">
        <w:rPr>
          <w:lang w:val="en-US"/>
        </w:rPr>
        <w:t xml:space="preserve">covering </w:t>
      </w:r>
      <w:r w:rsidRPr="00180D20">
        <w:rPr>
          <w:lang w:val="en-US"/>
        </w:rPr>
        <w:t>“instrumental activities of daily living (IADL</w:t>
      </w:r>
      <w:r w:rsidR="00662072">
        <w:rPr>
          <w:lang w:val="en-US"/>
        </w:rPr>
        <w:t>s</w:t>
      </w:r>
      <w:r w:rsidRPr="00180D20">
        <w:rPr>
          <w:lang w:val="en-US"/>
        </w:rPr>
        <w:t>)</w:t>
      </w:r>
      <w:r w:rsidR="00FC37B8">
        <w:rPr>
          <w:lang w:val="en-US"/>
        </w:rPr>
        <w:t xml:space="preserve"> </w:t>
      </w:r>
      <w:r w:rsidR="00785674">
        <w:rPr>
          <w:lang w:val="en-US"/>
        </w:rPr>
        <w:t xml:space="preserve">to </w:t>
      </w:r>
      <w:r w:rsidR="00FC37B8">
        <w:rPr>
          <w:lang w:val="en-US"/>
        </w:rPr>
        <w:t>giv</w:t>
      </w:r>
      <w:r w:rsidR="00785674">
        <w:rPr>
          <w:lang w:val="en-US"/>
        </w:rPr>
        <w:t>e</w:t>
      </w:r>
      <w:r w:rsidRPr="00180D20">
        <w:rPr>
          <w:lang w:val="en-US"/>
        </w:rPr>
        <w:t xml:space="preserve"> LTC system expenditure a broader scope </w:t>
      </w:r>
      <w:sdt>
        <w:sdtPr>
          <w:alias w:val="Don't edit this field"/>
          <w:tag w:val="CitaviPlaceholder#7765f8ae-a8cc-4296-8d37-50c49fa2a77b"/>
          <w:id w:val="615803389"/>
          <w:placeholder>
            <w:docPart w:val="FB0D24A7CC2841299B4368F888AA6D30"/>
          </w:placeholder>
        </w:sdtPr>
        <w:sdtContent>
          <w:r w:rsidRPr="00E915CC">
            <w:fldChar w:fldCharType="begin"/>
          </w:r>
          <w:r w:rsidRPr="00180D20">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w:instrText>
          </w:r>
          <w:r w:rsidRPr="00FC37B8">
            <w:rPr>
              <w:lang w:val="en-US"/>
            </w:rPr>
            <w:instrText>9NYXJlaWtlIEFyaWFhbnMiLCJJZCI6IjRlMjhjMGY1LWRjZjktNDU3NS1iODc4LWRiZDBkOTJlYzVhNiIsIk</w:instrText>
          </w:r>
          <w:r w:rsidRPr="000A6448">
            <w:rPr>
              <w:lang w:val="en-US"/>
            </w:rPr>
            <w:instrText>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w:instrText>
          </w:r>
          <w:r w:rsidRPr="00662072">
            <w:rPr>
              <w:lang w:val="en-US"/>
            </w:rPr>
            <w:instrText>G4+MTU5PC9uPlxyXG</w:instrText>
          </w:r>
          <w:r w:rsidRPr="00E915CC">
            <w:instrText>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w:instrText>
          </w:r>
          <w:r w:rsidRPr="00180D20">
            <w:rPr>
              <w:lang w:val="en-US"/>
            </w:rPr>
            <w:instrText>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C4wLjM1In0=}</w:instrText>
          </w:r>
          <w:r w:rsidRPr="00E915CC">
            <w:fldChar w:fldCharType="separate"/>
          </w:r>
          <w:r w:rsidR="000B0433">
            <w:rPr>
              <w:lang w:val="en-US"/>
            </w:rPr>
            <w:t>(</w:t>
          </w:r>
          <w:proofErr w:type="spellStart"/>
          <w:r w:rsidR="000B0433">
            <w:rPr>
              <w:lang w:val="en-US"/>
            </w:rPr>
            <w:t>Halásková</w:t>
          </w:r>
          <w:proofErr w:type="spellEnd"/>
          <w:r w:rsidR="000B0433">
            <w:rPr>
              <w:lang w:val="en-US"/>
            </w:rPr>
            <w:t xml:space="preserve"> et al., 2017)</w:t>
          </w:r>
          <w:r w:rsidRPr="00E915CC">
            <w:fldChar w:fldCharType="end"/>
          </w:r>
        </w:sdtContent>
      </w:sdt>
      <w:r w:rsidR="00785674">
        <w:rPr>
          <w:lang w:val="en-US"/>
        </w:rPr>
        <w:t>, but</w:t>
      </w:r>
      <w:r w:rsidRPr="00180D20">
        <w:rPr>
          <w:lang w:val="en-US"/>
        </w:rPr>
        <w:t xml:space="preserve"> data </w:t>
      </w:r>
      <w:r w:rsidR="00785674">
        <w:rPr>
          <w:lang w:val="en-US"/>
        </w:rPr>
        <w:t xml:space="preserve">were </w:t>
      </w:r>
      <w:r w:rsidRPr="00180D20">
        <w:rPr>
          <w:lang w:val="en-US"/>
        </w:rPr>
        <w:t xml:space="preserve">extremely limited in this dimension. Institutional supply of services </w:t>
      </w:r>
      <w:r w:rsidR="002000FB">
        <w:rPr>
          <w:lang w:val="en-US"/>
        </w:rPr>
        <w:t>is</w:t>
      </w:r>
      <w:r w:rsidR="00FC37B8">
        <w:rPr>
          <w:lang w:val="en-US"/>
        </w:rPr>
        <w:t xml:space="preserve"> </w:t>
      </w:r>
      <w:r w:rsidRPr="00180D20">
        <w:rPr>
          <w:lang w:val="en-US"/>
        </w:rPr>
        <w:t>measured by the number of LTC beds per 1</w:t>
      </w:r>
      <w:r w:rsidR="002000FB">
        <w:rPr>
          <w:lang w:val="en-US"/>
        </w:rPr>
        <w:t>,</w:t>
      </w:r>
      <w:r w:rsidRPr="00180D20">
        <w:rPr>
          <w:lang w:val="en-US"/>
        </w:rPr>
        <w:t xml:space="preserve">000 population aged 65 </w:t>
      </w:r>
      <w:r w:rsidR="002000FB">
        <w:rPr>
          <w:lang w:val="en-US"/>
        </w:rPr>
        <w:t xml:space="preserve">and </w:t>
      </w:r>
      <w:r w:rsidRPr="00180D20">
        <w:rPr>
          <w:lang w:val="en-US"/>
        </w:rPr>
        <w:t>older</w:t>
      </w:r>
      <w:r w:rsidR="004117FB">
        <w:rPr>
          <w:lang w:val="en-US"/>
        </w:rPr>
        <w:t xml:space="preserve"> (beds</w:t>
      </w:r>
      <w:r w:rsidR="00E62C77">
        <w:rPr>
          <w:lang w:val="en-US"/>
        </w:rPr>
        <w:t>)</w:t>
      </w:r>
      <w:r w:rsidRPr="00180D20">
        <w:rPr>
          <w:lang w:val="en-US"/>
        </w:rPr>
        <w:t xml:space="preserve"> while the actual supply of spots in these facilities </w:t>
      </w:r>
      <w:r w:rsidR="002000FB">
        <w:rPr>
          <w:lang w:val="en-US"/>
        </w:rPr>
        <w:t xml:space="preserve">is </w:t>
      </w:r>
      <w:r w:rsidR="00FC37B8">
        <w:rPr>
          <w:lang w:val="en-US"/>
        </w:rPr>
        <w:t xml:space="preserve">reflected by </w:t>
      </w:r>
      <w:r w:rsidRPr="00180D20">
        <w:rPr>
          <w:lang w:val="en-US"/>
        </w:rPr>
        <w:t>the number of LTC recipients in institutions measured as the percentage of all people aged 65 years and older</w:t>
      </w:r>
      <w:r w:rsidR="00E62C77">
        <w:rPr>
          <w:lang w:val="en-US"/>
        </w:rPr>
        <w:t xml:space="preserve"> (</w:t>
      </w:r>
      <w:r w:rsidR="004117FB">
        <w:rPr>
          <w:lang w:val="en-US"/>
        </w:rPr>
        <w:t>recipients</w:t>
      </w:r>
      <w:r w:rsidR="00E62C77">
        <w:rPr>
          <w:lang w:val="en-US"/>
        </w:rPr>
        <w:t>)</w:t>
      </w:r>
      <w:r w:rsidRPr="00180D20">
        <w:rPr>
          <w:lang w:val="en-US"/>
        </w:rPr>
        <w:t>.</w:t>
      </w:r>
    </w:p>
    <w:p w14:paraId="6234CCE3" w14:textId="54649890" w:rsidR="00E915CC" w:rsidRDefault="009822E9" w:rsidP="00FC37B8">
      <w:pPr>
        <w:pStyle w:val="02FlietextEinzug"/>
        <w:rPr>
          <w:lang w:val="en-US"/>
        </w:rPr>
      </w:pPr>
      <w:r>
        <w:rPr>
          <w:lang w:val="en-US"/>
        </w:rPr>
        <w:t xml:space="preserve">To </w:t>
      </w:r>
      <w:r w:rsidR="002000FB">
        <w:rPr>
          <w:lang w:val="en-US"/>
        </w:rPr>
        <w:t xml:space="preserve">capture </w:t>
      </w:r>
      <w:r>
        <w:rPr>
          <w:lang w:val="en-US"/>
        </w:rPr>
        <w:t xml:space="preserve">the public-private-mix of LTC systems we use two indicators. First, </w:t>
      </w:r>
      <w:r w:rsidRPr="00E915CC">
        <w:rPr>
          <w:lang w:val="en-US"/>
        </w:rPr>
        <w:t xml:space="preserve">private (voluntary and out-of-pocket) expenditure </w:t>
      </w:r>
      <w:r w:rsidR="002000FB">
        <w:rPr>
          <w:lang w:val="en-US"/>
        </w:rPr>
        <w:t>as a percentage of</w:t>
      </w:r>
      <w:r w:rsidRPr="00E915CC">
        <w:rPr>
          <w:lang w:val="en-US"/>
        </w:rPr>
        <w:t xml:space="preserve"> total expenditure</w:t>
      </w:r>
      <w:r>
        <w:rPr>
          <w:lang w:val="en-US"/>
        </w:rPr>
        <w:t xml:space="preserve"> (</w:t>
      </w:r>
      <w:r w:rsidR="004117FB">
        <w:rPr>
          <w:lang w:val="en-US"/>
        </w:rPr>
        <w:t>private expenditure</w:t>
      </w:r>
      <w:r>
        <w:rPr>
          <w:lang w:val="en-US"/>
        </w:rPr>
        <w:t xml:space="preserve">) </w:t>
      </w:r>
      <w:r w:rsidR="002000FB">
        <w:rPr>
          <w:lang w:val="en-US"/>
        </w:rPr>
        <w:t>to</w:t>
      </w:r>
      <w:r>
        <w:rPr>
          <w:lang w:val="en-US"/>
        </w:rPr>
        <w:t xml:space="preserve"> measure </w:t>
      </w:r>
      <w:r w:rsidR="00E915CC" w:rsidRPr="00E915CC">
        <w:rPr>
          <w:lang w:val="en-US"/>
        </w:rPr>
        <w:t xml:space="preserve">public and private involvement in payments for care. </w:t>
      </w:r>
      <w:r w:rsidR="00D61EC5">
        <w:rPr>
          <w:lang w:val="en-US"/>
        </w:rPr>
        <w:t>Second, w</w:t>
      </w:r>
      <w:r w:rsidR="00E915CC" w:rsidRPr="00E915CC">
        <w:rPr>
          <w:lang w:val="en-US"/>
        </w:rPr>
        <w:t xml:space="preserve">e </w:t>
      </w:r>
      <w:r w:rsidR="002000FB">
        <w:rPr>
          <w:lang w:val="en-US"/>
        </w:rPr>
        <w:t xml:space="preserve">include </w:t>
      </w:r>
      <w:r w:rsidR="00E915CC" w:rsidRPr="00E915CC">
        <w:rPr>
          <w:lang w:val="en-US"/>
        </w:rPr>
        <w:t>the availability of cash benefits</w:t>
      </w:r>
      <w:r w:rsidR="00E62C77">
        <w:rPr>
          <w:lang w:val="en-US"/>
        </w:rPr>
        <w:t xml:space="preserve"> (</w:t>
      </w:r>
      <w:r w:rsidR="004117FB">
        <w:rPr>
          <w:lang w:val="en-US"/>
        </w:rPr>
        <w:t>cash benefit</w:t>
      </w:r>
      <w:r w:rsidR="00E62C77">
        <w:rPr>
          <w:lang w:val="en-US"/>
        </w:rPr>
        <w:t>)</w:t>
      </w:r>
      <w:r w:rsidR="00E915CC" w:rsidRPr="00E915CC">
        <w:rPr>
          <w:lang w:val="en-US"/>
        </w:rPr>
        <w:t xml:space="preserve"> as an approximation </w:t>
      </w:r>
      <w:r w:rsidR="002000FB">
        <w:rPr>
          <w:lang w:val="en-US"/>
        </w:rPr>
        <w:t xml:space="preserve">of </w:t>
      </w:r>
      <w:r w:rsidR="00E915CC" w:rsidRPr="00E915CC">
        <w:rPr>
          <w:lang w:val="en-US"/>
        </w:rPr>
        <w:t xml:space="preserve">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Content>
          <w:r w:rsidR="00E915CC" w:rsidRPr="00E915CC">
            <w:fldChar w:fldCharType="begin"/>
          </w:r>
          <w:r w:rsidR="006E36CF">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JjNWFjNTVjOS0yODk4LTRiNjgtOGI0Yy03ZjhkZGQ0OTg2ZmM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zM4Mzc4ZjgtNmZlZS00YWI3LWFmNGEtMWQyMjdhZjA3YzBmIiwiVGV4dCI6IihEYSBSb2l0IGFuZCBMZSBCaWhhbiwgMjAxMDsgRGEgUm9pdCBhbmQgV2VpY2h0LCAyMDEzKSIsIldBSVZlcnNpb24iOiI2LjQuMC4zNSJ9}</w:instrText>
          </w:r>
          <w:r w:rsidR="00E915CC" w:rsidRPr="00E915CC">
            <w:fldChar w:fldCharType="separate"/>
          </w:r>
          <w:r w:rsidR="000B0433">
            <w:rPr>
              <w:lang w:val="en-US"/>
            </w:rPr>
            <w:t>(Da Roit and Le Bihan, 2010; Da Roit and Weicht, 2013)</w:t>
          </w:r>
          <w:r w:rsidR="00E915CC" w:rsidRPr="00E915CC">
            <w:fldChar w:fldCharType="end"/>
          </w:r>
        </w:sdtContent>
      </w:sdt>
      <w:r w:rsidR="00E915CC" w:rsidRPr="00E915CC">
        <w:rPr>
          <w:lang w:val="en-US"/>
        </w:rPr>
        <w:t>.</w:t>
      </w:r>
      <w:r w:rsidR="00E62C77">
        <w:rPr>
          <w:lang w:val="en-US"/>
        </w:rPr>
        <w:t xml:space="preserve"> In our setting, </w:t>
      </w:r>
      <w:r w:rsidR="004117FB">
        <w:rPr>
          <w:lang w:val="en-US"/>
        </w:rPr>
        <w:t>the cash benefit indicators</w:t>
      </w:r>
      <w:r w:rsidR="00E62C77">
        <w:rPr>
          <w:lang w:val="en-US"/>
        </w:rPr>
        <w:t xml:space="preserve"> may</w:t>
      </w:r>
      <w:r w:rsidR="00E62C77" w:rsidRPr="00E62C77">
        <w:rPr>
          <w:lang w:val="en-US"/>
        </w:rPr>
        <w:t xml:space="preserve"> take </w:t>
      </w:r>
      <w:r w:rsidR="002000FB">
        <w:rPr>
          <w:lang w:val="en-US"/>
        </w:rPr>
        <w:t xml:space="preserve">the </w:t>
      </w:r>
      <w:r w:rsidR="00E62C77" w:rsidRPr="00E62C77">
        <w:rPr>
          <w:lang w:val="en-US"/>
        </w:rPr>
        <w:t>value</w:t>
      </w:r>
      <w:r w:rsidR="002000FB">
        <w:rPr>
          <w:lang w:val="en-US"/>
        </w:rPr>
        <w:t xml:space="preserve"> </w:t>
      </w:r>
      <w:r w:rsidR="00E62C77" w:rsidRPr="00E62C77">
        <w:rPr>
          <w:lang w:val="en-US"/>
        </w:rPr>
        <w:t>0, describing a system where only in</w:t>
      </w:r>
      <w:r w:rsidR="005D7A23">
        <w:rPr>
          <w:lang w:val="en-US"/>
        </w:rPr>
        <w:t>-</w:t>
      </w:r>
      <w:r w:rsidR="00E62C77" w:rsidRPr="00E62C77">
        <w:rPr>
          <w:lang w:val="en-US"/>
        </w:rPr>
        <w:t xml:space="preserve">kind-benefits are available. If the use of cash benefits </w:t>
      </w:r>
      <w:r w:rsidR="002000FB">
        <w:rPr>
          <w:lang w:val="en-US"/>
        </w:rPr>
        <w:t xml:space="preserve">is </w:t>
      </w:r>
      <w:r w:rsidR="00E62C77" w:rsidRPr="00E62C77">
        <w:rPr>
          <w:lang w:val="en-US"/>
        </w:rPr>
        <w:t xml:space="preserve">bound to specific services and aids, the indicator </w:t>
      </w:r>
      <w:r w:rsidR="002000FB">
        <w:rPr>
          <w:lang w:val="en-US"/>
        </w:rPr>
        <w:t xml:space="preserve">is </w:t>
      </w:r>
      <w:r w:rsidR="00E62C77" w:rsidRPr="00E62C77">
        <w:rPr>
          <w:lang w:val="en-US"/>
        </w:rPr>
        <w:t xml:space="preserve">coded 1, while unbound benefits, where the use of the benefit </w:t>
      </w:r>
      <w:r w:rsidR="002000FB">
        <w:rPr>
          <w:lang w:val="en-US"/>
        </w:rPr>
        <w:t xml:space="preserve">is </w:t>
      </w:r>
      <w:r w:rsidR="005D7A23">
        <w:rPr>
          <w:lang w:val="en-US"/>
        </w:rPr>
        <w:t>at</w:t>
      </w:r>
      <w:r w:rsidR="005D7A23" w:rsidRPr="00E62C77">
        <w:rPr>
          <w:lang w:val="en-US"/>
        </w:rPr>
        <w:t xml:space="preserve"> </w:t>
      </w:r>
      <w:r w:rsidR="00E62C77" w:rsidRPr="00E62C77">
        <w:rPr>
          <w:lang w:val="en-US"/>
        </w:rPr>
        <w:t xml:space="preserve">the </w:t>
      </w:r>
      <w:r w:rsidR="000025F9" w:rsidRPr="00E62C77">
        <w:rPr>
          <w:lang w:val="en-US"/>
        </w:rPr>
        <w:t>beneficiary’s</w:t>
      </w:r>
      <w:r w:rsidR="00E62C77" w:rsidRPr="00E62C77">
        <w:rPr>
          <w:lang w:val="en-US"/>
        </w:rPr>
        <w:t xml:space="preserve"> own discre</w:t>
      </w:r>
      <w:r w:rsidR="005D7A23">
        <w:rPr>
          <w:lang w:val="en-US"/>
        </w:rPr>
        <w:t>tion</w:t>
      </w:r>
      <w:r w:rsidR="00E62C77" w:rsidRPr="00E62C77">
        <w:rPr>
          <w:lang w:val="en-US"/>
        </w:rPr>
        <w:t xml:space="preserve">, </w:t>
      </w:r>
      <w:r w:rsidR="002000FB">
        <w:rPr>
          <w:lang w:val="en-US"/>
        </w:rPr>
        <w:t xml:space="preserve">are </w:t>
      </w:r>
      <w:r w:rsidR="00E62C77" w:rsidRPr="00E62C77">
        <w:rPr>
          <w:lang w:val="en-US"/>
        </w:rPr>
        <w:t>coded 2</w:t>
      </w:r>
      <w:r w:rsidR="00E62C77">
        <w:rPr>
          <w:lang w:val="en-US"/>
        </w:rPr>
        <w:t>.</w:t>
      </w:r>
    </w:p>
    <w:p w14:paraId="301EBF7B" w14:textId="214E6C54" w:rsidR="003C165F" w:rsidRDefault="002000FB" w:rsidP="003C165F">
      <w:pPr>
        <w:pStyle w:val="02FlietextEinzug"/>
        <w:rPr>
          <w:lang w:val="en-US"/>
        </w:rPr>
      </w:pPr>
      <w:r>
        <w:rPr>
          <w:lang w:val="en-US"/>
        </w:rPr>
        <w:t>To capture a</w:t>
      </w:r>
      <w:r w:rsidR="00D86257">
        <w:rPr>
          <w:lang w:val="en-US"/>
        </w:rPr>
        <w:t xml:space="preserve">ccess to LTC systems </w:t>
      </w:r>
      <w:r>
        <w:rPr>
          <w:lang w:val="en-US"/>
        </w:rPr>
        <w:t xml:space="preserve">we use </w:t>
      </w:r>
      <w:r w:rsidR="00180D20" w:rsidRPr="00180D20">
        <w:rPr>
          <w:lang w:val="en-US"/>
        </w:rPr>
        <w:t xml:space="preserve">three </w:t>
      </w:r>
      <w:r w:rsidR="00C101DA">
        <w:rPr>
          <w:lang w:val="en-US"/>
        </w:rPr>
        <w:t xml:space="preserve">choice </w:t>
      </w:r>
      <w:r w:rsidR="00180D20" w:rsidRPr="00180D20">
        <w:rPr>
          <w:lang w:val="en-US"/>
        </w:rPr>
        <w:t>indicators</w:t>
      </w:r>
      <w:r w:rsidR="007B4F7D">
        <w:rPr>
          <w:lang w:val="en-US"/>
        </w:rPr>
        <w:t xml:space="preserve"> and one means-testing indicator</w:t>
      </w:r>
      <w:r w:rsidR="00180D20" w:rsidRPr="00180D20">
        <w:rPr>
          <w:lang w:val="en-US"/>
        </w:rPr>
        <w:t xml:space="preserve">. Limitations in choice are </w:t>
      </w:r>
      <w:r w:rsidR="007B4F7D">
        <w:rPr>
          <w:lang w:val="en-US"/>
        </w:rPr>
        <w:t xml:space="preserve">defined as restrictions in the kind of benefit or provider that can be chosen and can relate to </w:t>
      </w:r>
      <w:r w:rsidR="00180D20" w:rsidRPr="00180D20">
        <w:rPr>
          <w:lang w:val="en-US"/>
        </w:rPr>
        <w:t xml:space="preserve">regional restriction or to insurance or benefit </w:t>
      </w:r>
      <w:r w:rsidR="00180D20" w:rsidRPr="00180D20">
        <w:rPr>
          <w:lang w:val="en-US"/>
        </w:rPr>
        <w:lastRenderedPageBreak/>
        <w:t xml:space="preserve">plans. The indicators </w:t>
      </w:r>
      <w:r w:rsidR="000A6448" w:rsidRPr="00180D20">
        <w:rPr>
          <w:lang w:val="en-US"/>
        </w:rPr>
        <w:t>are</w:t>
      </w:r>
      <w:r w:rsidR="00180D20" w:rsidRPr="00180D20">
        <w:rPr>
          <w:lang w:val="en-US"/>
        </w:rPr>
        <w:t xml:space="preserve"> choice of homes-care provider</w:t>
      </w:r>
      <w:r w:rsidR="004117FB">
        <w:rPr>
          <w:lang w:val="en-US"/>
        </w:rPr>
        <w:t xml:space="preserve"> (choice homecare</w:t>
      </w:r>
      <w:r w:rsidR="00E62C77">
        <w:rPr>
          <w:lang w:val="en-US"/>
        </w:rPr>
        <w:t>)</w:t>
      </w:r>
      <w:r w:rsidR="00180D20" w:rsidRPr="00180D20">
        <w:rPr>
          <w:lang w:val="en-US"/>
        </w:rPr>
        <w:t xml:space="preserve">, choice of institutional care provider </w:t>
      </w:r>
      <w:r w:rsidR="00E62C77">
        <w:rPr>
          <w:lang w:val="en-US"/>
        </w:rPr>
        <w:t>(</w:t>
      </w:r>
      <w:r w:rsidR="004117FB">
        <w:rPr>
          <w:lang w:val="en-US"/>
        </w:rPr>
        <w:t>choice institutional care</w:t>
      </w:r>
      <w:r w:rsidR="00E62C77">
        <w:rPr>
          <w:lang w:val="en-US"/>
        </w:rPr>
        <w:t>)</w:t>
      </w:r>
      <w:r>
        <w:rPr>
          <w:lang w:val="en-US"/>
        </w:rPr>
        <w:t>,</w:t>
      </w:r>
      <w:r w:rsidR="00E62C77">
        <w:rPr>
          <w:lang w:val="en-US"/>
        </w:rPr>
        <w:t xml:space="preserve"> </w:t>
      </w:r>
      <w:r w:rsidR="00180D20" w:rsidRPr="00180D20">
        <w:rPr>
          <w:lang w:val="en-US"/>
        </w:rPr>
        <w:t>and choice between cash and in-kind benefits</w:t>
      </w:r>
      <w:r w:rsidR="00E62C77">
        <w:rPr>
          <w:lang w:val="en-US"/>
        </w:rPr>
        <w:t xml:space="preserve"> (</w:t>
      </w:r>
      <w:r w:rsidR="004117FB">
        <w:rPr>
          <w:lang w:val="en-US"/>
        </w:rPr>
        <w:t>choice cash</w:t>
      </w:r>
      <w:r w:rsidR="00E62C77">
        <w:rPr>
          <w:lang w:val="en-US"/>
        </w:rPr>
        <w:t>)</w:t>
      </w:r>
      <w:r w:rsidR="00180D20" w:rsidRPr="00180D20">
        <w:rPr>
          <w:lang w:val="en-US"/>
        </w:rPr>
        <w:t>.</w:t>
      </w:r>
      <w:r w:rsidR="00343B5D">
        <w:rPr>
          <w:lang w:val="en-US"/>
        </w:rPr>
        <w:t xml:space="preserve"> </w:t>
      </w:r>
      <w:r w:rsidR="00343B5D" w:rsidRPr="00343B5D">
        <w:rPr>
          <w:lang w:val="en-US"/>
        </w:rPr>
        <w:t>We constructed a cumulative index from these three choice indicators</w:t>
      </w:r>
      <w:del w:id="45" w:author="Claus Wendt" w:date="2020-09-01T13:40:00Z">
        <w:r w:rsidR="000025F9" w:rsidDel="002000FB">
          <w:rPr>
            <w:lang w:val="en-US"/>
          </w:rPr>
          <w:delText>,</w:delText>
        </w:r>
      </w:del>
      <w:r w:rsidR="000025F9">
        <w:rPr>
          <w:lang w:val="en-US"/>
        </w:rPr>
        <w:t xml:space="preserve"> since </w:t>
      </w:r>
      <w:r w:rsidR="000025F9" w:rsidRPr="000025F9">
        <w:rPr>
          <w:lang w:val="en-US"/>
        </w:rPr>
        <w:t xml:space="preserve">cluster analysis </w:t>
      </w:r>
      <w:del w:id="46" w:author="Claus Wendt" w:date="2020-09-01T13:40:00Z">
        <w:r w:rsidR="000025F9" w:rsidRPr="000025F9" w:rsidDel="002000FB">
          <w:rPr>
            <w:lang w:val="en-US"/>
          </w:rPr>
          <w:delText xml:space="preserve">profits from </w:delText>
        </w:r>
      </w:del>
      <w:ins w:id="47" w:author="Claus Wendt" w:date="2020-09-01T13:40:00Z">
        <w:r>
          <w:rPr>
            <w:lang w:val="en-US"/>
          </w:rPr>
          <w:t xml:space="preserve">improves when </w:t>
        </w:r>
      </w:ins>
      <w:r w:rsidR="000025F9" w:rsidRPr="000025F9">
        <w:rPr>
          <w:lang w:val="en-US"/>
        </w:rPr>
        <w:t>a small number of variables</w:t>
      </w:r>
      <w:ins w:id="48" w:author="Claus Wendt" w:date="2020-09-01T13:40:00Z">
        <w:r>
          <w:rPr>
            <w:lang w:val="en-US"/>
          </w:rPr>
          <w:t xml:space="preserve"> is included</w:t>
        </w:r>
      </w:ins>
      <w:ins w:id="49" w:author="Claus Wendt" w:date="2020-09-01T13:41:00Z">
        <w:r>
          <w:rPr>
            <w:lang w:val="en-US"/>
          </w:rPr>
          <w:t xml:space="preserve"> while </w:t>
        </w:r>
      </w:ins>
      <w:del w:id="50" w:author="Claus Wendt" w:date="2020-09-01T13:41:00Z">
        <w:r w:rsidR="000025F9" w:rsidRPr="000025F9" w:rsidDel="002000FB">
          <w:rPr>
            <w:lang w:val="en-US"/>
          </w:rPr>
          <w:delText xml:space="preserve">, since </w:delText>
        </w:r>
      </w:del>
      <w:r w:rsidR="000025F9" w:rsidRPr="000025F9">
        <w:rPr>
          <w:lang w:val="en-US"/>
        </w:rPr>
        <w:t xml:space="preserve">multicollinearity might weight individual variables too strong biasing the derivation of meaningful clusters </w:t>
      </w:r>
      <w:sdt>
        <w:sdtPr>
          <w:rPr>
            <w:lang w:val="en-US"/>
          </w:rPr>
          <w:alias w:val="To edit, see citavi.com/edit"/>
          <w:tag w:val="CitaviPlaceholder#4d1eb3dc-c530-4f41-8c43-9a4104a3ef30"/>
          <w:id w:val="435959722"/>
          <w:placeholder>
            <w:docPart w:val="77F1CF32B55E4B07A4C0A9193610D1D6"/>
          </w:placeholder>
        </w:sdtPr>
        <w:sdtContent>
          <w:r w:rsidR="000025F9" w:rsidRPr="000025F9">
            <w:rPr>
              <w:lang w:val="en-US"/>
            </w:rPr>
            <w:fldChar w:fldCharType="begin"/>
          </w:r>
          <w:r w:rsidR="000025F9" w:rsidRPr="000025F9">
            <w:rPr>
              <w:lang w:val="en-US"/>
            </w:rPr>
            <w: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EwVDEyOjIwOjQy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M0ZDFlYjNkYy1jNTMwLTRmNDEtOGM0My05YTQxMDRhM2VmMzAiLCJUZXh0IjoiKE1pbGxpZ2FuIGFuZCBDb29wZXIsIDE5ODcpIiwiV0FJVmVyc2lvbiI6IjYuNC4wLjM1In0=}</w:instrText>
          </w:r>
          <w:r w:rsidR="000025F9" w:rsidRPr="000025F9">
            <w:rPr>
              <w:lang w:val="en-US"/>
            </w:rPr>
            <w:fldChar w:fldCharType="separate"/>
          </w:r>
          <w:r w:rsidR="000025F9" w:rsidRPr="000025F9">
            <w:rPr>
              <w:lang w:val="en-US"/>
            </w:rPr>
            <w:t>(Milligan and Cooper, 1987)</w:t>
          </w:r>
          <w:r w:rsidR="000025F9" w:rsidRPr="000025F9">
            <w:rPr>
              <w:lang w:val="en-US"/>
            </w:rPr>
            <w:fldChar w:fldCharType="end"/>
          </w:r>
        </w:sdtContent>
      </w:sdt>
      <w:r w:rsidR="000025F9" w:rsidRPr="000025F9">
        <w:rPr>
          <w:lang w:val="en-US"/>
        </w:rPr>
        <w:t>. Moreover, this prevents findings from being biased by a strong overweighting of choice within the cluster analysis</w:t>
      </w:r>
      <w:r w:rsidR="00343B5D" w:rsidRPr="00343B5D">
        <w:rPr>
          <w:lang w:val="en-US"/>
        </w:rPr>
        <w:t xml:space="preserve">. This index </w:t>
      </w:r>
      <w:r w:rsidR="004117FB">
        <w:rPr>
          <w:lang w:val="en-US"/>
        </w:rPr>
        <w:t>(choice index</w:t>
      </w:r>
      <w:r w:rsidR="00343B5D" w:rsidRPr="00343B5D">
        <w:rPr>
          <w:lang w:val="en-US"/>
        </w:rPr>
        <w:t xml:space="preserve">) may take values between 0-4, </w:t>
      </w:r>
      <w:r w:rsidR="00DC1A1F">
        <w:rPr>
          <w:lang w:val="en-US"/>
        </w:rPr>
        <w:t>with</w:t>
      </w:r>
      <w:r w:rsidR="00DC1A1F" w:rsidRPr="00343B5D">
        <w:rPr>
          <w:lang w:val="en-US"/>
        </w:rPr>
        <w:t xml:space="preserve"> </w:t>
      </w:r>
      <w:r w:rsidR="00343B5D" w:rsidRPr="00343B5D">
        <w:rPr>
          <w:lang w:val="en-US"/>
        </w:rPr>
        <w:t xml:space="preserve">0 </w:t>
      </w:r>
      <w:r w:rsidR="00DC1A1F">
        <w:rPr>
          <w:lang w:val="en-US"/>
        </w:rPr>
        <w:t xml:space="preserve">representing </w:t>
      </w:r>
      <w:r w:rsidR="00343B5D" w:rsidRPr="00343B5D">
        <w:rPr>
          <w:lang w:val="en-US"/>
        </w:rPr>
        <w:t>absolute freedom of choice</w:t>
      </w:r>
      <w:r w:rsidR="00DC1A1F">
        <w:rPr>
          <w:lang w:val="en-US"/>
        </w:rPr>
        <w:t xml:space="preserve"> and </w:t>
      </w:r>
      <w:r w:rsidR="00343B5D" w:rsidRPr="00343B5D">
        <w:rPr>
          <w:lang w:val="en-US"/>
        </w:rPr>
        <w:t xml:space="preserve">4 strong restrictions. </w:t>
      </w:r>
      <w:r w:rsidR="000025F9">
        <w:rPr>
          <w:lang w:val="en-US"/>
        </w:rPr>
        <w:t xml:space="preserve">Furthermore, </w:t>
      </w:r>
      <w:r w:rsidR="00D86257">
        <w:rPr>
          <w:lang w:val="en-US"/>
        </w:rPr>
        <w:t xml:space="preserve">we </w:t>
      </w:r>
      <w:r w:rsidR="004117FB">
        <w:rPr>
          <w:lang w:val="en-US"/>
        </w:rPr>
        <w:t>use means-testing</w:t>
      </w:r>
      <w:r w:rsidR="00D86257" w:rsidRPr="00D86257">
        <w:rPr>
          <w:lang w:val="en-US"/>
        </w:rPr>
        <w:t xml:space="preserve"> for any </w:t>
      </w:r>
      <w:r w:rsidR="00343B5D" w:rsidRPr="00D86257">
        <w:rPr>
          <w:lang w:val="en-US"/>
        </w:rPr>
        <w:t>benefit</w:t>
      </w:r>
      <w:r w:rsidR="004117FB">
        <w:rPr>
          <w:lang w:val="en-US"/>
        </w:rPr>
        <w:t xml:space="preserve"> (means-testing)</w:t>
      </w:r>
      <w:r w:rsidR="00D56285">
        <w:rPr>
          <w:lang w:val="en-US"/>
        </w:rPr>
        <w:t xml:space="preserve"> </w:t>
      </w:r>
      <w:r w:rsidR="00DC1A1F">
        <w:rPr>
          <w:lang w:val="en-US"/>
        </w:rPr>
        <w:t xml:space="preserve">that </w:t>
      </w:r>
      <w:r w:rsidR="00D56285">
        <w:rPr>
          <w:lang w:val="en-US"/>
        </w:rPr>
        <w:t>includes</w:t>
      </w:r>
      <w:r w:rsidR="00343B5D">
        <w:rPr>
          <w:lang w:val="en-US"/>
        </w:rPr>
        <w:t xml:space="preserve"> </w:t>
      </w:r>
      <w:r w:rsidR="00D86257" w:rsidRPr="00D86257">
        <w:rPr>
          <w:lang w:val="en-US"/>
        </w:rPr>
        <w:t>cash benefits, in-kind benefits,</w:t>
      </w:r>
      <w:r w:rsidR="00D56285">
        <w:rPr>
          <w:lang w:val="en-US"/>
        </w:rPr>
        <w:t xml:space="preserve"> and</w:t>
      </w:r>
      <w:r w:rsidR="00D86257" w:rsidRPr="00D86257">
        <w:rPr>
          <w:lang w:val="en-US"/>
        </w:rPr>
        <w:t xml:space="preserve"> other care related benefits.</w:t>
      </w:r>
      <w:r w:rsidR="00D86257">
        <w:rPr>
          <w:lang w:val="en-US"/>
        </w:rPr>
        <w:t xml:space="preserve"> </w:t>
      </w:r>
      <w:r w:rsidR="00D86257" w:rsidRPr="00D86257">
        <w:rPr>
          <w:lang w:val="en-US"/>
        </w:rPr>
        <w:t>If a country system applies no means-testing in LTC systems</w:t>
      </w:r>
      <w:r w:rsidR="00D56285">
        <w:rPr>
          <w:lang w:val="en-US"/>
        </w:rPr>
        <w:t xml:space="preserve"> at all</w:t>
      </w:r>
      <w:r w:rsidR="00D86257" w:rsidRPr="00D86257">
        <w:rPr>
          <w:lang w:val="en-US"/>
        </w:rPr>
        <w:t>, it was coded 0 and 1 if means-testing takes place.</w:t>
      </w:r>
      <w:r w:rsidR="003C165F" w:rsidRPr="003C165F">
        <w:rPr>
          <w:lang w:val="en-US"/>
        </w:rPr>
        <w:t xml:space="preserve"> </w:t>
      </w:r>
    </w:p>
    <w:p w14:paraId="5F02845C" w14:textId="62530394" w:rsidR="00180D20" w:rsidRDefault="00D24055" w:rsidP="000025F9">
      <w:pPr>
        <w:pStyle w:val="02FlietextEinzug"/>
        <w:rPr>
          <w:lang w:val="en-US"/>
        </w:rPr>
      </w:pPr>
      <w:r>
        <w:rPr>
          <w:lang w:val="en-US"/>
        </w:rPr>
        <w:t xml:space="preserve">For </w:t>
      </w:r>
      <w:r w:rsidR="003C165F">
        <w:rPr>
          <w:lang w:val="en-US"/>
        </w:rPr>
        <w:t>the performance dimension</w:t>
      </w:r>
      <w:r w:rsidR="00FB0DD1">
        <w:rPr>
          <w:lang w:val="en-US"/>
        </w:rPr>
        <w:t xml:space="preserve">, </w:t>
      </w:r>
      <w:r w:rsidR="003C165F" w:rsidRPr="00180D20">
        <w:rPr>
          <w:lang w:val="en-US"/>
        </w:rPr>
        <w:t xml:space="preserve">we use </w:t>
      </w:r>
      <w:r w:rsidR="002A4735">
        <w:rPr>
          <w:lang w:val="en-US"/>
        </w:rPr>
        <w:t xml:space="preserve">data that indicate </w:t>
      </w:r>
      <w:r w:rsidR="003C165F" w:rsidRPr="00180D20">
        <w:rPr>
          <w:lang w:val="en-US"/>
        </w:rPr>
        <w:t xml:space="preserve">the quality of LTC services. </w:t>
      </w:r>
      <w:r w:rsidR="003C165F">
        <w:rPr>
          <w:lang w:val="en-US"/>
        </w:rPr>
        <w:t>W</w:t>
      </w:r>
      <w:r w:rsidR="003C165F" w:rsidRPr="00180D20">
        <w:rPr>
          <w:lang w:val="en-US"/>
        </w:rPr>
        <w:t xml:space="preserve">e </w:t>
      </w:r>
      <w:r w:rsidR="002A4735">
        <w:rPr>
          <w:lang w:val="en-US"/>
        </w:rPr>
        <w:t xml:space="preserve">include </w:t>
      </w:r>
      <w:r w:rsidR="003C165F" w:rsidRPr="00180D20">
        <w:rPr>
          <w:lang w:val="en-US"/>
        </w:rPr>
        <w:t>life</w:t>
      </w:r>
      <w:r w:rsidR="00662072">
        <w:rPr>
          <w:lang w:val="en-US"/>
        </w:rPr>
        <w:t xml:space="preserve"> expectancy of people aged 65 and</w:t>
      </w:r>
      <w:r w:rsidR="003C165F" w:rsidRPr="00180D20">
        <w:rPr>
          <w:lang w:val="en-US"/>
        </w:rPr>
        <w:t xml:space="preserve"> older</w:t>
      </w:r>
      <w:r w:rsidR="004117FB">
        <w:rPr>
          <w:lang w:val="en-US"/>
        </w:rPr>
        <w:t xml:space="preserve"> (life expectancy</w:t>
      </w:r>
      <w:r w:rsidR="003C165F">
        <w:rPr>
          <w:lang w:val="en-US"/>
        </w:rPr>
        <w:t>)</w:t>
      </w:r>
      <w:r w:rsidR="003C165F" w:rsidRPr="00180D20">
        <w:rPr>
          <w:lang w:val="en-US"/>
        </w:rPr>
        <w:t xml:space="preserve"> and the percentage of the population who are 65 </w:t>
      </w:r>
      <w:r w:rsidR="002A4735">
        <w:rPr>
          <w:lang w:val="en-US"/>
        </w:rPr>
        <w:t>years and</w:t>
      </w:r>
      <w:r w:rsidR="003C165F" w:rsidRPr="00180D20">
        <w:rPr>
          <w:lang w:val="en-US"/>
        </w:rPr>
        <w:t xml:space="preserve"> older and perceive their health as good or very good</w:t>
      </w:r>
      <w:r w:rsidR="003C165F">
        <w:rPr>
          <w:lang w:val="en-US"/>
        </w:rPr>
        <w:t xml:space="preserve"> (</w:t>
      </w:r>
      <w:r w:rsidR="004117FB">
        <w:rPr>
          <w:lang w:val="en-US"/>
        </w:rPr>
        <w:t>self-rated health</w:t>
      </w:r>
      <w:r w:rsidR="003C165F">
        <w:rPr>
          <w:lang w:val="en-US"/>
        </w:rPr>
        <w:t>)</w:t>
      </w:r>
      <w:r w:rsidR="003C165F" w:rsidRPr="00180D20">
        <w:rPr>
          <w:lang w:val="en-US"/>
        </w:rPr>
        <w:t>.</w:t>
      </w:r>
      <w:r w:rsidR="002A4735">
        <w:rPr>
          <w:lang w:val="en-US"/>
        </w:rPr>
        <w:t xml:space="preserve"> </w:t>
      </w:r>
    </w:p>
    <w:p w14:paraId="5C7B6369" w14:textId="04A18C9D" w:rsidR="008610B2" w:rsidRDefault="008610B2" w:rsidP="000025F9">
      <w:pPr>
        <w:pStyle w:val="02FlietextEinzug"/>
        <w:rPr>
          <w:lang w:val="en-US"/>
        </w:rPr>
      </w:pPr>
    </w:p>
    <w:p w14:paraId="09AACC16" w14:textId="77777777" w:rsidR="008610B2" w:rsidRPr="006A56FF" w:rsidRDefault="008610B2" w:rsidP="008610B2">
      <w:pPr>
        <w:pStyle w:val="Textkrper"/>
        <w:spacing w:line="480" w:lineRule="auto"/>
        <w:jc w:val="center"/>
        <w:rPr>
          <w:szCs w:val="24"/>
        </w:rPr>
      </w:pPr>
      <w:r w:rsidRPr="00E028AA">
        <w:rPr>
          <w:szCs w:val="24"/>
          <w:highlight w:val="yellow"/>
        </w:rPr>
        <w:t>--- TABLE 1 ABOUT HERE ---</w:t>
      </w:r>
    </w:p>
    <w:p w14:paraId="3EAC7FE4" w14:textId="77777777" w:rsidR="00691EE1" w:rsidRPr="006A56FF" w:rsidRDefault="00691EE1" w:rsidP="00691EE1">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xml:space="preserve">: Overview of LTC typology </w:t>
      </w:r>
      <w:commentRangeStart w:id="51"/>
      <w:r w:rsidRPr="006A56FF">
        <w:rPr>
          <w:lang w:val="en-US"/>
        </w:rPr>
        <w:t>indicators</w:t>
      </w:r>
      <w:commentRangeEnd w:id="51"/>
      <w:r>
        <w:rPr>
          <w:rStyle w:val="Kommentarzeichen"/>
          <w:bCs w:val="0"/>
        </w:rPr>
        <w:commentReference w:id="51"/>
      </w:r>
    </w:p>
    <w:tbl>
      <w:tblPr>
        <w:tblW w:w="8506" w:type="dxa"/>
        <w:tblLayout w:type="fixed"/>
        <w:tblLook w:val="0000" w:firstRow="0" w:lastRow="0" w:firstColumn="0" w:lastColumn="0" w:noHBand="0" w:noVBand="0"/>
      </w:tblPr>
      <w:tblGrid>
        <w:gridCol w:w="3828"/>
        <w:gridCol w:w="1276"/>
        <w:gridCol w:w="851"/>
        <w:gridCol w:w="851"/>
        <w:gridCol w:w="709"/>
        <w:gridCol w:w="991"/>
      </w:tblGrid>
      <w:tr w:rsidR="00691EE1" w:rsidRPr="006A56FF" w14:paraId="7B5EE883" w14:textId="77777777" w:rsidTr="00557CDD">
        <w:trPr>
          <w:trHeight w:val="283"/>
        </w:trPr>
        <w:tc>
          <w:tcPr>
            <w:tcW w:w="3828" w:type="dxa"/>
            <w:tcBorders>
              <w:top w:val="single" w:sz="4" w:space="0" w:color="auto"/>
              <w:bottom w:val="single" w:sz="4" w:space="0" w:color="auto"/>
            </w:tcBorders>
            <w:shd w:val="clear" w:color="auto" w:fill="auto"/>
            <w:vAlign w:val="center"/>
          </w:tcPr>
          <w:p w14:paraId="7AB3244B" w14:textId="77777777" w:rsidR="00691EE1" w:rsidRPr="006A56FF" w:rsidRDefault="00691EE1" w:rsidP="00557CDD">
            <w:pPr>
              <w:rPr>
                <w:sz w:val="20"/>
                <w:lang w:val="en-US"/>
              </w:rPr>
            </w:pPr>
          </w:p>
        </w:tc>
        <w:tc>
          <w:tcPr>
            <w:tcW w:w="1276" w:type="dxa"/>
            <w:tcBorders>
              <w:top w:val="single" w:sz="4" w:space="0" w:color="auto"/>
              <w:bottom w:val="single" w:sz="4" w:space="0" w:color="auto"/>
            </w:tcBorders>
            <w:vAlign w:val="center"/>
          </w:tcPr>
          <w:p w14:paraId="4584429D" w14:textId="77777777" w:rsidR="00691EE1" w:rsidRPr="006A56FF" w:rsidRDefault="00691EE1" w:rsidP="00557CDD">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7DFC5421" w14:textId="77777777" w:rsidR="00691EE1" w:rsidRPr="006A56FF" w:rsidRDefault="00691EE1" w:rsidP="00557CDD">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543460AF" w14:textId="77777777" w:rsidR="00691EE1" w:rsidRPr="006A56FF" w:rsidRDefault="00691EE1" w:rsidP="00557CDD">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786E0C96" w14:textId="77777777" w:rsidR="00691EE1" w:rsidRPr="006A56FF" w:rsidRDefault="00691EE1" w:rsidP="00557CDD">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30E5CFBA" w14:textId="77777777" w:rsidR="00691EE1" w:rsidRPr="006A56FF" w:rsidRDefault="00691EE1" w:rsidP="00557CDD">
            <w:pPr>
              <w:rPr>
                <w:sz w:val="20"/>
                <w:lang w:val="en-US"/>
              </w:rPr>
            </w:pPr>
            <w:r w:rsidRPr="006A56FF">
              <w:rPr>
                <w:sz w:val="20"/>
                <w:lang w:val="en-US"/>
              </w:rPr>
              <w:t>Max.</w:t>
            </w:r>
          </w:p>
        </w:tc>
      </w:tr>
      <w:tr w:rsidR="00691EE1" w:rsidRPr="006A56FF" w14:paraId="12C20574" w14:textId="77777777" w:rsidTr="00557CDD">
        <w:trPr>
          <w:trHeight w:val="283"/>
        </w:trPr>
        <w:tc>
          <w:tcPr>
            <w:tcW w:w="3828" w:type="dxa"/>
            <w:tcBorders>
              <w:top w:val="single" w:sz="4" w:space="0" w:color="auto"/>
            </w:tcBorders>
            <w:shd w:val="clear" w:color="auto" w:fill="auto"/>
            <w:vAlign w:val="center"/>
          </w:tcPr>
          <w:p w14:paraId="030AD08C" w14:textId="77777777" w:rsidR="00691EE1" w:rsidRPr="00CD07AD" w:rsidRDefault="00691EE1" w:rsidP="00557CDD">
            <w:pPr>
              <w:rPr>
                <w:i/>
                <w:iCs/>
                <w:sz w:val="20"/>
                <w:lang w:val="en-US"/>
              </w:rPr>
            </w:pPr>
            <w:r w:rsidRPr="00CD07AD">
              <w:rPr>
                <w:i/>
                <w:iCs/>
                <w:sz w:val="20"/>
                <w:lang w:val="en-US"/>
              </w:rPr>
              <w:t>I: Supply</w:t>
            </w:r>
          </w:p>
        </w:tc>
        <w:tc>
          <w:tcPr>
            <w:tcW w:w="1276" w:type="dxa"/>
            <w:tcBorders>
              <w:top w:val="single" w:sz="4" w:space="0" w:color="auto"/>
            </w:tcBorders>
            <w:vAlign w:val="center"/>
          </w:tcPr>
          <w:p w14:paraId="50EF2E26" w14:textId="77777777" w:rsidR="00691EE1" w:rsidRPr="006A56FF" w:rsidRDefault="00691EE1" w:rsidP="00557CDD">
            <w:pPr>
              <w:rPr>
                <w:sz w:val="20"/>
                <w:lang w:val="en-US"/>
              </w:rPr>
            </w:pPr>
          </w:p>
        </w:tc>
        <w:tc>
          <w:tcPr>
            <w:tcW w:w="851" w:type="dxa"/>
            <w:tcBorders>
              <w:top w:val="single" w:sz="4" w:space="0" w:color="auto"/>
            </w:tcBorders>
            <w:vAlign w:val="center"/>
          </w:tcPr>
          <w:p w14:paraId="02CA56DB" w14:textId="77777777" w:rsidR="00691EE1" w:rsidRPr="006A56FF" w:rsidRDefault="00691EE1" w:rsidP="00557CDD">
            <w:pPr>
              <w:rPr>
                <w:sz w:val="20"/>
                <w:lang w:val="en-US"/>
              </w:rPr>
            </w:pPr>
          </w:p>
        </w:tc>
        <w:tc>
          <w:tcPr>
            <w:tcW w:w="851" w:type="dxa"/>
            <w:tcBorders>
              <w:top w:val="single" w:sz="4" w:space="0" w:color="auto"/>
            </w:tcBorders>
            <w:vAlign w:val="center"/>
          </w:tcPr>
          <w:p w14:paraId="2772BB05" w14:textId="77777777" w:rsidR="00691EE1" w:rsidRPr="006A56FF" w:rsidRDefault="00691EE1" w:rsidP="00557CDD">
            <w:pPr>
              <w:rPr>
                <w:sz w:val="20"/>
                <w:lang w:val="en-US"/>
              </w:rPr>
            </w:pPr>
          </w:p>
        </w:tc>
        <w:tc>
          <w:tcPr>
            <w:tcW w:w="709" w:type="dxa"/>
            <w:tcBorders>
              <w:top w:val="single" w:sz="4" w:space="0" w:color="auto"/>
            </w:tcBorders>
            <w:vAlign w:val="center"/>
          </w:tcPr>
          <w:p w14:paraId="777D6FC7" w14:textId="77777777" w:rsidR="00691EE1" w:rsidRPr="006A56FF" w:rsidRDefault="00691EE1" w:rsidP="00557CDD">
            <w:pPr>
              <w:rPr>
                <w:sz w:val="20"/>
                <w:lang w:val="en-US"/>
              </w:rPr>
            </w:pPr>
          </w:p>
        </w:tc>
        <w:tc>
          <w:tcPr>
            <w:tcW w:w="991" w:type="dxa"/>
            <w:tcBorders>
              <w:top w:val="single" w:sz="4" w:space="0" w:color="auto"/>
            </w:tcBorders>
            <w:vAlign w:val="center"/>
          </w:tcPr>
          <w:p w14:paraId="223628A5" w14:textId="77777777" w:rsidR="00691EE1" w:rsidRPr="006A56FF" w:rsidRDefault="00691EE1" w:rsidP="00557CDD">
            <w:pPr>
              <w:rPr>
                <w:sz w:val="20"/>
                <w:lang w:val="en-US"/>
              </w:rPr>
            </w:pPr>
          </w:p>
        </w:tc>
      </w:tr>
      <w:tr w:rsidR="00691EE1" w:rsidRPr="006A56FF" w14:paraId="562FE1BA" w14:textId="77777777" w:rsidTr="00557CDD">
        <w:trPr>
          <w:trHeight w:val="283"/>
        </w:trPr>
        <w:tc>
          <w:tcPr>
            <w:tcW w:w="3828" w:type="dxa"/>
            <w:shd w:val="clear" w:color="auto" w:fill="auto"/>
            <w:vAlign w:val="center"/>
          </w:tcPr>
          <w:p w14:paraId="3857FFDE" w14:textId="77777777" w:rsidR="00691EE1" w:rsidRPr="006A56FF" w:rsidRDefault="00691EE1" w:rsidP="00557CDD">
            <w:pPr>
              <w:spacing w:line="276" w:lineRule="auto"/>
              <w:ind w:left="142"/>
              <w:rPr>
                <w:sz w:val="20"/>
                <w:lang w:val="en-US"/>
              </w:rPr>
            </w:pPr>
            <w:r w:rsidRPr="006A56FF">
              <w:rPr>
                <w:sz w:val="20"/>
                <w:lang w:val="en-US"/>
              </w:rPr>
              <w:t>Expenditure per capita in US$, PPP</w:t>
            </w:r>
          </w:p>
        </w:tc>
        <w:tc>
          <w:tcPr>
            <w:tcW w:w="1276" w:type="dxa"/>
            <w:vAlign w:val="center"/>
          </w:tcPr>
          <w:p w14:paraId="22FFC17D" w14:textId="77777777" w:rsidR="00691EE1" w:rsidRPr="006A56FF" w:rsidRDefault="00691EE1" w:rsidP="00557CDD">
            <w:pPr>
              <w:rPr>
                <w:sz w:val="20"/>
                <w:lang w:val="en-US"/>
              </w:rPr>
            </w:pPr>
            <w:r>
              <w:rPr>
                <w:sz w:val="20"/>
                <w:lang w:val="en-US"/>
              </w:rPr>
              <w:t>Expenditure</w:t>
            </w:r>
          </w:p>
        </w:tc>
        <w:tc>
          <w:tcPr>
            <w:tcW w:w="851" w:type="dxa"/>
            <w:vAlign w:val="center"/>
          </w:tcPr>
          <w:p w14:paraId="48AEAA15" w14:textId="77777777" w:rsidR="00691EE1" w:rsidRPr="006A56FF" w:rsidRDefault="00691EE1" w:rsidP="00557CDD">
            <w:pPr>
              <w:rPr>
                <w:sz w:val="20"/>
                <w:lang w:val="en-US"/>
              </w:rPr>
            </w:pPr>
            <w:r w:rsidRPr="006A56FF">
              <w:rPr>
                <w:sz w:val="20"/>
                <w:lang w:val="en-US"/>
              </w:rPr>
              <w:t>709.89</w:t>
            </w:r>
          </w:p>
        </w:tc>
        <w:tc>
          <w:tcPr>
            <w:tcW w:w="851" w:type="dxa"/>
            <w:vAlign w:val="center"/>
          </w:tcPr>
          <w:p w14:paraId="6FBFC104" w14:textId="77777777" w:rsidR="00691EE1" w:rsidRPr="006A56FF" w:rsidRDefault="00691EE1" w:rsidP="00557CDD">
            <w:pPr>
              <w:rPr>
                <w:sz w:val="20"/>
                <w:lang w:val="en-US"/>
              </w:rPr>
            </w:pPr>
            <w:r w:rsidRPr="006A56FF">
              <w:rPr>
                <w:sz w:val="20"/>
                <w:lang w:val="en-US"/>
              </w:rPr>
              <w:t>524.81</w:t>
            </w:r>
          </w:p>
        </w:tc>
        <w:tc>
          <w:tcPr>
            <w:tcW w:w="709" w:type="dxa"/>
            <w:vAlign w:val="center"/>
          </w:tcPr>
          <w:p w14:paraId="2A5CAB0B" w14:textId="77777777" w:rsidR="00691EE1" w:rsidRPr="006A56FF" w:rsidRDefault="00691EE1" w:rsidP="00557CDD">
            <w:pPr>
              <w:rPr>
                <w:sz w:val="20"/>
                <w:lang w:val="en-US"/>
              </w:rPr>
            </w:pPr>
            <w:r w:rsidRPr="006A56FF">
              <w:rPr>
                <w:sz w:val="20"/>
                <w:lang w:val="en-US"/>
              </w:rPr>
              <w:t>9.48</w:t>
            </w:r>
          </w:p>
        </w:tc>
        <w:tc>
          <w:tcPr>
            <w:tcW w:w="991" w:type="dxa"/>
            <w:vAlign w:val="center"/>
          </w:tcPr>
          <w:p w14:paraId="401A90C0" w14:textId="77777777" w:rsidR="00691EE1" w:rsidRPr="006A56FF" w:rsidRDefault="00691EE1" w:rsidP="00557CDD">
            <w:pPr>
              <w:rPr>
                <w:sz w:val="20"/>
                <w:lang w:val="en-US"/>
              </w:rPr>
            </w:pPr>
            <w:r w:rsidRPr="006A56FF">
              <w:rPr>
                <w:sz w:val="20"/>
                <w:lang w:val="en-US"/>
              </w:rPr>
              <w:t>1745.09</w:t>
            </w:r>
          </w:p>
        </w:tc>
      </w:tr>
      <w:tr w:rsidR="00691EE1" w:rsidRPr="006A56FF" w14:paraId="72FA7704" w14:textId="77777777" w:rsidTr="00557CDD">
        <w:trPr>
          <w:trHeight w:val="283"/>
        </w:trPr>
        <w:tc>
          <w:tcPr>
            <w:tcW w:w="3828" w:type="dxa"/>
            <w:shd w:val="clear" w:color="auto" w:fill="auto"/>
            <w:vAlign w:val="center"/>
          </w:tcPr>
          <w:p w14:paraId="05F37D75" w14:textId="77777777" w:rsidR="00691EE1" w:rsidRPr="006A56FF" w:rsidRDefault="00691EE1" w:rsidP="00557CDD">
            <w:pPr>
              <w:spacing w:line="276" w:lineRule="auto"/>
              <w:ind w:left="142"/>
              <w:rPr>
                <w:sz w:val="20"/>
                <w:lang w:val="en-US"/>
              </w:rPr>
            </w:pPr>
            <w:r w:rsidRPr="006A56FF">
              <w:rPr>
                <w:sz w:val="20"/>
                <w:lang w:val="en-US"/>
              </w:rPr>
              <w:t>Number of beds per 1000 inhabitants</w:t>
            </w:r>
          </w:p>
        </w:tc>
        <w:tc>
          <w:tcPr>
            <w:tcW w:w="1276" w:type="dxa"/>
            <w:vAlign w:val="center"/>
          </w:tcPr>
          <w:p w14:paraId="69209FA8" w14:textId="77777777" w:rsidR="00691EE1" w:rsidRPr="006A56FF" w:rsidRDefault="00691EE1" w:rsidP="00557CDD">
            <w:pPr>
              <w:rPr>
                <w:sz w:val="20"/>
                <w:lang w:val="en-US"/>
              </w:rPr>
            </w:pPr>
            <w:r>
              <w:rPr>
                <w:sz w:val="20"/>
                <w:lang w:val="en-US"/>
              </w:rPr>
              <w:t>Beds</w:t>
            </w:r>
          </w:p>
        </w:tc>
        <w:tc>
          <w:tcPr>
            <w:tcW w:w="851" w:type="dxa"/>
            <w:vAlign w:val="center"/>
          </w:tcPr>
          <w:p w14:paraId="2399EC0A" w14:textId="77777777" w:rsidR="00691EE1" w:rsidRPr="006A56FF" w:rsidRDefault="00691EE1" w:rsidP="00557CDD">
            <w:pPr>
              <w:rPr>
                <w:sz w:val="20"/>
                <w:lang w:val="en-US"/>
              </w:rPr>
            </w:pPr>
            <w:r w:rsidRPr="006A56FF">
              <w:rPr>
                <w:sz w:val="20"/>
                <w:lang w:val="en-US"/>
              </w:rPr>
              <w:t>47.73</w:t>
            </w:r>
          </w:p>
        </w:tc>
        <w:tc>
          <w:tcPr>
            <w:tcW w:w="851" w:type="dxa"/>
            <w:vAlign w:val="center"/>
          </w:tcPr>
          <w:p w14:paraId="630106B6" w14:textId="77777777" w:rsidR="00691EE1" w:rsidRPr="006A56FF" w:rsidRDefault="00691EE1" w:rsidP="00557CDD">
            <w:pPr>
              <w:rPr>
                <w:sz w:val="20"/>
                <w:lang w:val="en-US"/>
              </w:rPr>
            </w:pPr>
            <w:r w:rsidRPr="006A56FF">
              <w:rPr>
                <w:sz w:val="20"/>
                <w:lang w:val="en-US"/>
              </w:rPr>
              <w:t>18.27</w:t>
            </w:r>
          </w:p>
        </w:tc>
        <w:tc>
          <w:tcPr>
            <w:tcW w:w="709" w:type="dxa"/>
            <w:vAlign w:val="center"/>
          </w:tcPr>
          <w:p w14:paraId="396B4E1B" w14:textId="77777777" w:rsidR="00691EE1" w:rsidRPr="006A56FF" w:rsidRDefault="00691EE1" w:rsidP="00557CDD">
            <w:pPr>
              <w:rPr>
                <w:sz w:val="20"/>
                <w:lang w:val="en-US"/>
              </w:rPr>
            </w:pPr>
            <w:r w:rsidRPr="006A56FF">
              <w:rPr>
                <w:sz w:val="20"/>
                <w:lang w:val="en-US"/>
              </w:rPr>
              <w:t>12.2</w:t>
            </w:r>
          </w:p>
        </w:tc>
        <w:tc>
          <w:tcPr>
            <w:tcW w:w="991" w:type="dxa"/>
            <w:vAlign w:val="center"/>
          </w:tcPr>
          <w:p w14:paraId="64A0416A" w14:textId="77777777" w:rsidR="00691EE1" w:rsidRPr="006A56FF" w:rsidRDefault="00691EE1" w:rsidP="00557CDD">
            <w:pPr>
              <w:rPr>
                <w:sz w:val="20"/>
                <w:lang w:val="en-US"/>
              </w:rPr>
            </w:pPr>
            <w:r w:rsidRPr="006A56FF">
              <w:rPr>
                <w:sz w:val="20"/>
                <w:lang w:val="en-US"/>
              </w:rPr>
              <w:t>85</w:t>
            </w:r>
          </w:p>
        </w:tc>
      </w:tr>
      <w:tr w:rsidR="00691EE1" w:rsidRPr="006A56FF" w14:paraId="02EFBFED" w14:textId="77777777" w:rsidTr="00557CDD">
        <w:trPr>
          <w:trHeight w:val="283"/>
        </w:trPr>
        <w:tc>
          <w:tcPr>
            <w:tcW w:w="3828" w:type="dxa"/>
            <w:tcBorders>
              <w:bottom w:val="single" w:sz="4" w:space="0" w:color="auto"/>
            </w:tcBorders>
            <w:shd w:val="clear" w:color="auto" w:fill="auto"/>
            <w:vAlign w:val="center"/>
          </w:tcPr>
          <w:p w14:paraId="0DB4C9CB" w14:textId="77777777" w:rsidR="00691EE1" w:rsidRPr="006A56FF" w:rsidRDefault="00691EE1" w:rsidP="00557CDD">
            <w:pPr>
              <w:spacing w:line="276" w:lineRule="auto"/>
              <w:ind w:left="142"/>
              <w:rPr>
                <w:sz w:val="20"/>
                <w:lang w:val="en-US"/>
              </w:rPr>
            </w:pPr>
            <w:r w:rsidRPr="006A56FF">
              <w:rPr>
                <w:sz w:val="20"/>
                <w:lang w:val="en-US"/>
              </w:rPr>
              <w:t xml:space="preserve">Number of recipients in institutions, </w:t>
            </w:r>
          </w:p>
          <w:p w14:paraId="6BAE359A" w14:textId="77777777" w:rsidR="00691EE1" w:rsidRPr="006A56FF" w:rsidRDefault="00691EE1" w:rsidP="00557CDD">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154B5261" w14:textId="77777777" w:rsidR="00691EE1" w:rsidRPr="006A56FF" w:rsidRDefault="00691EE1" w:rsidP="00557CDD">
            <w:pPr>
              <w:rPr>
                <w:sz w:val="20"/>
                <w:lang w:val="en-US"/>
              </w:rPr>
            </w:pPr>
            <w:r>
              <w:rPr>
                <w:sz w:val="20"/>
                <w:lang w:val="en-US"/>
              </w:rPr>
              <w:t>Recipients</w:t>
            </w:r>
          </w:p>
        </w:tc>
        <w:tc>
          <w:tcPr>
            <w:tcW w:w="851" w:type="dxa"/>
            <w:tcBorders>
              <w:bottom w:val="single" w:sz="4" w:space="0" w:color="auto"/>
            </w:tcBorders>
            <w:vAlign w:val="center"/>
          </w:tcPr>
          <w:p w14:paraId="05A4096A" w14:textId="77777777" w:rsidR="00691EE1" w:rsidRPr="006A56FF" w:rsidRDefault="00691EE1" w:rsidP="00557CDD">
            <w:pPr>
              <w:rPr>
                <w:sz w:val="20"/>
                <w:lang w:val="en-US"/>
              </w:rPr>
            </w:pPr>
            <w:r w:rsidRPr="006A56FF">
              <w:rPr>
                <w:sz w:val="20"/>
                <w:lang w:val="en-US"/>
              </w:rPr>
              <w:t>3.88</w:t>
            </w:r>
          </w:p>
        </w:tc>
        <w:tc>
          <w:tcPr>
            <w:tcW w:w="851" w:type="dxa"/>
            <w:tcBorders>
              <w:bottom w:val="single" w:sz="4" w:space="0" w:color="auto"/>
            </w:tcBorders>
            <w:vAlign w:val="center"/>
          </w:tcPr>
          <w:p w14:paraId="0109E780" w14:textId="77777777" w:rsidR="00691EE1" w:rsidRPr="006A56FF" w:rsidRDefault="00691EE1" w:rsidP="00557CDD">
            <w:pPr>
              <w:rPr>
                <w:sz w:val="20"/>
                <w:lang w:val="en-US"/>
              </w:rPr>
            </w:pPr>
            <w:r w:rsidRPr="006A56FF">
              <w:rPr>
                <w:sz w:val="20"/>
                <w:lang w:val="en-US"/>
              </w:rPr>
              <w:t>1.66</w:t>
            </w:r>
          </w:p>
        </w:tc>
        <w:tc>
          <w:tcPr>
            <w:tcW w:w="709" w:type="dxa"/>
            <w:tcBorders>
              <w:bottom w:val="single" w:sz="4" w:space="0" w:color="auto"/>
            </w:tcBorders>
            <w:vAlign w:val="center"/>
          </w:tcPr>
          <w:p w14:paraId="7402D19E" w14:textId="77777777" w:rsidR="00691EE1" w:rsidRPr="006A56FF" w:rsidRDefault="00691EE1" w:rsidP="00557CDD">
            <w:pPr>
              <w:rPr>
                <w:sz w:val="20"/>
                <w:lang w:val="en-US"/>
              </w:rPr>
            </w:pPr>
            <w:r w:rsidRPr="006A56FF">
              <w:rPr>
                <w:sz w:val="20"/>
                <w:lang w:val="en-US"/>
              </w:rPr>
              <w:t>0.43</w:t>
            </w:r>
          </w:p>
        </w:tc>
        <w:tc>
          <w:tcPr>
            <w:tcW w:w="991" w:type="dxa"/>
            <w:tcBorders>
              <w:bottom w:val="single" w:sz="4" w:space="0" w:color="auto"/>
            </w:tcBorders>
            <w:vAlign w:val="center"/>
          </w:tcPr>
          <w:p w14:paraId="2B309C7A" w14:textId="77777777" w:rsidR="00691EE1" w:rsidRPr="006A56FF" w:rsidRDefault="00691EE1" w:rsidP="00557CDD">
            <w:pPr>
              <w:rPr>
                <w:sz w:val="20"/>
                <w:lang w:val="en-US"/>
              </w:rPr>
            </w:pPr>
            <w:r w:rsidRPr="006A56FF">
              <w:rPr>
                <w:sz w:val="20"/>
                <w:lang w:val="en-US"/>
              </w:rPr>
              <w:t>7.17</w:t>
            </w:r>
          </w:p>
        </w:tc>
      </w:tr>
      <w:tr w:rsidR="00691EE1" w:rsidRPr="006A56FF" w14:paraId="7E46FCDC" w14:textId="77777777" w:rsidTr="00557CDD">
        <w:trPr>
          <w:trHeight w:val="283"/>
        </w:trPr>
        <w:tc>
          <w:tcPr>
            <w:tcW w:w="3828" w:type="dxa"/>
            <w:tcBorders>
              <w:top w:val="single" w:sz="4" w:space="0" w:color="auto"/>
            </w:tcBorders>
            <w:shd w:val="clear" w:color="auto" w:fill="auto"/>
            <w:vAlign w:val="center"/>
          </w:tcPr>
          <w:p w14:paraId="42A2A523" w14:textId="77777777" w:rsidR="00691EE1" w:rsidRPr="00CD07AD" w:rsidRDefault="00691EE1" w:rsidP="00557CDD">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74A618D7" w14:textId="77777777" w:rsidR="00691EE1" w:rsidRPr="006A56FF" w:rsidRDefault="00691EE1" w:rsidP="00557CDD">
            <w:pPr>
              <w:rPr>
                <w:sz w:val="20"/>
                <w:lang w:val="en-US"/>
              </w:rPr>
            </w:pPr>
          </w:p>
        </w:tc>
        <w:tc>
          <w:tcPr>
            <w:tcW w:w="851" w:type="dxa"/>
            <w:tcBorders>
              <w:top w:val="single" w:sz="4" w:space="0" w:color="auto"/>
            </w:tcBorders>
            <w:vAlign w:val="center"/>
          </w:tcPr>
          <w:p w14:paraId="2313DAE1" w14:textId="77777777" w:rsidR="00691EE1" w:rsidRPr="006A56FF" w:rsidRDefault="00691EE1" w:rsidP="00557CDD">
            <w:pPr>
              <w:rPr>
                <w:sz w:val="20"/>
                <w:lang w:val="en-US"/>
              </w:rPr>
            </w:pPr>
          </w:p>
        </w:tc>
        <w:tc>
          <w:tcPr>
            <w:tcW w:w="851" w:type="dxa"/>
            <w:tcBorders>
              <w:top w:val="single" w:sz="4" w:space="0" w:color="auto"/>
            </w:tcBorders>
            <w:vAlign w:val="center"/>
          </w:tcPr>
          <w:p w14:paraId="4BC0BD6F" w14:textId="77777777" w:rsidR="00691EE1" w:rsidRPr="006A56FF" w:rsidRDefault="00691EE1" w:rsidP="00557CDD">
            <w:pPr>
              <w:rPr>
                <w:sz w:val="20"/>
                <w:lang w:val="en-US"/>
              </w:rPr>
            </w:pPr>
          </w:p>
        </w:tc>
        <w:tc>
          <w:tcPr>
            <w:tcW w:w="709" w:type="dxa"/>
            <w:tcBorders>
              <w:top w:val="single" w:sz="4" w:space="0" w:color="auto"/>
            </w:tcBorders>
            <w:vAlign w:val="center"/>
          </w:tcPr>
          <w:p w14:paraId="3C30210B" w14:textId="77777777" w:rsidR="00691EE1" w:rsidRPr="006A56FF" w:rsidRDefault="00691EE1" w:rsidP="00557CDD">
            <w:pPr>
              <w:rPr>
                <w:sz w:val="20"/>
                <w:lang w:val="en-US"/>
              </w:rPr>
            </w:pPr>
          </w:p>
        </w:tc>
        <w:tc>
          <w:tcPr>
            <w:tcW w:w="991" w:type="dxa"/>
            <w:tcBorders>
              <w:top w:val="single" w:sz="4" w:space="0" w:color="auto"/>
            </w:tcBorders>
            <w:vAlign w:val="center"/>
          </w:tcPr>
          <w:p w14:paraId="1D70750C" w14:textId="77777777" w:rsidR="00691EE1" w:rsidRPr="006A56FF" w:rsidRDefault="00691EE1" w:rsidP="00557CDD">
            <w:pPr>
              <w:rPr>
                <w:sz w:val="20"/>
                <w:lang w:val="en-US"/>
              </w:rPr>
            </w:pPr>
          </w:p>
        </w:tc>
      </w:tr>
      <w:tr w:rsidR="00691EE1" w:rsidRPr="006A56FF" w14:paraId="4232DBA9" w14:textId="77777777" w:rsidTr="00557CDD">
        <w:trPr>
          <w:trHeight w:val="283"/>
        </w:trPr>
        <w:tc>
          <w:tcPr>
            <w:tcW w:w="3828" w:type="dxa"/>
            <w:shd w:val="clear" w:color="auto" w:fill="auto"/>
            <w:vAlign w:val="center"/>
          </w:tcPr>
          <w:p w14:paraId="045F8A46" w14:textId="77777777" w:rsidR="00691EE1" w:rsidRPr="006A56FF" w:rsidRDefault="00691EE1" w:rsidP="00557CDD">
            <w:pPr>
              <w:spacing w:line="276" w:lineRule="auto"/>
              <w:ind w:left="142"/>
              <w:rPr>
                <w:sz w:val="20"/>
                <w:lang w:val="en-US"/>
              </w:rPr>
            </w:pPr>
            <w:r w:rsidRPr="006A56FF">
              <w:rPr>
                <w:sz w:val="20"/>
                <w:lang w:val="en-US"/>
              </w:rPr>
              <w:t xml:space="preserve">Share of private expenditure, </w:t>
            </w:r>
          </w:p>
          <w:p w14:paraId="604846C4" w14:textId="77777777" w:rsidR="00691EE1" w:rsidRPr="006A56FF" w:rsidRDefault="00691EE1" w:rsidP="00557CDD">
            <w:pPr>
              <w:spacing w:line="276" w:lineRule="auto"/>
              <w:ind w:left="142" w:firstLine="142"/>
              <w:rPr>
                <w:sz w:val="20"/>
                <w:lang w:val="en-US"/>
              </w:rPr>
            </w:pPr>
            <w:r w:rsidRPr="006A56FF">
              <w:rPr>
                <w:sz w:val="20"/>
                <w:lang w:val="en-US"/>
              </w:rPr>
              <w:t>% of total expenditure</w:t>
            </w:r>
          </w:p>
        </w:tc>
        <w:tc>
          <w:tcPr>
            <w:tcW w:w="1276" w:type="dxa"/>
            <w:vAlign w:val="center"/>
          </w:tcPr>
          <w:p w14:paraId="4FCFB4E7" w14:textId="77777777" w:rsidR="00691EE1" w:rsidRPr="006A56FF" w:rsidRDefault="00691EE1" w:rsidP="00557CDD">
            <w:pPr>
              <w:rPr>
                <w:sz w:val="20"/>
                <w:lang w:val="en-US"/>
              </w:rPr>
            </w:pPr>
            <w:r>
              <w:rPr>
                <w:sz w:val="20"/>
                <w:lang w:val="en-US"/>
              </w:rPr>
              <w:t>Private expenditure</w:t>
            </w:r>
          </w:p>
        </w:tc>
        <w:tc>
          <w:tcPr>
            <w:tcW w:w="851" w:type="dxa"/>
            <w:vAlign w:val="center"/>
          </w:tcPr>
          <w:p w14:paraId="6E5BEABD" w14:textId="77777777" w:rsidR="00691EE1" w:rsidRPr="006A56FF" w:rsidRDefault="00691EE1" w:rsidP="00557CDD">
            <w:pPr>
              <w:rPr>
                <w:sz w:val="20"/>
                <w:lang w:val="en-US"/>
              </w:rPr>
            </w:pPr>
            <w:r w:rsidRPr="006A56FF">
              <w:rPr>
                <w:sz w:val="20"/>
                <w:lang w:val="en-US"/>
              </w:rPr>
              <w:t>15.84</w:t>
            </w:r>
          </w:p>
        </w:tc>
        <w:tc>
          <w:tcPr>
            <w:tcW w:w="851" w:type="dxa"/>
            <w:vAlign w:val="center"/>
          </w:tcPr>
          <w:p w14:paraId="57495948" w14:textId="77777777" w:rsidR="00691EE1" w:rsidRPr="006A56FF" w:rsidRDefault="00691EE1" w:rsidP="00557CDD">
            <w:pPr>
              <w:rPr>
                <w:sz w:val="20"/>
                <w:lang w:val="en-US"/>
              </w:rPr>
            </w:pPr>
            <w:r w:rsidRPr="006A56FF">
              <w:rPr>
                <w:sz w:val="20"/>
                <w:lang w:val="en-US"/>
              </w:rPr>
              <w:t>11.09</w:t>
            </w:r>
          </w:p>
        </w:tc>
        <w:tc>
          <w:tcPr>
            <w:tcW w:w="709" w:type="dxa"/>
            <w:vAlign w:val="center"/>
          </w:tcPr>
          <w:p w14:paraId="33F30C7A" w14:textId="77777777" w:rsidR="00691EE1" w:rsidRPr="006A56FF" w:rsidRDefault="00691EE1" w:rsidP="00557CDD">
            <w:pPr>
              <w:rPr>
                <w:sz w:val="20"/>
                <w:lang w:val="en-US"/>
              </w:rPr>
            </w:pPr>
            <w:r w:rsidRPr="006A56FF">
              <w:rPr>
                <w:sz w:val="20"/>
                <w:lang w:val="en-US"/>
              </w:rPr>
              <w:t>0.19</w:t>
            </w:r>
          </w:p>
        </w:tc>
        <w:tc>
          <w:tcPr>
            <w:tcW w:w="991" w:type="dxa"/>
            <w:vAlign w:val="center"/>
          </w:tcPr>
          <w:p w14:paraId="0E327EB0" w14:textId="77777777" w:rsidR="00691EE1" w:rsidRPr="006A56FF" w:rsidRDefault="00691EE1" w:rsidP="00557CDD">
            <w:pPr>
              <w:rPr>
                <w:sz w:val="20"/>
                <w:lang w:val="en-US"/>
              </w:rPr>
            </w:pPr>
            <w:r w:rsidRPr="006A56FF">
              <w:rPr>
                <w:sz w:val="20"/>
                <w:lang w:val="en-US"/>
              </w:rPr>
              <w:t>34.56</w:t>
            </w:r>
          </w:p>
        </w:tc>
      </w:tr>
      <w:tr w:rsidR="00691EE1" w:rsidRPr="006A56FF" w14:paraId="3E33DE06" w14:textId="77777777" w:rsidTr="00557CDD">
        <w:trPr>
          <w:trHeight w:val="283"/>
        </w:trPr>
        <w:tc>
          <w:tcPr>
            <w:tcW w:w="3828" w:type="dxa"/>
            <w:tcBorders>
              <w:bottom w:val="single" w:sz="4" w:space="0" w:color="auto"/>
            </w:tcBorders>
            <w:shd w:val="clear" w:color="auto" w:fill="auto"/>
            <w:vAlign w:val="center"/>
          </w:tcPr>
          <w:p w14:paraId="3421C54D" w14:textId="77777777" w:rsidR="00691EE1" w:rsidRDefault="00691EE1" w:rsidP="00557CDD">
            <w:pPr>
              <w:ind w:firstLine="142"/>
              <w:rPr>
                <w:sz w:val="20"/>
                <w:lang w:val="en-US"/>
              </w:rPr>
            </w:pPr>
            <w:r w:rsidRPr="006A56FF">
              <w:rPr>
                <w:sz w:val="20"/>
                <w:lang w:val="en-US"/>
              </w:rPr>
              <w:t xml:space="preserve">Cash </w:t>
            </w:r>
            <w:r>
              <w:rPr>
                <w:sz w:val="20"/>
                <w:lang w:val="en-US"/>
              </w:rPr>
              <w:t>A</w:t>
            </w:r>
            <w:r w:rsidRPr="006A56FF">
              <w:rPr>
                <w:sz w:val="20"/>
                <w:lang w:val="en-US"/>
              </w:rPr>
              <w:t>vailability</w:t>
            </w:r>
            <w:r>
              <w:rPr>
                <w:sz w:val="20"/>
                <w:lang w:val="en-US"/>
              </w:rPr>
              <w:t xml:space="preserve"> of cash benefits</w:t>
            </w:r>
            <w:r w:rsidRPr="006A56FF">
              <w:rPr>
                <w:sz w:val="20"/>
                <w:lang w:val="en-US"/>
              </w:rPr>
              <w:t xml:space="preserve"> </w:t>
            </w:r>
          </w:p>
          <w:p w14:paraId="0E9AEBD3" w14:textId="77777777" w:rsidR="00691EE1" w:rsidRPr="006A56FF" w:rsidRDefault="00691EE1" w:rsidP="00557CDD">
            <w:pPr>
              <w:spacing w:line="276" w:lineRule="auto"/>
              <w:ind w:left="142" w:firstLine="142"/>
              <w:rPr>
                <w:sz w:val="20"/>
                <w:lang w:val="en-US"/>
              </w:rPr>
            </w:pPr>
            <w:r w:rsidRPr="006A56FF">
              <w:rPr>
                <w:sz w:val="20"/>
                <w:lang w:val="en-US"/>
              </w:rPr>
              <w:t>(</w:t>
            </w:r>
            <w:r>
              <w:rPr>
                <w:sz w:val="20"/>
                <w:lang w:val="en-US"/>
              </w:rPr>
              <w:t>only i</w:t>
            </w:r>
            <w:r w:rsidRPr="006A56FF">
              <w:rPr>
                <w:sz w:val="20"/>
                <w:lang w:val="en-US"/>
              </w:rPr>
              <w:t>n</w:t>
            </w:r>
            <w:r>
              <w:rPr>
                <w:sz w:val="20"/>
                <w:lang w:val="en-US"/>
              </w:rPr>
              <w:t xml:space="preserve"> </w:t>
            </w:r>
            <w:r w:rsidRPr="006A56FF">
              <w:rPr>
                <w:sz w:val="20"/>
                <w:lang w:val="en-US"/>
              </w:rPr>
              <w:t>kind, Bound, Unbound)</w:t>
            </w:r>
          </w:p>
        </w:tc>
        <w:tc>
          <w:tcPr>
            <w:tcW w:w="1276" w:type="dxa"/>
            <w:tcBorders>
              <w:bottom w:val="single" w:sz="4" w:space="0" w:color="auto"/>
            </w:tcBorders>
            <w:vAlign w:val="center"/>
          </w:tcPr>
          <w:p w14:paraId="6855B0C0" w14:textId="77777777" w:rsidR="00691EE1" w:rsidRPr="006A56FF" w:rsidRDefault="00691EE1" w:rsidP="00557CDD">
            <w:pPr>
              <w:rPr>
                <w:sz w:val="20"/>
                <w:lang w:val="en-US"/>
              </w:rPr>
            </w:pPr>
            <w:r>
              <w:rPr>
                <w:sz w:val="20"/>
                <w:lang w:val="en-US"/>
              </w:rPr>
              <w:t>Cash benefit</w:t>
            </w:r>
          </w:p>
        </w:tc>
        <w:tc>
          <w:tcPr>
            <w:tcW w:w="851" w:type="dxa"/>
            <w:tcBorders>
              <w:bottom w:val="single" w:sz="4" w:space="0" w:color="auto"/>
            </w:tcBorders>
            <w:vAlign w:val="center"/>
          </w:tcPr>
          <w:p w14:paraId="3A6AB14F" w14:textId="77777777" w:rsidR="00691EE1" w:rsidRPr="006A56FF" w:rsidRDefault="00691EE1" w:rsidP="00557CDD">
            <w:pPr>
              <w:rPr>
                <w:sz w:val="20"/>
                <w:lang w:val="en-US"/>
              </w:rPr>
            </w:pPr>
            <w:r w:rsidRPr="006A56FF">
              <w:rPr>
                <w:sz w:val="20"/>
                <w:lang w:val="en-US"/>
              </w:rPr>
              <w:t>1.08</w:t>
            </w:r>
          </w:p>
        </w:tc>
        <w:tc>
          <w:tcPr>
            <w:tcW w:w="851" w:type="dxa"/>
            <w:tcBorders>
              <w:bottom w:val="single" w:sz="4" w:space="0" w:color="auto"/>
            </w:tcBorders>
            <w:vAlign w:val="center"/>
          </w:tcPr>
          <w:p w14:paraId="2A20EB55" w14:textId="77777777" w:rsidR="00691EE1" w:rsidRPr="006A56FF" w:rsidRDefault="00691EE1" w:rsidP="00557CDD">
            <w:pPr>
              <w:rPr>
                <w:sz w:val="20"/>
                <w:lang w:val="en-US"/>
              </w:rPr>
            </w:pPr>
            <w:r w:rsidRPr="006A56FF">
              <w:rPr>
                <w:sz w:val="20"/>
                <w:lang w:val="en-US"/>
              </w:rPr>
              <w:t>0.81</w:t>
            </w:r>
          </w:p>
        </w:tc>
        <w:tc>
          <w:tcPr>
            <w:tcW w:w="709" w:type="dxa"/>
            <w:tcBorders>
              <w:bottom w:val="single" w:sz="4" w:space="0" w:color="auto"/>
            </w:tcBorders>
            <w:vAlign w:val="center"/>
          </w:tcPr>
          <w:p w14:paraId="4BF0E83B"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7409FCCB" w14:textId="77777777" w:rsidR="00691EE1" w:rsidRPr="006A56FF" w:rsidRDefault="00691EE1" w:rsidP="00557CDD">
            <w:pPr>
              <w:rPr>
                <w:sz w:val="20"/>
                <w:lang w:val="en-US"/>
              </w:rPr>
            </w:pPr>
            <w:r>
              <w:rPr>
                <w:sz w:val="20"/>
                <w:lang w:val="en-US"/>
              </w:rPr>
              <w:t>2</w:t>
            </w:r>
          </w:p>
        </w:tc>
      </w:tr>
      <w:tr w:rsidR="00691EE1" w:rsidRPr="006A56FF" w14:paraId="6A1C8A19" w14:textId="77777777" w:rsidTr="00557CDD">
        <w:trPr>
          <w:trHeight w:val="283"/>
        </w:trPr>
        <w:tc>
          <w:tcPr>
            <w:tcW w:w="3828" w:type="dxa"/>
            <w:tcBorders>
              <w:top w:val="single" w:sz="4" w:space="0" w:color="auto"/>
            </w:tcBorders>
            <w:shd w:val="clear" w:color="auto" w:fill="auto"/>
            <w:vAlign w:val="center"/>
          </w:tcPr>
          <w:p w14:paraId="66D963C5" w14:textId="77777777" w:rsidR="00691EE1" w:rsidRPr="00CD07AD" w:rsidRDefault="00691EE1" w:rsidP="00557CDD">
            <w:pPr>
              <w:rPr>
                <w:i/>
                <w:iCs/>
                <w:sz w:val="20"/>
                <w:lang w:val="en-US"/>
              </w:rPr>
            </w:pPr>
            <w:r w:rsidRPr="00CD07AD">
              <w:rPr>
                <w:i/>
                <w:iCs/>
                <w:sz w:val="20"/>
                <w:lang w:val="en-US"/>
              </w:rPr>
              <w:t>I</w:t>
            </w:r>
            <w:r>
              <w:rPr>
                <w:i/>
                <w:iCs/>
                <w:sz w:val="20"/>
                <w:lang w:val="en-US"/>
              </w:rPr>
              <w:t>II</w:t>
            </w:r>
            <w:r w:rsidRPr="00CD07AD">
              <w:rPr>
                <w:i/>
                <w:iCs/>
                <w:sz w:val="20"/>
                <w:lang w:val="en-US"/>
              </w:rPr>
              <w:t>: Access regulation</w:t>
            </w:r>
          </w:p>
        </w:tc>
        <w:tc>
          <w:tcPr>
            <w:tcW w:w="1276" w:type="dxa"/>
            <w:tcBorders>
              <w:top w:val="single" w:sz="4" w:space="0" w:color="auto"/>
            </w:tcBorders>
            <w:vAlign w:val="center"/>
          </w:tcPr>
          <w:p w14:paraId="3CD5635E" w14:textId="77777777" w:rsidR="00691EE1" w:rsidRPr="006A56FF" w:rsidRDefault="00691EE1" w:rsidP="00557CDD">
            <w:pPr>
              <w:rPr>
                <w:sz w:val="20"/>
                <w:lang w:val="en-US"/>
              </w:rPr>
            </w:pPr>
          </w:p>
        </w:tc>
        <w:tc>
          <w:tcPr>
            <w:tcW w:w="851" w:type="dxa"/>
            <w:tcBorders>
              <w:top w:val="single" w:sz="4" w:space="0" w:color="auto"/>
            </w:tcBorders>
            <w:vAlign w:val="center"/>
          </w:tcPr>
          <w:p w14:paraId="6151EF14" w14:textId="77777777" w:rsidR="00691EE1" w:rsidRPr="006A56FF" w:rsidRDefault="00691EE1" w:rsidP="00557CDD">
            <w:pPr>
              <w:rPr>
                <w:sz w:val="20"/>
                <w:lang w:val="en-US"/>
              </w:rPr>
            </w:pPr>
          </w:p>
        </w:tc>
        <w:tc>
          <w:tcPr>
            <w:tcW w:w="851" w:type="dxa"/>
            <w:tcBorders>
              <w:top w:val="single" w:sz="4" w:space="0" w:color="auto"/>
            </w:tcBorders>
            <w:vAlign w:val="center"/>
          </w:tcPr>
          <w:p w14:paraId="1F4DBB9E" w14:textId="77777777" w:rsidR="00691EE1" w:rsidRPr="006A56FF" w:rsidRDefault="00691EE1" w:rsidP="00557CDD">
            <w:pPr>
              <w:rPr>
                <w:sz w:val="20"/>
                <w:lang w:val="en-US"/>
              </w:rPr>
            </w:pPr>
          </w:p>
        </w:tc>
        <w:tc>
          <w:tcPr>
            <w:tcW w:w="709" w:type="dxa"/>
            <w:tcBorders>
              <w:top w:val="single" w:sz="4" w:space="0" w:color="auto"/>
            </w:tcBorders>
            <w:vAlign w:val="center"/>
          </w:tcPr>
          <w:p w14:paraId="04235EB7" w14:textId="77777777" w:rsidR="00691EE1" w:rsidRPr="006A56FF" w:rsidRDefault="00691EE1" w:rsidP="00557CDD">
            <w:pPr>
              <w:rPr>
                <w:sz w:val="20"/>
                <w:lang w:val="en-US"/>
              </w:rPr>
            </w:pPr>
          </w:p>
        </w:tc>
        <w:tc>
          <w:tcPr>
            <w:tcW w:w="991" w:type="dxa"/>
            <w:tcBorders>
              <w:top w:val="single" w:sz="4" w:space="0" w:color="auto"/>
            </w:tcBorders>
            <w:vAlign w:val="center"/>
          </w:tcPr>
          <w:p w14:paraId="5BF53C70" w14:textId="77777777" w:rsidR="00691EE1" w:rsidRDefault="00691EE1" w:rsidP="00557CDD">
            <w:pPr>
              <w:rPr>
                <w:sz w:val="20"/>
                <w:lang w:val="en-US"/>
              </w:rPr>
            </w:pPr>
          </w:p>
        </w:tc>
      </w:tr>
      <w:tr w:rsidR="00691EE1" w:rsidRPr="006A56FF" w14:paraId="1D6F3B00" w14:textId="77777777" w:rsidTr="00557CDD">
        <w:trPr>
          <w:trHeight w:val="283"/>
        </w:trPr>
        <w:tc>
          <w:tcPr>
            <w:tcW w:w="3828" w:type="dxa"/>
            <w:shd w:val="clear" w:color="auto" w:fill="auto"/>
            <w:vAlign w:val="center"/>
          </w:tcPr>
          <w:p w14:paraId="63EAD31F" w14:textId="77777777" w:rsidR="00691EE1" w:rsidRPr="006A56FF" w:rsidRDefault="00691EE1" w:rsidP="00557CDD">
            <w:pPr>
              <w:ind w:firstLine="142"/>
              <w:rPr>
                <w:sz w:val="20"/>
                <w:lang w:val="en-US"/>
              </w:rPr>
            </w:pPr>
            <w:r w:rsidRPr="006A56FF">
              <w:rPr>
                <w:sz w:val="20"/>
                <w:lang w:val="en-US"/>
              </w:rPr>
              <w:lastRenderedPageBreak/>
              <w:t>Choice Index (</w:t>
            </w:r>
            <w:r>
              <w:rPr>
                <w:sz w:val="20"/>
                <w:lang w:val="en-US"/>
              </w:rPr>
              <w:t xml:space="preserve">Unlimited - </w:t>
            </w:r>
            <w:r w:rsidRPr="006A56FF">
              <w:rPr>
                <w:sz w:val="20"/>
                <w:lang w:val="en-US"/>
              </w:rPr>
              <w:t>Limited)</w:t>
            </w:r>
          </w:p>
        </w:tc>
        <w:tc>
          <w:tcPr>
            <w:tcW w:w="1276" w:type="dxa"/>
            <w:vAlign w:val="center"/>
          </w:tcPr>
          <w:p w14:paraId="42B237A2" w14:textId="77777777" w:rsidR="00691EE1" w:rsidRPr="006A56FF" w:rsidRDefault="00691EE1" w:rsidP="00557CDD">
            <w:pPr>
              <w:rPr>
                <w:sz w:val="20"/>
                <w:lang w:val="en-US"/>
              </w:rPr>
            </w:pPr>
            <w:r>
              <w:rPr>
                <w:sz w:val="20"/>
                <w:lang w:val="en-US"/>
              </w:rPr>
              <w:t>Choice Index</w:t>
            </w:r>
          </w:p>
        </w:tc>
        <w:tc>
          <w:tcPr>
            <w:tcW w:w="851" w:type="dxa"/>
            <w:vAlign w:val="center"/>
          </w:tcPr>
          <w:p w14:paraId="4A0D26DB" w14:textId="77777777" w:rsidR="00691EE1" w:rsidRPr="006A56FF" w:rsidRDefault="00691EE1" w:rsidP="00557CDD">
            <w:pPr>
              <w:rPr>
                <w:sz w:val="20"/>
                <w:lang w:val="en-US"/>
              </w:rPr>
            </w:pPr>
            <w:r w:rsidRPr="006A56FF">
              <w:rPr>
                <w:sz w:val="20"/>
                <w:lang w:val="en-US"/>
              </w:rPr>
              <w:t>1.64</w:t>
            </w:r>
          </w:p>
        </w:tc>
        <w:tc>
          <w:tcPr>
            <w:tcW w:w="851" w:type="dxa"/>
            <w:vAlign w:val="center"/>
          </w:tcPr>
          <w:p w14:paraId="759873B3" w14:textId="77777777" w:rsidR="00691EE1" w:rsidRPr="006A56FF" w:rsidRDefault="00691EE1" w:rsidP="00557CDD">
            <w:pPr>
              <w:rPr>
                <w:sz w:val="20"/>
                <w:lang w:val="en-US"/>
              </w:rPr>
            </w:pPr>
            <w:r w:rsidRPr="006A56FF">
              <w:rPr>
                <w:sz w:val="20"/>
                <w:lang w:val="en-US"/>
              </w:rPr>
              <w:t>0.5</w:t>
            </w:r>
          </w:p>
        </w:tc>
        <w:tc>
          <w:tcPr>
            <w:tcW w:w="709" w:type="dxa"/>
            <w:vAlign w:val="center"/>
          </w:tcPr>
          <w:p w14:paraId="749B998D" w14:textId="77777777" w:rsidR="00691EE1" w:rsidRPr="006A56FF" w:rsidRDefault="00691EE1" w:rsidP="00557CDD">
            <w:pPr>
              <w:rPr>
                <w:sz w:val="20"/>
                <w:lang w:val="en-US"/>
              </w:rPr>
            </w:pPr>
            <w:r w:rsidRPr="006A56FF">
              <w:rPr>
                <w:sz w:val="20"/>
                <w:lang w:val="en-US"/>
              </w:rPr>
              <w:t>0</w:t>
            </w:r>
          </w:p>
        </w:tc>
        <w:tc>
          <w:tcPr>
            <w:tcW w:w="991" w:type="dxa"/>
            <w:vAlign w:val="center"/>
          </w:tcPr>
          <w:p w14:paraId="105EBC6C" w14:textId="77777777" w:rsidR="00691EE1" w:rsidRPr="006A56FF" w:rsidRDefault="00691EE1" w:rsidP="00557CDD">
            <w:pPr>
              <w:rPr>
                <w:sz w:val="20"/>
                <w:lang w:val="en-US"/>
              </w:rPr>
            </w:pPr>
            <w:r>
              <w:rPr>
                <w:sz w:val="20"/>
                <w:lang w:val="en-US"/>
              </w:rPr>
              <w:t>4</w:t>
            </w:r>
          </w:p>
        </w:tc>
      </w:tr>
      <w:tr w:rsidR="00691EE1" w:rsidRPr="006A56FF" w14:paraId="2A83F3BA" w14:textId="77777777" w:rsidTr="00557CDD">
        <w:trPr>
          <w:trHeight w:val="283"/>
        </w:trPr>
        <w:tc>
          <w:tcPr>
            <w:tcW w:w="3828" w:type="dxa"/>
            <w:shd w:val="clear" w:color="auto" w:fill="auto"/>
            <w:vAlign w:val="center"/>
          </w:tcPr>
          <w:p w14:paraId="4F373894" w14:textId="77777777" w:rsidR="00691EE1" w:rsidRPr="006A56FF" w:rsidRDefault="00691EE1" w:rsidP="00557CDD">
            <w:pPr>
              <w:ind w:firstLine="284"/>
              <w:rPr>
                <w:sz w:val="20"/>
                <w:lang w:val="en-US"/>
              </w:rPr>
            </w:pPr>
            <w:r w:rsidRPr="006A56FF">
              <w:rPr>
                <w:sz w:val="20"/>
                <w:lang w:val="en-US"/>
              </w:rPr>
              <w:t>Choice of homecare provider</w:t>
            </w:r>
          </w:p>
        </w:tc>
        <w:tc>
          <w:tcPr>
            <w:tcW w:w="1276" w:type="dxa"/>
            <w:vAlign w:val="center"/>
          </w:tcPr>
          <w:p w14:paraId="14826DD8" w14:textId="77777777" w:rsidR="00691EE1" w:rsidRPr="006A56FF" w:rsidRDefault="00691EE1" w:rsidP="00557CDD">
            <w:pPr>
              <w:rPr>
                <w:sz w:val="20"/>
                <w:lang w:val="en-US"/>
              </w:rPr>
            </w:pPr>
            <w:r>
              <w:rPr>
                <w:sz w:val="20"/>
                <w:lang w:val="en-US"/>
              </w:rPr>
              <w:t>Choice homecare</w:t>
            </w:r>
          </w:p>
        </w:tc>
        <w:tc>
          <w:tcPr>
            <w:tcW w:w="851" w:type="dxa"/>
            <w:vAlign w:val="center"/>
          </w:tcPr>
          <w:p w14:paraId="6ABCB668" w14:textId="77777777" w:rsidR="00691EE1" w:rsidRPr="006A56FF" w:rsidRDefault="00691EE1" w:rsidP="00557CDD">
            <w:pPr>
              <w:rPr>
                <w:sz w:val="20"/>
                <w:lang w:val="en-US"/>
              </w:rPr>
            </w:pPr>
            <w:r w:rsidRPr="006A56FF">
              <w:rPr>
                <w:sz w:val="20"/>
                <w:lang w:val="en-US"/>
              </w:rPr>
              <w:t>0.4</w:t>
            </w:r>
          </w:p>
        </w:tc>
        <w:tc>
          <w:tcPr>
            <w:tcW w:w="851" w:type="dxa"/>
            <w:vAlign w:val="center"/>
          </w:tcPr>
          <w:p w14:paraId="64AEA3CC" w14:textId="77777777" w:rsidR="00691EE1" w:rsidRPr="006A56FF" w:rsidRDefault="00691EE1" w:rsidP="00557CDD">
            <w:pPr>
              <w:rPr>
                <w:sz w:val="20"/>
                <w:lang w:val="en-US"/>
              </w:rPr>
            </w:pPr>
            <w:r w:rsidRPr="006A56FF">
              <w:rPr>
                <w:sz w:val="20"/>
                <w:lang w:val="en-US"/>
              </w:rPr>
              <w:t>0.49</w:t>
            </w:r>
          </w:p>
        </w:tc>
        <w:tc>
          <w:tcPr>
            <w:tcW w:w="709" w:type="dxa"/>
            <w:vAlign w:val="center"/>
          </w:tcPr>
          <w:p w14:paraId="1ACEB828" w14:textId="77777777" w:rsidR="00691EE1" w:rsidRPr="006A56FF" w:rsidRDefault="00691EE1" w:rsidP="00557CDD">
            <w:pPr>
              <w:rPr>
                <w:sz w:val="20"/>
                <w:lang w:val="en-US"/>
              </w:rPr>
            </w:pPr>
            <w:r w:rsidRPr="006A56FF">
              <w:rPr>
                <w:sz w:val="20"/>
                <w:lang w:val="en-US"/>
              </w:rPr>
              <w:t>0</w:t>
            </w:r>
          </w:p>
        </w:tc>
        <w:tc>
          <w:tcPr>
            <w:tcW w:w="991" w:type="dxa"/>
            <w:vAlign w:val="center"/>
          </w:tcPr>
          <w:p w14:paraId="077B915B" w14:textId="77777777" w:rsidR="00691EE1" w:rsidRPr="006A56FF" w:rsidRDefault="00691EE1" w:rsidP="00557CDD">
            <w:pPr>
              <w:rPr>
                <w:sz w:val="20"/>
                <w:lang w:val="en-US"/>
              </w:rPr>
            </w:pPr>
            <w:r w:rsidRPr="006A56FF">
              <w:rPr>
                <w:sz w:val="20"/>
                <w:lang w:val="en-US"/>
              </w:rPr>
              <w:t>1</w:t>
            </w:r>
          </w:p>
        </w:tc>
      </w:tr>
      <w:tr w:rsidR="00691EE1" w:rsidRPr="006A56FF" w14:paraId="6B7037DE" w14:textId="77777777" w:rsidTr="00557CDD">
        <w:trPr>
          <w:trHeight w:val="283"/>
        </w:trPr>
        <w:tc>
          <w:tcPr>
            <w:tcW w:w="3828" w:type="dxa"/>
            <w:shd w:val="clear" w:color="auto" w:fill="auto"/>
            <w:vAlign w:val="center"/>
          </w:tcPr>
          <w:p w14:paraId="2329EBBB" w14:textId="77777777" w:rsidR="00691EE1" w:rsidRPr="006A56FF" w:rsidRDefault="00691EE1" w:rsidP="00557CDD">
            <w:pPr>
              <w:ind w:firstLine="284"/>
              <w:rPr>
                <w:sz w:val="20"/>
                <w:lang w:val="en-US"/>
              </w:rPr>
            </w:pPr>
            <w:r w:rsidRPr="006A56FF">
              <w:rPr>
                <w:sz w:val="20"/>
                <w:lang w:val="en-US"/>
              </w:rPr>
              <w:t>Choice of institutional care provider</w:t>
            </w:r>
          </w:p>
        </w:tc>
        <w:tc>
          <w:tcPr>
            <w:tcW w:w="1276" w:type="dxa"/>
            <w:vAlign w:val="center"/>
          </w:tcPr>
          <w:p w14:paraId="1A453183" w14:textId="77777777" w:rsidR="00691EE1" w:rsidRPr="006A56FF" w:rsidRDefault="00691EE1" w:rsidP="00557CDD">
            <w:pPr>
              <w:rPr>
                <w:sz w:val="20"/>
                <w:lang w:val="en-US"/>
              </w:rPr>
            </w:pPr>
            <w:r>
              <w:rPr>
                <w:sz w:val="20"/>
                <w:lang w:val="en-US"/>
              </w:rPr>
              <w:t>Choice institutional care</w:t>
            </w:r>
          </w:p>
        </w:tc>
        <w:tc>
          <w:tcPr>
            <w:tcW w:w="851" w:type="dxa"/>
            <w:vAlign w:val="center"/>
          </w:tcPr>
          <w:p w14:paraId="6B893A7D" w14:textId="77777777" w:rsidR="00691EE1" w:rsidRPr="006A56FF" w:rsidRDefault="00691EE1" w:rsidP="00557CDD">
            <w:pPr>
              <w:rPr>
                <w:sz w:val="20"/>
                <w:lang w:val="en-US"/>
              </w:rPr>
            </w:pPr>
            <w:r w:rsidRPr="006A56FF">
              <w:rPr>
                <w:sz w:val="20"/>
                <w:lang w:val="en-US"/>
              </w:rPr>
              <w:t>0.36</w:t>
            </w:r>
          </w:p>
        </w:tc>
        <w:tc>
          <w:tcPr>
            <w:tcW w:w="851" w:type="dxa"/>
            <w:vAlign w:val="center"/>
          </w:tcPr>
          <w:p w14:paraId="0A95CDB1" w14:textId="77777777" w:rsidR="00691EE1" w:rsidRPr="006A56FF" w:rsidRDefault="00691EE1" w:rsidP="00557CDD">
            <w:pPr>
              <w:rPr>
                <w:sz w:val="20"/>
                <w:lang w:val="en-US"/>
              </w:rPr>
            </w:pPr>
            <w:r w:rsidRPr="006A56FF">
              <w:rPr>
                <w:sz w:val="20"/>
                <w:lang w:val="en-US"/>
              </w:rPr>
              <w:t>0.83</w:t>
            </w:r>
          </w:p>
        </w:tc>
        <w:tc>
          <w:tcPr>
            <w:tcW w:w="709" w:type="dxa"/>
            <w:vAlign w:val="center"/>
          </w:tcPr>
          <w:p w14:paraId="3000B194" w14:textId="77777777" w:rsidR="00691EE1" w:rsidRPr="006A56FF" w:rsidRDefault="00691EE1" w:rsidP="00557CDD">
            <w:pPr>
              <w:rPr>
                <w:sz w:val="20"/>
                <w:lang w:val="en-US"/>
              </w:rPr>
            </w:pPr>
            <w:r w:rsidRPr="006A56FF">
              <w:rPr>
                <w:sz w:val="20"/>
                <w:lang w:val="en-US"/>
              </w:rPr>
              <w:t>0</w:t>
            </w:r>
          </w:p>
        </w:tc>
        <w:tc>
          <w:tcPr>
            <w:tcW w:w="991" w:type="dxa"/>
            <w:vAlign w:val="center"/>
          </w:tcPr>
          <w:p w14:paraId="25A95009" w14:textId="77777777" w:rsidR="00691EE1" w:rsidRPr="006A56FF" w:rsidRDefault="00691EE1" w:rsidP="00557CDD">
            <w:pPr>
              <w:rPr>
                <w:sz w:val="20"/>
                <w:lang w:val="en-US"/>
              </w:rPr>
            </w:pPr>
            <w:r>
              <w:rPr>
                <w:sz w:val="20"/>
                <w:lang w:val="en-US"/>
              </w:rPr>
              <w:t>1</w:t>
            </w:r>
          </w:p>
        </w:tc>
      </w:tr>
      <w:tr w:rsidR="00691EE1" w:rsidRPr="006A56FF" w14:paraId="5DAC003C" w14:textId="77777777" w:rsidTr="00557CDD">
        <w:trPr>
          <w:trHeight w:val="283"/>
        </w:trPr>
        <w:tc>
          <w:tcPr>
            <w:tcW w:w="3828" w:type="dxa"/>
            <w:shd w:val="clear" w:color="auto" w:fill="auto"/>
            <w:vAlign w:val="center"/>
          </w:tcPr>
          <w:p w14:paraId="4B1C2E3E" w14:textId="77777777" w:rsidR="00691EE1" w:rsidRPr="006A56FF" w:rsidRDefault="00691EE1" w:rsidP="00557CDD">
            <w:pPr>
              <w:ind w:firstLine="284"/>
              <w:rPr>
                <w:sz w:val="20"/>
                <w:lang w:val="en-US"/>
              </w:rPr>
            </w:pPr>
            <w:r w:rsidRPr="006A56FF">
              <w:rPr>
                <w:sz w:val="20"/>
                <w:lang w:val="en-US"/>
              </w:rPr>
              <w:t>Choice between cash vs in</w:t>
            </w:r>
            <w:r>
              <w:rPr>
                <w:sz w:val="20"/>
                <w:lang w:val="en-US"/>
              </w:rPr>
              <w:t xml:space="preserve"> </w:t>
            </w:r>
            <w:r w:rsidRPr="006A56FF">
              <w:rPr>
                <w:sz w:val="20"/>
                <w:lang w:val="en-US"/>
              </w:rPr>
              <w:t>kind-benefits</w:t>
            </w:r>
          </w:p>
        </w:tc>
        <w:tc>
          <w:tcPr>
            <w:tcW w:w="1276" w:type="dxa"/>
            <w:vAlign w:val="center"/>
          </w:tcPr>
          <w:p w14:paraId="1326DE43" w14:textId="77777777" w:rsidR="00691EE1" w:rsidRPr="006A56FF" w:rsidRDefault="00691EE1" w:rsidP="00557CDD">
            <w:pPr>
              <w:rPr>
                <w:sz w:val="20"/>
                <w:lang w:val="en-US"/>
              </w:rPr>
            </w:pPr>
            <w:r>
              <w:rPr>
                <w:sz w:val="20"/>
                <w:lang w:val="en-US"/>
              </w:rPr>
              <w:t>Choice cash</w:t>
            </w:r>
          </w:p>
        </w:tc>
        <w:tc>
          <w:tcPr>
            <w:tcW w:w="851" w:type="dxa"/>
            <w:vAlign w:val="center"/>
          </w:tcPr>
          <w:p w14:paraId="55296CBB" w14:textId="77777777" w:rsidR="00691EE1" w:rsidRPr="006A56FF" w:rsidRDefault="00691EE1" w:rsidP="00557CDD">
            <w:pPr>
              <w:rPr>
                <w:sz w:val="20"/>
                <w:lang w:val="en-US"/>
              </w:rPr>
            </w:pPr>
            <w:r w:rsidRPr="006A56FF">
              <w:rPr>
                <w:sz w:val="20"/>
                <w:lang w:val="en-US"/>
              </w:rPr>
              <w:t>0.88</w:t>
            </w:r>
          </w:p>
        </w:tc>
        <w:tc>
          <w:tcPr>
            <w:tcW w:w="851" w:type="dxa"/>
            <w:vAlign w:val="center"/>
          </w:tcPr>
          <w:p w14:paraId="313D2B36" w14:textId="77777777" w:rsidR="00691EE1" w:rsidRPr="006A56FF" w:rsidRDefault="00691EE1" w:rsidP="00557CDD">
            <w:pPr>
              <w:rPr>
                <w:sz w:val="20"/>
                <w:lang w:val="en-US"/>
              </w:rPr>
            </w:pPr>
            <w:r w:rsidRPr="006A56FF">
              <w:rPr>
                <w:sz w:val="20"/>
                <w:lang w:val="en-US"/>
              </w:rPr>
              <w:t>1.25</w:t>
            </w:r>
          </w:p>
        </w:tc>
        <w:tc>
          <w:tcPr>
            <w:tcW w:w="709" w:type="dxa"/>
            <w:vAlign w:val="center"/>
          </w:tcPr>
          <w:p w14:paraId="12AF71F7" w14:textId="77777777" w:rsidR="00691EE1" w:rsidRPr="006A56FF" w:rsidRDefault="00691EE1" w:rsidP="00557CDD">
            <w:pPr>
              <w:rPr>
                <w:sz w:val="20"/>
                <w:lang w:val="en-US"/>
              </w:rPr>
            </w:pPr>
            <w:r w:rsidRPr="006A56FF">
              <w:rPr>
                <w:sz w:val="20"/>
                <w:lang w:val="en-US"/>
              </w:rPr>
              <w:t>0</w:t>
            </w:r>
          </w:p>
        </w:tc>
        <w:tc>
          <w:tcPr>
            <w:tcW w:w="991" w:type="dxa"/>
            <w:vAlign w:val="center"/>
          </w:tcPr>
          <w:p w14:paraId="6FB3BECF" w14:textId="77777777" w:rsidR="00691EE1" w:rsidRPr="006A56FF" w:rsidRDefault="00691EE1" w:rsidP="00557CDD">
            <w:pPr>
              <w:rPr>
                <w:sz w:val="20"/>
                <w:lang w:val="en-US"/>
              </w:rPr>
            </w:pPr>
            <w:r>
              <w:rPr>
                <w:sz w:val="20"/>
                <w:lang w:val="en-US"/>
              </w:rPr>
              <w:t>2</w:t>
            </w:r>
          </w:p>
        </w:tc>
      </w:tr>
      <w:tr w:rsidR="00691EE1" w:rsidRPr="006A56FF" w14:paraId="191BC0A0" w14:textId="77777777" w:rsidTr="00557CDD">
        <w:trPr>
          <w:trHeight w:val="283"/>
        </w:trPr>
        <w:tc>
          <w:tcPr>
            <w:tcW w:w="3828" w:type="dxa"/>
            <w:tcBorders>
              <w:bottom w:val="single" w:sz="4" w:space="0" w:color="auto"/>
            </w:tcBorders>
            <w:shd w:val="clear" w:color="auto" w:fill="auto"/>
            <w:vAlign w:val="center"/>
          </w:tcPr>
          <w:p w14:paraId="2A91F383" w14:textId="77777777" w:rsidR="00691EE1" w:rsidRPr="006A56FF" w:rsidRDefault="00691EE1" w:rsidP="00557CDD">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37A9C7" w14:textId="77777777" w:rsidR="00691EE1" w:rsidRPr="006A56FF" w:rsidRDefault="00691EE1" w:rsidP="00557CDD">
            <w:pPr>
              <w:rPr>
                <w:sz w:val="20"/>
                <w:lang w:val="en-US"/>
              </w:rPr>
            </w:pPr>
            <w:r>
              <w:rPr>
                <w:sz w:val="20"/>
                <w:lang w:val="en-US"/>
              </w:rPr>
              <w:t>Means-testing</w:t>
            </w:r>
          </w:p>
        </w:tc>
        <w:tc>
          <w:tcPr>
            <w:tcW w:w="851" w:type="dxa"/>
            <w:tcBorders>
              <w:bottom w:val="single" w:sz="4" w:space="0" w:color="auto"/>
            </w:tcBorders>
            <w:vAlign w:val="center"/>
          </w:tcPr>
          <w:p w14:paraId="3E79122E" w14:textId="77777777" w:rsidR="00691EE1" w:rsidRPr="006A56FF" w:rsidRDefault="00691EE1" w:rsidP="00557CDD">
            <w:pPr>
              <w:rPr>
                <w:sz w:val="20"/>
                <w:lang w:val="en-US"/>
              </w:rPr>
            </w:pPr>
            <w:r w:rsidRPr="006A56FF">
              <w:rPr>
                <w:sz w:val="20"/>
                <w:lang w:val="en-US"/>
              </w:rPr>
              <w:t>0.56</w:t>
            </w:r>
          </w:p>
        </w:tc>
        <w:tc>
          <w:tcPr>
            <w:tcW w:w="851" w:type="dxa"/>
            <w:tcBorders>
              <w:bottom w:val="single" w:sz="4" w:space="0" w:color="auto"/>
            </w:tcBorders>
            <w:vAlign w:val="center"/>
          </w:tcPr>
          <w:p w14:paraId="45BB5536" w14:textId="77777777" w:rsidR="00691EE1" w:rsidRPr="006A56FF" w:rsidRDefault="00691EE1" w:rsidP="00557CDD">
            <w:pPr>
              <w:rPr>
                <w:sz w:val="20"/>
                <w:lang w:val="en-US"/>
              </w:rPr>
            </w:pPr>
            <w:r w:rsidRPr="006A56FF">
              <w:rPr>
                <w:sz w:val="20"/>
                <w:lang w:val="en-US"/>
              </w:rPr>
              <w:t>0.51</w:t>
            </w:r>
          </w:p>
        </w:tc>
        <w:tc>
          <w:tcPr>
            <w:tcW w:w="709" w:type="dxa"/>
            <w:tcBorders>
              <w:bottom w:val="single" w:sz="4" w:space="0" w:color="auto"/>
            </w:tcBorders>
            <w:vAlign w:val="center"/>
          </w:tcPr>
          <w:p w14:paraId="3EC0E50A" w14:textId="77777777" w:rsidR="00691EE1" w:rsidRPr="006A56FF" w:rsidRDefault="00691EE1" w:rsidP="00557CDD">
            <w:pPr>
              <w:rPr>
                <w:sz w:val="20"/>
                <w:lang w:val="en-US"/>
              </w:rPr>
            </w:pPr>
            <w:r w:rsidRPr="006A56FF">
              <w:rPr>
                <w:sz w:val="20"/>
                <w:lang w:val="en-US"/>
              </w:rPr>
              <w:t>0</w:t>
            </w:r>
          </w:p>
        </w:tc>
        <w:tc>
          <w:tcPr>
            <w:tcW w:w="991" w:type="dxa"/>
            <w:tcBorders>
              <w:bottom w:val="single" w:sz="4" w:space="0" w:color="auto"/>
            </w:tcBorders>
            <w:vAlign w:val="center"/>
          </w:tcPr>
          <w:p w14:paraId="091F841B" w14:textId="77777777" w:rsidR="00691EE1" w:rsidRPr="006A56FF" w:rsidRDefault="00691EE1" w:rsidP="00557CDD">
            <w:pPr>
              <w:rPr>
                <w:sz w:val="20"/>
                <w:lang w:val="en-US"/>
              </w:rPr>
            </w:pPr>
            <w:r w:rsidRPr="006A56FF">
              <w:rPr>
                <w:sz w:val="20"/>
                <w:lang w:val="en-US"/>
              </w:rPr>
              <w:t>1</w:t>
            </w:r>
          </w:p>
        </w:tc>
      </w:tr>
      <w:tr w:rsidR="00691EE1" w:rsidRPr="006A56FF" w14:paraId="6A360F98" w14:textId="77777777" w:rsidTr="00557CDD">
        <w:trPr>
          <w:trHeight w:val="283"/>
        </w:trPr>
        <w:tc>
          <w:tcPr>
            <w:tcW w:w="3828" w:type="dxa"/>
            <w:tcBorders>
              <w:top w:val="single" w:sz="4" w:space="0" w:color="auto"/>
            </w:tcBorders>
            <w:shd w:val="clear" w:color="auto" w:fill="auto"/>
            <w:vAlign w:val="center"/>
          </w:tcPr>
          <w:p w14:paraId="58B9722C" w14:textId="77777777" w:rsidR="00691EE1" w:rsidRPr="00CD07AD" w:rsidRDefault="00691EE1" w:rsidP="00557CDD">
            <w:pPr>
              <w:rPr>
                <w:i/>
                <w:iCs/>
                <w:sz w:val="20"/>
                <w:lang w:val="en-US"/>
              </w:rPr>
            </w:pPr>
            <w:r w:rsidRPr="00CD07AD">
              <w:rPr>
                <w:i/>
                <w:iCs/>
                <w:sz w:val="20"/>
                <w:lang w:val="en-US"/>
              </w:rPr>
              <w:t>I</w:t>
            </w:r>
            <w:r>
              <w:rPr>
                <w:i/>
                <w:iCs/>
                <w:sz w:val="20"/>
                <w:lang w:val="en-US"/>
              </w:rPr>
              <w:t>V</w:t>
            </w:r>
            <w:r w:rsidRPr="00CD07AD">
              <w:rPr>
                <w:i/>
                <w:iCs/>
                <w:sz w:val="20"/>
                <w:lang w:val="en-US"/>
              </w:rPr>
              <w:t>: Performance</w:t>
            </w:r>
          </w:p>
        </w:tc>
        <w:tc>
          <w:tcPr>
            <w:tcW w:w="1276" w:type="dxa"/>
            <w:tcBorders>
              <w:top w:val="single" w:sz="4" w:space="0" w:color="auto"/>
            </w:tcBorders>
            <w:vAlign w:val="center"/>
          </w:tcPr>
          <w:p w14:paraId="5D5DD6BA" w14:textId="77777777" w:rsidR="00691EE1" w:rsidRPr="006A56FF" w:rsidRDefault="00691EE1" w:rsidP="00557CDD">
            <w:pPr>
              <w:rPr>
                <w:sz w:val="20"/>
                <w:lang w:val="en-US"/>
              </w:rPr>
            </w:pPr>
          </w:p>
        </w:tc>
        <w:tc>
          <w:tcPr>
            <w:tcW w:w="851" w:type="dxa"/>
            <w:tcBorders>
              <w:top w:val="single" w:sz="4" w:space="0" w:color="auto"/>
            </w:tcBorders>
            <w:vAlign w:val="center"/>
          </w:tcPr>
          <w:p w14:paraId="7403881E" w14:textId="77777777" w:rsidR="00691EE1" w:rsidRPr="006A56FF" w:rsidRDefault="00691EE1" w:rsidP="00557CDD">
            <w:pPr>
              <w:rPr>
                <w:sz w:val="20"/>
                <w:lang w:val="en-US"/>
              </w:rPr>
            </w:pPr>
          </w:p>
        </w:tc>
        <w:tc>
          <w:tcPr>
            <w:tcW w:w="851" w:type="dxa"/>
            <w:tcBorders>
              <w:top w:val="single" w:sz="4" w:space="0" w:color="auto"/>
            </w:tcBorders>
            <w:vAlign w:val="center"/>
          </w:tcPr>
          <w:p w14:paraId="4689CBFA" w14:textId="77777777" w:rsidR="00691EE1" w:rsidRPr="006A56FF" w:rsidRDefault="00691EE1" w:rsidP="00557CDD">
            <w:pPr>
              <w:rPr>
                <w:sz w:val="20"/>
                <w:lang w:val="en-US"/>
              </w:rPr>
            </w:pPr>
          </w:p>
        </w:tc>
        <w:tc>
          <w:tcPr>
            <w:tcW w:w="709" w:type="dxa"/>
            <w:tcBorders>
              <w:top w:val="single" w:sz="4" w:space="0" w:color="auto"/>
            </w:tcBorders>
            <w:vAlign w:val="center"/>
          </w:tcPr>
          <w:p w14:paraId="2F631102" w14:textId="77777777" w:rsidR="00691EE1" w:rsidRPr="006A56FF" w:rsidRDefault="00691EE1" w:rsidP="00557CDD">
            <w:pPr>
              <w:rPr>
                <w:sz w:val="20"/>
                <w:lang w:val="en-US"/>
              </w:rPr>
            </w:pPr>
          </w:p>
        </w:tc>
        <w:tc>
          <w:tcPr>
            <w:tcW w:w="991" w:type="dxa"/>
            <w:tcBorders>
              <w:top w:val="single" w:sz="4" w:space="0" w:color="auto"/>
            </w:tcBorders>
            <w:vAlign w:val="center"/>
          </w:tcPr>
          <w:p w14:paraId="069055BE" w14:textId="77777777" w:rsidR="00691EE1" w:rsidRPr="006A56FF" w:rsidRDefault="00691EE1" w:rsidP="00557CDD">
            <w:pPr>
              <w:rPr>
                <w:sz w:val="20"/>
                <w:lang w:val="en-US"/>
              </w:rPr>
            </w:pPr>
          </w:p>
        </w:tc>
      </w:tr>
      <w:tr w:rsidR="00691EE1" w:rsidRPr="006A56FF" w14:paraId="3440B2D4" w14:textId="77777777" w:rsidTr="00557CDD">
        <w:trPr>
          <w:trHeight w:val="283"/>
        </w:trPr>
        <w:tc>
          <w:tcPr>
            <w:tcW w:w="3828" w:type="dxa"/>
            <w:shd w:val="clear" w:color="auto" w:fill="auto"/>
            <w:vAlign w:val="center"/>
          </w:tcPr>
          <w:p w14:paraId="3701358D" w14:textId="77777777" w:rsidR="00691EE1" w:rsidRPr="006A56FF" w:rsidRDefault="00691EE1" w:rsidP="00557CDD">
            <w:pPr>
              <w:spacing w:line="276" w:lineRule="auto"/>
              <w:ind w:left="142"/>
              <w:rPr>
                <w:sz w:val="20"/>
                <w:lang w:val="en-US"/>
              </w:rPr>
            </w:pPr>
            <w:r w:rsidRPr="006A56FF">
              <w:rPr>
                <w:sz w:val="20"/>
                <w:lang w:val="en-US"/>
              </w:rPr>
              <w:t>Life expectancy 65+</w:t>
            </w:r>
          </w:p>
        </w:tc>
        <w:tc>
          <w:tcPr>
            <w:tcW w:w="1276" w:type="dxa"/>
            <w:vAlign w:val="center"/>
          </w:tcPr>
          <w:p w14:paraId="44703B50" w14:textId="77777777" w:rsidR="00691EE1" w:rsidRPr="006A56FF" w:rsidRDefault="00691EE1" w:rsidP="00557CDD">
            <w:pPr>
              <w:rPr>
                <w:sz w:val="20"/>
                <w:lang w:val="en-US"/>
              </w:rPr>
            </w:pPr>
            <w:r>
              <w:rPr>
                <w:sz w:val="20"/>
                <w:lang w:val="en-US"/>
              </w:rPr>
              <w:t>Life expectancy</w:t>
            </w:r>
          </w:p>
        </w:tc>
        <w:tc>
          <w:tcPr>
            <w:tcW w:w="851" w:type="dxa"/>
            <w:vAlign w:val="center"/>
          </w:tcPr>
          <w:p w14:paraId="20A044C8" w14:textId="77777777" w:rsidR="00691EE1" w:rsidRPr="006A56FF" w:rsidRDefault="00691EE1" w:rsidP="00557CDD">
            <w:pPr>
              <w:rPr>
                <w:sz w:val="20"/>
                <w:lang w:val="en-US"/>
              </w:rPr>
            </w:pPr>
            <w:r w:rsidRPr="006A56FF">
              <w:rPr>
                <w:sz w:val="20"/>
                <w:lang w:val="en-US"/>
              </w:rPr>
              <w:t>19.77</w:t>
            </w:r>
          </w:p>
        </w:tc>
        <w:tc>
          <w:tcPr>
            <w:tcW w:w="851" w:type="dxa"/>
            <w:vAlign w:val="center"/>
          </w:tcPr>
          <w:p w14:paraId="3F7B6288" w14:textId="77777777" w:rsidR="00691EE1" w:rsidRPr="006A56FF" w:rsidRDefault="00691EE1" w:rsidP="00557CDD">
            <w:pPr>
              <w:rPr>
                <w:sz w:val="20"/>
                <w:lang w:val="en-US"/>
              </w:rPr>
            </w:pPr>
            <w:r w:rsidRPr="006A56FF">
              <w:rPr>
                <w:sz w:val="20"/>
                <w:lang w:val="en-US"/>
              </w:rPr>
              <w:t>1.35</w:t>
            </w:r>
          </w:p>
        </w:tc>
        <w:tc>
          <w:tcPr>
            <w:tcW w:w="709" w:type="dxa"/>
            <w:vAlign w:val="center"/>
          </w:tcPr>
          <w:p w14:paraId="7B7FC5E2" w14:textId="77777777" w:rsidR="00691EE1" w:rsidRPr="006A56FF" w:rsidRDefault="00691EE1" w:rsidP="00557CDD">
            <w:pPr>
              <w:rPr>
                <w:sz w:val="20"/>
                <w:lang w:val="en-US"/>
              </w:rPr>
            </w:pPr>
            <w:r w:rsidRPr="006A56FF">
              <w:rPr>
                <w:sz w:val="20"/>
                <w:lang w:val="en-US"/>
              </w:rPr>
              <w:t>16.48</w:t>
            </w:r>
          </w:p>
        </w:tc>
        <w:tc>
          <w:tcPr>
            <w:tcW w:w="991" w:type="dxa"/>
            <w:vAlign w:val="center"/>
          </w:tcPr>
          <w:p w14:paraId="6FD75E11" w14:textId="77777777" w:rsidR="00691EE1" w:rsidRPr="006A56FF" w:rsidRDefault="00691EE1" w:rsidP="00557CDD">
            <w:pPr>
              <w:rPr>
                <w:sz w:val="20"/>
                <w:lang w:val="en-US"/>
              </w:rPr>
            </w:pPr>
            <w:r w:rsidRPr="006A56FF">
              <w:rPr>
                <w:sz w:val="20"/>
                <w:lang w:val="en-US"/>
              </w:rPr>
              <w:t>21.85</w:t>
            </w:r>
          </w:p>
        </w:tc>
      </w:tr>
      <w:tr w:rsidR="00691EE1" w:rsidRPr="006A56FF" w14:paraId="07CB7B9F" w14:textId="77777777" w:rsidTr="00557CDD">
        <w:trPr>
          <w:trHeight w:val="283"/>
        </w:trPr>
        <w:tc>
          <w:tcPr>
            <w:tcW w:w="3828" w:type="dxa"/>
            <w:tcBorders>
              <w:bottom w:val="single" w:sz="4" w:space="0" w:color="auto"/>
            </w:tcBorders>
            <w:shd w:val="clear" w:color="auto" w:fill="auto"/>
            <w:vAlign w:val="center"/>
          </w:tcPr>
          <w:p w14:paraId="31194436" w14:textId="77777777" w:rsidR="00691EE1" w:rsidRPr="006A56FF" w:rsidRDefault="00691EE1" w:rsidP="00557CDD">
            <w:pPr>
              <w:spacing w:line="276" w:lineRule="auto"/>
              <w:ind w:left="142"/>
              <w:rPr>
                <w:sz w:val="20"/>
                <w:lang w:val="en-US"/>
              </w:rPr>
            </w:pPr>
            <w:r w:rsidRPr="006A56FF">
              <w:rPr>
                <w:sz w:val="20"/>
                <w:lang w:val="en-US"/>
              </w:rPr>
              <w:t xml:space="preserve">Self-perceived health status (very) good, </w:t>
            </w:r>
          </w:p>
          <w:p w14:paraId="315A9340" w14:textId="77777777" w:rsidR="00691EE1" w:rsidRPr="006A56FF" w:rsidRDefault="00691EE1" w:rsidP="00557CDD">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7ACFCA99" w14:textId="77777777" w:rsidR="00691EE1" w:rsidRPr="006A56FF" w:rsidRDefault="00691EE1" w:rsidP="00557CDD">
            <w:pPr>
              <w:rPr>
                <w:sz w:val="20"/>
                <w:lang w:val="en-US"/>
              </w:rPr>
            </w:pPr>
            <w:r>
              <w:rPr>
                <w:sz w:val="20"/>
                <w:lang w:val="en-US"/>
              </w:rPr>
              <w:t>Self-perceived health</w:t>
            </w:r>
          </w:p>
        </w:tc>
        <w:tc>
          <w:tcPr>
            <w:tcW w:w="851" w:type="dxa"/>
            <w:tcBorders>
              <w:bottom w:val="single" w:sz="4" w:space="0" w:color="auto"/>
            </w:tcBorders>
            <w:vAlign w:val="center"/>
          </w:tcPr>
          <w:p w14:paraId="109C534F" w14:textId="77777777" w:rsidR="00691EE1" w:rsidRPr="006A56FF" w:rsidRDefault="00691EE1" w:rsidP="00557CDD">
            <w:pPr>
              <w:rPr>
                <w:sz w:val="20"/>
                <w:lang w:val="en-US"/>
              </w:rPr>
            </w:pPr>
            <w:r w:rsidRPr="006A56FF">
              <w:rPr>
                <w:sz w:val="20"/>
                <w:lang w:val="en-US"/>
              </w:rPr>
              <w:t>46.11</w:t>
            </w:r>
          </w:p>
        </w:tc>
        <w:tc>
          <w:tcPr>
            <w:tcW w:w="851" w:type="dxa"/>
            <w:tcBorders>
              <w:bottom w:val="single" w:sz="4" w:space="0" w:color="auto"/>
            </w:tcBorders>
            <w:vAlign w:val="center"/>
          </w:tcPr>
          <w:p w14:paraId="5834BDC3" w14:textId="77777777" w:rsidR="00691EE1" w:rsidRPr="006A56FF" w:rsidRDefault="00691EE1" w:rsidP="00557CDD">
            <w:pPr>
              <w:rPr>
                <w:sz w:val="20"/>
                <w:lang w:val="en-US"/>
              </w:rPr>
            </w:pPr>
            <w:r w:rsidRPr="006A56FF">
              <w:rPr>
                <w:sz w:val="20"/>
                <w:lang w:val="en-US"/>
              </w:rPr>
              <w:t>21.83</w:t>
            </w:r>
          </w:p>
        </w:tc>
        <w:tc>
          <w:tcPr>
            <w:tcW w:w="709" w:type="dxa"/>
            <w:tcBorders>
              <w:bottom w:val="single" w:sz="4" w:space="0" w:color="auto"/>
            </w:tcBorders>
            <w:vAlign w:val="center"/>
          </w:tcPr>
          <w:p w14:paraId="7A60C74A" w14:textId="77777777" w:rsidR="00691EE1" w:rsidRPr="006A56FF" w:rsidRDefault="00691EE1" w:rsidP="00557CDD">
            <w:pPr>
              <w:rPr>
                <w:sz w:val="20"/>
                <w:lang w:val="en-US"/>
              </w:rPr>
            </w:pPr>
            <w:r w:rsidRPr="006A56FF">
              <w:rPr>
                <w:sz w:val="20"/>
                <w:lang w:val="en-US"/>
              </w:rPr>
              <w:t>8.6</w:t>
            </w:r>
          </w:p>
        </w:tc>
        <w:tc>
          <w:tcPr>
            <w:tcW w:w="991" w:type="dxa"/>
            <w:tcBorders>
              <w:bottom w:val="single" w:sz="4" w:space="0" w:color="auto"/>
            </w:tcBorders>
            <w:vAlign w:val="center"/>
          </w:tcPr>
          <w:p w14:paraId="6DCA5FD6" w14:textId="77777777" w:rsidR="00691EE1" w:rsidRPr="006A56FF" w:rsidRDefault="00691EE1" w:rsidP="00557CDD">
            <w:pPr>
              <w:rPr>
                <w:sz w:val="20"/>
                <w:lang w:val="en-US"/>
              </w:rPr>
            </w:pPr>
            <w:r w:rsidRPr="006A56FF">
              <w:rPr>
                <w:sz w:val="20"/>
                <w:lang w:val="en-US"/>
              </w:rPr>
              <w:t>86.9</w:t>
            </w:r>
          </w:p>
        </w:tc>
      </w:tr>
    </w:tbl>
    <w:p w14:paraId="449C11DE" w14:textId="77777777" w:rsidR="008610B2" w:rsidRDefault="008610B2" w:rsidP="000025F9">
      <w:pPr>
        <w:pStyle w:val="02FlietextEinzug"/>
        <w:rPr>
          <w:lang w:val="en-US"/>
        </w:rPr>
      </w:pPr>
    </w:p>
    <w:p w14:paraId="66700576" w14:textId="78EBC149" w:rsidR="00E91ABE" w:rsidRPr="00673E58" w:rsidRDefault="00E62C77" w:rsidP="00E62C77">
      <w:pPr>
        <w:pStyle w:val="berschrift2"/>
        <w:rPr>
          <w:lang w:val="en-US"/>
        </w:rPr>
      </w:pPr>
      <w:r w:rsidRPr="00673E58">
        <w:rPr>
          <w:lang w:val="en-US"/>
        </w:rPr>
        <w:t>Data</w:t>
      </w:r>
    </w:p>
    <w:p w14:paraId="740C7D30" w14:textId="02CD28FD" w:rsidR="006A56FF" w:rsidRPr="006A56FF" w:rsidRDefault="00C04881" w:rsidP="002A4B22">
      <w:pPr>
        <w:pStyle w:val="Textkrper"/>
        <w:spacing w:line="480" w:lineRule="auto"/>
        <w:rPr>
          <w:szCs w:val="24"/>
        </w:rPr>
      </w:pPr>
      <w:r>
        <w:rPr>
          <w:szCs w:val="24"/>
        </w:rPr>
        <w:t xml:space="preserve">After extraction, we </w:t>
      </w:r>
      <w:r w:rsidR="00577247" w:rsidRPr="006A56FF">
        <w:rPr>
          <w:szCs w:val="24"/>
        </w:rPr>
        <w:t>exclude c</w:t>
      </w:r>
      <w:r w:rsidR="000F2CA0" w:rsidRPr="006A56FF">
        <w:rPr>
          <w:szCs w:val="24"/>
        </w:rPr>
        <w:t>ountries</w:t>
      </w:r>
      <w:ins w:id="52" w:author="Claus Wendt" w:date="2020-09-01T15:34:00Z">
        <w:r w:rsidR="002A4735">
          <w:rPr>
            <w:szCs w:val="24"/>
          </w:rPr>
          <w:t xml:space="preserve"> from the 36 OECD country sample</w:t>
        </w:r>
      </w:ins>
      <w:r w:rsidR="00577247" w:rsidRPr="006A56FF">
        <w:rPr>
          <w:szCs w:val="24"/>
        </w:rPr>
        <w:t xml:space="preserve">, where data </w:t>
      </w:r>
      <w:r w:rsidR="002A4735">
        <w:rPr>
          <w:szCs w:val="24"/>
        </w:rPr>
        <w:t xml:space="preserve">is </w:t>
      </w:r>
      <w:r w:rsidR="00577247" w:rsidRPr="006A56FF">
        <w:rPr>
          <w:szCs w:val="24"/>
        </w:rPr>
        <w:t xml:space="preserve">missing </w:t>
      </w:r>
      <w:r w:rsidR="000F2CA0" w:rsidRPr="006A56FF">
        <w:rPr>
          <w:szCs w:val="24"/>
        </w:rPr>
        <w:t xml:space="preserve">on single </w:t>
      </w:r>
      <w:r w:rsidR="005A6A98" w:rsidRPr="006A56FF">
        <w:rPr>
          <w:szCs w:val="24"/>
        </w:rPr>
        <w:t>indicators</w:t>
      </w:r>
      <w:r w:rsidR="00D86257">
        <w:rPr>
          <w:szCs w:val="24"/>
        </w:rPr>
        <w:t xml:space="preserve"> for the whole observation period</w:t>
      </w:r>
      <w:r w:rsidR="000F2CA0" w:rsidRPr="006A56FF">
        <w:rPr>
          <w:szCs w:val="24"/>
        </w:rPr>
        <w:t xml:space="preserve"> (Austria, Canada,</w:t>
      </w:r>
      <w:r w:rsidR="004C6923">
        <w:rPr>
          <w:szCs w:val="24"/>
        </w:rPr>
        <w:t xml:space="preserve"> Chile,</w:t>
      </w:r>
      <w:r w:rsidR="000F2CA0" w:rsidRPr="006A56FF">
        <w:rPr>
          <w:szCs w:val="24"/>
        </w:rPr>
        <w:t xml:space="preserve"> Greece, Hungary, Iceland, Italy, Lithuania</w:t>
      </w:r>
      <w:r w:rsidR="004C6923">
        <w:rPr>
          <w:szCs w:val="24"/>
        </w:rPr>
        <w:t>, Mexico,</w:t>
      </w:r>
      <w:r w:rsidR="000E7BD7">
        <w:rPr>
          <w:szCs w:val="24"/>
        </w:rPr>
        <w:t xml:space="preserve"> </w:t>
      </w:r>
      <w:r w:rsidR="000F2CA0" w:rsidRPr="006A56FF">
        <w:rPr>
          <w:szCs w:val="24"/>
        </w:rPr>
        <w:t>Portugal</w:t>
      </w:r>
      <w:r w:rsidR="002A4735">
        <w:rPr>
          <w:szCs w:val="24"/>
        </w:rPr>
        <w:t>,</w:t>
      </w:r>
      <w:r w:rsidR="004C6923">
        <w:rPr>
          <w:szCs w:val="24"/>
        </w:rPr>
        <w:t xml:space="preserve"> and Turkey</w:t>
      </w:r>
      <w:r w:rsidR="000F2CA0" w:rsidRPr="006A56FF">
        <w:rPr>
          <w:szCs w:val="24"/>
        </w:rPr>
        <w:t>)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53" w:name="_Hlk42090690"/>
      <w:r w:rsidR="00D86257">
        <w:rPr>
          <w:szCs w:val="24"/>
        </w:rPr>
        <w:t xml:space="preserve">To </w:t>
      </w:r>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 a three-step process</w:t>
      </w:r>
      <w:bookmarkEnd w:id="53"/>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Following the findings and recommendations</w:t>
      </w:r>
      <w:r w:rsidR="00691EE1">
        <w:rPr>
          <w:szCs w:val="24"/>
        </w:rPr>
        <w:t xml:space="preserve"> of </w:t>
      </w:r>
      <w:sdt>
        <w:sdtPr>
          <w:rPr>
            <w:szCs w:val="24"/>
          </w:rPr>
          <w:alias w:val="To edit, see citavi.com/edit"/>
          <w:tag w:val="CitaviPlaceholder#520eae1d-72af-41f6-b7b9-12fda164e596"/>
          <w:id w:val="-817648388"/>
          <w:placeholder>
            <w:docPart w:val="DefaultPlaceholder_-1854013440"/>
          </w:placeholder>
        </w:sdt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zZiNDQ2YTE2LWI3ZTktNDNiOC1iYmYxLTg5Y2NhOTMzZWQ3MiIsIkVudHJpZXMiOlt7IiRpZCI6IjIiLCIkdHlwZSI6IlN3aXNzQWNhZGVtaWMuQ2l0YXZpLkNpdGF0aW9ucy5Xb3JkUGxhY2Vob2xkZXJFbnRyeSwgU3dpc3NBY2FkZW1pYy5DaXRhdmkiLCJJZCI6ImQ3MGI1M2M4LTJmMDItNGIxYS05MzY5LTY4ZmExODNjNzc3YSIsIlJhbmdlTGVuZ3RoIjoxMiwiUmVmZXJlbmNlSWQiOiJmYjM3YjA0YS1kY2FjLTQ1OWUtYmUwOC1jOWIwOTdjMTE2Nz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AyL3NpbS40MDY3IiwiVXJpU3RyaW5nIjoiaHR0cHM6Ly9kb2kub3JnLzEwLjEwMDIvc2ltLjQwNj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DlUMTQ6NTI6MTMiLCJNb2RpZmllZEJ5IjoiX01hcmVpa2UgQXJpYWFucyIsIklkIjoiNWUwZGQ2ZTItYjdkZC00YmE3LTk0ODMtY2IwYTg5ODAxYWUwIiwiTW9kaWZpZWRPbiI6IjIwMjAtMDctMDlUMTQ6NTI6MTM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IyNTkwMCIsIlVyaVN0cmluZyI6Imh0dHA6Ly93d3cubmNiaS5ubG0ubmloLmdvdi9wdWJtZWQvMjEyMjU5MD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}</w:instrText>
          </w:r>
          <w:r w:rsidR="00691EE1">
            <w:rPr>
              <w:noProof/>
              <w:szCs w:val="24"/>
            </w:rPr>
            <w:fldChar w:fldCharType="separate"/>
          </w:r>
          <w:r w:rsidR="00691EE1">
            <w:rPr>
              <w:noProof/>
              <w:szCs w:val="24"/>
            </w:rPr>
            <w:t>White et al.</w:t>
          </w:r>
          <w:r w:rsidR="00691EE1">
            <w:rPr>
              <w:noProof/>
              <w:szCs w:val="24"/>
            </w:rPr>
            <w:fldChar w:fldCharType="end"/>
          </w:r>
        </w:sdtContent>
      </w:sdt>
      <w:r w:rsidR="00691EE1">
        <w:rPr>
          <w:szCs w:val="24"/>
        </w:rPr>
        <w:t xml:space="preserve"> </w:t>
      </w:r>
      <w:sdt>
        <w:sdtPr>
          <w:rPr>
            <w:szCs w:val="24"/>
          </w:rPr>
          <w:alias w:val="To edit, see citavi.com/edit"/>
          <w:tag w:val="CitaviPlaceholder#6b446a16-b7e9-43b8-bbf1-89cca933ed72"/>
          <w:id w:val="1672757789"/>
          <w:placeholder>
            <w:docPart w:val="DefaultPlaceholder_-1854013440"/>
          </w:placeholder>
        </w:sdt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zUyMGVhZTFkLTcyYWYtNDFmNi1iN2I5LTEyZmRhMTY0ZTU5NiIsIkVudHJpZXMiOlt7IiRpZCI6IjIiLCIkdHlwZSI6IlN3aXNzQWNhZGVtaWMuQ2l0YXZpLkNpdGF0aW9ucy5Xb3JkUGxhY2Vob2xkZXJFbnRyeSwgU3dpc3NBY2FkZW1pYy5DaXRhdmkiLCJJZCI6IjI5ZjlmYTNlLTRjNTMtNDAzOS05NzdkLWYxMzljNzBkMjY5MSIsIlJhbmdlTGVuZ3RoIjo2LCJSZWZlcmVuY2VJZCI6ImZiMzdiMDRhLWRjYWMtNDU5ZS1iZTA4LWM5YjA5N2MxMTY3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Mi9zaW0uNDA2NyIsIlVyaVN0cmluZyI6Imh0dHBzOi8vZG9pLm9yZy8xMC4xMDAyL3NpbS40MDY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EzIiwiTW9kaWZpZWRCeSI6Il9NYXJlaWtlIEFyaWFhbnMiLCJJZCI6IjVlMGRkNmUyLWI3ZGQtNGJhNy05NDgzLWNiMGE4OTgwMWFlMCIsIk1vZGlmaWVkT24iOiIyMDIwLTA3LTA5VDE0OjUyOjE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yMjU5MDAiLCJVcmlTdHJpbmciOiJodHRwOi8vd3d3Lm5jYmkubmxtLm5paC5nb3YvcHVibWVkLzIxMjI1OTA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EpIn1dfSwiVGFnIjoiQ2l0YXZpUGxhY2Vob2xkZXIjNmI0NDZhMTYtYjdlOS00M2I4LWJiZjEtODljY2E5MzNlZDcyIiwiVGV4dCI6IigyMDExKSIsIldBSVZlcnNpb24iOiI2LjUuMC4wIn0=}</w:instrText>
          </w:r>
          <w:r w:rsidR="00691EE1">
            <w:rPr>
              <w:noProof/>
              <w:szCs w:val="24"/>
            </w:rPr>
            <w:fldChar w:fldCharType="separate"/>
          </w:r>
          <w:r w:rsidR="00691EE1">
            <w:rPr>
              <w:noProof/>
              <w:szCs w:val="24"/>
            </w:rPr>
            <w:t>(2011)</w:t>
          </w:r>
          <w:r w:rsidR="00691EE1">
            <w:rPr>
              <w:noProof/>
              <w:szCs w:val="24"/>
            </w:rPr>
            <w:fldChar w:fldCharType="end"/>
          </w:r>
        </w:sdtContent>
      </w:sdt>
      <w:r w:rsidR="00691EE1">
        <w:rPr>
          <w:szCs w:val="24"/>
        </w:rPr>
        <w:t xml:space="preserve"> and </w:t>
      </w:r>
      <w:sdt>
        <w:sdtPr>
          <w:rPr>
            <w:szCs w:val="24"/>
          </w:rPr>
          <w:alias w:val="To edit, see citavi.com/edit"/>
          <w:tag w:val="CitaviPlaceholder#e913e189-b868-45fe-b823-e5163a25e541"/>
          <w:id w:val="-668246606"/>
          <w:placeholder>
            <w:docPart w:val="DefaultPlaceholder_-1854013440"/>
          </w:placeholder>
        </w:sdt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2U4YjU0OTE4LTllY2UtNGI5ZC1hMTY1LTgyYzExNWUwOGU1YiIsIkVudHJpZXMiOlt7IiRpZCI6IjIiLCIkdHlwZSI6IlN3aXNzQWNhZGVtaWMuQ2l0YXZpLkNpdGF0aW9ucy5Xb3JkUGxhY2Vob2xkZXJFbnRyeSwgU3dpc3NBY2FkZW1pYy5DaXRhdmkiLCJJZCI6IjQyY2UyNGM0LTk5NjctNDEwYy05MjEwLWI5OWRmYWJmZWMzOSIsIlJhbmdlTGVuZ3RoIjoxNCwiUmVmZXJlbmNlSWQiOiIxZjg2OTFjOC04YThkLTQxZjAtODI4Ny02NTZhMjQzNjQzZjc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E4Mi0wMTEtMDE3OS05IiwiVXJpU3RyaW5nIjoiaHR0cHM6Ly9kb2kub3JnLzEwLjEwMDcvczEwMTgyLTAxMS0wMTc5LTk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}</w:instrText>
          </w:r>
          <w:r w:rsidR="00691EE1">
            <w:rPr>
              <w:noProof/>
              <w:szCs w:val="24"/>
            </w:rPr>
            <w:fldChar w:fldCharType="separate"/>
          </w:r>
          <w:r w:rsidR="00691EE1">
            <w:rPr>
              <w:noProof/>
              <w:szCs w:val="24"/>
            </w:rPr>
            <w:t>Kleinke et al.</w:t>
          </w:r>
          <w:r w:rsidR="00691EE1">
            <w:rPr>
              <w:noProof/>
              <w:szCs w:val="24"/>
            </w:rPr>
            <w:fldChar w:fldCharType="end"/>
          </w:r>
        </w:sdtContent>
      </w:sdt>
      <w:r w:rsidR="00691EE1">
        <w:rPr>
          <w:szCs w:val="24"/>
        </w:rPr>
        <w:t xml:space="preserve"> </w:t>
      </w:r>
      <w:sdt>
        <w:sdtPr>
          <w:rPr>
            <w:szCs w:val="24"/>
          </w:rPr>
          <w:alias w:val="To edit, see citavi.com/edit"/>
          <w:tag w:val="CitaviPlaceholder#e8b54918-9ece-4b9d-a165-82c115e08e5b"/>
          <w:id w:val="1621649250"/>
          <w:placeholder>
            <w:docPart w:val="DefaultPlaceholder_-1854013440"/>
          </w:placeholder>
        </w:sdtPr>
        <w:sdtContent>
          <w:r w:rsidR="00691EE1">
            <w:rPr>
              <w:noProof/>
              <w:szCs w:val="24"/>
            </w:rPr>
            <w:fldChar w:fldCharType="begin"/>
          </w:r>
          <w:r w:rsidR="00691EE1">
            <w:rPr>
              <w:noProof/>
              <w:szCs w:val="24"/>
            </w:rPr>
            <w:instrText>ADDIN CitaviPlaceholder{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9zMTAxODItMDExLTAxNzktOSIsIlVyaVN0cmluZyI6Imh0dHBzOi8vZG9pLm9yZy8xMC4xMDA3L3MxMDE4Mi0wMTEtMDE3OS05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xKSJ9XX0sIlRhZyI6IkNpdGF2aVBsYWNlaG9sZGVyI2U4YjU0OTE4LTllY2UtNGI5ZC1hMTY1LTgyYzExNWUwOGU1YiIsIlRleHQiOiIoMjAxMSkiLCJXQUlWZXJzaW9uIjoiNi41LjAuMCJ9}</w:instrText>
          </w:r>
          <w:r w:rsidR="00691EE1">
            <w:rPr>
              <w:noProof/>
              <w:szCs w:val="24"/>
            </w:rPr>
            <w:fldChar w:fldCharType="separate"/>
          </w:r>
          <w:r w:rsidR="00691EE1">
            <w:rPr>
              <w:noProof/>
              <w:szCs w:val="24"/>
            </w:rPr>
            <w:t>(2011)</w:t>
          </w:r>
          <w:r w:rsidR="00691EE1">
            <w:rPr>
              <w:noProof/>
              <w:szCs w:val="24"/>
            </w:rPr>
            <w:fldChar w:fldCharType="end"/>
          </w:r>
        </w:sdtContent>
      </w:sdt>
      <w:r w:rsidR="00F42EE7" w:rsidRPr="00F42EE7">
        <w:rPr>
          <w:szCs w:val="24"/>
        </w:rPr>
        <w:t xml:space="preserve">, we impute missing mean values of indicators by predictive mean matching of the next neighbor, here the next year. If for example the value </w:t>
      </w:r>
      <w:r w:rsidR="002A4735">
        <w:rPr>
          <w:szCs w:val="24"/>
        </w:rPr>
        <w:t xml:space="preserve">is </w:t>
      </w:r>
      <w:r w:rsidR="00F42EE7" w:rsidRPr="00F42EE7">
        <w:rPr>
          <w:szCs w:val="24"/>
        </w:rPr>
        <w:t xml:space="preserve">missing </w:t>
      </w:r>
      <w:r w:rsidR="002A4735">
        <w:rPr>
          <w:szCs w:val="24"/>
        </w:rPr>
        <w:t xml:space="preserve">for </w:t>
      </w:r>
      <w:r w:rsidR="00F42EE7" w:rsidRPr="00F42EE7">
        <w:rPr>
          <w:szCs w:val="24"/>
        </w:rPr>
        <w:t>2105 for a specific country, we estimate the model with the full information from 2014 and aggregated the values of 20 cycles to yearly mean.</w:t>
      </w:r>
      <w:r w:rsidR="00F42EE7">
        <w:rPr>
          <w:szCs w:val="24"/>
        </w:rPr>
        <w:t xml:space="preserve"> Second, w</w:t>
      </w:r>
      <w:r w:rsidR="00DC39A1" w:rsidRPr="006A56FF">
        <w:rPr>
          <w:szCs w:val="24"/>
        </w:rPr>
        <w:t>e aggregate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t>
      </w:r>
      <w:r w:rsidR="002A4735">
        <w:rPr>
          <w:szCs w:val="24"/>
        </w:rPr>
        <w:t xml:space="preserve">is </w:t>
      </w:r>
      <w:r w:rsidR="00B42A9C" w:rsidRPr="006A56FF">
        <w:rPr>
          <w:szCs w:val="24"/>
        </w:rPr>
        <w:t>missing</w:t>
      </w:r>
      <w:r w:rsidR="00147CE1" w:rsidRPr="006A56FF">
        <w:rPr>
          <w:szCs w:val="24"/>
        </w:rPr>
        <w:t>.</w:t>
      </w:r>
      <w:r w:rsidR="00792D73">
        <w:rPr>
          <w:szCs w:val="24"/>
        </w:rPr>
        <w:t xml:space="preserve"> Finally, w</w:t>
      </w:r>
      <w:r w:rsidR="00792D73" w:rsidRPr="00C046FD">
        <w:rPr>
          <w:szCs w:val="24"/>
        </w:rPr>
        <w:t xml:space="preserve">e calculate an overall mean of the observation period </w:t>
      </w:r>
      <w:proofErr w:type="gramStart"/>
      <w:r w:rsidR="00792D73" w:rsidRPr="00C046FD">
        <w:rPr>
          <w:szCs w:val="24"/>
        </w:rPr>
        <w:t>between 2014-2016 for our analysis (</w:t>
      </w:r>
      <w:r w:rsidR="002A4735">
        <w:rPr>
          <w:szCs w:val="24"/>
        </w:rPr>
        <w:t xml:space="preserve">see </w:t>
      </w:r>
      <w:r w:rsidR="00792D73" w:rsidRPr="00C046FD">
        <w:rPr>
          <w:szCs w:val="24"/>
        </w:rPr>
        <w:t>Table 5</w:t>
      </w:r>
      <w:r w:rsidR="002A4735">
        <w:rPr>
          <w:szCs w:val="24"/>
        </w:rPr>
        <w:t xml:space="preserve"> in the </w:t>
      </w:r>
      <w:r w:rsidR="00792D73" w:rsidRPr="00C046FD">
        <w:rPr>
          <w:szCs w:val="24"/>
        </w:rPr>
        <w:t>Appendix)</w:t>
      </w:r>
      <w:proofErr w:type="gramEnd"/>
      <w:r w:rsidR="00792D73" w:rsidRPr="00C046FD">
        <w:rPr>
          <w:szCs w:val="24"/>
        </w:rPr>
        <w:t>.</w:t>
      </w:r>
    </w:p>
    <w:p w14:paraId="01CE70CC" w14:textId="494ECE58" w:rsidR="005E0DE7" w:rsidRPr="006A56FF" w:rsidRDefault="005E0DE7" w:rsidP="005E0DE7">
      <w:pPr>
        <w:pStyle w:val="berschrift2"/>
        <w:rPr>
          <w:lang w:val="en-US"/>
        </w:rPr>
      </w:pPr>
      <w:r w:rsidRPr="006A56FF">
        <w:rPr>
          <w:lang w:val="en-US"/>
        </w:rPr>
        <w:lastRenderedPageBreak/>
        <w:t>Cluster analysis</w:t>
      </w:r>
    </w:p>
    <w:p w14:paraId="1F6F8A47" w14:textId="1EA32606" w:rsidR="00B95452" w:rsidRDefault="00981837" w:rsidP="002A4B22">
      <w:pPr>
        <w:pStyle w:val="02FlietextErsterAbsatz"/>
        <w:rPr>
          <w:lang w:val="en-US"/>
        </w:rPr>
      </w:pPr>
      <w:r w:rsidRPr="006A56FF">
        <w:rPr>
          <w:lang w:val="en-US"/>
        </w:rPr>
        <w:t>Cluster analysis is the standard method in welfare state typologies</w:t>
      </w:r>
      <w:r w:rsidR="001B6C6F">
        <w:rPr>
          <w:lang w:val="en-US"/>
        </w:rPr>
        <w:t xml:space="preserve"> </w:t>
      </w:r>
      <w:sdt>
        <w:sdtPr>
          <w:rPr>
            <w:lang w:val="en-US"/>
          </w:rPr>
          <w:alias w:val="To edit, see citavi.com/edit"/>
          <w:tag w:val="CitaviPlaceholder#33bada58-6b44-4f6b-bae0-743645cea93b"/>
          <w:id w:val="1606385959"/>
          <w:placeholder>
            <w:docPart w:val="DefaultPlaceholder_-1854013440"/>
          </w:placeholder>
        </w:sdtPr>
        <w:sdtContent>
          <w:r w:rsidR="001B6C6F">
            <w:rPr>
              <w:noProof/>
              <w:lang w:val="en-US"/>
            </w:rPr>
            <w:fldChar w:fldCharType="begin"/>
          </w:r>
          <w:r w:rsidR="001B6C6F">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YzE0ZGJmLWIwZDctNDgwNi05MDZjLTA5MzJiMmY2YTgyYSIsIlJhbmdlTGVuZ3RoIjoxMywiUmVmZXJlbmNlSWQiOiIxM2QwNzZhNy02M2NkLTRlODUtYmYyMC1iNDY1YjNjYWU0Y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xMS9qLjE0NjgtMjM5Ny4yMDA3LjAwNDg2LngiLCJVcmlTdHJpbmciOiJodHRwczovL2RvaS5vcmcvMTAuMTExMS9qLjE0NjgtMjM5Ny4yMDA3LjAwNDg2Lng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yZWYiOiI1In19XSwiQ2l0YXRpb25LZXlVcGRhdGVUeXBlIjowLCJDb2xsYWJvcmF0b3JzIjpbXSwiRG9pIjoiMTAuMTE3Ny8wOTU4OTI4NzA3MDg3NTkx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3MDg3NTkxIiwiVXJpU3RyaW5nIjoiaHR0cHM6Ly9kb2kub3JnLzEwLjExNzcvMDk1ODkyODcwNzA4NzU5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OS0wMlQxMjozMjozNyIsIlByb2plY3QiOnsiJHJlZiI6IjUifX0sIlVzZU51bWJlcmluZ1R5cGVPZlBhcmVudERvY3VtZW50IjpmYWxzZX0seyIkaWQiOiIxNyIsIiR0eXBlIjoiU3dpc3NBY2FkZW1pYy5DaXRhdmkuQ2l0YXRpb25zLldvcmRQbGFjZWhvbGRlckVudHJ5LCBTd2lzc0FjYWRlbWljLkNpdGF2aSIsIklkIjoiNzJmMjk4NTItMGU0NS00ZGRkLTkxN2ItOTM4YTYyNzA4YzE5IiwiUmFuZ2VTdGFydCI6MjcsIlJhbmdlTGVuZ3RoIjoyMiwiUmVmZXJlbmNlSWQiOiI3NWU3ZmQ1OC1hMWQzLTQ3NzAtYmUyMi1mNjA2NDBmZWRiODA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E3Ny8wOTU4OTI4NzEyNDU2NTcyIiwiVXJpU3RyaW5nIjoiaHR0cHM6Ly9kb2kub3JnLzEwLjExNzcvMDk1ODkyODcxMjQ1NjU3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}</w:instrText>
          </w:r>
          <w:r w:rsidR="001B6C6F">
            <w:rPr>
              <w:noProof/>
              <w:lang w:val="en-US"/>
            </w:rPr>
            <w:fldChar w:fldCharType="separate"/>
          </w:r>
          <w:r w:rsidR="001B6C6F">
            <w:rPr>
              <w:noProof/>
              <w:lang w:val="en-US"/>
            </w:rPr>
            <w:t>(Bambra, 2007; Jensen, 2008; Kammer et al., 2012)</w:t>
          </w:r>
          <w:r w:rsidR="001B6C6F">
            <w:rPr>
              <w:noProof/>
              <w:lang w:val="en-US"/>
            </w:rPr>
            <w:fldChar w:fldCharType="end"/>
          </w:r>
        </w:sdtContent>
      </w:sdt>
      <w:r w:rsidR="001B6C6F">
        <w:rPr>
          <w:lang w:val="en-US"/>
        </w:rPr>
        <w:t xml:space="preserve"> and healthcare typologies </w:t>
      </w:r>
      <w:sdt>
        <w:sdtPr>
          <w:rPr>
            <w:lang w:val="en-US"/>
          </w:rPr>
          <w:alias w:val="To edit, see citavi.com/edit"/>
          <w:tag w:val="CitaviPlaceholder#543b667b-5aad-4336-aabc-01958160b5d1"/>
          <w:id w:val="-1635481945"/>
          <w:placeholder>
            <w:docPart w:val="DefaultPlaceholder_-1854013440"/>
          </w:placeholder>
        </w:sdtPr>
        <w:sdtContent>
          <w:r w:rsidR="001B6C6F">
            <w:rPr>
              <w:noProof/>
              <w:lang w:val="en-US"/>
            </w:rPr>
            <w:fldChar w:fldCharType="begin"/>
          </w:r>
          <w:r w:rsidR="001B6C6F">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DlkMmZlLTQyODEtNGE0Ni05NzBlLTNjZTI1YTM4YjUxOCIsIlJhbmdlTGVuZ3RoIjoxNSwiUmVmZXJlbmNlSWQiOiIxYmYzNDY4Ny1hMTZmLTQyZjYtODEyMS1jMGJmNGIyZjkzMGYiLCJSZWZlcmVuY2UiOnsiJGlkIjoiMyIsIiR0eXBlIjoiU3dpc3NBY2FkZW1pYy5DaXRhdmkuUmVmZXJlbmNlLCBTd2lzc0FjYWRlbWljLkNpdGF2aSIsIkFic3RyYWN0Q29tcGxleGl0eSI6MCwiQWJzdHJhY3RTb3VyY2VUZXh0Rm9ybWF0IjowLCJBZmZpbGlhdGlvbiI6IlVuaXZlcnNpdHkgb2YgTWFubmhlaW0sIEdlcm1hbnkiLCJBdXRob3JzIjpbeyIkaWQiOiI0IiwiJHR5cGUiOiJTd2lzc0FjYWRlbWljLkNpdGF2aS5QZXJzb24sIFN3aXNzQWNhZGVtaWMuQ2l0YXZp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LCIkdHlwZSI6IlN3aXNzQWNhZGVtaWMuQ2l0YXZpLlByb2plY3QsIFN3aXNzQWNhZGVtaWMuQ2l0YXZpIn19XSwiQ2l0YXRpb25LZXlVcGRhdGVUeXBlIjowLCJDb2xsYWJvcmF0b3JzIjpbXSwiRG9pIjoiMTAuMTE3Ny8wOTU4OTI4NzA5MzUyNDA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ExNzcvMDk1ODkyODcwOTM1MjQwNiIsIlVyaVN0cmluZyI6Imh0dHBzOi8vZG9pLm9yZy8xMC4xMTc3LzA5NTg5Mjg3MDkzNTI0MD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xOS0wNi0xNFQxMToxNTo1MSIsIk1vZGlmaWVkQnkiOiJfTWFyZWlrZSBBcmlhYW5zIiwiSWQiOiI3NDg2ZGNiNC1lODY2LTRmNmMtYTYyNC1mNDRiZjM2NjAxNjciLCJNb2RpZmllZE9uIjoiMjAxOS0wNi0xNFQxMToxNjowMi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5IiwiJHR5cGUiOiJTd2lzc0FjYWRlbWljLkNpdGF2aS5QZXJpb2RpY2FsLCBTd2lzc0FjYWRlbWljLkNpdGF2a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5LTAyVDEyOjMyOjM3IiwiUHJvamVjdCI6eyIkcmVmIjoiNSJ9fSwiVXNlTnVtYmVyaW5nVHlwZU9mUGFyZW50RG9jdW1lbnQiOmZhbHNlfSx7IiRpZCI6IjEwIiwiJHR5cGUiOiJTd2lzc0FjYWRlbWljLkNpdGF2aS5DaXRhdGlvbnMuV29yZFBsYWNlaG9sZGVyRW50cnksIFN3aXNzQWNhZGVtaWMuQ2l0YXZpIiwiSWQiOiJlN2MzMzVkMS1iMzBmLTRhZjgtYmQ1YS1hMjNiZjdmNWRiZWQiLCJSYW5nZVN0YXJ0IjoxNSwiUmFuZ2VMZW5ndGgiOjEzLCJSZWZlcmVuY2VJZCI6ImIwYjE2NWYxLWRiMGEtNGQ0NC1iZjgzLWU4MmYyZjVjZDBmO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E3Ny8wOTU4OTI4NzA5MzQ0MjQ3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3Ny8wOTU4OTI4NzA5MzQ0MjQ3IiwiVXJpU3RyaW5nIjoiaHR0cHM6Ly9kb2kub3JnLzEwLjExNzcvMDk1ODkyODcwOTM0NDI0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giLCIkdHlwZSI6IlN3aXNzQWNhZGVtaWMuQ2l0YXZpLkxvY2F0aW9uLCBTd2lzc0FjYWRlbWljLkNpdGF2aSIsIkFkZHJlc3MiOnsiJGlkIjoiMTkiLCIkdHlwZSI6IlN3aXNzQWNhZGVtaWMuQ2l0YXZpLkxpbmtlZFJlc291cmNlLCBTd2lzc0FjYWRlbWljLkNpdGF2aSIsIkxpbmtlZFJlc291cmNlVHlwZSI6NSwiT3JpZ2luYWxTdHJpbmciOiIxMC4xMTExL3Nwb2wuMTIwNjEiLCJVcmlTdHJpbmciOiJodHRwczovL2RvaS5vcmcvMTAuMTExMS9zcG9sLjEyMDY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ZXJpb2RpY2FsIjp7IiRpZCI6IjIxIiwiJHR5cGUiOiJTd2lzc0FjYWRlbWljLkNpdGF2aS5QZXJpb2RpY2FsLCBTd2lzc0FjYWRlbWljLkNpdGF2aS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}</w:instrText>
          </w:r>
          <w:r w:rsidR="001B6C6F">
            <w:rPr>
              <w:noProof/>
              <w:lang w:val="en-US"/>
            </w:rPr>
            <w:fldChar w:fldCharType="separate"/>
          </w:r>
          <w:r w:rsidR="001B6C6F">
            <w:rPr>
              <w:noProof/>
              <w:lang w:val="en-US"/>
            </w:rPr>
            <w:t>(Reibling, 2010; Wendt, 2009; Wendt, 2014)</w:t>
          </w:r>
          <w:r w:rsidR="001B6C6F">
            <w:rPr>
              <w:noProof/>
              <w:lang w:val="en-US"/>
            </w:rPr>
            <w:fldChar w:fldCharType="end"/>
          </w:r>
        </w:sdtContent>
      </w:sdt>
      <w:r w:rsidRPr="006A56FF">
        <w:rPr>
          <w:lang w:val="en-US"/>
        </w:rPr>
        <w:t xml:space="preserve"> </w:t>
      </w:r>
      <w:r w:rsidR="00C96250">
        <w:rPr>
          <w:lang w:val="en-US"/>
        </w:rPr>
        <w:t xml:space="preserve">and </w:t>
      </w:r>
      <w:r w:rsidRPr="006A56FF">
        <w:rPr>
          <w:lang w:val="en-US"/>
        </w:rPr>
        <w:t xml:space="preserve">LTC typologies </w:t>
      </w:r>
      <w:sdt>
        <w:sdtPr>
          <w:rPr>
            <w:lang w:val="en-US"/>
          </w:rPr>
          <w:alias w:val="Don't edit this field"/>
          <w:tag w:val="CitaviPlaceholder#ff681547-d17e-4bc3-a63c-3ab7332493b6"/>
          <w:id w:val="-117612699"/>
          <w:placeholder>
            <w:docPart w:val="A5334BB543314443BB94EC4AE6911E2D"/>
          </w:placeholder>
        </w:sdtPr>
        <w:sdtContent>
          <w:r w:rsidRPr="006A56FF">
            <w:rPr>
              <w:lang w:val="en-US"/>
            </w:rPr>
            <w:fldChar w:fldCharType="begin"/>
          </w:r>
          <w:r w:rsidR="006E36C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YiLCJJZCI6IjJjYmU2YjRhLTdjNTQtNGRiYS1iNjE0LTc0M2Y3ZjE5ODljMCIsIlJhbmdlU3RhcnQiOjM3LCJSYW5nZUxlbmd0aCI6MjAsIlJlZmVyZW5jZUlkIjoiNGE4MzFjMzQtNzZhNy00ZTJiLTk5NTYtZWExMWY2NjUxNjgwIiwiUmVmZXJlbmNlIjp7IiRpZCI6IjE3IiwiQWJzdHJhY3RDb21wbGV4aXR5IjowLCJBYnN0cmFjdFNvdXJjZVRleHRGb3JtYXQiOjAsIkF1dGhvcnMiOlt7IiRpZCI6IjE4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O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w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E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I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z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SXNMb2NhbENsb3VkUHJvamVjdEZpbGVMaW5rIjpmYWxzZS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QuMC4zNSJ9}</w:instrText>
          </w:r>
          <w:r w:rsidRPr="006A56FF">
            <w:rPr>
              <w:lang w:val="en-US"/>
            </w:rPr>
            <w:fldChar w:fldCharType="separate"/>
          </w:r>
          <w:r w:rsidR="000B0433">
            <w:rPr>
              <w:lang w:val="en-US"/>
            </w:rPr>
            <w:t>(</w:t>
          </w:r>
          <w:proofErr w:type="spellStart"/>
          <w:r w:rsidR="000B0433">
            <w:rPr>
              <w:lang w:val="en-US"/>
            </w:rPr>
            <w:t>Halásková</w:t>
          </w:r>
          <w:proofErr w:type="spellEnd"/>
          <w:r w:rsidR="000B0433">
            <w:rPr>
              <w:lang w:val="en-US"/>
            </w:rPr>
            <w:t xml:space="preserve"> et al., 2017; Kautto, 2002; Kraus et al., 2010; Saraceno and Keck, 2010)</w:t>
          </w:r>
          <w:r w:rsidRPr="006A56FF">
            <w:rPr>
              <w:lang w:val="en-US"/>
            </w:rPr>
            <w:fldChar w:fldCharType="end"/>
          </w:r>
        </w:sdtContent>
      </w:sdt>
      <w:r w:rsidRPr="006A56FF">
        <w:rPr>
          <w:lang w:val="en-US"/>
        </w:rPr>
        <w:t xml:space="preserve"> </w:t>
      </w:r>
      <w:r w:rsidR="00C96250">
        <w:rPr>
          <w:lang w:val="en-US"/>
        </w:rPr>
        <w:t xml:space="preserve">to </w:t>
      </w:r>
      <w:r w:rsidRPr="006A56FF">
        <w:rPr>
          <w:lang w:val="en-US"/>
        </w:rPr>
        <w:t xml:space="preserve">classify and develop system types. </w:t>
      </w:r>
      <w:r w:rsidR="00890CE6">
        <w:rPr>
          <w:lang w:val="en-US"/>
        </w:rPr>
        <w:t>T</w:t>
      </w:r>
      <w:r w:rsidR="00890CE6" w:rsidRPr="00890CE6">
        <w:rPr>
          <w:lang w:val="en-US"/>
        </w:rPr>
        <w:t xml:space="preserve">he innovative approach </w:t>
      </w:r>
      <w:r w:rsidR="00C96250">
        <w:rPr>
          <w:lang w:val="en-US"/>
        </w:rPr>
        <w:t xml:space="preserve">with </w:t>
      </w:r>
      <w:r w:rsidR="00890CE6" w:rsidRPr="00890CE6">
        <w:rPr>
          <w:lang w:val="en-US"/>
        </w:rPr>
        <w:t>multiple cluster analys</w:t>
      </w:r>
      <w:r w:rsidR="00F252A1">
        <w:rPr>
          <w:lang w:val="en-US"/>
        </w:rPr>
        <w:t>e</w:t>
      </w:r>
      <w:r w:rsidR="00890CE6" w:rsidRPr="00890CE6">
        <w:rPr>
          <w:lang w:val="en-US"/>
        </w:rPr>
        <w:t xml:space="preserve">s </w:t>
      </w:r>
      <w:r w:rsidR="007E1E49">
        <w:rPr>
          <w:lang w:val="en-US"/>
        </w:rPr>
        <w:t>within the same methodological framework</w:t>
      </w:r>
      <w:r w:rsidR="009E0342">
        <w:rPr>
          <w:lang w:val="en-US"/>
        </w:rPr>
        <w:t xml:space="preserve"> </w:t>
      </w:r>
      <w:sdt>
        <w:sdtPr>
          <w:rPr>
            <w:lang w:val="en-US"/>
          </w:rPr>
          <w:alias w:val="To edit, see citavi.com/edit"/>
          <w:tag w:val="CitaviPlaceholder#34bf730d-1e6f-4259-9cbc-7740c359948d"/>
          <w:id w:val="1695413530"/>
          <w:placeholder>
            <w:docPart w:val="DefaultPlaceholder_-1854013440"/>
          </w:placeholder>
        </w:sdtPr>
        <w:sdtContent>
          <w:r w:rsidR="009E0342">
            <w:rPr>
              <w:noProof/>
              <w:lang w:val="en-US"/>
            </w:rPr>
            <w:fldChar w:fldCharType="begin"/>
          </w:r>
          <w:r w:rsidR="009E034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ZDM1MTRjLTMwNDAtNDYyNy05YzVmLTA3ODVjNzg0OGFjOSIsIlJhbmdlTGVuZ3RoIjoyMywiUmVmZXJlbmNlSWQiOiJiYTI1MWQ1MS00YzlkLTRiYWUtOTQ5NS1iN2M2YzAyNDQ0YWIiLCJSZWZlcmVuY2UiOnsiJGlkIjoiMyIsIiR0eXBlIjoiU3dpc3NBY2FkZW1pYy5DaXRhdmkuUmVmZXJlbmNlLCBTd2lzc0FjYWRlbWljLkNpdGF2aSIsIkFic3RyYWN0Ijo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wq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5cclxuLy8gXHJcb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IiwiQWJzdHJhY3RDb21wbGV4aXR5IjowLCJBYnN0cmFjdEh0bWwiOiI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RcdDxwIHN0eWxlPVwibWFyZ2luOjBwdCAwcHQgNnB0XCI+PHNwYW4gc3R5bGU9XCJmb250LWZhbWlseTonU2Vnb2UgVUknOyBmb250LXNpemU6OXB0XCI+JiN4YTA7PC9zcGFuPjwvcD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48L3NwYW4+PC9wPlxyXG5cdFx0PC9kaXY+XHJcblx0PC9ib2R5PlxyXG48L2h0bWw+IiwiQWJzdHJhY3RTb3VyY2VUZXh0Rm9ybWF0IjoyLCJBZmZpbGlhdGlvbiI6IlVuaXZlcnNpdHkgb2YgU2llZ2VuLCBHZXJtYW55LlxyXG5Vbml2ZXJzaXR5IG9mIFNpZWdlbiwgR2VybWFueS5cclxuVW5pdmVyc2l0eSBvZiBTaWVnZW4sIEdlcm1hbnkuIEVsZWN0cm9uaWMgYWRkcmVzczogd2VuZHRAc296aW9sb2dpZS51bmktc2llZ2VuLmRlLiIsIkF1dGhvcnMiOlt7IiRpZCI6IjQiLCIkdHlwZSI6IlN3aXNzQWNhZGVtaWMuQ2l0YXZpLlBlcnNvbiwgU3dpc3NBY2FkZW1pYy5DaXRhdmk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IsIiR0eXBlIjoiU3dpc3NBY2FkZW1pYy5DaXRhdmkuUHJvamVjdCwgU3dpc3NBY2FkZW1pYy5DaXRhdmkifX0seyIkaWQiOiI2IiwiJHR5cGUiOiJTd2lzc0FjYWRlbWljLkNpdGF2aS5QZXJzb24sIFN3aXNzQWNhZGVtaWMuQ2l0YXZp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ExMzM0NDQiLCJVcmlTdHJpbmciOiJodHRwOi8vd3d3Lm5jYmkubmxtLm5paC5nb3YvcHVibWVkLzMxMTMzNDQ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hlYWx0aHBvbC4yMDE5LjA1LjAwMSIsIlVyaVN0cmluZyI6Imh0dHBzOi8vZG9pLm9yZy8xMC4xMDE2L2ouaGVhbHRocG9sLjIwMTkuMDUuMD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vdGVzIjoiSm91cm5hbCBBcnRpY2xlXHJcblJldmlldyI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JHR5cGUiOiJTd2lzc0FjYWRlbWljLkNpdGF2aS5QZXJpb2RpY2FsLCBTd2lzc0FjYWRlbWljLkNpdGF2aS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5LTAyVDEyOjMyOjM3IiwiUHJvamVjdCI6eyIkcmVmIjoiNSJ9fSwiVXNlTnVtYmVyaW5nVHlwZU9mUGFyZW50RG9jdW1lbnQiOmZhbHNlfV0sIkZvcm1hdHRlZFRleHQiOnsiJGlkIjoiMTUiLCJDb3VudCI6MSwiVGV4dFVuaXRzIjpbeyIkaWQiOiIxNiIsIkZvbnRTdHlsZSI6eyIkaWQiOiIxNyIsIk5ldXRyYWwiOnRydWV9LCJSZWFkaW5nT3JkZXIiOjEsIlRleHQiOiIoUmVpYmxpbmcgZXQgYWwuLCAyMDE5KSJ9XX0sIlRhZyI6IkNpdGF2aVBsYWNlaG9sZGVyIzM0YmY3MzBkLTFlNmYtNDI1OS05Y2JjLTc3NDBjMzU5OTQ4ZCIsIlRleHQiOiIoUmVpYmxpbmcgZXQgYWwuLCAyMDE5KSIsIldBSVZlcnNpb24iOiI2LjUuMC4wIn0=}</w:instrText>
          </w:r>
          <w:r w:rsidR="009E0342">
            <w:rPr>
              <w:noProof/>
              <w:lang w:val="en-US"/>
            </w:rPr>
            <w:fldChar w:fldCharType="separate"/>
          </w:r>
          <w:r w:rsidR="009E0342">
            <w:rPr>
              <w:noProof/>
              <w:lang w:val="en-US"/>
            </w:rPr>
            <w:t>(Reibling et al., 2019)</w:t>
          </w:r>
          <w:r w:rsidR="009E0342">
            <w:rPr>
              <w:noProof/>
              <w:lang w:val="en-US"/>
            </w:rPr>
            <w:fldChar w:fldCharType="end"/>
          </w:r>
        </w:sdtContent>
      </w:sdt>
      <w:r w:rsidR="007E1E49">
        <w:rPr>
          <w:lang w:val="en-US"/>
        </w:rPr>
        <w:t xml:space="preserve">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Content>
          <w:r w:rsidR="00F252A1">
            <w:rPr>
              <w:noProof/>
              <w:lang w:val="en-US"/>
            </w:rPr>
            <w:fldChar w:fldCharType="begin"/>
          </w:r>
          <w:r w:rsidR="006C3A49">
            <w:rPr>
              <w:noProof/>
              <w:lang w:val="en-US"/>
            </w:rPr>
            <w: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instrText>
          </w:r>
          <w:r w:rsidR="00F252A1">
            <w:rPr>
              <w:noProof/>
              <w:lang w:val="en-US"/>
            </w:rPr>
            <w:fldChar w:fldCharType="separate"/>
          </w:r>
          <w:r w:rsidR="000B0433">
            <w:rPr>
              <w:noProof/>
              <w:lang w:val="en-US"/>
            </w:rPr>
            <w:t>(Fonseca, 2013)</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complex long-term care </w:t>
      </w:r>
      <w:r w:rsidR="004B68A3">
        <w:rPr>
          <w:lang w:val="en-US"/>
        </w:rPr>
        <w:t>systems. The flexibility of the multi-cluster-analysis allows to combine results from different specifications “using the variability across those results as measure of confidence about the membership of two observations in one cluster”</w:t>
      </w:r>
      <w:r w:rsidR="009E0342">
        <w:rPr>
          <w:lang w:val="en-US"/>
        </w:rPr>
        <w:t xml:space="preserve"> </w:t>
      </w:r>
      <w:sdt>
        <w:sdtPr>
          <w:rPr>
            <w:lang w:val="en-US"/>
          </w:rPr>
          <w:alias w:val="To edit, see citavi.com/edit"/>
          <w:tag w:val="CitaviPlaceholder#20b5cea6-0202-4f18-b755-b032dcff37ac"/>
          <w:id w:val="-1509517348"/>
          <w:placeholder>
            <w:docPart w:val="DefaultPlaceholder_-1854013440"/>
          </w:placeholder>
        </w:sdtPr>
        <w:sdtContent>
          <w:r w:rsidR="009E0342">
            <w:rPr>
              <w:noProof/>
              <w:lang w:val="en-US"/>
            </w:rPr>
            <w:fldChar w:fldCharType="begin"/>
          </w:r>
          <w:r w:rsidR="009E0342">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MWRhYjJhLTFlMTYtNGI4MS05MzNlLWQ3ZDAzYjI5ZDI5YyIsIlJhbmdlTGVuZ3RoIjoyOCwiUmVmZXJlbmNlSWQiOiJiYTI1MWQ1MS00YzlkLTRiYWUtOTQ5NS1iN2M2YzAyNDQ0YW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E1IiwiU3RhcnRQYWdlIjp7IiRpZCI6IjUiLCIkdHlwZSI6IlN3aXNzQWNhZGVtaWMuUGFnZU51bWJlciwgU3dpc3NBY2FkZW1pYyIsIklzRnVsbHlOdW1lcmljIjp0cnVlLCJOdW1iZXIiOjYxNSwiTnVtYmVyaW5nVHlwZSI6MCwiTnVtZXJhbFN5c3RlbSI6MCwiT3JpZ2luYWxTdHJpbmciOiI2MTUiLCJQcmV0dHlTdHJpbmciOiI2MTUifX0sIlJlZmVyZW5jZSI6eyIkaWQiOiI2IiwiJHR5cGUiOiJTd2lzc0FjYWRlbWljLkNpdGF2aS5SZWZlcmVuY2UsIFN3aXNzQWNhZGVtaWMuQ2l0YXZp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NyIsIiR0eXBlIjoiU3dpc3NBY2FkZW1pYy5DaXRhdmkuUGVyc29uLCBTd2lzc0FjYWRlbWljLkNpdGF2aS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4IiwiJHR5cGUiOiJTd2lzc0FjYWRlbWljLkNpdGF2aS5Qcm9qZWN0LCBTd2lzc0FjYWRlbWljLkNpdGF2aSJ9fSx7IiRpZCI6IjkiLCIkdHlwZSI6IlN3aXNzQWNhZGVtaWMuQ2l0YXZpLlBlcnNvbiwgU3dpc3NBY2FkZW1pYy5DaXRhdmk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gifX0seyIkaWQiOiIxMCIsIiR0eXBlIjoiU3dpc3NBY2FkZW1pYy5DaXRhdmkuUGVyc29uLCBTd2lzc0FjYWRlbWljLkNpdGF2aS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4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TEzMzQ0NCIsIlVyaVN0cmluZyI6Imh0dHA6Ly93d3cubmNiaS5ubG0ubmloLmdvdi9wdWJtZWQvMzExMzM0N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aGVhbHRocG9sLjIwMTkuMDUuMDAxIiwiVXJpU3RyaW5nIjoiaHR0cHM6Ly9kb2kub3JnLzEwLjEwMTYvai5oZWFsdGhwb2wuMjAxOS4wNS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4In19XSwiTm90ZXMiOiJKb3VybmFsIEFydGljbGVcclxuUmV2aWV3Ii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ciLCIkdHlwZSI6IlN3aXNzQWNhZGVtaWMuQ2l0YXZpLlBlcmlvZGljYWwsIFN3aXNzQWNhZGVtaWMuQ2l0YXZp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g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ktMDJUMTI6MzI6MzciLCJQcm9qZWN0Ijp7IiRyZWYiOiI4In19LCJVc2VOdW1iZXJpbmdUeXBlT2ZQYXJlbnREb2N1bWVudCI6ZmFsc2V9XSwiRm9ybWF0dGVkVGV4dCI6eyIkaWQiOiIxOCIsIkNvdW50IjoxLCJUZXh0VW5pdHMiOlt7IiRpZCI6IjE5IiwiRm9udFN0eWxlIjp7IiRpZCI6IjIwIiwiTmV1dHJhbCI6dHJ1ZX0sIlJlYWRpbmdPcmRlciI6MSwiVGV4dCI6IihSZWlibGluZyBldCBhbC4sIDIwMTk6IDYxNSkifV19LCJUYWciOiJDaXRhdmlQbGFjZWhvbGRlciMyMGI1Y2VhNi0wMjAyLTRmMTgtYjc1NS1iMDMyZGNmZjM3YWMiLCJUZXh0IjoiKFJlaWJsaW5nIGV0IGFsLiwgMjAxOTogNjE1KSIsIldBSVZlcnNpb24iOiI2LjUuMC4wIn0=}</w:instrText>
          </w:r>
          <w:r w:rsidR="009E0342">
            <w:rPr>
              <w:noProof/>
              <w:lang w:val="en-US"/>
            </w:rPr>
            <w:fldChar w:fldCharType="separate"/>
          </w:r>
          <w:r w:rsidR="009E0342">
            <w:rPr>
              <w:noProof/>
              <w:lang w:val="en-US"/>
            </w:rPr>
            <w:t>(Reibling et al., 2019: 615)</w:t>
          </w:r>
          <w:r w:rsidR="009E0342">
            <w:rPr>
              <w:noProof/>
              <w:lang w:val="en-US"/>
            </w:rPr>
            <w:fldChar w:fldCharType="end"/>
          </w:r>
        </w:sdtContent>
      </w:sdt>
      <w:r w:rsidR="004B68A3">
        <w:rPr>
          <w:lang w:val="en-US"/>
        </w:rPr>
        <w:t xml:space="preserve"> increasing reliability of the method itself.</w:t>
      </w:r>
    </w:p>
    <w:p w14:paraId="77DB0897" w14:textId="5D8063E7"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 xml:space="preserve">first and second-best result determined by stopping rules of </w:t>
      </w:r>
      <w:proofErr w:type="spellStart"/>
      <w:r w:rsidR="00574BF9">
        <w:rPr>
          <w:lang w:val="en-US"/>
        </w:rPr>
        <w:t>Calinski-Harab</w:t>
      </w:r>
      <w:r w:rsidR="00D3542F">
        <w:rPr>
          <w:lang w:val="en-US"/>
        </w:rPr>
        <w:t>asz</w:t>
      </w:r>
      <w:proofErr w:type="spellEnd"/>
      <w:r w:rsidR="00D3542F">
        <w:rPr>
          <w:lang w:val="en-US"/>
        </w:rPr>
        <w:t xml:space="preserve"> and </w:t>
      </w:r>
      <w:proofErr w:type="spellStart"/>
      <w:r w:rsidR="00D3542F">
        <w:rPr>
          <w:lang w:val="en-US"/>
        </w:rPr>
        <w:t>Duda</w:t>
      </w:r>
      <w:proofErr w:type="spellEnd"/>
      <w:r w:rsidR="00D3542F">
        <w:rPr>
          <w:lang w:val="en-US"/>
        </w:rPr>
        <w:t xml:space="preserve">/Hart and </w:t>
      </w:r>
      <w:proofErr w:type="spellStart"/>
      <w:r w:rsidR="00D3542F">
        <w:rPr>
          <w:lang w:val="en-US"/>
        </w:rPr>
        <w:t>Dendrogram</w:t>
      </w:r>
      <w:r w:rsidR="00574BF9">
        <w:rPr>
          <w:lang w:val="en-US"/>
        </w:rPr>
        <w:t>ms</w:t>
      </w:r>
      <w:proofErr w:type="spellEnd"/>
      <w:r w:rsidR="009D562C">
        <w:rPr>
          <w:lang w:val="en-US"/>
        </w:rPr>
        <w:t xml:space="preserve"> for each of the 24 separate cluster analysis</w:t>
      </w:r>
      <w:r w:rsidR="00574BF9">
        <w:rPr>
          <w:lang w:val="en-US"/>
        </w:rPr>
        <w:t>.</w:t>
      </w:r>
    </w:p>
    <w:p w14:paraId="62F2363A" w14:textId="4DE35145" w:rsidR="005E0DE7" w:rsidRDefault="00574BF9" w:rsidP="00AF0643">
      <w:pPr>
        <w:pStyle w:val="02FlietextEinzug"/>
        <w:rPr>
          <w:lang w:val="en-US"/>
        </w:rPr>
      </w:pPr>
      <w:r>
        <w:rPr>
          <w:lang w:val="en-US"/>
        </w:rPr>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w:t>
      </w:r>
      <w:r w:rsidR="00C96250">
        <w:rPr>
          <w:lang w:val="en-US"/>
        </w:rPr>
        <w:t>e</w:t>
      </w:r>
      <w:r w:rsidR="00264EB7">
        <w:rPr>
          <w:lang w:val="en-US"/>
        </w:rPr>
        <w:t>s</w:t>
      </w:r>
      <w:r w:rsidR="008B7E3E">
        <w:rPr>
          <w:lang w:val="en-US"/>
        </w:rPr>
        <w:t xml:space="preserve"> and a country needs to have </w:t>
      </w:r>
      <w:r w:rsidR="00C96250">
        <w:rPr>
          <w:lang w:val="en-US"/>
        </w:rPr>
        <w:t xml:space="preserve">such </w:t>
      </w:r>
      <w:r w:rsidR="008B7E3E">
        <w:rPr>
          <w:lang w:val="en-US"/>
        </w:rPr>
        <w:t>strong ties with at least half of all countries in the cluster. A partial membership is defined as a connection of two countries in</w:t>
      </w:r>
      <w:r>
        <w:rPr>
          <w:lang w:val="en-US"/>
        </w:rPr>
        <w:t xml:space="preserve"> </w:t>
      </w:r>
      <w:r w:rsidR="006242EC">
        <w:rPr>
          <w:lang w:val="en-US"/>
        </w:rPr>
        <w:t>≥</w:t>
      </w:r>
      <w:r>
        <w:rPr>
          <w:lang w:val="en-US"/>
        </w:rPr>
        <w:t xml:space="preserve"> 50% of cluster</w:t>
      </w:r>
      <w:r w:rsidR="008B7E3E">
        <w:rPr>
          <w:lang w:val="en-US"/>
        </w:rPr>
        <w:t xml:space="preserve"> </w:t>
      </w:r>
      <w:r w:rsidR="008B7E3E">
        <w:rPr>
          <w:lang w:val="en-US"/>
        </w:rPr>
        <w:lastRenderedPageBreak/>
        <w:t>analys</w:t>
      </w:r>
      <w:r w:rsidR="00C96250">
        <w:rPr>
          <w:lang w:val="en-US"/>
        </w:rPr>
        <w:t>e</w:t>
      </w:r>
      <w:r w:rsidR="008B7E3E">
        <w:rPr>
          <w:lang w:val="en-US"/>
        </w:rPr>
        <w:t>s</w:t>
      </w:r>
      <w:r>
        <w:rPr>
          <w:lang w:val="en-US"/>
        </w:rPr>
        <w:t>.</w:t>
      </w:r>
      <w:r w:rsidR="00AF0643">
        <w:rPr>
          <w:lang w:val="en-US"/>
        </w:rPr>
        <w:t xml:space="preserve"> </w:t>
      </w:r>
      <w:r w:rsidR="00826A47">
        <w:rPr>
          <w:lang w:val="en-US"/>
        </w:rPr>
        <w:t xml:space="preserve">We present one cluster solution which is based on the </w:t>
      </w:r>
      <w:r w:rsidR="00264EB7">
        <w:rPr>
          <w:lang w:val="en-US"/>
        </w:rPr>
        <w:t>full membership rule</w:t>
      </w:r>
      <w:r w:rsidR="00826A47">
        <w:rPr>
          <w:lang w:val="en-US"/>
        </w:rPr>
        <w:t xml:space="preserve"> and one cluster solution which also integrates </w:t>
      </w:r>
      <w:r w:rsidR="00264EB7">
        <w:rPr>
          <w:lang w:val="en-US"/>
        </w:rPr>
        <w:t xml:space="preserve">the partial </w:t>
      </w:r>
      <w:r w:rsidR="00E435AB">
        <w:rPr>
          <w:lang w:val="en-US"/>
        </w:rPr>
        <w:t>memberships</w:t>
      </w:r>
      <w:r w:rsidR="00264EB7">
        <w:rPr>
          <w:lang w:val="en-US"/>
        </w:rPr>
        <w:t xml:space="preserve"> into the solution</w:t>
      </w:r>
      <w:r w:rsidR="00826A47">
        <w:rPr>
          <w:lang w:val="en-US"/>
        </w:rPr>
        <w:t>. We m</w:t>
      </w:r>
      <w:r w:rsidR="00264EB7">
        <w:rPr>
          <w:lang w:val="en-US"/>
        </w:rPr>
        <w:t xml:space="preserve">ap the cluster solution by a </w:t>
      </w:r>
      <w:r w:rsidR="00EF6744">
        <w:rPr>
          <w:lang w:val="en-US"/>
        </w:rPr>
        <w:t>network graph</w:t>
      </w:r>
      <w:r w:rsidR="008B7E3E">
        <w:rPr>
          <w:lang w:val="en-US"/>
        </w:rPr>
        <w:t xml:space="preserve"> </w:t>
      </w:r>
      <w:r w:rsidR="00EF6744">
        <w:rPr>
          <w:lang w:val="en-US"/>
        </w:rPr>
        <w:t xml:space="preserve">modelled </w:t>
      </w:r>
      <w:r w:rsidR="008B7E3E">
        <w:rPr>
          <w:lang w:val="en-US"/>
        </w:rPr>
        <w:t xml:space="preserve">by </w:t>
      </w:r>
      <w:r>
        <w:rPr>
          <w:lang w:val="en-US"/>
        </w:rPr>
        <w:t>UNICNET6/</w:t>
      </w:r>
      <w:proofErr w:type="spellStart"/>
      <w:r>
        <w:rPr>
          <w:lang w:val="en-US"/>
        </w:rPr>
        <w:t>Netdraw</w:t>
      </w:r>
      <w:proofErr w:type="spellEnd"/>
      <w:r>
        <w:rPr>
          <w:lang w:val="en-US"/>
        </w:rPr>
        <w:t>.</w:t>
      </w:r>
      <w:r w:rsidR="00C15C3A">
        <w:rPr>
          <w:lang w:val="en-US"/>
        </w:rPr>
        <w:t xml:space="preserve"> </w:t>
      </w:r>
      <w:r w:rsidR="00C15C3A" w:rsidRPr="00C15C3A">
        <w:rPr>
          <w:lang w:val="en-US"/>
        </w:rPr>
        <w:t xml:space="preserve">The graph visualizes groups of countries and how likely it is that two countries belong to a similar </w:t>
      </w:r>
      <w:r w:rsidR="00AF3AF9" w:rsidRPr="00C15C3A">
        <w:rPr>
          <w:lang w:val="en-US"/>
        </w:rPr>
        <w:t xml:space="preserve">LTC system </w:t>
      </w:r>
      <w:r w:rsidR="00C15C3A" w:rsidRPr="00C15C3A">
        <w:rPr>
          <w:lang w:val="en-US"/>
        </w:rPr>
        <w:t xml:space="preserve">type. </w:t>
      </w:r>
      <w:r w:rsidR="00BD77BB">
        <w:rPr>
          <w:lang w:val="en-US"/>
        </w:rPr>
        <w:t xml:space="preserve">Furthermore, </w:t>
      </w:r>
      <w:r w:rsidR="00C15C3A" w:rsidRPr="00C15C3A">
        <w:rPr>
          <w:lang w:val="en-US"/>
        </w:rPr>
        <w:t>it displays the internal consistency of LTC systems</w:t>
      </w:r>
      <w:r w:rsidR="003920CC">
        <w:rPr>
          <w:lang w:val="en-US"/>
        </w:rPr>
        <w:t xml:space="preserve"> allowing for an in-depth analysis of the composition of clusters.</w:t>
      </w:r>
    </w:p>
    <w:p w14:paraId="7FA1EA5D" w14:textId="77777777" w:rsidR="00BD77BB" w:rsidRPr="004B68A3" w:rsidRDefault="00BD77BB" w:rsidP="00AF0643">
      <w:pPr>
        <w:pStyle w:val="02FlietextEinzug"/>
        <w:rPr>
          <w:lang w:val="en-US"/>
        </w:rPr>
      </w:pPr>
    </w:p>
    <w:p w14:paraId="0CCAFD0B" w14:textId="1001EFBB" w:rsidR="00AD66E9" w:rsidRDefault="00AD66E9" w:rsidP="00EB31E0">
      <w:pPr>
        <w:pStyle w:val="berschrift1"/>
        <w:rPr>
          <w:lang w:val="en-US"/>
        </w:rPr>
      </w:pPr>
      <w:del w:id="54" w:author="Claus Wendt" w:date="2020-09-01T15:52:00Z">
        <w:r w:rsidRPr="006A56FF" w:rsidDel="00BD77BB">
          <w:rPr>
            <w:lang w:val="en-US"/>
          </w:rPr>
          <w:delText>Results</w:delText>
        </w:r>
        <w:r w:rsidR="0081256C" w:rsidRPr="006A56FF" w:rsidDel="00BD77BB">
          <w:rPr>
            <w:lang w:val="en-US"/>
          </w:rPr>
          <w:delText xml:space="preserve"> – </w:delText>
        </w:r>
        <w:r w:rsidR="000852B7" w:rsidDel="00BD77BB">
          <w:rPr>
            <w:lang w:val="en-US"/>
          </w:rPr>
          <w:delText>12</w:delText>
        </w:r>
        <w:r w:rsidR="00364FD2" w:rsidDel="00BD77BB">
          <w:rPr>
            <w:lang w:val="en-US"/>
          </w:rPr>
          <w:delText>7</w:delText>
        </w:r>
        <w:r w:rsidR="00980771" w:rsidDel="00BD77BB">
          <w:rPr>
            <w:lang w:val="en-US"/>
          </w:rPr>
          <w:delText>2</w:delText>
        </w:r>
        <w:r w:rsidR="0081256C" w:rsidRPr="006A56FF" w:rsidDel="00BD77BB">
          <w:rPr>
            <w:lang w:val="en-US"/>
          </w:rPr>
          <w:delText xml:space="preserve"> </w:delText>
        </w:r>
        <w:commentRangeStart w:id="55"/>
        <w:r w:rsidR="0081256C" w:rsidRPr="006A56FF" w:rsidDel="00BD77BB">
          <w:rPr>
            <w:lang w:val="en-US"/>
          </w:rPr>
          <w:delText>words</w:delText>
        </w:r>
      </w:del>
      <w:ins w:id="56" w:author="Claus Wendt" w:date="2020-09-01T15:52:00Z">
        <w:r w:rsidR="00BD77BB">
          <w:rPr>
            <w:lang w:val="en-US"/>
          </w:rPr>
          <w:t>Analysis</w:t>
        </w:r>
      </w:ins>
      <w:commentRangeEnd w:id="55"/>
      <w:ins w:id="57" w:author="Claus Wendt" w:date="2020-09-01T15:57:00Z">
        <w:r w:rsidR="00BD77BB">
          <w:rPr>
            <w:rStyle w:val="Kommentarzeichen"/>
            <w:rFonts w:eastAsia="Calibri"/>
            <w:b w:val="0"/>
            <w:bCs w:val="0"/>
          </w:rPr>
          <w:commentReference w:id="55"/>
        </w:r>
      </w:ins>
    </w:p>
    <w:p w14:paraId="56410A74" w14:textId="7AE9E56D" w:rsidR="00826A47" w:rsidRDefault="00B87403" w:rsidP="003E139E">
      <w:pPr>
        <w:pStyle w:val="02Flietext"/>
        <w:rPr>
          <w:lang w:val="en-US"/>
        </w:rPr>
      </w:pPr>
      <w:r>
        <w:rPr>
          <w:lang w:val="en-US"/>
        </w:rPr>
        <w:t>Based on</w:t>
      </w:r>
      <w:r w:rsidR="00BD77BB">
        <w:rPr>
          <w:lang w:val="en-US"/>
        </w:rPr>
        <w:t xml:space="preserve"> 24 cluster analyses and by applying</w:t>
      </w:r>
      <w:r>
        <w:rPr>
          <w:lang w:val="en-US"/>
        </w:rPr>
        <w:t xml:space="preserve"> the full membership rule, n</w:t>
      </w:r>
      <w:r w:rsidR="007377B2">
        <w:rPr>
          <w:lang w:val="en-US"/>
        </w:rPr>
        <w:t xml:space="preserve">ine clusters can be </w:t>
      </w:r>
      <w:r w:rsidR="00093123">
        <w:rPr>
          <w:lang w:val="en-US"/>
        </w:rPr>
        <w:t xml:space="preserve">separated </w:t>
      </w:r>
      <w:r>
        <w:rPr>
          <w:lang w:val="en-US"/>
        </w:rPr>
        <w:t>(</w:t>
      </w:r>
      <w:r w:rsidR="00093123">
        <w:rPr>
          <w:lang w:val="en-US"/>
        </w:rPr>
        <w:t xml:space="preserve">see </w:t>
      </w:r>
      <w:r>
        <w:rPr>
          <w:lang w:val="en-US"/>
        </w:rPr>
        <w:t xml:space="preserve">Table </w:t>
      </w:r>
      <w:r w:rsidR="00897DA8">
        <w:rPr>
          <w:lang w:val="en-US"/>
        </w:rPr>
        <w:t>2</w:t>
      </w:r>
      <w:r>
        <w:rPr>
          <w:lang w:val="en-US"/>
        </w:rPr>
        <w:t>):</w:t>
      </w:r>
    </w:p>
    <w:p w14:paraId="4743F3A4" w14:textId="77777777" w:rsidR="00C04881" w:rsidRPr="00C04881" w:rsidRDefault="00C04881" w:rsidP="00C04881">
      <w:pPr>
        <w:spacing w:after="180" w:line="480" w:lineRule="auto"/>
        <w:jc w:val="center"/>
        <w:rPr>
          <w:lang w:val="en-US"/>
        </w:rPr>
      </w:pPr>
      <w:r w:rsidRPr="00C04881">
        <w:rPr>
          <w:highlight w:val="yellow"/>
          <w:lang w:val="en-US"/>
        </w:rPr>
        <w:t>--- TABLE 2 ABOUT HERE ---</w:t>
      </w:r>
    </w:p>
    <w:p w14:paraId="14E6A5BC" w14:textId="77777777" w:rsidR="00C04881" w:rsidRPr="00C04881" w:rsidRDefault="00C04881" w:rsidP="00C04881">
      <w:pPr>
        <w:keepNext/>
        <w:spacing w:before="240" w:after="240" w:line="288" w:lineRule="auto"/>
        <w:rPr>
          <w:color w:val="auto"/>
          <w:sz w:val="22"/>
          <w:lang w:val="en-US"/>
        </w:rPr>
      </w:pPr>
      <w:r w:rsidRPr="00C04881">
        <w:rPr>
          <w:color w:val="auto"/>
          <w:sz w:val="22"/>
          <w:lang w:val="en-US"/>
        </w:rPr>
        <w:t xml:space="preserve">Table </w:t>
      </w:r>
      <w:r w:rsidRPr="00C04881">
        <w:rPr>
          <w:color w:val="auto"/>
          <w:sz w:val="22"/>
          <w:lang w:val="en-US"/>
        </w:rPr>
        <w:fldChar w:fldCharType="begin"/>
      </w:r>
      <w:r w:rsidRPr="00C04881">
        <w:rPr>
          <w:color w:val="auto"/>
          <w:sz w:val="22"/>
          <w:lang w:val="en-US"/>
        </w:rPr>
        <w:instrText xml:space="preserve"> SEQ Table \* ARABIC </w:instrText>
      </w:r>
      <w:r w:rsidRPr="00C04881">
        <w:rPr>
          <w:color w:val="auto"/>
          <w:sz w:val="22"/>
          <w:lang w:val="en-US"/>
        </w:rPr>
        <w:fldChar w:fldCharType="separate"/>
      </w:r>
      <w:r w:rsidRPr="00C04881">
        <w:rPr>
          <w:noProof/>
          <w:color w:val="auto"/>
          <w:sz w:val="22"/>
          <w:lang w:val="en-US"/>
        </w:rPr>
        <w:t>2</w:t>
      </w:r>
      <w:r w:rsidRPr="00C04881">
        <w:rPr>
          <w:color w:val="auto"/>
          <w:sz w:val="22"/>
          <w:lang w:val="en-US"/>
        </w:rPr>
        <w:fldChar w:fldCharType="end"/>
      </w:r>
      <w:r w:rsidRPr="00C04881">
        <w:rPr>
          <w:color w:val="auto"/>
          <w:sz w:val="22"/>
          <w:lang w:val="en-US"/>
        </w:rPr>
        <w:t xml:space="preserve">: Clustering based on benchmark percentages of same cluster </w:t>
      </w:r>
      <w:commentRangeStart w:id="58"/>
      <w:r w:rsidRPr="00C04881">
        <w:rPr>
          <w:color w:val="auto"/>
          <w:sz w:val="22"/>
          <w:lang w:val="en-US"/>
        </w:rPr>
        <w:t>solutions</w:t>
      </w:r>
      <w:commentRangeEnd w:id="58"/>
      <w:r w:rsidRPr="00C04881">
        <w:rPr>
          <w:sz w:val="16"/>
          <w:szCs w:val="16"/>
        </w:rPr>
        <w:commentReference w:id="58"/>
      </w:r>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C04881" w:rsidRPr="00C04881" w14:paraId="5C9DCA5E" w14:textId="77777777" w:rsidTr="00257C34">
        <w:trPr>
          <w:cnfStyle w:val="100000000000" w:firstRow="1" w:lastRow="0" w:firstColumn="0" w:lastColumn="0" w:oddVBand="0" w:evenVBand="0" w:oddHBand="0" w:evenHBand="0" w:firstRowFirstColumn="0" w:firstRowLastColumn="0" w:lastRowFirstColumn="0" w:lastRowLastColumn="0"/>
          <w:trHeight w:val="680"/>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F70D7E3" w14:textId="77777777" w:rsidR="00C04881" w:rsidRPr="00C04881" w:rsidRDefault="00C04881" w:rsidP="00C04881">
            <w:pPr>
              <w:spacing w:line="276" w:lineRule="auto"/>
              <w:rPr>
                <w:color w:val="auto"/>
                <w:sz w:val="16"/>
                <w:szCs w:val="16"/>
                <w:lang w:val="en-US"/>
              </w:rPr>
            </w:pPr>
          </w:p>
        </w:tc>
        <w:tc>
          <w:tcPr>
            <w:tcW w:w="822" w:type="dxa"/>
            <w:tcBorders>
              <w:top w:val="single" w:sz="12" w:space="0" w:color="auto"/>
              <w:right w:val="nil"/>
            </w:tcBorders>
            <w:shd w:val="clear" w:color="auto" w:fill="FFFFFF" w:themeFill="background1"/>
            <w:vAlign w:val="center"/>
          </w:tcPr>
          <w:p w14:paraId="57172151"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1</w:t>
            </w:r>
          </w:p>
        </w:tc>
        <w:tc>
          <w:tcPr>
            <w:tcW w:w="822" w:type="dxa"/>
            <w:tcBorders>
              <w:top w:val="single" w:sz="12" w:space="0" w:color="auto"/>
            </w:tcBorders>
            <w:shd w:val="clear" w:color="auto" w:fill="FFFFFF" w:themeFill="background1"/>
            <w:vAlign w:val="center"/>
          </w:tcPr>
          <w:p w14:paraId="2D65F206"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2</w:t>
            </w:r>
          </w:p>
        </w:tc>
        <w:tc>
          <w:tcPr>
            <w:tcW w:w="822" w:type="dxa"/>
            <w:tcBorders>
              <w:top w:val="single" w:sz="12" w:space="0" w:color="auto"/>
              <w:right w:val="nil"/>
            </w:tcBorders>
            <w:shd w:val="clear" w:color="auto" w:fill="FFFFFF" w:themeFill="background1"/>
            <w:vAlign w:val="center"/>
          </w:tcPr>
          <w:p w14:paraId="3B02A29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3</w:t>
            </w:r>
          </w:p>
        </w:tc>
        <w:tc>
          <w:tcPr>
            <w:tcW w:w="822" w:type="dxa"/>
            <w:tcBorders>
              <w:top w:val="single" w:sz="12" w:space="0" w:color="auto"/>
              <w:left w:val="nil"/>
              <w:bottom w:val="single" w:sz="4" w:space="0" w:color="auto"/>
            </w:tcBorders>
            <w:shd w:val="clear" w:color="auto" w:fill="FFFFFF" w:themeFill="background1"/>
            <w:vAlign w:val="center"/>
          </w:tcPr>
          <w:p w14:paraId="6F24C04A"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4</w:t>
            </w:r>
          </w:p>
        </w:tc>
        <w:tc>
          <w:tcPr>
            <w:tcW w:w="823" w:type="dxa"/>
            <w:tcBorders>
              <w:top w:val="single" w:sz="12" w:space="0" w:color="auto"/>
              <w:bottom w:val="single" w:sz="4" w:space="0" w:color="auto"/>
            </w:tcBorders>
            <w:shd w:val="clear" w:color="auto" w:fill="FFFFFF" w:themeFill="background1"/>
            <w:vAlign w:val="center"/>
          </w:tcPr>
          <w:p w14:paraId="6FF1C89F"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5</w:t>
            </w:r>
          </w:p>
        </w:tc>
        <w:tc>
          <w:tcPr>
            <w:tcW w:w="822" w:type="dxa"/>
            <w:tcBorders>
              <w:top w:val="single" w:sz="12" w:space="0" w:color="auto"/>
              <w:bottom w:val="single" w:sz="4" w:space="0" w:color="auto"/>
            </w:tcBorders>
            <w:shd w:val="clear" w:color="auto" w:fill="FFFFFF" w:themeFill="background1"/>
            <w:vAlign w:val="center"/>
          </w:tcPr>
          <w:p w14:paraId="29AA71C7"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6</w:t>
            </w:r>
          </w:p>
        </w:tc>
        <w:tc>
          <w:tcPr>
            <w:tcW w:w="822" w:type="dxa"/>
            <w:tcBorders>
              <w:top w:val="single" w:sz="12" w:space="0" w:color="auto"/>
              <w:bottom w:val="single" w:sz="4" w:space="0" w:color="auto"/>
            </w:tcBorders>
            <w:shd w:val="clear" w:color="auto" w:fill="FFFFFF" w:themeFill="background1"/>
            <w:vAlign w:val="center"/>
          </w:tcPr>
          <w:p w14:paraId="0ADB9612"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7</w:t>
            </w:r>
          </w:p>
        </w:tc>
        <w:tc>
          <w:tcPr>
            <w:tcW w:w="822" w:type="dxa"/>
            <w:tcBorders>
              <w:top w:val="single" w:sz="12" w:space="0" w:color="auto"/>
              <w:bottom w:val="single" w:sz="4" w:space="0" w:color="auto"/>
            </w:tcBorders>
            <w:shd w:val="clear" w:color="auto" w:fill="FFFFFF" w:themeFill="background1"/>
            <w:vAlign w:val="center"/>
          </w:tcPr>
          <w:p w14:paraId="2518DB8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8</w:t>
            </w:r>
          </w:p>
        </w:tc>
        <w:tc>
          <w:tcPr>
            <w:tcW w:w="823" w:type="dxa"/>
            <w:tcBorders>
              <w:top w:val="single" w:sz="12" w:space="0" w:color="auto"/>
              <w:bottom w:val="single" w:sz="4" w:space="0" w:color="auto"/>
            </w:tcBorders>
            <w:shd w:val="clear" w:color="auto" w:fill="FFFFFF" w:themeFill="background1"/>
            <w:vAlign w:val="center"/>
          </w:tcPr>
          <w:p w14:paraId="45AB6DBD" w14:textId="77777777" w:rsidR="00C04881" w:rsidRPr="00C04881" w:rsidRDefault="00C04881" w:rsidP="00C04881">
            <w:pPr>
              <w:jc w:val="center"/>
              <w:cnfStyle w:val="100000000000" w:firstRow="1"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9</w:t>
            </w:r>
          </w:p>
        </w:tc>
      </w:tr>
      <w:tr w:rsidR="00C04881" w:rsidRPr="00C04881" w14:paraId="22DAC47A"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2C6968C4"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0.66 and ≥ 0.5 cluster ties</w:t>
            </w:r>
          </w:p>
        </w:tc>
        <w:tc>
          <w:tcPr>
            <w:tcW w:w="822" w:type="dxa"/>
            <w:tcBorders>
              <w:top w:val="single" w:sz="4" w:space="0" w:color="auto"/>
              <w:right w:val="nil"/>
            </w:tcBorders>
            <w:shd w:val="clear" w:color="auto" w:fill="FFFFFF" w:themeFill="background1"/>
            <w:vAlign w:val="center"/>
          </w:tcPr>
          <w:p w14:paraId="62E5014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CZ, LV, PL</w:t>
            </w:r>
          </w:p>
        </w:tc>
        <w:tc>
          <w:tcPr>
            <w:tcW w:w="822" w:type="dxa"/>
            <w:tcBorders>
              <w:top w:val="single" w:sz="4" w:space="0" w:color="auto"/>
            </w:tcBorders>
            <w:shd w:val="clear" w:color="auto" w:fill="FFFFFF" w:themeFill="background1"/>
            <w:vAlign w:val="center"/>
          </w:tcPr>
          <w:p w14:paraId="066E744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DE, FI</w:t>
            </w:r>
          </w:p>
        </w:tc>
        <w:tc>
          <w:tcPr>
            <w:tcW w:w="822" w:type="dxa"/>
            <w:tcBorders>
              <w:top w:val="single" w:sz="4" w:space="0" w:color="auto"/>
              <w:right w:val="nil"/>
            </w:tcBorders>
            <w:shd w:val="clear" w:color="auto" w:fill="FFFFFF" w:themeFill="background1"/>
            <w:vAlign w:val="center"/>
          </w:tcPr>
          <w:p w14:paraId="566FBB2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DK, IE, NO, SE</w:t>
            </w:r>
          </w:p>
        </w:tc>
        <w:tc>
          <w:tcPr>
            <w:tcW w:w="822" w:type="dxa"/>
            <w:tcBorders>
              <w:top w:val="single" w:sz="4" w:space="0" w:color="auto"/>
              <w:left w:val="nil"/>
            </w:tcBorders>
            <w:shd w:val="clear" w:color="auto" w:fill="FFFFFF" w:themeFill="background1"/>
            <w:vAlign w:val="center"/>
          </w:tcPr>
          <w:p w14:paraId="176CC96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JP, KR</w:t>
            </w:r>
          </w:p>
        </w:tc>
        <w:tc>
          <w:tcPr>
            <w:tcW w:w="823" w:type="dxa"/>
            <w:tcBorders>
              <w:top w:val="single" w:sz="4" w:space="0" w:color="auto"/>
            </w:tcBorders>
            <w:shd w:val="clear" w:color="auto" w:fill="FFFFFF" w:themeFill="background1"/>
            <w:vAlign w:val="center"/>
          </w:tcPr>
          <w:p w14:paraId="43781B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AU, BE, CH, LU, NL</w:t>
            </w:r>
          </w:p>
        </w:tc>
        <w:tc>
          <w:tcPr>
            <w:tcW w:w="822" w:type="dxa"/>
            <w:tcBorders>
              <w:top w:val="single" w:sz="4" w:space="0" w:color="auto"/>
            </w:tcBorders>
            <w:shd w:val="clear" w:color="auto" w:fill="FFFFFF" w:themeFill="background1"/>
            <w:vAlign w:val="center"/>
          </w:tcPr>
          <w:p w14:paraId="71CEC8E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SI, SK</w:t>
            </w:r>
          </w:p>
        </w:tc>
        <w:tc>
          <w:tcPr>
            <w:tcW w:w="822" w:type="dxa"/>
            <w:tcBorders>
              <w:top w:val="single" w:sz="4" w:space="0" w:color="auto"/>
            </w:tcBorders>
            <w:shd w:val="clear" w:color="auto" w:fill="FFFFFF" w:themeFill="background1"/>
            <w:vAlign w:val="center"/>
          </w:tcPr>
          <w:p w14:paraId="24FE52C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rPr>
              <w:t>FR, IL, ES, UK, US</w:t>
            </w:r>
          </w:p>
        </w:tc>
        <w:tc>
          <w:tcPr>
            <w:tcW w:w="822" w:type="dxa"/>
            <w:tcBorders>
              <w:top w:val="single" w:sz="4" w:space="0" w:color="auto"/>
            </w:tcBorders>
            <w:shd w:val="clear" w:color="auto" w:fill="FFFFFF" w:themeFill="background1"/>
            <w:vAlign w:val="center"/>
          </w:tcPr>
          <w:p w14:paraId="4BBAAF1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rPr>
            </w:pPr>
            <w:r w:rsidRPr="00C04881">
              <w:rPr>
                <w:color w:val="auto"/>
                <w:sz w:val="16"/>
                <w:szCs w:val="16"/>
                <w:lang w:val="en-US"/>
              </w:rPr>
              <w:t>EE</w:t>
            </w:r>
          </w:p>
        </w:tc>
        <w:tc>
          <w:tcPr>
            <w:tcW w:w="823" w:type="dxa"/>
            <w:tcBorders>
              <w:top w:val="single" w:sz="4" w:space="0" w:color="auto"/>
            </w:tcBorders>
            <w:shd w:val="clear" w:color="auto" w:fill="FFFFFF" w:themeFill="background1"/>
            <w:vAlign w:val="center"/>
          </w:tcPr>
          <w:p w14:paraId="53DB65B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NZ</w:t>
            </w:r>
          </w:p>
        </w:tc>
      </w:tr>
      <w:tr w:rsidR="00C04881" w:rsidRPr="00C04881" w14:paraId="678B0318"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DB0345E"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0.5 cluster ties</w:t>
            </w:r>
          </w:p>
        </w:tc>
        <w:tc>
          <w:tcPr>
            <w:tcW w:w="822" w:type="dxa"/>
            <w:tcBorders>
              <w:right w:val="nil"/>
            </w:tcBorders>
            <w:shd w:val="clear" w:color="auto" w:fill="FFFFFF" w:themeFill="background1"/>
            <w:vAlign w:val="center"/>
          </w:tcPr>
          <w:p w14:paraId="2BD5CEE5"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446EEB6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tcBorders>
              <w:right w:val="nil"/>
            </w:tcBorders>
            <w:shd w:val="clear" w:color="auto" w:fill="FFFFFF" w:themeFill="background1"/>
            <w:vAlign w:val="center"/>
          </w:tcPr>
          <w:p w14:paraId="6E48A6F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 KR</w:t>
            </w:r>
          </w:p>
        </w:tc>
        <w:tc>
          <w:tcPr>
            <w:tcW w:w="822" w:type="dxa"/>
            <w:tcBorders>
              <w:left w:val="nil"/>
            </w:tcBorders>
            <w:shd w:val="clear" w:color="auto" w:fill="FFFFFF" w:themeFill="background1"/>
            <w:vAlign w:val="center"/>
          </w:tcPr>
          <w:p w14:paraId="7439B9C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 IE, NO, SE</w:t>
            </w:r>
          </w:p>
        </w:tc>
        <w:tc>
          <w:tcPr>
            <w:tcW w:w="823" w:type="dxa"/>
            <w:shd w:val="clear" w:color="auto" w:fill="FFFFFF" w:themeFill="background1"/>
            <w:vAlign w:val="center"/>
          </w:tcPr>
          <w:p w14:paraId="6597F62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IL, SI, SK</w:t>
            </w:r>
          </w:p>
        </w:tc>
        <w:tc>
          <w:tcPr>
            <w:tcW w:w="822" w:type="dxa"/>
            <w:shd w:val="clear" w:color="auto" w:fill="FFFFFF" w:themeFill="background1"/>
            <w:vAlign w:val="center"/>
          </w:tcPr>
          <w:p w14:paraId="11CB3CAB"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3CE32152"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AU, BE</w:t>
            </w:r>
          </w:p>
          <w:p w14:paraId="70821F4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r w:rsidRPr="00C04881">
              <w:rPr>
                <w:color w:val="auto"/>
                <w:sz w:val="16"/>
                <w:szCs w:val="16"/>
              </w:rPr>
              <w:t>CH, EE, LU, NL, NZ, SK, SI</w:t>
            </w:r>
          </w:p>
        </w:tc>
        <w:tc>
          <w:tcPr>
            <w:tcW w:w="822" w:type="dxa"/>
            <w:shd w:val="clear" w:color="auto" w:fill="FFFFFF" w:themeFill="background1"/>
            <w:vAlign w:val="center"/>
          </w:tcPr>
          <w:p w14:paraId="4AF6D47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rPr>
            </w:pPr>
          </w:p>
        </w:tc>
        <w:tc>
          <w:tcPr>
            <w:tcW w:w="823" w:type="dxa"/>
            <w:shd w:val="clear" w:color="auto" w:fill="FFFFFF" w:themeFill="background1"/>
            <w:vAlign w:val="center"/>
          </w:tcPr>
          <w:p w14:paraId="7A42964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FR, UK, US</w:t>
            </w:r>
          </w:p>
        </w:tc>
      </w:tr>
      <w:tr w:rsidR="00C04881" w:rsidRPr="00C04881" w14:paraId="59B5F013"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5B0294A5"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Strongest tie </w:t>
            </w:r>
          </w:p>
          <w:p w14:paraId="0D0D717C"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in full cluster</w:t>
            </w:r>
          </w:p>
        </w:tc>
        <w:tc>
          <w:tcPr>
            <w:tcW w:w="822" w:type="dxa"/>
            <w:tcBorders>
              <w:right w:val="nil"/>
            </w:tcBorders>
            <w:shd w:val="clear" w:color="auto" w:fill="FFFFFF" w:themeFill="background1"/>
            <w:vAlign w:val="center"/>
          </w:tcPr>
          <w:p w14:paraId="57C758F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LV_PL</w:t>
            </w:r>
          </w:p>
          <w:p w14:paraId="15AD016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w:t>
            </w:r>
          </w:p>
        </w:tc>
        <w:tc>
          <w:tcPr>
            <w:tcW w:w="822" w:type="dxa"/>
            <w:shd w:val="clear" w:color="auto" w:fill="FFFFFF" w:themeFill="background1"/>
            <w:vAlign w:val="center"/>
          </w:tcPr>
          <w:p w14:paraId="291BA80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FI_DE</w:t>
            </w:r>
          </w:p>
          <w:p w14:paraId="250B008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tcBorders>
              <w:right w:val="nil"/>
            </w:tcBorders>
            <w:shd w:val="clear" w:color="auto" w:fill="FFFFFF" w:themeFill="background1"/>
            <w:vAlign w:val="center"/>
          </w:tcPr>
          <w:p w14:paraId="3220BE1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DK_IE (1,0)</w:t>
            </w:r>
          </w:p>
          <w:p w14:paraId="2D288FC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DK_NO (1,0)</w:t>
            </w:r>
          </w:p>
          <w:p w14:paraId="081FC97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DK_SE (1,0)</w:t>
            </w:r>
          </w:p>
          <w:p w14:paraId="467F9DD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IE_NO (1,0)</w:t>
            </w:r>
          </w:p>
          <w:p w14:paraId="28D7E86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IE_SE (1,0)</w:t>
            </w:r>
          </w:p>
          <w:p w14:paraId="7DFB64F9"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NO_SE (1,0)</w:t>
            </w:r>
          </w:p>
        </w:tc>
        <w:tc>
          <w:tcPr>
            <w:tcW w:w="822" w:type="dxa"/>
            <w:tcBorders>
              <w:left w:val="nil"/>
            </w:tcBorders>
            <w:shd w:val="clear" w:color="auto" w:fill="FFFFFF" w:themeFill="background1"/>
            <w:vAlign w:val="center"/>
          </w:tcPr>
          <w:p w14:paraId="305D8F1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JP_KR</w:t>
            </w:r>
          </w:p>
          <w:p w14:paraId="1046DE64"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3" w:type="dxa"/>
            <w:shd w:val="clear" w:color="auto" w:fill="FFFFFF" w:themeFill="background1"/>
            <w:vAlign w:val="center"/>
          </w:tcPr>
          <w:p w14:paraId="09CE59EE"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LU_NL (1,0)</w:t>
            </w:r>
          </w:p>
        </w:tc>
        <w:tc>
          <w:tcPr>
            <w:tcW w:w="822" w:type="dxa"/>
            <w:shd w:val="clear" w:color="auto" w:fill="FFFFFF" w:themeFill="background1"/>
            <w:vAlign w:val="center"/>
          </w:tcPr>
          <w:p w14:paraId="4C5CAA65"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SI_SK</w:t>
            </w:r>
          </w:p>
          <w:p w14:paraId="1A01C19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(0.72)</w:t>
            </w:r>
          </w:p>
        </w:tc>
        <w:tc>
          <w:tcPr>
            <w:tcW w:w="822" w:type="dxa"/>
            <w:shd w:val="clear" w:color="auto" w:fill="FFFFFF" w:themeFill="background1"/>
            <w:vAlign w:val="center"/>
          </w:tcPr>
          <w:p w14:paraId="506D13C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ES_US</w:t>
            </w:r>
          </w:p>
          <w:p w14:paraId="039C832D"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(0.94)</w:t>
            </w:r>
          </w:p>
        </w:tc>
        <w:tc>
          <w:tcPr>
            <w:tcW w:w="822" w:type="dxa"/>
            <w:shd w:val="clear" w:color="auto" w:fill="FFFFFF" w:themeFill="background1"/>
            <w:vAlign w:val="center"/>
          </w:tcPr>
          <w:p w14:paraId="26610C9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742C11DB"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r w:rsidR="00C04881" w:rsidRPr="00C04881" w14:paraId="0F291923" w14:textId="77777777" w:rsidTr="00257C34">
        <w:trPr>
          <w:trHeight w:val="680"/>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3C7E9F0" w14:textId="77777777" w:rsidR="00C04881" w:rsidRPr="00C04881" w:rsidRDefault="00C04881" w:rsidP="00C04881">
            <w:pPr>
              <w:spacing w:line="276" w:lineRule="auto"/>
              <w:rPr>
                <w:color w:val="auto"/>
                <w:sz w:val="16"/>
                <w:szCs w:val="16"/>
                <w:lang w:val="en-US"/>
              </w:rPr>
            </w:pPr>
            <w:r w:rsidRPr="00C04881">
              <w:rPr>
                <w:color w:val="auto"/>
                <w:sz w:val="16"/>
                <w:szCs w:val="16"/>
                <w:lang w:val="en-US"/>
              </w:rPr>
              <w:t>≥ 0.9 cluster ties</w:t>
            </w:r>
          </w:p>
        </w:tc>
        <w:tc>
          <w:tcPr>
            <w:tcW w:w="822" w:type="dxa"/>
            <w:tcBorders>
              <w:right w:val="nil"/>
            </w:tcBorders>
            <w:shd w:val="clear" w:color="auto" w:fill="FFFFFF" w:themeFill="background1"/>
            <w:vAlign w:val="center"/>
          </w:tcPr>
          <w:p w14:paraId="1766584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CZ_LV</w:t>
            </w:r>
          </w:p>
          <w:p w14:paraId="4C558F8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CZ_PL LV_PL</w:t>
            </w:r>
          </w:p>
          <w:p w14:paraId="09712CC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55CFA13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rPr>
              <w:t>FI_DE</w:t>
            </w:r>
          </w:p>
        </w:tc>
        <w:tc>
          <w:tcPr>
            <w:tcW w:w="822" w:type="dxa"/>
            <w:tcBorders>
              <w:right w:val="nil"/>
            </w:tcBorders>
            <w:shd w:val="clear" w:color="auto" w:fill="FFFFFF" w:themeFill="background1"/>
            <w:vAlign w:val="center"/>
          </w:tcPr>
          <w:p w14:paraId="19697DED"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DK_IE</w:t>
            </w:r>
          </w:p>
          <w:p w14:paraId="7F109BA0"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DK_NO</w:t>
            </w:r>
          </w:p>
          <w:p w14:paraId="3B2F419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DK_SE</w:t>
            </w:r>
          </w:p>
          <w:p w14:paraId="1EF4DA83"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IE_NO</w:t>
            </w:r>
          </w:p>
          <w:p w14:paraId="326F891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IE_SE</w:t>
            </w:r>
          </w:p>
          <w:p w14:paraId="7BEB055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NO_SE</w:t>
            </w:r>
          </w:p>
        </w:tc>
        <w:tc>
          <w:tcPr>
            <w:tcW w:w="822" w:type="dxa"/>
            <w:tcBorders>
              <w:left w:val="nil"/>
            </w:tcBorders>
            <w:shd w:val="clear" w:color="auto" w:fill="FFFFFF" w:themeFill="background1"/>
            <w:vAlign w:val="center"/>
          </w:tcPr>
          <w:p w14:paraId="0239514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JP_KR</w:t>
            </w:r>
          </w:p>
        </w:tc>
        <w:tc>
          <w:tcPr>
            <w:tcW w:w="823" w:type="dxa"/>
            <w:shd w:val="clear" w:color="auto" w:fill="FFFFFF" w:themeFill="background1"/>
            <w:vAlign w:val="center"/>
          </w:tcPr>
          <w:p w14:paraId="6BEF9C68"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BE_LU</w:t>
            </w:r>
          </w:p>
          <w:p w14:paraId="6250218A"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BE_NL</w:t>
            </w:r>
          </w:p>
          <w:p w14:paraId="3723A14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LU_CH</w:t>
            </w:r>
          </w:p>
          <w:p w14:paraId="6CEFA53E"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LU_NL</w:t>
            </w:r>
          </w:p>
          <w:p w14:paraId="40A324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NL_CH</w:t>
            </w:r>
          </w:p>
        </w:tc>
        <w:tc>
          <w:tcPr>
            <w:tcW w:w="822" w:type="dxa"/>
            <w:shd w:val="clear" w:color="auto" w:fill="FFFFFF" w:themeFill="background1"/>
            <w:vAlign w:val="center"/>
          </w:tcPr>
          <w:p w14:paraId="4DAAC92F"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2" w:type="dxa"/>
            <w:shd w:val="clear" w:color="auto" w:fill="FFFFFF" w:themeFill="background1"/>
            <w:vAlign w:val="center"/>
          </w:tcPr>
          <w:p w14:paraId="2BF4EE56"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r w:rsidRPr="00C04881">
              <w:rPr>
                <w:color w:val="auto"/>
                <w:sz w:val="16"/>
                <w:szCs w:val="16"/>
                <w:lang w:val="en-US"/>
              </w:rPr>
              <w:t>ES_US</w:t>
            </w:r>
          </w:p>
        </w:tc>
        <w:tc>
          <w:tcPr>
            <w:tcW w:w="822" w:type="dxa"/>
            <w:shd w:val="clear" w:color="auto" w:fill="FFFFFF" w:themeFill="background1"/>
            <w:vAlign w:val="center"/>
          </w:tcPr>
          <w:p w14:paraId="6E68200C"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c>
          <w:tcPr>
            <w:tcW w:w="823" w:type="dxa"/>
            <w:shd w:val="clear" w:color="auto" w:fill="FFFFFF" w:themeFill="background1"/>
            <w:vAlign w:val="center"/>
          </w:tcPr>
          <w:p w14:paraId="2BA25F27" w14:textId="77777777" w:rsidR="00C04881" w:rsidRPr="00C04881" w:rsidRDefault="00C04881" w:rsidP="00C04881">
            <w:pPr>
              <w:jc w:val="center"/>
              <w:cnfStyle w:val="000000000000" w:firstRow="0" w:lastRow="0" w:firstColumn="0" w:lastColumn="0" w:oddVBand="0" w:evenVBand="0" w:oddHBand="0" w:evenHBand="0" w:firstRowFirstColumn="0" w:firstRowLastColumn="0" w:lastRowFirstColumn="0" w:lastRowLastColumn="0"/>
              <w:rPr>
                <w:color w:val="auto"/>
                <w:sz w:val="16"/>
                <w:szCs w:val="16"/>
                <w:lang w:val="en-US"/>
              </w:rPr>
            </w:pPr>
          </w:p>
        </w:tc>
      </w:tr>
      <w:tr w:rsidR="00C04881" w:rsidRPr="00C04881" w14:paraId="3961E329" w14:textId="77777777" w:rsidTr="00257C34">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36B60F82"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 xml:space="preserve"># of ties in </w:t>
            </w:r>
          </w:p>
          <w:p w14:paraId="017DC61F" w14:textId="77777777" w:rsidR="00C04881" w:rsidRPr="00C04881" w:rsidRDefault="00C04881" w:rsidP="00C04881">
            <w:pPr>
              <w:spacing w:line="276" w:lineRule="auto"/>
              <w:rPr>
                <w:b w:val="0"/>
                <w:bCs w:val="0"/>
                <w:caps w:val="0"/>
                <w:color w:val="auto"/>
                <w:sz w:val="16"/>
                <w:szCs w:val="16"/>
                <w:lang w:val="en-US"/>
              </w:rPr>
            </w:pPr>
            <w:r w:rsidRPr="00C04881">
              <w:rPr>
                <w:color w:val="auto"/>
                <w:sz w:val="16"/>
                <w:szCs w:val="16"/>
                <w:lang w:val="en-US"/>
              </w:rPr>
              <w:t>full cluster</w:t>
            </w:r>
          </w:p>
        </w:tc>
        <w:tc>
          <w:tcPr>
            <w:tcW w:w="822" w:type="dxa"/>
            <w:tcBorders>
              <w:bottom w:val="single" w:sz="12" w:space="0" w:color="auto"/>
              <w:right w:val="nil"/>
            </w:tcBorders>
            <w:shd w:val="clear" w:color="auto" w:fill="FFFFFF" w:themeFill="background1"/>
            <w:vAlign w:val="center"/>
          </w:tcPr>
          <w:p w14:paraId="51264936"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3/3</w:t>
            </w:r>
          </w:p>
        </w:tc>
        <w:tc>
          <w:tcPr>
            <w:tcW w:w="822" w:type="dxa"/>
            <w:tcBorders>
              <w:bottom w:val="single" w:sz="12" w:space="0" w:color="auto"/>
            </w:tcBorders>
            <w:shd w:val="clear" w:color="auto" w:fill="FFFFFF" w:themeFill="background1"/>
            <w:vAlign w:val="center"/>
          </w:tcPr>
          <w:p w14:paraId="44D36E11"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right w:val="nil"/>
            </w:tcBorders>
            <w:shd w:val="clear" w:color="auto" w:fill="FFFFFF" w:themeFill="background1"/>
            <w:vAlign w:val="center"/>
          </w:tcPr>
          <w:p w14:paraId="7E32521F"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6/6</w:t>
            </w:r>
          </w:p>
        </w:tc>
        <w:tc>
          <w:tcPr>
            <w:tcW w:w="822" w:type="dxa"/>
            <w:tcBorders>
              <w:left w:val="nil"/>
              <w:bottom w:val="single" w:sz="12" w:space="0" w:color="auto"/>
            </w:tcBorders>
            <w:shd w:val="clear" w:color="auto" w:fill="FFFFFF" w:themeFill="background1"/>
            <w:vAlign w:val="center"/>
          </w:tcPr>
          <w:p w14:paraId="6B856832"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3" w:type="dxa"/>
            <w:tcBorders>
              <w:bottom w:val="single" w:sz="12" w:space="0" w:color="auto"/>
            </w:tcBorders>
            <w:shd w:val="clear" w:color="auto" w:fill="FFFFFF" w:themeFill="background1"/>
            <w:vAlign w:val="center"/>
          </w:tcPr>
          <w:p w14:paraId="77FB2698"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10/10</w:t>
            </w:r>
          </w:p>
        </w:tc>
        <w:tc>
          <w:tcPr>
            <w:tcW w:w="822" w:type="dxa"/>
            <w:tcBorders>
              <w:bottom w:val="single" w:sz="12" w:space="0" w:color="auto"/>
            </w:tcBorders>
            <w:shd w:val="clear" w:color="auto" w:fill="FFFFFF" w:themeFill="background1"/>
            <w:vAlign w:val="center"/>
          </w:tcPr>
          <w:p w14:paraId="79048CBA"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1/1</w:t>
            </w:r>
          </w:p>
        </w:tc>
        <w:tc>
          <w:tcPr>
            <w:tcW w:w="822" w:type="dxa"/>
            <w:tcBorders>
              <w:bottom w:val="single" w:sz="12" w:space="0" w:color="auto"/>
            </w:tcBorders>
            <w:shd w:val="clear" w:color="auto" w:fill="FFFFFF" w:themeFill="background1"/>
            <w:vAlign w:val="center"/>
          </w:tcPr>
          <w:p w14:paraId="3E97B0F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r w:rsidRPr="00C04881">
              <w:rPr>
                <w:color w:val="auto"/>
                <w:sz w:val="16"/>
                <w:szCs w:val="16"/>
                <w:lang w:val="en-US"/>
              </w:rPr>
              <w:t>9/10</w:t>
            </w:r>
          </w:p>
        </w:tc>
        <w:tc>
          <w:tcPr>
            <w:tcW w:w="822" w:type="dxa"/>
            <w:tcBorders>
              <w:bottom w:val="single" w:sz="12" w:space="0" w:color="auto"/>
            </w:tcBorders>
            <w:shd w:val="clear" w:color="auto" w:fill="FFFFFF" w:themeFill="background1"/>
            <w:vAlign w:val="center"/>
          </w:tcPr>
          <w:p w14:paraId="5C6D7F4C"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c>
          <w:tcPr>
            <w:tcW w:w="823" w:type="dxa"/>
            <w:tcBorders>
              <w:bottom w:val="single" w:sz="12" w:space="0" w:color="auto"/>
            </w:tcBorders>
            <w:shd w:val="clear" w:color="auto" w:fill="FFFFFF" w:themeFill="background1"/>
            <w:vAlign w:val="center"/>
          </w:tcPr>
          <w:p w14:paraId="6FB978F3" w14:textId="77777777" w:rsidR="00C04881" w:rsidRPr="00C04881" w:rsidRDefault="00C04881" w:rsidP="00C04881">
            <w:pPr>
              <w:jc w:val="center"/>
              <w:cnfStyle w:val="000000100000" w:firstRow="0" w:lastRow="0" w:firstColumn="0" w:lastColumn="0" w:oddVBand="0" w:evenVBand="0" w:oddHBand="1" w:evenHBand="0" w:firstRowFirstColumn="0" w:firstRowLastColumn="0" w:lastRowFirstColumn="0" w:lastRowLastColumn="0"/>
              <w:rPr>
                <w:color w:val="auto"/>
                <w:sz w:val="16"/>
                <w:szCs w:val="16"/>
                <w:lang w:val="en-US"/>
              </w:rPr>
            </w:pPr>
          </w:p>
        </w:tc>
      </w:tr>
    </w:tbl>
    <w:p w14:paraId="34F91157" w14:textId="77777777" w:rsidR="00093123" w:rsidRDefault="00093123" w:rsidP="00EA4915">
      <w:pPr>
        <w:pStyle w:val="02Flietext"/>
        <w:spacing w:before="240"/>
        <w:rPr>
          <w:lang w:val="en-US"/>
        </w:rPr>
      </w:pPr>
    </w:p>
    <w:p w14:paraId="29113E00" w14:textId="0A825A4F" w:rsidR="00093123" w:rsidRDefault="00093123" w:rsidP="00EA4915">
      <w:pPr>
        <w:pStyle w:val="02Flietext"/>
        <w:spacing w:before="240"/>
        <w:rPr>
          <w:lang w:val="en-US"/>
        </w:rPr>
      </w:pPr>
      <w:r>
        <w:rPr>
          <w:lang w:val="en-US"/>
        </w:rPr>
        <w:t xml:space="preserve">The nine clusters consist of one to </w:t>
      </w:r>
      <w:del w:id="59" w:author="Mareike Ariaans" w:date="2020-09-02T13:02:00Z">
        <w:r w:rsidDel="00333E94">
          <w:rPr>
            <w:lang w:val="en-US"/>
          </w:rPr>
          <w:delText xml:space="preserve">nine </w:delText>
        </w:r>
      </w:del>
      <w:ins w:id="60" w:author="Mareike Ariaans" w:date="2020-09-02T13:02:00Z">
        <w:r w:rsidR="00333E94">
          <w:rPr>
            <w:lang w:val="en-US"/>
          </w:rPr>
          <w:t xml:space="preserve">five </w:t>
        </w:r>
      </w:ins>
      <w:r>
        <w:rPr>
          <w:lang w:val="en-US"/>
        </w:rPr>
        <w:t xml:space="preserve">countries: </w:t>
      </w:r>
    </w:p>
    <w:p w14:paraId="4E17DC2E" w14:textId="77777777" w:rsidR="00BD77BB" w:rsidRDefault="00BD77BB" w:rsidP="00BD77BB">
      <w:pPr>
        <w:pStyle w:val="05Aufzhlungnummeriert"/>
        <w:jc w:val="both"/>
        <w:rPr>
          <w:lang w:val="en-US"/>
        </w:rPr>
      </w:pPr>
      <w:r w:rsidRPr="00184E5A">
        <w:rPr>
          <w:lang w:val="en-US"/>
        </w:rPr>
        <w:t xml:space="preserve">The first cluster consist of Czech Republic, Latvia, and Poland </w:t>
      </w:r>
      <w:r>
        <w:rPr>
          <w:lang w:val="en-US"/>
        </w:rPr>
        <w:t xml:space="preserve">who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0466A48F" w14:textId="77777777"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70C3BF3D" w14:textId="77777777" w:rsidR="00BD77BB"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All countries can be found in the same cluster in all performed cluster analysis.</w:t>
      </w:r>
    </w:p>
    <w:p w14:paraId="208C7754" w14:textId="5C006670" w:rsidR="00BD77BB" w:rsidRPr="001C01E8"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among them (94%) and join the previous cluster</w:t>
      </w:r>
      <w:r w:rsidR="00093123" w:rsidRPr="00093123">
        <w:rPr>
          <w:rFonts w:eastAsiaTheme="minorHAnsi"/>
          <w:iCs/>
          <w:color w:val="auto"/>
          <w:szCs w:val="18"/>
          <w:lang w:val="en-US"/>
        </w:rPr>
        <w:t xml:space="preserve"> </w:t>
      </w:r>
      <w:r w:rsidR="00093123" w:rsidRPr="00184E5A">
        <w:rPr>
          <w:rFonts w:eastAsiaTheme="minorHAnsi"/>
          <w:iCs/>
          <w:color w:val="auto"/>
          <w:szCs w:val="18"/>
          <w:lang w:val="en-US"/>
        </w:rPr>
        <w:t>a</w:t>
      </w:r>
      <w:r w:rsidR="00093123">
        <w:rPr>
          <w:rFonts w:eastAsiaTheme="minorHAnsi"/>
          <w:iCs/>
          <w:color w:val="auto"/>
          <w:szCs w:val="18"/>
          <w:lang w:val="en-US"/>
        </w:rPr>
        <w:t>s</w:t>
      </w:r>
      <w:r w:rsidR="00093123"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47CAA835" w14:textId="593CDEC9"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sidR="00333E94">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sidR="00093123">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44A3D92A" w14:textId="7733DEC8"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Slovenia and Slovakia have a strong tie, yet </w:t>
      </w:r>
      <w:r w:rsidR="00093123">
        <w:rPr>
          <w:rFonts w:eastAsiaTheme="minorHAnsi"/>
          <w:iCs/>
          <w:color w:val="auto"/>
          <w:szCs w:val="18"/>
          <w:lang w:val="en-US"/>
        </w:rPr>
        <w:t xml:space="preserve">with 72% </w:t>
      </w:r>
      <w:r w:rsidRPr="00184E5A">
        <w:rPr>
          <w:rFonts w:eastAsiaTheme="minorHAnsi"/>
          <w:iCs/>
          <w:color w:val="auto"/>
          <w:szCs w:val="18"/>
          <w:lang w:val="en-US"/>
        </w:rPr>
        <w:t xml:space="preserve">less strong than the other </w:t>
      </w:r>
      <w:r w:rsidR="00093123">
        <w:rPr>
          <w:rFonts w:eastAsiaTheme="minorHAnsi"/>
          <w:iCs/>
          <w:color w:val="auto"/>
          <w:szCs w:val="18"/>
          <w:lang w:val="en-US"/>
        </w:rPr>
        <w:t xml:space="preserve">two-country </w:t>
      </w:r>
      <w:r w:rsidRPr="00184E5A">
        <w:rPr>
          <w:rFonts w:eastAsiaTheme="minorHAnsi"/>
          <w:iCs/>
          <w:color w:val="auto"/>
          <w:szCs w:val="18"/>
          <w:lang w:val="en-US"/>
        </w:rPr>
        <w:t xml:space="preserve">clusters. The countries </w:t>
      </w:r>
      <w:r>
        <w:rPr>
          <w:rFonts w:eastAsiaTheme="minorHAnsi"/>
          <w:iCs/>
          <w:color w:val="auto"/>
          <w:szCs w:val="18"/>
          <w:lang w:val="en-US"/>
        </w:rPr>
        <w:t>have strong and weak ties to cluster</w:t>
      </w:r>
      <w:r w:rsidR="00093123">
        <w:rPr>
          <w:rFonts w:eastAsiaTheme="minorHAnsi"/>
          <w:iCs/>
          <w:color w:val="auto"/>
          <w:szCs w:val="18"/>
          <w:lang w:val="en-US"/>
        </w:rPr>
        <w:t>s</w:t>
      </w:r>
      <w:r>
        <w:rPr>
          <w:rFonts w:eastAsiaTheme="minorHAnsi"/>
          <w:iCs/>
          <w:color w:val="auto"/>
          <w:szCs w:val="18"/>
          <w:lang w:val="en-US"/>
        </w:rPr>
        <w:t xml:space="preserve"> 5 and 7. </w:t>
      </w:r>
    </w:p>
    <w:p w14:paraId="5CCEE6EA" w14:textId="28EC3A86" w:rsidR="00BD77BB" w:rsidRPr="00184E5A"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sidR="00093123">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sidR="00093123">
        <w:rPr>
          <w:rFonts w:eastAsiaTheme="minorHAnsi"/>
          <w:iCs/>
          <w:color w:val="auto"/>
          <w:szCs w:val="18"/>
          <w:lang w:val="en-US"/>
        </w:rPr>
        <w:t>.</w:t>
      </w:r>
      <w:r w:rsidRPr="00184E5A">
        <w:rPr>
          <w:rFonts w:eastAsiaTheme="minorHAnsi"/>
          <w:iCs/>
          <w:color w:val="auto"/>
          <w:szCs w:val="18"/>
          <w:lang w:val="en-US"/>
        </w:rPr>
        <w:t xml:space="preserve"> </w:t>
      </w:r>
    </w:p>
    <w:p w14:paraId="087D83DD" w14:textId="1A39B7E6" w:rsidR="00BD77BB" w:rsidRPr="00C04881" w:rsidRDefault="00BD77BB" w:rsidP="00BD77BB">
      <w:pPr>
        <w:numPr>
          <w:ilvl w:val="0"/>
          <w:numId w:val="12"/>
        </w:numPr>
        <w:spacing w:before="240" w:after="160" w:line="36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w:t>
      </w:r>
      <w:r w:rsidR="00093123">
        <w:rPr>
          <w:rFonts w:eastAsiaTheme="minorHAnsi"/>
          <w:iCs/>
          <w:color w:val="auto"/>
          <w:szCs w:val="18"/>
          <w:lang w:val="en-US"/>
        </w:rPr>
        <w:t>-</w:t>
      </w:r>
      <w:r>
        <w:rPr>
          <w:rFonts w:eastAsiaTheme="minorHAnsi"/>
          <w:iCs/>
          <w:color w:val="auto"/>
          <w:szCs w:val="18"/>
          <w:lang w:val="en-US"/>
        </w:rPr>
        <w:t>country</w:t>
      </w:r>
      <w:r w:rsidR="00093123">
        <w:rPr>
          <w:rFonts w:eastAsiaTheme="minorHAnsi"/>
          <w:iCs/>
          <w:color w:val="auto"/>
          <w:szCs w:val="18"/>
          <w:lang w:val="en-US"/>
        </w:rPr>
        <w:t xml:space="preserve">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a partial member of cluster four. New Zealand has three weak ties to cluster four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769BB266" w14:textId="77777777" w:rsidR="00BD77BB" w:rsidRDefault="00BD77BB" w:rsidP="00EA4915">
      <w:pPr>
        <w:pStyle w:val="02Flietext"/>
        <w:spacing w:before="240"/>
        <w:rPr>
          <w:lang w:val="en-US"/>
        </w:rPr>
      </w:pPr>
    </w:p>
    <w:p w14:paraId="1065C1CD" w14:textId="7F350C8A" w:rsidR="003E0901" w:rsidRDefault="00B87403" w:rsidP="00EA4915">
      <w:pPr>
        <w:pStyle w:val="02Flietext"/>
        <w:spacing w:before="240"/>
        <w:rPr>
          <w:lang w:val="en-US"/>
        </w:rPr>
      </w:pPr>
      <w:r w:rsidRPr="00B87403">
        <w:rPr>
          <w:lang w:val="en-US"/>
        </w:rPr>
        <w:t>Although from a methodological point of view,</w:t>
      </w:r>
      <w:r w:rsidR="00093123">
        <w:rPr>
          <w:lang w:val="en-US"/>
        </w:rPr>
        <w:t xml:space="preserve"> nine clusters can be clearly distinguished</w:t>
      </w:r>
      <w:r w:rsidRPr="00B87403">
        <w:rPr>
          <w:lang w:val="en-US"/>
        </w:rPr>
        <w:t xml:space="preserve"> such a solution with clusters covering only one or two countries </w:t>
      </w:r>
      <w:r w:rsidR="003E0901">
        <w:rPr>
          <w:lang w:val="en-US"/>
        </w:rPr>
        <w:t xml:space="preserve">is </w:t>
      </w:r>
      <w:r w:rsidRPr="00B87403">
        <w:rPr>
          <w:lang w:val="en-US"/>
        </w:rPr>
        <w:t xml:space="preserve">not suitable for most purposes. </w:t>
      </w:r>
    </w:p>
    <w:p w14:paraId="160973B3" w14:textId="77A4B3E4" w:rsidR="003E0901" w:rsidRDefault="003E0901" w:rsidP="003E0901">
      <w:pPr>
        <w:pStyle w:val="02FlietextEinzug"/>
        <w:rPr>
          <w:lang w:val="en-US"/>
        </w:rPr>
      </w:pPr>
      <w:r>
        <w:rPr>
          <w:lang w:val="en-US"/>
        </w:rPr>
        <w:lastRenderedPageBreak/>
        <w:t>O</w:t>
      </w:r>
      <w:r w:rsidR="00B87403" w:rsidRPr="00B87403">
        <w:rPr>
          <w:lang w:val="en-US"/>
        </w:rPr>
        <w:t xml:space="preserve">ur typology </w:t>
      </w:r>
      <w:r>
        <w:rPr>
          <w:lang w:val="en-US"/>
        </w:rPr>
        <w:t xml:space="preserve">allows </w:t>
      </w:r>
      <w:r w:rsidR="00B87403" w:rsidRPr="00B87403">
        <w:rPr>
          <w:lang w:val="en-US"/>
        </w:rPr>
        <w:t xml:space="preserve">to go beyond this interpretation. </w:t>
      </w:r>
      <w:r>
        <w:rPr>
          <w:lang w:val="en-US"/>
        </w:rPr>
        <w:t>B</w:t>
      </w:r>
      <w:r w:rsidRPr="00B87403">
        <w:rPr>
          <w:lang w:val="en-US"/>
        </w:rPr>
        <w:t>ased on their partial memberships</w:t>
      </w:r>
      <w:r>
        <w:rPr>
          <w:lang w:val="en-US"/>
        </w:rPr>
        <w:t>, t</w:t>
      </w:r>
      <w:r w:rsidR="00B87403" w:rsidRPr="00B87403">
        <w:rPr>
          <w:lang w:val="en-US"/>
        </w:rPr>
        <w:t xml:space="preserve">he clusters can be condensed. </w:t>
      </w:r>
      <w:r>
        <w:rPr>
          <w:lang w:val="en-US"/>
        </w:rPr>
        <w:t>As a result, we identify f</w:t>
      </w:r>
      <w:r w:rsidR="00B87403" w:rsidRPr="00B87403">
        <w:rPr>
          <w:lang w:val="en-US"/>
        </w:rPr>
        <w:t xml:space="preserve">our distinct </w:t>
      </w:r>
      <w:proofErr w:type="gramStart"/>
      <w:r w:rsidR="00B87403" w:rsidRPr="00B87403">
        <w:rPr>
          <w:lang w:val="en-US"/>
        </w:rPr>
        <w:t>cluster</w:t>
      </w:r>
      <w:r w:rsidR="00897DA8">
        <w:rPr>
          <w:lang w:val="en-US"/>
        </w:rPr>
        <w:t>s</w:t>
      </w:r>
      <w:r w:rsidR="00B87403" w:rsidRPr="00B87403">
        <w:rPr>
          <w:lang w:val="en-US"/>
        </w:rPr>
        <w:t xml:space="preserve"> .</w:t>
      </w:r>
      <w:proofErr w:type="gramEnd"/>
      <w:r w:rsidR="00B87403"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within the four clusters all countries have ties </w:t>
      </w:r>
      <w:r w:rsidRPr="00B87403">
        <w:rPr>
          <w:lang w:val="en-US"/>
        </w:rPr>
        <w:t>≥ 50%</w:t>
      </w:r>
      <w:r>
        <w:rPr>
          <w:lang w:val="en-US"/>
        </w:rPr>
        <w:t xml:space="preserve">. </w:t>
      </w:r>
      <w:r w:rsidR="00B17790" w:rsidRPr="007105A0">
        <w:rPr>
          <w:lang w:val="en-US"/>
        </w:rPr>
        <w:t>Figure 1</w:t>
      </w:r>
      <w:r w:rsidR="00B87403" w:rsidRPr="007105A0">
        <w:rPr>
          <w:lang w:val="en-US"/>
        </w:rPr>
        <w:t xml:space="preserve"> </w:t>
      </w:r>
      <w:r w:rsidR="00B17790" w:rsidRPr="007105A0">
        <w:rPr>
          <w:lang w:val="en-US"/>
        </w:rPr>
        <w:t>shows a graphical depiction of</w:t>
      </w:r>
      <w:r w:rsidR="00897DA8">
        <w:rPr>
          <w:lang w:val="en-US"/>
        </w:rPr>
        <w:t xml:space="preserve"> the ties between countries and</w:t>
      </w:r>
      <w:r w:rsidR="00B17790" w:rsidRPr="007105A0">
        <w:rPr>
          <w:lang w:val="en-US"/>
        </w:rPr>
        <w:t xml:space="preserve"> the clusters</w:t>
      </w:r>
      <w:r>
        <w:rPr>
          <w:lang w:val="en-US"/>
        </w:rPr>
        <w:t xml:space="preserve"> with</w:t>
      </w:r>
      <w:r w:rsidR="00B17790" w:rsidRPr="007105A0">
        <w:rPr>
          <w:lang w:val="en-US"/>
        </w:rPr>
        <w:t xml:space="preserve"> </w:t>
      </w:r>
      <w:r>
        <w:rPr>
          <w:lang w:val="en-US"/>
        </w:rPr>
        <w:t>o</w:t>
      </w:r>
      <w:r w:rsidR="00897DA8">
        <w:rPr>
          <w:lang w:val="en-US"/>
        </w:rPr>
        <w:t xml:space="preserve">nly ties </w:t>
      </w:r>
      <w:r w:rsidR="00897DA8" w:rsidRPr="00B87403">
        <w:rPr>
          <w:lang w:val="en-US"/>
        </w:rPr>
        <w:t>≥ 50%</w:t>
      </w:r>
      <w:r w:rsidR="00897DA8">
        <w:rPr>
          <w:lang w:val="en-US"/>
        </w:rPr>
        <w:t xml:space="preserve"> </w:t>
      </w:r>
      <w:r w:rsidR="00C70989">
        <w:rPr>
          <w:lang w:val="en-US"/>
        </w:rPr>
        <w:t>depicted.</w:t>
      </w:r>
      <w:r w:rsidRPr="003E0901">
        <w:rPr>
          <w:lang w:val="en-US"/>
        </w:rPr>
        <w:t xml:space="preserve"> </w:t>
      </w:r>
    </w:p>
    <w:p w14:paraId="6C33A93F" w14:textId="7A2E42B9" w:rsidR="002E6277" w:rsidRPr="00E028AA" w:rsidRDefault="002E6277" w:rsidP="003E0901">
      <w:pPr>
        <w:pStyle w:val="02Flietext"/>
        <w:spacing w:before="240"/>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xml:space="preserve">: Network of OECD LTC </w:t>
      </w:r>
      <w:commentRangeStart w:id="61"/>
      <w:r w:rsidRPr="002D1426">
        <w:rPr>
          <w:lang w:val="en-US"/>
        </w:rPr>
        <w:t>systems</w:t>
      </w:r>
      <w:commentRangeEnd w:id="61"/>
      <w:r w:rsidR="006E210A">
        <w:rPr>
          <w:rStyle w:val="Kommentarzeichen"/>
          <w:color w:val="000000"/>
        </w:rPr>
        <w:commentReference w:id="61"/>
      </w:r>
      <w:r w:rsidRPr="002D1426">
        <w:rPr>
          <w:lang w:val="en-US"/>
        </w:rPr>
        <w:t>.</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527B1F28" w14:textId="57589650" w:rsidR="00BD77BB" w:rsidRDefault="003920CC" w:rsidP="00BA6E5E">
      <w:pPr>
        <w:pStyle w:val="02Flietext"/>
        <w:rPr>
          <w:lang w:val="en-US"/>
        </w:rPr>
      </w:pPr>
      <w:r w:rsidRPr="007105A0">
        <w:rPr>
          <w:lang w:val="en-US"/>
        </w:rPr>
        <w:t xml:space="preserve"> </w:t>
      </w:r>
      <w:r w:rsidR="00493CCB">
        <w:rPr>
          <w:lang w:val="en-US"/>
        </w:rPr>
        <w:t>T</w:t>
      </w:r>
      <w:r w:rsidRPr="003920CC">
        <w:rPr>
          <w:lang w:val="en-US"/>
        </w:rPr>
        <w:t xml:space="preserve">he graphic representation </w:t>
      </w:r>
      <w:r w:rsidR="00493CCB">
        <w:rPr>
          <w:lang w:val="en-US"/>
        </w:rPr>
        <w:t xml:space="preserve">shows </w:t>
      </w:r>
      <w:r w:rsidRPr="003920CC">
        <w:rPr>
          <w:lang w:val="en-US"/>
        </w:rPr>
        <w:t xml:space="preserve">that </w:t>
      </w:r>
      <w:r w:rsidR="00C252F3">
        <w:rPr>
          <w:lang w:val="en-US"/>
        </w:rPr>
        <w:t>t</w:t>
      </w:r>
      <w:r w:rsidR="000E5CF2">
        <w:rPr>
          <w:lang w:val="en-US"/>
        </w:rPr>
        <w:t>w</w:t>
      </w:r>
      <w:r w:rsidR="00C252F3">
        <w:rPr>
          <w:lang w:val="en-US"/>
        </w:rPr>
        <w:t>o clusters (bottom right and</w:t>
      </w:r>
      <w:r w:rsidR="00901F8F">
        <w:rPr>
          <w:lang w:val="en-US"/>
        </w:rPr>
        <w:t xml:space="preserve"> bottom</w:t>
      </w:r>
      <w:r w:rsidR="00C252F3">
        <w:rPr>
          <w:lang w:val="en-US"/>
        </w:rPr>
        <w:t xml:space="preserve"> left</w:t>
      </w:r>
      <w:r w:rsidR="00901F8F">
        <w:rPr>
          <w:lang w:val="en-US"/>
        </w:rPr>
        <w:t xml:space="preserve"> in Figure 1</w:t>
      </w:r>
      <w:r w:rsidR="00C252F3">
        <w:rPr>
          <w:lang w:val="en-US"/>
        </w:rPr>
        <w:t xml:space="preserve">) could be </w:t>
      </w:r>
      <w:r w:rsidR="00493CCB">
        <w:rPr>
          <w:lang w:val="en-US"/>
        </w:rPr>
        <w:t xml:space="preserve">each </w:t>
      </w:r>
      <w:r w:rsidR="00C252F3">
        <w:rPr>
          <w:lang w:val="en-US"/>
        </w:rPr>
        <w:t>split up in</w:t>
      </w:r>
      <w:r w:rsidR="00493CCB">
        <w:rPr>
          <w:lang w:val="en-US"/>
        </w:rPr>
        <w:t>to</w:t>
      </w:r>
      <w:r w:rsidR="00C252F3">
        <w:rPr>
          <w:lang w:val="en-US"/>
        </w:rPr>
        <w:t xml:space="preserve"> two </w:t>
      </w:r>
      <w:proofErr w:type="spellStart"/>
      <w:ins w:id="62" w:author="Mareike Ariaans" w:date="2020-09-02T13:06:00Z">
        <w:r w:rsidR="00333E94">
          <w:rPr>
            <w:lang w:val="en-US"/>
          </w:rPr>
          <w:t>further</w:t>
        </w:r>
      </w:ins>
      <w:del w:id="63" w:author="Mareike Ariaans" w:date="2020-09-02T13:06:00Z">
        <w:r w:rsidR="00C252F3" w:rsidDel="00333E94">
          <w:rPr>
            <w:lang w:val="en-US"/>
          </w:rPr>
          <w:delText>sub-</w:delText>
        </w:r>
      </w:del>
      <w:r w:rsidR="00C252F3">
        <w:rPr>
          <w:lang w:val="en-US"/>
        </w:rPr>
        <w:t>clusters</w:t>
      </w:r>
      <w:proofErr w:type="spellEnd"/>
      <w:ins w:id="64" w:author="Mareike Ariaans" w:date="2020-09-02T13:08:00Z">
        <w:r w:rsidR="00333E94">
          <w:rPr>
            <w:lang w:val="en-US"/>
          </w:rPr>
          <w:t xml:space="preserve"> leading to six clusters</w:t>
        </w:r>
      </w:ins>
      <w:r w:rsidR="00493CCB">
        <w:rPr>
          <w:lang w:val="en-US"/>
        </w:rPr>
        <w:t xml:space="preserve">. </w:t>
      </w:r>
      <w:commentRangeStart w:id="65"/>
      <w:r w:rsidR="00EE551B">
        <w:rPr>
          <w:lang w:val="en-US"/>
        </w:rPr>
        <w:t>B</w:t>
      </w:r>
      <w:r w:rsidR="00901F8F">
        <w:rPr>
          <w:lang w:val="en-US"/>
        </w:rPr>
        <w:t>ased on their tie strength</w:t>
      </w:r>
      <w:r w:rsidR="00413157">
        <w:rPr>
          <w:lang w:val="en-US"/>
        </w:rPr>
        <w:t xml:space="preserve"> Cluster 1</w:t>
      </w:r>
      <w:ins w:id="66" w:author="Mareike Ariaans" w:date="2020-09-02T13:07:00Z">
        <w:r w:rsidR="00333E94">
          <w:rPr>
            <w:lang w:val="en-US"/>
          </w:rPr>
          <w:t>,</w:t>
        </w:r>
      </w:ins>
      <w:r w:rsidR="00413157">
        <w:rPr>
          <w:lang w:val="en-US"/>
        </w:rPr>
        <w:t xml:space="preserve"> </w:t>
      </w:r>
      <w:del w:id="67" w:author="Mareike Ariaans" w:date="2020-09-02T13:07:00Z">
        <w:r w:rsidR="00413157" w:rsidDel="00333E94">
          <w:rPr>
            <w:lang w:val="en-US"/>
          </w:rPr>
          <w:delText xml:space="preserve">and </w:delText>
        </w:r>
      </w:del>
      <w:r w:rsidR="00413157">
        <w:rPr>
          <w:lang w:val="en-US"/>
        </w:rPr>
        <w:t>2</w:t>
      </w:r>
      <w:ins w:id="68" w:author="Mareike Ariaans" w:date="2020-09-02T13:07:00Z">
        <w:r w:rsidR="00333E94">
          <w:rPr>
            <w:lang w:val="en-US"/>
          </w:rPr>
          <w:t>, 3, and 4</w:t>
        </w:r>
      </w:ins>
      <w:r w:rsidR="00413157">
        <w:rPr>
          <w:lang w:val="en-US"/>
        </w:rPr>
        <w:t xml:space="preserve"> remain as types</w:t>
      </w:r>
      <w:del w:id="69" w:author="Mareike Ariaans" w:date="2020-09-02T13:08:00Z">
        <w:r w:rsidR="00413157" w:rsidDel="00333E94">
          <w:rPr>
            <w:lang w:val="en-US"/>
          </w:rPr>
          <w:delText>, cluster 3 and 4 are joined to one system type, with each representing a sub-type</w:delText>
        </w:r>
      </w:del>
      <w:r w:rsidR="00413157">
        <w:rPr>
          <w:lang w:val="en-US"/>
        </w:rPr>
        <w:t xml:space="preserve">. </w:t>
      </w:r>
      <w:del w:id="70" w:author="Mareike Ariaans" w:date="2020-09-02T13:09:00Z">
        <w:r w:rsidR="00413157" w:rsidDel="00333E94">
          <w:rPr>
            <w:lang w:val="en-US"/>
          </w:rPr>
          <w:delText>All other countries built one system type with c</w:delText>
        </w:r>
      </w:del>
      <w:ins w:id="71" w:author="Mareike Ariaans" w:date="2020-09-02T13:09:00Z">
        <w:r w:rsidR="00333E94">
          <w:rPr>
            <w:lang w:val="en-US"/>
          </w:rPr>
          <w:t>C</w:t>
        </w:r>
      </w:ins>
      <w:r w:rsidR="00413157">
        <w:rPr>
          <w:lang w:val="en-US"/>
        </w:rPr>
        <w:t xml:space="preserve">luster 5 and 6 </w:t>
      </w:r>
      <w:del w:id="72" w:author="Mareike Ariaans" w:date="2020-09-02T13:09:00Z">
        <w:r w:rsidR="00413157" w:rsidDel="00333E94">
          <w:rPr>
            <w:lang w:val="en-US"/>
          </w:rPr>
          <w:delText xml:space="preserve">as one sub-type </w:delText>
        </w:r>
      </w:del>
      <w:ins w:id="73" w:author="Mareike Ariaans" w:date="2020-09-02T13:09:00Z">
        <w:r w:rsidR="00333E94">
          <w:rPr>
            <w:lang w:val="en-US"/>
          </w:rPr>
          <w:t>are joined</w:t>
        </w:r>
      </w:ins>
      <w:ins w:id="74" w:author="Mareike Ariaans" w:date="2020-09-02T13:10:00Z">
        <w:r w:rsidR="00AD4473">
          <w:rPr>
            <w:lang w:val="en-US"/>
          </w:rPr>
          <w:t xml:space="preserve"> as well as </w:t>
        </w:r>
      </w:ins>
      <w:del w:id="75" w:author="Mareike Ariaans" w:date="2020-09-02T13:10:00Z">
        <w:r w:rsidR="00413157" w:rsidDel="00AD4473">
          <w:rPr>
            <w:lang w:val="en-US"/>
          </w:rPr>
          <w:delText xml:space="preserve">and </w:delText>
        </w:r>
      </w:del>
      <w:r w:rsidR="00413157">
        <w:rPr>
          <w:lang w:val="en-US"/>
        </w:rPr>
        <w:t>cluster 7, 8, and 9</w:t>
      </w:r>
      <w:del w:id="76" w:author="Mareike Ariaans" w:date="2020-09-02T13:10:00Z">
        <w:r w:rsidR="00413157" w:rsidDel="00AD4473">
          <w:rPr>
            <w:lang w:val="en-US"/>
          </w:rPr>
          <w:delText xml:space="preserve"> as one sub-type</w:delText>
        </w:r>
      </w:del>
      <w:r w:rsidR="00413157">
        <w:rPr>
          <w:lang w:val="en-US"/>
        </w:rPr>
        <w:t xml:space="preserve">. </w:t>
      </w:r>
      <w:commentRangeEnd w:id="65"/>
      <w:r w:rsidR="00EE551B">
        <w:rPr>
          <w:rStyle w:val="Kommentarzeichen"/>
        </w:rPr>
        <w:commentReference w:id="65"/>
      </w:r>
    </w:p>
    <w:p w14:paraId="04EB5033" w14:textId="77777777" w:rsidR="00BD77BB" w:rsidRDefault="00BD77BB" w:rsidP="00BA6E5E">
      <w:pPr>
        <w:pStyle w:val="02Flietext"/>
        <w:rPr>
          <w:lang w:val="en-US"/>
        </w:rPr>
      </w:pPr>
    </w:p>
    <w:p w14:paraId="27F9A836" w14:textId="34E8AB72" w:rsidR="00BD77BB" w:rsidRDefault="00BD77BB" w:rsidP="00BD77BB">
      <w:pPr>
        <w:pStyle w:val="berschrift1"/>
        <w:rPr>
          <w:lang w:val="en-US"/>
        </w:rPr>
      </w:pPr>
      <w:r>
        <w:rPr>
          <w:lang w:val="en-US"/>
        </w:rPr>
        <w:t>Results</w:t>
      </w:r>
    </w:p>
    <w:p w14:paraId="7BF5BD9E" w14:textId="1792F24E" w:rsidR="002D1426" w:rsidRPr="00BA6E5E" w:rsidRDefault="00BD77BB" w:rsidP="00BA6E5E">
      <w:pPr>
        <w:pStyle w:val="02Flietext"/>
        <w:rPr>
          <w:lang w:val="en-US"/>
        </w:rPr>
      </w:pPr>
      <w:r>
        <w:rPr>
          <w:lang w:val="en-US"/>
        </w:rPr>
        <w:t>W</w:t>
      </w:r>
      <w:r w:rsidR="00E9387A">
        <w:rPr>
          <w:lang w:val="en-US"/>
        </w:rPr>
        <w:t xml:space="preserve">e propose a </w:t>
      </w:r>
      <w:r w:rsidR="00413157">
        <w:rPr>
          <w:lang w:val="en-US"/>
        </w:rPr>
        <w:t xml:space="preserve">LTC </w:t>
      </w:r>
      <w:r w:rsidR="00B17790">
        <w:rPr>
          <w:lang w:val="en-US"/>
        </w:rPr>
        <w:t>typology</w:t>
      </w:r>
      <w:r w:rsidR="00E9387A">
        <w:rPr>
          <w:lang w:val="en-US"/>
        </w:rPr>
        <w:t xml:space="preserve"> of </w:t>
      </w:r>
      <w:del w:id="77" w:author="Mareike Ariaans" w:date="2020-09-02T13:10:00Z">
        <w:r w:rsidR="00413157" w:rsidDel="00AD4473">
          <w:rPr>
            <w:lang w:val="en-US"/>
          </w:rPr>
          <w:delText xml:space="preserve">four </w:delText>
        </w:r>
      </w:del>
      <w:ins w:id="78" w:author="Mareike Ariaans" w:date="2020-09-02T13:10:00Z">
        <w:r w:rsidR="00AD4473">
          <w:rPr>
            <w:lang w:val="en-US"/>
          </w:rPr>
          <w:t xml:space="preserve">six </w:t>
        </w:r>
      </w:ins>
      <w:r w:rsidR="00413157">
        <w:rPr>
          <w:lang w:val="en-US"/>
        </w:rPr>
        <w:t>system types</w:t>
      </w:r>
      <w:del w:id="79" w:author="Mareike Ariaans" w:date="2020-09-02T13:11:00Z">
        <w:r w:rsidR="00413157" w:rsidDel="00AD4473">
          <w:rPr>
            <w:lang w:val="en-US"/>
          </w:rPr>
          <w:delText>, with two systems having two sub-types each</w:delText>
        </w:r>
      </w:del>
      <w:r w:rsidR="00C252F3">
        <w:rPr>
          <w:lang w:val="en-US"/>
        </w:rPr>
        <w:t>:</w:t>
      </w:r>
    </w:p>
    <w:p w14:paraId="5A92FC0C" w14:textId="7D2BA05E"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del w:id="80" w:author="Mareike Ariaans" w:date="2020-09-02T16:30:00Z">
        <w:r w:rsidR="00F82B67" w:rsidRPr="00C83EC5" w:rsidDel="00110DF8">
          <w:rPr>
            <w:rFonts w:eastAsiaTheme="minorHAnsi"/>
            <w:b/>
            <w:iCs/>
            <w:color w:val="auto"/>
            <w:szCs w:val="18"/>
            <w:lang w:val="en-US"/>
          </w:rPr>
          <w:delText xml:space="preserve">low-supply </w:delText>
        </w:r>
        <w:r w:rsidR="00F82B67" w:rsidDel="00110DF8">
          <w:rPr>
            <w:rFonts w:eastAsiaTheme="minorHAnsi"/>
            <w:b/>
            <w:iCs/>
            <w:color w:val="auto"/>
            <w:szCs w:val="18"/>
            <w:lang w:val="en-US"/>
          </w:rPr>
          <w:delText xml:space="preserve">and </w:delText>
        </w:r>
        <w:r w:rsidR="00413157" w:rsidDel="00110DF8">
          <w:rPr>
            <w:rFonts w:eastAsiaTheme="minorHAnsi"/>
            <w:b/>
            <w:iCs/>
            <w:color w:val="auto"/>
            <w:szCs w:val="18"/>
            <w:lang w:val="en-US"/>
          </w:rPr>
          <w:delText>low-performance</w:delText>
        </w:r>
      </w:del>
      <w:ins w:id="81" w:author="Mareike Ariaans" w:date="2020-09-02T16:30:00Z">
        <w:r w:rsidR="00110DF8">
          <w:rPr>
            <w:rFonts w:eastAsiaTheme="minorHAnsi"/>
            <w:b/>
            <w:iCs/>
            <w:color w:val="auto"/>
            <w:szCs w:val="18"/>
            <w:lang w:val="en-US"/>
          </w:rPr>
          <w:t>residual</w:t>
        </w:r>
      </w:ins>
      <w:r w:rsidR="00D0320B">
        <w:rPr>
          <w:rFonts w:eastAsiaTheme="minorHAnsi"/>
          <w:b/>
          <w:iCs/>
          <w:color w:val="auto"/>
          <w:szCs w:val="18"/>
          <w:lang w:val="en-US"/>
        </w:rPr>
        <w:t xml:space="preserve"> </w:t>
      </w:r>
      <w:ins w:id="82" w:author="Mareike Ariaans" w:date="2020-09-02T16:38:00Z">
        <w:r w:rsidR="008F3EBD">
          <w:rPr>
            <w:rFonts w:eastAsiaTheme="minorHAnsi"/>
            <w:b/>
            <w:iCs/>
            <w:color w:val="auto"/>
            <w:szCs w:val="18"/>
            <w:lang w:val="en-US"/>
          </w:rPr>
          <w:t xml:space="preserve">public </w:t>
        </w:r>
      </w:ins>
      <w:r w:rsidRPr="00C83EC5">
        <w:rPr>
          <w:rFonts w:eastAsiaTheme="minorHAnsi"/>
          <w:b/>
          <w:iCs/>
          <w:color w:val="auto"/>
          <w:szCs w:val="18"/>
          <w:lang w:val="en-US"/>
        </w:rPr>
        <w:t>system</w:t>
      </w:r>
    </w:p>
    <w:p w14:paraId="53DC51BE" w14:textId="373004AD" w:rsidR="00C83EC5" w:rsidRPr="00C83EC5" w:rsidRDefault="00C83EC5" w:rsidP="00364FD2">
      <w:pPr>
        <w:pStyle w:val="02FlietextErsterAbsatz"/>
        <w:rPr>
          <w:lang w:val="en-US"/>
        </w:rPr>
      </w:pPr>
      <w:r w:rsidRPr="00C83EC5">
        <w:rPr>
          <w:lang w:val="en-US"/>
        </w:rPr>
        <w:t xml:space="preserve">The </w:t>
      </w:r>
      <w:del w:id="83" w:author="Mareike Ariaans" w:date="2020-09-02T16:38:00Z">
        <w:r w:rsidRPr="00C83EC5" w:rsidDel="008F3EBD">
          <w:rPr>
            <w:lang w:val="en-US"/>
          </w:rPr>
          <w:delText>first system</w:delText>
        </w:r>
      </w:del>
      <w:ins w:id="84" w:author="Mareike Ariaans" w:date="2020-09-02T16:38:00Z">
        <w:r w:rsidR="008F3EBD">
          <w:rPr>
            <w:lang w:val="en-US"/>
          </w:rPr>
          <w:t>residual public system</w:t>
        </w:r>
      </w:ins>
      <w:r w:rsidRPr="00C83EC5">
        <w:rPr>
          <w:lang w:val="en-US"/>
        </w:rPr>
        <w:t xml:space="preserve"> is marked </w:t>
      </w:r>
      <w:r w:rsidR="00901F8F">
        <w:rPr>
          <w:lang w:val="en-US"/>
        </w:rPr>
        <w:t>by</w:t>
      </w:r>
      <w:r w:rsidRPr="00C83EC5">
        <w:rPr>
          <w:lang w:val="en-US"/>
        </w:rPr>
        <w:t xml:space="preserve"> low levels of supply</w:t>
      </w:r>
      <w:r w:rsidR="0006533C">
        <w:rPr>
          <w:lang w:val="en-US"/>
        </w:rPr>
        <w:t xml:space="preserve"> (Table 3)</w:t>
      </w:r>
      <w:del w:id="85" w:author="Mareike Ariaans" w:date="2020-09-02T16:39:00Z">
        <w:r w:rsidR="00901F8F" w:rsidDel="008F3EBD">
          <w:rPr>
            <w:lang w:val="en-US"/>
          </w:rPr>
          <w:delText>,</w:delText>
        </w:r>
        <w:r w:rsidRPr="00C83EC5" w:rsidDel="008F3EBD">
          <w:rPr>
            <w:lang w:val="en-US"/>
          </w:rPr>
          <w:delText xml:space="preserve"> which results in a low level of performance</w:delText>
        </w:r>
      </w:del>
      <w:r w:rsidRPr="00C83EC5">
        <w:rPr>
          <w:lang w:val="en-US"/>
        </w:rPr>
        <w:t xml:space="preserve">. It has by far the lowest </w:t>
      </w:r>
      <w:r w:rsidR="00901F8F">
        <w:rPr>
          <w:lang w:val="en-US"/>
        </w:rPr>
        <w:t xml:space="preserve">overall </w:t>
      </w:r>
      <w:r w:rsidRPr="00C83EC5">
        <w:rPr>
          <w:lang w:val="en-US"/>
        </w:rPr>
        <w:t>expenditure, beds</w:t>
      </w:r>
      <w:r w:rsidR="00901F8F">
        <w:rPr>
          <w:lang w:val="en-US"/>
        </w:rPr>
        <w:t>,</w:t>
      </w:r>
      <w:r w:rsidRPr="00C83EC5">
        <w:rPr>
          <w:lang w:val="en-US"/>
        </w:rPr>
        <w:t xml:space="preserve"> and recipients</w:t>
      </w:r>
      <w:r w:rsidR="00901F8F">
        <w:rPr>
          <w:lang w:val="en-US"/>
        </w:rPr>
        <w:t xml:space="preserve"> in comparison to all other system-types</w:t>
      </w:r>
      <w:r w:rsidRPr="00C83EC5">
        <w:rPr>
          <w:lang w:val="en-US"/>
        </w:rPr>
        <w:t xml:space="preserve">. Although </w:t>
      </w:r>
      <w:del w:id="86" w:author="Mareike Ariaans" w:date="2020-09-02T16:39:00Z">
        <w:r w:rsidR="00901F8F" w:rsidDel="008F3EBD">
          <w:rPr>
            <w:lang w:val="en-US"/>
          </w:rPr>
          <w:delText xml:space="preserve">countries of </w:delText>
        </w:r>
        <w:r w:rsidRPr="00C83EC5" w:rsidDel="008F3EBD">
          <w:rPr>
            <w:lang w:val="en-US"/>
          </w:rPr>
          <w:delText xml:space="preserve">this </w:delText>
        </w:r>
        <w:r w:rsidR="00901F8F" w:rsidDel="008F3EBD">
          <w:rPr>
            <w:lang w:val="en-US"/>
          </w:rPr>
          <w:delText xml:space="preserve">LTC </w:delText>
        </w:r>
        <w:r w:rsidRPr="00C83EC5" w:rsidDel="008F3EBD">
          <w:rPr>
            <w:lang w:val="en-US"/>
          </w:rPr>
          <w:delText>system</w:delText>
        </w:r>
        <w:r w:rsidR="00901F8F" w:rsidDel="008F3EBD">
          <w:rPr>
            <w:lang w:val="en-US"/>
          </w:rPr>
          <w:delText xml:space="preserve"> type</w:delText>
        </w:r>
        <w:r w:rsidRPr="00C83EC5" w:rsidDel="008F3EBD">
          <w:rPr>
            <w:lang w:val="en-US"/>
          </w:rPr>
          <w:delText xml:space="preserve"> </w:delText>
        </w:r>
        <w:r w:rsidR="00901F8F" w:rsidDel="008F3EBD">
          <w:rPr>
            <w:lang w:val="en-US"/>
          </w:rPr>
          <w:delText xml:space="preserve">have low </w:delText>
        </w:r>
      </w:del>
      <w:r w:rsidR="00F82B67">
        <w:rPr>
          <w:lang w:val="en-US"/>
        </w:rPr>
        <w:t>access</w:t>
      </w:r>
      <w:r w:rsidR="00901F8F">
        <w:rPr>
          <w:lang w:val="en-US"/>
        </w:rPr>
        <w:t xml:space="preserve"> barriers</w:t>
      </w:r>
      <w:ins w:id="87" w:author="Mareike Ariaans" w:date="2020-09-02T16:39:00Z">
        <w:r w:rsidR="008F3EBD">
          <w:rPr>
            <w:lang w:val="en-US"/>
          </w:rPr>
          <w:t xml:space="preserve"> are low</w:t>
        </w:r>
      </w:ins>
      <w:r w:rsidR="00901F8F">
        <w:rPr>
          <w:lang w:val="en-US"/>
        </w:rPr>
        <w:t xml:space="preserve"> by</w:t>
      </w:r>
      <w:r w:rsidR="00F82B67">
        <w:rPr>
          <w:lang w:val="en-US"/>
        </w:rPr>
        <w:t xml:space="preserve"> applying</w:t>
      </w:r>
      <w:r w:rsidR="00901F8F">
        <w:rPr>
          <w:lang w:val="en-US"/>
        </w:rPr>
        <w:t xml:space="preserve"> </w:t>
      </w:r>
      <w:r w:rsidRPr="00C83EC5">
        <w:rPr>
          <w:lang w:val="en-US"/>
        </w:rPr>
        <w:t>no means-testing and a low level of choice restrictions</w:t>
      </w:r>
      <w:r w:rsidR="005562E8">
        <w:rPr>
          <w:lang w:val="en-US"/>
        </w:rPr>
        <w:t>, bound cash benefits hint at a</w:t>
      </w:r>
      <w:r w:rsidR="00C65A29">
        <w:rPr>
          <w:lang w:val="en-US"/>
        </w:rPr>
        <w:t xml:space="preserve"> </w:t>
      </w:r>
      <w:r w:rsidR="005562E8">
        <w:rPr>
          <w:lang w:val="en-US"/>
        </w:rPr>
        <w:t>high level of informal care provision</w:t>
      </w:r>
      <w:r w:rsidRPr="00C83EC5">
        <w:rPr>
          <w:lang w:val="en-US"/>
        </w:rPr>
        <w:t>.</w:t>
      </w:r>
      <w:r w:rsidR="005562E8">
        <w:rPr>
          <w:lang w:val="en-US"/>
        </w:rPr>
        <w:t xml:space="preserve"> However, </w:t>
      </w:r>
      <w:del w:id="88" w:author="Mareike Ariaans" w:date="2020-09-02T16:40:00Z">
        <w:r w:rsidR="005562E8" w:rsidDel="008F3EBD">
          <w:rPr>
            <w:lang w:val="en-US"/>
          </w:rPr>
          <w:delText xml:space="preserve">private </w:delText>
        </w:r>
      </w:del>
      <w:ins w:id="89" w:author="Mareike Ariaans" w:date="2020-09-02T16:40:00Z">
        <w:r w:rsidR="008F3EBD">
          <w:rPr>
            <w:lang w:val="en-US"/>
          </w:rPr>
          <w:t>the share of public</w:t>
        </w:r>
        <w:r w:rsidR="008F3EBD">
          <w:rPr>
            <w:lang w:val="en-US"/>
          </w:rPr>
          <w:t xml:space="preserve"> </w:t>
        </w:r>
      </w:ins>
      <w:r w:rsidR="005562E8">
        <w:rPr>
          <w:lang w:val="en-US"/>
        </w:rPr>
        <w:t xml:space="preserve">LTC expenditure is the </w:t>
      </w:r>
      <w:del w:id="90" w:author="Mareike Ariaans" w:date="2020-09-02T16:40:00Z">
        <w:r w:rsidR="005562E8" w:rsidDel="008F3EBD">
          <w:rPr>
            <w:lang w:val="en-US"/>
          </w:rPr>
          <w:delText xml:space="preserve">lowest </w:delText>
        </w:r>
      </w:del>
      <w:ins w:id="91" w:author="Mareike Ariaans" w:date="2020-09-02T16:40:00Z">
        <w:r w:rsidR="008F3EBD">
          <w:rPr>
            <w:lang w:val="en-US"/>
          </w:rPr>
          <w:t>highest</w:t>
        </w:r>
        <w:r w:rsidR="008F3EBD">
          <w:rPr>
            <w:lang w:val="en-US"/>
          </w:rPr>
          <w:t xml:space="preserve"> </w:t>
        </w:r>
      </w:ins>
      <w:r w:rsidR="005562E8">
        <w:rPr>
          <w:lang w:val="en-US"/>
        </w:rPr>
        <w:t>of all system types. Performance of these systems measured by</w:t>
      </w:r>
      <w:r w:rsidRPr="00C83EC5">
        <w:rPr>
          <w:lang w:val="en-US"/>
        </w:rPr>
        <w:t xml:space="preserve"> </w:t>
      </w:r>
      <w:r w:rsidR="005562E8">
        <w:rPr>
          <w:lang w:val="en-US"/>
        </w:rPr>
        <w:t>l</w:t>
      </w:r>
      <w:r w:rsidRPr="00C83EC5">
        <w:rPr>
          <w:lang w:val="en-US"/>
        </w:rPr>
        <w:t>ife expectancy and subjective health status are by far the lowest compared to all other systems.</w:t>
      </w:r>
    </w:p>
    <w:p w14:paraId="4638C9C1" w14:textId="4E545937"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del w:id="92" w:author="Mareike Ariaans" w:date="2020-09-02T16:42:00Z">
        <w:r w:rsidR="00F9013E" w:rsidDel="005923D6">
          <w:rPr>
            <w:rFonts w:eastAsiaTheme="minorHAnsi"/>
            <w:b/>
            <w:iCs/>
            <w:color w:val="auto"/>
            <w:szCs w:val="18"/>
            <w:lang w:val="en-US"/>
          </w:rPr>
          <w:delText>access-oriented private</w:delText>
        </w:r>
      </w:del>
      <w:ins w:id="93" w:author="Mareike Ariaans" w:date="2020-09-02T16:42:00Z">
        <w:r w:rsidR="005923D6">
          <w:rPr>
            <w:rFonts w:eastAsiaTheme="minorHAnsi"/>
            <w:b/>
            <w:iCs/>
            <w:color w:val="auto"/>
            <w:szCs w:val="18"/>
            <w:lang w:val="en-US"/>
          </w:rPr>
          <w:t>private supply</w:t>
        </w:r>
      </w:ins>
      <w:r w:rsidR="00F9013E">
        <w:rPr>
          <w:rFonts w:eastAsiaTheme="minorHAnsi"/>
          <w:b/>
          <w:iCs/>
          <w:color w:val="auto"/>
          <w:szCs w:val="18"/>
          <w:lang w:val="en-US"/>
        </w:rPr>
        <w:t xml:space="preserve"> system</w:t>
      </w:r>
    </w:p>
    <w:p w14:paraId="0BA0C1E4" w14:textId="75E7C007" w:rsidR="00C83EC5" w:rsidRDefault="005923D6" w:rsidP="00364FD2">
      <w:pPr>
        <w:pStyle w:val="02FlietextErsterAbsatz"/>
        <w:rPr>
          <w:lang w:val="en-US"/>
        </w:rPr>
      </w:pPr>
      <w:ins w:id="94" w:author="Mareike Ariaans" w:date="2020-09-02T16:43:00Z">
        <w:r>
          <w:rPr>
            <w:lang w:val="en-US"/>
          </w:rPr>
          <w:t>The supply in this system is medium to high</w:t>
        </w:r>
      </w:ins>
      <w:ins w:id="95" w:author="Mareike Ariaans" w:date="2020-09-02T16:44:00Z">
        <w:r>
          <w:rPr>
            <w:lang w:val="en-US"/>
          </w:rPr>
          <w:t xml:space="preserve"> </w:t>
        </w:r>
      </w:ins>
      <w:moveToRangeStart w:id="96" w:author="Mareike Ariaans" w:date="2020-09-02T16:44:00Z" w:name="move49957484"/>
      <w:proofErr w:type="gramStart"/>
      <w:moveTo w:id="97" w:author="Mareike Ariaans" w:date="2020-09-02T16:44:00Z">
        <w:r>
          <w:rPr>
            <w:lang w:val="en-US"/>
          </w:rPr>
          <w:t>Yet</w:t>
        </w:r>
        <w:proofErr w:type="gramEnd"/>
        <w:r>
          <w:rPr>
            <w:lang w:val="en-US"/>
          </w:rPr>
          <w:t xml:space="preserve">, this system shows one of the </w:t>
        </w:r>
        <w:del w:id="98" w:author="Mareike Ariaans" w:date="2020-09-02T16:44:00Z">
          <w:r w:rsidDel="005923D6">
            <w:rPr>
              <w:lang w:val="en-US"/>
            </w:rPr>
            <w:delText xml:space="preserve">highest </w:delText>
          </w:r>
        </w:del>
      </w:moveTo>
      <w:ins w:id="99" w:author="Mareike Ariaans" w:date="2020-09-02T16:44:00Z">
        <w:r>
          <w:rPr>
            <w:lang w:val="en-US"/>
          </w:rPr>
          <w:t xml:space="preserve">lowest </w:t>
        </w:r>
      </w:ins>
      <w:moveTo w:id="100" w:author="Mareike Ariaans" w:date="2020-09-02T16:44:00Z">
        <w:r>
          <w:rPr>
            <w:lang w:val="en-US"/>
          </w:rPr>
          <w:t xml:space="preserve">shares of </w:t>
        </w:r>
        <w:del w:id="101" w:author="Mareike Ariaans" w:date="2020-09-02T16:44:00Z">
          <w:r w:rsidDel="005923D6">
            <w:rPr>
              <w:lang w:val="en-US"/>
            </w:rPr>
            <w:delText xml:space="preserve">private </w:delText>
          </w:r>
        </w:del>
      </w:moveTo>
      <w:proofErr w:type="spellStart"/>
      <w:ins w:id="102" w:author="Mareike Ariaans" w:date="2020-09-02T16:44:00Z">
        <w:r>
          <w:rPr>
            <w:lang w:val="en-US"/>
          </w:rPr>
          <w:t>public</w:t>
        </w:r>
      </w:ins>
      <w:moveTo w:id="103" w:author="Mareike Ariaans" w:date="2020-09-02T16:44:00Z">
        <w:r>
          <w:rPr>
            <w:lang w:val="en-US"/>
          </w:rPr>
          <w:t>expenditure</w:t>
        </w:r>
        <w:proofErr w:type="spellEnd"/>
        <w:r>
          <w:rPr>
            <w:lang w:val="en-US"/>
          </w:rPr>
          <w:t xml:space="preserve"> and the availability of unbound cash benefits</w:t>
        </w:r>
      </w:moveTo>
      <w:ins w:id="104" w:author="Mareike Ariaans" w:date="2020-09-02T16:44:00Z">
        <w:r>
          <w:rPr>
            <w:lang w:val="en-US"/>
          </w:rPr>
          <w:t>,</w:t>
        </w:r>
      </w:ins>
      <w:moveTo w:id="105" w:author="Mareike Ariaans" w:date="2020-09-02T16:44:00Z">
        <w:r>
          <w:rPr>
            <w:lang w:val="en-US"/>
          </w:rPr>
          <w:t xml:space="preserve"> which hint at a high level of informal care provision.</w:t>
        </w:r>
      </w:moveTo>
      <w:moveToRangeEnd w:id="96"/>
      <w:ins w:id="106" w:author="Mareike Ariaans" w:date="2020-09-02T16:44:00Z">
        <w:r>
          <w:rPr>
            <w:lang w:val="en-US"/>
          </w:rPr>
          <w:t xml:space="preserve"> </w:t>
        </w:r>
      </w:ins>
      <w:r w:rsidR="00753800">
        <w:rPr>
          <w:lang w:val="en-US"/>
        </w:rPr>
        <w:t>Access restrictions are among the lowest for all system</w:t>
      </w:r>
      <w:r w:rsidR="00F82B67">
        <w:rPr>
          <w:lang w:val="en-US"/>
        </w:rPr>
        <w:t>s</w:t>
      </w:r>
      <w:r w:rsidR="00753800">
        <w:rPr>
          <w:lang w:val="en-US"/>
        </w:rPr>
        <w:t xml:space="preserve"> with no-means-testing and limited choice restrictions. </w:t>
      </w:r>
      <w:del w:id="107" w:author="Mareike Ariaans" w:date="2020-09-02T16:45:00Z">
        <w:r w:rsidR="00753800" w:rsidDel="005923D6">
          <w:rPr>
            <w:lang w:val="en-US"/>
          </w:rPr>
          <w:delText xml:space="preserve">Supply can be evaluated as medium to high. </w:delText>
        </w:r>
      </w:del>
      <w:moveFromRangeStart w:id="108" w:author="Mareike Ariaans" w:date="2020-09-02T16:44:00Z" w:name="move49957484"/>
      <w:moveFrom w:id="109" w:author="Mareike Ariaans" w:date="2020-09-02T16:44:00Z">
        <w:del w:id="110" w:author="Mareike Ariaans" w:date="2020-09-02T16:45:00Z">
          <w:r w:rsidR="00753800" w:rsidDel="005923D6">
            <w:rPr>
              <w:lang w:val="en-US"/>
            </w:rPr>
            <w:delText>Yet, this system show</w:delText>
          </w:r>
          <w:r w:rsidR="00F82B67" w:rsidDel="005923D6">
            <w:rPr>
              <w:lang w:val="en-US"/>
            </w:rPr>
            <w:delText>s</w:delText>
          </w:r>
          <w:r w:rsidR="00753800" w:rsidDel="005923D6">
            <w:rPr>
              <w:lang w:val="en-US"/>
            </w:rPr>
            <w:delText xml:space="preserve"> one of the highes</w:delText>
          </w:r>
          <w:r w:rsidR="004E5C38" w:rsidDel="005923D6">
            <w:rPr>
              <w:lang w:val="en-US"/>
            </w:rPr>
            <w:delText>t</w:delText>
          </w:r>
          <w:r w:rsidR="00753800" w:rsidDel="005923D6">
            <w:rPr>
              <w:lang w:val="en-US"/>
            </w:rPr>
            <w:delText xml:space="preserve"> </w:delText>
          </w:r>
        </w:del>
        <w:r w:rsidR="00753800" w:rsidDel="005923D6">
          <w:rPr>
            <w:lang w:val="en-US"/>
          </w:rPr>
          <w:t>shares of private expenditure and</w:t>
        </w:r>
        <w:r w:rsidR="00F82B67" w:rsidDel="005923D6">
          <w:rPr>
            <w:lang w:val="en-US"/>
          </w:rPr>
          <w:t xml:space="preserve"> the availability of</w:t>
        </w:r>
        <w:r w:rsidR="00753800" w:rsidDel="005923D6">
          <w:rPr>
            <w:lang w:val="en-US"/>
          </w:rPr>
          <w:t xml:space="preserve"> unbound cash benefits which hint at a high level of informal care provision. </w:t>
        </w:r>
      </w:moveFrom>
      <w:moveFromRangeEnd w:id="108"/>
      <w:r w:rsidR="00753800">
        <w:rPr>
          <w:lang w:val="en-US"/>
        </w:rPr>
        <w:t>Performance levels are medium.</w:t>
      </w:r>
    </w:p>
    <w:p w14:paraId="521321C7" w14:textId="617DD037" w:rsidR="00BD2FE1" w:rsidRPr="00640530" w:rsidDel="005923D6" w:rsidRDefault="00BD2FE1" w:rsidP="00640530">
      <w:pPr>
        <w:spacing w:after="160" w:line="360" w:lineRule="auto"/>
        <w:jc w:val="center"/>
        <w:rPr>
          <w:del w:id="111" w:author="Mareike Ariaans" w:date="2020-09-02T16:47:00Z"/>
          <w:rFonts w:eastAsiaTheme="minorHAnsi"/>
          <w:iCs/>
          <w:color w:val="auto"/>
          <w:szCs w:val="18"/>
          <w:lang w:val="en-US"/>
        </w:rPr>
      </w:pPr>
      <w:del w:id="112" w:author="Mareike Ariaans" w:date="2020-09-02T16:47:00Z">
        <w:r w:rsidRPr="00E028AA" w:rsidDel="005923D6">
          <w:rPr>
            <w:rFonts w:eastAsiaTheme="minorHAnsi"/>
            <w:iCs/>
            <w:color w:val="auto"/>
            <w:szCs w:val="18"/>
            <w:highlight w:val="yellow"/>
            <w:lang w:val="en-US"/>
          </w:rPr>
          <w:delText xml:space="preserve">--- TABLE </w:delText>
        </w:r>
        <w:r w:rsidDel="005923D6">
          <w:rPr>
            <w:rFonts w:eastAsiaTheme="minorHAnsi"/>
            <w:iCs/>
            <w:color w:val="auto"/>
            <w:szCs w:val="18"/>
            <w:highlight w:val="yellow"/>
            <w:lang w:val="en-US"/>
          </w:rPr>
          <w:delText>3</w:delText>
        </w:r>
        <w:r w:rsidRPr="00E028AA" w:rsidDel="005923D6">
          <w:rPr>
            <w:rFonts w:eastAsiaTheme="minorHAnsi"/>
            <w:iCs/>
            <w:color w:val="auto"/>
            <w:szCs w:val="18"/>
            <w:highlight w:val="yellow"/>
            <w:lang w:val="en-US"/>
          </w:rPr>
          <w:delText xml:space="preserve"> ABOUT HERE ---</w:delText>
        </w:r>
      </w:del>
    </w:p>
    <w:p w14:paraId="617A1071" w14:textId="394A4329" w:rsidR="0006533C" w:rsidRPr="006A56FF" w:rsidRDefault="0006533C" w:rsidP="0006533C">
      <w:pPr>
        <w:pStyle w:val="Beschriftung"/>
        <w:keepNext/>
        <w:spacing w:before="240" w:after="240"/>
        <w:jc w:val="left"/>
        <w:rPr>
          <w:i/>
          <w:sz w:val="22"/>
          <w:szCs w:val="22"/>
          <w:lang w:val="en-US"/>
        </w:rPr>
      </w:pPr>
      <w:del w:id="113" w:author="Mareike Ariaans" w:date="2020-09-02T16:47:00Z">
        <w:r w:rsidRPr="006A56FF" w:rsidDel="005923D6">
          <w:rPr>
            <w:sz w:val="22"/>
            <w:szCs w:val="22"/>
            <w:lang w:val="en-US"/>
          </w:rPr>
          <w:lastRenderedPageBreak/>
          <w:delText xml:space="preserve">Table </w:delText>
        </w:r>
        <w:r w:rsidRPr="006A56FF" w:rsidDel="005923D6">
          <w:rPr>
            <w:i/>
            <w:sz w:val="22"/>
            <w:szCs w:val="22"/>
            <w:lang w:val="en-US"/>
          </w:rPr>
          <w:fldChar w:fldCharType="begin"/>
        </w:r>
        <w:r w:rsidRPr="006A56FF" w:rsidDel="005923D6">
          <w:rPr>
            <w:sz w:val="22"/>
            <w:szCs w:val="22"/>
            <w:lang w:val="en-US"/>
          </w:rPr>
          <w:delInstrText xml:space="preserve"> SEQ Table \* ARABIC </w:delInstrText>
        </w:r>
        <w:r w:rsidRPr="006A56FF" w:rsidDel="005923D6">
          <w:rPr>
            <w:i/>
            <w:sz w:val="22"/>
            <w:szCs w:val="22"/>
            <w:lang w:val="en-US"/>
          </w:rPr>
          <w:fldChar w:fldCharType="separate"/>
        </w:r>
        <w:r w:rsidDel="005923D6">
          <w:rPr>
            <w:noProof/>
            <w:sz w:val="22"/>
            <w:szCs w:val="22"/>
            <w:lang w:val="en-US"/>
          </w:rPr>
          <w:delText>3</w:delText>
        </w:r>
        <w:r w:rsidRPr="006A56FF" w:rsidDel="005923D6">
          <w:rPr>
            <w:i/>
            <w:sz w:val="22"/>
            <w:szCs w:val="22"/>
            <w:lang w:val="en-US"/>
          </w:rPr>
          <w:fldChar w:fldCharType="end"/>
        </w:r>
        <w:r w:rsidRPr="006A56FF" w:rsidDel="005923D6">
          <w:rPr>
            <w:sz w:val="22"/>
            <w:szCs w:val="22"/>
            <w:lang w:val="en-US"/>
          </w:rPr>
          <w:delText xml:space="preserve">: </w:delText>
        </w:r>
        <w:r w:rsidRPr="006A56FF" w:rsidDel="005923D6">
          <w:rPr>
            <w:iCs/>
            <w:sz w:val="22"/>
            <w:szCs w:val="22"/>
            <w:lang w:val="en-US"/>
          </w:rPr>
          <w:delText>Means of</w:delText>
        </w:r>
        <w:r w:rsidRPr="006A56FF" w:rsidDel="005923D6">
          <w:rPr>
            <w:sz w:val="22"/>
            <w:szCs w:val="22"/>
            <w:lang w:val="en-US"/>
          </w:rPr>
          <w:delText xml:space="preserve"> quantitative indicators in LTC typology over </w:delText>
        </w:r>
        <w:r w:rsidDel="005923D6">
          <w:rPr>
            <w:sz w:val="22"/>
            <w:szCs w:val="22"/>
            <w:lang w:val="en-US"/>
          </w:rPr>
          <w:delText xml:space="preserve">(N=4) </w:delText>
        </w:r>
        <w:r w:rsidRPr="006A56FF" w:rsidDel="005923D6">
          <w:rPr>
            <w:sz w:val="22"/>
            <w:szCs w:val="22"/>
            <w:lang w:val="en-US"/>
          </w:rPr>
          <w:delText>clusters</w:delText>
        </w:r>
        <w:r w:rsidDel="005923D6">
          <w:rPr>
            <w:sz w:val="22"/>
            <w:szCs w:val="22"/>
            <w:lang w:val="en-US"/>
          </w:rPr>
          <w:delText xml:space="preserve"> with (N=4) </w:delText>
        </w:r>
        <w:commentRangeStart w:id="114"/>
        <w:r w:rsidDel="005923D6">
          <w:rPr>
            <w:sz w:val="22"/>
            <w:szCs w:val="22"/>
            <w:lang w:val="en-US"/>
          </w:rPr>
          <w:delText>subclusters</w:delText>
        </w:r>
        <w:commentRangeEnd w:id="114"/>
        <w:r w:rsidR="00C046FD" w:rsidDel="005923D6">
          <w:rPr>
            <w:rStyle w:val="Kommentarzeichen"/>
            <w:color w:val="000000"/>
          </w:rPr>
          <w:commentReference w:id="114"/>
        </w:r>
      </w:del>
    </w:p>
    <w:tbl>
      <w:tblPr>
        <w:tblStyle w:val="EinfacheTabelle3"/>
        <w:tblW w:w="8506" w:type="dxa"/>
        <w:shd w:val="clear" w:color="auto" w:fill="FFFFFF" w:themeFill="background1"/>
        <w:tblLayout w:type="fixed"/>
        <w:tblLook w:val="04A0" w:firstRow="1" w:lastRow="0" w:firstColumn="1" w:lastColumn="0" w:noHBand="0" w:noVBand="1"/>
      </w:tblPr>
      <w:tblGrid>
        <w:gridCol w:w="851"/>
        <w:gridCol w:w="1134"/>
        <w:gridCol w:w="993"/>
        <w:gridCol w:w="1134"/>
        <w:gridCol w:w="850"/>
        <w:gridCol w:w="709"/>
        <w:gridCol w:w="1134"/>
        <w:gridCol w:w="850"/>
        <w:gridCol w:w="851"/>
      </w:tblGrid>
      <w:tr w:rsidR="0006533C" w:rsidRPr="00166676" w:rsidDel="00110DF8" w14:paraId="442C391A" w14:textId="6DE7B78A" w:rsidTr="006E3A97">
        <w:trPr>
          <w:cnfStyle w:val="100000000000" w:firstRow="1" w:lastRow="0" w:firstColumn="0" w:lastColumn="0" w:oddVBand="0" w:evenVBand="0" w:oddHBand="0" w:evenHBand="0" w:firstRowFirstColumn="0" w:firstRowLastColumn="0" w:lastRowFirstColumn="0" w:lastRowLastColumn="0"/>
          <w:trHeight w:val="283"/>
          <w:del w:id="115" w:author="Mareike Ariaans" w:date="2020-09-02T16:30:00Z"/>
        </w:trPr>
        <w:tc>
          <w:tcPr>
            <w:cnfStyle w:val="001000000100" w:firstRow="0" w:lastRow="0" w:firstColumn="1" w:lastColumn="0" w:oddVBand="0" w:evenVBand="0" w:oddHBand="0" w:evenHBand="0" w:firstRowFirstColumn="1" w:firstRowLastColumn="0" w:lastRowFirstColumn="0" w:lastRowLastColumn="0"/>
            <w:tcW w:w="851" w:type="dxa"/>
            <w:tcBorders>
              <w:top w:val="single" w:sz="12" w:space="0" w:color="auto"/>
              <w:bottom w:val="single" w:sz="12" w:space="0" w:color="auto"/>
            </w:tcBorders>
            <w:shd w:val="clear" w:color="auto" w:fill="FFFFFF" w:themeFill="background1"/>
            <w:vAlign w:val="center"/>
          </w:tcPr>
          <w:p w14:paraId="22D5B896" w14:textId="5348FA25" w:rsidR="0006533C" w:rsidRPr="00D67B4C" w:rsidDel="00110DF8" w:rsidRDefault="0006533C" w:rsidP="006E3A97">
            <w:pPr>
              <w:spacing w:before="240" w:after="240" w:line="276" w:lineRule="auto"/>
              <w:rPr>
                <w:del w:id="116" w:author="Mareike Ariaans" w:date="2020-09-02T16:30:00Z"/>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C171DCB" w14:textId="79B91343" w:rsidR="0006533C" w:rsidRPr="00D67B4C" w:rsidDel="00110DF8"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del w:id="117" w:author="Mareike Ariaans" w:date="2020-09-02T16:30:00Z"/>
                <w:b w:val="0"/>
                <w:bCs w:val="0"/>
                <w:caps w:val="0"/>
                <w:sz w:val="16"/>
                <w:szCs w:val="16"/>
                <w:lang w:val="en-US"/>
              </w:rPr>
            </w:pPr>
            <w:del w:id="118" w:author="Mareike Ariaans" w:date="2020-09-02T16:30:00Z">
              <w:r w:rsidDel="00110DF8">
                <w:rPr>
                  <w:b w:val="0"/>
                  <w:bCs w:val="0"/>
                  <w:caps w:val="0"/>
                  <w:sz w:val="16"/>
                  <w:szCs w:val="16"/>
                  <w:lang w:val="en-US"/>
                </w:rPr>
                <w:delText>Low performance, low supply</w:delText>
              </w:r>
            </w:del>
          </w:p>
        </w:tc>
        <w:tc>
          <w:tcPr>
            <w:tcW w:w="993" w:type="dxa"/>
            <w:tcBorders>
              <w:top w:val="single" w:sz="12" w:space="0" w:color="auto"/>
              <w:bottom w:val="single" w:sz="12" w:space="0" w:color="auto"/>
            </w:tcBorders>
            <w:shd w:val="clear" w:color="auto" w:fill="FFFFFF" w:themeFill="background1"/>
            <w:vAlign w:val="center"/>
          </w:tcPr>
          <w:p w14:paraId="1DDEE3A4" w14:textId="3D25B7C5" w:rsidR="0006533C" w:rsidRPr="00D67B4C" w:rsidDel="00110DF8"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del w:id="119" w:author="Mareike Ariaans" w:date="2020-09-02T16:30:00Z"/>
                <w:b w:val="0"/>
                <w:bCs w:val="0"/>
                <w:caps w:val="0"/>
                <w:sz w:val="16"/>
                <w:szCs w:val="16"/>
                <w:lang w:val="en-US"/>
              </w:rPr>
            </w:pPr>
            <w:del w:id="120" w:author="Mareike Ariaans" w:date="2020-09-02T16:30:00Z">
              <w:r w:rsidDel="00110DF8">
                <w:rPr>
                  <w:b w:val="0"/>
                  <w:bCs w:val="0"/>
                  <w:caps w:val="0"/>
                  <w:sz w:val="16"/>
                  <w:szCs w:val="16"/>
                  <w:lang w:val="en-US"/>
                </w:rPr>
                <w:delText>Access-orientated private</w:delText>
              </w:r>
            </w:del>
          </w:p>
        </w:tc>
        <w:tc>
          <w:tcPr>
            <w:tcW w:w="1134" w:type="dxa"/>
            <w:tcBorders>
              <w:top w:val="single" w:sz="12" w:space="0" w:color="auto"/>
              <w:bottom w:val="single" w:sz="12" w:space="0" w:color="auto"/>
            </w:tcBorders>
            <w:shd w:val="clear" w:color="auto" w:fill="FFFFFF" w:themeFill="background1"/>
            <w:vAlign w:val="center"/>
          </w:tcPr>
          <w:p w14:paraId="0ACFDDD4" w14:textId="23CEE1EF" w:rsidR="0006533C" w:rsidRPr="00D67B4C" w:rsidDel="00110DF8"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del w:id="121" w:author="Mareike Ariaans" w:date="2020-09-02T16:30:00Z"/>
                <w:b w:val="0"/>
                <w:bCs w:val="0"/>
                <w:caps w:val="0"/>
                <w:sz w:val="16"/>
                <w:szCs w:val="16"/>
                <w:lang w:val="en-US"/>
              </w:rPr>
            </w:pPr>
            <w:del w:id="122" w:author="Mareike Ariaans" w:date="2020-09-02T16:30:00Z">
              <w:r w:rsidDel="00110DF8">
                <w:rPr>
                  <w:b w:val="0"/>
                  <w:bCs w:val="0"/>
                  <w:caps w:val="0"/>
                  <w:sz w:val="16"/>
                  <w:szCs w:val="16"/>
                  <w:lang w:val="en-US"/>
                </w:rPr>
                <w:delText>High performance public orientated</w:delText>
              </w:r>
            </w:del>
          </w:p>
        </w:tc>
        <w:tc>
          <w:tcPr>
            <w:tcW w:w="850" w:type="dxa"/>
            <w:tcBorders>
              <w:top w:val="single" w:sz="12" w:space="0" w:color="auto"/>
              <w:bottom w:val="single" w:sz="12" w:space="0" w:color="auto"/>
            </w:tcBorders>
            <w:shd w:val="clear" w:color="auto" w:fill="FFFFFF" w:themeFill="background1"/>
            <w:vAlign w:val="center"/>
          </w:tcPr>
          <w:p w14:paraId="637DB9EC" w14:textId="10FA09DA" w:rsidR="00166676" w:rsidRPr="000D6FB8" w:rsidDel="00110DF8" w:rsidRDefault="0006533C" w:rsidP="00166676">
            <w:pPr>
              <w:spacing w:before="240" w:after="240"/>
              <w:jc w:val="center"/>
              <w:cnfStyle w:val="100000000000" w:firstRow="1" w:lastRow="0" w:firstColumn="0" w:lastColumn="0" w:oddVBand="0" w:evenVBand="0" w:oddHBand="0" w:evenHBand="0" w:firstRowFirstColumn="0" w:firstRowLastColumn="0" w:lastRowFirstColumn="0" w:lastRowLastColumn="0"/>
              <w:rPr>
                <w:del w:id="123" w:author="Mareike Ariaans" w:date="2020-09-02T16:30:00Z"/>
                <w:sz w:val="16"/>
                <w:szCs w:val="16"/>
                <w:lang w:val="en-US"/>
              </w:rPr>
            </w:pPr>
            <w:del w:id="124" w:author="Mareike Ariaans" w:date="2020-09-02T16:30:00Z">
              <w:r w:rsidDel="00110DF8">
                <w:rPr>
                  <w:b w:val="0"/>
                  <w:bCs w:val="0"/>
                  <w:caps w:val="0"/>
                  <w:sz w:val="16"/>
                  <w:szCs w:val="16"/>
                  <w:lang w:val="en-US"/>
                </w:rPr>
                <w:delText>High supply</w:delText>
              </w:r>
            </w:del>
          </w:p>
        </w:tc>
        <w:tc>
          <w:tcPr>
            <w:tcW w:w="709" w:type="dxa"/>
            <w:tcBorders>
              <w:top w:val="single" w:sz="12" w:space="0" w:color="auto"/>
              <w:bottom w:val="single" w:sz="12" w:space="0" w:color="auto"/>
            </w:tcBorders>
            <w:shd w:val="clear" w:color="auto" w:fill="FFFFFF" w:themeFill="background1"/>
            <w:vAlign w:val="center"/>
          </w:tcPr>
          <w:p w14:paraId="69527D81" w14:textId="1936F978" w:rsidR="00166676" w:rsidDel="00110DF8" w:rsidRDefault="0006533C" w:rsidP="00166676">
            <w:pPr>
              <w:spacing w:before="240" w:after="240"/>
              <w:jc w:val="center"/>
              <w:cnfStyle w:val="100000000000" w:firstRow="1" w:lastRow="0" w:firstColumn="0" w:lastColumn="0" w:oddVBand="0" w:evenVBand="0" w:oddHBand="0" w:evenHBand="0" w:firstRowFirstColumn="0" w:firstRowLastColumn="0" w:lastRowFirstColumn="0" w:lastRowLastColumn="0"/>
              <w:rPr>
                <w:del w:id="125" w:author="Mareike Ariaans" w:date="2020-09-02T16:30:00Z"/>
                <w:b w:val="0"/>
                <w:bCs w:val="0"/>
                <w:caps w:val="0"/>
                <w:sz w:val="16"/>
                <w:szCs w:val="16"/>
                <w:lang w:val="en-US"/>
              </w:rPr>
            </w:pPr>
            <w:del w:id="126" w:author="Mareike Ariaans" w:date="2020-09-02T16:30:00Z">
              <w:r w:rsidDel="00110DF8">
                <w:rPr>
                  <w:b w:val="0"/>
                  <w:bCs w:val="0"/>
                  <w:caps w:val="0"/>
                  <w:sz w:val="16"/>
                  <w:szCs w:val="16"/>
                  <w:lang w:val="en-US"/>
                </w:rPr>
                <w:delText>Low supply</w:delText>
              </w:r>
            </w:del>
          </w:p>
        </w:tc>
        <w:tc>
          <w:tcPr>
            <w:tcW w:w="1134" w:type="dxa"/>
            <w:tcBorders>
              <w:top w:val="single" w:sz="12" w:space="0" w:color="auto"/>
              <w:bottom w:val="single" w:sz="12" w:space="0" w:color="auto"/>
            </w:tcBorders>
            <w:shd w:val="clear" w:color="auto" w:fill="FFFFFF" w:themeFill="background1"/>
            <w:vAlign w:val="center"/>
          </w:tcPr>
          <w:p w14:paraId="1CA5B7D9" w14:textId="2FE7ED47" w:rsidR="0006533C" w:rsidDel="00110DF8" w:rsidRDefault="0006533C" w:rsidP="006E3A97">
            <w:pPr>
              <w:spacing w:before="240" w:after="240"/>
              <w:jc w:val="center"/>
              <w:cnfStyle w:val="100000000000" w:firstRow="1" w:lastRow="0" w:firstColumn="0" w:lastColumn="0" w:oddVBand="0" w:evenVBand="0" w:oddHBand="0" w:evenHBand="0" w:firstRowFirstColumn="0" w:firstRowLastColumn="0" w:lastRowFirstColumn="0" w:lastRowLastColumn="0"/>
              <w:rPr>
                <w:del w:id="127" w:author="Mareike Ariaans" w:date="2020-09-02T16:30:00Z"/>
                <w:b w:val="0"/>
                <w:bCs w:val="0"/>
                <w:caps w:val="0"/>
                <w:sz w:val="16"/>
                <w:szCs w:val="16"/>
                <w:lang w:val="en-US"/>
              </w:rPr>
            </w:pPr>
            <w:del w:id="128" w:author="Mareike Ariaans" w:date="2020-09-02T16:30:00Z">
              <w:r w:rsidDel="00110DF8">
                <w:rPr>
                  <w:b w:val="0"/>
                  <w:bCs w:val="0"/>
                  <w:caps w:val="0"/>
                  <w:sz w:val="16"/>
                  <w:szCs w:val="16"/>
                  <w:lang w:val="en-US"/>
                </w:rPr>
                <w:delText>High performance private orientated</w:delText>
              </w:r>
            </w:del>
          </w:p>
        </w:tc>
        <w:tc>
          <w:tcPr>
            <w:tcW w:w="850" w:type="dxa"/>
            <w:tcBorders>
              <w:top w:val="single" w:sz="12" w:space="0" w:color="auto"/>
              <w:bottom w:val="single" w:sz="12" w:space="0" w:color="auto"/>
            </w:tcBorders>
            <w:shd w:val="clear" w:color="auto" w:fill="FFFFFF" w:themeFill="background1"/>
            <w:vAlign w:val="center"/>
          </w:tcPr>
          <w:p w14:paraId="1C8ACE96" w14:textId="21F621D5" w:rsidR="0006533C" w:rsidDel="00110DF8"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del w:id="129" w:author="Mareike Ariaans" w:date="2020-09-02T16:30:00Z"/>
                <w:b w:val="0"/>
                <w:bCs w:val="0"/>
                <w:caps w:val="0"/>
                <w:sz w:val="16"/>
                <w:szCs w:val="16"/>
                <w:lang w:val="en-US"/>
              </w:rPr>
            </w:pPr>
            <w:del w:id="130" w:author="Mareike Ariaans" w:date="2020-09-02T16:30:00Z">
              <w:r w:rsidDel="00110DF8">
                <w:rPr>
                  <w:b w:val="0"/>
                  <w:bCs w:val="0"/>
                  <w:caps w:val="0"/>
                  <w:sz w:val="16"/>
                  <w:szCs w:val="16"/>
                  <w:lang w:val="en-US"/>
                </w:rPr>
                <w:delText>High supply</w:delText>
              </w:r>
            </w:del>
          </w:p>
        </w:tc>
        <w:tc>
          <w:tcPr>
            <w:tcW w:w="851" w:type="dxa"/>
            <w:tcBorders>
              <w:top w:val="single" w:sz="12" w:space="0" w:color="auto"/>
              <w:bottom w:val="single" w:sz="12" w:space="0" w:color="auto"/>
            </w:tcBorders>
            <w:shd w:val="clear" w:color="auto" w:fill="FFFFFF" w:themeFill="background1"/>
            <w:vAlign w:val="center"/>
          </w:tcPr>
          <w:p w14:paraId="1424004D" w14:textId="34DF19A6" w:rsidR="0006533C" w:rsidDel="00110DF8" w:rsidRDefault="0006533C" w:rsidP="006E3A9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del w:id="131" w:author="Mareike Ariaans" w:date="2020-09-02T16:30:00Z"/>
                <w:b w:val="0"/>
                <w:bCs w:val="0"/>
                <w:caps w:val="0"/>
                <w:sz w:val="16"/>
                <w:szCs w:val="16"/>
                <w:lang w:val="en-US"/>
              </w:rPr>
            </w:pPr>
            <w:del w:id="132" w:author="Mareike Ariaans" w:date="2020-09-02T16:30:00Z">
              <w:r w:rsidDel="00110DF8">
                <w:rPr>
                  <w:b w:val="0"/>
                  <w:bCs w:val="0"/>
                  <w:caps w:val="0"/>
                  <w:sz w:val="16"/>
                  <w:szCs w:val="16"/>
                  <w:lang w:val="en-US"/>
                </w:rPr>
                <w:delText>Low supply</w:delText>
              </w:r>
            </w:del>
          </w:p>
        </w:tc>
      </w:tr>
      <w:tr w:rsidR="0006533C" w:rsidRPr="006A56FF" w:rsidDel="00110DF8" w14:paraId="5A189476" w14:textId="4A5A5D58" w:rsidTr="006E3A97">
        <w:trPr>
          <w:cnfStyle w:val="000000100000" w:firstRow="0" w:lastRow="0" w:firstColumn="0" w:lastColumn="0" w:oddVBand="0" w:evenVBand="0" w:oddHBand="1" w:evenHBand="0" w:firstRowFirstColumn="0" w:firstRowLastColumn="0" w:lastRowFirstColumn="0" w:lastRowLastColumn="0"/>
          <w:trHeight w:val="283"/>
          <w:del w:id="133" w:author="Mareike Ariaans" w:date="2020-09-02T16:29:00Z"/>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4" w:space="0" w:color="auto"/>
            </w:tcBorders>
            <w:shd w:val="clear" w:color="auto" w:fill="FFFFFF" w:themeFill="background1"/>
            <w:vAlign w:val="center"/>
          </w:tcPr>
          <w:p w14:paraId="6F977DF3" w14:textId="6F4528A9" w:rsidR="0006533C" w:rsidRPr="00D67B4C" w:rsidDel="00110DF8" w:rsidRDefault="0006533C" w:rsidP="006E3A97">
            <w:pPr>
              <w:spacing w:before="240" w:after="240" w:line="276" w:lineRule="auto"/>
              <w:rPr>
                <w:del w:id="134" w:author="Mareike Ariaans" w:date="2020-09-02T16:29:00Z"/>
                <w:b w:val="0"/>
                <w:bCs w:val="0"/>
                <w:caps w:val="0"/>
                <w:sz w:val="16"/>
                <w:szCs w:val="16"/>
                <w:lang w:val="en-US"/>
              </w:rPr>
            </w:pPr>
            <w:del w:id="135" w:author="Mareike Ariaans" w:date="2020-09-02T16:29:00Z">
              <w:r w:rsidRPr="00D67B4C" w:rsidDel="00110DF8">
                <w:rPr>
                  <w:b w:val="0"/>
                  <w:bCs w:val="0"/>
                  <w:caps w:val="0"/>
                  <w:sz w:val="16"/>
                  <w:szCs w:val="16"/>
                  <w:lang w:val="en-US"/>
                </w:rPr>
                <w:delText>Cluster comp</w:delText>
              </w:r>
              <w:r w:rsidDel="00110DF8">
                <w:rPr>
                  <w:b w:val="0"/>
                  <w:bCs w:val="0"/>
                  <w:caps w:val="0"/>
                  <w:sz w:val="16"/>
                  <w:szCs w:val="16"/>
                  <w:lang w:val="en-US"/>
                </w:rPr>
                <w:delText>.</w:delText>
              </w:r>
            </w:del>
          </w:p>
        </w:tc>
        <w:tc>
          <w:tcPr>
            <w:tcW w:w="1134" w:type="dxa"/>
            <w:tcBorders>
              <w:top w:val="single" w:sz="12" w:space="0" w:color="auto"/>
              <w:bottom w:val="single" w:sz="4" w:space="0" w:color="auto"/>
            </w:tcBorders>
            <w:shd w:val="clear" w:color="auto" w:fill="FFFFFF" w:themeFill="background1"/>
            <w:vAlign w:val="center"/>
          </w:tcPr>
          <w:p w14:paraId="4C424A2A" w14:textId="681A3DA9" w:rsidR="0006533C" w:rsidDel="00110DF8"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36" w:author="Claus Wendt" w:date="2020-09-01T16:39:00Z"/>
                <w:del w:id="137" w:author="Mareike Ariaans" w:date="2020-09-02T16:29:00Z"/>
                <w:sz w:val="16"/>
                <w:szCs w:val="16"/>
                <w:highlight w:val="green"/>
                <w:lang w:val="en-US"/>
              </w:rPr>
            </w:pPr>
            <w:del w:id="138" w:author="Mareike Ariaans" w:date="2020-09-02T16:29:00Z">
              <w:r w:rsidRPr="00EE551B" w:rsidDel="00110DF8">
                <w:rPr>
                  <w:sz w:val="16"/>
                  <w:szCs w:val="16"/>
                  <w:highlight w:val="green"/>
                  <w:lang w:val="en-US"/>
                  <w:rPrChange w:id="139" w:author="Claus Wendt" w:date="2020-09-01T16:39:00Z">
                    <w:rPr>
                      <w:sz w:val="16"/>
                      <w:szCs w:val="16"/>
                      <w:lang w:val="en-US"/>
                    </w:rPr>
                  </w:rPrChange>
                </w:rPr>
                <w:delText>CZ, LV, PL</w:delText>
              </w:r>
            </w:del>
          </w:p>
          <w:p w14:paraId="21C7B583" w14:textId="4410CD44" w:rsidR="00EE551B" w:rsidRPr="00D67B4C" w:rsidDel="00110DF8" w:rsidRDefault="00EE551B"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140" w:author="Mareike Ariaans" w:date="2020-09-02T16:29:00Z"/>
                <w:sz w:val="16"/>
                <w:szCs w:val="16"/>
                <w:lang w:val="en-US"/>
              </w:rPr>
            </w:pPr>
            <w:ins w:id="141" w:author="Claus Wendt" w:date="2020-09-01T16:39:00Z">
              <w:del w:id="142" w:author="Mareike Ariaans" w:date="2020-09-02T16:29:00Z">
                <w:r w:rsidDel="00110DF8">
                  <w:rPr>
                    <w:sz w:val="16"/>
                    <w:szCs w:val="16"/>
                    <w:lang w:val="en-US"/>
                  </w:rPr>
                  <w:delText>(Cluster 1)</w:delText>
                </w:r>
              </w:del>
            </w:ins>
          </w:p>
        </w:tc>
        <w:tc>
          <w:tcPr>
            <w:tcW w:w="993" w:type="dxa"/>
            <w:tcBorders>
              <w:top w:val="single" w:sz="12" w:space="0" w:color="auto"/>
              <w:bottom w:val="single" w:sz="4" w:space="0" w:color="auto"/>
            </w:tcBorders>
            <w:shd w:val="clear" w:color="auto" w:fill="FFFFFF" w:themeFill="background1"/>
            <w:vAlign w:val="center"/>
          </w:tcPr>
          <w:p w14:paraId="12EC54CC" w14:textId="2AE7CD43" w:rsidR="0006533C" w:rsidDel="00110DF8"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43" w:author="Claus Wendt" w:date="2020-09-01T16:39:00Z"/>
                <w:del w:id="144" w:author="Mareike Ariaans" w:date="2020-09-02T16:29:00Z"/>
                <w:sz w:val="16"/>
                <w:szCs w:val="16"/>
                <w:highlight w:val="green"/>
                <w:lang w:val="en-US"/>
              </w:rPr>
            </w:pPr>
            <w:del w:id="145" w:author="Mareike Ariaans" w:date="2020-09-02T16:29:00Z">
              <w:r w:rsidRPr="00EE551B" w:rsidDel="00110DF8">
                <w:rPr>
                  <w:sz w:val="16"/>
                  <w:szCs w:val="16"/>
                  <w:highlight w:val="green"/>
                  <w:lang w:val="en-US"/>
                  <w:rPrChange w:id="146" w:author="Claus Wendt" w:date="2020-09-01T16:39:00Z">
                    <w:rPr>
                      <w:sz w:val="16"/>
                      <w:szCs w:val="16"/>
                      <w:lang w:val="en-US"/>
                    </w:rPr>
                  </w:rPrChange>
                </w:rPr>
                <w:delText>DE, FI</w:delText>
              </w:r>
            </w:del>
          </w:p>
          <w:p w14:paraId="058B1B2A" w14:textId="1C4AEE42" w:rsidR="00EE551B" w:rsidRPr="00D67B4C" w:rsidDel="00110DF8" w:rsidRDefault="00EE551B"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147" w:author="Mareike Ariaans" w:date="2020-09-02T16:29:00Z"/>
                <w:sz w:val="16"/>
                <w:szCs w:val="16"/>
                <w:lang w:val="en-US"/>
              </w:rPr>
            </w:pPr>
            <w:ins w:id="148" w:author="Claus Wendt" w:date="2020-09-01T16:39:00Z">
              <w:del w:id="149" w:author="Mareike Ariaans" w:date="2020-09-02T16:29:00Z">
                <w:r w:rsidDel="00110DF8">
                  <w:rPr>
                    <w:sz w:val="16"/>
                    <w:szCs w:val="16"/>
                    <w:lang w:val="en-US"/>
                  </w:rPr>
                  <w:delText>(Cluster 2)</w:delText>
                </w:r>
              </w:del>
            </w:ins>
          </w:p>
        </w:tc>
        <w:tc>
          <w:tcPr>
            <w:tcW w:w="1134" w:type="dxa"/>
            <w:tcBorders>
              <w:top w:val="single" w:sz="12" w:space="0" w:color="auto"/>
              <w:bottom w:val="single" w:sz="4" w:space="0" w:color="auto"/>
            </w:tcBorders>
            <w:shd w:val="clear" w:color="auto" w:fill="FFFFFF" w:themeFill="background1"/>
            <w:vAlign w:val="center"/>
          </w:tcPr>
          <w:p w14:paraId="449DD30E" w14:textId="693EF62E" w:rsidR="0006533C" w:rsidRPr="00D67B4C" w:rsidDel="00110DF8"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150" w:author="Mareike Ariaans" w:date="2020-09-02T16:29:00Z"/>
                <w:sz w:val="16"/>
                <w:szCs w:val="16"/>
                <w:lang w:val="en-US"/>
              </w:rPr>
            </w:pPr>
            <w:del w:id="151" w:author="Mareike Ariaans" w:date="2020-09-02T16:29:00Z">
              <w:r w:rsidDel="00110DF8">
                <w:rPr>
                  <w:sz w:val="16"/>
                  <w:szCs w:val="16"/>
                  <w:lang w:val="en-US"/>
                </w:rPr>
                <w:delText>DK, IE, NO, SE, KR, JP</w:delText>
              </w:r>
            </w:del>
          </w:p>
        </w:tc>
        <w:tc>
          <w:tcPr>
            <w:tcW w:w="850" w:type="dxa"/>
            <w:tcBorders>
              <w:top w:val="single" w:sz="12" w:space="0" w:color="auto"/>
              <w:bottom w:val="single" w:sz="4" w:space="0" w:color="auto"/>
            </w:tcBorders>
            <w:shd w:val="clear" w:color="auto" w:fill="FFFFFF" w:themeFill="background1"/>
            <w:vAlign w:val="center"/>
          </w:tcPr>
          <w:p w14:paraId="3DA864BF" w14:textId="08A5FDD1" w:rsidR="0006533C" w:rsidDel="00110DF8"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52" w:author="Claus Wendt" w:date="2020-09-01T16:37:00Z"/>
                <w:del w:id="153" w:author="Mareike Ariaans" w:date="2020-09-02T16:29:00Z"/>
                <w:sz w:val="16"/>
                <w:szCs w:val="16"/>
                <w:highlight w:val="green"/>
                <w:lang w:val="en-US"/>
              </w:rPr>
            </w:pPr>
            <w:del w:id="154" w:author="Mareike Ariaans" w:date="2020-09-02T16:29:00Z">
              <w:r w:rsidRPr="00EE551B" w:rsidDel="00110DF8">
                <w:rPr>
                  <w:sz w:val="16"/>
                  <w:szCs w:val="16"/>
                  <w:highlight w:val="green"/>
                  <w:lang w:val="en-US"/>
                  <w:rPrChange w:id="155" w:author="Claus Wendt" w:date="2020-09-01T16:37:00Z">
                    <w:rPr>
                      <w:sz w:val="16"/>
                      <w:szCs w:val="16"/>
                      <w:lang w:val="en-US"/>
                    </w:rPr>
                  </w:rPrChange>
                </w:rPr>
                <w:delText>DK, IE, NO, SE</w:delText>
              </w:r>
            </w:del>
          </w:p>
          <w:p w14:paraId="75B68DC9" w14:textId="58BCE2A0" w:rsidR="00EE551B" w:rsidRPr="00D67B4C" w:rsidDel="00110DF8" w:rsidRDefault="00EE551B"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156" w:author="Mareike Ariaans" w:date="2020-09-02T16:29:00Z"/>
                <w:sz w:val="16"/>
                <w:szCs w:val="16"/>
                <w:lang w:val="en-US"/>
              </w:rPr>
            </w:pPr>
            <w:ins w:id="157" w:author="Claus Wendt" w:date="2020-09-01T16:37:00Z">
              <w:del w:id="158" w:author="Mareike Ariaans" w:date="2020-09-02T16:29:00Z">
                <w:r w:rsidDel="00110DF8">
                  <w:rPr>
                    <w:sz w:val="16"/>
                    <w:szCs w:val="16"/>
                    <w:lang w:val="en-US"/>
                  </w:rPr>
                  <w:delText>(Cluster 3</w:delText>
                </w:r>
              </w:del>
            </w:ins>
            <w:ins w:id="159" w:author="Claus Wendt" w:date="2020-09-01T16:38:00Z">
              <w:del w:id="160" w:author="Mareike Ariaans" w:date="2020-09-02T16:29:00Z">
                <w:r w:rsidDel="00110DF8">
                  <w:rPr>
                    <w:sz w:val="16"/>
                    <w:szCs w:val="16"/>
                    <w:lang w:val="en-US"/>
                  </w:rPr>
                  <w:delText>)</w:delText>
                </w:r>
              </w:del>
            </w:ins>
          </w:p>
        </w:tc>
        <w:tc>
          <w:tcPr>
            <w:tcW w:w="709" w:type="dxa"/>
            <w:tcBorders>
              <w:top w:val="single" w:sz="12" w:space="0" w:color="auto"/>
              <w:bottom w:val="single" w:sz="4" w:space="0" w:color="auto"/>
            </w:tcBorders>
            <w:shd w:val="clear" w:color="auto" w:fill="FFFFFF" w:themeFill="background1"/>
            <w:vAlign w:val="center"/>
          </w:tcPr>
          <w:p w14:paraId="68B159AC" w14:textId="2EE32DAF" w:rsidR="0006533C" w:rsidDel="00110DF8"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61" w:author="Claus Wendt" w:date="2020-09-01T16:38:00Z"/>
                <w:del w:id="162" w:author="Mareike Ariaans" w:date="2020-09-02T16:29:00Z"/>
                <w:sz w:val="16"/>
                <w:szCs w:val="16"/>
                <w:lang w:val="en-US"/>
              </w:rPr>
            </w:pPr>
            <w:del w:id="163" w:author="Mareike Ariaans" w:date="2020-09-02T16:29:00Z">
              <w:r w:rsidRPr="00EE551B" w:rsidDel="00110DF8">
                <w:rPr>
                  <w:sz w:val="16"/>
                  <w:szCs w:val="16"/>
                  <w:highlight w:val="green"/>
                  <w:lang w:val="en-US"/>
                  <w:rPrChange w:id="164" w:author="Claus Wendt" w:date="2020-09-01T16:38:00Z">
                    <w:rPr>
                      <w:sz w:val="16"/>
                      <w:szCs w:val="16"/>
                      <w:lang w:val="en-US"/>
                    </w:rPr>
                  </w:rPrChange>
                </w:rPr>
                <w:delText>JP, KR</w:delText>
              </w:r>
            </w:del>
          </w:p>
          <w:p w14:paraId="776A3FB8" w14:textId="5FA11CB9" w:rsidR="00EE551B" w:rsidRPr="00D67B4C" w:rsidDel="00110DF8" w:rsidRDefault="00EE551B"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165" w:author="Mareike Ariaans" w:date="2020-09-02T16:29:00Z"/>
                <w:sz w:val="16"/>
                <w:szCs w:val="16"/>
                <w:lang w:val="en-US"/>
              </w:rPr>
            </w:pPr>
            <w:ins w:id="166" w:author="Claus Wendt" w:date="2020-09-01T16:38:00Z">
              <w:del w:id="167" w:author="Mareike Ariaans" w:date="2020-09-02T16:29:00Z">
                <w:r w:rsidDel="00110DF8">
                  <w:rPr>
                    <w:sz w:val="16"/>
                    <w:szCs w:val="16"/>
                    <w:lang w:val="en-US"/>
                  </w:rPr>
                  <w:delText>(Cluster  4)</w:delText>
                </w:r>
              </w:del>
            </w:ins>
          </w:p>
        </w:tc>
        <w:tc>
          <w:tcPr>
            <w:tcW w:w="1134" w:type="dxa"/>
            <w:tcBorders>
              <w:top w:val="single" w:sz="12" w:space="0" w:color="auto"/>
              <w:bottom w:val="single" w:sz="4" w:space="0" w:color="auto"/>
            </w:tcBorders>
            <w:shd w:val="clear" w:color="auto" w:fill="FFFFFF" w:themeFill="background1"/>
            <w:vAlign w:val="center"/>
          </w:tcPr>
          <w:p w14:paraId="421B5EAB" w14:textId="41804CD1" w:rsidR="0006533C" w:rsidRPr="00832038" w:rsidDel="00110DF8" w:rsidRDefault="0006533C" w:rsidP="006E3A9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168" w:author="Mareike Ariaans" w:date="2020-09-02T16:29:00Z"/>
                <w:sz w:val="16"/>
                <w:szCs w:val="16"/>
              </w:rPr>
            </w:pPr>
            <w:del w:id="169" w:author="Mareike Ariaans" w:date="2020-09-02T16:29:00Z">
              <w:r w:rsidRPr="00832038" w:rsidDel="00110DF8">
                <w:rPr>
                  <w:sz w:val="16"/>
                  <w:szCs w:val="16"/>
                </w:rPr>
                <w:delText xml:space="preserve">AU, </w:delText>
              </w:r>
              <w:r w:rsidDel="00110DF8">
                <w:rPr>
                  <w:sz w:val="16"/>
                  <w:szCs w:val="16"/>
                </w:rPr>
                <w:delText xml:space="preserve">BE, </w:delText>
              </w:r>
              <w:r w:rsidRPr="00832038" w:rsidDel="00110DF8">
                <w:rPr>
                  <w:sz w:val="16"/>
                  <w:szCs w:val="16"/>
                </w:rPr>
                <w:delText xml:space="preserve">CH, </w:delText>
              </w:r>
              <w:r w:rsidDel="00110DF8">
                <w:rPr>
                  <w:sz w:val="16"/>
                  <w:szCs w:val="16"/>
                </w:rPr>
                <w:delText xml:space="preserve">EE, ES, IL, </w:delText>
              </w:r>
              <w:r w:rsidRPr="00832038" w:rsidDel="00110DF8">
                <w:rPr>
                  <w:sz w:val="16"/>
                  <w:szCs w:val="16"/>
                </w:rPr>
                <w:delText xml:space="preserve">LU, FR, </w:delText>
              </w:r>
              <w:r w:rsidDel="00110DF8">
                <w:rPr>
                  <w:sz w:val="16"/>
                  <w:szCs w:val="16"/>
                </w:rPr>
                <w:delText xml:space="preserve">NL, NZ, </w:delText>
              </w:r>
              <w:r w:rsidRPr="00832038" w:rsidDel="00110DF8">
                <w:rPr>
                  <w:sz w:val="16"/>
                  <w:szCs w:val="16"/>
                </w:rPr>
                <w:delText>S</w:delText>
              </w:r>
              <w:r w:rsidDel="00110DF8">
                <w:rPr>
                  <w:sz w:val="16"/>
                  <w:szCs w:val="16"/>
                </w:rPr>
                <w:delText>K</w:delText>
              </w:r>
              <w:r w:rsidRPr="00832038" w:rsidDel="00110DF8">
                <w:rPr>
                  <w:sz w:val="16"/>
                  <w:szCs w:val="16"/>
                </w:rPr>
                <w:delText>, S</w:delText>
              </w:r>
              <w:r w:rsidDel="00110DF8">
                <w:rPr>
                  <w:sz w:val="16"/>
                  <w:szCs w:val="16"/>
                </w:rPr>
                <w:delText>I</w:delText>
              </w:r>
              <w:r w:rsidRPr="00832038" w:rsidDel="00110DF8">
                <w:rPr>
                  <w:sz w:val="16"/>
                  <w:szCs w:val="16"/>
                </w:rPr>
                <w:delText>,</w:delText>
              </w:r>
              <w:r w:rsidDel="00110DF8">
                <w:rPr>
                  <w:sz w:val="16"/>
                  <w:szCs w:val="16"/>
                </w:rPr>
                <w:delText xml:space="preserve"> UK, US</w:delText>
              </w:r>
            </w:del>
          </w:p>
        </w:tc>
        <w:tc>
          <w:tcPr>
            <w:tcW w:w="850" w:type="dxa"/>
            <w:tcBorders>
              <w:top w:val="single" w:sz="12" w:space="0" w:color="auto"/>
              <w:bottom w:val="single" w:sz="4" w:space="0" w:color="auto"/>
            </w:tcBorders>
            <w:shd w:val="clear" w:color="auto" w:fill="FFFFFF" w:themeFill="background1"/>
            <w:vAlign w:val="center"/>
          </w:tcPr>
          <w:p w14:paraId="2F0BA475" w14:textId="720FB39B" w:rsidR="0006533C" w:rsidRPr="0068767F" w:rsidDel="00110DF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170" w:author="Mareike Ariaans" w:date="2020-09-02T16:29:00Z"/>
                <w:sz w:val="16"/>
                <w:szCs w:val="16"/>
                <w:highlight w:val="green"/>
                <w:lang w:val="en-US"/>
                <w:rPrChange w:id="171" w:author="Claus Wendt" w:date="2020-09-01T16:41:00Z">
                  <w:rPr>
                    <w:del w:id="172" w:author="Mareike Ariaans" w:date="2020-09-02T16:29:00Z"/>
                    <w:sz w:val="16"/>
                    <w:szCs w:val="16"/>
                    <w:lang w:val="en-US"/>
                  </w:rPr>
                </w:rPrChange>
              </w:rPr>
            </w:pPr>
            <w:del w:id="173" w:author="Mareike Ariaans" w:date="2020-09-02T16:29:00Z">
              <w:r w:rsidRPr="0068767F" w:rsidDel="00110DF8">
                <w:rPr>
                  <w:sz w:val="16"/>
                  <w:szCs w:val="16"/>
                  <w:highlight w:val="green"/>
                  <w:lang w:val="en-US"/>
                  <w:rPrChange w:id="174" w:author="Claus Wendt" w:date="2020-09-01T16:41:00Z">
                    <w:rPr>
                      <w:sz w:val="16"/>
                      <w:szCs w:val="16"/>
                      <w:lang w:val="en-US"/>
                    </w:rPr>
                  </w:rPrChange>
                </w:rPr>
                <w:delText>AU, BE, CH, LU, NL, SK, SI</w:delText>
              </w:r>
            </w:del>
          </w:p>
        </w:tc>
        <w:tc>
          <w:tcPr>
            <w:tcW w:w="851" w:type="dxa"/>
            <w:tcBorders>
              <w:top w:val="single" w:sz="12" w:space="0" w:color="auto"/>
              <w:bottom w:val="single" w:sz="4" w:space="0" w:color="auto"/>
            </w:tcBorders>
            <w:shd w:val="clear" w:color="auto" w:fill="FFFFFF" w:themeFill="background1"/>
            <w:vAlign w:val="center"/>
          </w:tcPr>
          <w:p w14:paraId="6CB0EA47" w14:textId="43EBDBC1" w:rsidR="0006533C" w:rsidRPr="0068767F" w:rsidDel="00110DF8" w:rsidRDefault="0006533C" w:rsidP="006E3A9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175" w:author="Mareike Ariaans" w:date="2020-09-02T16:29:00Z"/>
                <w:sz w:val="16"/>
                <w:szCs w:val="16"/>
                <w:highlight w:val="green"/>
                <w:rPrChange w:id="176" w:author="Claus Wendt" w:date="2020-09-01T16:41:00Z">
                  <w:rPr>
                    <w:del w:id="177" w:author="Mareike Ariaans" w:date="2020-09-02T16:29:00Z"/>
                    <w:sz w:val="16"/>
                    <w:szCs w:val="16"/>
                  </w:rPr>
                </w:rPrChange>
              </w:rPr>
            </w:pPr>
            <w:del w:id="178" w:author="Mareike Ariaans" w:date="2020-09-02T16:29:00Z">
              <w:r w:rsidRPr="0068767F" w:rsidDel="00110DF8">
                <w:rPr>
                  <w:sz w:val="16"/>
                  <w:szCs w:val="16"/>
                  <w:highlight w:val="green"/>
                  <w:rPrChange w:id="179" w:author="Claus Wendt" w:date="2020-09-01T16:41:00Z">
                    <w:rPr>
                      <w:sz w:val="16"/>
                      <w:szCs w:val="16"/>
                    </w:rPr>
                  </w:rPrChange>
                </w:rPr>
                <w:delText>EE, ES, FR, IL,</w:delText>
              </w:r>
              <w:r w:rsidR="00580D50" w:rsidRPr="0068767F" w:rsidDel="00110DF8">
                <w:rPr>
                  <w:sz w:val="16"/>
                  <w:szCs w:val="16"/>
                  <w:highlight w:val="green"/>
                  <w:rPrChange w:id="180" w:author="Claus Wendt" w:date="2020-09-01T16:41:00Z">
                    <w:rPr>
                      <w:sz w:val="16"/>
                      <w:szCs w:val="16"/>
                    </w:rPr>
                  </w:rPrChange>
                </w:rPr>
                <w:delText xml:space="preserve"> </w:delText>
              </w:r>
              <w:r w:rsidRPr="0068767F" w:rsidDel="00110DF8">
                <w:rPr>
                  <w:sz w:val="16"/>
                  <w:szCs w:val="16"/>
                  <w:highlight w:val="green"/>
                  <w:rPrChange w:id="181" w:author="Claus Wendt" w:date="2020-09-01T16:41:00Z">
                    <w:rPr>
                      <w:sz w:val="16"/>
                      <w:szCs w:val="16"/>
                    </w:rPr>
                  </w:rPrChange>
                </w:rPr>
                <w:delText xml:space="preserve">NZ, UK, US </w:delText>
              </w:r>
            </w:del>
          </w:p>
        </w:tc>
      </w:tr>
      <w:tr w:rsidR="0006533C" w:rsidRPr="006A56FF" w:rsidDel="00110DF8" w14:paraId="5DA4DE77" w14:textId="39CAED38" w:rsidTr="006E3A97">
        <w:trPr>
          <w:trHeight w:val="283"/>
          <w:del w:id="182" w:author="Mareike Ariaans" w:date="2020-09-02T16:29:00Z"/>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FFFFFF" w:themeFill="background1"/>
            <w:vAlign w:val="center"/>
          </w:tcPr>
          <w:p w14:paraId="7C0457A4" w14:textId="42CE9B13" w:rsidR="0006533C" w:rsidRPr="00D67B4C" w:rsidDel="00110DF8" w:rsidRDefault="0006533C" w:rsidP="006E3A97">
            <w:pPr>
              <w:spacing w:line="276" w:lineRule="auto"/>
              <w:rPr>
                <w:del w:id="183" w:author="Mareike Ariaans" w:date="2020-09-02T16:29:00Z"/>
                <w:b w:val="0"/>
                <w:bCs w:val="0"/>
                <w:caps w:val="0"/>
                <w:sz w:val="16"/>
                <w:szCs w:val="16"/>
                <w:lang w:val="en-US"/>
              </w:rPr>
            </w:pPr>
            <w:del w:id="184" w:author="Mareike Ariaans" w:date="2020-09-02T16:29:00Z">
              <w:r w:rsidRPr="00D67B4C" w:rsidDel="00110DF8">
                <w:rPr>
                  <w:b w:val="0"/>
                  <w:bCs w:val="0"/>
                  <w:caps w:val="0"/>
                  <w:sz w:val="16"/>
                  <w:szCs w:val="16"/>
                  <w:lang w:val="en-US"/>
                </w:rPr>
                <w:delText xml:space="preserve">Cluster </w:delText>
              </w:r>
              <w:r w:rsidDel="00110DF8">
                <w:rPr>
                  <w:b w:val="0"/>
                  <w:bCs w:val="0"/>
                  <w:caps w:val="0"/>
                  <w:sz w:val="16"/>
                  <w:szCs w:val="16"/>
                  <w:lang w:val="en-US"/>
                </w:rPr>
                <w:delText>s</w:delText>
              </w:r>
              <w:r w:rsidRPr="00D67B4C" w:rsidDel="00110DF8">
                <w:rPr>
                  <w:b w:val="0"/>
                  <w:bCs w:val="0"/>
                  <w:caps w:val="0"/>
                  <w:sz w:val="16"/>
                  <w:szCs w:val="16"/>
                  <w:lang w:val="en-US"/>
                </w:rPr>
                <w:delText>ize</w:delText>
              </w:r>
            </w:del>
          </w:p>
        </w:tc>
        <w:tc>
          <w:tcPr>
            <w:tcW w:w="1134" w:type="dxa"/>
            <w:tcBorders>
              <w:top w:val="single" w:sz="4" w:space="0" w:color="auto"/>
              <w:bottom w:val="single" w:sz="4" w:space="0" w:color="auto"/>
            </w:tcBorders>
            <w:shd w:val="clear" w:color="auto" w:fill="FFFFFF" w:themeFill="background1"/>
            <w:vAlign w:val="center"/>
          </w:tcPr>
          <w:p w14:paraId="4DA33A8B" w14:textId="67F5106A"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185" w:author="Mareike Ariaans" w:date="2020-09-02T16:29:00Z"/>
                <w:sz w:val="16"/>
                <w:szCs w:val="16"/>
                <w:lang w:val="en-US"/>
              </w:rPr>
            </w:pPr>
            <w:del w:id="186" w:author="Mareike Ariaans" w:date="2020-09-02T16:29:00Z">
              <w:r w:rsidDel="00110DF8">
                <w:rPr>
                  <w:sz w:val="16"/>
                  <w:szCs w:val="16"/>
                  <w:lang w:val="en-US"/>
                </w:rPr>
                <w:delText>3</w:delText>
              </w:r>
            </w:del>
          </w:p>
        </w:tc>
        <w:tc>
          <w:tcPr>
            <w:tcW w:w="993" w:type="dxa"/>
            <w:tcBorders>
              <w:top w:val="single" w:sz="4" w:space="0" w:color="auto"/>
              <w:bottom w:val="single" w:sz="4" w:space="0" w:color="auto"/>
            </w:tcBorders>
            <w:shd w:val="clear" w:color="auto" w:fill="FFFFFF" w:themeFill="background1"/>
            <w:vAlign w:val="center"/>
          </w:tcPr>
          <w:p w14:paraId="0A09CC07" w14:textId="386C18CF"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187" w:author="Mareike Ariaans" w:date="2020-09-02T16:29:00Z"/>
                <w:sz w:val="16"/>
                <w:szCs w:val="16"/>
                <w:lang w:val="en-US"/>
              </w:rPr>
            </w:pPr>
            <w:del w:id="188" w:author="Mareike Ariaans" w:date="2020-09-02T16:29:00Z">
              <w:r w:rsidDel="00110DF8">
                <w:rPr>
                  <w:sz w:val="16"/>
                  <w:szCs w:val="16"/>
                  <w:lang w:val="en-US"/>
                </w:rPr>
                <w:delText>2</w:delText>
              </w:r>
            </w:del>
          </w:p>
        </w:tc>
        <w:tc>
          <w:tcPr>
            <w:tcW w:w="1134" w:type="dxa"/>
            <w:tcBorders>
              <w:top w:val="single" w:sz="4" w:space="0" w:color="auto"/>
              <w:bottom w:val="single" w:sz="4" w:space="0" w:color="auto"/>
            </w:tcBorders>
            <w:shd w:val="clear" w:color="auto" w:fill="FFFFFF" w:themeFill="background1"/>
            <w:vAlign w:val="center"/>
          </w:tcPr>
          <w:p w14:paraId="34E4E0BD" w14:textId="00502511"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189" w:author="Mareike Ariaans" w:date="2020-09-02T16:29:00Z"/>
                <w:sz w:val="16"/>
                <w:szCs w:val="16"/>
                <w:lang w:val="en-US"/>
              </w:rPr>
            </w:pPr>
            <w:del w:id="190" w:author="Mareike Ariaans" w:date="2020-09-02T16:29:00Z">
              <w:r w:rsidDel="00110DF8">
                <w:rPr>
                  <w:sz w:val="16"/>
                  <w:szCs w:val="16"/>
                  <w:lang w:val="en-US"/>
                </w:rPr>
                <w:delText>6</w:delText>
              </w:r>
            </w:del>
          </w:p>
        </w:tc>
        <w:tc>
          <w:tcPr>
            <w:tcW w:w="850" w:type="dxa"/>
            <w:tcBorders>
              <w:top w:val="single" w:sz="4" w:space="0" w:color="auto"/>
              <w:bottom w:val="single" w:sz="4" w:space="0" w:color="auto"/>
            </w:tcBorders>
            <w:shd w:val="clear" w:color="auto" w:fill="FFFFFF" w:themeFill="background1"/>
            <w:vAlign w:val="center"/>
          </w:tcPr>
          <w:p w14:paraId="4B8E9557" w14:textId="381F8A27"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191" w:author="Mareike Ariaans" w:date="2020-09-02T16:29:00Z"/>
                <w:sz w:val="16"/>
                <w:szCs w:val="16"/>
                <w:lang w:val="en-US"/>
              </w:rPr>
            </w:pPr>
            <w:del w:id="192" w:author="Mareike Ariaans" w:date="2020-09-02T16:29:00Z">
              <w:r w:rsidDel="00110DF8">
                <w:rPr>
                  <w:sz w:val="16"/>
                  <w:szCs w:val="16"/>
                  <w:lang w:val="en-US"/>
                </w:rPr>
                <w:delText>4</w:delText>
              </w:r>
            </w:del>
          </w:p>
        </w:tc>
        <w:tc>
          <w:tcPr>
            <w:tcW w:w="709" w:type="dxa"/>
            <w:tcBorders>
              <w:top w:val="single" w:sz="4" w:space="0" w:color="auto"/>
              <w:bottom w:val="single" w:sz="4" w:space="0" w:color="auto"/>
            </w:tcBorders>
            <w:shd w:val="clear" w:color="auto" w:fill="FFFFFF" w:themeFill="background1"/>
            <w:vAlign w:val="center"/>
          </w:tcPr>
          <w:p w14:paraId="38040CEA" w14:textId="2D03CEEA"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193" w:author="Mareike Ariaans" w:date="2020-09-02T16:29:00Z"/>
                <w:sz w:val="16"/>
                <w:szCs w:val="16"/>
                <w:lang w:val="en-US"/>
              </w:rPr>
            </w:pPr>
            <w:del w:id="194" w:author="Mareike Ariaans" w:date="2020-09-02T16:29:00Z">
              <w:r w:rsidRPr="00D67B4C" w:rsidDel="00110DF8">
                <w:rPr>
                  <w:sz w:val="16"/>
                  <w:szCs w:val="16"/>
                  <w:lang w:val="en-US"/>
                </w:rPr>
                <w:delText>2</w:delText>
              </w:r>
            </w:del>
          </w:p>
        </w:tc>
        <w:tc>
          <w:tcPr>
            <w:tcW w:w="1134" w:type="dxa"/>
            <w:tcBorders>
              <w:top w:val="single" w:sz="4" w:space="0" w:color="auto"/>
              <w:bottom w:val="single" w:sz="4" w:space="0" w:color="auto"/>
            </w:tcBorders>
            <w:shd w:val="clear" w:color="auto" w:fill="FFFFFF" w:themeFill="background1"/>
            <w:vAlign w:val="center"/>
          </w:tcPr>
          <w:p w14:paraId="0E702C7A" w14:textId="6E255BE0"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195" w:author="Mareike Ariaans" w:date="2020-09-02T16:29:00Z"/>
                <w:sz w:val="16"/>
                <w:szCs w:val="16"/>
                <w:lang w:val="en-US"/>
              </w:rPr>
            </w:pPr>
            <w:del w:id="196" w:author="Mareike Ariaans" w:date="2020-09-02T16:29:00Z">
              <w:r w:rsidDel="00110DF8">
                <w:rPr>
                  <w:sz w:val="16"/>
                  <w:szCs w:val="16"/>
                  <w:lang w:val="en-US"/>
                </w:rPr>
                <w:delText>14</w:delText>
              </w:r>
            </w:del>
          </w:p>
        </w:tc>
        <w:tc>
          <w:tcPr>
            <w:tcW w:w="850" w:type="dxa"/>
            <w:tcBorders>
              <w:top w:val="single" w:sz="4" w:space="0" w:color="auto"/>
              <w:bottom w:val="single" w:sz="4" w:space="0" w:color="auto"/>
            </w:tcBorders>
            <w:shd w:val="clear" w:color="auto" w:fill="FFFFFF" w:themeFill="background1"/>
            <w:vAlign w:val="center"/>
          </w:tcPr>
          <w:p w14:paraId="0066F208" w14:textId="2A42A1DA" w:rsidR="0006533C" w:rsidRPr="0068767F"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197" w:author="Mareike Ariaans" w:date="2020-09-02T16:29:00Z"/>
                <w:sz w:val="16"/>
                <w:szCs w:val="16"/>
                <w:highlight w:val="green"/>
                <w:lang w:val="en-US"/>
                <w:rPrChange w:id="198" w:author="Claus Wendt" w:date="2020-09-01T16:41:00Z">
                  <w:rPr>
                    <w:del w:id="199" w:author="Mareike Ariaans" w:date="2020-09-02T16:29:00Z"/>
                    <w:sz w:val="16"/>
                    <w:szCs w:val="16"/>
                    <w:lang w:val="en-US"/>
                  </w:rPr>
                </w:rPrChange>
              </w:rPr>
            </w:pPr>
            <w:del w:id="200" w:author="Mareike Ariaans" w:date="2020-09-02T16:29:00Z">
              <w:r w:rsidRPr="0068767F" w:rsidDel="00110DF8">
                <w:rPr>
                  <w:sz w:val="16"/>
                  <w:szCs w:val="16"/>
                  <w:highlight w:val="green"/>
                  <w:lang w:val="en-US"/>
                  <w:rPrChange w:id="201" w:author="Claus Wendt" w:date="2020-09-01T16:41:00Z">
                    <w:rPr>
                      <w:sz w:val="16"/>
                      <w:szCs w:val="16"/>
                      <w:lang w:val="en-US"/>
                    </w:rPr>
                  </w:rPrChange>
                </w:rPr>
                <w:delText>7</w:delText>
              </w:r>
            </w:del>
          </w:p>
        </w:tc>
        <w:tc>
          <w:tcPr>
            <w:tcW w:w="851" w:type="dxa"/>
            <w:tcBorders>
              <w:top w:val="single" w:sz="4" w:space="0" w:color="auto"/>
              <w:bottom w:val="single" w:sz="4" w:space="0" w:color="auto"/>
            </w:tcBorders>
            <w:shd w:val="clear" w:color="auto" w:fill="FFFFFF" w:themeFill="background1"/>
            <w:vAlign w:val="center"/>
          </w:tcPr>
          <w:p w14:paraId="085FC8BE" w14:textId="5947FD3D" w:rsidR="0006533C" w:rsidRPr="0068767F"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02" w:author="Mareike Ariaans" w:date="2020-09-02T16:29:00Z"/>
                <w:sz w:val="16"/>
                <w:szCs w:val="16"/>
                <w:highlight w:val="green"/>
                <w:lang w:val="en-US"/>
                <w:rPrChange w:id="203" w:author="Claus Wendt" w:date="2020-09-01T16:41:00Z">
                  <w:rPr>
                    <w:del w:id="204" w:author="Mareike Ariaans" w:date="2020-09-02T16:29:00Z"/>
                    <w:sz w:val="16"/>
                    <w:szCs w:val="16"/>
                    <w:lang w:val="en-US"/>
                  </w:rPr>
                </w:rPrChange>
              </w:rPr>
            </w:pPr>
            <w:del w:id="205" w:author="Mareike Ariaans" w:date="2020-09-02T16:29:00Z">
              <w:r w:rsidRPr="0068767F" w:rsidDel="00110DF8">
                <w:rPr>
                  <w:sz w:val="16"/>
                  <w:szCs w:val="16"/>
                  <w:highlight w:val="green"/>
                  <w:lang w:val="en-US"/>
                  <w:rPrChange w:id="206" w:author="Claus Wendt" w:date="2020-09-01T16:41:00Z">
                    <w:rPr>
                      <w:sz w:val="16"/>
                      <w:szCs w:val="16"/>
                      <w:lang w:val="en-US"/>
                    </w:rPr>
                  </w:rPrChange>
                </w:rPr>
                <w:delText>7</w:delText>
              </w:r>
            </w:del>
          </w:p>
        </w:tc>
      </w:tr>
      <w:tr w:rsidR="0006533C" w:rsidRPr="006A56FF" w:rsidDel="00110DF8" w14:paraId="4BDC3CB3" w14:textId="3409D6BC" w:rsidTr="006E3A97">
        <w:trPr>
          <w:cnfStyle w:val="000000100000" w:firstRow="0" w:lastRow="0" w:firstColumn="0" w:lastColumn="0" w:oddVBand="0" w:evenVBand="0" w:oddHBand="1" w:evenHBand="0" w:firstRowFirstColumn="0" w:firstRowLastColumn="0" w:lastRowFirstColumn="0" w:lastRowLastColumn="0"/>
          <w:trHeight w:val="283"/>
          <w:del w:id="207" w:author="Mareike Ariaans" w:date="2020-09-02T16:29:00Z"/>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shd w:val="clear" w:color="auto" w:fill="FFFFFF" w:themeFill="background1"/>
            <w:vAlign w:val="center"/>
          </w:tcPr>
          <w:p w14:paraId="18F7615A" w14:textId="1C8340CD" w:rsidR="0006533C" w:rsidRPr="00D67B4C" w:rsidDel="00110DF8" w:rsidRDefault="0006533C" w:rsidP="006E3A97">
            <w:pPr>
              <w:spacing w:line="276" w:lineRule="auto"/>
              <w:rPr>
                <w:del w:id="208" w:author="Mareike Ariaans" w:date="2020-09-02T16:29:00Z"/>
                <w:b w:val="0"/>
                <w:bCs w:val="0"/>
                <w:caps w:val="0"/>
                <w:sz w:val="16"/>
                <w:szCs w:val="16"/>
                <w:lang w:val="en-US"/>
              </w:rPr>
            </w:pPr>
            <w:del w:id="209" w:author="Mareike Ariaans" w:date="2020-09-02T15:42:00Z">
              <w:r w:rsidRPr="00D67B4C" w:rsidDel="007D7166">
                <w:rPr>
                  <w:b w:val="0"/>
                  <w:bCs w:val="0"/>
                  <w:caps w:val="0"/>
                  <w:sz w:val="16"/>
                  <w:szCs w:val="16"/>
                  <w:lang w:val="en-US"/>
                </w:rPr>
                <w:delText>EXPND</w:delText>
              </w:r>
            </w:del>
          </w:p>
        </w:tc>
        <w:tc>
          <w:tcPr>
            <w:tcW w:w="1134" w:type="dxa"/>
            <w:tcBorders>
              <w:top w:val="single" w:sz="4" w:space="0" w:color="auto"/>
            </w:tcBorders>
            <w:shd w:val="clear" w:color="auto" w:fill="FFFFFF" w:themeFill="background1"/>
            <w:vAlign w:val="center"/>
          </w:tcPr>
          <w:p w14:paraId="655E73FD" w14:textId="7811B952" w:rsidR="0006533C" w:rsidRPr="00FC18FA"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10" w:author="Mareike Ariaans" w:date="2020-09-02T16:29:00Z"/>
                <w:sz w:val="16"/>
                <w:szCs w:val="16"/>
              </w:rPr>
            </w:pPr>
            <w:del w:id="211" w:author="Mareike Ariaans" w:date="2020-09-02T16:29:00Z">
              <w:r w:rsidDel="00110DF8">
                <w:rPr>
                  <w:sz w:val="16"/>
                  <w:szCs w:val="16"/>
                  <w:lang w:val="en-US"/>
                </w:rPr>
                <w:delText>161.82</w:delText>
              </w:r>
            </w:del>
          </w:p>
        </w:tc>
        <w:tc>
          <w:tcPr>
            <w:tcW w:w="993" w:type="dxa"/>
            <w:tcBorders>
              <w:top w:val="single" w:sz="4" w:space="0" w:color="auto"/>
            </w:tcBorders>
            <w:shd w:val="clear" w:color="auto" w:fill="FFFFFF" w:themeFill="background1"/>
            <w:vAlign w:val="center"/>
          </w:tcPr>
          <w:p w14:paraId="739496E2" w14:textId="1713A3E2"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12" w:author="Mareike Ariaans" w:date="2020-09-02T16:29:00Z"/>
                <w:sz w:val="16"/>
                <w:szCs w:val="16"/>
                <w:lang w:val="en-US"/>
              </w:rPr>
            </w:pPr>
            <w:del w:id="213" w:author="Mareike Ariaans" w:date="2020-09-02T16:29:00Z">
              <w:r w:rsidDel="00110DF8">
                <w:rPr>
                  <w:sz w:val="16"/>
                  <w:szCs w:val="16"/>
                  <w:lang w:val="en-US"/>
                </w:rPr>
                <w:delText>811.33</w:delText>
              </w:r>
            </w:del>
          </w:p>
        </w:tc>
        <w:tc>
          <w:tcPr>
            <w:tcW w:w="1134" w:type="dxa"/>
            <w:tcBorders>
              <w:top w:val="single" w:sz="4" w:space="0" w:color="auto"/>
            </w:tcBorders>
            <w:shd w:val="clear" w:color="auto" w:fill="FFFFFF" w:themeFill="background1"/>
            <w:vAlign w:val="center"/>
          </w:tcPr>
          <w:p w14:paraId="266D6479" w14:textId="238B96F1"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14" w:author="Mareike Ariaans" w:date="2020-09-02T16:29:00Z"/>
                <w:sz w:val="16"/>
                <w:szCs w:val="16"/>
                <w:lang w:val="en-US"/>
              </w:rPr>
            </w:pPr>
            <w:del w:id="215" w:author="Mareike Ariaans" w:date="2020-09-02T16:29:00Z">
              <w:r w:rsidDel="00110DF8">
                <w:rPr>
                  <w:sz w:val="16"/>
                  <w:szCs w:val="16"/>
                  <w:lang w:val="en-US"/>
                </w:rPr>
                <w:delText>1114.09</w:delText>
              </w:r>
            </w:del>
          </w:p>
        </w:tc>
        <w:tc>
          <w:tcPr>
            <w:tcW w:w="850" w:type="dxa"/>
            <w:tcBorders>
              <w:top w:val="single" w:sz="4" w:space="0" w:color="auto"/>
            </w:tcBorders>
            <w:shd w:val="clear" w:color="auto" w:fill="FFFFFF" w:themeFill="background1"/>
            <w:vAlign w:val="center"/>
          </w:tcPr>
          <w:p w14:paraId="4DB43FE9" w14:textId="1F344288"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16" w:author="Mareike Ariaans" w:date="2020-09-02T16:29:00Z"/>
                <w:sz w:val="16"/>
                <w:szCs w:val="16"/>
                <w:lang w:val="en-US"/>
              </w:rPr>
            </w:pPr>
            <w:del w:id="217" w:author="Mareike Ariaans" w:date="2020-09-02T16:29:00Z">
              <w:r w:rsidDel="00110DF8">
                <w:rPr>
                  <w:sz w:val="16"/>
                  <w:szCs w:val="16"/>
                  <w:lang w:val="en-US"/>
                </w:rPr>
                <w:delText>1369.15</w:delText>
              </w:r>
            </w:del>
          </w:p>
        </w:tc>
        <w:tc>
          <w:tcPr>
            <w:tcW w:w="709" w:type="dxa"/>
            <w:tcBorders>
              <w:top w:val="single" w:sz="4" w:space="0" w:color="auto"/>
            </w:tcBorders>
            <w:shd w:val="clear" w:color="auto" w:fill="FFFFFF" w:themeFill="background1"/>
            <w:vAlign w:val="center"/>
          </w:tcPr>
          <w:p w14:paraId="1704B233" w14:textId="332057F0"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18" w:author="Mareike Ariaans" w:date="2020-09-02T16:29:00Z"/>
                <w:sz w:val="16"/>
                <w:szCs w:val="16"/>
                <w:lang w:val="en-US"/>
              </w:rPr>
            </w:pPr>
            <w:del w:id="219" w:author="Mareike Ariaans" w:date="2020-09-02T16:29:00Z">
              <w:r w:rsidDel="00110DF8">
                <w:rPr>
                  <w:sz w:val="16"/>
                  <w:szCs w:val="16"/>
                  <w:lang w:val="en-US"/>
                </w:rPr>
                <w:delText>603.97</w:delText>
              </w:r>
            </w:del>
          </w:p>
        </w:tc>
        <w:tc>
          <w:tcPr>
            <w:tcW w:w="1134" w:type="dxa"/>
            <w:tcBorders>
              <w:top w:val="single" w:sz="4" w:space="0" w:color="auto"/>
            </w:tcBorders>
            <w:shd w:val="clear" w:color="auto" w:fill="FFFFFF" w:themeFill="background1"/>
            <w:vAlign w:val="center"/>
          </w:tcPr>
          <w:p w14:paraId="2A351F3A" w14:textId="25869BB6"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20" w:author="Mareike Ariaans" w:date="2020-09-02T16:29:00Z"/>
                <w:sz w:val="16"/>
                <w:szCs w:val="16"/>
                <w:lang w:val="en-US"/>
              </w:rPr>
            </w:pPr>
            <w:del w:id="221" w:author="Mareike Ariaans" w:date="2020-09-02T16:29:00Z">
              <w:r w:rsidDel="00110DF8">
                <w:rPr>
                  <w:sz w:val="16"/>
                  <w:szCs w:val="16"/>
                  <w:lang w:val="en-US"/>
                </w:rPr>
                <w:delText>639.61</w:delText>
              </w:r>
            </w:del>
          </w:p>
        </w:tc>
        <w:tc>
          <w:tcPr>
            <w:tcW w:w="850" w:type="dxa"/>
            <w:tcBorders>
              <w:top w:val="single" w:sz="4" w:space="0" w:color="auto"/>
            </w:tcBorders>
            <w:shd w:val="clear" w:color="auto" w:fill="FFFFFF" w:themeFill="background1"/>
            <w:vAlign w:val="center"/>
          </w:tcPr>
          <w:p w14:paraId="52FBBF99" w14:textId="381067C4" w:rsidR="0006533C" w:rsidRPr="0068767F"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22" w:author="Mareike Ariaans" w:date="2020-09-02T16:29:00Z"/>
                <w:sz w:val="16"/>
                <w:szCs w:val="16"/>
                <w:highlight w:val="green"/>
                <w:lang w:val="en-US"/>
                <w:rPrChange w:id="223" w:author="Claus Wendt" w:date="2020-09-01T16:41:00Z">
                  <w:rPr>
                    <w:del w:id="224" w:author="Mareike Ariaans" w:date="2020-09-02T16:29:00Z"/>
                    <w:sz w:val="16"/>
                    <w:szCs w:val="16"/>
                    <w:lang w:val="en-US"/>
                  </w:rPr>
                </w:rPrChange>
              </w:rPr>
            </w:pPr>
            <w:del w:id="225" w:author="Mareike Ariaans" w:date="2020-09-02T16:29:00Z">
              <w:r w:rsidRPr="0068767F" w:rsidDel="00110DF8">
                <w:rPr>
                  <w:sz w:val="16"/>
                  <w:szCs w:val="16"/>
                  <w:highlight w:val="green"/>
                  <w:lang w:val="en-US"/>
                  <w:rPrChange w:id="226" w:author="Claus Wendt" w:date="2020-09-01T16:41:00Z">
                    <w:rPr>
                      <w:sz w:val="16"/>
                      <w:szCs w:val="16"/>
                      <w:lang w:val="en-US"/>
                    </w:rPr>
                  </w:rPrChange>
                </w:rPr>
                <w:delText>819.81</w:delText>
              </w:r>
            </w:del>
          </w:p>
        </w:tc>
        <w:tc>
          <w:tcPr>
            <w:tcW w:w="851" w:type="dxa"/>
            <w:tcBorders>
              <w:top w:val="single" w:sz="4" w:space="0" w:color="auto"/>
            </w:tcBorders>
            <w:shd w:val="clear" w:color="auto" w:fill="FFFFFF" w:themeFill="background1"/>
            <w:vAlign w:val="center"/>
          </w:tcPr>
          <w:p w14:paraId="1EF22E05" w14:textId="68698B17" w:rsidR="0006533C" w:rsidRPr="0068767F"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27" w:author="Mareike Ariaans" w:date="2020-09-02T16:29:00Z"/>
                <w:sz w:val="16"/>
                <w:szCs w:val="16"/>
                <w:highlight w:val="green"/>
                <w:lang w:val="en-US"/>
                <w:rPrChange w:id="228" w:author="Claus Wendt" w:date="2020-09-01T16:41:00Z">
                  <w:rPr>
                    <w:del w:id="229" w:author="Mareike Ariaans" w:date="2020-09-02T16:29:00Z"/>
                    <w:sz w:val="16"/>
                    <w:szCs w:val="16"/>
                    <w:lang w:val="en-US"/>
                  </w:rPr>
                </w:rPrChange>
              </w:rPr>
            </w:pPr>
            <w:del w:id="230" w:author="Mareike Ariaans" w:date="2020-09-02T16:29:00Z">
              <w:r w:rsidRPr="0068767F" w:rsidDel="00110DF8">
                <w:rPr>
                  <w:sz w:val="16"/>
                  <w:szCs w:val="16"/>
                  <w:highlight w:val="green"/>
                  <w:lang w:val="en-US"/>
                  <w:rPrChange w:id="231" w:author="Claus Wendt" w:date="2020-09-01T16:41:00Z">
                    <w:rPr>
                      <w:sz w:val="16"/>
                      <w:szCs w:val="16"/>
                      <w:lang w:val="en-US"/>
                    </w:rPr>
                  </w:rPrChange>
                </w:rPr>
                <w:delText>459.42</w:delText>
              </w:r>
            </w:del>
          </w:p>
        </w:tc>
      </w:tr>
      <w:tr w:rsidR="0006533C" w:rsidRPr="006A56FF" w:rsidDel="00110DF8" w14:paraId="3F9D7844" w14:textId="51723739" w:rsidTr="006E3A97">
        <w:trPr>
          <w:trHeight w:val="283"/>
          <w:del w:id="232" w:author="Mareike Ariaans" w:date="2020-09-02T16:29: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B11726C" w14:textId="5732B44B" w:rsidR="0006533C" w:rsidRPr="00D67B4C" w:rsidDel="00110DF8" w:rsidRDefault="0006533C" w:rsidP="006E3A97">
            <w:pPr>
              <w:spacing w:line="276" w:lineRule="auto"/>
              <w:rPr>
                <w:del w:id="233" w:author="Mareike Ariaans" w:date="2020-09-02T16:29:00Z"/>
                <w:b w:val="0"/>
                <w:bCs w:val="0"/>
                <w:caps w:val="0"/>
                <w:sz w:val="16"/>
                <w:szCs w:val="16"/>
                <w:lang w:val="en-US"/>
              </w:rPr>
            </w:pPr>
            <w:del w:id="234" w:author="Mareike Ariaans" w:date="2020-09-02T15:42:00Z">
              <w:r w:rsidDel="007D7166">
                <w:rPr>
                  <w:b w:val="0"/>
                  <w:bCs w:val="0"/>
                  <w:caps w:val="0"/>
                  <w:sz w:val="16"/>
                  <w:szCs w:val="16"/>
                  <w:lang w:val="en-US"/>
                </w:rPr>
                <w:delText>BEDS</w:delText>
              </w:r>
            </w:del>
          </w:p>
        </w:tc>
        <w:tc>
          <w:tcPr>
            <w:tcW w:w="1134" w:type="dxa"/>
            <w:shd w:val="clear" w:color="auto" w:fill="FFFFFF" w:themeFill="background1"/>
            <w:vAlign w:val="center"/>
          </w:tcPr>
          <w:p w14:paraId="475F7971" w14:textId="3918BF37"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35" w:author="Mareike Ariaans" w:date="2020-09-02T16:29:00Z"/>
                <w:sz w:val="16"/>
                <w:szCs w:val="16"/>
                <w:lang w:val="en-US"/>
              </w:rPr>
            </w:pPr>
            <w:del w:id="236" w:author="Mareike Ariaans" w:date="2020-09-02T16:29:00Z">
              <w:r w:rsidDel="00110DF8">
                <w:rPr>
                  <w:sz w:val="16"/>
                  <w:szCs w:val="16"/>
                  <w:lang w:val="en-US"/>
                </w:rPr>
                <w:delText>21.76</w:delText>
              </w:r>
            </w:del>
          </w:p>
        </w:tc>
        <w:tc>
          <w:tcPr>
            <w:tcW w:w="993" w:type="dxa"/>
            <w:shd w:val="clear" w:color="auto" w:fill="FFFFFF" w:themeFill="background1"/>
            <w:vAlign w:val="center"/>
          </w:tcPr>
          <w:p w14:paraId="34C2C695" w14:textId="2CA2681E"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37" w:author="Mareike Ariaans" w:date="2020-09-02T16:29:00Z"/>
                <w:sz w:val="16"/>
                <w:szCs w:val="16"/>
                <w:lang w:val="en-US"/>
              </w:rPr>
            </w:pPr>
            <w:del w:id="238" w:author="Mareike Ariaans" w:date="2020-09-02T16:29:00Z">
              <w:r w:rsidDel="00110DF8">
                <w:rPr>
                  <w:sz w:val="16"/>
                  <w:szCs w:val="16"/>
                  <w:lang w:val="en-US"/>
                </w:rPr>
                <w:delText>56.33</w:delText>
              </w:r>
            </w:del>
          </w:p>
        </w:tc>
        <w:tc>
          <w:tcPr>
            <w:tcW w:w="1134" w:type="dxa"/>
            <w:shd w:val="clear" w:color="auto" w:fill="FFFFFF" w:themeFill="background1"/>
            <w:vAlign w:val="center"/>
          </w:tcPr>
          <w:p w14:paraId="2F491680" w14:textId="0E503EA5"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39" w:author="Mareike Ariaans" w:date="2020-09-02T16:29:00Z"/>
                <w:sz w:val="16"/>
                <w:szCs w:val="16"/>
                <w:lang w:val="en-US"/>
              </w:rPr>
            </w:pPr>
            <w:del w:id="240" w:author="Mareike Ariaans" w:date="2020-09-02T16:29:00Z">
              <w:r w:rsidDel="00110DF8">
                <w:rPr>
                  <w:sz w:val="16"/>
                  <w:szCs w:val="16"/>
                  <w:lang w:val="en-US"/>
                </w:rPr>
                <w:delText>43.57</w:delText>
              </w:r>
            </w:del>
          </w:p>
        </w:tc>
        <w:tc>
          <w:tcPr>
            <w:tcW w:w="850" w:type="dxa"/>
            <w:shd w:val="clear" w:color="auto" w:fill="FFFFFF" w:themeFill="background1"/>
            <w:vAlign w:val="center"/>
          </w:tcPr>
          <w:p w14:paraId="21F0F435" w14:textId="44310FF4"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41" w:author="Mareike Ariaans" w:date="2020-09-02T16:29:00Z"/>
                <w:sz w:val="16"/>
                <w:szCs w:val="16"/>
                <w:lang w:val="en-US"/>
              </w:rPr>
            </w:pPr>
            <w:del w:id="242" w:author="Mareike Ariaans" w:date="2020-09-02T16:29:00Z">
              <w:r w:rsidDel="00110DF8">
                <w:rPr>
                  <w:sz w:val="16"/>
                  <w:szCs w:val="16"/>
                  <w:lang w:val="en-US"/>
                </w:rPr>
                <w:delText>53.21</w:delText>
              </w:r>
            </w:del>
          </w:p>
        </w:tc>
        <w:tc>
          <w:tcPr>
            <w:tcW w:w="709" w:type="dxa"/>
            <w:shd w:val="clear" w:color="auto" w:fill="FFFFFF" w:themeFill="background1"/>
            <w:vAlign w:val="center"/>
          </w:tcPr>
          <w:p w14:paraId="33D56893" w14:textId="47943044"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43" w:author="Mareike Ariaans" w:date="2020-09-02T16:29:00Z"/>
                <w:sz w:val="16"/>
                <w:szCs w:val="16"/>
                <w:lang w:val="en-US"/>
              </w:rPr>
            </w:pPr>
            <w:del w:id="244" w:author="Mareike Ariaans" w:date="2020-09-02T16:29:00Z">
              <w:r w:rsidDel="00110DF8">
                <w:rPr>
                  <w:sz w:val="16"/>
                  <w:szCs w:val="16"/>
                  <w:lang w:val="en-US"/>
                </w:rPr>
                <w:delText>24.28</w:delText>
              </w:r>
            </w:del>
          </w:p>
        </w:tc>
        <w:tc>
          <w:tcPr>
            <w:tcW w:w="1134" w:type="dxa"/>
            <w:shd w:val="clear" w:color="auto" w:fill="FFFFFF" w:themeFill="background1"/>
            <w:vAlign w:val="center"/>
          </w:tcPr>
          <w:p w14:paraId="1D19A8A5" w14:textId="49A06E57"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45" w:author="Mareike Ariaans" w:date="2020-09-02T16:29:00Z"/>
                <w:sz w:val="16"/>
                <w:szCs w:val="16"/>
                <w:lang w:val="en-US"/>
              </w:rPr>
            </w:pPr>
            <w:del w:id="246" w:author="Mareike Ariaans" w:date="2020-09-02T16:29:00Z">
              <w:r w:rsidDel="00110DF8">
                <w:rPr>
                  <w:sz w:val="16"/>
                  <w:szCs w:val="16"/>
                  <w:lang w:val="en-US"/>
                </w:rPr>
                <w:delText>53.85</w:delText>
              </w:r>
            </w:del>
          </w:p>
        </w:tc>
        <w:tc>
          <w:tcPr>
            <w:tcW w:w="850" w:type="dxa"/>
            <w:shd w:val="clear" w:color="auto" w:fill="FFFFFF" w:themeFill="background1"/>
            <w:vAlign w:val="center"/>
          </w:tcPr>
          <w:p w14:paraId="7C67823A" w14:textId="2AB5D2B4" w:rsidR="0006533C" w:rsidRPr="0068767F"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47" w:author="Mareike Ariaans" w:date="2020-09-02T16:29:00Z"/>
                <w:sz w:val="16"/>
                <w:szCs w:val="16"/>
                <w:highlight w:val="green"/>
                <w:lang w:val="en-US"/>
                <w:rPrChange w:id="248" w:author="Claus Wendt" w:date="2020-09-01T16:41:00Z">
                  <w:rPr>
                    <w:del w:id="249" w:author="Mareike Ariaans" w:date="2020-09-02T16:29:00Z"/>
                    <w:sz w:val="16"/>
                    <w:szCs w:val="16"/>
                    <w:lang w:val="en-US"/>
                  </w:rPr>
                </w:rPrChange>
              </w:rPr>
            </w:pPr>
            <w:del w:id="250" w:author="Mareike Ariaans" w:date="2020-09-02T16:29:00Z">
              <w:r w:rsidRPr="0068767F" w:rsidDel="00110DF8">
                <w:rPr>
                  <w:sz w:val="16"/>
                  <w:szCs w:val="16"/>
                  <w:highlight w:val="green"/>
                  <w:lang w:val="en-US"/>
                  <w:rPrChange w:id="251" w:author="Claus Wendt" w:date="2020-09-01T16:41:00Z">
                    <w:rPr>
                      <w:sz w:val="16"/>
                      <w:szCs w:val="16"/>
                      <w:lang w:val="en-US"/>
                    </w:rPr>
                  </w:rPrChange>
                </w:rPr>
                <w:delText>64.28</w:delText>
              </w:r>
            </w:del>
          </w:p>
        </w:tc>
        <w:tc>
          <w:tcPr>
            <w:tcW w:w="851" w:type="dxa"/>
            <w:shd w:val="clear" w:color="auto" w:fill="FFFFFF" w:themeFill="background1"/>
            <w:vAlign w:val="center"/>
          </w:tcPr>
          <w:p w14:paraId="29FBE56E" w14:textId="1C6107BA" w:rsidR="0006533C" w:rsidRPr="0068767F"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52" w:author="Mareike Ariaans" w:date="2020-09-02T16:29:00Z"/>
                <w:sz w:val="16"/>
                <w:szCs w:val="16"/>
                <w:highlight w:val="green"/>
                <w:lang w:val="en-US"/>
                <w:rPrChange w:id="253" w:author="Claus Wendt" w:date="2020-09-01T16:41:00Z">
                  <w:rPr>
                    <w:del w:id="254" w:author="Mareike Ariaans" w:date="2020-09-02T16:29:00Z"/>
                    <w:sz w:val="16"/>
                    <w:szCs w:val="16"/>
                    <w:lang w:val="en-US"/>
                  </w:rPr>
                </w:rPrChange>
              </w:rPr>
            </w:pPr>
            <w:del w:id="255" w:author="Mareike Ariaans" w:date="2020-09-02T16:29:00Z">
              <w:r w:rsidRPr="0068767F" w:rsidDel="00110DF8">
                <w:rPr>
                  <w:sz w:val="16"/>
                  <w:szCs w:val="16"/>
                  <w:highlight w:val="green"/>
                  <w:lang w:val="en-US"/>
                  <w:rPrChange w:id="256" w:author="Claus Wendt" w:date="2020-09-01T16:41:00Z">
                    <w:rPr>
                      <w:sz w:val="16"/>
                      <w:szCs w:val="16"/>
                      <w:lang w:val="en-US"/>
                    </w:rPr>
                  </w:rPrChange>
                </w:rPr>
                <w:delText>43.43</w:delText>
              </w:r>
            </w:del>
          </w:p>
        </w:tc>
      </w:tr>
      <w:tr w:rsidR="0006533C" w:rsidRPr="006A56FF" w:rsidDel="00110DF8" w14:paraId="378F8C82" w14:textId="692FC3A6" w:rsidTr="006E3A97">
        <w:trPr>
          <w:cnfStyle w:val="000000100000" w:firstRow="0" w:lastRow="0" w:firstColumn="0" w:lastColumn="0" w:oddVBand="0" w:evenVBand="0" w:oddHBand="1" w:evenHBand="0" w:firstRowFirstColumn="0" w:firstRowLastColumn="0" w:lastRowFirstColumn="0" w:lastRowLastColumn="0"/>
          <w:trHeight w:val="283"/>
          <w:del w:id="257" w:author="Mareike Ariaans" w:date="2020-09-02T16:29: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71B913D" w14:textId="2330567B" w:rsidR="0006533C" w:rsidRPr="00D67B4C" w:rsidDel="00110DF8" w:rsidRDefault="0006533C" w:rsidP="006E3A97">
            <w:pPr>
              <w:spacing w:line="276" w:lineRule="auto"/>
              <w:rPr>
                <w:del w:id="258" w:author="Mareike Ariaans" w:date="2020-09-02T16:29:00Z"/>
                <w:b w:val="0"/>
                <w:bCs w:val="0"/>
                <w:caps w:val="0"/>
                <w:sz w:val="16"/>
                <w:szCs w:val="16"/>
                <w:lang w:val="en-US"/>
              </w:rPr>
            </w:pPr>
            <w:del w:id="259" w:author="Mareike Ariaans" w:date="2020-09-02T16:29:00Z">
              <w:r w:rsidRPr="00D67B4C" w:rsidDel="00110DF8">
                <w:rPr>
                  <w:b w:val="0"/>
                  <w:bCs w:val="0"/>
                  <w:caps w:val="0"/>
                  <w:sz w:val="16"/>
                  <w:szCs w:val="16"/>
                  <w:lang w:val="en-US"/>
                </w:rPr>
                <w:delText>RCPT</w:delText>
              </w:r>
              <w:r w:rsidDel="00110DF8">
                <w:rPr>
                  <w:b w:val="0"/>
                  <w:bCs w:val="0"/>
                  <w:caps w:val="0"/>
                  <w:sz w:val="16"/>
                  <w:szCs w:val="16"/>
                  <w:lang w:val="en-US"/>
                </w:rPr>
                <w:delText>IN</w:delText>
              </w:r>
            </w:del>
          </w:p>
        </w:tc>
        <w:tc>
          <w:tcPr>
            <w:tcW w:w="1134" w:type="dxa"/>
            <w:shd w:val="clear" w:color="auto" w:fill="FFFFFF" w:themeFill="background1"/>
            <w:vAlign w:val="center"/>
          </w:tcPr>
          <w:p w14:paraId="179F7E0C" w14:textId="36254E8E"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60" w:author="Mareike Ariaans" w:date="2020-09-02T16:29:00Z"/>
                <w:sz w:val="16"/>
                <w:szCs w:val="16"/>
                <w:lang w:val="en-US"/>
              </w:rPr>
            </w:pPr>
            <w:del w:id="261" w:author="Mareike Ariaans" w:date="2020-09-02T16:29:00Z">
              <w:r w:rsidDel="00110DF8">
                <w:rPr>
                  <w:sz w:val="16"/>
                  <w:szCs w:val="16"/>
                  <w:lang w:val="en-US"/>
                </w:rPr>
                <w:delText>1.18</w:delText>
              </w:r>
            </w:del>
          </w:p>
        </w:tc>
        <w:tc>
          <w:tcPr>
            <w:tcW w:w="993" w:type="dxa"/>
            <w:shd w:val="clear" w:color="auto" w:fill="FFFFFF" w:themeFill="background1"/>
            <w:vAlign w:val="center"/>
          </w:tcPr>
          <w:p w14:paraId="5CB33E44" w14:textId="44AE8046"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62" w:author="Mareike Ariaans" w:date="2020-09-02T16:29:00Z"/>
                <w:sz w:val="16"/>
                <w:szCs w:val="16"/>
                <w:lang w:val="en-US"/>
              </w:rPr>
            </w:pPr>
            <w:del w:id="263" w:author="Mareike Ariaans" w:date="2020-09-02T16:29:00Z">
              <w:r w:rsidDel="00110DF8">
                <w:rPr>
                  <w:sz w:val="16"/>
                  <w:szCs w:val="16"/>
                  <w:lang w:val="en-US"/>
                </w:rPr>
                <w:delText>4.4</w:delText>
              </w:r>
            </w:del>
          </w:p>
        </w:tc>
        <w:tc>
          <w:tcPr>
            <w:tcW w:w="1134" w:type="dxa"/>
            <w:shd w:val="clear" w:color="auto" w:fill="FFFFFF" w:themeFill="background1"/>
            <w:vAlign w:val="center"/>
          </w:tcPr>
          <w:p w14:paraId="6368A179" w14:textId="2A7A09B0"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64" w:author="Mareike Ariaans" w:date="2020-09-02T16:29:00Z"/>
                <w:sz w:val="16"/>
                <w:szCs w:val="16"/>
                <w:lang w:val="en-US"/>
              </w:rPr>
            </w:pPr>
            <w:del w:id="265" w:author="Mareike Ariaans" w:date="2020-09-02T16:29:00Z">
              <w:r w:rsidDel="00110DF8">
                <w:rPr>
                  <w:sz w:val="16"/>
                  <w:szCs w:val="16"/>
                  <w:lang w:val="en-US"/>
                </w:rPr>
                <w:delText>3.65</w:delText>
              </w:r>
            </w:del>
          </w:p>
        </w:tc>
        <w:tc>
          <w:tcPr>
            <w:tcW w:w="850" w:type="dxa"/>
            <w:shd w:val="clear" w:color="auto" w:fill="FFFFFF" w:themeFill="background1"/>
            <w:vAlign w:val="center"/>
          </w:tcPr>
          <w:p w14:paraId="400798F1" w14:textId="73EEEE9E"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66" w:author="Mareike Ariaans" w:date="2020-09-02T16:29:00Z"/>
                <w:sz w:val="16"/>
                <w:szCs w:val="16"/>
                <w:lang w:val="en-US"/>
              </w:rPr>
            </w:pPr>
            <w:del w:id="267" w:author="Mareike Ariaans" w:date="2020-09-02T16:29:00Z">
              <w:r w:rsidDel="00110DF8">
                <w:rPr>
                  <w:sz w:val="16"/>
                  <w:szCs w:val="16"/>
                  <w:lang w:val="en-US"/>
                </w:rPr>
                <w:delText>4.16</w:delText>
              </w:r>
            </w:del>
          </w:p>
        </w:tc>
        <w:tc>
          <w:tcPr>
            <w:tcW w:w="709" w:type="dxa"/>
            <w:shd w:val="clear" w:color="auto" w:fill="FFFFFF" w:themeFill="background1"/>
            <w:vAlign w:val="center"/>
          </w:tcPr>
          <w:p w14:paraId="7E83244C" w14:textId="669EE643"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68" w:author="Mareike Ariaans" w:date="2020-09-02T16:29:00Z"/>
                <w:sz w:val="16"/>
                <w:szCs w:val="16"/>
                <w:lang w:val="en-US"/>
              </w:rPr>
            </w:pPr>
            <w:del w:id="269" w:author="Mareike Ariaans" w:date="2020-09-02T16:29:00Z">
              <w:r w:rsidDel="00110DF8">
                <w:rPr>
                  <w:sz w:val="16"/>
                  <w:szCs w:val="16"/>
                  <w:lang w:val="en-US"/>
                </w:rPr>
                <w:delText>2.63</w:delText>
              </w:r>
            </w:del>
          </w:p>
        </w:tc>
        <w:tc>
          <w:tcPr>
            <w:tcW w:w="1134" w:type="dxa"/>
            <w:shd w:val="clear" w:color="auto" w:fill="FFFFFF" w:themeFill="background1"/>
            <w:vAlign w:val="center"/>
          </w:tcPr>
          <w:p w14:paraId="08147425" w14:textId="557C787E"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70" w:author="Mareike Ariaans" w:date="2020-09-02T16:29:00Z"/>
                <w:sz w:val="16"/>
                <w:szCs w:val="16"/>
                <w:lang w:val="en-US"/>
              </w:rPr>
            </w:pPr>
            <w:del w:id="271" w:author="Mareike Ariaans" w:date="2020-09-02T16:29:00Z">
              <w:r w:rsidDel="00110DF8">
                <w:rPr>
                  <w:sz w:val="16"/>
                  <w:szCs w:val="16"/>
                  <w:lang w:val="en-US"/>
                </w:rPr>
                <w:delText>4.49</w:delText>
              </w:r>
            </w:del>
          </w:p>
        </w:tc>
        <w:tc>
          <w:tcPr>
            <w:tcW w:w="850" w:type="dxa"/>
            <w:shd w:val="clear" w:color="auto" w:fill="FFFFFF" w:themeFill="background1"/>
            <w:vAlign w:val="center"/>
          </w:tcPr>
          <w:p w14:paraId="13B85EB9" w14:textId="23276466" w:rsidR="0006533C" w:rsidRPr="0068767F"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72" w:author="Mareike Ariaans" w:date="2020-09-02T16:29:00Z"/>
                <w:sz w:val="16"/>
                <w:szCs w:val="16"/>
                <w:highlight w:val="green"/>
                <w:lang w:val="en-US"/>
                <w:rPrChange w:id="273" w:author="Claus Wendt" w:date="2020-09-01T16:41:00Z">
                  <w:rPr>
                    <w:del w:id="274" w:author="Mareike Ariaans" w:date="2020-09-02T16:29:00Z"/>
                    <w:sz w:val="16"/>
                    <w:szCs w:val="16"/>
                    <w:lang w:val="en-US"/>
                  </w:rPr>
                </w:rPrChange>
              </w:rPr>
            </w:pPr>
            <w:del w:id="275" w:author="Mareike Ariaans" w:date="2020-09-02T16:29:00Z">
              <w:r w:rsidRPr="0068767F" w:rsidDel="00110DF8">
                <w:rPr>
                  <w:sz w:val="16"/>
                  <w:szCs w:val="16"/>
                  <w:highlight w:val="green"/>
                  <w:lang w:val="en-US"/>
                  <w:rPrChange w:id="276" w:author="Claus Wendt" w:date="2020-09-01T16:41:00Z">
                    <w:rPr>
                      <w:sz w:val="16"/>
                      <w:szCs w:val="16"/>
                      <w:lang w:val="en-US"/>
                    </w:rPr>
                  </w:rPrChange>
                </w:rPr>
                <w:delText>5.51</w:delText>
              </w:r>
            </w:del>
          </w:p>
        </w:tc>
        <w:tc>
          <w:tcPr>
            <w:tcW w:w="851" w:type="dxa"/>
            <w:shd w:val="clear" w:color="auto" w:fill="FFFFFF" w:themeFill="background1"/>
            <w:vAlign w:val="center"/>
          </w:tcPr>
          <w:p w14:paraId="2316AA4A" w14:textId="394362BD" w:rsidR="0006533C" w:rsidRPr="0068767F"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277" w:author="Mareike Ariaans" w:date="2020-09-02T16:29:00Z"/>
                <w:sz w:val="16"/>
                <w:szCs w:val="16"/>
                <w:highlight w:val="green"/>
                <w:lang w:val="en-US"/>
                <w:rPrChange w:id="278" w:author="Claus Wendt" w:date="2020-09-01T16:41:00Z">
                  <w:rPr>
                    <w:del w:id="279" w:author="Mareike Ariaans" w:date="2020-09-02T16:29:00Z"/>
                    <w:sz w:val="16"/>
                    <w:szCs w:val="16"/>
                    <w:lang w:val="en-US"/>
                  </w:rPr>
                </w:rPrChange>
              </w:rPr>
            </w:pPr>
            <w:del w:id="280" w:author="Mareike Ariaans" w:date="2020-09-02T16:29:00Z">
              <w:r w:rsidRPr="0068767F" w:rsidDel="00110DF8">
                <w:rPr>
                  <w:sz w:val="16"/>
                  <w:szCs w:val="16"/>
                  <w:highlight w:val="green"/>
                  <w:lang w:val="en-US"/>
                  <w:rPrChange w:id="281" w:author="Claus Wendt" w:date="2020-09-01T16:41:00Z">
                    <w:rPr>
                      <w:sz w:val="16"/>
                      <w:szCs w:val="16"/>
                      <w:lang w:val="en-US"/>
                    </w:rPr>
                  </w:rPrChange>
                </w:rPr>
                <w:delText>3.46</w:delText>
              </w:r>
            </w:del>
          </w:p>
        </w:tc>
      </w:tr>
      <w:tr w:rsidR="0006533C" w:rsidRPr="006A56FF" w:rsidDel="00110DF8" w14:paraId="2E52B65E" w14:textId="24AF1AAC" w:rsidTr="006E3A97">
        <w:trPr>
          <w:trHeight w:val="283"/>
          <w:del w:id="282" w:author="Mareike Ariaans" w:date="2020-09-02T16:29: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90E36D6" w14:textId="6CF02F87" w:rsidR="0006533C" w:rsidRPr="00D67B4C" w:rsidDel="00110DF8" w:rsidRDefault="0006533C" w:rsidP="006E3A97">
            <w:pPr>
              <w:spacing w:line="276" w:lineRule="auto"/>
              <w:rPr>
                <w:del w:id="283" w:author="Mareike Ariaans" w:date="2020-09-02T16:29:00Z"/>
                <w:b w:val="0"/>
                <w:bCs w:val="0"/>
                <w:caps w:val="0"/>
                <w:sz w:val="16"/>
                <w:szCs w:val="16"/>
                <w:lang w:val="en-US"/>
              </w:rPr>
            </w:pPr>
            <w:del w:id="284" w:author="Mareike Ariaans" w:date="2020-09-02T15:43:00Z">
              <w:r w:rsidRPr="00D67B4C" w:rsidDel="00557CDD">
                <w:rPr>
                  <w:b w:val="0"/>
                  <w:bCs w:val="0"/>
                  <w:caps w:val="0"/>
                  <w:sz w:val="16"/>
                  <w:szCs w:val="16"/>
                  <w:lang w:val="en-US"/>
                </w:rPr>
                <w:delText>P</w:delText>
              </w:r>
            </w:del>
            <w:del w:id="285" w:author="Mareike Ariaans" w:date="2020-09-02T16:29:00Z">
              <w:r w:rsidRPr="00D67B4C" w:rsidDel="00110DF8">
                <w:rPr>
                  <w:b w:val="0"/>
                  <w:bCs w:val="0"/>
                  <w:caps w:val="0"/>
                  <w:sz w:val="16"/>
                  <w:szCs w:val="16"/>
                  <w:lang w:val="en-US"/>
                </w:rPr>
                <w:delText>EXPND</w:delText>
              </w:r>
            </w:del>
          </w:p>
        </w:tc>
        <w:tc>
          <w:tcPr>
            <w:tcW w:w="1134" w:type="dxa"/>
            <w:shd w:val="clear" w:color="auto" w:fill="FFFFFF" w:themeFill="background1"/>
            <w:vAlign w:val="center"/>
          </w:tcPr>
          <w:p w14:paraId="515A80E4" w14:textId="4D52E553"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86" w:author="Mareike Ariaans" w:date="2020-09-02T16:29:00Z"/>
                <w:sz w:val="16"/>
                <w:szCs w:val="16"/>
                <w:lang w:val="en-US"/>
              </w:rPr>
            </w:pPr>
            <w:del w:id="287" w:author="Mareike Ariaans" w:date="2020-09-02T16:29:00Z">
              <w:r w:rsidDel="00110DF8">
                <w:rPr>
                  <w:sz w:val="16"/>
                  <w:szCs w:val="16"/>
                  <w:lang w:val="en-US"/>
                </w:rPr>
                <w:delText>5.77</w:delText>
              </w:r>
            </w:del>
          </w:p>
        </w:tc>
        <w:tc>
          <w:tcPr>
            <w:tcW w:w="993" w:type="dxa"/>
            <w:shd w:val="clear" w:color="auto" w:fill="FFFFFF" w:themeFill="background1"/>
            <w:vAlign w:val="center"/>
          </w:tcPr>
          <w:p w14:paraId="180F79CE" w14:textId="7ABDB8A7"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88" w:author="Mareike Ariaans" w:date="2020-09-02T16:29:00Z"/>
                <w:sz w:val="16"/>
                <w:szCs w:val="16"/>
                <w:lang w:val="en-US"/>
              </w:rPr>
            </w:pPr>
            <w:del w:id="289" w:author="Mareike Ariaans" w:date="2020-09-02T16:29:00Z">
              <w:r w:rsidDel="00110DF8">
                <w:rPr>
                  <w:sz w:val="16"/>
                  <w:szCs w:val="16"/>
                  <w:lang w:val="en-US"/>
                </w:rPr>
                <w:delText>23.94</w:delText>
              </w:r>
            </w:del>
          </w:p>
        </w:tc>
        <w:tc>
          <w:tcPr>
            <w:tcW w:w="1134" w:type="dxa"/>
            <w:shd w:val="clear" w:color="auto" w:fill="FFFFFF" w:themeFill="background1"/>
            <w:vAlign w:val="center"/>
          </w:tcPr>
          <w:p w14:paraId="24C0988C" w14:textId="568A3BBB"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90" w:author="Mareike Ariaans" w:date="2020-09-02T16:29:00Z"/>
                <w:sz w:val="16"/>
                <w:szCs w:val="16"/>
                <w:lang w:val="en-US"/>
              </w:rPr>
            </w:pPr>
            <w:del w:id="291" w:author="Mareike Ariaans" w:date="2020-09-02T16:29:00Z">
              <w:r w:rsidDel="00110DF8">
                <w:rPr>
                  <w:sz w:val="16"/>
                  <w:szCs w:val="16"/>
                  <w:lang w:val="en-US"/>
                </w:rPr>
                <w:delText>13.05</w:delText>
              </w:r>
            </w:del>
          </w:p>
        </w:tc>
        <w:tc>
          <w:tcPr>
            <w:tcW w:w="850" w:type="dxa"/>
            <w:shd w:val="clear" w:color="auto" w:fill="FFFFFF" w:themeFill="background1"/>
            <w:vAlign w:val="center"/>
          </w:tcPr>
          <w:p w14:paraId="0BA8FBFE" w14:textId="1000EA6C"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92" w:author="Mareike Ariaans" w:date="2020-09-02T16:29:00Z"/>
                <w:sz w:val="16"/>
                <w:szCs w:val="16"/>
                <w:lang w:val="en-US"/>
              </w:rPr>
            </w:pPr>
            <w:del w:id="293" w:author="Mareike Ariaans" w:date="2020-09-02T16:29:00Z">
              <w:r w:rsidDel="00110DF8">
                <w:rPr>
                  <w:sz w:val="16"/>
                  <w:szCs w:val="16"/>
                  <w:lang w:val="en-US"/>
                </w:rPr>
                <w:delText>10.49</w:delText>
              </w:r>
            </w:del>
          </w:p>
        </w:tc>
        <w:tc>
          <w:tcPr>
            <w:tcW w:w="709" w:type="dxa"/>
            <w:shd w:val="clear" w:color="auto" w:fill="FFFFFF" w:themeFill="background1"/>
            <w:vAlign w:val="center"/>
          </w:tcPr>
          <w:p w14:paraId="6CD7FD89" w14:textId="13BFB3DE"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94" w:author="Mareike Ariaans" w:date="2020-09-02T16:29:00Z"/>
                <w:sz w:val="16"/>
                <w:szCs w:val="16"/>
                <w:lang w:val="en-US"/>
              </w:rPr>
            </w:pPr>
            <w:del w:id="295" w:author="Mareike Ariaans" w:date="2020-09-02T16:29:00Z">
              <w:r w:rsidDel="00110DF8">
                <w:rPr>
                  <w:sz w:val="16"/>
                  <w:szCs w:val="16"/>
                  <w:lang w:val="en-US"/>
                </w:rPr>
                <w:delText>18.17</w:delText>
              </w:r>
            </w:del>
          </w:p>
        </w:tc>
        <w:tc>
          <w:tcPr>
            <w:tcW w:w="1134" w:type="dxa"/>
            <w:shd w:val="clear" w:color="auto" w:fill="FFFFFF" w:themeFill="background1"/>
            <w:vAlign w:val="center"/>
          </w:tcPr>
          <w:p w14:paraId="35266ECD" w14:textId="63E8D8AA"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96" w:author="Mareike Ariaans" w:date="2020-09-02T16:29:00Z"/>
                <w:sz w:val="16"/>
                <w:szCs w:val="16"/>
                <w:lang w:val="en-US"/>
              </w:rPr>
            </w:pPr>
            <w:del w:id="297" w:author="Mareike Ariaans" w:date="2020-09-02T16:29:00Z">
              <w:r w:rsidDel="00110DF8">
                <w:rPr>
                  <w:sz w:val="16"/>
                  <w:szCs w:val="16"/>
                  <w:lang w:val="en-US"/>
                </w:rPr>
                <w:delText>18.03</w:delText>
              </w:r>
            </w:del>
          </w:p>
        </w:tc>
        <w:tc>
          <w:tcPr>
            <w:tcW w:w="850" w:type="dxa"/>
            <w:shd w:val="clear" w:color="auto" w:fill="FFFFFF" w:themeFill="background1"/>
            <w:vAlign w:val="center"/>
          </w:tcPr>
          <w:p w14:paraId="1E757608" w14:textId="76CCE48C" w:rsidR="0006533C" w:rsidRPr="0068767F"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298" w:author="Mareike Ariaans" w:date="2020-09-02T16:29:00Z"/>
                <w:sz w:val="16"/>
                <w:szCs w:val="16"/>
                <w:highlight w:val="green"/>
                <w:lang w:val="en-US"/>
                <w:rPrChange w:id="299" w:author="Claus Wendt" w:date="2020-09-01T16:41:00Z">
                  <w:rPr>
                    <w:del w:id="300" w:author="Mareike Ariaans" w:date="2020-09-02T16:29:00Z"/>
                    <w:sz w:val="16"/>
                    <w:szCs w:val="16"/>
                    <w:lang w:val="en-US"/>
                  </w:rPr>
                </w:rPrChange>
              </w:rPr>
            </w:pPr>
            <w:del w:id="301" w:author="Mareike Ariaans" w:date="2020-09-02T16:29:00Z">
              <w:r w:rsidRPr="0068767F" w:rsidDel="00110DF8">
                <w:rPr>
                  <w:sz w:val="16"/>
                  <w:szCs w:val="16"/>
                  <w:highlight w:val="green"/>
                  <w:lang w:val="en-US"/>
                  <w:rPrChange w:id="302" w:author="Claus Wendt" w:date="2020-09-01T16:41:00Z">
                    <w:rPr>
                      <w:sz w:val="16"/>
                      <w:szCs w:val="16"/>
                      <w:lang w:val="en-US"/>
                    </w:rPr>
                  </w:rPrChange>
                </w:rPr>
                <w:delText>11.81</w:delText>
              </w:r>
            </w:del>
          </w:p>
        </w:tc>
        <w:tc>
          <w:tcPr>
            <w:tcW w:w="851" w:type="dxa"/>
            <w:shd w:val="clear" w:color="auto" w:fill="FFFFFF" w:themeFill="background1"/>
            <w:vAlign w:val="center"/>
          </w:tcPr>
          <w:p w14:paraId="1B3DD64B" w14:textId="2D68B331" w:rsidR="0006533C" w:rsidRPr="0068767F"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303" w:author="Mareike Ariaans" w:date="2020-09-02T16:29:00Z"/>
                <w:sz w:val="16"/>
                <w:szCs w:val="16"/>
                <w:highlight w:val="green"/>
                <w:lang w:val="en-US"/>
                <w:rPrChange w:id="304" w:author="Claus Wendt" w:date="2020-09-01T16:41:00Z">
                  <w:rPr>
                    <w:del w:id="305" w:author="Mareike Ariaans" w:date="2020-09-02T16:29:00Z"/>
                    <w:sz w:val="16"/>
                    <w:szCs w:val="16"/>
                    <w:lang w:val="en-US"/>
                  </w:rPr>
                </w:rPrChange>
              </w:rPr>
            </w:pPr>
            <w:del w:id="306" w:author="Mareike Ariaans" w:date="2020-09-02T16:29:00Z">
              <w:r w:rsidRPr="0068767F" w:rsidDel="00110DF8">
                <w:rPr>
                  <w:sz w:val="16"/>
                  <w:szCs w:val="16"/>
                  <w:highlight w:val="green"/>
                  <w:lang w:val="en-US"/>
                  <w:rPrChange w:id="307" w:author="Claus Wendt" w:date="2020-09-01T16:41:00Z">
                    <w:rPr>
                      <w:sz w:val="16"/>
                      <w:szCs w:val="16"/>
                      <w:lang w:val="en-US"/>
                    </w:rPr>
                  </w:rPrChange>
                </w:rPr>
                <w:delText>24.25</w:delText>
              </w:r>
            </w:del>
          </w:p>
        </w:tc>
      </w:tr>
      <w:tr w:rsidR="0006533C" w:rsidRPr="006A56FF" w:rsidDel="00110DF8" w14:paraId="73B40657" w14:textId="6694BF44" w:rsidTr="006E3A97">
        <w:trPr>
          <w:cnfStyle w:val="000000100000" w:firstRow="0" w:lastRow="0" w:firstColumn="0" w:lastColumn="0" w:oddVBand="0" w:evenVBand="0" w:oddHBand="1" w:evenHBand="0" w:firstRowFirstColumn="0" w:firstRowLastColumn="0" w:lastRowFirstColumn="0" w:lastRowLastColumn="0"/>
          <w:trHeight w:val="283"/>
          <w:del w:id="308" w:author="Mareike Ariaans" w:date="2020-09-02T16:29: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362AF3B0" w14:textId="288FA560" w:rsidR="0006533C" w:rsidRPr="00D67B4C" w:rsidDel="00110DF8" w:rsidRDefault="0006533C" w:rsidP="00557CDD">
            <w:pPr>
              <w:spacing w:line="276" w:lineRule="auto"/>
              <w:rPr>
                <w:del w:id="309" w:author="Mareike Ariaans" w:date="2020-09-02T16:29:00Z"/>
                <w:b w:val="0"/>
                <w:bCs w:val="0"/>
                <w:caps w:val="0"/>
                <w:sz w:val="16"/>
                <w:szCs w:val="16"/>
                <w:lang w:val="en-US"/>
              </w:rPr>
            </w:pPr>
            <w:del w:id="310" w:author="Mareike Ariaans" w:date="2020-09-02T15:43:00Z">
              <w:r w:rsidRPr="00D67B4C" w:rsidDel="00557CDD">
                <w:rPr>
                  <w:b w:val="0"/>
                  <w:bCs w:val="0"/>
                  <w:caps w:val="0"/>
                  <w:sz w:val="16"/>
                  <w:szCs w:val="16"/>
                  <w:lang w:val="en-US"/>
                </w:rPr>
                <w:delText>CA</w:delText>
              </w:r>
              <w:r w:rsidDel="00557CDD">
                <w:rPr>
                  <w:b w:val="0"/>
                  <w:bCs w:val="0"/>
                  <w:caps w:val="0"/>
                  <w:sz w:val="16"/>
                  <w:szCs w:val="16"/>
                  <w:lang w:val="en-US"/>
                </w:rPr>
                <w:delText>SH</w:delText>
              </w:r>
            </w:del>
          </w:p>
        </w:tc>
        <w:tc>
          <w:tcPr>
            <w:tcW w:w="1134" w:type="dxa"/>
            <w:shd w:val="clear" w:color="auto" w:fill="FFFFFF" w:themeFill="background1"/>
            <w:vAlign w:val="center"/>
          </w:tcPr>
          <w:p w14:paraId="28D381FA" w14:textId="7E5DE4DB"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11" w:author="Mareike Ariaans" w:date="2020-09-02T16:29:00Z"/>
                <w:sz w:val="16"/>
                <w:szCs w:val="16"/>
                <w:lang w:val="en-US"/>
              </w:rPr>
            </w:pPr>
            <w:del w:id="312" w:author="Mareike Ariaans" w:date="2020-09-02T16:29:00Z">
              <w:r w:rsidDel="00110DF8">
                <w:rPr>
                  <w:sz w:val="16"/>
                  <w:szCs w:val="16"/>
                  <w:lang w:val="en-US"/>
                </w:rPr>
                <w:delText>1.67</w:delText>
              </w:r>
            </w:del>
          </w:p>
        </w:tc>
        <w:tc>
          <w:tcPr>
            <w:tcW w:w="993" w:type="dxa"/>
            <w:shd w:val="clear" w:color="auto" w:fill="FFFFFF" w:themeFill="background1"/>
            <w:vAlign w:val="center"/>
          </w:tcPr>
          <w:p w14:paraId="552E21E5" w14:textId="6F08E2C1"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13" w:author="Mareike Ariaans" w:date="2020-09-02T16:29:00Z"/>
                <w:sz w:val="16"/>
                <w:szCs w:val="16"/>
                <w:lang w:val="en-US"/>
              </w:rPr>
            </w:pPr>
            <w:del w:id="314" w:author="Mareike Ariaans" w:date="2020-09-02T16:29:00Z">
              <w:r w:rsidDel="00110DF8">
                <w:rPr>
                  <w:sz w:val="16"/>
                  <w:szCs w:val="16"/>
                  <w:lang w:val="en-US"/>
                </w:rPr>
                <w:delText>2</w:delText>
              </w:r>
            </w:del>
          </w:p>
        </w:tc>
        <w:tc>
          <w:tcPr>
            <w:tcW w:w="1134" w:type="dxa"/>
            <w:shd w:val="clear" w:color="auto" w:fill="FFFFFF" w:themeFill="background1"/>
            <w:vAlign w:val="center"/>
          </w:tcPr>
          <w:p w14:paraId="65D7325E" w14:textId="0A94412E"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15" w:author="Mareike Ariaans" w:date="2020-09-02T16:29:00Z"/>
                <w:sz w:val="16"/>
                <w:szCs w:val="16"/>
                <w:lang w:val="en-US"/>
              </w:rPr>
            </w:pPr>
            <w:del w:id="316" w:author="Mareike Ariaans" w:date="2020-09-02T16:29:00Z">
              <w:r w:rsidDel="00110DF8">
                <w:rPr>
                  <w:sz w:val="16"/>
                  <w:szCs w:val="16"/>
                  <w:lang w:val="en-US"/>
                </w:rPr>
                <w:delText>0.17</w:delText>
              </w:r>
            </w:del>
          </w:p>
        </w:tc>
        <w:tc>
          <w:tcPr>
            <w:tcW w:w="850" w:type="dxa"/>
            <w:shd w:val="clear" w:color="auto" w:fill="FFFFFF" w:themeFill="background1"/>
            <w:vAlign w:val="center"/>
          </w:tcPr>
          <w:p w14:paraId="0BB43ABC" w14:textId="1BAD5E09"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17" w:author="Mareike Ariaans" w:date="2020-09-02T16:29:00Z"/>
                <w:sz w:val="16"/>
                <w:szCs w:val="16"/>
                <w:lang w:val="en-US"/>
              </w:rPr>
            </w:pPr>
            <w:del w:id="318" w:author="Mareike Ariaans" w:date="2020-09-02T16:29:00Z">
              <w:r w:rsidDel="00110DF8">
                <w:rPr>
                  <w:sz w:val="16"/>
                  <w:szCs w:val="16"/>
                  <w:lang w:val="en-US"/>
                </w:rPr>
                <w:delText>0.25</w:delText>
              </w:r>
            </w:del>
          </w:p>
        </w:tc>
        <w:tc>
          <w:tcPr>
            <w:tcW w:w="709" w:type="dxa"/>
            <w:shd w:val="clear" w:color="auto" w:fill="FFFFFF" w:themeFill="background1"/>
            <w:vAlign w:val="center"/>
          </w:tcPr>
          <w:p w14:paraId="1C3DF812" w14:textId="603A5EF0"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19" w:author="Mareike Ariaans" w:date="2020-09-02T16:29:00Z"/>
                <w:sz w:val="16"/>
                <w:szCs w:val="16"/>
                <w:lang w:val="en-US"/>
              </w:rPr>
            </w:pPr>
            <w:del w:id="320" w:author="Mareike Ariaans" w:date="2020-09-02T16:29:00Z">
              <w:r w:rsidDel="00110DF8">
                <w:rPr>
                  <w:sz w:val="16"/>
                  <w:szCs w:val="16"/>
                  <w:lang w:val="en-US"/>
                </w:rPr>
                <w:delText>0</w:delText>
              </w:r>
            </w:del>
          </w:p>
        </w:tc>
        <w:tc>
          <w:tcPr>
            <w:tcW w:w="1134" w:type="dxa"/>
            <w:shd w:val="clear" w:color="auto" w:fill="FFFFFF" w:themeFill="background1"/>
            <w:vAlign w:val="center"/>
          </w:tcPr>
          <w:p w14:paraId="10627FBE" w14:textId="03400B40"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21" w:author="Mareike Ariaans" w:date="2020-09-02T16:29:00Z"/>
                <w:sz w:val="16"/>
                <w:szCs w:val="16"/>
                <w:lang w:val="en-US"/>
              </w:rPr>
            </w:pPr>
            <w:del w:id="322" w:author="Mareike Ariaans" w:date="2020-09-02T16:29:00Z">
              <w:r w:rsidDel="00110DF8">
                <w:rPr>
                  <w:sz w:val="16"/>
                  <w:szCs w:val="16"/>
                  <w:lang w:val="en-US"/>
                </w:rPr>
                <w:delText>1.21</w:delText>
              </w:r>
            </w:del>
          </w:p>
        </w:tc>
        <w:tc>
          <w:tcPr>
            <w:tcW w:w="850" w:type="dxa"/>
            <w:shd w:val="clear" w:color="auto" w:fill="FFFFFF" w:themeFill="background1"/>
            <w:vAlign w:val="center"/>
          </w:tcPr>
          <w:p w14:paraId="2DCB4E27" w14:textId="4AFC5890" w:rsidR="0006533C" w:rsidRPr="0068767F"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23" w:author="Mareike Ariaans" w:date="2020-09-02T16:29:00Z"/>
                <w:sz w:val="16"/>
                <w:szCs w:val="16"/>
                <w:highlight w:val="green"/>
                <w:lang w:val="en-US"/>
                <w:rPrChange w:id="324" w:author="Claus Wendt" w:date="2020-09-01T16:41:00Z">
                  <w:rPr>
                    <w:del w:id="325" w:author="Mareike Ariaans" w:date="2020-09-02T16:29:00Z"/>
                    <w:sz w:val="16"/>
                    <w:szCs w:val="16"/>
                    <w:lang w:val="en-US"/>
                  </w:rPr>
                </w:rPrChange>
              </w:rPr>
            </w:pPr>
            <w:del w:id="326" w:author="Mareike Ariaans" w:date="2020-09-02T16:29:00Z">
              <w:r w:rsidRPr="0068767F" w:rsidDel="00110DF8">
                <w:rPr>
                  <w:sz w:val="16"/>
                  <w:szCs w:val="16"/>
                  <w:highlight w:val="green"/>
                  <w:lang w:val="en-US"/>
                  <w:rPrChange w:id="327" w:author="Claus Wendt" w:date="2020-09-01T16:41:00Z">
                    <w:rPr>
                      <w:sz w:val="16"/>
                      <w:szCs w:val="16"/>
                      <w:lang w:val="en-US"/>
                    </w:rPr>
                  </w:rPrChange>
                </w:rPr>
                <w:delText>1.57</w:delText>
              </w:r>
            </w:del>
          </w:p>
        </w:tc>
        <w:tc>
          <w:tcPr>
            <w:tcW w:w="851" w:type="dxa"/>
            <w:shd w:val="clear" w:color="auto" w:fill="FFFFFF" w:themeFill="background1"/>
            <w:vAlign w:val="center"/>
          </w:tcPr>
          <w:p w14:paraId="6B81F57F" w14:textId="4DDE5CA3" w:rsidR="0006533C" w:rsidRPr="0068767F"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28" w:author="Mareike Ariaans" w:date="2020-09-02T16:29:00Z"/>
                <w:sz w:val="16"/>
                <w:szCs w:val="16"/>
                <w:highlight w:val="green"/>
                <w:lang w:val="en-US"/>
                <w:rPrChange w:id="329" w:author="Claus Wendt" w:date="2020-09-01T16:41:00Z">
                  <w:rPr>
                    <w:del w:id="330" w:author="Mareike Ariaans" w:date="2020-09-02T16:29:00Z"/>
                    <w:sz w:val="16"/>
                    <w:szCs w:val="16"/>
                    <w:lang w:val="en-US"/>
                  </w:rPr>
                </w:rPrChange>
              </w:rPr>
            </w:pPr>
            <w:del w:id="331" w:author="Mareike Ariaans" w:date="2020-09-02T16:29:00Z">
              <w:r w:rsidRPr="0068767F" w:rsidDel="00110DF8">
                <w:rPr>
                  <w:sz w:val="16"/>
                  <w:szCs w:val="16"/>
                  <w:highlight w:val="green"/>
                  <w:lang w:val="en-US"/>
                  <w:rPrChange w:id="332" w:author="Claus Wendt" w:date="2020-09-01T16:41:00Z">
                    <w:rPr>
                      <w:sz w:val="16"/>
                      <w:szCs w:val="16"/>
                      <w:lang w:val="en-US"/>
                    </w:rPr>
                  </w:rPrChange>
                </w:rPr>
                <w:delText>0.86</w:delText>
              </w:r>
            </w:del>
          </w:p>
        </w:tc>
      </w:tr>
      <w:tr w:rsidR="0006533C" w:rsidRPr="006A56FF" w:rsidDel="00110DF8" w14:paraId="6982A0AA" w14:textId="43811775" w:rsidTr="006E3A97">
        <w:trPr>
          <w:trHeight w:val="283"/>
          <w:del w:id="333" w:author="Mareike Ariaans" w:date="2020-09-02T16:29: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3EEFAF7" w14:textId="3D0DE50B" w:rsidR="0006533C" w:rsidRPr="00D67B4C" w:rsidDel="00110DF8" w:rsidRDefault="0006533C" w:rsidP="006E3A97">
            <w:pPr>
              <w:spacing w:line="276" w:lineRule="auto"/>
              <w:rPr>
                <w:del w:id="334" w:author="Mareike Ariaans" w:date="2020-09-02T16:29:00Z"/>
                <w:b w:val="0"/>
                <w:bCs w:val="0"/>
                <w:caps w:val="0"/>
                <w:sz w:val="16"/>
                <w:szCs w:val="16"/>
                <w:lang w:val="en-US"/>
              </w:rPr>
            </w:pPr>
            <w:del w:id="335" w:author="Mareike Ariaans" w:date="2020-09-02T15:43:00Z">
              <w:r w:rsidRPr="00D67B4C" w:rsidDel="00557CDD">
                <w:rPr>
                  <w:b w:val="0"/>
                  <w:bCs w:val="0"/>
                  <w:caps w:val="0"/>
                  <w:sz w:val="16"/>
                  <w:szCs w:val="16"/>
                  <w:lang w:val="en-US"/>
                </w:rPr>
                <w:delText>CIDX</w:delText>
              </w:r>
            </w:del>
          </w:p>
        </w:tc>
        <w:tc>
          <w:tcPr>
            <w:tcW w:w="1134" w:type="dxa"/>
            <w:shd w:val="clear" w:color="auto" w:fill="FFFFFF" w:themeFill="background1"/>
            <w:vAlign w:val="center"/>
          </w:tcPr>
          <w:p w14:paraId="621ECA78" w14:textId="24EE4047"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336" w:author="Mareike Ariaans" w:date="2020-09-02T16:29:00Z"/>
                <w:sz w:val="16"/>
                <w:szCs w:val="16"/>
                <w:lang w:val="en-US"/>
              </w:rPr>
            </w:pPr>
            <w:del w:id="337" w:author="Mareike Ariaans" w:date="2020-09-02T16:29:00Z">
              <w:r w:rsidDel="00110DF8">
                <w:rPr>
                  <w:sz w:val="16"/>
                  <w:szCs w:val="16"/>
                  <w:lang w:val="en-US"/>
                </w:rPr>
                <w:delText>1</w:delText>
              </w:r>
            </w:del>
          </w:p>
        </w:tc>
        <w:tc>
          <w:tcPr>
            <w:tcW w:w="993" w:type="dxa"/>
            <w:shd w:val="clear" w:color="auto" w:fill="FFFFFF" w:themeFill="background1"/>
            <w:vAlign w:val="center"/>
          </w:tcPr>
          <w:p w14:paraId="524A3748" w14:textId="0E503DCB"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338" w:author="Mareike Ariaans" w:date="2020-09-02T16:29:00Z"/>
                <w:sz w:val="16"/>
                <w:szCs w:val="16"/>
                <w:lang w:val="en-US"/>
              </w:rPr>
            </w:pPr>
            <w:del w:id="339" w:author="Mareike Ariaans" w:date="2020-09-02T16:29:00Z">
              <w:r w:rsidDel="00110DF8">
                <w:rPr>
                  <w:sz w:val="16"/>
                  <w:szCs w:val="16"/>
                  <w:lang w:val="en-US"/>
                </w:rPr>
                <w:delText>1</w:delText>
              </w:r>
            </w:del>
          </w:p>
        </w:tc>
        <w:tc>
          <w:tcPr>
            <w:tcW w:w="1134" w:type="dxa"/>
            <w:shd w:val="clear" w:color="auto" w:fill="FFFFFF" w:themeFill="background1"/>
            <w:vAlign w:val="center"/>
          </w:tcPr>
          <w:p w14:paraId="0437AF42" w14:textId="5DA78146"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340" w:author="Mareike Ariaans" w:date="2020-09-02T16:29:00Z"/>
                <w:sz w:val="16"/>
                <w:szCs w:val="16"/>
                <w:lang w:val="en-US"/>
              </w:rPr>
            </w:pPr>
            <w:del w:id="341" w:author="Mareike Ariaans" w:date="2020-09-02T16:29:00Z">
              <w:r w:rsidDel="00110DF8">
                <w:rPr>
                  <w:sz w:val="16"/>
                  <w:szCs w:val="16"/>
                  <w:lang w:val="en-US"/>
                </w:rPr>
                <w:delText>2.67</w:delText>
              </w:r>
            </w:del>
          </w:p>
        </w:tc>
        <w:tc>
          <w:tcPr>
            <w:tcW w:w="850" w:type="dxa"/>
            <w:shd w:val="clear" w:color="auto" w:fill="FFFFFF" w:themeFill="background1"/>
            <w:vAlign w:val="center"/>
          </w:tcPr>
          <w:p w14:paraId="674B323E" w14:textId="5D98B194"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342" w:author="Mareike Ariaans" w:date="2020-09-02T16:29:00Z"/>
                <w:sz w:val="16"/>
                <w:szCs w:val="16"/>
                <w:lang w:val="en-US"/>
              </w:rPr>
            </w:pPr>
            <w:del w:id="343" w:author="Mareike Ariaans" w:date="2020-09-02T16:29:00Z">
              <w:r w:rsidDel="00110DF8">
                <w:rPr>
                  <w:sz w:val="16"/>
                  <w:szCs w:val="16"/>
                  <w:lang w:val="en-US"/>
                </w:rPr>
                <w:delText>3</w:delText>
              </w:r>
            </w:del>
          </w:p>
        </w:tc>
        <w:tc>
          <w:tcPr>
            <w:tcW w:w="709" w:type="dxa"/>
            <w:shd w:val="clear" w:color="auto" w:fill="FFFFFF" w:themeFill="background1"/>
            <w:vAlign w:val="center"/>
          </w:tcPr>
          <w:p w14:paraId="4AD3685D" w14:textId="72EFF387"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344" w:author="Mareike Ariaans" w:date="2020-09-02T16:29:00Z"/>
                <w:sz w:val="16"/>
                <w:szCs w:val="16"/>
                <w:lang w:val="en-US"/>
              </w:rPr>
            </w:pPr>
            <w:del w:id="345" w:author="Mareike Ariaans" w:date="2020-09-02T16:29:00Z">
              <w:r w:rsidDel="00110DF8">
                <w:rPr>
                  <w:sz w:val="16"/>
                  <w:szCs w:val="16"/>
                  <w:lang w:val="en-US"/>
                </w:rPr>
                <w:delText>2</w:delText>
              </w:r>
            </w:del>
          </w:p>
        </w:tc>
        <w:tc>
          <w:tcPr>
            <w:tcW w:w="1134" w:type="dxa"/>
            <w:shd w:val="clear" w:color="auto" w:fill="FFFFFF" w:themeFill="background1"/>
            <w:vAlign w:val="center"/>
          </w:tcPr>
          <w:p w14:paraId="2B578A95" w14:textId="1302E750" w:rsidR="0006533C" w:rsidRPr="00D67B4C"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346" w:author="Mareike Ariaans" w:date="2020-09-02T16:29:00Z"/>
                <w:sz w:val="16"/>
                <w:szCs w:val="16"/>
                <w:lang w:val="en-US"/>
              </w:rPr>
            </w:pPr>
            <w:del w:id="347" w:author="Mareike Ariaans" w:date="2020-09-02T16:29:00Z">
              <w:r w:rsidDel="00110DF8">
                <w:rPr>
                  <w:sz w:val="16"/>
                  <w:szCs w:val="16"/>
                  <w:lang w:val="en-US"/>
                </w:rPr>
                <w:delText>1.43</w:delText>
              </w:r>
            </w:del>
          </w:p>
        </w:tc>
        <w:tc>
          <w:tcPr>
            <w:tcW w:w="850" w:type="dxa"/>
            <w:shd w:val="clear" w:color="auto" w:fill="FFFFFF" w:themeFill="background1"/>
            <w:vAlign w:val="center"/>
          </w:tcPr>
          <w:p w14:paraId="586C44F4" w14:textId="7170B35D" w:rsidR="0006533C" w:rsidRPr="0068767F"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348" w:author="Mareike Ariaans" w:date="2020-09-02T16:29:00Z"/>
                <w:sz w:val="16"/>
                <w:szCs w:val="16"/>
                <w:highlight w:val="green"/>
                <w:lang w:val="en-US"/>
                <w:rPrChange w:id="349" w:author="Claus Wendt" w:date="2020-09-01T16:41:00Z">
                  <w:rPr>
                    <w:del w:id="350" w:author="Mareike Ariaans" w:date="2020-09-02T16:29:00Z"/>
                    <w:sz w:val="16"/>
                    <w:szCs w:val="16"/>
                    <w:lang w:val="en-US"/>
                  </w:rPr>
                </w:rPrChange>
              </w:rPr>
            </w:pPr>
            <w:del w:id="351" w:author="Mareike Ariaans" w:date="2020-09-02T16:29:00Z">
              <w:r w:rsidRPr="0068767F" w:rsidDel="00110DF8">
                <w:rPr>
                  <w:sz w:val="16"/>
                  <w:szCs w:val="16"/>
                  <w:highlight w:val="green"/>
                  <w:lang w:val="en-US"/>
                  <w:rPrChange w:id="352" w:author="Claus Wendt" w:date="2020-09-01T16:41:00Z">
                    <w:rPr>
                      <w:sz w:val="16"/>
                      <w:szCs w:val="16"/>
                      <w:lang w:val="en-US"/>
                    </w:rPr>
                  </w:rPrChange>
                </w:rPr>
                <w:delText>0.57</w:delText>
              </w:r>
            </w:del>
          </w:p>
        </w:tc>
        <w:tc>
          <w:tcPr>
            <w:tcW w:w="851" w:type="dxa"/>
            <w:shd w:val="clear" w:color="auto" w:fill="FFFFFF" w:themeFill="background1"/>
            <w:vAlign w:val="center"/>
          </w:tcPr>
          <w:p w14:paraId="4C9E21C7" w14:textId="0B9DE5AF" w:rsidR="0006533C" w:rsidRPr="0068767F" w:rsidDel="00110DF8" w:rsidRDefault="0006533C" w:rsidP="006E3A97">
            <w:pPr>
              <w:jc w:val="center"/>
              <w:cnfStyle w:val="000000000000" w:firstRow="0" w:lastRow="0" w:firstColumn="0" w:lastColumn="0" w:oddVBand="0" w:evenVBand="0" w:oddHBand="0" w:evenHBand="0" w:firstRowFirstColumn="0" w:firstRowLastColumn="0" w:lastRowFirstColumn="0" w:lastRowLastColumn="0"/>
              <w:rPr>
                <w:del w:id="353" w:author="Mareike Ariaans" w:date="2020-09-02T16:29:00Z"/>
                <w:sz w:val="16"/>
                <w:szCs w:val="16"/>
                <w:highlight w:val="green"/>
                <w:lang w:val="en-US"/>
                <w:rPrChange w:id="354" w:author="Claus Wendt" w:date="2020-09-01T16:41:00Z">
                  <w:rPr>
                    <w:del w:id="355" w:author="Mareike Ariaans" w:date="2020-09-02T16:29:00Z"/>
                    <w:sz w:val="16"/>
                    <w:szCs w:val="16"/>
                    <w:lang w:val="en-US"/>
                  </w:rPr>
                </w:rPrChange>
              </w:rPr>
            </w:pPr>
            <w:del w:id="356" w:author="Mareike Ariaans" w:date="2020-09-02T16:29:00Z">
              <w:r w:rsidRPr="0068767F" w:rsidDel="00110DF8">
                <w:rPr>
                  <w:sz w:val="16"/>
                  <w:szCs w:val="16"/>
                  <w:highlight w:val="green"/>
                  <w:lang w:val="en-US"/>
                  <w:rPrChange w:id="357" w:author="Claus Wendt" w:date="2020-09-01T16:41:00Z">
                    <w:rPr>
                      <w:sz w:val="16"/>
                      <w:szCs w:val="16"/>
                      <w:lang w:val="en-US"/>
                    </w:rPr>
                  </w:rPrChange>
                </w:rPr>
                <w:delText>2.29</w:delText>
              </w:r>
            </w:del>
          </w:p>
        </w:tc>
      </w:tr>
      <w:tr w:rsidR="0006533C" w:rsidRPr="006A56FF" w:rsidDel="00110DF8" w14:paraId="164BA617" w14:textId="23337758" w:rsidTr="00580D50">
        <w:trPr>
          <w:cnfStyle w:val="000000100000" w:firstRow="0" w:lastRow="0" w:firstColumn="0" w:lastColumn="0" w:oddVBand="0" w:evenVBand="0" w:oddHBand="1" w:evenHBand="0" w:firstRowFirstColumn="0" w:firstRowLastColumn="0" w:lastRowFirstColumn="0" w:lastRowLastColumn="0"/>
          <w:trHeight w:val="283"/>
          <w:del w:id="358" w:author="Mareike Ariaans" w:date="2020-09-02T16:29: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35A7DA3" w14:textId="6DE357B3" w:rsidR="0006533C" w:rsidRPr="00D67B4C" w:rsidDel="00110DF8" w:rsidRDefault="0006533C" w:rsidP="006E3A97">
            <w:pPr>
              <w:spacing w:line="276" w:lineRule="auto"/>
              <w:rPr>
                <w:del w:id="359" w:author="Mareike Ariaans" w:date="2020-09-02T16:29:00Z"/>
                <w:b w:val="0"/>
                <w:bCs w:val="0"/>
                <w:caps w:val="0"/>
                <w:sz w:val="16"/>
                <w:szCs w:val="16"/>
                <w:lang w:val="en-US"/>
              </w:rPr>
            </w:pPr>
            <w:del w:id="360" w:author="Mareike Ariaans" w:date="2020-09-02T15:44:00Z">
              <w:r w:rsidRPr="00D67B4C" w:rsidDel="00557CDD">
                <w:rPr>
                  <w:b w:val="0"/>
                  <w:bCs w:val="0"/>
                  <w:caps w:val="0"/>
                  <w:sz w:val="16"/>
                  <w:szCs w:val="16"/>
                  <w:lang w:val="en-US"/>
                </w:rPr>
                <w:delText>MTAB</w:delText>
              </w:r>
            </w:del>
          </w:p>
        </w:tc>
        <w:tc>
          <w:tcPr>
            <w:tcW w:w="1134" w:type="dxa"/>
            <w:shd w:val="clear" w:color="auto" w:fill="FFFFFF" w:themeFill="background1"/>
            <w:vAlign w:val="center"/>
          </w:tcPr>
          <w:p w14:paraId="5192B4EC" w14:textId="68AB09D6"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61" w:author="Mareike Ariaans" w:date="2020-09-02T16:29:00Z"/>
                <w:sz w:val="16"/>
                <w:szCs w:val="16"/>
                <w:lang w:val="en-US"/>
              </w:rPr>
            </w:pPr>
            <w:del w:id="362" w:author="Mareike Ariaans" w:date="2020-09-02T16:29:00Z">
              <w:r w:rsidDel="00110DF8">
                <w:rPr>
                  <w:sz w:val="16"/>
                  <w:szCs w:val="16"/>
                  <w:lang w:val="en-US"/>
                </w:rPr>
                <w:delText>0</w:delText>
              </w:r>
            </w:del>
          </w:p>
        </w:tc>
        <w:tc>
          <w:tcPr>
            <w:tcW w:w="993" w:type="dxa"/>
            <w:shd w:val="clear" w:color="auto" w:fill="FFFFFF" w:themeFill="background1"/>
            <w:vAlign w:val="center"/>
          </w:tcPr>
          <w:p w14:paraId="0433B25B" w14:textId="557879EC"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63" w:author="Mareike Ariaans" w:date="2020-09-02T16:29:00Z"/>
                <w:sz w:val="16"/>
                <w:szCs w:val="16"/>
                <w:lang w:val="en-US"/>
              </w:rPr>
            </w:pPr>
            <w:del w:id="364" w:author="Mareike Ariaans" w:date="2020-09-02T16:29:00Z">
              <w:r w:rsidDel="00110DF8">
                <w:rPr>
                  <w:sz w:val="16"/>
                  <w:szCs w:val="16"/>
                  <w:lang w:val="en-US"/>
                </w:rPr>
                <w:delText>0</w:delText>
              </w:r>
            </w:del>
          </w:p>
        </w:tc>
        <w:tc>
          <w:tcPr>
            <w:tcW w:w="1134" w:type="dxa"/>
            <w:shd w:val="clear" w:color="auto" w:fill="FFFFFF" w:themeFill="background1"/>
            <w:vAlign w:val="center"/>
          </w:tcPr>
          <w:p w14:paraId="4E4E00C2" w14:textId="792FA463"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65" w:author="Mareike Ariaans" w:date="2020-09-02T16:29:00Z"/>
                <w:sz w:val="16"/>
                <w:szCs w:val="16"/>
                <w:lang w:val="en-US"/>
              </w:rPr>
            </w:pPr>
            <w:del w:id="366" w:author="Mareike Ariaans" w:date="2020-09-02T16:29:00Z">
              <w:r w:rsidDel="00110DF8">
                <w:rPr>
                  <w:sz w:val="16"/>
                  <w:szCs w:val="16"/>
                  <w:lang w:val="en-US"/>
                </w:rPr>
                <w:delText>0</w:delText>
              </w:r>
            </w:del>
          </w:p>
        </w:tc>
        <w:tc>
          <w:tcPr>
            <w:tcW w:w="850" w:type="dxa"/>
            <w:shd w:val="clear" w:color="auto" w:fill="FFFFFF" w:themeFill="background1"/>
            <w:vAlign w:val="center"/>
          </w:tcPr>
          <w:p w14:paraId="217FF90E" w14:textId="45305CC7"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67" w:author="Mareike Ariaans" w:date="2020-09-02T16:29:00Z"/>
                <w:sz w:val="16"/>
                <w:szCs w:val="16"/>
                <w:lang w:val="en-US"/>
              </w:rPr>
            </w:pPr>
            <w:del w:id="368" w:author="Mareike Ariaans" w:date="2020-09-02T16:29:00Z">
              <w:r w:rsidDel="00110DF8">
                <w:rPr>
                  <w:sz w:val="16"/>
                  <w:szCs w:val="16"/>
                  <w:lang w:val="en-US"/>
                </w:rPr>
                <w:delText>0</w:delText>
              </w:r>
            </w:del>
          </w:p>
        </w:tc>
        <w:tc>
          <w:tcPr>
            <w:tcW w:w="709" w:type="dxa"/>
            <w:shd w:val="clear" w:color="auto" w:fill="FFFFFF" w:themeFill="background1"/>
            <w:vAlign w:val="center"/>
          </w:tcPr>
          <w:p w14:paraId="45825B1D" w14:textId="7AE1B7CE"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69" w:author="Mareike Ariaans" w:date="2020-09-02T16:29:00Z"/>
                <w:sz w:val="16"/>
                <w:szCs w:val="16"/>
                <w:lang w:val="en-US"/>
              </w:rPr>
            </w:pPr>
            <w:del w:id="370" w:author="Mareike Ariaans" w:date="2020-09-02T16:29:00Z">
              <w:r w:rsidDel="00110DF8">
                <w:rPr>
                  <w:sz w:val="16"/>
                  <w:szCs w:val="16"/>
                  <w:lang w:val="en-US"/>
                </w:rPr>
                <w:delText>0</w:delText>
              </w:r>
            </w:del>
          </w:p>
        </w:tc>
        <w:tc>
          <w:tcPr>
            <w:tcW w:w="1134" w:type="dxa"/>
            <w:shd w:val="clear" w:color="auto" w:fill="FFFFFF" w:themeFill="background1"/>
            <w:vAlign w:val="center"/>
          </w:tcPr>
          <w:p w14:paraId="34EE36E3" w14:textId="2291E43B" w:rsidR="0006533C" w:rsidRPr="00D67B4C"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71" w:author="Mareike Ariaans" w:date="2020-09-02T16:29:00Z"/>
                <w:sz w:val="16"/>
                <w:szCs w:val="16"/>
                <w:lang w:val="en-US"/>
              </w:rPr>
            </w:pPr>
            <w:del w:id="372" w:author="Mareike Ariaans" w:date="2020-09-02T16:29:00Z">
              <w:r w:rsidDel="00110DF8">
                <w:rPr>
                  <w:sz w:val="16"/>
                  <w:szCs w:val="16"/>
                  <w:lang w:val="en-US"/>
                </w:rPr>
                <w:delText>1</w:delText>
              </w:r>
            </w:del>
          </w:p>
        </w:tc>
        <w:tc>
          <w:tcPr>
            <w:tcW w:w="850" w:type="dxa"/>
            <w:shd w:val="clear" w:color="auto" w:fill="FFFFFF" w:themeFill="background1"/>
            <w:vAlign w:val="center"/>
          </w:tcPr>
          <w:p w14:paraId="31BC63A7" w14:textId="51ED705E" w:rsidR="0006533C" w:rsidRPr="0068767F"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73" w:author="Mareike Ariaans" w:date="2020-09-02T16:29:00Z"/>
                <w:sz w:val="16"/>
                <w:szCs w:val="16"/>
                <w:highlight w:val="green"/>
                <w:lang w:val="en-US"/>
                <w:rPrChange w:id="374" w:author="Claus Wendt" w:date="2020-09-01T16:41:00Z">
                  <w:rPr>
                    <w:del w:id="375" w:author="Mareike Ariaans" w:date="2020-09-02T16:29:00Z"/>
                    <w:sz w:val="16"/>
                    <w:szCs w:val="16"/>
                    <w:lang w:val="en-US"/>
                  </w:rPr>
                </w:rPrChange>
              </w:rPr>
            </w:pPr>
            <w:del w:id="376" w:author="Mareike Ariaans" w:date="2020-09-02T16:29:00Z">
              <w:r w:rsidRPr="0068767F" w:rsidDel="00110DF8">
                <w:rPr>
                  <w:sz w:val="16"/>
                  <w:szCs w:val="16"/>
                  <w:highlight w:val="green"/>
                  <w:lang w:val="en-US"/>
                  <w:rPrChange w:id="377" w:author="Claus Wendt" w:date="2020-09-01T16:41:00Z">
                    <w:rPr>
                      <w:sz w:val="16"/>
                      <w:szCs w:val="16"/>
                      <w:lang w:val="en-US"/>
                    </w:rPr>
                  </w:rPrChange>
                </w:rPr>
                <w:delText>1</w:delText>
              </w:r>
            </w:del>
          </w:p>
        </w:tc>
        <w:tc>
          <w:tcPr>
            <w:tcW w:w="851" w:type="dxa"/>
            <w:shd w:val="clear" w:color="auto" w:fill="FFFFFF" w:themeFill="background1"/>
            <w:vAlign w:val="center"/>
          </w:tcPr>
          <w:p w14:paraId="2347D88F" w14:textId="1CFCA430" w:rsidR="0006533C" w:rsidRPr="0068767F" w:rsidDel="00110DF8" w:rsidRDefault="0006533C" w:rsidP="006E3A97">
            <w:pPr>
              <w:jc w:val="center"/>
              <w:cnfStyle w:val="000000100000" w:firstRow="0" w:lastRow="0" w:firstColumn="0" w:lastColumn="0" w:oddVBand="0" w:evenVBand="0" w:oddHBand="1" w:evenHBand="0" w:firstRowFirstColumn="0" w:firstRowLastColumn="0" w:lastRowFirstColumn="0" w:lastRowLastColumn="0"/>
              <w:rPr>
                <w:del w:id="378" w:author="Mareike Ariaans" w:date="2020-09-02T16:29:00Z"/>
                <w:sz w:val="16"/>
                <w:szCs w:val="16"/>
                <w:highlight w:val="green"/>
                <w:lang w:val="en-US"/>
                <w:rPrChange w:id="379" w:author="Claus Wendt" w:date="2020-09-01T16:41:00Z">
                  <w:rPr>
                    <w:del w:id="380" w:author="Mareike Ariaans" w:date="2020-09-02T16:29:00Z"/>
                    <w:sz w:val="16"/>
                    <w:szCs w:val="16"/>
                    <w:lang w:val="en-US"/>
                  </w:rPr>
                </w:rPrChange>
              </w:rPr>
            </w:pPr>
            <w:del w:id="381" w:author="Mareike Ariaans" w:date="2020-09-02T16:29:00Z">
              <w:r w:rsidRPr="0068767F" w:rsidDel="00110DF8">
                <w:rPr>
                  <w:sz w:val="16"/>
                  <w:szCs w:val="16"/>
                  <w:highlight w:val="green"/>
                  <w:lang w:val="en-US"/>
                  <w:rPrChange w:id="382" w:author="Claus Wendt" w:date="2020-09-01T16:41:00Z">
                    <w:rPr>
                      <w:sz w:val="16"/>
                      <w:szCs w:val="16"/>
                      <w:lang w:val="en-US"/>
                    </w:rPr>
                  </w:rPrChange>
                </w:rPr>
                <w:delText>1</w:delText>
              </w:r>
            </w:del>
          </w:p>
        </w:tc>
      </w:tr>
      <w:tr w:rsidR="00580D50" w:rsidRPr="006A56FF" w:rsidDel="00110DF8" w14:paraId="04FDC927" w14:textId="31B8C3AB" w:rsidTr="00580D50">
        <w:trPr>
          <w:trHeight w:val="283"/>
          <w:del w:id="383" w:author="Mareike Ariaans" w:date="2020-09-02T16:29: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FD86705" w14:textId="0A0E80FE" w:rsidR="00580D50" w:rsidRPr="00D67B4C" w:rsidDel="00110DF8" w:rsidRDefault="00580D50" w:rsidP="00580D50">
            <w:pPr>
              <w:rPr>
                <w:del w:id="384" w:author="Mareike Ariaans" w:date="2020-09-02T16:29:00Z"/>
                <w:b w:val="0"/>
                <w:bCs w:val="0"/>
                <w:caps w:val="0"/>
                <w:sz w:val="16"/>
                <w:szCs w:val="16"/>
                <w:lang w:val="en-US"/>
              </w:rPr>
            </w:pPr>
            <w:del w:id="385" w:author="Mareike Ariaans" w:date="2020-09-02T16:29:00Z">
              <w:r w:rsidRPr="00D67B4C" w:rsidDel="00110DF8">
                <w:rPr>
                  <w:b w:val="0"/>
                  <w:bCs w:val="0"/>
                  <w:caps w:val="0"/>
                  <w:sz w:val="16"/>
                  <w:szCs w:val="16"/>
                  <w:lang w:val="en-US"/>
                </w:rPr>
                <w:delText>L</w:delText>
              </w:r>
            </w:del>
            <w:del w:id="386" w:author="Mareike Ariaans" w:date="2020-09-02T15:44:00Z">
              <w:r w:rsidRPr="00D67B4C" w:rsidDel="00557CDD">
                <w:rPr>
                  <w:b w:val="0"/>
                  <w:bCs w:val="0"/>
                  <w:caps w:val="0"/>
                  <w:sz w:val="16"/>
                  <w:szCs w:val="16"/>
                  <w:lang w:val="en-US"/>
                </w:rPr>
                <w:delText>EX</w:delText>
              </w:r>
            </w:del>
          </w:p>
        </w:tc>
        <w:tc>
          <w:tcPr>
            <w:tcW w:w="1134" w:type="dxa"/>
            <w:shd w:val="clear" w:color="auto" w:fill="FFFFFF" w:themeFill="background1"/>
            <w:vAlign w:val="center"/>
          </w:tcPr>
          <w:p w14:paraId="5BF5101E" w14:textId="6977409A" w:rsidR="00580D50" w:rsidDel="00110DF8" w:rsidRDefault="00580D50" w:rsidP="00580D50">
            <w:pPr>
              <w:jc w:val="center"/>
              <w:cnfStyle w:val="000000000000" w:firstRow="0" w:lastRow="0" w:firstColumn="0" w:lastColumn="0" w:oddVBand="0" w:evenVBand="0" w:oddHBand="0" w:evenHBand="0" w:firstRowFirstColumn="0" w:firstRowLastColumn="0" w:lastRowFirstColumn="0" w:lastRowLastColumn="0"/>
              <w:rPr>
                <w:del w:id="387" w:author="Mareike Ariaans" w:date="2020-09-02T16:29:00Z"/>
                <w:sz w:val="16"/>
                <w:szCs w:val="16"/>
                <w:lang w:val="en-US"/>
              </w:rPr>
            </w:pPr>
            <w:del w:id="388" w:author="Mareike Ariaans" w:date="2020-09-02T16:29:00Z">
              <w:r w:rsidDel="00110DF8">
                <w:rPr>
                  <w:sz w:val="16"/>
                  <w:szCs w:val="16"/>
                  <w:lang w:val="en-US"/>
                </w:rPr>
                <w:delText>17.49</w:delText>
              </w:r>
            </w:del>
          </w:p>
        </w:tc>
        <w:tc>
          <w:tcPr>
            <w:tcW w:w="993" w:type="dxa"/>
            <w:shd w:val="clear" w:color="auto" w:fill="FFFFFF" w:themeFill="background1"/>
            <w:vAlign w:val="center"/>
          </w:tcPr>
          <w:p w14:paraId="63783EEA" w14:textId="1EF633DB" w:rsidR="00580D50" w:rsidDel="00110DF8" w:rsidRDefault="00580D50" w:rsidP="00580D50">
            <w:pPr>
              <w:jc w:val="center"/>
              <w:cnfStyle w:val="000000000000" w:firstRow="0" w:lastRow="0" w:firstColumn="0" w:lastColumn="0" w:oddVBand="0" w:evenVBand="0" w:oddHBand="0" w:evenHBand="0" w:firstRowFirstColumn="0" w:firstRowLastColumn="0" w:lastRowFirstColumn="0" w:lastRowLastColumn="0"/>
              <w:rPr>
                <w:del w:id="389" w:author="Mareike Ariaans" w:date="2020-09-02T16:29:00Z"/>
                <w:sz w:val="16"/>
                <w:szCs w:val="16"/>
                <w:lang w:val="en-US"/>
              </w:rPr>
            </w:pPr>
            <w:del w:id="390" w:author="Mareike Ariaans" w:date="2020-09-02T16:29:00Z">
              <w:r w:rsidDel="00110DF8">
                <w:rPr>
                  <w:sz w:val="16"/>
                  <w:szCs w:val="16"/>
                  <w:lang w:val="en-US"/>
                </w:rPr>
                <w:delText>19.84</w:delText>
              </w:r>
            </w:del>
          </w:p>
        </w:tc>
        <w:tc>
          <w:tcPr>
            <w:tcW w:w="1134" w:type="dxa"/>
            <w:shd w:val="clear" w:color="auto" w:fill="FFFFFF" w:themeFill="background1"/>
            <w:vAlign w:val="center"/>
          </w:tcPr>
          <w:p w14:paraId="1712860E" w14:textId="66301F37" w:rsidR="00580D50" w:rsidDel="00110DF8" w:rsidRDefault="00580D50" w:rsidP="00580D50">
            <w:pPr>
              <w:jc w:val="center"/>
              <w:cnfStyle w:val="000000000000" w:firstRow="0" w:lastRow="0" w:firstColumn="0" w:lastColumn="0" w:oddVBand="0" w:evenVBand="0" w:oddHBand="0" w:evenHBand="0" w:firstRowFirstColumn="0" w:firstRowLastColumn="0" w:lastRowFirstColumn="0" w:lastRowLastColumn="0"/>
              <w:rPr>
                <w:del w:id="391" w:author="Mareike Ariaans" w:date="2020-09-02T16:29:00Z"/>
                <w:sz w:val="16"/>
                <w:szCs w:val="16"/>
                <w:lang w:val="en-US"/>
              </w:rPr>
            </w:pPr>
            <w:del w:id="392" w:author="Mareike Ariaans" w:date="2020-09-02T16:29:00Z">
              <w:r w:rsidDel="00110DF8">
                <w:rPr>
                  <w:sz w:val="16"/>
                  <w:szCs w:val="16"/>
                  <w:lang w:val="en-US"/>
                </w:rPr>
                <w:delText>20.31</w:delText>
              </w:r>
            </w:del>
          </w:p>
        </w:tc>
        <w:tc>
          <w:tcPr>
            <w:tcW w:w="850" w:type="dxa"/>
            <w:shd w:val="clear" w:color="auto" w:fill="FFFFFF" w:themeFill="background1"/>
            <w:vAlign w:val="center"/>
          </w:tcPr>
          <w:p w14:paraId="3CAD81E8" w14:textId="5F2A65D5" w:rsidR="00580D50" w:rsidDel="00110DF8" w:rsidRDefault="00580D50" w:rsidP="00580D50">
            <w:pPr>
              <w:jc w:val="center"/>
              <w:cnfStyle w:val="000000000000" w:firstRow="0" w:lastRow="0" w:firstColumn="0" w:lastColumn="0" w:oddVBand="0" w:evenVBand="0" w:oddHBand="0" w:evenHBand="0" w:firstRowFirstColumn="0" w:firstRowLastColumn="0" w:lastRowFirstColumn="0" w:lastRowLastColumn="0"/>
              <w:rPr>
                <w:del w:id="393" w:author="Mareike Ariaans" w:date="2020-09-02T16:29:00Z"/>
                <w:sz w:val="16"/>
                <w:szCs w:val="16"/>
                <w:lang w:val="en-US"/>
              </w:rPr>
            </w:pPr>
            <w:del w:id="394" w:author="Mareike Ariaans" w:date="2020-09-02T16:29:00Z">
              <w:r w:rsidDel="00110DF8">
                <w:rPr>
                  <w:sz w:val="16"/>
                  <w:szCs w:val="16"/>
                  <w:lang w:val="en-US"/>
                </w:rPr>
                <w:delText>19.93</w:delText>
              </w:r>
            </w:del>
          </w:p>
        </w:tc>
        <w:tc>
          <w:tcPr>
            <w:tcW w:w="709" w:type="dxa"/>
            <w:shd w:val="clear" w:color="auto" w:fill="FFFFFF" w:themeFill="background1"/>
            <w:vAlign w:val="center"/>
          </w:tcPr>
          <w:p w14:paraId="675D6B4F" w14:textId="789188F2" w:rsidR="00580D50" w:rsidDel="00110DF8" w:rsidRDefault="00580D50" w:rsidP="00580D50">
            <w:pPr>
              <w:jc w:val="center"/>
              <w:cnfStyle w:val="000000000000" w:firstRow="0" w:lastRow="0" w:firstColumn="0" w:lastColumn="0" w:oddVBand="0" w:evenVBand="0" w:oddHBand="0" w:evenHBand="0" w:firstRowFirstColumn="0" w:firstRowLastColumn="0" w:lastRowFirstColumn="0" w:lastRowLastColumn="0"/>
              <w:rPr>
                <w:del w:id="395" w:author="Mareike Ariaans" w:date="2020-09-02T16:29:00Z"/>
                <w:sz w:val="16"/>
                <w:szCs w:val="16"/>
                <w:lang w:val="en-US"/>
              </w:rPr>
            </w:pPr>
            <w:del w:id="396" w:author="Mareike Ariaans" w:date="2020-09-02T16:29:00Z">
              <w:r w:rsidDel="00110DF8">
                <w:rPr>
                  <w:sz w:val="16"/>
                  <w:szCs w:val="16"/>
                  <w:lang w:val="en-US"/>
                </w:rPr>
                <w:delText>21.06</w:delText>
              </w:r>
            </w:del>
          </w:p>
        </w:tc>
        <w:tc>
          <w:tcPr>
            <w:tcW w:w="1134" w:type="dxa"/>
            <w:shd w:val="clear" w:color="auto" w:fill="FFFFFF" w:themeFill="background1"/>
            <w:vAlign w:val="center"/>
          </w:tcPr>
          <w:p w14:paraId="05EAA13A" w14:textId="023FB3B0" w:rsidR="00580D50" w:rsidDel="00110DF8" w:rsidRDefault="00580D50" w:rsidP="00580D50">
            <w:pPr>
              <w:jc w:val="center"/>
              <w:cnfStyle w:val="000000000000" w:firstRow="0" w:lastRow="0" w:firstColumn="0" w:lastColumn="0" w:oddVBand="0" w:evenVBand="0" w:oddHBand="0" w:evenHBand="0" w:firstRowFirstColumn="0" w:firstRowLastColumn="0" w:lastRowFirstColumn="0" w:lastRowLastColumn="0"/>
              <w:rPr>
                <w:del w:id="397" w:author="Mareike Ariaans" w:date="2020-09-02T16:29:00Z"/>
                <w:sz w:val="16"/>
                <w:szCs w:val="16"/>
                <w:lang w:val="en-US"/>
              </w:rPr>
            </w:pPr>
            <w:del w:id="398" w:author="Mareike Ariaans" w:date="2020-09-02T16:29:00Z">
              <w:r w:rsidDel="00110DF8">
                <w:rPr>
                  <w:sz w:val="16"/>
                  <w:szCs w:val="16"/>
                  <w:lang w:val="en-US"/>
                </w:rPr>
                <w:delText>20.02</w:delText>
              </w:r>
            </w:del>
          </w:p>
        </w:tc>
        <w:tc>
          <w:tcPr>
            <w:tcW w:w="850" w:type="dxa"/>
            <w:shd w:val="clear" w:color="auto" w:fill="FFFFFF" w:themeFill="background1"/>
            <w:vAlign w:val="center"/>
          </w:tcPr>
          <w:p w14:paraId="1537D449" w14:textId="60DD1F82" w:rsidR="00580D50" w:rsidRPr="0068767F" w:rsidDel="00110DF8" w:rsidRDefault="00580D50" w:rsidP="00580D50">
            <w:pPr>
              <w:jc w:val="center"/>
              <w:cnfStyle w:val="000000000000" w:firstRow="0" w:lastRow="0" w:firstColumn="0" w:lastColumn="0" w:oddVBand="0" w:evenVBand="0" w:oddHBand="0" w:evenHBand="0" w:firstRowFirstColumn="0" w:firstRowLastColumn="0" w:lastRowFirstColumn="0" w:lastRowLastColumn="0"/>
              <w:rPr>
                <w:del w:id="399" w:author="Mareike Ariaans" w:date="2020-09-02T16:29:00Z"/>
                <w:sz w:val="16"/>
                <w:szCs w:val="16"/>
                <w:highlight w:val="green"/>
                <w:lang w:val="en-US"/>
                <w:rPrChange w:id="400" w:author="Claus Wendt" w:date="2020-09-01T16:41:00Z">
                  <w:rPr>
                    <w:del w:id="401" w:author="Mareike Ariaans" w:date="2020-09-02T16:29:00Z"/>
                    <w:sz w:val="16"/>
                    <w:szCs w:val="16"/>
                    <w:lang w:val="en-US"/>
                  </w:rPr>
                </w:rPrChange>
              </w:rPr>
            </w:pPr>
            <w:del w:id="402" w:author="Mareike Ariaans" w:date="2020-09-02T16:29:00Z">
              <w:r w:rsidRPr="0068767F" w:rsidDel="00110DF8">
                <w:rPr>
                  <w:sz w:val="16"/>
                  <w:szCs w:val="16"/>
                  <w:highlight w:val="green"/>
                  <w:lang w:val="en-US"/>
                  <w:rPrChange w:id="403" w:author="Claus Wendt" w:date="2020-09-01T16:41:00Z">
                    <w:rPr>
                      <w:sz w:val="16"/>
                      <w:szCs w:val="16"/>
                      <w:lang w:val="en-US"/>
                    </w:rPr>
                  </w:rPrChange>
                </w:rPr>
                <w:delText>19.90</w:delText>
              </w:r>
            </w:del>
          </w:p>
        </w:tc>
        <w:tc>
          <w:tcPr>
            <w:tcW w:w="851" w:type="dxa"/>
            <w:shd w:val="clear" w:color="auto" w:fill="FFFFFF" w:themeFill="background1"/>
            <w:vAlign w:val="center"/>
          </w:tcPr>
          <w:p w14:paraId="19D7C06D" w14:textId="1E0E9D64" w:rsidR="00580D50" w:rsidRPr="0068767F" w:rsidDel="00110DF8" w:rsidRDefault="00580D50" w:rsidP="00580D50">
            <w:pPr>
              <w:jc w:val="center"/>
              <w:cnfStyle w:val="000000000000" w:firstRow="0" w:lastRow="0" w:firstColumn="0" w:lastColumn="0" w:oddVBand="0" w:evenVBand="0" w:oddHBand="0" w:evenHBand="0" w:firstRowFirstColumn="0" w:firstRowLastColumn="0" w:lastRowFirstColumn="0" w:lastRowLastColumn="0"/>
              <w:rPr>
                <w:del w:id="404" w:author="Mareike Ariaans" w:date="2020-09-02T16:29:00Z"/>
                <w:sz w:val="16"/>
                <w:szCs w:val="16"/>
                <w:highlight w:val="green"/>
                <w:lang w:val="en-US"/>
                <w:rPrChange w:id="405" w:author="Claus Wendt" w:date="2020-09-01T16:41:00Z">
                  <w:rPr>
                    <w:del w:id="406" w:author="Mareike Ariaans" w:date="2020-09-02T16:29:00Z"/>
                    <w:sz w:val="16"/>
                    <w:szCs w:val="16"/>
                    <w:lang w:val="en-US"/>
                  </w:rPr>
                </w:rPrChange>
              </w:rPr>
            </w:pPr>
            <w:del w:id="407" w:author="Mareike Ariaans" w:date="2020-09-02T16:29:00Z">
              <w:r w:rsidRPr="0068767F" w:rsidDel="00110DF8">
                <w:rPr>
                  <w:sz w:val="16"/>
                  <w:szCs w:val="16"/>
                  <w:highlight w:val="green"/>
                  <w:lang w:val="en-US"/>
                  <w:rPrChange w:id="408" w:author="Claus Wendt" w:date="2020-09-01T16:41:00Z">
                    <w:rPr>
                      <w:sz w:val="16"/>
                      <w:szCs w:val="16"/>
                      <w:lang w:val="en-US"/>
                    </w:rPr>
                  </w:rPrChange>
                </w:rPr>
                <w:delText>20.15</w:delText>
              </w:r>
            </w:del>
          </w:p>
        </w:tc>
      </w:tr>
      <w:tr w:rsidR="00580D50" w:rsidRPr="006A56FF" w:rsidDel="00110DF8" w14:paraId="5C09679A" w14:textId="16A14112" w:rsidTr="00580D50">
        <w:trPr>
          <w:cnfStyle w:val="000000100000" w:firstRow="0" w:lastRow="0" w:firstColumn="0" w:lastColumn="0" w:oddVBand="0" w:evenVBand="0" w:oddHBand="1" w:evenHBand="0" w:firstRowFirstColumn="0" w:firstRowLastColumn="0" w:lastRowFirstColumn="0" w:lastRowLastColumn="0"/>
          <w:trHeight w:val="283"/>
          <w:del w:id="409" w:author="Mareike Ariaans" w:date="2020-09-02T16:29:00Z"/>
        </w:trPr>
        <w:tc>
          <w:tcPr>
            <w:cnfStyle w:val="001000000000" w:firstRow="0" w:lastRow="0" w:firstColumn="1" w:lastColumn="0" w:oddVBand="0" w:evenVBand="0" w:oddHBand="0" w:evenHBand="0" w:firstRowFirstColumn="0" w:firstRowLastColumn="0" w:lastRowFirstColumn="0" w:lastRowLastColumn="0"/>
            <w:tcW w:w="851" w:type="dxa"/>
            <w:tcBorders>
              <w:bottom w:val="single" w:sz="12" w:space="0" w:color="auto"/>
            </w:tcBorders>
            <w:shd w:val="clear" w:color="auto" w:fill="FFFFFF" w:themeFill="background1"/>
            <w:vAlign w:val="center"/>
          </w:tcPr>
          <w:p w14:paraId="501D015C" w14:textId="1DE1B6C4" w:rsidR="00580D50" w:rsidRPr="00D67B4C" w:rsidDel="00110DF8" w:rsidRDefault="00580D50" w:rsidP="00580D50">
            <w:pPr>
              <w:rPr>
                <w:del w:id="410" w:author="Mareike Ariaans" w:date="2020-09-02T16:29:00Z"/>
                <w:b w:val="0"/>
                <w:bCs w:val="0"/>
                <w:caps w:val="0"/>
                <w:sz w:val="16"/>
                <w:szCs w:val="16"/>
                <w:lang w:val="en-US"/>
              </w:rPr>
            </w:pPr>
            <w:del w:id="411" w:author="Mareike Ariaans" w:date="2020-09-02T15:44:00Z">
              <w:r w:rsidRPr="00D67B4C" w:rsidDel="00557CDD">
                <w:rPr>
                  <w:b w:val="0"/>
                  <w:bCs w:val="0"/>
                  <w:caps w:val="0"/>
                  <w:sz w:val="16"/>
                  <w:szCs w:val="16"/>
                  <w:lang w:val="en-US"/>
                </w:rPr>
                <w:delText>SPH</w:delText>
              </w:r>
            </w:del>
          </w:p>
        </w:tc>
        <w:tc>
          <w:tcPr>
            <w:tcW w:w="1134" w:type="dxa"/>
            <w:tcBorders>
              <w:bottom w:val="single" w:sz="12" w:space="0" w:color="auto"/>
            </w:tcBorders>
            <w:shd w:val="clear" w:color="auto" w:fill="FFFFFF" w:themeFill="background1"/>
            <w:vAlign w:val="center"/>
          </w:tcPr>
          <w:p w14:paraId="03CA1731" w14:textId="772D3506" w:rsidR="00580D50" w:rsidDel="00110DF8" w:rsidRDefault="00580D50" w:rsidP="00580D50">
            <w:pPr>
              <w:jc w:val="center"/>
              <w:cnfStyle w:val="000000100000" w:firstRow="0" w:lastRow="0" w:firstColumn="0" w:lastColumn="0" w:oddVBand="0" w:evenVBand="0" w:oddHBand="1" w:evenHBand="0" w:firstRowFirstColumn="0" w:firstRowLastColumn="0" w:lastRowFirstColumn="0" w:lastRowLastColumn="0"/>
              <w:rPr>
                <w:del w:id="412" w:author="Mareike Ariaans" w:date="2020-09-02T16:29:00Z"/>
                <w:sz w:val="16"/>
                <w:szCs w:val="16"/>
                <w:lang w:val="en-US"/>
              </w:rPr>
            </w:pPr>
            <w:del w:id="413" w:author="Mareike Ariaans" w:date="2020-09-02T16:29:00Z">
              <w:r w:rsidDel="00110DF8">
                <w:rPr>
                  <w:sz w:val="16"/>
                  <w:szCs w:val="16"/>
                  <w:lang w:val="en-US"/>
                </w:rPr>
                <w:delText>16.08</w:delText>
              </w:r>
            </w:del>
          </w:p>
        </w:tc>
        <w:tc>
          <w:tcPr>
            <w:tcW w:w="993" w:type="dxa"/>
            <w:tcBorders>
              <w:bottom w:val="single" w:sz="12" w:space="0" w:color="auto"/>
            </w:tcBorders>
            <w:shd w:val="clear" w:color="auto" w:fill="FFFFFF" w:themeFill="background1"/>
            <w:vAlign w:val="center"/>
          </w:tcPr>
          <w:p w14:paraId="7AE8746F" w14:textId="1C580D62" w:rsidR="00580D50" w:rsidDel="00110DF8" w:rsidRDefault="00580D50" w:rsidP="00580D50">
            <w:pPr>
              <w:jc w:val="center"/>
              <w:cnfStyle w:val="000000100000" w:firstRow="0" w:lastRow="0" w:firstColumn="0" w:lastColumn="0" w:oddVBand="0" w:evenVBand="0" w:oddHBand="1" w:evenHBand="0" w:firstRowFirstColumn="0" w:firstRowLastColumn="0" w:lastRowFirstColumn="0" w:lastRowLastColumn="0"/>
              <w:rPr>
                <w:del w:id="414" w:author="Mareike Ariaans" w:date="2020-09-02T16:29:00Z"/>
                <w:sz w:val="16"/>
                <w:szCs w:val="16"/>
                <w:lang w:val="en-US"/>
              </w:rPr>
            </w:pPr>
            <w:del w:id="415" w:author="Mareike Ariaans" w:date="2020-09-02T16:29:00Z">
              <w:r w:rsidDel="00110DF8">
                <w:rPr>
                  <w:sz w:val="16"/>
                  <w:szCs w:val="16"/>
                  <w:lang w:val="en-US"/>
                </w:rPr>
                <w:delText>42.73</w:delText>
              </w:r>
            </w:del>
          </w:p>
        </w:tc>
        <w:tc>
          <w:tcPr>
            <w:tcW w:w="1134" w:type="dxa"/>
            <w:tcBorders>
              <w:bottom w:val="single" w:sz="12" w:space="0" w:color="auto"/>
            </w:tcBorders>
            <w:shd w:val="clear" w:color="auto" w:fill="FFFFFF" w:themeFill="background1"/>
            <w:vAlign w:val="center"/>
          </w:tcPr>
          <w:p w14:paraId="42C7CB06" w14:textId="79063925" w:rsidR="00580D50" w:rsidDel="00110DF8" w:rsidRDefault="00580D50" w:rsidP="00580D50">
            <w:pPr>
              <w:jc w:val="center"/>
              <w:cnfStyle w:val="000000100000" w:firstRow="0" w:lastRow="0" w:firstColumn="0" w:lastColumn="0" w:oddVBand="0" w:evenVBand="0" w:oddHBand="1" w:evenHBand="0" w:firstRowFirstColumn="0" w:firstRowLastColumn="0" w:lastRowFirstColumn="0" w:lastRowLastColumn="0"/>
              <w:rPr>
                <w:del w:id="416" w:author="Mareike Ariaans" w:date="2020-09-02T16:29:00Z"/>
                <w:sz w:val="16"/>
                <w:szCs w:val="16"/>
                <w:lang w:val="en-US"/>
              </w:rPr>
            </w:pPr>
            <w:del w:id="417" w:author="Mareike Ariaans" w:date="2020-09-02T16:29:00Z">
              <w:r w:rsidDel="00110DF8">
                <w:rPr>
                  <w:sz w:val="16"/>
                  <w:szCs w:val="16"/>
                  <w:lang w:val="en-US"/>
                </w:rPr>
                <w:delText>49.84</w:delText>
              </w:r>
            </w:del>
          </w:p>
        </w:tc>
        <w:tc>
          <w:tcPr>
            <w:tcW w:w="850" w:type="dxa"/>
            <w:tcBorders>
              <w:bottom w:val="single" w:sz="12" w:space="0" w:color="auto"/>
            </w:tcBorders>
            <w:shd w:val="clear" w:color="auto" w:fill="FFFFFF" w:themeFill="background1"/>
            <w:vAlign w:val="center"/>
          </w:tcPr>
          <w:p w14:paraId="05C47309" w14:textId="7ECB4AC1" w:rsidR="00580D50" w:rsidDel="00110DF8" w:rsidRDefault="00580D50" w:rsidP="00580D50">
            <w:pPr>
              <w:jc w:val="center"/>
              <w:cnfStyle w:val="000000100000" w:firstRow="0" w:lastRow="0" w:firstColumn="0" w:lastColumn="0" w:oddVBand="0" w:evenVBand="0" w:oddHBand="1" w:evenHBand="0" w:firstRowFirstColumn="0" w:firstRowLastColumn="0" w:lastRowFirstColumn="0" w:lastRowLastColumn="0"/>
              <w:rPr>
                <w:del w:id="418" w:author="Mareike Ariaans" w:date="2020-09-02T16:29:00Z"/>
                <w:sz w:val="16"/>
                <w:szCs w:val="16"/>
                <w:lang w:val="en-US"/>
              </w:rPr>
            </w:pPr>
            <w:del w:id="419" w:author="Mareike Ariaans" w:date="2020-09-02T16:29:00Z">
              <w:r w:rsidDel="00110DF8">
                <w:rPr>
                  <w:sz w:val="16"/>
                  <w:szCs w:val="16"/>
                  <w:lang w:val="en-US"/>
                </w:rPr>
                <w:delText>63.43</w:delText>
              </w:r>
            </w:del>
          </w:p>
        </w:tc>
        <w:tc>
          <w:tcPr>
            <w:tcW w:w="709" w:type="dxa"/>
            <w:tcBorders>
              <w:bottom w:val="single" w:sz="12" w:space="0" w:color="auto"/>
            </w:tcBorders>
            <w:shd w:val="clear" w:color="auto" w:fill="FFFFFF" w:themeFill="background1"/>
            <w:vAlign w:val="center"/>
          </w:tcPr>
          <w:p w14:paraId="5C7DC92E" w14:textId="57FFDA4E" w:rsidR="00580D50" w:rsidDel="00110DF8" w:rsidRDefault="00580D50" w:rsidP="00580D50">
            <w:pPr>
              <w:jc w:val="center"/>
              <w:cnfStyle w:val="000000100000" w:firstRow="0" w:lastRow="0" w:firstColumn="0" w:lastColumn="0" w:oddVBand="0" w:evenVBand="0" w:oddHBand="1" w:evenHBand="0" w:firstRowFirstColumn="0" w:firstRowLastColumn="0" w:lastRowFirstColumn="0" w:lastRowLastColumn="0"/>
              <w:rPr>
                <w:del w:id="420" w:author="Mareike Ariaans" w:date="2020-09-02T16:29:00Z"/>
                <w:sz w:val="16"/>
                <w:szCs w:val="16"/>
                <w:lang w:val="en-US"/>
              </w:rPr>
            </w:pPr>
            <w:del w:id="421" w:author="Mareike Ariaans" w:date="2020-09-02T16:29:00Z">
              <w:r w:rsidDel="00110DF8">
                <w:rPr>
                  <w:sz w:val="16"/>
                  <w:szCs w:val="16"/>
                  <w:lang w:val="en-US"/>
                </w:rPr>
                <w:delText>22.68</w:delText>
              </w:r>
            </w:del>
          </w:p>
        </w:tc>
        <w:tc>
          <w:tcPr>
            <w:tcW w:w="1134" w:type="dxa"/>
            <w:tcBorders>
              <w:bottom w:val="single" w:sz="12" w:space="0" w:color="auto"/>
            </w:tcBorders>
            <w:shd w:val="clear" w:color="auto" w:fill="FFFFFF" w:themeFill="background1"/>
            <w:vAlign w:val="center"/>
          </w:tcPr>
          <w:p w14:paraId="609BCA4B" w14:textId="0D66B67C" w:rsidR="00580D50" w:rsidDel="00110DF8" w:rsidRDefault="00580D50" w:rsidP="00580D50">
            <w:pPr>
              <w:jc w:val="center"/>
              <w:cnfStyle w:val="000000100000" w:firstRow="0" w:lastRow="0" w:firstColumn="0" w:lastColumn="0" w:oddVBand="0" w:evenVBand="0" w:oddHBand="1" w:evenHBand="0" w:firstRowFirstColumn="0" w:firstRowLastColumn="0" w:lastRowFirstColumn="0" w:lastRowLastColumn="0"/>
              <w:rPr>
                <w:del w:id="422" w:author="Mareike Ariaans" w:date="2020-09-02T16:29:00Z"/>
                <w:sz w:val="16"/>
                <w:szCs w:val="16"/>
                <w:lang w:val="en-US"/>
              </w:rPr>
            </w:pPr>
            <w:del w:id="423" w:author="Mareike Ariaans" w:date="2020-09-02T16:29:00Z">
              <w:r w:rsidDel="00110DF8">
                <w:rPr>
                  <w:sz w:val="16"/>
                  <w:szCs w:val="16"/>
                  <w:lang w:val="en-US"/>
                </w:rPr>
                <w:delText>51.43</w:delText>
              </w:r>
            </w:del>
          </w:p>
        </w:tc>
        <w:tc>
          <w:tcPr>
            <w:tcW w:w="850" w:type="dxa"/>
            <w:tcBorders>
              <w:bottom w:val="single" w:sz="12" w:space="0" w:color="auto"/>
            </w:tcBorders>
            <w:shd w:val="clear" w:color="auto" w:fill="FFFFFF" w:themeFill="background1"/>
            <w:vAlign w:val="center"/>
          </w:tcPr>
          <w:p w14:paraId="53AC7E41" w14:textId="387365D9" w:rsidR="00580D50" w:rsidRPr="0068767F" w:rsidDel="00110DF8" w:rsidRDefault="00580D50" w:rsidP="00580D50">
            <w:pPr>
              <w:jc w:val="center"/>
              <w:cnfStyle w:val="000000100000" w:firstRow="0" w:lastRow="0" w:firstColumn="0" w:lastColumn="0" w:oddVBand="0" w:evenVBand="0" w:oddHBand="1" w:evenHBand="0" w:firstRowFirstColumn="0" w:firstRowLastColumn="0" w:lastRowFirstColumn="0" w:lastRowLastColumn="0"/>
              <w:rPr>
                <w:del w:id="424" w:author="Mareike Ariaans" w:date="2020-09-02T16:29:00Z"/>
                <w:sz w:val="16"/>
                <w:szCs w:val="16"/>
                <w:highlight w:val="green"/>
                <w:lang w:val="en-US"/>
                <w:rPrChange w:id="425" w:author="Claus Wendt" w:date="2020-09-01T16:41:00Z">
                  <w:rPr>
                    <w:del w:id="426" w:author="Mareike Ariaans" w:date="2020-09-02T16:29:00Z"/>
                    <w:sz w:val="16"/>
                    <w:szCs w:val="16"/>
                    <w:lang w:val="en-US"/>
                  </w:rPr>
                </w:rPrChange>
              </w:rPr>
            </w:pPr>
            <w:del w:id="427" w:author="Mareike Ariaans" w:date="2020-09-02T16:29:00Z">
              <w:r w:rsidRPr="0068767F" w:rsidDel="00110DF8">
                <w:rPr>
                  <w:sz w:val="16"/>
                  <w:szCs w:val="16"/>
                  <w:highlight w:val="green"/>
                  <w:lang w:val="en-US"/>
                  <w:rPrChange w:id="428" w:author="Claus Wendt" w:date="2020-09-01T16:41:00Z">
                    <w:rPr>
                      <w:sz w:val="16"/>
                      <w:szCs w:val="16"/>
                      <w:lang w:val="en-US"/>
                    </w:rPr>
                  </w:rPrChange>
                </w:rPr>
                <w:delText>49.99</w:delText>
              </w:r>
            </w:del>
          </w:p>
        </w:tc>
        <w:tc>
          <w:tcPr>
            <w:tcW w:w="851" w:type="dxa"/>
            <w:tcBorders>
              <w:bottom w:val="single" w:sz="12" w:space="0" w:color="auto"/>
            </w:tcBorders>
            <w:shd w:val="clear" w:color="auto" w:fill="FFFFFF" w:themeFill="background1"/>
            <w:vAlign w:val="center"/>
          </w:tcPr>
          <w:p w14:paraId="1B7469BE" w14:textId="3E171584" w:rsidR="00580D50" w:rsidRPr="0068767F" w:rsidDel="00110DF8" w:rsidRDefault="00580D50" w:rsidP="00580D50">
            <w:pPr>
              <w:jc w:val="center"/>
              <w:cnfStyle w:val="000000100000" w:firstRow="0" w:lastRow="0" w:firstColumn="0" w:lastColumn="0" w:oddVBand="0" w:evenVBand="0" w:oddHBand="1" w:evenHBand="0" w:firstRowFirstColumn="0" w:firstRowLastColumn="0" w:lastRowFirstColumn="0" w:lastRowLastColumn="0"/>
              <w:rPr>
                <w:del w:id="429" w:author="Mareike Ariaans" w:date="2020-09-02T16:29:00Z"/>
                <w:sz w:val="16"/>
                <w:szCs w:val="16"/>
                <w:highlight w:val="green"/>
                <w:lang w:val="en-US"/>
                <w:rPrChange w:id="430" w:author="Claus Wendt" w:date="2020-09-01T16:41:00Z">
                  <w:rPr>
                    <w:del w:id="431" w:author="Mareike Ariaans" w:date="2020-09-02T16:29:00Z"/>
                    <w:sz w:val="16"/>
                    <w:szCs w:val="16"/>
                    <w:lang w:val="en-US"/>
                  </w:rPr>
                </w:rPrChange>
              </w:rPr>
            </w:pPr>
            <w:del w:id="432" w:author="Mareike Ariaans" w:date="2020-09-02T16:29:00Z">
              <w:r w:rsidRPr="0068767F" w:rsidDel="00110DF8">
                <w:rPr>
                  <w:sz w:val="16"/>
                  <w:szCs w:val="16"/>
                  <w:highlight w:val="green"/>
                  <w:lang w:val="en-US"/>
                  <w:rPrChange w:id="433" w:author="Claus Wendt" w:date="2020-09-01T16:41:00Z">
                    <w:rPr>
                      <w:sz w:val="16"/>
                      <w:szCs w:val="16"/>
                      <w:lang w:val="en-US"/>
                    </w:rPr>
                  </w:rPrChange>
                </w:rPr>
                <w:delText>52.88</w:delText>
              </w:r>
            </w:del>
          </w:p>
        </w:tc>
      </w:tr>
    </w:tbl>
    <w:p w14:paraId="6E856A9E" w14:textId="062387C2" w:rsidR="00110DF8" w:rsidDel="005923D6" w:rsidRDefault="00110DF8" w:rsidP="00C83EC5">
      <w:pPr>
        <w:spacing w:after="160" w:line="360" w:lineRule="auto"/>
        <w:jc w:val="both"/>
        <w:rPr>
          <w:del w:id="434" w:author="Mareike Ariaans" w:date="2020-09-02T16:47:00Z"/>
          <w:rFonts w:eastAsiaTheme="minorHAnsi"/>
          <w:iCs/>
          <w:color w:val="auto"/>
          <w:szCs w:val="18"/>
          <w:lang w:val="en-US"/>
        </w:rPr>
      </w:pPr>
    </w:p>
    <w:p w14:paraId="0AFC38B0" w14:textId="6E7B7A35" w:rsidR="00BA6E5E" w:rsidRPr="002A4B22" w:rsidDel="005923D6" w:rsidRDefault="00BA6E5E" w:rsidP="00BA6E5E">
      <w:pPr>
        <w:spacing w:after="160" w:line="360" w:lineRule="auto"/>
        <w:jc w:val="center"/>
        <w:rPr>
          <w:del w:id="435" w:author="Mareike Ariaans" w:date="2020-09-02T16:47:00Z"/>
          <w:rFonts w:eastAsiaTheme="minorHAnsi"/>
          <w:iCs/>
          <w:color w:val="auto"/>
          <w:szCs w:val="18"/>
          <w:lang w:val="en-US"/>
        </w:rPr>
      </w:pPr>
      <w:del w:id="436" w:author="Mareike Ariaans" w:date="2020-09-02T16:47:00Z">
        <w:r w:rsidRPr="00E028AA" w:rsidDel="005923D6">
          <w:rPr>
            <w:rFonts w:eastAsiaTheme="minorHAnsi"/>
            <w:iCs/>
            <w:color w:val="auto"/>
            <w:szCs w:val="18"/>
            <w:highlight w:val="yellow"/>
            <w:lang w:val="en-US"/>
          </w:rPr>
          <w:delText xml:space="preserve">--- TABLE </w:delText>
        </w:r>
        <w:r w:rsidDel="005923D6">
          <w:rPr>
            <w:rFonts w:eastAsiaTheme="minorHAnsi"/>
            <w:iCs/>
            <w:color w:val="auto"/>
            <w:szCs w:val="18"/>
            <w:highlight w:val="yellow"/>
            <w:lang w:val="en-US"/>
          </w:rPr>
          <w:delText>4</w:delText>
        </w:r>
        <w:r w:rsidRPr="00E028AA" w:rsidDel="005923D6">
          <w:rPr>
            <w:rFonts w:eastAsiaTheme="minorHAnsi"/>
            <w:iCs/>
            <w:color w:val="auto"/>
            <w:szCs w:val="18"/>
            <w:highlight w:val="yellow"/>
            <w:lang w:val="en-US"/>
          </w:rPr>
          <w:delText xml:space="preserve"> ABOUT HERE ---</w:delText>
        </w:r>
      </w:del>
    </w:p>
    <w:p w14:paraId="0917668C" w14:textId="120C3FCA" w:rsidR="00BA6E5E" w:rsidDel="005923D6" w:rsidRDefault="00BA6E5E" w:rsidP="00BA6E5E">
      <w:pPr>
        <w:keepNext/>
        <w:spacing w:after="200"/>
        <w:rPr>
          <w:del w:id="437" w:author="Mareike Ariaans" w:date="2020-09-02T16:47:00Z"/>
          <w:rFonts w:eastAsiaTheme="minorHAnsi"/>
          <w:iCs/>
          <w:color w:val="auto"/>
          <w:lang w:val="en-US"/>
        </w:rPr>
      </w:pPr>
    </w:p>
    <w:p w14:paraId="61C5BB96" w14:textId="73652F41" w:rsidR="00BA6E5E" w:rsidRPr="00A77345" w:rsidRDefault="00BA6E5E" w:rsidP="00BA6E5E">
      <w:pPr>
        <w:pStyle w:val="Beschriftung"/>
        <w:keepNext/>
        <w:spacing w:before="240" w:after="240"/>
        <w:jc w:val="left"/>
        <w:rPr>
          <w:sz w:val="22"/>
          <w:szCs w:val="22"/>
          <w:lang w:val="en-US"/>
        </w:rPr>
      </w:pPr>
      <w:del w:id="438" w:author="Mareike Ariaans" w:date="2020-09-02T16:47:00Z">
        <w:r w:rsidRPr="00A77345" w:rsidDel="005923D6">
          <w:rPr>
            <w:sz w:val="22"/>
            <w:szCs w:val="22"/>
            <w:lang w:val="en-US"/>
          </w:rPr>
          <w:delText xml:space="preserve">Table </w:delText>
        </w:r>
        <w:r w:rsidRPr="00A77345" w:rsidDel="005923D6">
          <w:rPr>
            <w:sz w:val="22"/>
            <w:szCs w:val="22"/>
            <w:lang w:val="en-US"/>
          </w:rPr>
          <w:fldChar w:fldCharType="begin"/>
        </w:r>
        <w:r w:rsidRPr="00A77345" w:rsidDel="005923D6">
          <w:rPr>
            <w:sz w:val="22"/>
            <w:szCs w:val="22"/>
            <w:lang w:val="en-US"/>
          </w:rPr>
          <w:delInstrText xml:space="preserve"> SEQ Table \* ARABIC </w:delInstrText>
        </w:r>
        <w:r w:rsidRPr="00A77345" w:rsidDel="005923D6">
          <w:rPr>
            <w:sz w:val="22"/>
            <w:szCs w:val="22"/>
            <w:lang w:val="en-US"/>
          </w:rPr>
          <w:fldChar w:fldCharType="separate"/>
        </w:r>
        <w:r w:rsidRPr="00A77345" w:rsidDel="005923D6">
          <w:rPr>
            <w:sz w:val="22"/>
            <w:szCs w:val="22"/>
            <w:lang w:val="en-US"/>
          </w:rPr>
          <w:delText>4</w:delText>
        </w:r>
        <w:r w:rsidRPr="00A77345" w:rsidDel="005923D6">
          <w:rPr>
            <w:sz w:val="22"/>
            <w:szCs w:val="22"/>
            <w:lang w:val="en-US"/>
          </w:rPr>
          <w:fldChar w:fldCharType="end"/>
        </w:r>
        <w:r w:rsidRPr="00A77345" w:rsidDel="005923D6">
          <w:rPr>
            <w:sz w:val="22"/>
            <w:szCs w:val="22"/>
            <w:lang w:val="en-US"/>
          </w:rPr>
          <w:delText>: Overview of</w:delText>
        </w:r>
        <w:r w:rsidDel="005923D6">
          <w:rPr>
            <w:sz w:val="22"/>
            <w:szCs w:val="22"/>
            <w:lang w:val="en-US"/>
          </w:rPr>
          <w:delText xml:space="preserve"> cluster</w:delText>
        </w:r>
        <w:r w:rsidRPr="00A77345" w:rsidDel="005923D6">
          <w:rPr>
            <w:sz w:val="22"/>
            <w:szCs w:val="22"/>
            <w:lang w:val="en-US"/>
          </w:rPr>
          <w:delText xml:space="preserve"> </w:delText>
        </w:r>
        <w:r w:rsidDel="005923D6">
          <w:rPr>
            <w:sz w:val="22"/>
            <w:szCs w:val="22"/>
            <w:lang w:val="en-US"/>
          </w:rPr>
          <w:delText>l</w:delText>
        </w:r>
        <w:r w:rsidRPr="00A77345" w:rsidDel="005923D6">
          <w:rPr>
            <w:sz w:val="22"/>
            <w:szCs w:val="22"/>
            <w:lang w:val="en-US"/>
          </w:rPr>
          <w:delText xml:space="preserve">abels and </w:delText>
        </w:r>
        <w:r w:rsidDel="005923D6">
          <w:rPr>
            <w:sz w:val="22"/>
            <w:szCs w:val="22"/>
            <w:lang w:val="en-US"/>
          </w:rPr>
          <w:delText>c</w:delText>
        </w:r>
        <w:r w:rsidRPr="00A77345" w:rsidDel="005923D6">
          <w:rPr>
            <w:sz w:val="22"/>
            <w:szCs w:val="22"/>
            <w:lang w:val="en-US"/>
          </w:rPr>
          <w:delText>haracteristics</w:delText>
        </w:r>
        <w:r w:rsidDel="005923D6">
          <w:rPr>
            <w:sz w:val="22"/>
            <w:szCs w:val="22"/>
            <w:lang w:val="en-US"/>
          </w:rPr>
          <w:delText xml:space="preserve"> within the 4+2 cluster </w:delText>
        </w:r>
        <w:commentRangeStart w:id="439"/>
        <w:r w:rsidDel="005923D6">
          <w:rPr>
            <w:sz w:val="22"/>
            <w:szCs w:val="22"/>
            <w:lang w:val="en-US"/>
          </w:rPr>
          <w:delText>typology</w:delText>
        </w:r>
        <w:commentRangeEnd w:id="439"/>
        <w:r w:rsidR="00C046FD" w:rsidDel="005923D6">
          <w:rPr>
            <w:rStyle w:val="Kommentarzeichen"/>
            <w:color w:val="000000"/>
          </w:rPr>
          <w:commentReference w:id="439"/>
        </w:r>
      </w:del>
    </w:p>
    <w:tbl>
      <w:tblPr>
        <w:tblStyle w:val="EinfacheTabelle3"/>
        <w:tblW w:w="9349" w:type="dxa"/>
        <w:shd w:val="clear" w:color="auto" w:fill="FFFFFF" w:themeFill="background1"/>
        <w:tblLayout w:type="fixed"/>
        <w:tblLook w:val="04A0" w:firstRow="1" w:lastRow="0" w:firstColumn="1" w:lastColumn="0" w:noHBand="0" w:noVBand="1"/>
      </w:tblPr>
      <w:tblGrid>
        <w:gridCol w:w="1560"/>
        <w:gridCol w:w="1134"/>
        <w:gridCol w:w="992"/>
        <w:gridCol w:w="1092"/>
        <w:gridCol w:w="850"/>
        <w:gridCol w:w="885"/>
        <w:gridCol w:w="1134"/>
        <w:gridCol w:w="851"/>
        <w:gridCol w:w="851"/>
      </w:tblGrid>
      <w:tr w:rsidR="00BA6E5E" w:rsidRPr="007C5A34" w:rsidDel="005D3D07" w14:paraId="33B8FF00" w14:textId="22E6AAA2" w:rsidTr="00257C34">
        <w:trPr>
          <w:cnfStyle w:val="100000000000" w:firstRow="1" w:lastRow="0" w:firstColumn="0" w:lastColumn="0" w:oddVBand="0" w:evenVBand="0" w:oddHBand="0" w:evenHBand="0" w:firstRowFirstColumn="0" w:firstRowLastColumn="0" w:lastRowFirstColumn="0" w:lastRowLastColumn="0"/>
          <w:trHeight w:val="283"/>
          <w:del w:id="440" w:author="Mareike Ariaans" w:date="2020-09-02T16:24:00Z"/>
        </w:trPr>
        <w:tc>
          <w:tcPr>
            <w:cnfStyle w:val="001000000100" w:firstRow="0" w:lastRow="0" w:firstColumn="1" w:lastColumn="0" w:oddVBand="0" w:evenVBand="0" w:oddHBand="0" w:evenHBand="0" w:firstRowFirstColumn="1" w:firstRowLastColumn="0" w:lastRowFirstColumn="0" w:lastRowLastColumn="0"/>
            <w:tcW w:w="1560" w:type="dxa"/>
            <w:tcBorders>
              <w:top w:val="single" w:sz="12" w:space="0" w:color="auto"/>
              <w:bottom w:val="single" w:sz="12" w:space="0" w:color="auto"/>
            </w:tcBorders>
            <w:shd w:val="clear" w:color="auto" w:fill="FFFFFF" w:themeFill="background1"/>
            <w:vAlign w:val="center"/>
          </w:tcPr>
          <w:p w14:paraId="79BA4234" w14:textId="164BACB1" w:rsidR="00BA6E5E" w:rsidRPr="007C5A34" w:rsidDel="005D3D07" w:rsidRDefault="00BA6E5E" w:rsidP="00257C34">
            <w:pPr>
              <w:spacing w:before="240" w:after="240" w:line="276" w:lineRule="auto"/>
              <w:rPr>
                <w:del w:id="441" w:author="Mareike Ariaans" w:date="2020-09-02T16:24:00Z"/>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98AC77D" w14:textId="005D0CEA" w:rsidR="00BA6E5E" w:rsidRPr="0068767F" w:rsidDel="005D3D07"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del w:id="442" w:author="Mareike Ariaans" w:date="2020-09-02T16:24:00Z"/>
                <w:b w:val="0"/>
                <w:bCs w:val="0"/>
                <w:caps w:val="0"/>
                <w:sz w:val="16"/>
                <w:szCs w:val="16"/>
                <w:highlight w:val="green"/>
                <w:lang w:val="en-US"/>
                <w:rPrChange w:id="443" w:author="Claus Wendt" w:date="2020-09-01T16:40:00Z">
                  <w:rPr>
                    <w:del w:id="444" w:author="Mareike Ariaans" w:date="2020-09-02T16:24:00Z"/>
                    <w:b w:val="0"/>
                    <w:bCs w:val="0"/>
                    <w:caps w:val="0"/>
                    <w:sz w:val="16"/>
                    <w:szCs w:val="16"/>
                    <w:lang w:val="en-US"/>
                  </w:rPr>
                </w:rPrChange>
              </w:rPr>
            </w:pPr>
            <w:del w:id="445" w:author="Mareike Ariaans" w:date="2020-09-02T16:24:00Z">
              <w:r w:rsidRPr="0068767F" w:rsidDel="005D3D07">
                <w:rPr>
                  <w:sz w:val="16"/>
                  <w:szCs w:val="16"/>
                  <w:highlight w:val="green"/>
                  <w:lang w:val="en-US"/>
                  <w:rPrChange w:id="446" w:author="Claus Wendt" w:date="2020-09-01T16:40:00Z">
                    <w:rPr>
                      <w:sz w:val="16"/>
                      <w:szCs w:val="16"/>
                      <w:lang w:val="en-US"/>
                    </w:rPr>
                  </w:rPrChange>
                </w:rPr>
                <w:delText>Low performance, low supply</w:delText>
              </w:r>
            </w:del>
          </w:p>
        </w:tc>
        <w:tc>
          <w:tcPr>
            <w:tcW w:w="992" w:type="dxa"/>
            <w:tcBorders>
              <w:top w:val="single" w:sz="12" w:space="0" w:color="auto"/>
              <w:bottom w:val="single" w:sz="12" w:space="0" w:color="auto"/>
            </w:tcBorders>
            <w:shd w:val="clear" w:color="auto" w:fill="FFFFFF" w:themeFill="background1"/>
            <w:vAlign w:val="center"/>
          </w:tcPr>
          <w:p w14:paraId="5C13F753" w14:textId="01878635" w:rsidR="00BA6E5E" w:rsidRPr="0068767F" w:rsidDel="005D3D07"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del w:id="447" w:author="Mareike Ariaans" w:date="2020-09-02T16:24:00Z"/>
                <w:b w:val="0"/>
                <w:bCs w:val="0"/>
                <w:caps w:val="0"/>
                <w:sz w:val="16"/>
                <w:szCs w:val="16"/>
                <w:highlight w:val="green"/>
                <w:lang w:val="en-US"/>
                <w:rPrChange w:id="448" w:author="Claus Wendt" w:date="2020-09-01T16:41:00Z">
                  <w:rPr>
                    <w:del w:id="449" w:author="Mareike Ariaans" w:date="2020-09-02T16:24:00Z"/>
                    <w:b w:val="0"/>
                    <w:bCs w:val="0"/>
                    <w:caps w:val="0"/>
                    <w:sz w:val="16"/>
                    <w:szCs w:val="16"/>
                    <w:lang w:val="en-US"/>
                  </w:rPr>
                </w:rPrChange>
              </w:rPr>
            </w:pPr>
            <w:del w:id="450" w:author="Mareike Ariaans" w:date="2020-09-02T16:24:00Z">
              <w:r w:rsidRPr="0068767F" w:rsidDel="005D3D07">
                <w:rPr>
                  <w:sz w:val="16"/>
                  <w:szCs w:val="16"/>
                  <w:highlight w:val="green"/>
                  <w:lang w:val="en-US"/>
                  <w:rPrChange w:id="451" w:author="Claus Wendt" w:date="2020-09-01T16:41:00Z">
                    <w:rPr>
                      <w:sz w:val="16"/>
                      <w:szCs w:val="16"/>
                      <w:lang w:val="en-US"/>
                    </w:rPr>
                  </w:rPrChange>
                </w:rPr>
                <w:delText>Access-orientated private</w:delText>
              </w:r>
            </w:del>
          </w:p>
        </w:tc>
        <w:tc>
          <w:tcPr>
            <w:tcW w:w="1092" w:type="dxa"/>
            <w:tcBorders>
              <w:top w:val="single" w:sz="12" w:space="0" w:color="auto"/>
              <w:bottom w:val="single" w:sz="12" w:space="0" w:color="auto"/>
            </w:tcBorders>
            <w:shd w:val="clear" w:color="auto" w:fill="FFFFFF" w:themeFill="background1"/>
            <w:vAlign w:val="center"/>
          </w:tcPr>
          <w:p w14:paraId="0504212B" w14:textId="4734502C" w:rsidR="00BA6E5E" w:rsidRPr="007C5A34" w:rsidDel="005D3D07"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del w:id="452" w:author="Mareike Ariaans" w:date="2020-09-02T16:24:00Z"/>
                <w:b w:val="0"/>
                <w:bCs w:val="0"/>
                <w:caps w:val="0"/>
                <w:sz w:val="16"/>
                <w:szCs w:val="16"/>
                <w:lang w:val="en-US"/>
              </w:rPr>
            </w:pPr>
            <w:del w:id="453" w:author="Mareike Ariaans" w:date="2020-09-02T16:24:00Z">
              <w:r w:rsidRPr="007C5A34" w:rsidDel="005D3D07">
                <w:rPr>
                  <w:b w:val="0"/>
                  <w:bCs w:val="0"/>
                  <w:caps w:val="0"/>
                  <w:sz w:val="16"/>
                  <w:szCs w:val="16"/>
                  <w:lang w:val="en-US"/>
                </w:rPr>
                <w:delText>High performance public orientated</w:delText>
              </w:r>
            </w:del>
          </w:p>
        </w:tc>
        <w:tc>
          <w:tcPr>
            <w:tcW w:w="850" w:type="dxa"/>
            <w:tcBorders>
              <w:top w:val="single" w:sz="12" w:space="0" w:color="auto"/>
              <w:bottom w:val="single" w:sz="12" w:space="0" w:color="auto"/>
            </w:tcBorders>
            <w:shd w:val="clear" w:color="auto" w:fill="FFFFFF" w:themeFill="background1"/>
            <w:vAlign w:val="center"/>
          </w:tcPr>
          <w:p w14:paraId="0A792553" w14:textId="5021E888" w:rsidR="00EB1007" w:rsidRPr="0068767F" w:rsidDel="005D3D07" w:rsidRDefault="00BA6E5E" w:rsidP="00166676">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del w:id="454" w:author="Mareike Ariaans" w:date="2020-09-02T16:24:00Z"/>
                <w:b w:val="0"/>
                <w:bCs w:val="0"/>
                <w:caps w:val="0"/>
                <w:sz w:val="16"/>
                <w:szCs w:val="16"/>
                <w:highlight w:val="green"/>
                <w:lang w:val="en-US"/>
                <w:rPrChange w:id="455" w:author="Claus Wendt" w:date="2020-09-01T16:41:00Z">
                  <w:rPr>
                    <w:del w:id="456" w:author="Mareike Ariaans" w:date="2020-09-02T16:24:00Z"/>
                    <w:b w:val="0"/>
                    <w:bCs w:val="0"/>
                    <w:caps w:val="0"/>
                    <w:sz w:val="16"/>
                    <w:szCs w:val="16"/>
                    <w:lang w:val="en-US"/>
                  </w:rPr>
                </w:rPrChange>
              </w:rPr>
            </w:pPr>
            <w:del w:id="457" w:author="Mareike Ariaans" w:date="2020-09-02T16:24:00Z">
              <w:r w:rsidRPr="0068767F" w:rsidDel="005D3D07">
                <w:rPr>
                  <w:sz w:val="16"/>
                  <w:szCs w:val="16"/>
                  <w:highlight w:val="green"/>
                  <w:lang w:val="en-US"/>
                  <w:rPrChange w:id="458" w:author="Claus Wendt" w:date="2020-09-01T16:41:00Z">
                    <w:rPr>
                      <w:sz w:val="16"/>
                      <w:szCs w:val="16"/>
                      <w:lang w:val="en-US"/>
                    </w:rPr>
                  </w:rPrChange>
                </w:rPr>
                <w:delText>High supply</w:delText>
              </w:r>
            </w:del>
          </w:p>
        </w:tc>
        <w:tc>
          <w:tcPr>
            <w:tcW w:w="885" w:type="dxa"/>
            <w:tcBorders>
              <w:top w:val="single" w:sz="12" w:space="0" w:color="auto"/>
              <w:bottom w:val="single" w:sz="12" w:space="0" w:color="auto"/>
            </w:tcBorders>
            <w:shd w:val="clear" w:color="auto" w:fill="FFFFFF" w:themeFill="background1"/>
            <w:vAlign w:val="center"/>
          </w:tcPr>
          <w:p w14:paraId="64998531" w14:textId="511EC19D" w:rsidR="00EB1007" w:rsidRPr="0068767F" w:rsidDel="005D3D07" w:rsidRDefault="00BA6E5E" w:rsidP="00166676">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del w:id="459" w:author="Mareike Ariaans" w:date="2020-09-02T16:24:00Z"/>
                <w:b w:val="0"/>
                <w:bCs w:val="0"/>
                <w:caps w:val="0"/>
                <w:sz w:val="16"/>
                <w:szCs w:val="16"/>
                <w:highlight w:val="green"/>
                <w:lang w:val="en-US"/>
                <w:rPrChange w:id="460" w:author="Claus Wendt" w:date="2020-09-01T16:41:00Z">
                  <w:rPr>
                    <w:del w:id="461" w:author="Mareike Ariaans" w:date="2020-09-02T16:24:00Z"/>
                    <w:b w:val="0"/>
                    <w:bCs w:val="0"/>
                    <w:caps w:val="0"/>
                    <w:sz w:val="16"/>
                    <w:szCs w:val="16"/>
                    <w:lang w:val="en-US"/>
                  </w:rPr>
                </w:rPrChange>
              </w:rPr>
            </w:pPr>
            <w:del w:id="462" w:author="Mareike Ariaans" w:date="2020-09-02T16:24:00Z">
              <w:r w:rsidRPr="0068767F" w:rsidDel="005D3D07">
                <w:rPr>
                  <w:sz w:val="16"/>
                  <w:szCs w:val="16"/>
                  <w:highlight w:val="green"/>
                  <w:lang w:val="en-US"/>
                  <w:rPrChange w:id="463" w:author="Claus Wendt" w:date="2020-09-01T16:41:00Z">
                    <w:rPr>
                      <w:sz w:val="16"/>
                      <w:szCs w:val="16"/>
                      <w:lang w:val="en-US"/>
                    </w:rPr>
                  </w:rPrChange>
                </w:rPr>
                <w:delText>Low supply</w:delText>
              </w:r>
            </w:del>
          </w:p>
        </w:tc>
        <w:tc>
          <w:tcPr>
            <w:tcW w:w="1134" w:type="dxa"/>
            <w:tcBorders>
              <w:top w:val="single" w:sz="12" w:space="0" w:color="auto"/>
              <w:bottom w:val="single" w:sz="12" w:space="0" w:color="auto"/>
            </w:tcBorders>
            <w:shd w:val="clear" w:color="auto" w:fill="FFFFFF" w:themeFill="background1"/>
            <w:vAlign w:val="center"/>
          </w:tcPr>
          <w:p w14:paraId="709790CC" w14:textId="23F683DF" w:rsidR="00BA6E5E" w:rsidRPr="007C5A34" w:rsidDel="005D3D07"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del w:id="464" w:author="Mareike Ariaans" w:date="2020-09-02T16:24:00Z"/>
                <w:b w:val="0"/>
                <w:bCs w:val="0"/>
                <w:caps w:val="0"/>
                <w:sz w:val="16"/>
                <w:szCs w:val="16"/>
                <w:lang w:val="en-US"/>
              </w:rPr>
            </w:pPr>
            <w:del w:id="465" w:author="Mareike Ariaans" w:date="2020-09-02T16:24:00Z">
              <w:r w:rsidRPr="007C5A34" w:rsidDel="005D3D07">
                <w:rPr>
                  <w:b w:val="0"/>
                  <w:bCs w:val="0"/>
                  <w:caps w:val="0"/>
                  <w:sz w:val="16"/>
                  <w:szCs w:val="16"/>
                  <w:lang w:val="en-US"/>
                </w:rPr>
                <w:delText>High performance private orientated</w:delText>
              </w:r>
            </w:del>
          </w:p>
        </w:tc>
        <w:tc>
          <w:tcPr>
            <w:tcW w:w="851" w:type="dxa"/>
            <w:tcBorders>
              <w:top w:val="single" w:sz="12" w:space="0" w:color="auto"/>
              <w:bottom w:val="single" w:sz="12" w:space="0" w:color="auto"/>
            </w:tcBorders>
            <w:shd w:val="clear" w:color="auto" w:fill="FFFFFF" w:themeFill="background1"/>
            <w:vAlign w:val="center"/>
          </w:tcPr>
          <w:p w14:paraId="019AE6D0" w14:textId="63CDC132" w:rsidR="00166676" w:rsidRPr="0068767F" w:rsidDel="005D3D07" w:rsidRDefault="00BA6E5E" w:rsidP="00166676">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del w:id="466" w:author="Mareike Ariaans" w:date="2020-09-02T16:24:00Z"/>
                <w:b w:val="0"/>
                <w:bCs w:val="0"/>
                <w:caps w:val="0"/>
                <w:sz w:val="16"/>
                <w:szCs w:val="16"/>
                <w:highlight w:val="green"/>
                <w:lang w:val="en-US"/>
                <w:rPrChange w:id="467" w:author="Claus Wendt" w:date="2020-09-01T16:42:00Z">
                  <w:rPr>
                    <w:del w:id="468" w:author="Mareike Ariaans" w:date="2020-09-02T16:24:00Z"/>
                    <w:b w:val="0"/>
                    <w:bCs w:val="0"/>
                    <w:caps w:val="0"/>
                    <w:sz w:val="16"/>
                    <w:szCs w:val="16"/>
                    <w:lang w:val="en-US"/>
                  </w:rPr>
                </w:rPrChange>
              </w:rPr>
            </w:pPr>
            <w:del w:id="469" w:author="Mareike Ariaans" w:date="2020-09-02T16:24:00Z">
              <w:r w:rsidRPr="0068767F" w:rsidDel="005D3D07">
                <w:rPr>
                  <w:sz w:val="16"/>
                  <w:szCs w:val="16"/>
                  <w:highlight w:val="green"/>
                  <w:lang w:val="en-US"/>
                  <w:rPrChange w:id="470" w:author="Claus Wendt" w:date="2020-09-01T16:42:00Z">
                    <w:rPr>
                      <w:sz w:val="16"/>
                      <w:szCs w:val="16"/>
                      <w:lang w:val="en-US"/>
                    </w:rPr>
                  </w:rPrChange>
                </w:rPr>
                <w:delText>High supply</w:delText>
              </w:r>
            </w:del>
          </w:p>
        </w:tc>
        <w:tc>
          <w:tcPr>
            <w:tcW w:w="851" w:type="dxa"/>
            <w:tcBorders>
              <w:top w:val="single" w:sz="12" w:space="0" w:color="auto"/>
              <w:bottom w:val="single" w:sz="12" w:space="0" w:color="auto"/>
            </w:tcBorders>
            <w:shd w:val="clear" w:color="auto" w:fill="FFFFFF" w:themeFill="background1"/>
            <w:vAlign w:val="center"/>
          </w:tcPr>
          <w:p w14:paraId="2E95610D" w14:textId="51075F7A" w:rsidR="00BA6E5E" w:rsidRPr="0068767F" w:rsidDel="005D3D07" w:rsidRDefault="00BA6E5E" w:rsidP="00257C34">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del w:id="471" w:author="Mareike Ariaans" w:date="2020-09-02T16:24:00Z"/>
                <w:b w:val="0"/>
                <w:bCs w:val="0"/>
                <w:caps w:val="0"/>
                <w:sz w:val="16"/>
                <w:szCs w:val="16"/>
                <w:highlight w:val="green"/>
                <w:lang w:val="en-US"/>
                <w:rPrChange w:id="472" w:author="Claus Wendt" w:date="2020-09-01T16:42:00Z">
                  <w:rPr>
                    <w:del w:id="473" w:author="Mareike Ariaans" w:date="2020-09-02T16:24:00Z"/>
                    <w:b w:val="0"/>
                    <w:bCs w:val="0"/>
                    <w:caps w:val="0"/>
                    <w:sz w:val="16"/>
                    <w:szCs w:val="16"/>
                    <w:lang w:val="en-US"/>
                  </w:rPr>
                </w:rPrChange>
              </w:rPr>
            </w:pPr>
            <w:del w:id="474" w:author="Mareike Ariaans" w:date="2020-09-02T16:24:00Z">
              <w:r w:rsidRPr="0068767F" w:rsidDel="005D3D07">
                <w:rPr>
                  <w:sz w:val="16"/>
                  <w:szCs w:val="16"/>
                  <w:highlight w:val="green"/>
                  <w:lang w:val="en-US"/>
                  <w:rPrChange w:id="475" w:author="Claus Wendt" w:date="2020-09-01T16:42:00Z">
                    <w:rPr>
                      <w:sz w:val="16"/>
                      <w:szCs w:val="16"/>
                      <w:lang w:val="en-US"/>
                    </w:rPr>
                  </w:rPrChange>
                </w:rPr>
                <w:delText>Low supply</w:delText>
              </w:r>
            </w:del>
          </w:p>
        </w:tc>
      </w:tr>
      <w:tr w:rsidR="00BA6E5E" w:rsidRPr="007C5A34" w:rsidDel="005D3D07" w14:paraId="189A056C" w14:textId="45ECD5B1" w:rsidTr="00257C34">
        <w:trPr>
          <w:cnfStyle w:val="000000100000" w:firstRow="0" w:lastRow="0" w:firstColumn="0" w:lastColumn="0" w:oddVBand="0" w:evenVBand="0" w:oddHBand="1" w:evenHBand="0" w:firstRowFirstColumn="0" w:firstRowLastColumn="0" w:lastRowFirstColumn="0" w:lastRowLastColumn="0"/>
          <w:trHeight w:val="283"/>
          <w:del w:id="476" w:author="Mareike Ariaans" w:date="2020-09-02T16:24:00Z"/>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tcBorders>
            <w:shd w:val="clear" w:color="auto" w:fill="FFFFFF" w:themeFill="background1"/>
            <w:vAlign w:val="center"/>
          </w:tcPr>
          <w:p w14:paraId="5B1B68B8" w14:textId="7D86B115" w:rsidR="00BA6E5E" w:rsidRPr="007C5A34" w:rsidDel="005D3D07" w:rsidRDefault="00BA6E5E" w:rsidP="00257C34">
            <w:pPr>
              <w:spacing w:before="240" w:after="240" w:line="360" w:lineRule="auto"/>
              <w:rPr>
                <w:del w:id="477" w:author="Mareike Ariaans" w:date="2020-09-02T16:24:00Z"/>
                <w:b w:val="0"/>
                <w:bCs w:val="0"/>
                <w:caps w:val="0"/>
                <w:sz w:val="16"/>
                <w:szCs w:val="16"/>
                <w:lang w:val="en-US"/>
              </w:rPr>
            </w:pPr>
            <w:del w:id="478" w:author="Mareike Ariaans" w:date="2020-09-02T16:24:00Z">
              <w:r w:rsidRPr="007C5A34" w:rsidDel="005D3D07">
                <w:rPr>
                  <w:b w:val="0"/>
                  <w:bCs w:val="0"/>
                  <w:caps w:val="0"/>
                  <w:sz w:val="16"/>
                  <w:szCs w:val="16"/>
                  <w:lang w:val="en-US"/>
                </w:rPr>
                <w:delText>Cluster comp.</w:delText>
              </w:r>
            </w:del>
          </w:p>
        </w:tc>
        <w:tc>
          <w:tcPr>
            <w:tcW w:w="1134" w:type="dxa"/>
            <w:tcBorders>
              <w:top w:val="single" w:sz="12" w:space="0" w:color="auto"/>
            </w:tcBorders>
            <w:shd w:val="clear" w:color="auto" w:fill="FFFFFF" w:themeFill="background1"/>
            <w:vAlign w:val="center"/>
          </w:tcPr>
          <w:p w14:paraId="458D4880" w14:textId="60920E2E" w:rsidR="00BA6E5E" w:rsidRPr="0068767F" w:rsidDel="005D3D07"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479" w:author="Mareike Ariaans" w:date="2020-09-02T16:24:00Z"/>
                <w:sz w:val="16"/>
                <w:szCs w:val="16"/>
                <w:highlight w:val="green"/>
                <w:rPrChange w:id="480" w:author="Claus Wendt" w:date="2020-09-01T16:40:00Z">
                  <w:rPr>
                    <w:del w:id="481" w:author="Mareike Ariaans" w:date="2020-09-02T16:24:00Z"/>
                    <w:sz w:val="16"/>
                    <w:szCs w:val="16"/>
                  </w:rPr>
                </w:rPrChange>
              </w:rPr>
            </w:pPr>
            <w:del w:id="482" w:author="Mareike Ariaans" w:date="2020-09-02T16:24:00Z">
              <w:r w:rsidRPr="0068767F" w:rsidDel="005D3D07">
                <w:rPr>
                  <w:sz w:val="16"/>
                  <w:szCs w:val="16"/>
                  <w:highlight w:val="green"/>
                  <w:lang w:val="en-US"/>
                  <w:rPrChange w:id="483" w:author="Claus Wendt" w:date="2020-09-01T16:40:00Z">
                    <w:rPr>
                      <w:sz w:val="16"/>
                      <w:szCs w:val="16"/>
                      <w:lang w:val="en-US"/>
                    </w:rPr>
                  </w:rPrChange>
                </w:rPr>
                <w:delText>CZ, LV, PL</w:delText>
              </w:r>
            </w:del>
          </w:p>
        </w:tc>
        <w:tc>
          <w:tcPr>
            <w:tcW w:w="992" w:type="dxa"/>
            <w:tcBorders>
              <w:top w:val="single" w:sz="12" w:space="0" w:color="auto"/>
              <w:bottom w:val="single" w:sz="4" w:space="0" w:color="auto"/>
            </w:tcBorders>
            <w:shd w:val="clear" w:color="auto" w:fill="FFFFFF" w:themeFill="background1"/>
            <w:vAlign w:val="center"/>
          </w:tcPr>
          <w:p w14:paraId="58233D00" w14:textId="5E36EC00" w:rsidR="00BA6E5E" w:rsidRPr="0068767F" w:rsidDel="005D3D07"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484" w:author="Mareike Ariaans" w:date="2020-09-02T16:24:00Z"/>
                <w:sz w:val="16"/>
                <w:szCs w:val="16"/>
                <w:highlight w:val="green"/>
                <w:rPrChange w:id="485" w:author="Claus Wendt" w:date="2020-09-01T16:41:00Z">
                  <w:rPr>
                    <w:del w:id="486" w:author="Mareike Ariaans" w:date="2020-09-02T16:24:00Z"/>
                    <w:sz w:val="16"/>
                    <w:szCs w:val="16"/>
                  </w:rPr>
                </w:rPrChange>
              </w:rPr>
            </w:pPr>
            <w:del w:id="487" w:author="Mareike Ariaans" w:date="2020-09-02T16:24:00Z">
              <w:r w:rsidRPr="0068767F" w:rsidDel="005D3D07">
                <w:rPr>
                  <w:sz w:val="16"/>
                  <w:szCs w:val="16"/>
                  <w:highlight w:val="green"/>
                  <w:rPrChange w:id="488" w:author="Claus Wendt" w:date="2020-09-01T16:41:00Z">
                    <w:rPr>
                      <w:sz w:val="16"/>
                      <w:szCs w:val="16"/>
                    </w:rPr>
                  </w:rPrChange>
                </w:rPr>
                <w:delText>DE, FI</w:delText>
              </w:r>
            </w:del>
          </w:p>
        </w:tc>
        <w:tc>
          <w:tcPr>
            <w:tcW w:w="1092" w:type="dxa"/>
            <w:tcBorders>
              <w:top w:val="single" w:sz="12" w:space="0" w:color="auto"/>
              <w:bottom w:val="single" w:sz="4" w:space="0" w:color="auto"/>
            </w:tcBorders>
            <w:shd w:val="clear" w:color="auto" w:fill="FFFFFF" w:themeFill="background1"/>
            <w:vAlign w:val="center"/>
          </w:tcPr>
          <w:p w14:paraId="5AE8156B" w14:textId="7C08AE6A" w:rsidR="00BA6E5E" w:rsidRPr="007C5A34" w:rsidDel="005D3D07"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489" w:author="Mareike Ariaans" w:date="2020-09-02T16:24:00Z"/>
                <w:sz w:val="16"/>
                <w:szCs w:val="16"/>
                <w:lang w:val="en-US"/>
              </w:rPr>
            </w:pPr>
            <w:del w:id="490" w:author="Mareike Ariaans" w:date="2020-09-02T16:24:00Z">
              <w:r w:rsidRPr="007C5A34" w:rsidDel="005D3D07">
                <w:rPr>
                  <w:sz w:val="16"/>
                  <w:szCs w:val="16"/>
                  <w:lang w:val="en-US"/>
                </w:rPr>
                <w:delText>DK, IE, NO, SE, KR, JP</w:delText>
              </w:r>
            </w:del>
          </w:p>
        </w:tc>
        <w:tc>
          <w:tcPr>
            <w:tcW w:w="850" w:type="dxa"/>
            <w:tcBorders>
              <w:top w:val="single" w:sz="12" w:space="0" w:color="auto"/>
              <w:bottom w:val="single" w:sz="4" w:space="0" w:color="auto"/>
            </w:tcBorders>
            <w:shd w:val="clear" w:color="auto" w:fill="FFFFFF" w:themeFill="background1"/>
            <w:vAlign w:val="center"/>
          </w:tcPr>
          <w:p w14:paraId="148AA3B5" w14:textId="57D299F8" w:rsidR="00BA6E5E" w:rsidRPr="0068767F" w:rsidDel="005D3D07"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491" w:author="Mareike Ariaans" w:date="2020-09-02T16:24:00Z"/>
                <w:sz w:val="16"/>
                <w:szCs w:val="16"/>
                <w:highlight w:val="green"/>
                <w:rPrChange w:id="492" w:author="Claus Wendt" w:date="2020-09-01T16:41:00Z">
                  <w:rPr>
                    <w:del w:id="493" w:author="Mareike Ariaans" w:date="2020-09-02T16:24:00Z"/>
                    <w:sz w:val="16"/>
                    <w:szCs w:val="16"/>
                  </w:rPr>
                </w:rPrChange>
              </w:rPr>
            </w:pPr>
            <w:del w:id="494" w:author="Mareike Ariaans" w:date="2020-09-02T16:24:00Z">
              <w:r w:rsidRPr="0068767F" w:rsidDel="005D3D07">
                <w:rPr>
                  <w:sz w:val="16"/>
                  <w:szCs w:val="16"/>
                  <w:highlight w:val="green"/>
                  <w:lang w:val="en-US"/>
                  <w:rPrChange w:id="495" w:author="Claus Wendt" w:date="2020-09-01T16:41:00Z">
                    <w:rPr>
                      <w:sz w:val="16"/>
                      <w:szCs w:val="16"/>
                      <w:lang w:val="en-US"/>
                    </w:rPr>
                  </w:rPrChange>
                </w:rPr>
                <w:delText>DK, IE, NO, SE</w:delText>
              </w:r>
            </w:del>
          </w:p>
        </w:tc>
        <w:tc>
          <w:tcPr>
            <w:tcW w:w="885" w:type="dxa"/>
            <w:tcBorders>
              <w:top w:val="single" w:sz="12" w:space="0" w:color="auto"/>
              <w:bottom w:val="single" w:sz="4" w:space="0" w:color="auto"/>
            </w:tcBorders>
            <w:shd w:val="clear" w:color="auto" w:fill="FFFFFF" w:themeFill="background1"/>
            <w:vAlign w:val="center"/>
          </w:tcPr>
          <w:p w14:paraId="25B71792" w14:textId="4569A31F" w:rsidR="00BA6E5E" w:rsidRPr="0068767F" w:rsidDel="005D3D07"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496" w:author="Mareike Ariaans" w:date="2020-09-02T16:24:00Z"/>
                <w:sz w:val="16"/>
                <w:szCs w:val="16"/>
                <w:highlight w:val="green"/>
                <w:lang w:val="en-US"/>
                <w:rPrChange w:id="497" w:author="Claus Wendt" w:date="2020-09-01T16:41:00Z">
                  <w:rPr>
                    <w:del w:id="498" w:author="Mareike Ariaans" w:date="2020-09-02T16:24:00Z"/>
                    <w:sz w:val="16"/>
                    <w:szCs w:val="16"/>
                    <w:lang w:val="en-US"/>
                  </w:rPr>
                </w:rPrChange>
              </w:rPr>
            </w:pPr>
            <w:del w:id="499" w:author="Mareike Ariaans" w:date="2020-09-02T16:24:00Z">
              <w:r w:rsidRPr="0068767F" w:rsidDel="005D3D07">
                <w:rPr>
                  <w:sz w:val="16"/>
                  <w:szCs w:val="16"/>
                  <w:highlight w:val="green"/>
                  <w:lang w:val="en-US"/>
                  <w:rPrChange w:id="500" w:author="Claus Wendt" w:date="2020-09-01T16:41:00Z">
                    <w:rPr>
                      <w:sz w:val="16"/>
                      <w:szCs w:val="16"/>
                      <w:lang w:val="en-US"/>
                    </w:rPr>
                  </w:rPrChange>
                </w:rPr>
                <w:delText>JP, KR</w:delText>
              </w:r>
            </w:del>
          </w:p>
        </w:tc>
        <w:tc>
          <w:tcPr>
            <w:tcW w:w="1134" w:type="dxa"/>
            <w:tcBorders>
              <w:top w:val="single" w:sz="12" w:space="0" w:color="auto"/>
              <w:bottom w:val="single" w:sz="4" w:space="0" w:color="auto"/>
            </w:tcBorders>
            <w:shd w:val="clear" w:color="auto" w:fill="FFFFFF" w:themeFill="background1"/>
          </w:tcPr>
          <w:p w14:paraId="7C0FF415" w14:textId="265F54A9" w:rsidR="00BA6E5E" w:rsidRPr="007C5A34" w:rsidDel="005D3D07"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501" w:author="Mareike Ariaans" w:date="2020-09-02T16:24:00Z"/>
                <w:sz w:val="16"/>
                <w:szCs w:val="16"/>
                <w:lang w:val="en-US"/>
              </w:rPr>
            </w:pPr>
            <w:del w:id="502" w:author="Mareike Ariaans" w:date="2020-09-02T16:24:00Z">
              <w:r w:rsidRPr="007C5A34" w:rsidDel="005D3D07">
                <w:rPr>
                  <w:sz w:val="16"/>
                  <w:szCs w:val="16"/>
                </w:rPr>
                <w:delText>AU, BE, CH, EE, ES, IL, LU, FR, NL, NZ, SK, SI, UK, US</w:delText>
              </w:r>
            </w:del>
          </w:p>
        </w:tc>
        <w:tc>
          <w:tcPr>
            <w:tcW w:w="851" w:type="dxa"/>
            <w:tcBorders>
              <w:top w:val="single" w:sz="12" w:space="0" w:color="auto"/>
              <w:bottom w:val="single" w:sz="4" w:space="0" w:color="auto"/>
            </w:tcBorders>
            <w:shd w:val="clear" w:color="auto" w:fill="FFFFFF" w:themeFill="background1"/>
            <w:vAlign w:val="center"/>
          </w:tcPr>
          <w:p w14:paraId="0B13C4BD" w14:textId="323F8BD9" w:rsidR="00BA6E5E" w:rsidRPr="0068767F" w:rsidDel="005D3D07"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503" w:author="Mareike Ariaans" w:date="2020-09-02T16:24:00Z"/>
                <w:sz w:val="16"/>
                <w:szCs w:val="16"/>
                <w:highlight w:val="green"/>
                <w:lang w:val="en-US"/>
                <w:rPrChange w:id="504" w:author="Claus Wendt" w:date="2020-09-01T16:42:00Z">
                  <w:rPr>
                    <w:del w:id="505" w:author="Mareike Ariaans" w:date="2020-09-02T16:24:00Z"/>
                    <w:sz w:val="16"/>
                    <w:szCs w:val="16"/>
                    <w:lang w:val="en-US"/>
                  </w:rPr>
                </w:rPrChange>
              </w:rPr>
            </w:pPr>
            <w:del w:id="506" w:author="Mareike Ariaans" w:date="2020-09-02T16:24:00Z">
              <w:r w:rsidRPr="0068767F" w:rsidDel="005D3D07">
                <w:rPr>
                  <w:sz w:val="16"/>
                  <w:szCs w:val="16"/>
                  <w:highlight w:val="green"/>
                  <w:lang w:val="en-US"/>
                  <w:rPrChange w:id="507" w:author="Claus Wendt" w:date="2020-09-01T16:42:00Z">
                    <w:rPr>
                      <w:sz w:val="16"/>
                      <w:szCs w:val="16"/>
                      <w:lang w:val="en-US"/>
                    </w:rPr>
                  </w:rPrChange>
                </w:rPr>
                <w:delText>AU, BE, CH, LU, NL, SK, SI</w:delText>
              </w:r>
            </w:del>
          </w:p>
        </w:tc>
        <w:tc>
          <w:tcPr>
            <w:tcW w:w="851" w:type="dxa"/>
            <w:tcBorders>
              <w:top w:val="single" w:sz="12" w:space="0" w:color="auto"/>
              <w:bottom w:val="single" w:sz="4" w:space="0" w:color="auto"/>
            </w:tcBorders>
            <w:shd w:val="clear" w:color="auto" w:fill="FFFFFF" w:themeFill="background1"/>
            <w:vAlign w:val="center"/>
          </w:tcPr>
          <w:p w14:paraId="106F4AEC" w14:textId="4AE4C881" w:rsidR="00BA6E5E" w:rsidRPr="0068767F" w:rsidDel="005D3D07" w:rsidRDefault="00BA6E5E" w:rsidP="00257C34">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508" w:author="Mareike Ariaans" w:date="2020-09-02T16:24:00Z"/>
                <w:sz w:val="16"/>
                <w:szCs w:val="16"/>
                <w:highlight w:val="green"/>
                <w:rPrChange w:id="509" w:author="Claus Wendt" w:date="2020-09-01T16:42:00Z">
                  <w:rPr>
                    <w:del w:id="510" w:author="Mareike Ariaans" w:date="2020-09-02T16:24:00Z"/>
                    <w:sz w:val="16"/>
                    <w:szCs w:val="16"/>
                  </w:rPr>
                </w:rPrChange>
              </w:rPr>
            </w:pPr>
            <w:del w:id="511" w:author="Mareike Ariaans" w:date="2020-09-02T16:24:00Z">
              <w:r w:rsidRPr="0068767F" w:rsidDel="005D3D07">
                <w:rPr>
                  <w:sz w:val="16"/>
                  <w:szCs w:val="16"/>
                  <w:highlight w:val="green"/>
                  <w:rPrChange w:id="512" w:author="Claus Wendt" w:date="2020-09-01T16:42:00Z">
                    <w:rPr>
                      <w:sz w:val="16"/>
                      <w:szCs w:val="16"/>
                    </w:rPr>
                  </w:rPrChange>
                </w:rPr>
                <w:delText>EE, ES, FR, IL, NZ, UK, US</w:delText>
              </w:r>
            </w:del>
          </w:p>
        </w:tc>
      </w:tr>
      <w:tr w:rsidR="00BA6E5E" w:rsidRPr="007C5A34" w:rsidDel="005D3D07" w14:paraId="7D90393F" w14:textId="02756549" w:rsidTr="00257C34">
        <w:trPr>
          <w:trHeight w:val="283"/>
          <w:del w:id="513" w:author="Mareike Ariaans" w:date="2020-09-02T16:24:00Z"/>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tcBorders>
            <w:shd w:val="clear" w:color="auto" w:fill="FFFFFF" w:themeFill="background1"/>
            <w:vAlign w:val="center"/>
          </w:tcPr>
          <w:p w14:paraId="67CEB0DC" w14:textId="7ADFFEBD" w:rsidR="00BA6E5E" w:rsidRPr="007C5A34" w:rsidDel="005D3D07" w:rsidRDefault="00BA6E5E" w:rsidP="00257C34">
            <w:pPr>
              <w:spacing w:line="360" w:lineRule="auto"/>
              <w:rPr>
                <w:del w:id="514" w:author="Mareike Ariaans" w:date="2020-09-02T16:24:00Z"/>
                <w:sz w:val="16"/>
                <w:szCs w:val="16"/>
                <w:lang w:val="en-US"/>
              </w:rPr>
            </w:pPr>
            <w:del w:id="515" w:author="Mareike Ariaans" w:date="2020-09-02T16:24:00Z">
              <w:r w:rsidRPr="007C5A34" w:rsidDel="005D3D07">
                <w:rPr>
                  <w:b w:val="0"/>
                  <w:bCs w:val="0"/>
                  <w:caps w:val="0"/>
                  <w:sz w:val="16"/>
                  <w:szCs w:val="16"/>
                  <w:lang w:val="en-US"/>
                </w:rPr>
                <w:delText xml:space="preserve">Supply </w:delText>
              </w:r>
            </w:del>
          </w:p>
          <w:p w14:paraId="7F63E3B3" w14:textId="560AA165" w:rsidR="00BA6E5E" w:rsidRPr="007C5A34" w:rsidDel="005D3D07" w:rsidRDefault="00BA6E5E" w:rsidP="00257C34">
            <w:pPr>
              <w:spacing w:line="360" w:lineRule="auto"/>
              <w:ind w:firstLine="180"/>
              <w:rPr>
                <w:del w:id="516" w:author="Mareike Ariaans" w:date="2020-09-02T16:24:00Z"/>
                <w:sz w:val="16"/>
                <w:szCs w:val="16"/>
                <w:lang w:val="en-US"/>
              </w:rPr>
            </w:pPr>
            <w:del w:id="517" w:author="Mareike Ariaans" w:date="2020-09-02T16:24:00Z">
              <w:r w:rsidRPr="007C5A34" w:rsidDel="005D3D07">
                <w:rPr>
                  <w:b w:val="0"/>
                  <w:bCs w:val="0"/>
                  <w:caps w:val="0"/>
                  <w:sz w:val="16"/>
                  <w:szCs w:val="16"/>
                  <w:lang w:val="en-US"/>
                </w:rPr>
                <w:delText>EXPD</w:delText>
              </w:r>
            </w:del>
          </w:p>
          <w:p w14:paraId="36234CEE" w14:textId="20A176D3" w:rsidR="00BA6E5E" w:rsidRPr="007C5A34" w:rsidDel="005D3D07" w:rsidRDefault="00BA6E5E" w:rsidP="00257C34">
            <w:pPr>
              <w:spacing w:line="360" w:lineRule="auto"/>
              <w:ind w:firstLine="180"/>
              <w:rPr>
                <w:del w:id="518" w:author="Mareike Ariaans" w:date="2020-09-02T16:24:00Z"/>
                <w:sz w:val="16"/>
                <w:szCs w:val="16"/>
                <w:lang w:val="en-US"/>
              </w:rPr>
            </w:pPr>
            <w:del w:id="519" w:author="Mareike Ariaans" w:date="2020-09-02T16:24:00Z">
              <w:r w:rsidRPr="007C5A34" w:rsidDel="005D3D07">
                <w:rPr>
                  <w:b w:val="0"/>
                  <w:bCs w:val="0"/>
                  <w:caps w:val="0"/>
                  <w:sz w:val="16"/>
                  <w:szCs w:val="16"/>
                  <w:lang w:val="en-US"/>
                </w:rPr>
                <w:delText>BEDS</w:delText>
              </w:r>
            </w:del>
          </w:p>
          <w:p w14:paraId="034B0687" w14:textId="6D58391E" w:rsidR="00BA6E5E" w:rsidRPr="007C5A34" w:rsidDel="005D3D07" w:rsidRDefault="00BA6E5E" w:rsidP="00257C34">
            <w:pPr>
              <w:spacing w:line="360" w:lineRule="auto"/>
              <w:ind w:firstLine="180"/>
              <w:rPr>
                <w:del w:id="520" w:author="Mareike Ariaans" w:date="2020-09-02T16:24:00Z"/>
                <w:b w:val="0"/>
                <w:bCs w:val="0"/>
                <w:caps w:val="0"/>
                <w:sz w:val="16"/>
                <w:szCs w:val="16"/>
                <w:lang w:val="en-US"/>
              </w:rPr>
            </w:pPr>
            <w:del w:id="521" w:author="Mareike Ariaans" w:date="2020-09-02T16:24:00Z">
              <w:r w:rsidRPr="007C5A34" w:rsidDel="005D3D07">
                <w:rPr>
                  <w:b w:val="0"/>
                  <w:bCs w:val="0"/>
                  <w:caps w:val="0"/>
                  <w:sz w:val="16"/>
                  <w:szCs w:val="16"/>
                  <w:lang w:val="en-US"/>
                </w:rPr>
                <w:delText>RCPTIN</w:delText>
              </w:r>
            </w:del>
          </w:p>
        </w:tc>
        <w:tc>
          <w:tcPr>
            <w:tcW w:w="1134" w:type="dxa"/>
            <w:tcBorders>
              <w:top w:val="single" w:sz="4" w:space="0" w:color="auto"/>
            </w:tcBorders>
            <w:shd w:val="clear" w:color="auto" w:fill="FFFFFF" w:themeFill="background1"/>
            <w:vAlign w:val="center"/>
          </w:tcPr>
          <w:p w14:paraId="70462821" w14:textId="6C942423"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22" w:author="Mareike Ariaans" w:date="2020-09-02T16:24:00Z"/>
                <w:sz w:val="16"/>
                <w:szCs w:val="16"/>
                <w:highlight w:val="green"/>
                <w:lang w:val="en-US"/>
                <w:rPrChange w:id="523" w:author="Claus Wendt" w:date="2020-09-01T16:40:00Z">
                  <w:rPr>
                    <w:del w:id="524" w:author="Mareike Ariaans" w:date="2020-09-02T16:24:00Z"/>
                    <w:sz w:val="16"/>
                    <w:szCs w:val="16"/>
                    <w:lang w:val="en-US"/>
                  </w:rPr>
                </w:rPrChange>
              </w:rPr>
            </w:pPr>
          </w:p>
          <w:p w14:paraId="4E7E77F2" w14:textId="0A3B56D1"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25" w:author="Mareike Ariaans" w:date="2020-09-02T16:24:00Z"/>
                <w:sz w:val="16"/>
                <w:szCs w:val="16"/>
                <w:highlight w:val="green"/>
                <w:lang w:val="en-US"/>
                <w:rPrChange w:id="526" w:author="Claus Wendt" w:date="2020-09-01T16:40:00Z">
                  <w:rPr>
                    <w:del w:id="527" w:author="Mareike Ariaans" w:date="2020-09-02T16:24:00Z"/>
                    <w:sz w:val="16"/>
                    <w:szCs w:val="16"/>
                    <w:lang w:val="en-US"/>
                  </w:rPr>
                </w:rPrChange>
              </w:rPr>
            </w:pPr>
            <w:del w:id="528" w:author="Mareike Ariaans" w:date="2020-09-02T16:24:00Z">
              <w:r w:rsidRPr="0068767F" w:rsidDel="005D3D07">
                <w:rPr>
                  <w:sz w:val="16"/>
                  <w:szCs w:val="16"/>
                  <w:highlight w:val="green"/>
                  <w:lang w:val="en-US"/>
                  <w:rPrChange w:id="529" w:author="Claus Wendt" w:date="2020-09-01T16:40:00Z">
                    <w:rPr>
                      <w:sz w:val="16"/>
                      <w:szCs w:val="16"/>
                      <w:lang w:val="en-US"/>
                    </w:rPr>
                  </w:rPrChange>
                </w:rPr>
                <w:delText>Low</w:delText>
              </w:r>
            </w:del>
          </w:p>
          <w:p w14:paraId="64CC565A" w14:textId="217E4C65"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30" w:author="Mareike Ariaans" w:date="2020-09-02T16:24:00Z"/>
                <w:sz w:val="16"/>
                <w:szCs w:val="16"/>
                <w:highlight w:val="green"/>
                <w:lang w:val="en-US"/>
                <w:rPrChange w:id="531" w:author="Claus Wendt" w:date="2020-09-01T16:40:00Z">
                  <w:rPr>
                    <w:del w:id="532" w:author="Mareike Ariaans" w:date="2020-09-02T16:24:00Z"/>
                    <w:sz w:val="16"/>
                    <w:szCs w:val="16"/>
                    <w:lang w:val="en-US"/>
                  </w:rPr>
                </w:rPrChange>
              </w:rPr>
            </w:pPr>
            <w:del w:id="533" w:author="Mareike Ariaans" w:date="2020-09-02T16:24:00Z">
              <w:r w:rsidRPr="0068767F" w:rsidDel="005D3D07">
                <w:rPr>
                  <w:sz w:val="16"/>
                  <w:szCs w:val="16"/>
                  <w:highlight w:val="green"/>
                  <w:lang w:val="en-US"/>
                  <w:rPrChange w:id="534" w:author="Claus Wendt" w:date="2020-09-01T16:40:00Z">
                    <w:rPr>
                      <w:sz w:val="16"/>
                      <w:szCs w:val="16"/>
                      <w:lang w:val="en-US"/>
                    </w:rPr>
                  </w:rPrChange>
                </w:rPr>
                <w:delText>Low</w:delText>
              </w:r>
            </w:del>
          </w:p>
          <w:p w14:paraId="0E19B9ED" w14:textId="05458893"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35" w:author="Mareike Ariaans" w:date="2020-09-02T16:24:00Z"/>
                <w:sz w:val="16"/>
                <w:szCs w:val="16"/>
                <w:highlight w:val="green"/>
                <w:lang w:val="en-US"/>
                <w:rPrChange w:id="536" w:author="Claus Wendt" w:date="2020-09-01T16:40:00Z">
                  <w:rPr>
                    <w:del w:id="537" w:author="Mareike Ariaans" w:date="2020-09-02T16:24:00Z"/>
                    <w:sz w:val="16"/>
                    <w:szCs w:val="16"/>
                    <w:lang w:val="en-US"/>
                  </w:rPr>
                </w:rPrChange>
              </w:rPr>
            </w:pPr>
            <w:del w:id="538" w:author="Mareike Ariaans" w:date="2020-09-02T16:24:00Z">
              <w:r w:rsidRPr="0068767F" w:rsidDel="005D3D07">
                <w:rPr>
                  <w:sz w:val="16"/>
                  <w:szCs w:val="16"/>
                  <w:highlight w:val="green"/>
                  <w:lang w:val="en-US"/>
                  <w:rPrChange w:id="539" w:author="Claus Wendt" w:date="2020-09-01T16:40:00Z">
                    <w:rPr>
                      <w:sz w:val="16"/>
                      <w:szCs w:val="16"/>
                      <w:lang w:val="en-US"/>
                    </w:rPr>
                  </w:rPrChange>
                </w:rPr>
                <w:delText>Low</w:delText>
              </w:r>
            </w:del>
          </w:p>
        </w:tc>
        <w:tc>
          <w:tcPr>
            <w:tcW w:w="992" w:type="dxa"/>
            <w:tcBorders>
              <w:top w:val="single" w:sz="4" w:space="0" w:color="auto"/>
            </w:tcBorders>
            <w:shd w:val="clear" w:color="auto" w:fill="FFFFFF" w:themeFill="background1"/>
            <w:vAlign w:val="center"/>
          </w:tcPr>
          <w:p w14:paraId="0BFE7CE9" w14:textId="579526A0"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40" w:author="Mareike Ariaans" w:date="2020-09-02T16:24:00Z"/>
                <w:sz w:val="16"/>
                <w:szCs w:val="16"/>
                <w:highlight w:val="green"/>
                <w:lang w:val="en-US"/>
                <w:rPrChange w:id="541" w:author="Claus Wendt" w:date="2020-09-01T16:41:00Z">
                  <w:rPr>
                    <w:del w:id="542" w:author="Mareike Ariaans" w:date="2020-09-02T16:24:00Z"/>
                    <w:sz w:val="16"/>
                    <w:szCs w:val="16"/>
                    <w:lang w:val="en-US"/>
                  </w:rPr>
                </w:rPrChange>
              </w:rPr>
            </w:pPr>
          </w:p>
          <w:p w14:paraId="3D0AB8E2" w14:textId="0FF79CF2"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43" w:author="Mareike Ariaans" w:date="2020-09-02T16:24:00Z"/>
                <w:sz w:val="16"/>
                <w:szCs w:val="16"/>
                <w:highlight w:val="green"/>
                <w:lang w:val="en-US"/>
                <w:rPrChange w:id="544" w:author="Claus Wendt" w:date="2020-09-01T16:41:00Z">
                  <w:rPr>
                    <w:del w:id="545" w:author="Mareike Ariaans" w:date="2020-09-02T16:24:00Z"/>
                    <w:sz w:val="16"/>
                    <w:szCs w:val="16"/>
                    <w:lang w:val="en-US"/>
                  </w:rPr>
                </w:rPrChange>
              </w:rPr>
            </w:pPr>
            <w:del w:id="546" w:author="Mareike Ariaans" w:date="2020-09-02T16:24:00Z">
              <w:r w:rsidRPr="0068767F" w:rsidDel="005D3D07">
                <w:rPr>
                  <w:sz w:val="16"/>
                  <w:szCs w:val="16"/>
                  <w:highlight w:val="green"/>
                  <w:lang w:val="en-US"/>
                  <w:rPrChange w:id="547" w:author="Claus Wendt" w:date="2020-09-01T16:41:00Z">
                    <w:rPr>
                      <w:sz w:val="16"/>
                      <w:szCs w:val="16"/>
                      <w:lang w:val="en-US"/>
                    </w:rPr>
                  </w:rPrChange>
                </w:rPr>
                <w:delText>Medium High</w:delText>
              </w:r>
            </w:del>
          </w:p>
          <w:p w14:paraId="5F637F74" w14:textId="294CBB12"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48" w:author="Mareike Ariaans" w:date="2020-09-02T16:24:00Z"/>
                <w:sz w:val="16"/>
                <w:szCs w:val="16"/>
                <w:highlight w:val="green"/>
                <w:lang w:val="en-US"/>
                <w:rPrChange w:id="549" w:author="Claus Wendt" w:date="2020-09-01T16:41:00Z">
                  <w:rPr>
                    <w:del w:id="550" w:author="Mareike Ariaans" w:date="2020-09-02T16:24:00Z"/>
                    <w:sz w:val="16"/>
                    <w:szCs w:val="16"/>
                    <w:lang w:val="en-US"/>
                  </w:rPr>
                </w:rPrChange>
              </w:rPr>
            </w:pPr>
            <w:del w:id="551" w:author="Mareike Ariaans" w:date="2020-09-02T16:24:00Z">
              <w:r w:rsidRPr="0068767F" w:rsidDel="005D3D07">
                <w:rPr>
                  <w:sz w:val="16"/>
                  <w:szCs w:val="16"/>
                  <w:highlight w:val="green"/>
                  <w:lang w:val="en-US"/>
                  <w:rPrChange w:id="552" w:author="Claus Wendt" w:date="2020-09-01T16:41:00Z">
                    <w:rPr>
                      <w:sz w:val="16"/>
                      <w:szCs w:val="16"/>
                      <w:lang w:val="en-US"/>
                    </w:rPr>
                  </w:rPrChange>
                </w:rPr>
                <w:delText>High</w:delText>
              </w:r>
            </w:del>
          </w:p>
        </w:tc>
        <w:tc>
          <w:tcPr>
            <w:tcW w:w="1092" w:type="dxa"/>
            <w:tcBorders>
              <w:top w:val="single" w:sz="4" w:space="0" w:color="auto"/>
            </w:tcBorders>
            <w:shd w:val="clear" w:color="auto" w:fill="FFFFFF" w:themeFill="background1"/>
            <w:vAlign w:val="center"/>
          </w:tcPr>
          <w:p w14:paraId="071D7EAE" w14:textId="7FB15C21" w:rsidR="00BA6E5E"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53" w:author="Mareike Ariaans" w:date="2020-09-02T16:24:00Z"/>
                <w:sz w:val="16"/>
                <w:szCs w:val="16"/>
                <w:lang w:val="en-US"/>
              </w:rPr>
            </w:pPr>
          </w:p>
          <w:p w14:paraId="11917E27" w14:textId="52285FD7" w:rsidR="00BA6E5E"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54" w:author="Mareike Ariaans" w:date="2020-09-02T16:24:00Z"/>
                <w:sz w:val="16"/>
                <w:szCs w:val="16"/>
                <w:lang w:val="en-US"/>
              </w:rPr>
            </w:pPr>
            <w:del w:id="555" w:author="Mareike Ariaans" w:date="2020-09-02T16:24:00Z">
              <w:r w:rsidDel="005D3D07">
                <w:rPr>
                  <w:sz w:val="16"/>
                  <w:szCs w:val="16"/>
                  <w:lang w:val="en-US"/>
                </w:rPr>
                <w:delText>High</w:delText>
              </w:r>
            </w:del>
          </w:p>
          <w:p w14:paraId="15A166B4" w14:textId="71F18CB3" w:rsidR="00BA6E5E"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56" w:author="Mareike Ariaans" w:date="2020-09-02T16:24:00Z"/>
                <w:sz w:val="16"/>
                <w:szCs w:val="16"/>
                <w:lang w:val="en-US"/>
              </w:rPr>
            </w:pPr>
            <w:del w:id="557" w:author="Mareike Ariaans" w:date="2020-09-02T16:24:00Z">
              <w:r w:rsidDel="005D3D07">
                <w:rPr>
                  <w:sz w:val="16"/>
                  <w:szCs w:val="16"/>
                  <w:lang w:val="en-US"/>
                </w:rPr>
                <w:delText>Medium</w:delText>
              </w:r>
            </w:del>
          </w:p>
          <w:p w14:paraId="6BEDB445" w14:textId="1FC5A8E9" w:rsidR="00BA6E5E" w:rsidRPr="007C5A34"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58" w:author="Mareike Ariaans" w:date="2020-09-02T16:24:00Z"/>
                <w:sz w:val="16"/>
                <w:szCs w:val="16"/>
                <w:lang w:val="en-US"/>
              </w:rPr>
            </w:pPr>
            <w:del w:id="559" w:author="Mareike Ariaans" w:date="2020-09-02T16:24:00Z">
              <w:r w:rsidDel="005D3D07">
                <w:rPr>
                  <w:sz w:val="16"/>
                  <w:szCs w:val="16"/>
                  <w:lang w:val="en-US"/>
                </w:rPr>
                <w:delText>Medium</w:delText>
              </w:r>
            </w:del>
          </w:p>
        </w:tc>
        <w:tc>
          <w:tcPr>
            <w:tcW w:w="850" w:type="dxa"/>
            <w:tcBorders>
              <w:top w:val="single" w:sz="4" w:space="0" w:color="auto"/>
            </w:tcBorders>
            <w:shd w:val="clear" w:color="auto" w:fill="FFFFFF" w:themeFill="background1"/>
            <w:vAlign w:val="center"/>
          </w:tcPr>
          <w:p w14:paraId="1929B3B4" w14:textId="7CEDBE05"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60" w:author="Mareike Ariaans" w:date="2020-09-02T16:24:00Z"/>
                <w:sz w:val="16"/>
                <w:szCs w:val="16"/>
                <w:highlight w:val="green"/>
                <w:lang w:val="en-US"/>
                <w:rPrChange w:id="561" w:author="Claus Wendt" w:date="2020-09-01T16:41:00Z">
                  <w:rPr>
                    <w:del w:id="562" w:author="Mareike Ariaans" w:date="2020-09-02T16:24:00Z"/>
                    <w:sz w:val="16"/>
                    <w:szCs w:val="16"/>
                    <w:lang w:val="en-US"/>
                  </w:rPr>
                </w:rPrChange>
              </w:rPr>
            </w:pPr>
          </w:p>
          <w:p w14:paraId="6FDFC4F3" w14:textId="479FBBAE"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63" w:author="Mareike Ariaans" w:date="2020-09-02T16:24:00Z"/>
                <w:sz w:val="16"/>
                <w:szCs w:val="16"/>
                <w:highlight w:val="green"/>
                <w:lang w:val="en-US"/>
                <w:rPrChange w:id="564" w:author="Claus Wendt" w:date="2020-09-01T16:41:00Z">
                  <w:rPr>
                    <w:del w:id="565" w:author="Mareike Ariaans" w:date="2020-09-02T16:24:00Z"/>
                    <w:sz w:val="16"/>
                    <w:szCs w:val="16"/>
                    <w:lang w:val="en-US"/>
                  </w:rPr>
                </w:rPrChange>
              </w:rPr>
            </w:pPr>
            <w:del w:id="566" w:author="Mareike Ariaans" w:date="2020-09-02T16:24:00Z">
              <w:r w:rsidRPr="0068767F" w:rsidDel="005D3D07">
                <w:rPr>
                  <w:sz w:val="16"/>
                  <w:szCs w:val="16"/>
                  <w:highlight w:val="green"/>
                  <w:lang w:val="en-US"/>
                  <w:rPrChange w:id="567" w:author="Claus Wendt" w:date="2020-09-01T16:41:00Z">
                    <w:rPr>
                      <w:sz w:val="16"/>
                      <w:szCs w:val="16"/>
                      <w:lang w:val="en-US"/>
                    </w:rPr>
                  </w:rPrChange>
                </w:rPr>
                <w:delText>High</w:delText>
              </w:r>
            </w:del>
          </w:p>
          <w:p w14:paraId="76937FD5" w14:textId="55EFD169"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68" w:author="Mareike Ariaans" w:date="2020-09-02T16:24:00Z"/>
                <w:sz w:val="16"/>
                <w:szCs w:val="16"/>
                <w:highlight w:val="green"/>
                <w:lang w:val="en-US"/>
                <w:rPrChange w:id="569" w:author="Claus Wendt" w:date="2020-09-01T16:41:00Z">
                  <w:rPr>
                    <w:del w:id="570" w:author="Mareike Ariaans" w:date="2020-09-02T16:24:00Z"/>
                    <w:sz w:val="16"/>
                    <w:szCs w:val="16"/>
                    <w:lang w:val="en-US"/>
                  </w:rPr>
                </w:rPrChange>
              </w:rPr>
            </w:pPr>
            <w:del w:id="571" w:author="Mareike Ariaans" w:date="2020-09-02T16:24:00Z">
              <w:r w:rsidRPr="0068767F" w:rsidDel="005D3D07">
                <w:rPr>
                  <w:sz w:val="16"/>
                  <w:szCs w:val="16"/>
                  <w:highlight w:val="green"/>
                  <w:lang w:val="en-US"/>
                  <w:rPrChange w:id="572" w:author="Claus Wendt" w:date="2020-09-01T16:41:00Z">
                    <w:rPr>
                      <w:sz w:val="16"/>
                      <w:szCs w:val="16"/>
                      <w:lang w:val="en-US"/>
                    </w:rPr>
                  </w:rPrChange>
                </w:rPr>
                <w:delText>High</w:delText>
              </w:r>
            </w:del>
          </w:p>
          <w:p w14:paraId="139BFB67" w14:textId="6C4182C2"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73" w:author="Mareike Ariaans" w:date="2020-09-02T16:24:00Z"/>
                <w:sz w:val="16"/>
                <w:szCs w:val="16"/>
                <w:highlight w:val="green"/>
                <w:lang w:val="en-US"/>
                <w:rPrChange w:id="574" w:author="Claus Wendt" w:date="2020-09-01T16:41:00Z">
                  <w:rPr>
                    <w:del w:id="575" w:author="Mareike Ariaans" w:date="2020-09-02T16:24:00Z"/>
                    <w:sz w:val="16"/>
                    <w:szCs w:val="16"/>
                    <w:lang w:val="en-US"/>
                  </w:rPr>
                </w:rPrChange>
              </w:rPr>
            </w:pPr>
            <w:del w:id="576" w:author="Mareike Ariaans" w:date="2020-09-02T16:24:00Z">
              <w:r w:rsidRPr="0068767F" w:rsidDel="005D3D07">
                <w:rPr>
                  <w:sz w:val="16"/>
                  <w:szCs w:val="16"/>
                  <w:highlight w:val="green"/>
                  <w:lang w:val="en-US"/>
                  <w:rPrChange w:id="577" w:author="Claus Wendt" w:date="2020-09-01T16:41:00Z">
                    <w:rPr>
                      <w:sz w:val="16"/>
                      <w:szCs w:val="16"/>
                      <w:lang w:val="en-US"/>
                    </w:rPr>
                  </w:rPrChange>
                </w:rPr>
                <w:delText>High</w:delText>
              </w:r>
            </w:del>
          </w:p>
        </w:tc>
        <w:tc>
          <w:tcPr>
            <w:tcW w:w="885" w:type="dxa"/>
            <w:tcBorders>
              <w:top w:val="single" w:sz="4" w:space="0" w:color="auto"/>
            </w:tcBorders>
            <w:shd w:val="clear" w:color="auto" w:fill="FFFFFF" w:themeFill="background1"/>
            <w:vAlign w:val="center"/>
          </w:tcPr>
          <w:p w14:paraId="62085CFB" w14:textId="28422F9C"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78" w:author="Mareike Ariaans" w:date="2020-09-02T16:24:00Z"/>
                <w:sz w:val="16"/>
                <w:szCs w:val="16"/>
                <w:highlight w:val="green"/>
                <w:lang w:val="en-US"/>
                <w:rPrChange w:id="579" w:author="Claus Wendt" w:date="2020-09-01T16:41:00Z">
                  <w:rPr>
                    <w:del w:id="580" w:author="Mareike Ariaans" w:date="2020-09-02T16:24:00Z"/>
                    <w:sz w:val="16"/>
                    <w:szCs w:val="16"/>
                    <w:lang w:val="en-US"/>
                  </w:rPr>
                </w:rPrChange>
              </w:rPr>
            </w:pPr>
          </w:p>
          <w:p w14:paraId="75E3FCB8" w14:textId="0E293324"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81" w:author="Mareike Ariaans" w:date="2020-09-02T16:24:00Z"/>
                <w:sz w:val="16"/>
                <w:szCs w:val="16"/>
                <w:highlight w:val="green"/>
                <w:lang w:val="en-US"/>
                <w:rPrChange w:id="582" w:author="Claus Wendt" w:date="2020-09-01T16:41:00Z">
                  <w:rPr>
                    <w:del w:id="583" w:author="Mareike Ariaans" w:date="2020-09-02T16:24:00Z"/>
                    <w:sz w:val="16"/>
                    <w:szCs w:val="16"/>
                    <w:lang w:val="en-US"/>
                  </w:rPr>
                </w:rPrChange>
              </w:rPr>
            </w:pPr>
            <w:del w:id="584" w:author="Mareike Ariaans" w:date="2020-09-02T16:24:00Z">
              <w:r w:rsidRPr="0068767F" w:rsidDel="005D3D07">
                <w:rPr>
                  <w:sz w:val="16"/>
                  <w:szCs w:val="16"/>
                  <w:highlight w:val="green"/>
                  <w:lang w:val="en-US"/>
                  <w:rPrChange w:id="585" w:author="Claus Wendt" w:date="2020-09-01T16:41:00Z">
                    <w:rPr>
                      <w:sz w:val="16"/>
                      <w:szCs w:val="16"/>
                      <w:lang w:val="en-US"/>
                    </w:rPr>
                  </w:rPrChange>
                </w:rPr>
                <w:delText>Medium</w:delText>
              </w:r>
            </w:del>
          </w:p>
          <w:p w14:paraId="4663227E" w14:textId="5D9B99C8"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86" w:author="Mareike Ariaans" w:date="2020-09-02T16:24:00Z"/>
                <w:sz w:val="16"/>
                <w:szCs w:val="16"/>
                <w:highlight w:val="green"/>
                <w:lang w:val="en-US"/>
                <w:rPrChange w:id="587" w:author="Claus Wendt" w:date="2020-09-01T16:41:00Z">
                  <w:rPr>
                    <w:del w:id="588" w:author="Mareike Ariaans" w:date="2020-09-02T16:24:00Z"/>
                    <w:sz w:val="16"/>
                    <w:szCs w:val="16"/>
                    <w:lang w:val="en-US"/>
                  </w:rPr>
                </w:rPrChange>
              </w:rPr>
            </w:pPr>
            <w:del w:id="589" w:author="Mareike Ariaans" w:date="2020-09-02T16:24:00Z">
              <w:r w:rsidRPr="0068767F" w:rsidDel="005D3D07">
                <w:rPr>
                  <w:sz w:val="16"/>
                  <w:szCs w:val="16"/>
                  <w:highlight w:val="green"/>
                  <w:lang w:val="en-US"/>
                  <w:rPrChange w:id="590" w:author="Claus Wendt" w:date="2020-09-01T16:41:00Z">
                    <w:rPr>
                      <w:sz w:val="16"/>
                      <w:szCs w:val="16"/>
                      <w:lang w:val="en-US"/>
                    </w:rPr>
                  </w:rPrChange>
                </w:rPr>
                <w:delText>Low</w:delText>
              </w:r>
            </w:del>
          </w:p>
          <w:p w14:paraId="642F1B28" w14:textId="35678638"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91" w:author="Mareike Ariaans" w:date="2020-09-02T16:24:00Z"/>
                <w:sz w:val="16"/>
                <w:szCs w:val="16"/>
                <w:highlight w:val="green"/>
                <w:lang w:val="en-US"/>
                <w:rPrChange w:id="592" w:author="Claus Wendt" w:date="2020-09-01T16:41:00Z">
                  <w:rPr>
                    <w:del w:id="593" w:author="Mareike Ariaans" w:date="2020-09-02T16:24:00Z"/>
                    <w:sz w:val="16"/>
                    <w:szCs w:val="16"/>
                    <w:lang w:val="en-US"/>
                  </w:rPr>
                </w:rPrChange>
              </w:rPr>
            </w:pPr>
            <w:del w:id="594" w:author="Mareike Ariaans" w:date="2020-09-02T16:24:00Z">
              <w:r w:rsidRPr="0068767F" w:rsidDel="005D3D07">
                <w:rPr>
                  <w:sz w:val="16"/>
                  <w:szCs w:val="16"/>
                  <w:highlight w:val="green"/>
                  <w:lang w:val="en-US"/>
                  <w:rPrChange w:id="595" w:author="Claus Wendt" w:date="2020-09-01T16:41:00Z">
                    <w:rPr>
                      <w:sz w:val="16"/>
                      <w:szCs w:val="16"/>
                      <w:lang w:val="en-US"/>
                    </w:rPr>
                  </w:rPrChange>
                </w:rPr>
                <w:delText>Medium</w:delText>
              </w:r>
            </w:del>
          </w:p>
        </w:tc>
        <w:tc>
          <w:tcPr>
            <w:tcW w:w="1134" w:type="dxa"/>
            <w:tcBorders>
              <w:top w:val="single" w:sz="4" w:space="0" w:color="auto"/>
            </w:tcBorders>
            <w:shd w:val="clear" w:color="auto" w:fill="FFFFFF" w:themeFill="background1"/>
            <w:vAlign w:val="center"/>
          </w:tcPr>
          <w:p w14:paraId="7E31B022" w14:textId="5F94CFC9" w:rsidR="00BA6E5E"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96" w:author="Mareike Ariaans" w:date="2020-09-02T16:24:00Z"/>
                <w:sz w:val="16"/>
                <w:szCs w:val="16"/>
                <w:lang w:val="en-US"/>
              </w:rPr>
            </w:pPr>
          </w:p>
          <w:p w14:paraId="533F0A0D" w14:textId="6AF429C2" w:rsidR="00BA6E5E"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97" w:author="Mareike Ariaans" w:date="2020-09-02T16:24:00Z"/>
                <w:sz w:val="16"/>
                <w:szCs w:val="16"/>
                <w:lang w:val="en-US"/>
              </w:rPr>
            </w:pPr>
            <w:del w:id="598" w:author="Mareike Ariaans" w:date="2020-09-02T16:24:00Z">
              <w:r w:rsidDel="005D3D07">
                <w:rPr>
                  <w:sz w:val="16"/>
                  <w:szCs w:val="16"/>
                  <w:lang w:val="en-US"/>
                </w:rPr>
                <w:delText>Medium</w:delText>
              </w:r>
            </w:del>
          </w:p>
          <w:p w14:paraId="34717EBF" w14:textId="33F2EC37" w:rsidR="00BA6E5E"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599" w:author="Mareike Ariaans" w:date="2020-09-02T16:24:00Z"/>
                <w:sz w:val="16"/>
                <w:szCs w:val="16"/>
                <w:lang w:val="en-US"/>
              </w:rPr>
            </w:pPr>
            <w:del w:id="600" w:author="Mareike Ariaans" w:date="2020-09-02T16:24:00Z">
              <w:r w:rsidDel="005D3D07">
                <w:rPr>
                  <w:sz w:val="16"/>
                  <w:szCs w:val="16"/>
                  <w:lang w:val="en-US"/>
                </w:rPr>
                <w:delText>Medium</w:delText>
              </w:r>
            </w:del>
          </w:p>
          <w:p w14:paraId="0118400E" w14:textId="4936F0F6" w:rsidR="00BA6E5E" w:rsidRPr="007C5A34"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601" w:author="Mareike Ariaans" w:date="2020-09-02T16:24:00Z"/>
                <w:sz w:val="16"/>
                <w:szCs w:val="16"/>
                <w:lang w:val="en-US"/>
              </w:rPr>
            </w:pPr>
            <w:del w:id="602" w:author="Mareike Ariaans" w:date="2020-09-02T16:24:00Z">
              <w:r w:rsidDel="005D3D07">
                <w:rPr>
                  <w:sz w:val="16"/>
                  <w:szCs w:val="16"/>
                  <w:lang w:val="en-US"/>
                </w:rPr>
                <w:delText>Medium</w:delText>
              </w:r>
            </w:del>
          </w:p>
        </w:tc>
        <w:tc>
          <w:tcPr>
            <w:tcW w:w="851" w:type="dxa"/>
            <w:tcBorders>
              <w:top w:val="single" w:sz="4" w:space="0" w:color="auto"/>
            </w:tcBorders>
            <w:shd w:val="clear" w:color="auto" w:fill="FFFFFF" w:themeFill="background1"/>
            <w:vAlign w:val="center"/>
          </w:tcPr>
          <w:p w14:paraId="1A5E0452" w14:textId="5BC6E6C1"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603" w:author="Mareike Ariaans" w:date="2020-09-02T16:24:00Z"/>
                <w:sz w:val="16"/>
                <w:szCs w:val="16"/>
                <w:highlight w:val="green"/>
                <w:lang w:val="en-US"/>
                <w:rPrChange w:id="604" w:author="Claus Wendt" w:date="2020-09-01T16:42:00Z">
                  <w:rPr>
                    <w:del w:id="605" w:author="Mareike Ariaans" w:date="2020-09-02T16:24:00Z"/>
                    <w:sz w:val="16"/>
                    <w:szCs w:val="16"/>
                    <w:lang w:val="en-US"/>
                  </w:rPr>
                </w:rPrChange>
              </w:rPr>
            </w:pPr>
          </w:p>
          <w:p w14:paraId="23D89037" w14:textId="788F6EB3"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606" w:author="Mareike Ariaans" w:date="2020-09-02T16:24:00Z"/>
                <w:sz w:val="16"/>
                <w:szCs w:val="16"/>
                <w:highlight w:val="green"/>
                <w:lang w:val="en-US"/>
                <w:rPrChange w:id="607" w:author="Claus Wendt" w:date="2020-09-01T16:42:00Z">
                  <w:rPr>
                    <w:del w:id="608" w:author="Mareike Ariaans" w:date="2020-09-02T16:24:00Z"/>
                    <w:sz w:val="16"/>
                    <w:szCs w:val="16"/>
                    <w:lang w:val="en-US"/>
                  </w:rPr>
                </w:rPrChange>
              </w:rPr>
            </w:pPr>
            <w:del w:id="609" w:author="Mareike Ariaans" w:date="2020-09-02T16:24:00Z">
              <w:r w:rsidRPr="0068767F" w:rsidDel="005D3D07">
                <w:rPr>
                  <w:sz w:val="16"/>
                  <w:szCs w:val="16"/>
                  <w:highlight w:val="green"/>
                  <w:lang w:val="en-US"/>
                  <w:rPrChange w:id="610" w:author="Claus Wendt" w:date="2020-09-01T16:42:00Z">
                    <w:rPr>
                      <w:sz w:val="16"/>
                      <w:szCs w:val="16"/>
                      <w:lang w:val="en-US"/>
                    </w:rPr>
                  </w:rPrChange>
                </w:rPr>
                <w:delText>Medium</w:delText>
              </w:r>
            </w:del>
          </w:p>
          <w:p w14:paraId="46214577" w14:textId="3196BB25"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611" w:author="Mareike Ariaans" w:date="2020-09-02T16:24:00Z"/>
                <w:sz w:val="16"/>
                <w:szCs w:val="16"/>
                <w:highlight w:val="green"/>
                <w:lang w:val="en-US"/>
                <w:rPrChange w:id="612" w:author="Claus Wendt" w:date="2020-09-01T16:42:00Z">
                  <w:rPr>
                    <w:del w:id="613" w:author="Mareike Ariaans" w:date="2020-09-02T16:24:00Z"/>
                    <w:sz w:val="16"/>
                    <w:szCs w:val="16"/>
                    <w:lang w:val="en-US"/>
                  </w:rPr>
                </w:rPrChange>
              </w:rPr>
            </w:pPr>
            <w:del w:id="614" w:author="Mareike Ariaans" w:date="2020-09-02T16:24:00Z">
              <w:r w:rsidRPr="0068767F" w:rsidDel="005D3D07">
                <w:rPr>
                  <w:sz w:val="16"/>
                  <w:szCs w:val="16"/>
                  <w:highlight w:val="green"/>
                  <w:lang w:val="en-US"/>
                  <w:rPrChange w:id="615" w:author="Claus Wendt" w:date="2020-09-01T16:42:00Z">
                    <w:rPr>
                      <w:sz w:val="16"/>
                      <w:szCs w:val="16"/>
                      <w:lang w:val="en-US"/>
                    </w:rPr>
                  </w:rPrChange>
                </w:rPr>
                <w:delText>High</w:delText>
              </w:r>
            </w:del>
          </w:p>
          <w:p w14:paraId="0572C043" w14:textId="7E96467D"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616" w:author="Mareike Ariaans" w:date="2020-09-02T16:24:00Z"/>
                <w:sz w:val="16"/>
                <w:szCs w:val="16"/>
                <w:highlight w:val="green"/>
                <w:lang w:val="en-US"/>
                <w:rPrChange w:id="617" w:author="Claus Wendt" w:date="2020-09-01T16:42:00Z">
                  <w:rPr>
                    <w:del w:id="618" w:author="Mareike Ariaans" w:date="2020-09-02T16:24:00Z"/>
                    <w:sz w:val="16"/>
                    <w:szCs w:val="16"/>
                    <w:lang w:val="en-US"/>
                  </w:rPr>
                </w:rPrChange>
              </w:rPr>
            </w:pPr>
            <w:del w:id="619" w:author="Mareike Ariaans" w:date="2020-09-02T16:24:00Z">
              <w:r w:rsidRPr="0068767F" w:rsidDel="005D3D07">
                <w:rPr>
                  <w:sz w:val="16"/>
                  <w:szCs w:val="16"/>
                  <w:highlight w:val="green"/>
                  <w:lang w:val="en-US"/>
                  <w:rPrChange w:id="620" w:author="Claus Wendt" w:date="2020-09-01T16:42:00Z">
                    <w:rPr>
                      <w:sz w:val="16"/>
                      <w:szCs w:val="16"/>
                      <w:lang w:val="en-US"/>
                    </w:rPr>
                  </w:rPrChange>
                </w:rPr>
                <w:delText>High</w:delText>
              </w:r>
            </w:del>
          </w:p>
        </w:tc>
        <w:tc>
          <w:tcPr>
            <w:tcW w:w="851" w:type="dxa"/>
            <w:tcBorders>
              <w:top w:val="single" w:sz="4" w:space="0" w:color="auto"/>
            </w:tcBorders>
            <w:shd w:val="clear" w:color="auto" w:fill="FFFFFF" w:themeFill="background1"/>
            <w:vAlign w:val="center"/>
          </w:tcPr>
          <w:p w14:paraId="1E4673DA" w14:textId="661B379F"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621" w:author="Mareike Ariaans" w:date="2020-09-02T16:24:00Z"/>
                <w:sz w:val="16"/>
                <w:szCs w:val="16"/>
                <w:highlight w:val="green"/>
                <w:lang w:val="en-US"/>
                <w:rPrChange w:id="622" w:author="Claus Wendt" w:date="2020-09-01T16:42:00Z">
                  <w:rPr>
                    <w:del w:id="623" w:author="Mareike Ariaans" w:date="2020-09-02T16:24:00Z"/>
                    <w:sz w:val="16"/>
                    <w:szCs w:val="16"/>
                    <w:lang w:val="en-US"/>
                  </w:rPr>
                </w:rPrChange>
              </w:rPr>
            </w:pPr>
          </w:p>
          <w:p w14:paraId="0FD73DCD" w14:textId="3D31C5AC"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624" w:author="Mareike Ariaans" w:date="2020-09-02T16:24:00Z"/>
                <w:sz w:val="16"/>
                <w:szCs w:val="16"/>
                <w:highlight w:val="green"/>
                <w:lang w:val="en-US"/>
                <w:rPrChange w:id="625" w:author="Claus Wendt" w:date="2020-09-01T16:42:00Z">
                  <w:rPr>
                    <w:del w:id="626" w:author="Mareike Ariaans" w:date="2020-09-02T16:24:00Z"/>
                    <w:sz w:val="16"/>
                    <w:szCs w:val="16"/>
                    <w:lang w:val="en-US"/>
                  </w:rPr>
                </w:rPrChange>
              </w:rPr>
            </w:pPr>
            <w:del w:id="627" w:author="Mareike Ariaans" w:date="2020-09-02T16:24:00Z">
              <w:r w:rsidRPr="0068767F" w:rsidDel="005D3D07">
                <w:rPr>
                  <w:sz w:val="16"/>
                  <w:szCs w:val="16"/>
                  <w:highlight w:val="green"/>
                  <w:lang w:val="en-US"/>
                  <w:rPrChange w:id="628" w:author="Claus Wendt" w:date="2020-09-01T16:42:00Z">
                    <w:rPr>
                      <w:sz w:val="16"/>
                      <w:szCs w:val="16"/>
                      <w:lang w:val="en-US"/>
                    </w:rPr>
                  </w:rPrChange>
                </w:rPr>
                <w:delText>Low</w:delText>
              </w:r>
            </w:del>
          </w:p>
          <w:p w14:paraId="4F6A9F83" w14:textId="39793B70"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629" w:author="Mareike Ariaans" w:date="2020-09-02T16:24:00Z"/>
                <w:sz w:val="16"/>
                <w:szCs w:val="16"/>
                <w:highlight w:val="green"/>
                <w:lang w:val="en-US"/>
                <w:rPrChange w:id="630" w:author="Claus Wendt" w:date="2020-09-01T16:42:00Z">
                  <w:rPr>
                    <w:del w:id="631" w:author="Mareike Ariaans" w:date="2020-09-02T16:24:00Z"/>
                    <w:sz w:val="16"/>
                    <w:szCs w:val="16"/>
                    <w:lang w:val="en-US"/>
                  </w:rPr>
                </w:rPrChange>
              </w:rPr>
            </w:pPr>
            <w:del w:id="632" w:author="Mareike Ariaans" w:date="2020-09-02T16:24:00Z">
              <w:r w:rsidRPr="0068767F" w:rsidDel="005D3D07">
                <w:rPr>
                  <w:sz w:val="16"/>
                  <w:szCs w:val="16"/>
                  <w:highlight w:val="green"/>
                  <w:lang w:val="en-US"/>
                  <w:rPrChange w:id="633" w:author="Claus Wendt" w:date="2020-09-01T16:42:00Z">
                    <w:rPr>
                      <w:sz w:val="16"/>
                      <w:szCs w:val="16"/>
                      <w:lang w:val="en-US"/>
                    </w:rPr>
                  </w:rPrChange>
                </w:rPr>
                <w:delText>Medium</w:delText>
              </w:r>
            </w:del>
          </w:p>
          <w:p w14:paraId="48764DB7" w14:textId="7AEA1D5D"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634" w:author="Mareike Ariaans" w:date="2020-09-02T16:24:00Z"/>
                <w:sz w:val="16"/>
                <w:szCs w:val="16"/>
                <w:highlight w:val="green"/>
                <w:lang w:val="en-US"/>
                <w:rPrChange w:id="635" w:author="Claus Wendt" w:date="2020-09-01T16:42:00Z">
                  <w:rPr>
                    <w:del w:id="636" w:author="Mareike Ariaans" w:date="2020-09-02T16:24:00Z"/>
                    <w:sz w:val="16"/>
                    <w:szCs w:val="16"/>
                    <w:lang w:val="en-US"/>
                  </w:rPr>
                </w:rPrChange>
              </w:rPr>
            </w:pPr>
            <w:del w:id="637" w:author="Mareike Ariaans" w:date="2020-09-02T16:24:00Z">
              <w:r w:rsidRPr="0068767F" w:rsidDel="005D3D07">
                <w:rPr>
                  <w:sz w:val="16"/>
                  <w:szCs w:val="16"/>
                  <w:highlight w:val="green"/>
                  <w:lang w:val="en-US"/>
                  <w:rPrChange w:id="638" w:author="Claus Wendt" w:date="2020-09-01T16:42:00Z">
                    <w:rPr>
                      <w:sz w:val="16"/>
                      <w:szCs w:val="16"/>
                      <w:lang w:val="en-US"/>
                    </w:rPr>
                  </w:rPrChange>
                </w:rPr>
                <w:delText>Medium</w:delText>
              </w:r>
            </w:del>
          </w:p>
        </w:tc>
      </w:tr>
      <w:tr w:rsidR="00BA6E5E" w:rsidRPr="007C5A34" w:rsidDel="005D3D07" w14:paraId="5B783712" w14:textId="49EE54B8" w:rsidTr="00257C34">
        <w:trPr>
          <w:cnfStyle w:val="000000100000" w:firstRow="0" w:lastRow="0" w:firstColumn="0" w:lastColumn="0" w:oddVBand="0" w:evenVBand="0" w:oddHBand="1" w:evenHBand="0" w:firstRowFirstColumn="0" w:firstRowLastColumn="0" w:lastRowFirstColumn="0" w:lastRowLastColumn="0"/>
          <w:trHeight w:val="283"/>
          <w:del w:id="639" w:author="Mareike Ariaans" w:date="2020-09-02T16:24:00Z"/>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0F128F0" w14:textId="69CF8B46" w:rsidR="00BA6E5E" w:rsidRPr="007C5A34" w:rsidDel="005D3D07" w:rsidRDefault="00BA6E5E" w:rsidP="00257C34">
            <w:pPr>
              <w:spacing w:line="360" w:lineRule="auto"/>
              <w:rPr>
                <w:del w:id="640" w:author="Mareike Ariaans" w:date="2020-09-02T16:24:00Z"/>
                <w:sz w:val="16"/>
                <w:szCs w:val="16"/>
                <w:lang w:val="en-US"/>
              </w:rPr>
            </w:pPr>
            <w:del w:id="641" w:author="Mareike Ariaans" w:date="2020-09-02T16:24:00Z">
              <w:r w:rsidRPr="007C5A34" w:rsidDel="005D3D07">
                <w:rPr>
                  <w:b w:val="0"/>
                  <w:bCs w:val="0"/>
                  <w:caps w:val="0"/>
                  <w:sz w:val="16"/>
                  <w:szCs w:val="16"/>
                  <w:lang w:val="en-US"/>
                </w:rPr>
                <w:lastRenderedPageBreak/>
                <w:delText>Public-Private Mix</w:delText>
              </w:r>
            </w:del>
          </w:p>
          <w:p w14:paraId="5EBC4D30" w14:textId="7041F65E" w:rsidR="00BA6E5E" w:rsidRPr="007C5A34" w:rsidDel="005D3D07" w:rsidRDefault="00BA6E5E" w:rsidP="00257C34">
            <w:pPr>
              <w:spacing w:line="360" w:lineRule="auto"/>
              <w:ind w:firstLine="179"/>
              <w:rPr>
                <w:del w:id="642" w:author="Mareike Ariaans" w:date="2020-09-02T16:24:00Z"/>
                <w:sz w:val="16"/>
                <w:szCs w:val="16"/>
                <w:lang w:val="en-US"/>
              </w:rPr>
            </w:pPr>
            <w:del w:id="643" w:author="Mareike Ariaans" w:date="2020-09-02T16:24:00Z">
              <w:r w:rsidRPr="007C5A34" w:rsidDel="005D3D07">
                <w:rPr>
                  <w:b w:val="0"/>
                  <w:bCs w:val="0"/>
                  <w:caps w:val="0"/>
                  <w:sz w:val="16"/>
                  <w:szCs w:val="16"/>
                  <w:lang w:val="en-US"/>
                </w:rPr>
                <w:delText>PEXPND</w:delText>
              </w:r>
            </w:del>
          </w:p>
          <w:p w14:paraId="78EA07A5" w14:textId="2D956D29" w:rsidR="00BA6E5E" w:rsidRPr="007C5A34" w:rsidDel="005D3D07" w:rsidRDefault="00BA6E5E" w:rsidP="00257C34">
            <w:pPr>
              <w:spacing w:line="360" w:lineRule="auto"/>
              <w:ind w:firstLine="179"/>
              <w:rPr>
                <w:del w:id="644" w:author="Mareike Ariaans" w:date="2020-09-02T16:24:00Z"/>
                <w:b w:val="0"/>
                <w:bCs w:val="0"/>
                <w:caps w:val="0"/>
                <w:sz w:val="16"/>
                <w:szCs w:val="16"/>
                <w:lang w:val="en-US"/>
              </w:rPr>
            </w:pPr>
            <w:del w:id="645" w:author="Mareike Ariaans" w:date="2020-09-02T16:24:00Z">
              <w:r w:rsidRPr="007C5A34" w:rsidDel="005D3D07">
                <w:rPr>
                  <w:b w:val="0"/>
                  <w:bCs w:val="0"/>
                  <w:caps w:val="0"/>
                  <w:sz w:val="16"/>
                  <w:szCs w:val="16"/>
                  <w:lang w:val="en-US"/>
                </w:rPr>
                <w:delText>CASH</w:delText>
              </w:r>
            </w:del>
          </w:p>
        </w:tc>
        <w:tc>
          <w:tcPr>
            <w:tcW w:w="1134" w:type="dxa"/>
            <w:shd w:val="clear" w:color="auto" w:fill="FFFFFF" w:themeFill="background1"/>
            <w:vAlign w:val="center"/>
          </w:tcPr>
          <w:p w14:paraId="453443A5" w14:textId="58897EDB"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646" w:author="Mareike Ariaans" w:date="2020-09-02T16:24:00Z"/>
                <w:sz w:val="16"/>
                <w:szCs w:val="16"/>
                <w:highlight w:val="green"/>
                <w:lang w:val="en-US"/>
                <w:rPrChange w:id="647" w:author="Claus Wendt" w:date="2020-09-01T16:40:00Z">
                  <w:rPr>
                    <w:del w:id="648" w:author="Mareike Ariaans" w:date="2020-09-02T16:24:00Z"/>
                    <w:sz w:val="16"/>
                    <w:szCs w:val="16"/>
                    <w:lang w:val="en-US"/>
                  </w:rPr>
                </w:rPrChange>
              </w:rPr>
            </w:pPr>
          </w:p>
          <w:p w14:paraId="0113F0C7" w14:textId="2DD483E8"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649" w:author="Mareike Ariaans" w:date="2020-09-02T16:24:00Z"/>
                <w:sz w:val="16"/>
                <w:szCs w:val="16"/>
                <w:highlight w:val="green"/>
                <w:lang w:val="en-US"/>
                <w:rPrChange w:id="650" w:author="Claus Wendt" w:date="2020-09-01T16:40:00Z">
                  <w:rPr>
                    <w:del w:id="651" w:author="Mareike Ariaans" w:date="2020-09-02T16:24:00Z"/>
                    <w:sz w:val="16"/>
                    <w:szCs w:val="16"/>
                    <w:lang w:val="en-US"/>
                  </w:rPr>
                </w:rPrChange>
              </w:rPr>
            </w:pPr>
            <w:del w:id="652" w:author="Mareike Ariaans" w:date="2020-09-02T16:24:00Z">
              <w:r w:rsidRPr="0068767F" w:rsidDel="005D3D07">
                <w:rPr>
                  <w:sz w:val="16"/>
                  <w:szCs w:val="16"/>
                  <w:highlight w:val="green"/>
                  <w:lang w:val="en-US"/>
                  <w:rPrChange w:id="653" w:author="Claus Wendt" w:date="2020-09-01T16:40:00Z">
                    <w:rPr>
                      <w:sz w:val="16"/>
                      <w:szCs w:val="16"/>
                      <w:lang w:val="en-US"/>
                    </w:rPr>
                  </w:rPrChange>
                </w:rPr>
                <w:delText>Low</w:delText>
              </w:r>
            </w:del>
          </w:p>
          <w:p w14:paraId="7508C1FB" w14:textId="4CD527C8"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654" w:author="Mareike Ariaans" w:date="2020-09-02T16:24:00Z"/>
                <w:sz w:val="16"/>
                <w:szCs w:val="16"/>
                <w:highlight w:val="green"/>
                <w:lang w:val="en-US"/>
                <w:rPrChange w:id="655" w:author="Claus Wendt" w:date="2020-09-01T16:40:00Z">
                  <w:rPr>
                    <w:del w:id="656" w:author="Mareike Ariaans" w:date="2020-09-02T16:24:00Z"/>
                    <w:sz w:val="16"/>
                    <w:szCs w:val="16"/>
                    <w:lang w:val="en-US"/>
                  </w:rPr>
                </w:rPrChange>
              </w:rPr>
            </w:pPr>
            <w:del w:id="657" w:author="Mareike Ariaans" w:date="2020-09-02T16:24:00Z">
              <w:r w:rsidRPr="0068767F" w:rsidDel="005D3D07">
                <w:rPr>
                  <w:sz w:val="16"/>
                  <w:szCs w:val="16"/>
                  <w:highlight w:val="green"/>
                  <w:lang w:val="en-US"/>
                  <w:rPrChange w:id="658" w:author="Claus Wendt" w:date="2020-09-01T16:40:00Z">
                    <w:rPr>
                      <w:sz w:val="16"/>
                      <w:szCs w:val="16"/>
                      <w:lang w:val="en-US"/>
                    </w:rPr>
                  </w:rPrChange>
                </w:rPr>
                <w:delText>Medium</w:delText>
              </w:r>
            </w:del>
          </w:p>
        </w:tc>
        <w:tc>
          <w:tcPr>
            <w:tcW w:w="992" w:type="dxa"/>
            <w:shd w:val="clear" w:color="auto" w:fill="FFFFFF" w:themeFill="background1"/>
            <w:vAlign w:val="center"/>
          </w:tcPr>
          <w:p w14:paraId="6C06A328" w14:textId="28640EF5"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659" w:author="Mareike Ariaans" w:date="2020-09-02T16:24:00Z"/>
                <w:sz w:val="16"/>
                <w:szCs w:val="16"/>
                <w:highlight w:val="green"/>
                <w:lang w:val="en-US"/>
                <w:rPrChange w:id="660" w:author="Claus Wendt" w:date="2020-09-01T16:41:00Z">
                  <w:rPr>
                    <w:del w:id="661" w:author="Mareike Ariaans" w:date="2020-09-02T16:24:00Z"/>
                    <w:sz w:val="16"/>
                    <w:szCs w:val="16"/>
                    <w:lang w:val="en-US"/>
                  </w:rPr>
                </w:rPrChange>
              </w:rPr>
            </w:pPr>
          </w:p>
          <w:p w14:paraId="55AE2D57" w14:textId="219E84AE"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662" w:author="Mareike Ariaans" w:date="2020-09-02T16:24:00Z"/>
                <w:sz w:val="16"/>
                <w:szCs w:val="16"/>
                <w:highlight w:val="green"/>
                <w:lang w:val="en-US"/>
                <w:rPrChange w:id="663" w:author="Claus Wendt" w:date="2020-09-01T16:41:00Z">
                  <w:rPr>
                    <w:del w:id="664" w:author="Mareike Ariaans" w:date="2020-09-02T16:24:00Z"/>
                    <w:sz w:val="16"/>
                    <w:szCs w:val="16"/>
                    <w:lang w:val="en-US"/>
                  </w:rPr>
                </w:rPrChange>
              </w:rPr>
            </w:pPr>
            <w:del w:id="665" w:author="Mareike Ariaans" w:date="2020-09-02T16:24:00Z">
              <w:r w:rsidRPr="0068767F" w:rsidDel="005D3D07">
                <w:rPr>
                  <w:sz w:val="16"/>
                  <w:szCs w:val="16"/>
                  <w:highlight w:val="green"/>
                  <w:lang w:val="en-US"/>
                  <w:rPrChange w:id="666" w:author="Claus Wendt" w:date="2020-09-01T16:41:00Z">
                    <w:rPr>
                      <w:sz w:val="16"/>
                      <w:szCs w:val="16"/>
                      <w:lang w:val="en-US"/>
                    </w:rPr>
                  </w:rPrChange>
                </w:rPr>
                <w:delText>High</w:delText>
              </w:r>
            </w:del>
          </w:p>
          <w:p w14:paraId="160E4D88" w14:textId="5954B91D"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667" w:author="Mareike Ariaans" w:date="2020-09-02T16:24:00Z"/>
                <w:sz w:val="16"/>
                <w:szCs w:val="16"/>
                <w:highlight w:val="green"/>
                <w:lang w:val="en-US"/>
                <w:rPrChange w:id="668" w:author="Claus Wendt" w:date="2020-09-01T16:41:00Z">
                  <w:rPr>
                    <w:del w:id="669" w:author="Mareike Ariaans" w:date="2020-09-02T16:24:00Z"/>
                    <w:sz w:val="16"/>
                    <w:szCs w:val="16"/>
                    <w:lang w:val="en-US"/>
                  </w:rPr>
                </w:rPrChange>
              </w:rPr>
            </w:pPr>
            <w:del w:id="670" w:author="Mareike Ariaans" w:date="2020-09-02T16:24:00Z">
              <w:r w:rsidRPr="0068767F" w:rsidDel="005D3D07">
                <w:rPr>
                  <w:sz w:val="16"/>
                  <w:szCs w:val="16"/>
                  <w:highlight w:val="green"/>
                  <w:lang w:val="en-US"/>
                  <w:rPrChange w:id="671" w:author="Claus Wendt" w:date="2020-09-01T16:41:00Z">
                    <w:rPr>
                      <w:sz w:val="16"/>
                      <w:szCs w:val="16"/>
                      <w:lang w:val="en-US"/>
                    </w:rPr>
                  </w:rPrChange>
                </w:rPr>
                <w:delText>Medium</w:delText>
              </w:r>
            </w:del>
          </w:p>
        </w:tc>
        <w:tc>
          <w:tcPr>
            <w:tcW w:w="1092" w:type="dxa"/>
            <w:shd w:val="clear" w:color="auto" w:fill="FFFFFF" w:themeFill="background1"/>
            <w:vAlign w:val="center"/>
          </w:tcPr>
          <w:p w14:paraId="3DC1159A" w14:textId="224E6654" w:rsidR="00BA6E5E"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672" w:author="Mareike Ariaans" w:date="2020-09-02T16:24:00Z"/>
                <w:sz w:val="16"/>
                <w:szCs w:val="16"/>
                <w:lang w:val="en-US"/>
              </w:rPr>
            </w:pPr>
          </w:p>
          <w:p w14:paraId="33667B74" w14:textId="34B8615C" w:rsidR="00BA6E5E"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673" w:author="Mareike Ariaans" w:date="2020-09-02T16:24:00Z"/>
                <w:sz w:val="16"/>
                <w:szCs w:val="16"/>
                <w:lang w:val="en-US"/>
              </w:rPr>
            </w:pPr>
            <w:del w:id="674" w:author="Mareike Ariaans" w:date="2020-09-02T16:24:00Z">
              <w:r w:rsidDel="005D3D07">
                <w:rPr>
                  <w:sz w:val="16"/>
                  <w:szCs w:val="16"/>
                  <w:lang w:val="en-US"/>
                </w:rPr>
                <w:delText>Medium</w:delText>
              </w:r>
            </w:del>
          </w:p>
          <w:p w14:paraId="7D9AE80E" w14:textId="486BDDA3" w:rsidR="00BA6E5E" w:rsidRPr="007C5A34"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675" w:author="Mareike Ariaans" w:date="2020-09-02T16:24:00Z"/>
                <w:sz w:val="16"/>
                <w:szCs w:val="16"/>
                <w:lang w:val="en-US"/>
              </w:rPr>
            </w:pPr>
            <w:del w:id="676" w:author="Mareike Ariaans" w:date="2020-09-02T16:24:00Z">
              <w:r w:rsidDel="005D3D07">
                <w:rPr>
                  <w:sz w:val="16"/>
                  <w:szCs w:val="16"/>
                  <w:lang w:val="en-US"/>
                </w:rPr>
                <w:delText>Low</w:delText>
              </w:r>
            </w:del>
          </w:p>
        </w:tc>
        <w:tc>
          <w:tcPr>
            <w:tcW w:w="850" w:type="dxa"/>
            <w:shd w:val="clear" w:color="auto" w:fill="FFFFFF" w:themeFill="background1"/>
            <w:vAlign w:val="center"/>
          </w:tcPr>
          <w:p w14:paraId="3AC555E6" w14:textId="6D228CE8"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677" w:author="Mareike Ariaans" w:date="2020-09-02T16:24:00Z"/>
                <w:sz w:val="16"/>
                <w:szCs w:val="16"/>
                <w:highlight w:val="green"/>
                <w:lang w:val="en-US"/>
                <w:rPrChange w:id="678" w:author="Claus Wendt" w:date="2020-09-01T16:41:00Z">
                  <w:rPr>
                    <w:del w:id="679" w:author="Mareike Ariaans" w:date="2020-09-02T16:24:00Z"/>
                    <w:sz w:val="16"/>
                    <w:szCs w:val="16"/>
                    <w:lang w:val="en-US"/>
                  </w:rPr>
                </w:rPrChange>
              </w:rPr>
            </w:pPr>
          </w:p>
          <w:p w14:paraId="3F7D394A" w14:textId="61848030"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680" w:author="Mareike Ariaans" w:date="2020-09-02T16:24:00Z"/>
                <w:sz w:val="16"/>
                <w:szCs w:val="16"/>
                <w:highlight w:val="green"/>
                <w:lang w:val="en-US"/>
                <w:rPrChange w:id="681" w:author="Claus Wendt" w:date="2020-09-01T16:41:00Z">
                  <w:rPr>
                    <w:del w:id="682" w:author="Mareike Ariaans" w:date="2020-09-02T16:24:00Z"/>
                    <w:sz w:val="16"/>
                    <w:szCs w:val="16"/>
                    <w:lang w:val="en-US"/>
                  </w:rPr>
                </w:rPrChange>
              </w:rPr>
            </w:pPr>
            <w:del w:id="683" w:author="Mareike Ariaans" w:date="2020-09-02T16:24:00Z">
              <w:r w:rsidRPr="0068767F" w:rsidDel="005D3D07">
                <w:rPr>
                  <w:sz w:val="16"/>
                  <w:szCs w:val="16"/>
                  <w:highlight w:val="green"/>
                  <w:lang w:val="en-US"/>
                  <w:rPrChange w:id="684" w:author="Claus Wendt" w:date="2020-09-01T16:41:00Z">
                    <w:rPr>
                      <w:sz w:val="16"/>
                      <w:szCs w:val="16"/>
                      <w:lang w:val="en-US"/>
                    </w:rPr>
                  </w:rPrChange>
                </w:rPr>
                <w:delText>Medium</w:delText>
              </w:r>
            </w:del>
          </w:p>
          <w:p w14:paraId="420B9277" w14:textId="33369E76"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685" w:author="Mareike Ariaans" w:date="2020-09-02T16:24:00Z"/>
                <w:sz w:val="16"/>
                <w:szCs w:val="16"/>
                <w:highlight w:val="green"/>
                <w:lang w:val="en-US"/>
                <w:rPrChange w:id="686" w:author="Claus Wendt" w:date="2020-09-01T16:41:00Z">
                  <w:rPr>
                    <w:del w:id="687" w:author="Mareike Ariaans" w:date="2020-09-02T16:24:00Z"/>
                    <w:sz w:val="16"/>
                    <w:szCs w:val="16"/>
                    <w:lang w:val="en-US"/>
                  </w:rPr>
                </w:rPrChange>
              </w:rPr>
            </w:pPr>
            <w:del w:id="688" w:author="Mareike Ariaans" w:date="2020-09-02T16:24:00Z">
              <w:r w:rsidRPr="0068767F" w:rsidDel="005D3D07">
                <w:rPr>
                  <w:sz w:val="16"/>
                  <w:szCs w:val="16"/>
                  <w:highlight w:val="green"/>
                  <w:lang w:val="en-US"/>
                  <w:rPrChange w:id="689" w:author="Claus Wendt" w:date="2020-09-01T16:41:00Z">
                    <w:rPr>
                      <w:sz w:val="16"/>
                      <w:szCs w:val="16"/>
                      <w:lang w:val="en-US"/>
                    </w:rPr>
                  </w:rPrChange>
                </w:rPr>
                <w:delText>Low</w:delText>
              </w:r>
            </w:del>
          </w:p>
        </w:tc>
        <w:tc>
          <w:tcPr>
            <w:tcW w:w="885" w:type="dxa"/>
            <w:shd w:val="clear" w:color="auto" w:fill="FFFFFF" w:themeFill="background1"/>
            <w:vAlign w:val="center"/>
          </w:tcPr>
          <w:p w14:paraId="50FEBD1D" w14:textId="5169D35B"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690" w:author="Mareike Ariaans" w:date="2020-09-02T16:24:00Z"/>
                <w:sz w:val="16"/>
                <w:szCs w:val="16"/>
                <w:highlight w:val="green"/>
                <w:lang w:val="en-US"/>
                <w:rPrChange w:id="691" w:author="Claus Wendt" w:date="2020-09-01T16:41:00Z">
                  <w:rPr>
                    <w:del w:id="692" w:author="Mareike Ariaans" w:date="2020-09-02T16:24:00Z"/>
                    <w:sz w:val="16"/>
                    <w:szCs w:val="16"/>
                    <w:lang w:val="en-US"/>
                  </w:rPr>
                </w:rPrChange>
              </w:rPr>
            </w:pPr>
          </w:p>
          <w:p w14:paraId="57A9F23A" w14:textId="63DE36A1"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693" w:author="Mareike Ariaans" w:date="2020-09-02T16:24:00Z"/>
                <w:sz w:val="16"/>
                <w:szCs w:val="16"/>
                <w:highlight w:val="green"/>
                <w:lang w:val="en-US"/>
                <w:rPrChange w:id="694" w:author="Claus Wendt" w:date="2020-09-01T16:41:00Z">
                  <w:rPr>
                    <w:del w:id="695" w:author="Mareike Ariaans" w:date="2020-09-02T16:24:00Z"/>
                    <w:sz w:val="16"/>
                    <w:szCs w:val="16"/>
                    <w:lang w:val="en-US"/>
                  </w:rPr>
                </w:rPrChange>
              </w:rPr>
            </w:pPr>
            <w:del w:id="696" w:author="Mareike Ariaans" w:date="2020-09-02T16:24:00Z">
              <w:r w:rsidRPr="0068767F" w:rsidDel="005D3D07">
                <w:rPr>
                  <w:sz w:val="16"/>
                  <w:szCs w:val="16"/>
                  <w:highlight w:val="green"/>
                  <w:lang w:val="en-US"/>
                  <w:rPrChange w:id="697" w:author="Claus Wendt" w:date="2020-09-01T16:41:00Z">
                    <w:rPr>
                      <w:sz w:val="16"/>
                      <w:szCs w:val="16"/>
                      <w:lang w:val="en-US"/>
                    </w:rPr>
                  </w:rPrChange>
                </w:rPr>
                <w:delText>Medium</w:delText>
              </w:r>
            </w:del>
          </w:p>
          <w:p w14:paraId="2DBE7C1B" w14:textId="5EE29FE5"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698" w:author="Mareike Ariaans" w:date="2020-09-02T16:24:00Z"/>
                <w:sz w:val="16"/>
                <w:szCs w:val="16"/>
                <w:highlight w:val="green"/>
                <w:lang w:val="en-US"/>
                <w:rPrChange w:id="699" w:author="Claus Wendt" w:date="2020-09-01T16:41:00Z">
                  <w:rPr>
                    <w:del w:id="700" w:author="Mareike Ariaans" w:date="2020-09-02T16:24:00Z"/>
                    <w:sz w:val="16"/>
                    <w:szCs w:val="16"/>
                    <w:lang w:val="en-US"/>
                  </w:rPr>
                </w:rPrChange>
              </w:rPr>
            </w:pPr>
            <w:del w:id="701" w:author="Mareike Ariaans" w:date="2020-09-02T16:24:00Z">
              <w:r w:rsidRPr="0068767F" w:rsidDel="005D3D07">
                <w:rPr>
                  <w:sz w:val="16"/>
                  <w:szCs w:val="16"/>
                  <w:highlight w:val="green"/>
                  <w:lang w:val="en-US"/>
                  <w:rPrChange w:id="702" w:author="Claus Wendt" w:date="2020-09-01T16:41:00Z">
                    <w:rPr>
                      <w:sz w:val="16"/>
                      <w:szCs w:val="16"/>
                      <w:lang w:val="en-US"/>
                    </w:rPr>
                  </w:rPrChange>
                </w:rPr>
                <w:delText>Low</w:delText>
              </w:r>
            </w:del>
          </w:p>
        </w:tc>
        <w:tc>
          <w:tcPr>
            <w:tcW w:w="1134" w:type="dxa"/>
            <w:shd w:val="clear" w:color="auto" w:fill="FFFFFF" w:themeFill="background1"/>
            <w:vAlign w:val="center"/>
          </w:tcPr>
          <w:p w14:paraId="7FABD3E6" w14:textId="371CF320" w:rsidR="00BA6E5E"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703" w:author="Mareike Ariaans" w:date="2020-09-02T16:24:00Z"/>
                <w:sz w:val="16"/>
                <w:szCs w:val="16"/>
                <w:lang w:val="en-US"/>
              </w:rPr>
            </w:pPr>
          </w:p>
          <w:p w14:paraId="7DED1251" w14:textId="6CA7F1C8" w:rsidR="00BA6E5E"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704" w:author="Mareike Ariaans" w:date="2020-09-02T16:24:00Z"/>
                <w:sz w:val="16"/>
                <w:szCs w:val="16"/>
                <w:lang w:val="en-US"/>
              </w:rPr>
            </w:pPr>
            <w:del w:id="705" w:author="Mareike Ariaans" w:date="2020-09-02T16:24:00Z">
              <w:r w:rsidDel="005D3D07">
                <w:rPr>
                  <w:sz w:val="16"/>
                  <w:szCs w:val="16"/>
                  <w:lang w:val="en-US"/>
                </w:rPr>
                <w:delText>Medium</w:delText>
              </w:r>
            </w:del>
          </w:p>
          <w:p w14:paraId="0AE49FB2" w14:textId="74916F9E" w:rsidR="00BA6E5E" w:rsidRPr="007C5A34"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706" w:author="Mareike Ariaans" w:date="2020-09-02T16:24:00Z"/>
                <w:sz w:val="16"/>
                <w:szCs w:val="16"/>
                <w:lang w:val="en-US"/>
              </w:rPr>
            </w:pPr>
            <w:del w:id="707" w:author="Mareike Ariaans" w:date="2020-09-02T16:24:00Z">
              <w:r w:rsidDel="005D3D07">
                <w:rPr>
                  <w:sz w:val="16"/>
                  <w:szCs w:val="16"/>
                  <w:lang w:val="en-US"/>
                </w:rPr>
                <w:delText>Medium</w:delText>
              </w:r>
            </w:del>
          </w:p>
        </w:tc>
        <w:tc>
          <w:tcPr>
            <w:tcW w:w="851" w:type="dxa"/>
            <w:shd w:val="clear" w:color="auto" w:fill="FFFFFF" w:themeFill="background1"/>
            <w:vAlign w:val="center"/>
          </w:tcPr>
          <w:p w14:paraId="7FCF2349" w14:textId="0A73F033"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708" w:author="Mareike Ariaans" w:date="2020-09-02T16:24:00Z"/>
                <w:sz w:val="16"/>
                <w:szCs w:val="16"/>
                <w:highlight w:val="green"/>
                <w:lang w:val="en-US"/>
                <w:rPrChange w:id="709" w:author="Claus Wendt" w:date="2020-09-01T16:42:00Z">
                  <w:rPr>
                    <w:del w:id="710" w:author="Mareike Ariaans" w:date="2020-09-02T16:24:00Z"/>
                    <w:sz w:val="16"/>
                    <w:szCs w:val="16"/>
                    <w:lang w:val="en-US"/>
                  </w:rPr>
                </w:rPrChange>
              </w:rPr>
            </w:pPr>
          </w:p>
          <w:p w14:paraId="4889AD7E" w14:textId="1CD27905"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711" w:author="Mareike Ariaans" w:date="2020-09-02T16:24:00Z"/>
                <w:sz w:val="16"/>
                <w:szCs w:val="16"/>
                <w:highlight w:val="green"/>
                <w:lang w:val="en-US"/>
                <w:rPrChange w:id="712" w:author="Claus Wendt" w:date="2020-09-01T16:42:00Z">
                  <w:rPr>
                    <w:del w:id="713" w:author="Mareike Ariaans" w:date="2020-09-02T16:24:00Z"/>
                    <w:sz w:val="16"/>
                    <w:szCs w:val="16"/>
                    <w:lang w:val="en-US"/>
                  </w:rPr>
                </w:rPrChange>
              </w:rPr>
            </w:pPr>
            <w:del w:id="714" w:author="Mareike Ariaans" w:date="2020-09-02T16:24:00Z">
              <w:r w:rsidRPr="0068767F" w:rsidDel="005D3D07">
                <w:rPr>
                  <w:sz w:val="16"/>
                  <w:szCs w:val="16"/>
                  <w:highlight w:val="green"/>
                  <w:lang w:val="en-US"/>
                  <w:rPrChange w:id="715" w:author="Claus Wendt" w:date="2020-09-01T16:42:00Z">
                    <w:rPr>
                      <w:sz w:val="16"/>
                      <w:szCs w:val="16"/>
                      <w:lang w:val="en-US"/>
                    </w:rPr>
                  </w:rPrChange>
                </w:rPr>
                <w:delText>Medium</w:delText>
              </w:r>
            </w:del>
          </w:p>
          <w:p w14:paraId="64D18BEB" w14:textId="517979E6"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716" w:author="Mareike Ariaans" w:date="2020-09-02T16:24:00Z"/>
                <w:sz w:val="16"/>
                <w:szCs w:val="16"/>
                <w:highlight w:val="green"/>
                <w:lang w:val="en-US"/>
                <w:rPrChange w:id="717" w:author="Claus Wendt" w:date="2020-09-01T16:42:00Z">
                  <w:rPr>
                    <w:del w:id="718" w:author="Mareike Ariaans" w:date="2020-09-02T16:24:00Z"/>
                    <w:sz w:val="16"/>
                    <w:szCs w:val="16"/>
                    <w:lang w:val="en-US"/>
                  </w:rPr>
                </w:rPrChange>
              </w:rPr>
            </w:pPr>
            <w:del w:id="719" w:author="Mareike Ariaans" w:date="2020-09-02T16:24:00Z">
              <w:r w:rsidRPr="0068767F" w:rsidDel="005D3D07">
                <w:rPr>
                  <w:sz w:val="16"/>
                  <w:szCs w:val="16"/>
                  <w:highlight w:val="green"/>
                  <w:lang w:val="en-US"/>
                  <w:rPrChange w:id="720" w:author="Claus Wendt" w:date="2020-09-01T16:42:00Z">
                    <w:rPr>
                      <w:sz w:val="16"/>
                      <w:szCs w:val="16"/>
                      <w:lang w:val="en-US"/>
                    </w:rPr>
                  </w:rPrChange>
                </w:rPr>
                <w:delText>High</w:delText>
              </w:r>
            </w:del>
          </w:p>
        </w:tc>
        <w:tc>
          <w:tcPr>
            <w:tcW w:w="851" w:type="dxa"/>
            <w:shd w:val="clear" w:color="auto" w:fill="FFFFFF" w:themeFill="background1"/>
            <w:vAlign w:val="center"/>
          </w:tcPr>
          <w:p w14:paraId="55F1ABB5" w14:textId="3C465887"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721" w:author="Mareike Ariaans" w:date="2020-09-02T16:24:00Z"/>
                <w:sz w:val="16"/>
                <w:szCs w:val="16"/>
                <w:highlight w:val="green"/>
                <w:lang w:val="en-US"/>
                <w:rPrChange w:id="722" w:author="Claus Wendt" w:date="2020-09-01T16:42:00Z">
                  <w:rPr>
                    <w:del w:id="723" w:author="Mareike Ariaans" w:date="2020-09-02T16:24:00Z"/>
                    <w:sz w:val="16"/>
                    <w:szCs w:val="16"/>
                    <w:lang w:val="en-US"/>
                  </w:rPr>
                </w:rPrChange>
              </w:rPr>
            </w:pPr>
          </w:p>
          <w:p w14:paraId="335529D4" w14:textId="71BF0310"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724" w:author="Mareike Ariaans" w:date="2020-09-02T16:24:00Z"/>
                <w:sz w:val="16"/>
                <w:szCs w:val="16"/>
                <w:highlight w:val="green"/>
                <w:lang w:val="en-US"/>
                <w:rPrChange w:id="725" w:author="Claus Wendt" w:date="2020-09-01T16:42:00Z">
                  <w:rPr>
                    <w:del w:id="726" w:author="Mareike Ariaans" w:date="2020-09-02T16:24:00Z"/>
                    <w:sz w:val="16"/>
                    <w:szCs w:val="16"/>
                    <w:lang w:val="en-US"/>
                  </w:rPr>
                </w:rPrChange>
              </w:rPr>
            </w:pPr>
            <w:del w:id="727" w:author="Mareike Ariaans" w:date="2020-09-02T16:24:00Z">
              <w:r w:rsidRPr="0068767F" w:rsidDel="005D3D07">
                <w:rPr>
                  <w:sz w:val="16"/>
                  <w:szCs w:val="16"/>
                  <w:highlight w:val="green"/>
                  <w:lang w:val="en-US"/>
                  <w:rPrChange w:id="728" w:author="Claus Wendt" w:date="2020-09-01T16:42:00Z">
                    <w:rPr>
                      <w:sz w:val="16"/>
                      <w:szCs w:val="16"/>
                      <w:lang w:val="en-US"/>
                    </w:rPr>
                  </w:rPrChange>
                </w:rPr>
                <w:delText>High</w:delText>
              </w:r>
            </w:del>
          </w:p>
          <w:p w14:paraId="65327325" w14:textId="47E57CB7"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729" w:author="Mareike Ariaans" w:date="2020-09-02T16:24:00Z"/>
                <w:sz w:val="16"/>
                <w:szCs w:val="16"/>
                <w:highlight w:val="green"/>
                <w:lang w:val="en-US"/>
                <w:rPrChange w:id="730" w:author="Claus Wendt" w:date="2020-09-01T16:42:00Z">
                  <w:rPr>
                    <w:del w:id="731" w:author="Mareike Ariaans" w:date="2020-09-02T16:24:00Z"/>
                    <w:sz w:val="16"/>
                    <w:szCs w:val="16"/>
                    <w:lang w:val="en-US"/>
                  </w:rPr>
                </w:rPrChange>
              </w:rPr>
            </w:pPr>
            <w:del w:id="732" w:author="Mareike Ariaans" w:date="2020-09-02T16:24:00Z">
              <w:r w:rsidRPr="0068767F" w:rsidDel="005D3D07">
                <w:rPr>
                  <w:sz w:val="16"/>
                  <w:szCs w:val="16"/>
                  <w:highlight w:val="green"/>
                  <w:lang w:val="en-US"/>
                  <w:rPrChange w:id="733" w:author="Claus Wendt" w:date="2020-09-01T16:42:00Z">
                    <w:rPr>
                      <w:sz w:val="16"/>
                      <w:szCs w:val="16"/>
                      <w:lang w:val="en-US"/>
                    </w:rPr>
                  </w:rPrChange>
                </w:rPr>
                <w:delText>Medium</w:delText>
              </w:r>
            </w:del>
          </w:p>
        </w:tc>
      </w:tr>
      <w:tr w:rsidR="00BA6E5E" w:rsidRPr="007C5A34" w:rsidDel="005D3D07" w14:paraId="59A11155" w14:textId="4250EFB1" w:rsidTr="00257C34">
        <w:trPr>
          <w:trHeight w:val="283"/>
          <w:del w:id="734" w:author="Mareike Ariaans" w:date="2020-09-02T16:24:00Z"/>
        </w:trPr>
        <w:tc>
          <w:tcPr>
            <w:cnfStyle w:val="001000000000" w:firstRow="0" w:lastRow="0" w:firstColumn="1" w:lastColumn="0" w:oddVBand="0" w:evenVBand="0" w:oddHBand="0" w:evenHBand="0" w:firstRowFirstColumn="0" w:firstRowLastColumn="0" w:lastRowFirstColumn="0" w:lastRowLastColumn="0"/>
            <w:tcW w:w="1560" w:type="dxa"/>
            <w:shd w:val="clear" w:color="auto" w:fill="FFFFFF" w:themeFill="background1"/>
            <w:vAlign w:val="center"/>
          </w:tcPr>
          <w:p w14:paraId="2DE58535" w14:textId="22B4F5C3" w:rsidR="00BA6E5E" w:rsidRPr="007C5A34" w:rsidDel="005D3D07" w:rsidRDefault="00BA6E5E" w:rsidP="00257C34">
            <w:pPr>
              <w:spacing w:line="360" w:lineRule="auto"/>
              <w:rPr>
                <w:del w:id="735" w:author="Mareike Ariaans" w:date="2020-09-02T16:24:00Z"/>
                <w:sz w:val="16"/>
                <w:szCs w:val="16"/>
                <w:lang w:val="en-US"/>
              </w:rPr>
            </w:pPr>
            <w:del w:id="736" w:author="Mareike Ariaans" w:date="2020-09-02T16:24:00Z">
              <w:r w:rsidRPr="007C5A34" w:rsidDel="005D3D07">
                <w:rPr>
                  <w:b w:val="0"/>
                  <w:bCs w:val="0"/>
                  <w:caps w:val="0"/>
                  <w:sz w:val="16"/>
                  <w:szCs w:val="16"/>
                  <w:lang w:val="en-US"/>
                </w:rPr>
                <w:delText>Access Regulation</w:delText>
              </w:r>
            </w:del>
          </w:p>
          <w:p w14:paraId="593409A9" w14:textId="565F6D73" w:rsidR="00BA6E5E" w:rsidRPr="007C5A34" w:rsidDel="005D3D07" w:rsidRDefault="00BA6E5E" w:rsidP="00257C34">
            <w:pPr>
              <w:spacing w:line="360" w:lineRule="auto"/>
              <w:ind w:firstLine="179"/>
              <w:rPr>
                <w:del w:id="737" w:author="Mareike Ariaans" w:date="2020-09-02T16:24:00Z"/>
                <w:sz w:val="16"/>
                <w:szCs w:val="16"/>
                <w:lang w:val="en-US"/>
              </w:rPr>
            </w:pPr>
            <w:del w:id="738" w:author="Mareike Ariaans" w:date="2020-09-02T16:24:00Z">
              <w:r w:rsidRPr="007C5A34" w:rsidDel="005D3D07">
                <w:rPr>
                  <w:b w:val="0"/>
                  <w:bCs w:val="0"/>
                  <w:caps w:val="0"/>
                  <w:sz w:val="16"/>
                  <w:szCs w:val="16"/>
                  <w:lang w:val="en-US"/>
                </w:rPr>
                <w:delText>CIDX</w:delText>
              </w:r>
            </w:del>
          </w:p>
          <w:p w14:paraId="3C637635" w14:textId="062DB733" w:rsidR="00BA6E5E" w:rsidRPr="007C5A34" w:rsidDel="005D3D07" w:rsidRDefault="00BA6E5E" w:rsidP="00257C34">
            <w:pPr>
              <w:spacing w:line="360" w:lineRule="auto"/>
              <w:ind w:firstLine="179"/>
              <w:rPr>
                <w:del w:id="739" w:author="Mareike Ariaans" w:date="2020-09-02T16:24:00Z"/>
                <w:b w:val="0"/>
                <w:bCs w:val="0"/>
                <w:caps w:val="0"/>
                <w:sz w:val="16"/>
                <w:szCs w:val="16"/>
                <w:lang w:val="en-US"/>
              </w:rPr>
            </w:pPr>
            <w:del w:id="740" w:author="Mareike Ariaans" w:date="2020-09-02T16:24:00Z">
              <w:r w:rsidRPr="007C5A34" w:rsidDel="005D3D07">
                <w:rPr>
                  <w:b w:val="0"/>
                  <w:bCs w:val="0"/>
                  <w:caps w:val="0"/>
                  <w:sz w:val="16"/>
                  <w:szCs w:val="16"/>
                  <w:lang w:val="en-US"/>
                </w:rPr>
                <w:delText>MTAB</w:delText>
              </w:r>
            </w:del>
          </w:p>
        </w:tc>
        <w:tc>
          <w:tcPr>
            <w:tcW w:w="1134" w:type="dxa"/>
            <w:shd w:val="clear" w:color="auto" w:fill="FFFFFF" w:themeFill="background1"/>
            <w:vAlign w:val="center"/>
          </w:tcPr>
          <w:p w14:paraId="4EBA929D" w14:textId="22D9D9AC"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741" w:author="Mareike Ariaans" w:date="2020-09-02T16:24:00Z"/>
                <w:sz w:val="16"/>
                <w:szCs w:val="16"/>
                <w:highlight w:val="green"/>
                <w:lang w:val="en-US"/>
                <w:rPrChange w:id="742" w:author="Claus Wendt" w:date="2020-09-01T16:40:00Z">
                  <w:rPr>
                    <w:del w:id="743" w:author="Mareike Ariaans" w:date="2020-09-02T16:24:00Z"/>
                    <w:sz w:val="16"/>
                    <w:szCs w:val="16"/>
                    <w:lang w:val="en-US"/>
                  </w:rPr>
                </w:rPrChange>
              </w:rPr>
            </w:pPr>
            <w:del w:id="744" w:author="Mareike Ariaans" w:date="2020-09-02T16:24:00Z">
              <w:r w:rsidRPr="0068767F" w:rsidDel="005D3D07">
                <w:rPr>
                  <w:sz w:val="16"/>
                  <w:szCs w:val="16"/>
                  <w:highlight w:val="green"/>
                  <w:lang w:val="en-US"/>
                  <w:rPrChange w:id="745" w:author="Claus Wendt" w:date="2020-09-01T16:40:00Z">
                    <w:rPr>
                      <w:sz w:val="16"/>
                      <w:szCs w:val="16"/>
                      <w:lang w:val="en-US"/>
                    </w:rPr>
                  </w:rPrChange>
                </w:rPr>
                <w:delText>Low</w:delText>
              </w:r>
            </w:del>
          </w:p>
          <w:p w14:paraId="66977630" w14:textId="1A807387"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746" w:author="Mareike Ariaans" w:date="2020-09-02T16:24:00Z"/>
                <w:sz w:val="16"/>
                <w:szCs w:val="16"/>
                <w:highlight w:val="green"/>
                <w:lang w:val="en-US"/>
                <w:rPrChange w:id="747" w:author="Claus Wendt" w:date="2020-09-01T16:40:00Z">
                  <w:rPr>
                    <w:del w:id="748" w:author="Mareike Ariaans" w:date="2020-09-02T16:24:00Z"/>
                    <w:sz w:val="16"/>
                    <w:szCs w:val="16"/>
                    <w:lang w:val="en-US"/>
                  </w:rPr>
                </w:rPrChange>
              </w:rPr>
            </w:pPr>
            <w:del w:id="749" w:author="Mareike Ariaans" w:date="2020-09-02T16:24:00Z">
              <w:r w:rsidRPr="0068767F" w:rsidDel="005D3D07">
                <w:rPr>
                  <w:sz w:val="16"/>
                  <w:szCs w:val="16"/>
                  <w:highlight w:val="green"/>
                  <w:lang w:val="en-US"/>
                  <w:rPrChange w:id="750" w:author="Claus Wendt" w:date="2020-09-01T16:40:00Z">
                    <w:rPr>
                      <w:sz w:val="16"/>
                      <w:szCs w:val="16"/>
                      <w:lang w:val="en-US"/>
                    </w:rPr>
                  </w:rPrChange>
                </w:rPr>
                <w:delText>Low</w:delText>
              </w:r>
            </w:del>
          </w:p>
        </w:tc>
        <w:tc>
          <w:tcPr>
            <w:tcW w:w="992" w:type="dxa"/>
            <w:shd w:val="clear" w:color="auto" w:fill="FFFFFF" w:themeFill="background1"/>
            <w:vAlign w:val="center"/>
          </w:tcPr>
          <w:p w14:paraId="5B9DF184" w14:textId="4CDCC5ED"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751" w:author="Mareike Ariaans" w:date="2020-09-02T16:24:00Z"/>
                <w:sz w:val="16"/>
                <w:szCs w:val="16"/>
                <w:highlight w:val="green"/>
                <w:lang w:val="en-US"/>
                <w:rPrChange w:id="752" w:author="Claus Wendt" w:date="2020-09-01T16:41:00Z">
                  <w:rPr>
                    <w:del w:id="753" w:author="Mareike Ariaans" w:date="2020-09-02T16:24:00Z"/>
                    <w:sz w:val="16"/>
                    <w:szCs w:val="16"/>
                    <w:lang w:val="en-US"/>
                  </w:rPr>
                </w:rPrChange>
              </w:rPr>
            </w:pPr>
            <w:del w:id="754" w:author="Mareike Ariaans" w:date="2020-09-02T16:24:00Z">
              <w:r w:rsidRPr="0068767F" w:rsidDel="005D3D07">
                <w:rPr>
                  <w:sz w:val="16"/>
                  <w:szCs w:val="16"/>
                  <w:highlight w:val="green"/>
                  <w:lang w:val="en-US"/>
                  <w:rPrChange w:id="755" w:author="Claus Wendt" w:date="2020-09-01T16:41:00Z">
                    <w:rPr>
                      <w:sz w:val="16"/>
                      <w:szCs w:val="16"/>
                      <w:lang w:val="en-US"/>
                    </w:rPr>
                  </w:rPrChange>
                </w:rPr>
                <w:delText>Low</w:delText>
              </w:r>
            </w:del>
          </w:p>
          <w:p w14:paraId="55474C3D" w14:textId="4CA204AA"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756" w:author="Mareike Ariaans" w:date="2020-09-02T16:24:00Z"/>
                <w:sz w:val="16"/>
                <w:szCs w:val="16"/>
                <w:highlight w:val="green"/>
                <w:lang w:val="en-US"/>
                <w:rPrChange w:id="757" w:author="Claus Wendt" w:date="2020-09-01T16:41:00Z">
                  <w:rPr>
                    <w:del w:id="758" w:author="Mareike Ariaans" w:date="2020-09-02T16:24:00Z"/>
                    <w:sz w:val="16"/>
                    <w:szCs w:val="16"/>
                    <w:lang w:val="en-US"/>
                  </w:rPr>
                </w:rPrChange>
              </w:rPr>
            </w:pPr>
            <w:del w:id="759" w:author="Mareike Ariaans" w:date="2020-09-02T16:24:00Z">
              <w:r w:rsidRPr="0068767F" w:rsidDel="005D3D07">
                <w:rPr>
                  <w:sz w:val="16"/>
                  <w:szCs w:val="16"/>
                  <w:highlight w:val="green"/>
                  <w:lang w:val="en-US"/>
                  <w:rPrChange w:id="760" w:author="Claus Wendt" w:date="2020-09-01T16:41:00Z">
                    <w:rPr>
                      <w:sz w:val="16"/>
                      <w:szCs w:val="16"/>
                      <w:lang w:val="en-US"/>
                    </w:rPr>
                  </w:rPrChange>
                </w:rPr>
                <w:delText>Low</w:delText>
              </w:r>
            </w:del>
          </w:p>
        </w:tc>
        <w:tc>
          <w:tcPr>
            <w:tcW w:w="1092" w:type="dxa"/>
            <w:shd w:val="clear" w:color="auto" w:fill="FFFFFF" w:themeFill="background1"/>
            <w:vAlign w:val="center"/>
          </w:tcPr>
          <w:p w14:paraId="2B44A098" w14:textId="7E99D95A" w:rsidR="00BA6E5E"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761" w:author="Mareike Ariaans" w:date="2020-09-02T16:24:00Z"/>
                <w:sz w:val="16"/>
                <w:szCs w:val="16"/>
                <w:lang w:val="en-US"/>
              </w:rPr>
            </w:pPr>
            <w:del w:id="762" w:author="Mareike Ariaans" w:date="2020-09-02T16:24:00Z">
              <w:r w:rsidDel="005D3D07">
                <w:rPr>
                  <w:sz w:val="16"/>
                  <w:szCs w:val="16"/>
                  <w:lang w:val="en-US"/>
                </w:rPr>
                <w:delText>High</w:delText>
              </w:r>
            </w:del>
          </w:p>
          <w:p w14:paraId="02D1B84C" w14:textId="4445412A" w:rsidR="00BA6E5E" w:rsidRPr="007C5A34"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763" w:author="Mareike Ariaans" w:date="2020-09-02T16:24:00Z"/>
                <w:sz w:val="16"/>
                <w:szCs w:val="16"/>
                <w:lang w:val="en-US"/>
              </w:rPr>
            </w:pPr>
            <w:del w:id="764" w:author="Mareike Ariaans" w:date="2020-09-02T16:24:00Z">
              <w:r w:rsidDel="005D3D07">
                <w:rPr>
                  <w:sz w:val="16"/>
                  <w:szCs w:val="16"/>
                  <w:lang w:val="en-US"/>
                </w:rPr>
                <w:delText>Low</w:delText>
              </w:r>
            </w:del>
          </w:p>
        </w:tc>
        <w:tc>
          <w:tcPr>
            <w:tcW w:w="850" w:type="dxa"/>
            <w:shd w:val="clear" w:color="auto" w:fill="FFFFFF" w:themeFill="background1"/>
            <w:vAlign w:val="center"/>
          </w:tcPr>
          <w:p w14:paraId="4297DD41" w14:textId="2FE1C997"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765" w:author="Mareike Ariaans" w:date="2020-09-02T16:24:00Z"/>
                <w:sz w:val="16"/>
                <w:szCs w:val="16"/>
                <w:highlight w:val="green"/>
                <w:lang w:val="en-US"/>
                <w:rPrChange w:id="766" w:author="Claus Wendt" w:date="2020-09-01T16:41:00Z">
                  <w:rPr>
                    <w:del w:id="767" w:author="Mareike Ariaans" w:date="2020-09-02T16:24:00Z"/>
                    <w:sz w:val="16"/>
                    <w:szCs w:val="16"/>
                    <w:lang w:val="en-US"/>
                  </w:rPr>
                </w:rPrChange>
              </w:rPr>
            </w:pPr>
            <w:del w:id="768" w:author="Mareike Ariaans" w:date="2020-09-02T16:24:00Z">
              <w:r w:rsidRPr="0068767F" w:rsidDel="005D3D07">
                <w:rPr>
                  <w:sz w:val="16"/>
                  <w:szCs w:val="16"/>
                  <w:highlight w:val="green"/>
                  <w:lang w:val="en-US"/>
                  <w:rPrChange w:id="769" w:author="Claus Wendt" w:date="2020-09-01T16:41:00Z">
                    <w:rPr>
                      <w:sz w:val="16"/>
                      <w:szCs w:val="16"/>
                      <w:lang w:val="en-US"/>
                    </w:rPr>
                  </w:rPrChange>
                </w:rPr>
                <w:delText>High</w:delText>
              </w:r>
            </w:del>
          </w:p>
          <w:p w14:paraId="570FCF72" w14:textId="03FF7DD3"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770" w:author="Mareike Ariaans" w:date="2020-09-02T16:24:00Z"/>
                <w:sz w:val="16"/>
                <w:szCs w:val="16"/>
                <w:highlight w:val="green"/>
                <w:lang w:val="en-US"/>
                <w:rPrChange w:id="771" w:author="Claus Wendt" w:date="2020-09-01T16:41:00Z">
                  <w:rPr>
                    <w:del w:id="772" w:author="Mareike Ariaans" w:date="2020-09-02T16:24:00Z"/>
                    <w:sz w:val="16"/>
                    <w:szCs w:val="16"/>
                    <w:lang w:val="en-US"/>
                  </w:rPr>
                </w:rPrChange>
              </w:rPr>
            </w:pPr>
            <w:del w:id="773" w:author="Mareike Ariaans" w:date="2020-09-02T16:24:00Z">
              <w:r w:rsidRPr="0068767F" w:rsidDel="005D3D07">
                <w:rPr>
                  <w:sz w:val="16"/>
                  <w:szCs w:val="16"/>
                  <w:highlight w:val="green"/>
                  <w:lang w:val="en-US"/>
                  <w:rPrChange w:id="774" w:author="Claus Wendt" w:date="2020-09-01T16:41:00Z">
                    <w:rPr>
                      <w:sz w:val="16"/>
                      <w:szCs w:val="16"/>
                      <w:lang w:val="en-US"/>
                    </w:rPr>
                  </w:rPrChange>
                </w:rPr>
                <w:delText>Low</w:delText>
              </w:r>
            </w:del>
          </w:p>
        </w:tc>
        <w:tc>
          <w:tcPr>
            <w:tcW w:w="885" w:type="dxa"/>
            <w:shd w:val="clear" w:color="auto" w:fill="FFFFFF" w:themeFill="background1"/>
            <w:vAlign w:val="center"/>
          </w:tcPr>
          <w:p w14:paraId="1496282D" w14:textId="7B8AC491"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775" w:author="Mareike Ariaans" w:date="2020-09-02T16:24:00Z"/>
                <w:sz w:val="16"/>
                <w:szCs w:val="16"/>
                <w:highlight w:val="green"/>
                <w:lang w:val="en-US"/>
                <w:rPrChange w:id="776" w:author="Claus Wendt" w:date="2020-09-01T16:41:00Z">
                  <w:rPr>
                    <w:del w:id="777" w:author="Mareike Ariaans" w:date="2020-09-02T16:24:00Z"/>
                    <w:sz w:val="16"/>
                    <w:szCs w:val="16"/>
                    <w:lang w:val="en-US"/>
                  </w:rPr>
                </w:rPrChange>
              </w:rPr>
            </w:pPr>
            <w:del w:id="778" w:author="Mareike Ariaans" w:date="2020-09-02T16:24:00Z">
              <w:r w:rsidRPr="0068767F" w:rsidDel="005D3D07">
                <w:rPr>
                  <w:sz w:val="16"/>
                  <w:szCs w:val="16"/>
                  <w:highlight w:val="green"/>
                  <w:lang w:val="en-US"/>
                  <w:rPrChange w:id="779" w:author="Claus Wendt" w:date="2020-09-01T16:41:00Z">
                    <w:rPr>
                      <w:sz w:val="16"/>
                      <w:szCs w:val="16"/>
                      <w:lang w:val="en-US"/>
                    </w:rPr>
                  </w:rPrChange>
                </w:rPr>
                <w:delText>High</w:delText>
              </w:r>
            </w:del>
          </w:p>
          <w:p w14:paraId="5F8FFF11" w14:textId="15A3E25E"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780" w:author="Mareike Ariaans" w:date="2020-09-02T16:24:00Z"/>
                <w:sz w:val="16"/>
                <w:szCs w:val="16"/>
                <w:highlight w:val="green"/>
                <w:lang w:val="en-US"/>
                <w:rPrChange w:id="781" w:author="Claus Wendt" w:date="2020-09-01T16:41:00Z">
                  <w:rPr>
                    <w:del w:id="782" w:author="Mareike Ariaans" w:date="2020-09-02T16:24:00Z"/>
                    <w:sz w:val="16"/>
                    <w:szCs w:val="16"/>
                    <w:lang w:val="en-US"/>
                  </w:rPr>
                </w:rPrChange>
              </w:rPr>
            </w:pPr>
            <w:del w:id="783" w:author="Mareike Ariaans" w:date="2020-09-02T16:24:00Z">
              <w:r w:rsidRPr="0068767F" w:rsidDel="005D3D07">
                <w:rPr>
                  <w:sz w:val="16"/>
                  <w:szCs w:val="16"/>
                  <w:highlight w:val="green"/>
                  <w:lang w:val="en-US"/>
                  <w:rPrChange w:id="784" w:author="Claus Wendt" w:date="2020-09-01T16:41:00Z">
                    <w:rPr>
                      <w:sz w:val="16"/>
                      <w:szCs w:val="16"/>
                      <w:lang w:val="en-US"/>
                    </w:rPr>
                  </w:rPrChange>
                </w:rPr>
                <w:delText>Low</w:delText>
              </w:r>
            </w:del>
          </w:p>
        </w:tc>
        <w:tc>
          <w:tcPr>
            <w:tcW w:w="1134" w:type="dxa"/>
            <w:shd w:val="clear" w:color="auto" w:fill="FFFFFF" w:themeFill="background1"/>
            <w:vAlign w:val="center"/>
          </w:tcPr>
          <w:p w14:paraId="32391C46" w14:textId="4B2FF502" w:rsidR="00BA6E5E"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785" w:author="Mareike Ariaans" w:date="2020-09-02T16:24:00Z"/>
                <w:sz w:val="16"/>
                <w:szCs w:val="16"/>
                <w:lang w:val="en-US"/>
              </w:rPr>
            </w:pPr>
            <w:del w:id="786" w:author="Mareike Ariaans" w:date="2020-09-02T16:24:00Z">
              <w:r w:rsidDel="005D3D07">
                <w:rPr>
                  <w:sz w:val="16"/>
                  <w:szCs w:val="16"/>
                  <w:lang w:val="en-US"/>
                </w:rPr>
                <w:delText>Medium</w:delText>
              </w:r>
            </w:del>
          </w:p>
          <w:p w14:paraId="53FE6EE3" w14:textId="1DAB5C23" w:rsidR="00BA6E5E" w:rsidRPr="007C5A34"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787" w:author="Mareike Ariaans" w:date="2020-09-02T16:24:00Z"/>
                <w:sz w:val="16"/>
                <w:szCs w:val="16"/>
                <w:lang w:val="en-US"/>
              </w:rPr>
            </w:pPr>
            <w:del w:id="788" w:author="Mareike Ariaans" w:date="2020-09-02T16:24:00Z">
              <w:r w:rsidDel="005D3D07">
                <w:rPr>
                  <w:sz w:val="16"/>
                  <w:szCs w:val="16"/>
                  <w:lang w:val="en-US"/>
                </w:rPr>
                <w:delText>High</w:delText>
              </w:r>
            </w:del>
          </w:p>
        </w:tc>
        <w:tc>
          <w:tcPr>
            <w:tcW w:w="851" w:type="dxa"/>
            <w:shd w:val="clear" w:color="auto" w:fill="FFFFFF" w:themeFill="background1"/>
            <w:vAlign w:val="center"/>
          </w:tcPr>
          <w:p w14:paraId="62F0E2EA" w14:textId="51FA5CC4"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789" w:author="Mareike Ariaans" w:date="2020-09-02T16:24:00Z"/>
                <w:sz w:val="16"/>
                <w:szCs w:val="16"/>
                <w:highlight w:val="green"/>
                <w:lang w:val="en-US"/>
                <w:rPrChange w:id="790" w:author="Claus Wendt" w:date="2020-09-01T16:42:00Z">
                  <w:rPr>
                    <w:del w:id="791" w:author="Mareike Ariaans" w:date="2020-09-02T16:24:00Z"/>
                    <w:sz w:val="16"/>
                    <w:szCs w:val="16"/>
                    <w:lang w:val="en-US"/>
                  </w:rPr>
                </w:rPrChange>
              </w:rPr>
            </w:pPr>
            <w:del w:id="792" w:author="Mareike Ariaans" w:date="2020-09-02T16:24:00Z">
              <w:r w:rsidRPr="0068767F" w:rsidDel="005D3D07">
                <w:rPr>
                  <w:sz w:val="16"/>
                  <w:szCs w:val="16"/>
                  <w:highlight w:val="green"/>
                  <w:lang w:val="en-US"/>
                  <w:rPrChange w:id="793" w:author="Claus Wendt" w:date="2020-09-01T16:42:00Z">
                    <w:rPr>
                      <w:sz w:val="16"/>
                      <w:szCs w:val="16"/>
                      <w:lang w:val="en-US"/>
                    </w:rPr>
                  </w:rPrChange>
                </w:rPr>
                <w:delText>Low</w:delText>
              </w:r>
            </w:del>
          </w:p>
          <w:p w14:paraId="4E3E0CCA" w14:textId="0CC5B1EF"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794" w:author="Mareike Ariaans" w:date="2020-09-02T16:24:00Z"/>
                <w:sz w:val="16"/>
                <w:szCs w:val="16"/>
                <w:highlight w:val="green"/>
                <w:lang w:val="en-US"/>
                <w:rPrChange w:id="795" w:author="Claus Wendt" w:date="2020-09-01T16:42:00Z">
                  <w:rPr>
                    <w:del w:id="796" w:author="Mareike Ariaans" w:date="2020-09-02T16:24:00Z"/>
                    <w:sz w:val="16"/>
                    <w:szCs w:val="16"/>
                    <w:lang w:val="en-US"/>
                  </w:rPr>
                </w:rPrChange>
              </w:rPr>
            </w:pPr>
            <w:del w:id="797" w:author="Mareike Ariaans" w:date="2020-09-02T16:24:00Z">
              <w:r w:rsidRPr="0068767F" w:rsidDel="005D3D07">
                <w:rPr>
                  <w:sz w:val="16"/>
                  <w:szCs w:val="16"/>
                  <w:highlight w:val="green"/>
                  <w:lang w:val="en-US"/>
                  <w:rPrChange w:id="798" w:author="Claus Wendt" w:date="2020-09-01T16:42:00Z">
                    <w:rPr>
                      <w:sz w:val="16"/>
                      <w:szCs w:val="16"/>
                      <w:lang w:val="en-US"/>
                    </w:rPr>
                  </w:rPrChange>
                </w:rPr>
                <w:delText>High</w:delText>
              </w:r>
            </w:del>
          </w:p>
        </w:tc>
        <w:tc>
          <w:tcPr>
            <w:tcW w:w="851" w:type="dxa"/>
            <w:shd w:val="clear" w:color="auto" w:fill="FFFFFF" w:themeFill="background1"/>
            <w:vAlign w:val="center"/>
          </w:tcPr>
          <w:p w14:paraId="3D7D7CCC" w14:textId="1747D26D"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799" w:author="Mareike Ariaans" w:date="2020-09-02T16:24:00Z"/>
                <w:sz w:val="16"/>
                <w:szCs w:val="16"/>
                <w:highlight w:val="green"/>
                <w:lang w:val="en-US"/>
                <w:rPrChange w:id="800" w:author="Claus Wendt" w:date="2020-09-01T16:42:00Z">
                  <w:rPr>
                    <w:del w:id="801" w:author="Mareike Ariaans" w:date="2020-09-02T16:24:00Z"/>
                    <w:sz w:val="16"/>
                    <w:szCs w:val="16"/>
                    <w:lang w:val="en-US"/>
                  </w:rPr>
                </w:rPrChange>
              </w:rPr>
            </w:pPr>
            <w:del w:id="802" w:author="Mareike Ariaans" w:date="2020-09-02T16:24:00Z">
              <w:r w:rsidRPr="0068767F" w:rsidDel="005D3D07">
                <w:rPr>
                  <w:sz w:val="16"/>
                  <w:szCs w:val="16"/>
                  <w:highlight w:val="green"/>
                  <w:lang w:val="en-US"/>
                  <w:rPrChange w:id="803" w:author="Claus Wendt" w:date="2020-09-01T16:42:00Z">
                    <w:rPr>
                      <w:sz w:val="16"/>
                      <w:szCs w:val="16"/>
                      <w:lang w:val="en-US"/>
                    </w:rPr>
                  </w:rPrChange>
                </w:rPr>
                <w:delText>High</w:delText>
              </w:r>
            </w:del>
          </w:p>
          <w:p w14:paraId="122968AB" w14:textId="396066B5" w:rsidR="00BA6E5E" w:rsidRPr="0068767F" w:rsidDel="005D3D07" w:rsidRDefault="00BA6E5E" w:rsidP="00257C34">
            <w:pPr>
              <w:spacing w:line="360" w:lineRule="auto"/>
              <w:jc w:val="center"/>
              <w:cnfStyle w:val="000000000000" w:firstRow="0" w:lastRow="0" w:firstColumn="0" w:lastColumn="0" w:oddVBand="0" w:evenVBand="0" w:oddHBand="0" w:evenHBand="0" w:firstRowFirstColumn="0" w:firstRowLastColumn="0" w:lastRowFirstColumn="0" w:lastRowLastColumn="0"/>
              <w:rPr>
                <w:del w:id="804" w:author="Mareike Ariaans" w:date="2020-09-02T16:24:00Z"/>
                <w:sz w:val="16"/>
                <w:szCs w:val="16"/>
                <w:highlight w:val="green"/>
                <w:lang w:val="en-US"/>
                <w:rPrChange w:id="805" w:author="Claus Wendt" w:date="2020-09-01T16:42:00Z">
                  <w:rPr>
                    <w:del w:id="806" w:author="Mareike Ariaans" w:date="2020-09-02T16:24:00Z"/>
                    <w:sz w:val="16"/>
                    <w:szCs w:val="16"/>
                    <w:lang w:val="en-US"/>
                  </w:rPr>
                </w:rPrChange>
              </w:rPr>
            </w:pPr>
            <w:del w:id="807" w:author="Mareike Ariaans" w:date="2020-09-02T16:24:00Z">
              <w:r w:rsidRPr="0068767F" w:rsidDel="005D3D07">
                <w:rPr>
                  <w:sz w:val="16"/>
                  <w:szCs w:val="16"/>
                  <w:highlight w:val="green"/>
                  <w:lang w:val="en-US"/>
                  <w:rPrChange w:id="808" w:author="Claus Wendt" w:date="2020-09-01T16:42:00Z">
                    <w:rPr>
                      <w:sz w:val="16"/>
                      <w:szCs w:val="16"/>
                      <w:lang w:val="en-US"/>
                    </w:rPr>
                  </w:rPrChange>
                </w:rPr>
                <w:delText>High</w:delText>
              </w:r>
            </w:del>
          </w:p>
        </w:tc>
      </w:tr>
      <w:tr w:rsidR="00BA6E5E" w:rsidRPr="007C5A34" w:rsidDel="005D3D07" w14:paraId="4BEDE894" w14:textId="2DFCB760" w:rsidTr="00257C34">
        <w:trPr>
          <w:cnfStyle w:val="000000100000" w:firstRow="0" w:lastRow="0" w:firstColumn="0" w:lastColumn="0" w:oddVBand="0" w:evenVBand="0" w:oddHBand="1" w:evenHBand="0" w:firstRowFirstColumn="0" w:firstRowLastColumn="0" w:lastRowFirstColumn="0" w:lastRowLastColumn="0"/>
          <w:trHeight w:val="283"/>
          <w:del w:id="809" w:author="Mareike Ariaans" w:date="2020-09-02T16:24:00Z"/>
        </w:trPr>
        <w:tc>
          <w:tcPr>
            <w:cnfStyle w:val="001000000000" w:firstRow="0" w:lastRow="0" w:firstColumn="1" w:lastColumn="0" w:oddVBand="0" w:evenVBand="0" w:oddHBand="0" w:evenHBand="0" w:firstRowFirstColumn="0" w:firstRowLastColumn="0" w:lastRowFirstColumn="0" w:lastRowLastColumn="0"/>
            <w:tcW w:w="1560" w:type="dxa"/>
            <w:tcBorders>
              <w:bottom w:val="single" w:sz="12" w:space="0" w:color="auto"/>
            </w:tcBorders>
            <w:shd w:val="clear" w:color="auto" w:fill="FFFFFF" w:themeFill="background1"/>
            <w:vAlign w:val="center"/>
          </w:tcPr>
          <w:p w14:paraId="1322BFF9" w14:textId="72B8C818" w:rsidR="00BA6E5E" w:rsidRPr="007C5A34" w:rsidDel="005D3D07" w:rsidRDefault="00BA6E5E" w:rsidP="00257C34">
            <w:pPr>
              <w:spacing w:line="360" w:lineRule="auto"/>
              <w:rPr>
                <w:del w:id="810" w:author="Mareike Ariaans" w:date="2020-09-02T16:24:00Z"/>
                <w:sz w:val="16"/>
                <w:szCs w:val="16"/>
                <w:lang w:val="en-US"/>
              </w:rPr>
            </w:pPr>
            <w:del w:id="811" w:author="Mareike Ariaans" w:date="2020-09-02T16:24:00Z">
              <w:r w:rsidRPr="007C5A34" w:rsidDel="005D3D07">
                <w:rPr>
                  <w:b w:val="0"/>
                  <w:bCs w:val="0"/>
                  <w:caps w:val="0"/>
                  <w:sz w:val="16"/>
                  <w:szCs w:val="16"/>
                  <w:lang w:val="en-US"/>
                </w:rPr>
                <w:delText>Performance</w:delText>
              </w:r>
            </w:del>
          </w:p>
          <w:p w14:paraId="372B81FC" w14:textId="1B1D4B29" w:rsidR="00BA6E5E" w:rsidRPr="007C5A34" w:rsidDel="005D3D07" w:rsidRDefault="00BA6E5E" w:rsidP="00257C34">
            <w:pPr>
              <w:spacing w:line="360" w:lineRule="auto"/>
              <w:ind w:firstLine="179"/>
              <w:rPr>
                <w:del w:id="812" w:author="Mareike Ariaans" w:date="2020-09-02T16:24:00Z"/>
                <w:sz w:val="16"/>
                <w:szCs w:val="16"/>
                <w:lang w:val="en-US"/>
              </w:rPr>
            </w:pPr>
            <w:del w:id="813" w:author="Mareike Ariaans" w:date="2020-09-02T16:24:00Z">
              <w:r w:rsidRPr="007C5A34" w:rsidDel="005D3D07">
                <w:rPr>
                  <w:b w:val="0"/>
                  <w:bCs w:val="0"/>
                  <w:caps w:val="0"/>
                  <w:sz w:val="16"/>
                  <w:szCs w:val="16"/>
                  <w:lang w:val="en-US"/>
                </w:rPr>
                <w:delText>LEX</w:delText>
              </w:r>
            </w:del>
          </w:p>
          <w:p w14:paraId="1B2661D0" w14:textId="4DD91D70" w:rsidR="00BA6E5E" w:rsidRPr="007C5A34" w:rsidDel="005D3D07" w:rsidRDefault="00BA6E5E" w:rsidP="00257C34">
            <w:pPr>
              <w:spacing w:line="360" w:lineRule="auto"/>
              <w:ind w:firstLine="179"/>
              <w:rPr>
                <w:del w:id="814" w:author="Mareike Ariaans" w:date="2020-09-02T16:24:00Z"/>
                <w:b w:val="0"/>
                <w:bCs w:val="0"/>
                <w:caps w:val="0"/>
                <w:sz w:val="16"/>
                <w:szCs w:val="16"/>
                <w:lang w:val="en-US"/>
              </w:rPr>
            </w:pPr>
            <w:del w:id="815" w:author="Mareike Ariaans" w:date="2020-09-02T16:24:00Z">
              <w:r w:rsidRPr="007C5A34" w:rsidDel="005D3D07">
                <w:rPr>
                  <w:b w:val="0"/>
                  <w:bCs w:val="0"/>
                  <w:caps w:val="0"/>
                  <w:sz w:val="16"/>
                  <w:szCs w:val="16"/>
                  <w:lang w:val="en-US"/>
                </w:rPr>
                <w:delText>SPH</w:delText>
              </w:r>
            </w:del>
          </w:p>
        </w:tc>
        <w:tc>
          <w:tcPr>
            <w:tcW w:w="1134" w:type="dxa"/>
            <w:tcBorders>
              <w:bottom w:val="single" w:sz="12" w:space="0" w:color="auto"/>
            </w:tcBorders>
            <w:shd w:val="clear" w:color="auto" w:fill="FFFFFF" w:themeFill="background1"/>
            <w:vAlign w:val="center"/>
          </w:tcPr>
          <w:p w14:paraId="2A83240F" w14:textId="1D4B3EB6"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16" w:author="Mareike Ariaans" w:date="2020-09-02T16:24:00Z"/>
                <w:sz w:val="16"/>
                <w:szCs w:val="16"/>
                <w:highlight w:val="green"/>
                <w:lang w:val="en-US"/>
                <w:rPrChange w:id="817" w:author="Claus Wendt" w:date="2020-09-01T16:40:00Z">
                  <w:rPr>
                    <w:del w:id="818" w:author="Mareike Ariaans" w:date="2020-09-02T16:24:00Z"/>
                    <w:sz w:val="16"/>
                    <w:szCs w:val="16"/>
                    <w:lang w:val="en-US"/>
                  </w:rPr>
                </w:rPrChange>
              </w:rPr>
            </w:pPr>
          </w:p>
          <w:p w14:paraId="040B0F79" w14:textId="6AB18A9B"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19" w:author="Mareike Ariaans" w:date="2020-09-02T16:24:00Z"/>
                <w:sz w:val="16"/>
                <w:szCs w:val="16"/>
                <w:highlight w:val="green"/>
                <w:lang w:val="en-US"/>
                <w:rPrChange w:id="820" w:author="Claus Wendt" w:date="2020-09-01T16:40:00Z">
                  <w:rPr>
                    <w:del w:id="821" w:author="Mareike Ariaans" w:date="2020-09-02T16:24:00Z"/>
                    <w:sz w:val="16"/>
                    <w:szCs w:val="16"/>
                    <w:lang w:val="en-US"/>
                  </w:rPr>
                </w:rPrChange>
              </w:rPr>
            </w:pPr>
            <w:del w:id="822" w:author="Mareike Ariaans" w:date="2020-09-02T16:24:00Z">
              <w:r w:rsidRPr="0068767F" w:rsidDel="005D3D07">
                <w:rPr>
                  <w:sz w:val="16"/>
                  <w:szCs w:val="16"/>
                  <w:highlight w:val="green"/>
                  <w:lang w:val="en-US"/>
                  <w:rPrChange w:id="823" w:author="Claus Wendt" w:date="2020-09-01T16:40:00Z">
                    <w:rPr>
                      <w:sz w:val="16"/>
                      <w:szCs w:val="16"/>
                      <w:lang w:val="en-US"/>
                    </w:rPr>
                  </w:rPrChange>
                </w:rPr>
                <w:delText>Low</w:delText>
              </w:r>
            </w:del>
          </w:p>
          <w:p w14:paraId="375D3507" w14:textId="381F48E1"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24" w:author="Mareike Ariaans" w:date="2020-09-02T16:24:00Z"/>
                <w:sz w:val="16"/>
                <w:szCs w:val="16"/>
                <w:highlight w:val="green"/>
                <w:lang w:val="en-US"/>
                <w:rPrChange w:id="825" w:author="Claus Wendt" w:date="2020-09-01T16:40:00Z">
                  <w:rPr>
                    <w:del w:id="826" w:author="Mareike Ariaans" w:date="2020-09-02T16:24:00Z"/>
                    <w:sz w:val="16"/>
                    <w:szCs w:val="16"/>
                    <w:lang w:val="en-US"/>
                  </w:rPr>
                </w:rPrChange>
              </w:rPr>
            </w:pPr>
            <w:del w:id="827" w:author="Mareike Ariaans" w:date="2020-09-02T16:24:00Z">
              <w:r w:rsidRPr="0068767F" w:rsidDel="005D3D07">
                <w:rPr>
                  <w:sz w:val="16"/>
                  <w:szCs w:val="16"/>
                  <w:highlight w:val="green"/>
                  <w:lang w:val="en-US"/>
                  <w:rPrChange w:id="828" w:author="Claus Wendt" w:date="2020-09-01T16:40:00Z">
                    <w:rPr>
                      <w:sz w:val="16"/>
                      <w:szCs w:val="16"/>
                      <w:lang w:val="en-US"/>
                    </w:rPr>
                  </w:rPrChange>
                </w:rPr>
                <w:delText>Low</w:delText>
              </w:r>
            </w:del>
          </w:p>
        </w:tc>
        <w:tc>
          <w:tcPr>
            <w:tcW w:w="992" w:type="dxa"/>
            <w:tcBorders>
              <w:bottom w:val="single" w:sz="12" w:space="0" w:color="auto"/>
            </w:tcBorders>
            <w:shd w:val="clear" w:color="auto" w:fill="FFFFFF" w:themeFill="background1"/>
            <w:vAlign w:val="center"/>
          </w:tcPr>
          <w:p w14:paraId="0DC81D7F" w14:textId="233BC126"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29" w:author="Mareike Ariaans" w:date="2020-09-02T16:24:00Z"/>
                <w:sz w:val="16"/>
                <w:szCs w:val="16"/>
                <w:highlight w:val="green"/>
                <w:lang w:val="en-US"/>
                <w:rPrChange w:id="830" w:author="Claus Wendt" w:date="2020-09-01T16:41:00Z">
                  <w:rPr>
                    <w:del w:id="831" w:author="Mareike Ariaans" w:date="2020-09-02T16:24:00Z"/>
                    <w:sz w:val="16"/>
                    <w:szCs w:val="16"/>
                    <w:lang w:val="en-US"/>
                  </w:rPr>
                </w:rPrChange>
              </w:rPr>
            </w:pPr>
          </w:p>
          <w:p w14:paraId="51203D58" w14:textId="466D8760"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32" w:author="Mareike Ariaans" w:date="2020-09-02T16:24:00Z"/>
                <w:sz w:val="16"/>
                <w:szCs w:val="16"/>
                <w:highlight w:val="green"/>
                <w:lang w:val="en-US"/>
                <w:rPrChange w:id="833" w:author="Claus Wendt" w:date="2020-09-01T16:41:00Z">
                  <w:rPr>
                    <w:del w:id="834" w:author="Mareike Ariaans" w:date="2020-09-02T16:24:00Z"/>
                    <w:sz w:val="16"/>
                    <w:szCs w:val="16"/>
                    <w:lang w:val="en-US"/>
                  </w:rPr>
                </w:rPrChange>
              </w:rPr>
            </w:pPr>
            <w:del w:id="835" w:author="Mareike Ariaans" w:date="2020-09-02T16:24:00Z">
              <w:r w:rsidRPr="0068767F" w:rsidDel="005D3D07">
                <w:rPr>
                  <w:sz w:val="16"/>
                  <w:szCs w:val="16"/>
                  <w:highlight w:val="green"/>
                  <w:lang w:val="en-US"/>
                  <w:rPrChange w:id="836" w:author="Claus Wendt" w:date="2020-09-01T16:41:00Z">
                    <w:rPr>
                      <w:sz w:val="16"/>
                      <w:szCs w:val="16"/>
                      <w:lang w:val="en-US"/>
                    </w:rPr>
                  </w:rPrChange>
                </w:rPr>
                <w:delText>Medium</w:delText>
              </w:r>
            </w:del>
          </w:p>
          <w:p w14:paraId="5CDE3940" w14:textId="72EF4D08"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37" w:author="Mareike Ariaans" w:date="2020-09-02T16:24:00Z"/>
                <w:sz w:val="16"/>
                <w:szCs w:val="16"/>
                <w:highlight w:val="green"/>
                <w:lang w:val="en-US"/>
                <w:rPrChange w:id="838" w:author="Claus Wendt" w:date="2020-09-01T16:41:00Z">
                  <w:rPr>
                    <w:del w:id="839" w:author="Mareike Ariaans" w:date="2020-09-02T16:24:00Z"/>
                    <w:sz w:val="16"/>
                    <w:szCs w:val="16"/>
                    <w:lang w:val="en-US"/>
                  </w:rPr>
                </w:rPrChange>
              </w:rPr>
            </w:pPr>
            <w:del w:id="840" w:author="Mareike Ariaans" w:date="2020-09-02T16:24:00Z">
              <w:r w:rsidRPr="0068767F" w:rsidDel="005D3D07">
                <w:rPr>
                  <w:sz w:val="16"/>
                  <w:szCs w:val="16"/>
                  <w:highlight w:val="green"/>
                  <w:lang w:val="en-US"/>
                  <w:rPrChange w:id="841" w:author="Claus Wendt" w:date="2020-09-01T16:41:00Z">
                    <w:rPr>
                      <w:sz w:val="16"/>
                      <w:szCs w:val="16"/>
                      <w:lang w:val="en-US"/>
                    </w:rPr>
                  </w:rPrChange>
                </w:rPr>
                <w:delText>Medium</w:delText>
              </w:r>
            </w:del>
          </w:p>
        </w:tc>
        <w:tc>
          <w:tcPr>
            <w:tcW w:w="1092" w:type="dxa"/>
            <w:tcBorders>
              <w:bottom w:val="single" w:sz="12" w:space="0" w:color="auto"/>
            </w:tcBorders>
            <w:shd w:val="clear" w:color="auto" w:fill="FFFFFF" w:themeFill="background1"/>
            <w:vAlign w:val="center"/>
          </w:tcPr>
          <w:p w14:paraId="544735C0" w14:textId="616B1FF8" w:rsidR="00BA6E5E"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42" w:author="Mareike Ariaans" w:date="2020-09-02T16:24:00Z"/>
                <w:sz w:val="16"/>
                <w:szCs w:val="16"/>
                <w:lang w:val="en-US"/>
              </w:rPr>
            </w:pPr>
          </w:p>
          <w:p w14:paraId="4AE5D6FF" w14:textId="65B654DE" w:rsidR="00BA6E5E"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43" w:author="Mareike Ariaans" w:date="2020-09-02T16:24:00Z"/>
                <w:sz w:val="16"/>
                <w:szCs w:val="16"/>
                <w:lang w:val="en-US"/>
              </w:rPr>
            </w:pPr>
            <w:del w:id="844" w:author="Mareike Ariaans" w:date="2020-09-02T16:24:00Z">
              <w:r w:rsidDel="005D3D07">
                <w:rPr>
                  <w:sz w:val="16"/>
                  <w:szCs w:val="16"/>
                  <w:lang w:val="en-US"/>
                </w:rPr>
                <w:delText>High</w:delText>
              </w:r>
            </w:del>
          </w:p>
          <w:p w14:paraId="6E75E314" w14:textId="1EE2B872" w:rsidR="00BA6E5E"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45" w:author="Mareike Ariaans" w:date="2020-09-02T16:24:00Z"/>
                <w:sz w:val="16"/>
                <w:szCs w:val="16"/>
                <w:lang w:val="en-US"/>
              </w:rPr>
            </w:pPr>
            <w:del w:id="846" w:author="Mareike Ariaans" w:date="2020-09-02T16:24:00Z">
              <w:r w:rsidDel="005D3D07">
                <w:rPr>
                  <w:sz w:val="16"/>
                  <w:szCs w:val="16"/>
                  <w:lang w:val="en-US"/>
                </w:rPr>
                <w:delText>Medium</w:delText>
              </w:r>
            </w:del>
          </w:p>
        </w:tc>
        <w:tc>
          <w:tcPr>
            <w:tcW w:w="850" w:type="dxa"/>
            <w:tcBorders>
              <w:bottom w:val="single" w:sz="12" w:space="0" w:color="auto"/>
            </w:tcBorders>
            <w:shd w:val="clear" w:color="auto" w:fill="FFFFFF" w:themeFill="background1"/>
            <w:vAlign w:val="center"/>
          </w:tcPr>
          <w:p w14:paraId="3B956C6E" w14:textId="7ACAA130"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47" w:author="Mareike Ariaans" w:date="2020-09-02T16:24:00Z"/>
                <w:sz w:val="16"/>
                <w:szCs w:val="16"/>
                <w:highlight w:val="green"/>
                <w:lang w:val="en-US"/>
                <w:rPrChange w:id="848" w:author="Claus Wendt" w:date="2020-09-01T16:41:00Z">
                  <w:rPr>
                    <w:del w:id="849" w:author="Mareike Ariaans" w:date="2020-09-02T16:24:00Z"/>
                    <w:sz w:val="16"/>
                    <w:szCs w:val="16"/>
                    <w:lang w:val="en-US"/>
                  </w:rPr>
                </w:rPrChange>
              </w:rPr>
            </w:pPr>
          </w:p>
          <w:p w14:paraId="6E6D7CAB" w14:textId="4A969BFB"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50" w:author="Mareike Ariaans" w:date="2020-09-02T16:24:00Z"/>
                <w:sz w:val="16"/>
                <w:szCs w:val="16"/>
                <w:highlight w:val="green"/>
                <w:lang w:val="en-US"/>
                <w:rPrChange w:id="851" w:author="Claus Wendt" w:date="2020-09-01T16:41:00Z">
                  <w:rPr>
                    <w:del w:id="852" w:author="Mareike Ariaans" w:date="2020-09-02T16:24:00Z"/>
                    <w:sz w:val="16"/>
                    <w:szCs w:val="16"/>
                    <w:lang w:val="en-US"/>
                  </w:rPr>
                </w:rPrChange>
              </w:rPr>
            </w:pPr>
            <w:del w:id="853" w:author="Mareike Ariaans" w:date="2020-09-02T16:24:00Z">
              <w:r w:rsidRPr="0068767F" w:rsidDel="005D3D07">
                <w:rPr>
                  <w:sz w:val="16"/>
                  <w:szCs w:val="16"/>
                  <w:highlight w:val="green"/>
                  <w:lang w:val="en-US"/>
                  <w:rPrChange w:id="854" w:author="Claus Wendt" w:date="2020-09-01T16:41:00Z">
                    <w:rPr>
                      <w:sz w:val="16"/>
                      <w:szCs w:val="16"/>
                      <w:lang w:val="en-US"/>
                    </w:rPr>
                  </w:rPrChange>
                </w:rPr>
                <w:delText>Medium</w:delText>
              </w:r>
            </w:del>
          </w:p>
          <w:p w14:paraId="79549B9C" w14:textId="0EEADB9B"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55" w:author="Mareike Ariaans" w:date="2020-09-02T16:24:00Z"/>
                <w:sz w:val="16"/>
                <w:szCs w:val="16"/>
                <w:highlight w:val="green"/>
                <w:lang w:val="en-US"/>
                <w:rPrChange w:id="856" w:author="Claus Wendt" w:date="2020-09-01T16:41:00Z">
                  <w:rPr>
                    <w:del w:id="857" w:author="Mareike Ariaans" w:date="2020-09-02T16:24:00Z"/>
                    <w:sz w:val="16"/>
                    <w:szCs w:val="16"/>
                    <w:lang w:val="en-US"/>
                  </w:rPr>
                </w:rPrChange>
              </w:rPr>
            </w:pPr>
            <w:del w:id="858" w:author="Mareike Ariaans" w:date="2020-09-02T16:24:00Z">
              <w:r w:rsidRPr="0068767F" w:rsidDel="005D3D07">
                <w:rPr>
                  <w:sz w:val="16"/>
                  <w:szCs w:val="16"/>
                  <w:highlight w:val="green"/>
                  <w:lang w:val="en-US"/>
                  <w:rPrChange w:id="859" w:author="Claus Wendt" w:date="2020-09-01T16:41:00Z">
                    <w:rPr>
                      <w:sz w:val="16"/>
                      <w:szCs w:val="16"/>
                      <w:lang w:val="en-US"/>
                    </w:rPr>
                  </w:rPrChange>
                </w:rPr>
                <w:delText>High</w:delText>
              </w:r>
            </w:del>
          </w:p>
        </w:tc>
        <w:tc>
          <w:tcPr>
            <w:tcW w:w="885" w:type="dxa"/>
            <w:tcBorders>
              <w:bottom w:val="single" w:sz="12" w:space="0" w:color="auto"/>
            </w:tcBorders>
            <w:shd w:val="clear" w:color="auto" w:fill="FFFFFF" w:themeFill="background1"/>
            <w:vAlign w:val="center"/>
          </w:tcPr>
          <w:p w14:paraId="3DE2BAAA" w14:textId="62F7809B"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60" w:author="Mareike Ariaans" w:date="2020-09-02T16:24:00Z"/>
                <w:sz w:val="16"/>
                <w:szCs w:val="16"/>
                <w:highlight w:val="green"/>
                <w:lang w:val="en-US"/>
                <w:rPrChange w:id="861" w:author="Claus Wendt" w:date="2020-09-01T16:41:00Z">
                  <w:rPr>
                    <w:del w:id="862" w:author="Mareike Ariaans" w:date="2020-09-02T16:24:00Z"/>
                    <w:sz w:val="16"/>
                    <w:szCs w:val="16"/>
                    <w:lang w:val="en-US"/>
                  </w:rPr>
                </w:rPrChange>
              </w:rPr>
            </w:pPr>
          </w:p>
          <w:p w14:paraId="3E1FE380" w14:textId="4C0D9618"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63" w:author="Mareike Ariaans" w:date="2020-09-02T16:24:00Z"/>
                <w:sz w:val="16"/>
                <w:szCs w:val="16"/>
                <w:highlight w:val="green"/>
                <w:lang w:val="en-US"/>
                <w:rPrChange w:id="864" w:author="Claus Wendt" w:date="2020-09-01T16:41:00Z">
                  <w:rPr>
                    <w:del w:id="865" w:author="Mareike Ariaans" w:date="2020-09-02T16:24:00Z"/>
                    <w:sz w:val="16"/>
                    <w:szCs w:val="16"/>
                    <w:lang w:val="en-US"/>
                  </w:rPr>
                </w:rPrChange>
              </w:rPr>
            </w:pPr>
            <w:del w:id="866" w:author="Mareike Ariaans" w:date="2020-09-02T16:24:00Z">
              <w:r w:rsidRPr="0068767F" w:rsidDel="005D3D07">
                <w:rPr>
                  <w:sz w:val="16"/>
                  <w:szCs w:val="16"/>
                  <w:highlight w:val="green"/>
                  <w:lang w:val="en-US"/>
                  <w:rPrChange w:id="867" w:author="Claus Wendt" w:date="2020-09-01T16:41:00Z">
                    <w:rPr>
                      <w:sz w:val="16"/>
                      <w:szCs w:val="16"/>
                      <w:lang w:val="en-US"/>
                    </w:rPr>
                  </w:rPrChange>
                </w:rPr>
                <w:delText>High</w:delText>
              </w:r>
            </w:del>
          </w:p>
          <w:p w14:paraId="686773DF" w14:textId="4044041D"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68" w:author="Mareike Ariaans" w:date="2020-09-02T16:24:00Z"/>
                <w:sz w:val="16"/>
                <w:szCs w:val="16"/>
                <w:highlight w:val="green"/>
                <w:lang w:val="en-US"/>
                <w:rPrChange w:id="869" w:author="Claus Wendt" w:date="2020-09-01T16:41:00Z">
                  <w:rPr>
                    <w:del w:id="870" w:author="Mareike Ariaans" w:date="2020-09-02T16:24:00Z"/>
                    <w:sz w:val="16"/>
                    <w:szCs w:val="16"/>
                    <w:lang w:val="en-US"/>
                  </w:rPr>
                </w:rPrChange>
              </w:rPr>
            </w:pPr>
            <w:del w:id="871" w:author="Mareike Ariaans" w:date="2020-09-02T16:24:00Z">
              <w:r w:rsidRPr="0068767F" w:rsidDel="005D3D07">
                <w:rPr>
                  <w:sz w:val="16"/>
                  <w:szCs w:val="16"/>
                  <w:highlight w:val="green"/>
                  <w:lang w:val="en-US"/>
                  <w:rPrChange w:id="872" w:author="Claus Wendt" w:date="2020-09-01T16:41:00Z">
                    <w:rPr>
                      <w:sz w:val="16"/>
                      <w:szCs w:val="16"/>
                      <w:lang w:val="en-US"/>
                    </w:rPr>
                  </w:rPrChange>
                </w:rPr>
                <w:delText>Low</w:delText>
              </w:r>
            </w:del>
          </w:p>
        </w:tc>
        <w:tc>
          <w:tcPr>
            <w:tcW w:w="1134" w:type="dxa"/>
            <w:tcBorders>
              <w:bottom w:val="single" w:sz="12" w:space="0" w:color="auto"/>
            </w:tcBorders>
            <w:shd w:val="clear" w:color="auto" w:fill="FFFFFF" w:themeFill="background1"/>
            <w:vAlign w:val="center"/>
          </w:tcPr>
          <w:p w14:paraId="63D53210" w14:textId="0C5EADDF" w:rsidR="00BA6E5E"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73" w:author="Mareike Ariaans" w:date="2020-09-02T16:24:00Z"/>
                <w:sz w:val="16"/>
                <w:szCs w:val="16"/>
                <w:lang w:val="en-US"/>
              </w:rPr>
            </w:pPr>
          </w:p>
          <w:p w14:paraId="04EE79EA" w14:textId="2740F59E" w:rsidR="00BA6E5E"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74" w:author="Mareike Ariaans" w:date="2020-09-02T16:24:00Z"/>
                <w:sz w:val="16"/>
                <w:szCs w:val="16"/>
                <w:lang w:val="en-US"/>
              </w:rPr>
            </w:pPr>
            <w:del w:id="875" w:author="Mareike Ariaans" w:date="2020-09-02T16:24:00Z">
              <w:r w:rsidDel="005D3D07">
                <w:rPr>
                  <w:sz w:val="16"/>
                  <w:szCs w:val="16"/>
                  <w:lang w:val="en-US"/>
                </w:rPr>
                <w:delText>Medium</w:delText>
              </w:r>
            </w:del>
          </w:p>
          <w:p w14:paraId="4BC7C147" w14:textId="021B6B52" w:rsidR="00BA6E5E"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76" w:author="Mareike Ariaans" w:date="2020-09-02T16:24:00Z"/>
                <w:sz w:val="16"/>
                <w:szCs w:val="16"/>
                <w:lang w:val="en-US"/>
              </w:rPr>
            </w:pPr>
            <w:del w:id="877" w:author="Mareike Ariaans" w:date="2020-09-02T16:24:00Z">
              <w:r w:rsidDel="005D3D07">
                <w:rPr>
                  <w:sz w:val="16"/>
                  <w:szCs w:val="16"/>
                  <w:lang w:val="en-US"/>
                </w:rPr>
                <w:delText>High</w:delText>
              </w:r>
            </w:del>
          </w:p>
        </w:tc>
        <w:tc>
          <w:tcPr>
            <w:tcW w:w="851" w:type="dxa"/>
            <w:tcBorders>
              <w:bottom w:val="single" w:sz="12" w:space="0" w:color="auto"/>
            </w:tcBorders>
            <w:shd w:val="clear" w:color="auto" w:fill="FFFFFF" w:themeFill="background1"/>
            <w:vAlign w:val="center"/>
          </w:tcPr>
          <w:p w14:paraId="494E8E45" w14:textId="70F0CFC0"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78" w:author="Mareike Ariaans" w:date="2020-09-02T16:24:00Z"/>
                <w:sz w:val="16"/>
                <w:szCs w:val="16"/>
                <w:highlight w:val="green"/>
                <w:lang w:val="en-US"/>
                <w:rPrChange w:id="879" w:author="Claus Wendt" w:date="2020-09-01T16:42:00Z">
                  <w:rPr>
                    <w:del w:id="880" w:author="Mareike Ariaans" w:date="2020-09-02T16:24:00Z"/>
                    <w:sz w:val="16"/>
                    <w:szCs w:val="16"/>
                    <w:lang w:val="en-US"/>
                  </w:rPr>
                </w:rPrChange>
              </w:rPr>
            </w:pPr>
          </w:p>
          <w:p w14:paraId="65B4BFDC" w14:textId="615EE3F9"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81" w:author="Mareike Ariaans" w:date="2020-09-02T16:24:00Z"/>
                <w:sz w:val="16"/>
                <w:szCs w:val="16"/>
                <w:highlight w:val="green"/>
                <w:lang w:val="en-US"/>
                <w:rPrChange w:id="882" w:author="Claus Wendt" w:date="2020-09-01T16:42:00Z">
                  <w:rPr>
                    <w:del w:id="883" w:author="Mareike Ariaans" w:date="2020-09-02T16:24:00Z"/>
                    <w:sz w:val="16"/>
                    <w:szCs w:val="16"/>
                    <w:lang w:val="en-US"/>
                  </w:rPr>
                </w:rPrChange>
              </w:rPr>
            </w:pPr>
            <w:del w:id="884" w:author="Mareike Ariaans" w:date="2020-09-02T16:24:00Z">
              <w:r w:rsidRPr="0068767F" w:rsidDel="005D3D07">
                <w:rPr>
                  <w:sz w:val="16"/>
                  <w:szCs w:val="16"/>
                  <w:highlight w:val="green"/>
                  <w:lang w:val="en-US"/>
                  <w:rPrChange w:id="885" w:author="Claus Wendt" w:date="2020-09-01T16:42:00Z">
                    <w:rPr>
                      <w:sz w:val="16"/>
                      <w:szCs w:val="16"/>
                      <w:lang w:val="en-US"/>
                    </w:rPr>
                  </w:rPrChange>
                </w:rPr>
                <w:delText>Medium</w:delText>
              </w:r>
            </w:del>
          </w:p>
          <w:p w14:paraId="6231501C" w14:textId="105CB588"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86" w:author="Mareike Ariaans" w:date="2020-09-02T16:24:00Z"/>
                <w:sz w:val="16"/>
                <w:szCs w:val="16"/>
                <w:highlight w:val="green"/>
                <w:lang w:val="en-US"/>
                <w:rPrChange w:id="887" w:author="Claus Wendt" w:date="2020-09-01T16:42:00Z">
                  <w:rPr>
                    <w:del w:id="888" w:author="Mareike Ariaans" w:date="2020-09-02T16:24:00Z"/>
                    <w:sz w:val="16"/>
                    <w:szCs w:val="16"/>
                    <w:lang w:val="en-US"/>
                  </w:rPr>
                </w:rPrChange>
              </w:rPr>
            </w:pPr>
            <w:del w:id="889" w:author="Mareike Ariaans" w:date="2020-09-02T16:24:00Z">
              <w:r w:rsidRPr="0068767F" w:rsidDel="005D3D07">
                <w:rPr>
                  <w:sz w:val="16"/>
                  <w:szCs w:val="16"/>
                  <w:highlight w:val="green"/>
                  <w:lang w:val="en-US"/>
                  <w:rPrChange w:id="890" w:author="Claus Wendt" w:date="2020-09-01T16:42:00Z">
                    <w:rPr>
                      <w:sz w:val="16"/>
                      <w:szCs w:val="16"/>
                      <w:lang w:val="en-US"/>
                    </w:rPr>
                  </w:rPrChange>
                </w:rPr>
                <w:delText>High</w:delText>
              </w:r>
            </w:del>
          </w:p>
        </w:tc>
        <w:tc>
          <w:tcPr>
            <w:tcW w:w="851" w:type="dxa"/>
            <w:tcBorders>
              <w:bottom w:val="single" w:sz="12" w:space="0" w:color="auto"/>
            </w:tcBorders>
            <w:shd w:val="clear" w:color="auto" w:fill="FFFFFF" w:themeFill="background1"/>
            <w:vAlign w:val="center"/>
          </w:tcPr>
          <w:p w14:paraId="18DB1F4F" w14:textId="4FACCF5D"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91" w:author="Mareike Ariaans" w:date="2020-09-02T16:24:00Z"/>
                <w:sz w:val="16"/>
                <w:szCs w:val="16"/>
                <w:highlight w:val="green"/>
                <w:lang w:val="en-US"/>
                <w:rPrChange w:id="892" w:author="Claus Wendt" w:date="2020-09-01T16:42:00Z">
                  <w:rPr>
                    <w:del w:id="893" w:author="Mareike Ariaans" w:date="2020-09-02T16:24:00Z"/>
                    <w:sz w:val="16"/>
                    <w:szCs w:val="16"/>
                    <w:lang w:val="en-US"/>
                  </w:rPr>
                </w:rPrChange>
              </w:rPr>
            </w:pPr>
          </w:p>
          <w:p w14:paraId="294CEB13" w14:textId="339BFC07"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94" w:author="Mareike Ariaans" w:date="2020-09-02T16:24:00Z"/>
                <w:sz w:val="16"/>
                <w:szCs w:val="16"/>
                <w:highlight w:val="green"/>
                <w:lang w:val="en-US"/>
                <w:rPrChange w:id="895" w:author="Claus Wendt" w:date="2020-09-01T16:42:00Z">
                  <w:rPr>
                    <w:del w:id="896" w:author="Mareike Ariaans" w:date="2020-09-02T16:24:00Z"/>
                    <w:sz w:val="16"/>
                    <w:szCs w:val="16"/>
                    <w:lang w:val="en-US"/>
                  </w:rPr>
                </w:rPrChange>
              </w:rPr>
            </w:pPr>
            <w:del w:id="897" w:author="Mareike Ariaans" w:date="2020-09-02T16:24:00Z">
              <w:r w:rsidRPr="0068767F" w:rsidDel="005D3D07">
                <w:rPr>
                  <w:sz w:val="16"/>
                  <w:szCs w:val="16"/>
                  <w:highlight w:val="green"/>
                  <w:lang w:val="en-US"/>
                  <w:rPrChange w:id="898" w:author="Claus Wendt" w:date="2020-09-01T16:42:00Z">
                    <w:rPr>
                      <w:sz w:val="16"/>
                      <w:szCs w:val="16"/>
                      <w:lang w:val="en-US"/>
                    </w:rPr>
                  </w:rPrChange>
                </w:rPr>
                <w:delText>High</w:delText>
              </w:r>
            </w:del>
          </w:p>
          <w:p w14:paraId="06E2F56C" w14:textId="022058D6" w:rsidR="00BA6E5E" w:rsidRPr="0068767F" w:rsidDel="005D3D07" w:rsidRDefault="00BA6E5E" w:rsidP="00257C34">
            <w:pPr>
              <w:spacing w:line="360" w:lineRule="auto"/>
              <w:jc w:val="center"/>
              <w:cnfStyle w:val="000000100000" w:firstRow="0" w:lastRow="0" w:firstColumn="0" w:lastColumn="0" w:oddVBand="0" w:evenVBand="0" w:oddHBand="1" w:evenHBand="0" w:firstRowFirstColumn="0" w:firstRowLastColumn="0" w:lastRowFirstColumn="0" w:lastRowLastColumn="0"/>
              <w:rPr>
                <w:del w:id="899" w:author="Mareike Ariaans" w:date="2020-09-02T16:24:00Z"/>
                <w:sz w:val="16"/>
                <w:szCs w:val="16"/>
                <w:highlight w:val="green"/>
                <w:lang w:val="en-US"/>
                <w:rPrChange w:id="900" w:author="Claus Wendt" w:date="2020-09-01T16:42:00Z">
                  <w:rPr>
                    <w:del w:id="901" w:author="Mareike Ariaans" w:date="2020-09-02T16:24:00Z"/>
                    <w:sz w:val="16"/>
                    <w:szCs w:val="16"/>
                    <w:lang w:val="en-US"/>
                  </w:rPr>
                </w:rPrChange>
              </w:rPr>
            </w:pPr>
            <w:del w:id="902" w:author="Mareike Ariaans" w:date="2020-09-02T16:24:00Z">
              <w:r w:rsidRPr="0068767F" w:rsidDel="005D3D07">
                <w:rPr>
                  <w:sz w:val="16"/>
                  <w:szCs w:val="16"/>
                  <w:highlight w:val="green"/>
                  <w:lang w:val="en-US"/>
                  <w:rPrChange w:id="903" w:author="Claus Wendt" w:date="2020-09-01T16:42:00Z">
                    <w:rPr>
                      <w:sz w:val="16"/>
                      <w:szCs w:val="16"/>
                      <w:lang w:val="en-US"/>
                    </w:rPr>
                  </w:rPrChange>
                </w:rPr>
                <w:delText>High</w:delText>
              </w:r>
            </w:del>
          </w:p>
        </w:tc>
      </w:tr>
    </w:tbl>
    <w:p w14:paraId="243EA3EA" w14:textId="30C53DEF" w:rsidR="002171C1" w:rsidRPr="00C83EC5" w:rsidRDefault="002171C1" w:rsidP="00C83EC5">
      <w:pPr>
        <w:spacing w:after="160" w:line="360" w:lineRule="auto"/>
        <w:jc w:val="both"/>
        <w:rPr>
          <w:rFonts w:eastAsiaTheme="minorHAnsi"/>
          <w:iCs/>
          <w:color w:val="auto"/>
          <w:szCs w:val="18"/>
          <w:lang w:val="en-US"/>
        </w:rPr>
      </w:pPr>
    </w:p>
    <w:p w14:paraId="313AF3F6" w14:textId="78FBFF44"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del w:id="904" w:author="Mareike Ariaans" w:date="2020-09-02T13:33:00Z">
        <w:r w:rsidR="00CA66CB" w:rsidRPr="00C83EC5" w:rsidDel="00166676">
          <w:rPr>
            <w:rFonts w:eastAsiaTheme="minorHAnsi"/>
            <w:b/>
            <w:iCs/>
            <w:color w:val="auto"/>
            <w:szCs w:val="18"/>
            <w:lang w:val="en-US"/>
          </w:rPr>
          <w:delText>high-performance</w:delText>
        </w:r>
      </w:del>
      <w:ins w:id="905" w:author="Mareike Ariaans" w:date="2020-09-02T16:48:00Z">
        <w:r w:rsidR="005923D6">
          <w:rPr>
            <w:rFonts w:eastAsiaTheme="minorHAnsi"/>
            <w:b/>
            <w:iCs/>
            <w:color w:val="auto"/>
            <w:szCs w:val="18"/>
            <w:lang w:val="en-US"/>
          </w:rPr>
          <w:t>public</w:t>
        </w:r>
      </w:ins>
      <w:ins w:id="906" w:author="Mareike Ariaans" w:date="2020-09-02T13:33:00Z">
        <w:r w:rsidR="00166676">
          <w:rPr>
            <w:rFonts w:eastAsiaTheme="minorHAnsi"/>
            <w:b/>
            <w:iCs/>
            <w:color w:val="auto"/>
            <w:szCs w:val="18"/>
            <w:lang w:val="en-US"/>
          </w:rPr>
          <w:t xml:space="preserve"> supply</w:t>
        </w:r>
      </w:ins>
      <w:r w:rsidRPr="00C83EC5">
        <w:rPr>
          <w:rFonts w:eastAsiaTheme="minorHAnsi"/>
          <w:b/>
          <w:iCs/>
          <w:color w:val="auto"/>
          <w:szCs w:val="18"/>
          <w:lang w:val="en-US"/>
        </w:rPr>
        <w:t xml:space="preserve"> </w:t>
      </w:r>
      <w:del w:id="907" w:author="Mareike Ariaans" w:date="2020-09-02T16:48:00Z">
        <w:r w:rsidR="00AE794B" w:rsidRPr="00C83EC5" w:rsidDel="005923D6">
          <w:rPr>
            <w:rFonts w:eastAsiaTheme="minorHAnsi"/>
            <w:b/>
            <w:iCs/>
            <w:color w:val="auto"/>
            <w:szCs w:val="18"/>
            <w:lang w:val="en-US"/>
          </w:rPr>
          <w:delText xml:space="preserve">public-orientated </w:delText>
        </w:r>
      </w:del>
      <w:r w:rsidRPr="00C83EC5">
        <w:rPr>
          <w:rFonts w:eastAsiaTheme="minorHAnsi"/>
          <w:b/>
          <w:iCs/>
          <w:color w:val="auto"/>
          <w:szCs w:val="18"/>
          <w:lang w:val="en-US"/>
        </w:rPr>
        <w:t>system</w:t>
      </w:r>
    </w:p>
    <w:p w14:paraId="3DADFDAF" w14:textId="059ABFAA" w:rsidR="00C83EC5" w:rsidRDefault="00AE794B" w:rsidP="00364FD2">
      <w:pPr>
        <w:pStyle w:val="02FlietextErsterAbsatz"/>
        <w:rPr>
          <w:ins w:id="908" w:author="Mareike Ariaans" w:date="2020-09-02T13:33:00Z"/>
          <w:lang w:val="en-US"/>
        </w:rPr>
      </w:pPr>
      <w:r>
        <w:rPr>
          <w:lang w:val="en-US"/>
        </w:rPr>
        <w:t xml:space="preserve">This system is defined by </w:t>
      </w:r>
      <w:del w:id="909" w:author="Mareike Ariaans" w:date="2020-09-02T13:40:00Z">
        <w:r w:rsidDel="00166676">
          <w:rPr>
            <w:lang w:val="en-US"/>
          </w:rPr>
          <w:delText>above average performance</w:delText>
        </w:r>
      </w:del>
      <w:ins w:id="910" w:author="Mareike Ariaans" w:date="2020-09-02T13:40:00Z">
        <w:r w:rsidR="00166676">
          <w:rPr>
            <w:lang w:val="en-US"/>
          </w:rPr>
          <w:t>high supply</w:t>
        </w:r>
      </w:ins>
      <w:r>
        <w:rPr>
          <w:lang w:val="en-US"/>
        </w:rPr>
        <w:t xml:space="preserve"> and </w:t>
      </w:r>
      <w:del w:id="911" w:author="Mareike Ariaans" w:date="2020-09-02T16:49:00Z">
        <w:r w:rsidDel="005923D6">
          <w:rPr>
            <w:lang w:val="en-US"/>
          </w:rPr>
          <w:delText xml:space="preserve">below </w:delText>
        </w:r>
      </w:del>
      <w:ins w:id="912" w:author="Mareike Ariaans" w:date="2020-09-02T16:49:00Z">
        <w:r w:rsidR="005923D6">
          <w:rPr>
            <w:lang w:val="en-US"/>
          </w:rPr>
          <w:t>above</w:t>
        </w:r>
        <w:r w:rsidR="005923D6">
          <w:rPr>
            <w:lang w:val="en-US"/>
          </w:rPr>
          <w:t xml:space="preserve"> </w:t>
        </w:r>
      </w:ins>
      <w:r>
        <w:rPr>
          <w:lang w:val="en-US"/>
        </w:rPr>
        <w:t xml:space="preserve">average </w:t>
      </w:r>
      <w:del w:id="913" w:author="Mareike Ariaans" w:date="2020-09-02T16:49:00Z">
        <w:r w:rsidDel="005923D6">
          <w:rPr>
            <w:lang w:val="en-US"/>
          </w:rPr>
          <w:delText xml:space="preserve">private </w:delText>
        </w:r>
      </w:del>
      <w:ins w:id="914" w:author="Mareike Ariaans" w:date="2020-09-02T16:49:00Z">
        <w:r w:rsidR="005923D6">
          <w:rPr>
            <w:lang w:val="en-US"/>
          </w:rPr>
          <w:t>public</w:t>
        </w:r>
        <w:r w:rsidR="005923D6">
          <w:rPr>
            <w:lang w:val="en-US"/>
          </w:rPr>
          <w:t xml:space="preserve"> </w:t>
        </w:r>
      </w:ins>
      <w:r>
        <w:rPr>
          <w:lang w:val="en-US"/>
        </w:rPr>
        <w:t xml:space="preserve">expenditure. Benefits are mainly only available in-kind, which hints </w:t>
      </w:r>
      <w:del w:id="915" w:author="Mareike Ariaans" w:date="2020-09-02T16:48:00Z">
        <w:r w:rsidDel="005923D6">
          <w:rPr>
            <w:lang w:val="en-US"/>
          </w:rPr>
          <w:delText xml:space="preserve">to </w:delText>
        </w:r>
      </w:del>
      <w:ins w:id="916" w:author="Mareike Ariaans" w:date="2020-09-02T16:48:00Z">
        <w:r w:rsidR="005923D6">
          <w:rPr>
            <w:lang w:val="en-US"/>
          </w:rPr>
          <w:t>at</w:t>
        </w:r>
        <w:r w:rsidR="005923D6">
          <w:rPr>
            <w:lang w:val="en-US"/>
          </w:rPr>
          <w:t xml:space="preserve"> </w:t>
        </w:r>
      </w:ins>
      <w:r>
        <w:rPr>
          <w:lang w:val="en-US"/>
        </w:rPr>
        <w:t>a low level of informal care provision.</w:t>
      </w:r>
      <w:r w:rsidR="00F3631B" w:rsidRPr="00F3631B">
        <w:rPr>
          <w:lang w:val="en-US"/>
        </w:rPr>
        <w:t xml:space="preserve"> </w:t>
      </w:r>
      <w:r w:rsidR="00F3631B">
        <w:rPr>
          <w:lang w:val="en-US"/>
        </w:rPr>
        <w:t xml:space="preserve">Furthermore, choice is limited in these systems, </w:t>
      </w:r>
      <w:r w:rsidR="00CA66CB">
        <w:rPr>
          <w:lang w:val="en-US"/>
        </w:rPr>
        <w:t>yet</w:t>
      </w:r>
      <w:r w:rsidR="00F3631B">
        <w:rPr>
          <w:lang w:val="en-US"/>
        </w:rPr>
        <w:t xml:space="preserve"> no means-test</w:t>
      </w:r>
      <w:r w:rsidR="00F82B67">
        <w:rPr>
          <w:lang w:val="en-US"/>
        </w:rPr>
        <w:t>s</w:t>
      </w:r>
      <w:r w:rsidR="00F3631B">
        <w:rPr>
          <w:lang w:val="en-US"/>
        </w:rPr>
        <w:t xml:space="preserve"> appl</w:t>
      </w:r>
      <w:r w:rsidR="00F82B67">
        <w:rPr>
          <w:lang w:val="en-US"/>
        </w:rPr>
        <w:t>y</w:t>
      </w:r>
      <w:r w:rsidR="00F3631B">
        <w:rPr>
          <w:lang w:val="en-US"/>
        </w:rPr>
        <w:t>.</w:t>
      </w:r>
      <w:ins w:id="917" w:author="Mareike Ariaans" w:date="2020-09-02T13:40:00Z">
        <w:r w:rsidR="00197CC0">
          <w:rPr>
            <w:lang w:val="en-US"/>
          </w:rPr>
          <w:t xml:space="preserve"> The performance in this system is quite high</w:t>
        </w:r>
      </w:ins>
      <w:ins w:id="918" w:author="Mareike Ariaans" w:date="2020-09-02T16:50:00Z">
        <w:r w:rsidR="005923D6">
          <w:rPr>
            <w:lang w:val="en-US"/>
          </w:rPr>
          <w:t>.</w:t>
        </w:r>
      </w:ins>
      <w:del w:id="919" w:author="Mareike Ariaans" w:date="2020-09-02T16:50:00Z">
        <w:r w:rsidR="00F3631B" w:rsidDel="005923D6">
          <w:rPr>
            <w:lang w:val="en-US"/>
          </w:rPr>
          <w:delText xml:space="preserve"> </w:delText>
        </w:r>
      </w:del>
      <w:del w:id="920" w:author="Mareike Ariaans" w:date="2020-09-02T13:37:00Z">
        <w:r w:rsidR="00F3631B" w:rsidDel="00166676">
          <w:rPr>
            <w:lang w:val="en-US"/>
          </w:rPr>
          <w:delText xml:space="preserve">The sub-types of this system are </w:delText>
        </w:r>
        <w:r w:rsidR="00F82B67" w:rsidDel="00166676">
          <w:rPr>
            <w:lang w:val="en-US"/>
          </w:rPr>
          <w:delText>divided</w:delText>
        </w:r>
        <w:r w:rsidR="00F3631B" w:rsidDel="00166676">
          <w:rPr>
            <w:lang w:val="en-US"/>
          </w:rPr>
          <w:delText xml:space="preserve"> by high and low levels of supply.</w:delText>
        </w:r>
        <w:r w:rsidDel="00166676">
          <w:rPr>
            <w:lang w:val="en-US"/>
          </w:rPr>
          <w:delText xml:space="preserve"> </w:delText>
        </w:r>
      </w:del>
    </w:p>
    <w:p w14:paraId="6472BD94" w14:textId="49F81CFC" w:rsidR="00166676" w:rsidRPr="00C609BE" w:rsidRDefault="00166676" w:rsidP="00364FD2">
      <w:pPr>
        <w:pStyle w:val="02FlietextErsterAbsatz"/>
        <w:rPr>
          <w:ins w:id="921" w:author="Mareike Ariaans" w:date="2020-09-02T13:42:00Z"/>
          <w:b/>
          <w:lang w:val="en-US"/>
          <w:rPrChange w:id="922" w:author="Mareike Ariaans" w:date="2020-09-02T13:55:00Z">
            <w:rPr>
              <w:ins w:id="923" w:author="Mareike Ariaans" w:date="2020-09-02T13:42:00Z"/>
              <w:lang w:val="en-US"/>
            </w:rPr>
          </w:rPrChange>
        </w:rPr>
      </w:pPr>
      <w:ins w:id="924" w:author="Mareike Ariaans" w:date="2020-09-02T13:33:00Z">
        <w:r w:rsidRPr="00C609BE">
          <w:rPr>
            <w:b/>
            <w:lang w:val="en-US"/>
            <w:rPrChange w:id="925" w:author="Mareike Ariaans" w:date="2020-09-02T13:55:00Z">
              <w:rPr>
                <w:lang w:val="en-US"/>
              </w:rPr>
            </w:rPrChange>
          </w:rPr>
          <w:t xml:space="preserve">The </w:t>
        </w:r>
      </w:ins>
      <w:ins w:id="926" w:author="Mareike Ariaans" w:date="2020-09-02T16:50:00Z">
        <w:r w:rsidR="005923D6">
          <w:rPr>
            <w:b/>
            <w:lang w:val="en-US"/>
          </w:rPr>
          <w:t>evolving</w:t>
        </w:r>
      </w:ins>
      <w:ins w:id="927" w:author="Mareike Ariaans" w:date="2020-09-02T13:33:00Z">
        <w:r w:rsidRPr="00C609BE">
          <w:rPr>
            <w:b/>
            <w:lang w:val="en-US"/>
            <w:rPrChange w:id="928" w:author="Mareike Ariaans" w:date="2020-09-02T13:55:00Z">
              <w:rPr>
                <w:lang w:val="en-US"/>
              </w:rPr>
            </w:rPrChange>
          </w:rPr>
          <w:t xml:space="preserve"> public </w:t>
        </w:r>
      </w:ins>
      <w:ins w:id="929" w:author="Mareike Ariaans" w:date="2020-09-02T16:50:00Z">
        <w:r w:rsidR="005923D6">
          <w:rPr>
            <w:b/>
            <w:lang w:val="en-US"/>
          </w:rPr>
          <w:t xml:space="preserve">supply </w:t>
        </w:r>
      </w:ins>
      <w:ins w:id="930" w:author="Mareike Ariaans" w:date="2020-09-02T13:33:00Z">
        <w:r w:rsidRPr="00C609BE">
          <w:rPr>
            <w:b/>
            <w:lang w:val="en-US"/>
            <w:rPrChange w:id="931" w:author="Mareike Ariaans" w:date="2020-09-02T13:55:00Z">
              <w:rPr>
                <w:lang w:val="en-US"/>
              </w:rPr>
            </w:rPrChange>
          </w:rPr>
          <w:t>system</w:t>
        </w:r>
      </w:ins>
    </w:p>
    <w:p w14:paraId="37148890" w14:textId="528EBFE3" w:rsidR="001E3C88" w:rsidRDefault="001E3C88" w:rsidP="00364FD2">
      <w:pPr>
        <w:pStyle w:val="02FlietextErsterAbsatz"/>
        <w:rPr>
          <w:lang w:val="en-US"/>
        </w:rPr>
      </w:pPr>
      <w:ins w:id="932" w:author="Mareike Ariaans" w:date="2020-09-02T13:44:00Z">
        <w:r>
          <w:rPr>
            <w:lang w:val="en-US"/>
          </w:rPr>
          <w:t xml:space="preserve">This system is marked by </w:t>
        </w:r>
      </w:ins>
      <w:ins w:id="933" w:author="Mareike Ariaans" w:date="2020-09-02T16:58:00Z">
        <w:r w:rsidR="00473DA0">
          <w:rPr>
            <w:lang w:val="en-US"/>
          </w:rPr>
          <w:t xml:space="preserve">medium to </w:t>
        </w:r>
      </w:ins>
      <w:ins w:id="934" w:author="Mareike Ariaans" w:date="2020-09-02T13:44:00Z">
        <w:r>
          <w:rPr>
            <w:lang w:val="en-US"/>
          </w:rPr>
          <w:t>low supply</w:t>
        </w:r>
      </w:ins>
      <w:ins w:id="935" w:author="Mareike Ariaans" w:date="2020-09-02T13:45:00Z">
        <w:r>
          <w:rPr>
            <w:lang w:val="en-US"/>
          </w:rPr>
          <w:t xml:space="preserve"> and </w:t>
        </w:r>
      </w:ins>
      <w:ins w:id="936" w:author="Mareike Ariaans" w:date="2020-09-02T16:57:00Z">
        <w:r w:rsidR="00473DA0">
          <w:rPr>
            <w:lang w:val="en-US"/>
          </w:rPr>
          <w:t xml:space="preserve">public </w:t>
        </w:r>
      </w:ins>
      <w:ins w:id="937" w:author="Mareike Ariaans" w:date="2020-09-02T16:59:00Z">
        <w:r w:rsidR="00473DA0">
          <w:rPr>
            <w:lang w:val="en-US"/>
          </w:rPr>
          <w:t>financing and provision</w:t>
        </w:r>
      </w:ins>
      <w:ins w:id="938" w:author="Mareike Ariaans" w:date="2020-09-02T13:45:00Z">
        <w:r>
          <w:rPr>
            <w:lang w:val="en-US"/>
          </w:rPr>
          <w:t xml:space="preserve">. </w:t>
        </w:r>
      </w:ins>
      <w:ins w:id="939" w:author="Mareike Ariaans" w:date="2020-09-02T13:46:00Z">
        <w:r>
          <w:rPr>
            <w:lang w:val="en-US"/>
          </w:rPr>
          <w:t>Expenditure and</w:t>
        </w:r>
      </w:ins>
      <w:ins w:id="940" w:author="Mareike Ariaans" w:date="2020-09-02T13:47:00Z">
        <w:r>
          <w:rPr>
            <w:lang w:val="en-US"/>
          </w:rPr>
          <w:t xml:space="preserve"> the number of recipients in institutions are on a medium level, the supply of residential beds below average. </w:t>
        </w:r>
      </w:ins>
      <w:ins w:id="941" w:author="Mareike Ariaans" w:date="2020-09-02T16:59:00Z">
        <w:r w:rsidR="00473DA0">
          <w:rPr>
            <w:lang w:val="en-US"/>
          </w:rPr>
          <w:t xml:space="preserve">Public </w:t>
        </w:r>
        <w:r w:rsidR="00473DA0">
          <w:rPr>
            <w:lang w:val="en-US"/>
          </w:rPr>
          <w:t>expenditure is medium and benefits only provided in-kind</w:t>
        </w:r>
        <w:r w:rsidR="00473DA0">
          <w:rPr>
            <w:lang w:val="en-US"/>
          </w:rPr>
          <w:t xml:space="preserve">. </w:t>
        </w:r>
      </w:ins>
      <w:ins w:id="942" w:author="Mareike Ariaans" w:date="2020-09-02T17:00:00Z">
        <w:r w:rsidR="00473DA0">
          <w:rPr>
            <w:lang w:val="en-US"/>
          </w:rPr>
          <w:t>Access to the system is provided without means-testing but medium to high choice restrictions apply.</w:t>
        </w:r>
        <w:r w:rsidR="00473DA0">
          <w:rPr>
            <w:lang w:val="en-US"/>
          </w:rPr>
          <w:t xml:space="preserve"> </w:t>
        </w:r>
      </w:ins>
      <w:ins w:id="943" w:author="Mareike Ariaans" w:date="2020-09-02T17:02:00Z">
        <w:r w:rsidR="00473DA0">
          <w:rPr>
            <w:lang w:val="en-US"/>
          </w:rPr>
          <w:t>Performance is the highest concerning</w:t>
        </w:r>
      </w:ins>
      <w:ins w:id="944" w:author="Mareike Ariaans" w:date="2020-09-02T13:47:00Z">
        <w:r>
          <w:rPr>
            <w:lang w:val="en-US"/>
          </w:rPr>
          <w:t xml:space="preserve"> life </w:t>
        </w:r>
      </w:ins>
      <w:ins w:id="945" w:author="Mareike Ariaans" w:date="2020-09-02T13:49:00Z">
        <w:r>
          <w:rPr>
            <w:lang w:val="en-US"/>
          </w:rPr>
          <w:t>expectancy</w:t>
        </w:r>
      </w:ins>
      <w:ins w:id="946" w:author="Mareike Ariaans" w:date="2020-09-02T13:48:00Z">
        <w:r>
          <w:rPr>
            <w:lang w:val="en-US"/>
          </w:rPr>
          <w:t xml:space="preserve"> but</w:t>
        </w:r>
      </w:ins>
      <w:ins w:id="947" w:author="Mareike Ariaans" w:date="2020-09-02T17:02:00Z">
        <w:r w:rsidR="00473DA0">
          <w:rPr>
            <w:lang w:val="en-US"/>
          </w:rPr>
          <w:t xml:space="preserve"> among the lowest concerning</w:t>
        </w:r>
      </w:ins>
      <w:ins w:id="948" w:author="Mareike Ariaans" w:date="2020-09-02T13:48:00Z">
        <w:r>
          <w:rPr>
            <w:lang w:val="en-US"/>
          </w:rPr>
          <w:t xml:space="preserve"> self-perceived health</w:t>
        </w:r>
      </w:ins>
      <w:ins w:id="949" w:author="Mareike Ariaans" w:date="2020-09-02T13:49:00Z">
        <w:r>
          <w:rPr>
            <w:lang w:val="en-US"/>
          </w:rPr>
          <w:t xml:space="preserve">. </w:t>
        </w:r>
      </w:ins>
    </w:p>
    <w:p w14:paraId="612AD6E0" w14:textId="49E0CE6B"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del w:id="950" w:author="Mareike Ariaans" w:date="2020-09-02T17:03:00Z">
        <w:r w:rsidRPr="00313058" w:rsidDel="00473DA0">
          <w:rPr>
            <w:rFonts w:eastAsiaTheme="minorHAnsi"/>
            <w:b/>
            <w:iCs/>
            <w:color w:val="auto"/>
            <w:szCs w:val="18"/>
            <w:lang w:val="en-US"/>
          </w:rPr>
          <w:delText xml:space="preserve">high </w:delText>
        </w:r>
      </w:del>
      <w:del w:id="951" w:author="Mareike Ariaans" w:date="2020-09-02T13:33:00Z">
        <w:r w:rsidRPr="00313058" w:rsidDel="00166676">
          <w:rPr>
            <w:rFonts w:eastAsiaTheme="minorHAnsi"/>
            <w:b/>
            <w:iCs/>
            <w:color w:val="auto"/>
            <w:szCs w:val="18"/>
            <w:lang w:val="en-US"/>
          </w:rPr>
          <w:delText>performance</w:delText>
        </w:r>
      </w:del>
      <w:ins w:id="952" w:author="Mareike Ariaans" w:date="2020-09-02T17:03:00Z">
        <w:r w:rsidR="00473DA0">
          <w:rPr>
            <w:rFonts w:eastAsiaTheme="minorHAnsi"/>
            <w:b/>
            <w:iCs/>
            <w:color w:val="auto"/>
            <w:szCs w:val="18"/>
            <w:lang w:val="en-US"/>
          </w:rPr>
          <w:t>private need-</w:t>
        </w:r>
        <w:proofErr w:type="spellStart"/>
        <w:r w:rsidR="00473DA0">
          <w:rPr>
            <w:rFonts w:eastAsiaTheme="minorHAnsi"/>
            <w:b/>
            <w:iCs/>
            <w:color w:val="auto"/>
            <w:szCs w:val="18"/>
            <w:lang w:val="en-US"/>
          </w:rPr>
          <w:t>based</w:t>
        </w:r>
      </w:ins>
      <w:del w:id="953" w:author="Mareike Ariaans" w:date="2020-09-02T13:33:00Z">
        <w:r w:rsidRPr="00313058" w:rsidDel="00166676">
          <w:rPr>
            <w:rFonts w:eastAsiaTheme="minorHAnsi"/>
            <w:b/>
            <w:iCs/>
            <w:color w:val="auto"/>
            <w:szCs w:val="18"/>
            <w:lang w:val="en-US"/>
          </w:rPr>
          <w:delText xml:space="preserve"> </w:delText>
        </w:r>
      </w:del>
      <w:ins w:id="954" w:author="Mareike Ariaans" w:date="2020-09-02T13:33:00Z">
        <w:r w:rsidR="00166676">
          <w:rPr>
            <w:rFonts w:eastAsiaTheme="minorHAnsi"/>
            <w:b/>
            <w:iCs/>
            <w:color w:val="auto"/>
            <w:szCs w:val="18"/>
            <w:lang w:val="en-US"/>
          </w:rPr>
          <w:t>supply</w:t>
        </w:r>
        <w:proofErr w:type="spellEnd"/>
        <w:r w:rsidR="00166676" w:rsidRPr="00313058">
          <w:rPr>
            <w:rFonts w:eastAsiaTheme="minorHAnsi"/>
            <w:b/>
            <w:iCs/>
            <w:color w:val="auto"/>
            <w:szCs w:val="18"/>
            <w:lang w:val="en-US"/>
          </w:rPr>
          <w:t xml:space="preserve"> </w:t>
        </w:r>
      </w:ins>
      <w:del w:id="955" w:author="Mareike Ariaans" w:date="2020-09-02T17:03:00Z">
        <w:r w:rsidRPr="00313058" w:rsidDel="00473DA0">
          <w:rPr>
            <w:rFonts w:eastAsiaTheme="minorHAnsi"/>
            <w:b/>
            <w:iCs/>
            <w:color w:val="auto"/>
            <w:szCs w:val="18"/>
            <w:lang w:val="en-US"/>
          </w:rPr>
          <w:delText xml:space="preserve">private oriented </w:delText>
        </w:r>
      </w:del>
      <w:r w:rsidRPr="00313058">
        <w:rPr>
          <w:rFonts w:eastAsiaTheme="minorHAnsi"/>
          <w:b/>
          <w:iCs/>
          <w:color w:val="auto"/>
          <w:szCs w:val="18"/>
          <w:lang w:val="en-US"/>
        </w:rPr>
        <w:t>system</w:t>
      </w:r>
    </w:p>
    <w:p w14:paraId="74B93F8A" w14:textId="01595445" w:rsidR="00A77345" w:rsidRDefault="00C609BE" w:rsidP="00364FD2">
      <w:pPr>
        <w:pStyle w:val="02FlietextErsterAbsatz"/>
        <w:rPr>
          <w:ins w:id="956" w:author="Mareike Ariaans" w:date="2020-09-02T13:33:00Z"/>
          <w:lang w:val="en-US"/>
        </w:rPr>
      </w:pPr>
      <w:ins w:id="957" w:author="Mareike Ariaans" w:date="2020-09-02T13:55:00Z">
        <w:r>
          <w:rPr>
            <w:lang w:val="en-US"/>
          </w:rPr>
          <w:t>This type can be depicted as oriented towards private provision and financing</w:t>
        </w:r>
        <w:r w:rsidRPr="00313058">
          <w:rPr>
            <w:lang w:val="en-US"/>
          </w:rPr>
          <w:t xml:space="preserve"> </w:t>
        </w:r>
      </w:ins>
      <w:ins w:id="958" w:author="Mareike Ariaans" w:date="2020-09-02T13:56:00Z">
        <w:r>
          <w:rPr>
            <w:lang w:val="en-US"/>
          </w:rPr>
          <w:t xml:space="preserve">as </w:t>
        </w:r>
      </w:ins>
      <w:ins w:id="959" w:author="Mareike Ariaans" w:date="2020-09-02T17:04:00Z">
        <w:r w:rsidR="00473DA0">
          <w:rPr>
            <w:lang w:val="en-US"/>
          </w:rPr>
          <w:t>public</w:t>
        </w:r>
      </w:ins>
      <w:ins w:id="960" w:author="Mareike Ariaans" w:date="2020-09-02T13:56:00Z">
        <w:r>
          <w:rPr>
            <w:lang w:val="en-US"/>
          </w:rPr>
          <w:t xml:space="preserve"> expenditure </w:t>
        </w:r>
      </w:ins>
      <w:ins w:id="961" w:author="Mareike Ariaans" w:date="2020-09-02T17:04:00Z">
        <w:r w:rsidR="00473DA0">
          <w:rPr>
            <w:lang w:val="en-US"/>
          </w:rPr>
          <w:t>is below</w:t>
        </w:r>
      </w:ins>
      <w:ins w:id="962" w:author="Mareike Ariaans" w:date="2020-09-02T13:56:00Z">
        <w:r>
          <w:rPr>
            <w:lang w:val="en-US"/>
          </w:rPr>
          <w:t xml:space="preserve"> average and cash benefits available in almost all countries and often unbound.</w:t>
        </w:r>
      </w:ins>
      <w:ins w:id="963" w:author="Mareike Ariaans" w:date="2020-09-02T13:57:00Z">
        <w:r>
          <w:rPr>
            <w:lang w:val="en-US"/>
          </w:rPr>
          <w:t xml:space="preserve"> However</w:t>
        </w:r>
      </w:ins>
      <w:ins w:id="964" w:author="Mareike Ariaans" w:date="2020-09-02T17:03:00Z">
        <w:r w:rsidR="00473DA0">
          <w:rPr>
            <w:lang w:val="en-US"/>
          </w:rPr>
          <w:t>,</w:t>
        </w:r>
      </w:ins>
      <w:ins w:id="965" w:author="Mareike Ariaans" w:date="2020-09-02T13:57:00Z">
        <w:r>
          <w:rPr>
            <w:lang w:val="en-US"/>
          </w:rPr>
          <w:t xml:space="preserve"> supply is high. </w:t>
        </w:r>
      </w:ins>
      <w:ins w:id="966" w:author="Mareike Ariaans" w:date="2020-09-02T17:03:00Z">
        <w:r w:rsidR="00473DA0">
          <w:rPr>
            <w:lang w:val="en-US"/>
          </w:rPr>
          <w:t>Access is rest</w:t>
        </w:r>
        <w:r w:rsidR="00473DA0">
          <w:rPr>
            <w:lang w:val="en-US"/>
          </w:rPr>
          <w:t>ricted by a high level of means-</w:t>
        </w:r>
        <w:r w:rsidR="00473DA0">
          <w:rPr>
            <w:lang w:val="en-US"/>
          </w:rPr>
          <w:t>testing, yet choice restrictions are rarely applied.</w:t>
        </w:r>
      </w:ins>
      <w:ins w:id="967" w:author="Mareike Ariaans" w:date="2020-09-02T17:04:00Z">
        <w:r w:rsidR="00473DA0">
          <w:rPr>
            <w:lang w:val="en-US"/>
          </w:rPr>
          <w:t xml:space="preserve"> </w:t>
        </w:r>
      </w:ins>
      <w:del w:id="968" w:author="Mareike Ariaans" w:date="2020-09-02T13:58:00Z">
        <w:r w:rsidR="00A740AC" w:rsidRPr="00313058" w:rsidDel="00C609BE">
          <w:rPr>
            <w:lang w:val="en-US"/>
          </w:rPr>
          <w:delText>P</w:delText>
        </w:r>
      </w:del>
      <w:ins w:id="969" w:author="Mareike Ariaans" w:date="2020-09-02T17:04:00Z">
        <w:r w:rsidR="00473DA0">
          <w:rPr>
            <w:lang w:val="en-US"/>
          </w:rPr>
          <w:t>P</w:t>
        </w:r>
      </w:ins>
      <w:r w:rsidR="00A740AC" w:rsidRPr="00313058">
        <w:rPr>
          <w:lang w:val="en-US"/>
        </w:rPr>
        <w:t>er</w:t>
      </w:r>
      <w:r w:rsidR="00A740AC">
        <w:rPr>
          <w:lang w:val="en-US"/>
        </w:rPr>
        <w:t>formance</w:t>
      </w:r>
      <w:ins w:id="970" w:author="Mareike Ariaans" w:date="2020-09-02T17:04:00Z">
        <w:r w:rsidR="00473DA0">
          <w:rPr>
            <w:lang w:val="en-US"/>
          </w:rPr>
          <w:t xml:space="preserve"> is above </w:t>
        </w:r>
        <w:proofErr w:type="gramStart"/>
        <w:r w:rsidR="00473DA0">
          <w:rPr>
            <w:lang w:val="en-US"/>
          </w:rPr>
          <w:t>average</w:t>
        </w:r>
      </w:ins>
      <w:r w:rsidR="00A740AC">
        <w:rPr>
          <w:lang w:val="en-US"/>
        </w:rPr>
        <w:t xml:space="preserve"> </w:t>
      </w:r>
      <w:proofErr w:type="gramEnd"/>
      <w:del w:id="971" w:author="Mareike Ariaans" w:date="2020-09-02T13:58:00Z">
        <w:r w:rsidR="00A740AC" w:rsidDel="00C609BE">
          <w:rPr>
            <w:lang w:val="en-US"/>
          </w:rPr>
          <w:delText xml:space="preserve">in this LTC type is high </w:delText>
        </w:r>
      </w:del>
      <w:del w:id="972" w:author="Mareike Ariaans" w:date="2020-09-02T17:05:00Z">
        <w:r w:rsidR="00A740AC" w:rsidDel="00473DA0">
          <w:rPr>
            <w:lang w:val="en-US"/>
          </w:rPr>
          <w:delText>with abov</w:delText>
        </w:r>
        <w:r w:rsidR="004E5C38" w:rsidDel="00473DA0">
          <w:rPr>
            <w:lang w:val="en-US"/>
          </w:rPr>
          <w:delText>e</w:delText>
        </w:r>
        <w:r w:rsidR="00A740AC" w:rsidDel="00473DA0">
          <w:rPr>
            <w:lang w:val="en-US"/>
          </w:rPr>
          <w:delText xml:space="preserve"> average life expectancy and self-rated health.</w:delText>
        </w:r>
      </w:del>
      <w:del w:id="973" w:author="Mareike Ariaans" w:date="2020-09-02T13:56:00Z">
        <w:r w:rsidR="00A740AC" w:rsidDel="00C609BE">
          <w:rPr>
            <w:lang w:val="en-US"/>
          </w:rPr>
          <w:delText xml:space="preserve"> As private expenditure are above average and cash benefits avai</w:delText>
        </w:r>
        <w:r w:rsidR="004E5C38" w:rsidDel="00C609BE">
          <w:rPr>
            <w:lang w:val="en-US"/>
          </w:rPr>
          <w:delText>lable</w:delText>
        </w:r>
        <w:r w:rsidR="00A740AC" w:rsidDel="00C609BE">
          <w:rPr>
            <w:lang w:val="en-US"/>
          </w:rPr>
          <w:delText xml:space="preserve"> in almost all countries and often unbound</w:delText>
        </w:r>
      </w:del>
      <w:r w:rsidR="00A740AC">
        <w:rPr>
          <w:lang w:val="en-US"/>
        </w:rPr>
        <w:t>,</w:t>
      </w:r>
      <w:del w:id="974" w:author="Mareike Ariaans" w:date="2020-09-02T13:55:00Z">
        <w:r w:rsidR="00A740AC" w:rsidDel="00C609BE">
          <w:rPr>
            <w:lang w:val="en-US"/>
          </w:rPr>
          <w:delText xml:space="preserve"> </w:delText>
        </w:r>
        <w:r w:rsidR="00A740AC" w:rsidDel="00C609BE">
          <w:rPr>
            <w:lang w:val="en-US"/>
          </w:rPr>
          <w:lastRenderedPageBreak/>
          <w:delText xml:space="preserve">this type can be depicted as oriented towards </w:delText>
        </w:r>
        <w:r w:rsidR="002F441C" w:rsidDel="00C609BE">
          <w:rPr>
            <w:lang w:val="en-US"/>
          </w:rPr>
          <w:delText>private</w:delText>
        </w:r>
        <w:r w:rsidR="00A740AC" w:rsidDel="00C609BE">
          <w:rPr>
            <w:lang w:val="en-US"/>
          </w:rPr>
          <w:delText xml:space="preserve"> provision and financing</w:delText>
        </w:r>
      </w:del>
      <w:r w:rsidR="00A740AC">
        <w:rPr>
          <w:lang w:val="en-US"/>
        </w:rPr>
        <w:t xml:space="preserve">. </w:t>
      </w:r>
      <w:del w:id="975" w:author="Mareike Ariaans" w:date="2020-09-02T13:59:00Z">
        <w:r w:rsidR="00A740AC" w:rsidDel="00C609BE">
          <w:rPr>
            <w:lang w:val="en-US"/>
          </w:rPr>
          <w:delText>The sub-types differ by high and low supply. Both sub-types apply means-testing, yet only the low</w:delText>
        </w:r>
        <w:r w:rsidR="002F441C" w:rsidDel="00C609BE">
          <w:rPr>
            <w:lang w:val="en-US"/>
          </w:rPr>
          <w:delText>-</w:delText>
        </w:r>
        <w:r w:rsidR="00A740AC" w:rsidDel="00C609BE">
          <w:rPr>
            <w:lang w:val="en-US"/>
          </w:rPr>
          <w:delText xml:space="preserve">supply type is marked by considerable </w:delText>
        </w:r>
        <w:r w:rsidR="002F441C" w:rsidDel="00C609BE">
          <w:rPr>
            <w:lang w:val="en-US"/>
          </w:rPr>
          <w:delText>choice</w:delText>
        </w:r>
        <w:r w:rsidR="00A740AC" w:rsidDel="00C609BE">
          <w:rPr>
            <w:lang w:val="en-US"/>
          </w:rPr>
          <w:delText xml:space="preserve"> restrictions.</w:delText>
        </w:r>
      </w:del>
    </w:p>
    <w:p w14:paraId="1975CD1B" w14:textId="374AAFD8" w:rsidR="00166676" w:rsidRPr="003C0CC8" w:rsidRDefault="00166676" w:rsidP="00364FD2">
      <w:pPr>
        <w:pStyle w:val="02FlietextErsterAbsatz"/>
        <w:rPr>
          <w:ins w:id="976" w:author="Mareike Ariaans" w:date="2020-09-02T13:59:00Z"/>
          <w:b/>
          <w:lang w:val="en-US"/>
          <w:rPrChange w:id="977" w:author="Mareike Ariaans" w:date="2020-09-02T14:29:00Z">
            <w:rPr>
              <w:ins w:id="978" w:author="Mareike Ariaans" w:date="2020-09-02T13:59:00Z"/>
              <w:lang w:val="en-US"/>
            </w:rPr>
          </w:rPrChange>
        </w:rPr>
      </w:pPr>
      <w:ins w:id="979" w:author="Mareike Ariaans" w:date="2020-09-02T13:33:00Z">
        <w:r w:rsidRPr="003C0CC8">
          <w:rPr>
            <w:b/>
            <w:lang w:val="en-US"/>
            <w:rPrChange w:id="980" w:author="Mareike Ariaans" w:date="2020-09-02T14:29:00Z">
              <w:rPr>
                <w:lang w:val="en-US"/>
              </w:rPr>
            </w:rPrChange>
          </w:rPr>
          <w:t xml:space="preserve">The </w:t>
        </w:r>
      </w:ins>
      <w:ins w:id="981" w:author="Mareike Ariaans" w:date="2020-09-02T17:05:00Z">
        <w:r w:rsidR="00473DA0">
          <w:rPr>
            <w:b/>
            <w:lang w:val="en-US"/>
          </w:rPr>
          <w:t>evolving private need-based</w:t>
        </w:r>
      </w:ins>
      <w:bookmarkStart w:id="982" w:name="_GoBack"/>
      <w:bookmarkEnd w:id="982"/>
      <w:ins w:id="983" w:author="Mareike Ariaans" w:date="2020-09-02T13:33:00Z">
        <w:r w:rsidRPr="003C0CC8">
          <w:rPr>
            <w:b/>
            <w:lang w:val="en-US"/>
            <w:rPrChange w:id="984" w:author="Mareike Ariaans" w:date="2020-09-02T14:29:00Z">
              <w:rPr>
                <w:lang w:val="en-US"/>
              </w:rPr>
            </w:rPrChange>
          </w:rPr>
          <w:t xml:space="preserve"> system</w:t>
        </w:r>
      </w:ins>
    </w:p>
    <w:p w14:paraId="7D841B96" w14:textId="1F0F8215" w:rsidR="00C609BE" w:rsidRDefault="00C609BE" w:rsidP="00364FD2">
      <w:pPr>
        <w:pStyle w:val="02FlietextErsterAbsatz"/>
        <w:rPr>
          <w:ins w:id="985" w:author="Mareike Ariaans" w:date="2020-09-02T16:45:00Z"/>
          <w:lang w:val="en-US"/>
        </w:rPr>
      </w:pPr>
      <w:ins w:id="986" w:author="Mareike Ariaans" w:date="2020-09-02T14:00:00Z">
        <w:r>
          <w:rPr>
            <w:lang w:val="en-US"/>
          </w:rPr>
          <w:t xml:space="preserve">This type shares a lot of similarities to the prior system type. </w:t>
        </w:r>
      </w:ins>
      <w:ins w:id="987" w:author="Mareike Ariaans" w:date="2020-09-02T14:01:00Z">
        <w:r w:rsidR="00795C58">
          <w:rPr>
            <w:lang w:val="en-US"/>
          </w:rPr>
          <w:t xml:space="preserve">The public-private mix is oriented towards private financing. </w:t>
        </w:r>
      </w:ins>
      <w:ins w:id="988" w:author="Mareike Ariaans" w:date="2020-09-02T14:23:00Z">
        <w:r w:rsidR="003C0CC8">
          <w:rPr>
            <w:lang w:val="en-US"/>
          </w:rPr>
          <w:t>Performance</w:t>
        </w:r>
      </w:ins>
      <w:ins w:id="989" w:author="Mareike Ariaans" w:date="2020-09-02T14:02:00Z">
        <w:r w:rsidR="00795C58">
          <w:rPr>
            <w:lang w:val="en-US"/>
          </w:rPr>
          <w:t xml:space="preserve"> is high. Access is restricted both by </w:t>
        </w:r>
      </w:ins>
      <w:ins w:id="990" w:author="Mareike Ariaans" w:date="2020-09-02T14:23:00Z">
        <w:r w:rsidR="003C0CC8">
          <w:rPr>
            <w:lang w:val="en-US"/>
          </w:rPr>
          <w:t>means</w:t>
        </w:r>
      </w:ins>
      <w:ins w:id="991" w:author="Mareike Ariaans" w:date="2020-09-02T14:02:00Z">
        <w:r w:rsidR="00795C58">
          <w:rPr>
            <w:lang w:val="en-US"/>
          </w:rPr>
          <w:t xml:space="preserve">-testing as well as high choice restrictions. </w:t>
        </w:r>
      </w:ins>
      <w:ins w:id="992" w:author="Mareike Ariaans" w:date="2020-09-02T14:03:00Z">
        <w:r w:rsidR="00795C58">
          <w:rPr>
            <w:lang w:val="en-US"/>
          </w:rPr>
          <w:t>The main</w:t>
        </w:r>
      </w:ins>
      <w:ins w:id="993" w:author="Mareike Ariaans" w:date="2020-09-02T14:04:00Z">
        <w:r w:rsidR="00795C58">
          <w:rPr>
            <w:lang w:val="en-US"/>
          </w:rPr>
          <w:t xml:space="preserve"> difference to the prior system type is the low supply</w:t>
        </w:r>
      </w:ins>
      <w:ins w:id="994" w:author="Mareike Ariaans" w:date="2020-09-02T14:06:00Z">
        <w:r w:rsidR="003C0CC8">
          <w:rPr>
            <w:lang w:val="en-US"/>
          </w:rPr>
          <w:t>, especially the low expenditure</w:t>
        </w:r>
      </w:ins>
      <w:ins w:id="995" w:author="Mareike Ariaans" w:date="2020-09-02T14:28:00Z">
        <w:r w:rsidR="003C0CC8">
          <w:rPr>
            <w:lang w:val="en-US"/>
          </w:rPr>
          <w:t xml:space="preserve">, but also the provision of </w:t>
        </w:r>
      </w:ins>
      <w:ins w:id="996" w:author="Mareike Ariaans" w:date="2020-09-02T14:29:00Z">
        <w:r w:rsidR="003C0CC8">
          <w:rPr>
            <w:lang w:val="en-US"/>
          </w:rPr>
          <w:t>beds in residential care and the number of recipients of residential care is medium to low.</w:t>
        </w:r>
      </w:ins>
    </w:p>
    <w:p w14:paraId="30FE2670" w14:textId="4AB1E9A3" w:rsidR="005923D6" w:rsidRDefault="005923D6" w:rsidP="00364FD2">
      <w:pPr>
        <w:pStyle w:val="02FlietextErsterAbsatz"/>
        <w:rPr>
          <w:ins w:id="997" w:author="Mareike Ariaans" w:date="2020-09-02T16:45:00Z"/>
          <w:lang w:val="en-US"/>
        </w:rPr>
      </w:pPr>
    </w:p>
    <w:p w14:paraId="0E2044FF" w14:textId="43DB4569" w:rsidR="005923D6" w:rsidRDefault="005923D6" w:rsidP="005923D6">
      <w:pPr>
        <w:spacing w:after="160" w:line="360" w:lineRule="auto"/>
        <w:jc w:val="center"/>
        <w:rPr>
          <w:ins w:id="998" w:author="Mareike Ariaans" w:date="2020-09-02T16:47:00Z"/>
          <w:rFonts w:eastAsiaTheme="minorHAnsi"/>
          <w:iCs/>
          <w:color w:val="auto"/>
          <w:szCs w:val="18"/>
          <w:lang w:val="en-US"/>
        </w:rPr>
      </w:pPr>
      <w:ins w:id="999" w:author="Mareike Ariaans" w:date="2020-09-02T16:46:00Z">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ins>
    </w:p>
    <w:p w14:paraId="4E0297C6" w14:textId="56E7B649" w:rsidR="005923D6" w:rsidRPr="005923D6" w:rsidRDefault="005923D6" w:rsidP="005923D6">
      <w:pPr>
        <w:pStyle w:val="Beschriftung"/>
        <w:keepNext/>
        <w:spacing w:before="240" w:after="240"/>
        <w:jc w:val="left"/>
        <w:rPr>
          <w:ins w:id="1000" w:author="Mareike Ariaans" w:date="2020-09-02T16:46:00Z"/>
          <w:i/>
          <w:sz w:val="22"/>
          <w:szCs w:val="22"/>
          <w:lang w:val="en-US"/>
          <w:rPrChange w:id="1001" w:author="Mareike Ariaans" w:date="2020-09-02T16:47:00Z">
            <w:rPr>
              <w:ins w:id="1002" w:author="Mareike Ariaans" w:date="2020-09-02T16:46:00Z"/>
              <w:rFonts w:eastAsiaTheme="minorHAnsi"/>
              <w:iCs/>
              <w:color w:val="auto"/>
              <w:szCs w:val="18"/>
              <w:lang w:val="en-US"/>
            </w:rPr>
          </w:rPrChange>
        </w:rPr>
        <w:pPrChange w:id="1003" w:author="Mareike Ariaans" w:date="2020-09-02T16:47:00Z">
          <w:pPr>
            <w:spacing w:after="160" w:line="360" w:lineRule="auto"/>
            <w:jc w:val="center"/>
          </w:pPr>
        </w:pPrChange>
      </w:pPr>
      <w:ins w:id="1004" w:author="Mareike Ariaans" w:date="2020-09-02T16:47:00Z">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(N=4) </w:t>
        </w:r>
        <w:r w:rsidRPr="006A56FF">
          <w:rPr>
            <w:sz w:val="22"/>
            <w:szCs w:val="22"/>
            <w:lang w:val="en-US"/>
          </w:rPr>
          <w:t>clusters</w:t>
        </w:r>
        <w:r>
          <w:rPr>
            <w:sz w:val="22"/>
            <w:szCs w:val="22"/>
            <w:lang w:val="en-US"/>
          </w:rPr>
          <w:t xml:space="preserve"> with (N=4) </w:t>
        </w:r>
        <w:commentRangeStart w:id="1005"/>
        <w:proofErr w:type="spellStart"/>
        <w:r>
          <w:rPr>
            <w:sz w:val="22"/>
            <w:szCs w:val="22"/>
            <w:lang w:val="en-US"/>
          </w:rPr>
          <w:t>subclusters</w:t>
        </w:r>
        <w:commentRangeEnd w:id="1005"/>
        <w:proofErr w:type="spellEnd"/>
        <w:r>
          <w:rPr>
            <w:rStyle w:val="Kommentarzeichen"/>
            <w:color w:val="000000"/>
          </w:rPr>
          <w:commentReference w:id="1005"/>
        </w:r>
      </w:ins>
    </w:p>
    <w:tbl>
      <w:tblPr>
        <w:tblStyle w:val="EinfacheTabelle3"/>
        <w:tblW w:w="8647" w:type="dxa"/>
        <w:shd w:val="clear" w:color="auto" w:fill="FFFFFF" w:themeFill="background1"/>
        <w:tblLayout w:type="fixed"/>
        <w:tblLook w:val="04A0" w:firstRow="1" w:lastRow="0" w:firstColumn="1" w:lastColumn="0" w:noHBand="0" w:noVBand="1"/>
      </w:tblPr>
      <w:tblGrid>
        <w:gridCol w:w="1843"/>
        <w:gridCol w:w="1134"/>
        <w:gridCol w:w="1134"/>
        <w:gridCol w:w="1134"/>
        <w:gridCol w:w="1134"/>
        <w:gridCol w:w="1134"/>
        <w:gridCol w:w="1134"/>
      </w:tblGrid>
      <w:tr w:rsidR="005923D6" w:rsidRPr="003105E8" w14:paraId="10BD1286" w14:textId="77777777" w:rsidTr="003105E8">
        <w:trPr>
          <w:cnfStyle w:val="100000000000" w:firstRow="1" w:lastRow="0" w:firstColumn="0" w:lastColumn="0" w:oddVBand="0" w:evenVBand="0" w:oddHBand="0" w:evenHBand="0" w:firstRowFirstColumn="0" w:firstRowLastColumn="0" w:lastRowFirstColumn="0" w:lastRowLastColumn="0"/>
          <w:trHeight w:val="283"/>
          <w:ins w:id="1006" w:author="Mareike Ariaans" w:date="2020-09-02T16:46:00Z"/>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11C88F4D" w14:textId="77777777" w:rsidR="005923D6" w:rsidRPr="00D67B4C" w:rsidRDefault="005923D6" w:rsidP="003105E8">
            <w:pPr>
              <w:spacing w:before="240" w:after="240" w:line="276" w:lineRule="auto"/>
              <w:rPr>
                <w:ins w:id="1007" w:author="Mareike Ariaans" w:date="2020-09-02T16:46:00Z"/>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562E3F82" w14:textId="77777777" w:rsidR="005923D6" w:rsidRPr="00D67B4C" w:rsidRDefault="005923D6" w:rsidP="003105E8">
            <w:pPr>
              <w:spacing w:before="240" w:after="240"/>
              <w:jc w:val="center"/>
              <w:cnfStyle w:val="100000000000" w:firstRow="1" w:lastRow="0" w:firstColumn="0" w:lastColumn="0" w:oddVBand="0" w:evenVBand="0" w:oddHBand="0" w:evenHBand="0" w:firstRowFirstColumn="0" w:firstRowLastColumn="0" w:lastRowFirstColumn="0" w:lastRowLastColumn="0"/>
              <w:rPr>
                <w:ins w:id="1008" w:author="Mareike Ariaans" w:date="2020-09-02T16:46:00Z"/>
                <w:b w:val="0"/>
                <w:bCs w:val="0"/>
                <w:caps w:val="0"/>
                <w:sz w:val="16"/>
                <w:szCs w:val="16"/>
                <w:lang w:val="en-US"/>
              </w:rPr>
            </w:pPr>
            <w:ins w:id="1009" w:author="Mareike Ariaans" w:date="2020-09-02T16:46:00Z">
              <w:r>
                <w:rPr>
                  <w:b w:val="0"/>
                  <w:bCs w:val="0"/>
                  <w:caps w:val="0"/>
                  <w:sz w:val="16"/>
                  <w:szCs w:val="16"/>
                  <w:lang w:val="en-US"/>
                </w:rPr>
                <w:t>Residual public system</w:t>
              </w:r>
            </w:ins>
          </w:p>
        </w:tc>
        <w:tc>
          <w:tcPr>
            <w:tcW w:w="1134" w:type="dxa"/>
            <w:tcBorders>
              <w:top w:val="single" w:sz="12" w:space="0" w:color="auto"/>
              <w:bottom w:val="single" w:sz="12" w:space="0" w:color="auto"/>
            </w:tcBorders>
            <w:shd w:val="clear" w:color="auto" w:fill="FFFFFF" w:themeFill="background1"/>
            <w:vAlign w:val="center"/>
          </w:tcPr>
          <w:p w14:paraId="47474374" w14:textId="77777777" w:rsidR="005923D6" w:rsidRPr="00D67B4C" w:rsidRDefault="005923D6" w:rsidP="003105E8">
            <w:pPr>
              <w:spacing w:before="240" w:after="240"/>
              <w:jc w:val="center"/>
              <w:cnfStyle w:val="100000000000" w:firstRow="1" w:lastRow="0" w:firstColumn="0" w:lastColumn="0" w:oddVBand="0" w:evenVBand="0" w:oddHBand="0" w:evenHBand="0" w:firstRowFirstColumn="0" w:firstRowLastColumn="0" w:lastRowFirstColumn="0" w:lastRowLastColumn="0"/>
              <w:rPr>
                <w:ins w:id="1010" w:author="Mareike Ariaans" w:date="2020-09-02T16:46:00Z"/>
                <w:b w:val="0"/>
                <w:bCs w:val="0"/>
                <w:caps w:val="0"/>
                <w:sz w:val="16"/>
                <w:szCs w:val="16"/>
                <w:lang w:val="en-US"/>
              </w:rPr>
            </w:pPr>
            <w:ins w:id="1011" w:author="Mareike Ariaans" w:date="2020-09-02T16:46:00Z">
              <w:r>
                <w:rPr>
                  <w:b w:val="0"/>
                  <w:bCs w:val="0"/>
                  <w:caps w:val="0"/>
                  <w:sz w:val="16"/>
                  <w:szCs w:val="16"/>
                  <w:lang w:val="en-US"/>
                </w:rPr>
                <w:t>Private supply system</w:t>
              </w:r>
            </w:ins>
          </w:p>
        </w:tc>
        <w:tc>
          <w:tcPr>
            <w:tcW w:w="1134" w:type="dxa"/>
            <w:tcBorders>
              <w:top w:val="single" w:sz="12" w:space="0" w:color="auto"/>
              <w:bottom w:val="single" w:sz="12" w:space="0" w:color="auto"/>
            </w:tcBorders>
            <w:shd w:val="clear" w:color="auto" w:fill="FFFFFF" w:themeFill="background1"/>
            <w:vAlign w:val="center"/>
          </w:tcPr>
          <w:p w14:paraId="13F3A231" w14:textId="77777777" w:rsidR="005923D6" w:rsidRPr="000D6FB8" w:rsidRDefault="005923D6" w:rsidP="003105E8">
            <w:pPr>
              <w:spacing w:before="240" w:after="240"/>
              <w:jc w:val="center"/>
              <w:cnfStyle w:val="100000000000" w:firstRow="1" w:lastRow="0" w:firstColumn="0" w:lastColumn="0" w:oddVBand="0" w:evenVBand="0" w:oddHBand="0" w:evenHBand="0" w:firstRowFirstColumn="0" w:firstRowLastColumn="0" w:lastRowFirstColumn="0" w:lastRowLastColumn="0"/>
              <w:rPr>
                <w:ins w:id="1012" w:author="Mareike Ariaans" w:date="2020-09-02T16:46:00Z"/>
                <w:sz w:val="16"/>
                <w:szCs w:val="16"/>
                <w:lang w:val="en-US"/>
              </w:rPr>
            </w:pPr>
            <w:ins w:id="1013" w:author="Mareike Ariaans" w:date="2020-09-02T16:46:00Z">
              <w:r>
                <w:rPr>
                  <w:b w:val="0"/>
                  <w:bCs w:val="0"/>
                  <w:caps w:val="0"/>
                  <w:sz w:val="16"/>
                  <w:szCs w:val="16"/>
                  <w:lang w:val="en-US"/>
                </w:rPr>
                <w:t>Public supply system</w:t>
              </w:r>
            </w:ins>
          </w:p>
        </w:tc>
        <w:tc>
          <w:tcPr>
            <w:tcW w:w="1134" w:type="dxa"/>
            <w:tcBorders>
              <w:top w:val="single" w:sz="12" w:space="0" w:color="auto"/>
              <w:bottom w:val="single" w:sz="12" w:space="0" w:color="auto"/>
            </w:tcBorders>
            <w:shd w:val="clear" w:color="auto" w:fill="FFFFFF" w:themeFill="background1"/>
            <w:vAlign w:val="center"/>
          </w:tcPr>
          <w:p w14:paraId="04A1FE9B" w14:textId="77777777" w:rsidR="005923D6" w:rsidRDefault="005923D6" w:rsidP="003105E8">
            <w:pPr>
              <w:spacing w:before="240" w:after="240"/>
              <w:jc w:val="center"/>
              <w:cnfStyle w:val="100000000000" w:firstRow="1" w:lastRow="0" w:firstColumn="0" w:lastColumn="0" w:oddVBand="0" w:evenVBand="0" w:oddHBand="0" w:evenHBand="0" w:firstRowFirstColumn="0" w:firstRowLastColumn="0" w:lastRowFirstColumn="0" w:lastRowLastColumn="0"/>
              <w:rPr>
                <w:ins w:id="1014" w:author="Mareike Ariaans" w:date="2020-09-02T16:46:00Z"/>
                <w:b w:val="0"/>
                <w:bCs w:val="0"/>
                <w:caps w:val="0"/>
                <w:sz w:val="16"/>
                <w:szCs w:val="16"/>
                <w:lang w:val="en-US"/>
              </w:rPr>
            </w:pPr>
            <w:ins w:id="1015" w:author="Mareike Ariaans" w:date="2020-09-02T16:46:00Z">
              <w:r>
                <w:rPr>
                  <w:b w:val="0"/>
                  <w:bCs w:val="0"/>
                  <w:caps w:val="0"/>
                  <w:sz w:val="16"/>
                  <w:szCs w:val="16"/>
                  <w:lang w:val="en-US"/>
                </w:rPr>
                <w:t>Evolving Public Supply system</w:t>
              </w:r>
            </w:ins>
          </w:p>
        </w:tc>
        <w:tc>
          <w:tcPr>
            <w:tcW w:w="1134" w:type="dxa"/>
            <w:tcBorders>
              <w:top w:val="single" w:sz="12" w:space="0" w:color="auto"/>
              <w:bottom w:val="single" w:sz="12" w:space="0" w:color="auto"/>
            </w:tcBorders>
            <w:shd w:val="clear" w:color="auto" w:fill="FFFFFF" w:themeFill="background1"/>
            <w:vAlign w:val="center"/>
          </w:tcPr>
          <w:p w14:paraId="55B13AC0" w14:textId="77777777" w:rsidR="005923D6" w:rsidRDefault="005923D6" w:rsidP="003105E8">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ins w:id="1016" w:author="Mareike Ariaans" w:date="2020-09-02T16:46:00Z"/>
                <w:b w:val="0"/>
                <w:bCs w:val="0"/>
                <w:caps w:val="0"/>
                <w:sz w:val="16"/>
                <w:szCs w:val="16"/>
                <w:lang w:val="en-US"/>
              </w:rPr>
            </w:pPr>
            <w:ins w:id="1017" w:author="Mareike Ariaans" w:date="2020-09-02T16:46:00Z">
              <w:r>
                <w:rPr>
                  <w:b w:val="0"/>
                  <w:bCs w:val="0"/>
                  <w:caps w:val="0"/>
                  <w:sz w:val="16"/>
                  <w:szCs w:val="16"/>
                  <w:lang w:val="en-US"/>
                </w:rPr>
                <w:t>Private need-based supply system</w:t>
              </w:r>
            </w:ins>
          </w:p>
        </w:tc>
        <w:tc>
          <w:tcPr>
            <w:tcW w:w="1134" w:type="dxa"/>
            <w:tcBorders>
              <w:top w:val="single" w:sz="12" w:space="0" w:color="auto"/>
              <w:bottom w:val="single" w:sz="12" w:space="0" w:color="auto"/>
            </w:tcBorders>
            <w:shd w:val="clear" w:color="auto" w:fill="FFFFFF" w:themeFill="background1"/>
            <w:vAlign w:val="center"/>
          </w:tcPr>
          <w:p w14:paraId="0B27CBAB" w14:textId="77777777" w:rsidR="005923D6" w:rsidRDefault="005923D6" w:rsidP="003105E8">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ins w:id="1018" w:author="Mareike Ariaans" w:date="2020-09-02T16:46:00Z"/>
                <w:b w:val="0"/>
                <w:bCs w:val="0"/>
                <w:caps w:val="0"/>
                <w:sz w:val="16"/>
                <w:szCs w:val="16"/>
                <w:lang w:val="en-US"/>
              </w:rPr>
            </w:pPr>
            <w:ins w:id="1019" w:author="Mareike Ariaans" w:date="2020-09-02T16:46:00Z">
              <w:r>
                <w:rPr>
                  <w:b w:val="0"/>
                  <w:bCs w:val="0"/>
                  <w:caps w:val="0"/>
                  <w:sz w:val="16"/>
                  <w:szCs w:val="16"/>
                  <w:lang w:val="en-US"/>
                </w:rPr>
                <w:t>Evolving private need-based system</w:t>
              </w:r>
            </w:ins>
          </w:p>
        </w:tc>
      </w:tr>
      <w:tr w:rsidR="005923D6" w:rsidRPr="006A56FF" w14:paraId="62E40948" w14:textId="77777777" w:rsidTr="003105E8">
        <w:trPr>
          <w:cnfStyle w:val="000000100000" w:firstRow="0" w:lastRow="0" w:firstColumn="0" w:lastColumn="0" w:oddVBand="0" w:evenVBand="0" w:oddHBand="1" w:evenHBand="0" w:firstRowFirstColumn="0" w:firstRowLastColumn="0" w:lastRowFirstColumn="0" w:lastRowLastColumn="0"/>
          <w:trHeight w:val="283"/>
          <w:ins w:id="1020"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bottom w:val="single" w:sz="4" w:space="0" w:color="auto"/>
            </w:tcBorders>
            <w:shd w:val="clear" w:color="auto" w:fill="FFFFFF" w:themeFill="background1"/>
            <w:vAlign w:val="center"/>
          </w:tcPr>
          <w:p w14:paraId="407C6962" w14:textId="77777777" w:rsidR="005923D6" w:rsidRPr="00D67B4C" w:rsidRDefault="005923D6" w:rsidP="003105E8">
            <w:pPr>
              <w:spacing w:before="240" w:after="240" w:line="276" w:lineRule="auto"/>
              <w:rPr>
                <w:ins w:id="1021" w:author="Mareike Ariaans" w:date="2020-09-02T16:46:00Z"/>
                <w:b w:val="0"/>
                <w:bCs w:val="0"/>
                <w:caps w:val="0"/>
                <w:sz w:val="16"/>
                <w:szCs w:val="16"/>
                <w:lang w:val="en-US"/>
              </w:rPr>
            </w:pPr>
            <w:ins w:id="1022" w:author="Mareike Ariaans" w:date="2020-09-02T16:46:00Z">
              <w:r w:rsidRPr="00D67B4C">
                <w:rPr>
                  <w:b w:val="0"/>
                  <w:bCs w:val="0"/>
                  <w:caps w:val="0"/>
                  <w:sz w:val="16"/>
                  <w:szCs w:val="16"/>
                  <w:lang w:val="en-US"/>
                </w:rPr>
                <w:t>Cluster comp</w:t>
              </w:r>
              <w:r>
                <w:rPr>
                  <w:b w:val="0"/>
                  <w:bCs w:val="0"/>
                  <w:caps w:val="0"/>
                  <w:sz w:val="16"/>
                  <w:szCs w:val="16"/>
                  <w:lang w:val="en-US"/>
                </w:rPr>
                <w:t>.</w:t>
              </w:r>
            </w:ins>
          </w:p>
        </w:tc>
        <w:tc>
          <w:tcPr>
            <w:tcW w:w="1134" w:type="dxa"/>
            <w:tcBorders>
              <w:top w:val="single" w:sz="12" w:space="0" w:color="auto"/>
              <w:bottom w:val="single" w:sz="4" w:space="0" w:color="auto"/>
            </w:tcBorders>
            <w:shd w:val="clear" w:color="auto" w:fill="FFFFFF" w:themeFill="background1"/>
            <w:vAlign w:val="center"/>
          </w:tcPr>
          <w:p w14:paraId="7FE3B21C" w14:textId="77777777" w:rsidR="005923D6" w:rsidRDefault="005923D6" w:rsidP="003105E8">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023" w:author="Mareike Ariaans" w:date="2020-09-02T16:46:00Z"/>
                <w:sz w:val="16"/>
                <w:szCs w:val="16"/>
                <w:highlight w:val="green"/>
                <w:lang w:val="en-US"/>
              </w:rPr>
            </w:pPr>
            <w:ins w:id="1024" w:author="Mareike Ariaans" w:date="2020-09-02T16:46:00Z">
              <w:r w:rsidRPr="003105E8">
                <w:rPr>
                  <w:sz w:val="16"/>
                  <w:szCs w:val="16"/>
                  <w:highlight w:val="green"/>
                  <w:lang w:val="en-US"/>
                </w:rPr>
                <w:t>CZ, LV, PL</w:t>
              </w:r>
            </w:ins>
          </w:p>
          <w:p w14:paraId="5D34D062" w14:textId="77777777" w:rsidR="005923D6" w:rsidRPr="00D67B4C" w:rsidRDefault="005923D6" w:rsidP="003105E8">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025" w:author="Mareike Ariaans" w:date="2020-09-02T16:46:00Z"/>
                <w:sz w:val="16"/>
                <w:szCs w:val="16"/>
                <w:lang w:val="en-US"/>
              </w:rPr>
            </w:pPr>
            <w:ins w:id="1026" w:author="Mareike Ariaans" w:date="2020-09-02T16:46:00Z">
              <w:r>
                <w:rPr>
                  <w:sz w:val="16"/>
                  <w:szCs w:val="16"/>
                  <w:lang w:val="en-US"/>
                </w:rPr>
                <w:t>(Cluster 1)</w:t>
              </w:r>
            </w:ins>
          </w:p>
        </w:tc>
        <w:tc>
          <w:tcPr>
            <w:tcW w:w="1134" w:type="dxa"/>
            <w:tcBorders>
              <w:top w:val="single" w:sz="12" w:space="0" w:color="auto"/>
              <w:bottom w:val="single" w:sz="4" w:space="0" w:color="auto"/>
            </w:tcBorders>
            <w:shd w:val="clear" w:color="auto" w:fill="FFFFFF" w:themeFill="background1"/>
            <w:vAlign w:val="center"/>
          </w:tcPr>
          <w:p w14:paraId="4E2B3550" w14:textId="77777777" w:rsidR="005923D6" w:rsidRDefault="005923D6" w:rsidP="003105E8">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027" w:author="Mareike Ariaans" w:date="2020-09-02T16:46:00Z"/>
                <w:sz w:val="16"/>
                <w:szCs w:val="16"/>
                <w:highlight w:val="green"/>
                <w:lang w:val="en-US"/>
              </w:rPr>
            </w:pPr>
            <w:ins w:id="1028" w:author="Mareike Ariaans" w:date="2020-09-02T16:46:00Z">
              <w:r w:rsidRPr="003105E8">
                <w:rPr>
                  <w:sz w:val="16"/>
                  <w:szCs w:val="16"/>
                  <w:highlight w:val="green"/>
                  <w:lang w:val="en-US"/>
                </w:rPr>
                <w:t>DE, FI</w:t>
              </w:r>
            </w:ins>
          </w:p>
          <w:p w14:paraId="6AA9259C" w14:textId="77777777" w:rsidR="005923D6" w:rsidRPr="00D67B4C" w:rsidRDefault="005923D6" w:rsidP="003105E8">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029" w:author="Mareike Ariaans" w:date="2020-09-02T16:46:00Z"/>
                <w:sz w:val="16"/>
                <w:szCs w:val="16"/>
                <w:lang w:val="en-US"/>
              </w:rPr>
            </w:pPr>
            <w:ins w:id="1030" w:author="Mareike Ariaans" w:date="2020-09-02T16:46:00Z">
              <w:r>
                <w:rPr>
                  <w:sz w:val="16"/>
                  <w:szCs w:val="16"/>
                  <w:lang w:val="en-US"/>
                </w:rPr>
                <w:t>(Cluster 2)</w:t>
              </w:r>
            </w:ins>
          </w:p>
        </w:tc>
        <w:tc>
          <w:tcPr>
            <w:tcW w:w="1134" w:type="dxa"/>
            <w:tcBorders>
              <w:top w:val="single" w:sz="12" w:space="0" w:color="auto"/>
              <w:bottom w:val="single" w:sz="4" w:space="0" w:color="auto"/>
            </w:tcBorders>
            <w:shd w:val="clear" w:color="auto" w:fill="FFFFFF" w:themeFill="background1"/>
            <w:vAlign w:val="center"/>
          </w:tcPr>
          <w:p w14:paraId="7614D2EC" w14:textId="77777777" w:rsidR="005923D6" w:rsidRDefault="005923D6" w:rsidP="003105E8">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031" w:author="Mareike Ariaans" w:date="2020-09-02T16:46:00Z"/>
                <w:sz w:val="16"/>
                <w:szCs w:val="16"/>
                <w:highlight w:val="green"/>
                <w:lang w:val="en-US"/>
              </w:rPr>
            </w:pPr>
            <w:ins w:id="1032" w:author="Mareike Ariaans" w:date="2020-09-02T16:46:00Z">
              <w:r w:rsidRPr="003105E8">
                <w:rPr>
                  <w:sz w:val="16"/>
                  <w:szCs w:val="16"/>
                  <w:highlight w:val="green"/>
                  <w:lang w:val="en-US"/>
                </w:rPr>
                <w:t>DK, IE, NO, SE</w:t>
              </w:r>
            </w:ins>
          </w:p>
          <w:p w14:paraId="17EC8E3D" w14:textId="77777777" w:rsidR="005923D6" w:rsidRPr="00D67B4C" w:rsidRDefault="005923D6" w:rsidP="003105E8">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033" w:author="Mareike Ariaans" w:date="2020-09-02T16:46:00Z"/>
                <w:sz w:val="16"/>
                <w:szCs w:val="16"/>
                <w:lang w:val="en-US"/>
              </w:rPr>
            </w:pPr>
            <w:ins w:id="1034" w:author="Mareike Ariaans" w:date="2020-09-02T16:46:00Z">
              <w:r>
                <w:rPr>
                  <w:sz w:val="16"/>
                  <w:szCs w:val="16"/>
                  <w:lang w:val="en-US"/>
                </w:rPr>
                <w:t>(Cluster 3)</w:t>
              </w:r>
            </w:ins>
          </w:p>
        </w:tc>
        <w:tc>
          <w:tcPr>
            <w:tcW w:w="1134" w:type="dxa"/>
            <w:tcBorders>
              <w:top w:val="single" w:sz="12" w:space="0" w:color="auto"/>
              <w:bottom w:val="single" w:sz="4" w:space="0" w:color="auto"/>
            </w:tcBorders>
            <w:shd w:val="clear" w:color="auto" w:fill="FFFFFF" w:themeFill="background1"/>
            <w:vAlign w:val="center"/>
          </w:tcPr>
          <w:p w14:paraId="69198037" w14:textId="77777777" w:rsidR="005923D6" w:rsidRDefault="005923D6" w:rsidP="003105E8">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035" w:author="Mareike Ariaans" w:date="2020-09-02T16:46:00Z"/>
                <w:sz w:val="16"/>
                <w:szCs w:val="16"/>
                <w:lang w:val="en-US"/>
              </w:rPr>
            </w:pPr>
            <w:ins w:id="1036" w:author="Mareike Ariaans" w:date="2020-09-02T16:46:00Z">
              <w:r w:rsidRPr="003105E8">
                <w:rPr>
                  <w:sz w:val="16"/>
                  <w:szCs w:val="16"/>
                  <w:highlight w:val="green"/>
                  <w:lang w:val="en-US"/>
                </w:rPr>
                <w:t>JP, KR</w:t>
              </w:r>
            </w:ins>
          </w:p>
          <w:p w14:paraId="1258B7D1" w14:textId="77777777" w:rsidR="005923D6" w:rsidRPr="00D67B4C" w:rsidRDefault="005923D6" w:rsidP="003105E8">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037" w:author="Mareike Ariaans" w:date="2020-09-02T16:46:00Z"/>
                <w:sz w:val="16"/>
                <w:szCs w:val="16"/>
                <w:lang w:val="en-US"/>
              </w:rPr>
            </w:pPr>
            <w:ins w:id="1038" w:author="Mareike Ariaans" w:date="2020-09-02T16:46:00Z">
              <w:r>
                <w:rPr>
                  <w:sz w:val="16"/>
                  <w:szCs w:val="16"/>
                  <w:lang w:val="en-US"/>
                </w:rPr>
                <w:t>(Cluster  4)</w:t>
              </w:r>
            </w:ins>
          </w:p>
        </w:tc>
        <w:tc>
          <w:tcPr>
            <w:tcW w:w="1134" w:type="dxa"/>
            <w:tcBorders>
              <w:top w:val="single" w:sz="12" w:space="0" w:color="auto"/>
              <w:bottom w:val="single" w:sz="4" w:space="0" w:color="auto"/>
            </w:tcBorders>
            <w:shd w:val="clear" w:color="auto" w:fill="FFFFFF" w:themeFill="background1"/>
            <w:vAlign w:val="center"/>
          </w:tcPr>
          <w:p w14:paraId="70908DBC" w14:textId="77777777" w:rsidR="005923D6" w:rsidRPr="003105E8" w:rsidRDefault="005923D6" w:rsidP="003105E8">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039" w:author="Mareike Ariaans" w:date="2020-09-02T16:46:00Z"/>
                <w:sz w:val="16"/>
                <w:szCs w:val="16"/>
                <w:highlight w:val="green"/>
                <w:lang w:val="en-US"/>
              </w:rPr>
            </w:pPr>
            <w:ins w:id="1040" w:author="Mareike Ariaans" w:date="2020-09-02T16:46:00Z">
              <w:r w:rsidRPr="003105E8">
                <w:rPr>
                  <w:sz w:val="16"/>
                  <w:szCs w:val="16"/>
                  <w:highlight w:val="green"/>
                  <w:lang w:val="en-US"/>
                </w:rPr>
                <w:t>AU, BE, CH, LU, NL, SK, SI</w:t>
              </w:r>
            </w:ins>
          </w:p>
        </w:tc>
        <w:tc>
          <w:tcPr>
            <w:tcW w:w="1134" w:type="dxa"/>
            <w:tcBorders>
              <w:top w:val="single" w:sz="12" w:space="0" w:color="auto"/>
              <w:bottom w:val="single" w:sz="4" w:space="0" w:color="auto"/>
            </w:tcBorders>
            <w:shd w:val="clear" w:color="auto" w:fill="FFFFFF" w:themeFill="background1"/>
            <w:vAlign w:val="center"/>
          </w:tcPr>
          <w:p w14:paraId="749A6A11" w14:textId="77777777" w:rsidR="005923D6" w:rsidRPr="003105E8" w:rsidRDefault="005923D6" w:rsidP="003105E8">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041" w:author="Mareike Ariaans" w:date="2020-09-02T16:46:00Z"/>
                <w:sz w:val="16"/>
                <w:szCs w:val="16"/>
                <w:highlight w:val="green"/>
              </w:rPr>
            </w:pPr>
            <w:ins w:id="1042" w:author="Mareike Ariaans" w:date="2020-09-02T16:46:00Z">
              <w:r w:rsidRPr="003105E8">
                <w:rPr>
                  <w:sz w:val="16"/>
                  <w:szCs w:val="16"/>
                  <w:highlight w:val="green"/>
                </w:rPr>
                <w:t xml:space="preserve">EE, ES, FR, IL, NZ, UK, US </w:t>
              </w:r>
            </w:ins>
          </w:p>
        </w:tc>
      </w:tr>
      <w:tr w:rsidR="005923D6" w:rsidRPr="006A56FF" w14:paraId="0AFBB425" w14:textId="77777777" w:rsidTr="003105E8">
        <w:trPr>
          <w:trHeight w:val="283"/>
          <w:ins w:id="1043"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shd w:val="clear" w:color="auto" w:fill="FFFFFF" w:themeFill="background1"/>
            <w:vAlign w:val="center"/>
          </w:tcPr>
          <w:p w14:paraId="6144F9C7" w14:textId="77777777" w:rsidR="005923D6" w:rsidRPr="00D67B4C" w:rsidRDefault="005923D6" w:rsidP="003105E8">
            <w:pPr>
              <w:spacing w:line="276" w:lineRule="auto"/>
              <w:rPr>
                <w:ins w:id="1044" w:author="Mareike Ariaans" w:date="2020-09-02T16:46:00Z"/>
                <w:b w:val="0"/>
                <w:bCs w:val="0"/>
                <w:caps w:val="0"/>
                <w:sz w:val="16"/>
                <w:szCs w:val="16"/>
                <w:lang w:val="en-US"/>
              </w:rPr>
            </w:pPr>
            <w:ins w:id="1045" w:author="Mareike Ariaans" w:date="2020-09-02T16:46:00Z">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ins>
          </w:p>
        </w:tc>
        <w:tc>
          <w:tcPr>
            <w:tcW w:w="1134" w:type="dxa"/>
            <w:tcBorders>
              <w:top w:val="single" w:sz="4" w:space="0" w:color="auto"/>
              <w:bottom w:val="single" w:sz="4" w:space="0" w:color="auto"/>
            </w:tcBorders>
            <w:shd w:val="clear" w:color="auto" w:fill="FFFFFF" w:themeFill="background1"/>
            <w:vAlign w:val="center"/>
          </w:tcPr>
          <w:p w14:paraId="2E2F3357"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046" w:author="Mareike Ariaans" w:date="2020-09-02T16:46:00Z"/>
                <w:sz w:val="16"/>
                <w:szCs w:val="16"/>
                <w:lang w:val="en-US"/>
              </w:rPr>
            </w:pPr>
            <w:ins w:id="1047" w:author="Mareike Ariaans" w:date="2020-09-02T16:46:00Z">
              <w:r>
                <w:rPr>
                  <w:sz w:val="16"/>
                  <w:szCs w:val="16"/>
                  <w:lang w:val="en-US"/>
                </w:rPr>
                <w:t>3</w:t>
              </w:r>
            </w:ins>
          </w:p>
        </w:tc>
        <w:tc>
          <w:tcPr>
            <w:tcW w:w="1134" w:type="dxa"/>
            <w:tcBorders>
              <w:top w:val="single" w:sz="4" w:space="0" w:color="auto"/>
              <w:bottom w:val="single" w:sz="4" w:space="0" w:color="auto"/>
            </w:tcBorders>
            <w:shd w:val="clear" w:color="auto" w:fill="FFFFFF" w:themeFill="background1"/>
            <w:vAlign w:val="center"/>
          </w:tcPr>
          <w:p w14:paraId="63D16798"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048" w:author="Mareike Ariaans" w:date="2020-09-02T16:46:00Z"/>
                <w:sz w:val="16"/>
                <w:szCs w:val="16"/>
                <w:lang w:val="en-US"/>
              </w:rPr>
            </w:pPr>
            <w:ins w:id="1049" w:author="Mareike Ariaans" w:date="2020-09-02T16:46:00Z">
              <w:r>
                <w:rPr>
                  <w:sz w:val="16"/>
                  <w:szCs w:val="16"/>
                  <w:lang w:val="en-US"/>
                </w:rPr>
                <w:t>2</w:t>
              </w:r>
            </w:ins>
          </w:p>
        </w:tc>
        <w:tc>
          <w:tcPr>
            <w:tcW w:w="1134" w:type="dxa"/>
            <w:tcBorders>
              <w:top w:val="single" w:sz="4" w:space="0" w:color="auto"/>
              <w:bottom w:val="single" w:sz="4" w:space="0" w:color="auto"/>
            </w:tcBorders>
            <w:shd w:val="clear" w:color="auto" w:fill="FFFFFF" w:themeFill="background1"/>
            <w:vAlign w:val="center"/>
          </w:tcPr>
          <w:p w14:paraId="73802DFF"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050" w:author="Mareike Ariaans" w:date="2020-09-02T16:46:00Z"/>
                <w:sz w:val="16"/>
                <w:szCs w:val="16"/>
                <w:lang w:val="en-US"/>
              </w:rPr>
            </w:pPr>
            <w:ins w:id="1051" w:author="Mareike Ariaans" w:date="2020-09-02T16:46:00Z">
              <w:r>
                <w:rPr>
                  <w:sz w:val="16"/>
                  <w:szCs w:val="16"/>
                  <w:lang w:val="en-US"/>
                </w:rPr>
                <w:t>4</w:t>
              </w:r>
            </w:ins>
          </w:p>
        </w:tc>
        <w:tc>
          <w:tcPr>
            <w:tcW w:w="1134" w:type="dxa"/>
            <w:tcBorders>
              <w:top w:val="single" w:sz="4" w:space="0" w:color="auto"/>
              <w:bottom w:val="single" w:sz="4" w:space="0" w:color="auto"/>
            </w:tcBorders>
            <w:shd w:val="clear" w:color="auto" w:fill="FFFFFF" w:themeFill="background1"/>
            <w:vAlign w:val="center"/>
          </w:tcPr>
          <w:p w14:paraId="1771928A"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052" w:author="Mareike Ariaans" w:date="2020-09-02T16:46:00Z"/>
                <w:sz w:val="16"/>
                <w:szCs w:val="16"/>
                <w:lang w:val="en-US"/>
              </w:rPr>
            </w:pPr>
            <w:ins w:id="1053" w:author="Mareike Ariaans" w:date="2020-09-02T16:46:00Z">
              <w:r w:rsidRPr="00D67B4C">
                <w:rPr>
                  <w:sz w:val="16"/>
                  <w:szCs w:val="16"/>
                  <w:lang w:val="en-US"/>
                </w:rPr>
                <w:t>2</w:t>
              </w:r>
            </w:ins>
          </w:p>
        </w:tc>
        <w:tc>
          <w:tcPr>
            <w:tcW w:w="1134" w:type="dxa"/>
            <w:tcBorders>
              <w:top w:val="single" w:sz="4" w:space="0" w:color="auto"/>
              <w:bottom w:val="single" w:sz="4" w:space="0" w:color="auto"/>
            </w:tcBorders>
            <w:shd w:val="clear" w:color="auto" w:fill="FFFFFF" w:themeFill="background1"/>
            <w:vAlign w:val="center"/>
          </w:tcPr>
          <w:p w14:paraId="7B0F7831" w14:textId="77777777" w:rsidR="005923D6" w:rsidRPr="003105E8" w:rsidRDefault="005923D6" w:rsidP="003105E8">
            <w:pPr>
              <w:jc w:val="center"/>
              <w:cnfStyle w:val="000000000000" w:firstRow="0" w:lastRow="0" w:firstColumn="0" w:lastColumn="0" w:oddVBand="0" w:evenVBand="0" w:oddHBand="0" w:evenHBand="0" w:firstRowFirstColumn="0" w:firstRowLastColumn="0" w:lastRowFirstColumn="0" w:lastRowLastColumn="0"/>
              <w:rPr>
                <w:ins w:id="1054" w:author="Mareike Ariaans" w:date="2020-09-02T16:46:00Z"/>
                <w:sz w:val="16"/>
                <w:szCs w:val="16"/>
                <w:highlight w:val="green"/>
                <w:lang w:val="en-US"/>
              </w:rPr>
            </w:pPr>
            <w:ins w:id="1055" w:author="Mareike Ariaans" w:date="2020-09-02T16:46:00Z">
              <w:r w:rsidRPr="003105E8">
                <w:rPr>
                  <w:sz w:val="16"/>
                  <w:szCs w:val="16"/>
                  <w:highlight w:val="green"/>
                  <w:lang w:val="en-US"/>
                </w:rPr>
                <w:t>7</w:t>
              </w:r>
            </w:ins>
          </w:p>
        </w:tc>
        <w:tc>
          <w:tcPr>
            <w:tcW w:w="1134" w:type="dxa"/>
            <w:tcBorders>
              <w:top w:val="single" w:sz="4" w:space="0" w:color="auto"/>
              <w:bottom w:val="single" w:sz="4" w:space="0" w:color="auto"/>
            </w:tcBorders>
            <w:shd w:val="clear" w:color="auto" w:fill="FFFFFF" w:themeFill="background1"/>
            <w:vAlign w:val="center"/>
          </w:tcPr>
          <w:p w14:paraId="1B82FB9F" w14:textId="77777777" w:rsidR="005923D6" w:rsidRPr="003105E8" w:rsidRDefault="005923D6" w:rsidP="003105E8">
            <w:pPr>
              <w:jc w:val="center"/>
              <w:cnfStyle w:val="000000000000" w:firstRow="0" w:lastRow="0" w:firstColumn="0" w:lastColumn="0" w:oddVBand="0" w:evenVBand="0" w:oddHBand="0" w:evenHBand="0" w:firstRowFirstColumn="0" w:firstRowLastColumn="0" w:lastRowFirstColumn="0" w:lastRowLastColumn="0"/>
              <w:rPr>
                <w:ins w:id="1056" w:author="Mareike Ariaans" w:date="2020-09-02T16:46:00Z"/>
                <w:sz w:val="16"/>
                <w:szCs w:val="16"/>
                <w:highlight w:val="green"/>
                <w:lang w:val="en-US"/>
              </w:rPr>
            </w:pPr>
            <w:ins w:id="1057" w:author="Mareike Ariaans" w:date="2020-09-02T16:46:00Z">
              <w:r w:rsidRPr="003105E8">
                <w:rPr>
                  <w:sz w:val="16"/>
                  <w:szCs w:val="16"/>
                  <w:highlight w:val="green"/>
                  <w:lang w:val="en-US"/>
                </w:rPr>
                <w:t>7</w:t>
              </w:r>
            </w:ins>
          </w:p>
        </w:tc>
      </w:tr>
      <w:tr w:rsidR="005923D6" w:rsidRPr="006A56FF" w14:paraId="148DF95C" w14:textId="77777777" w:rsidTr="003105E8">
        <w:trPr>
          <w:cnfStyle w:val="000000100000" w:firstRow="0" w:lastRow="0" w:firstColumn="0" w:lastColumn="0" w:oddVBand="0" w:evenVBand="0" w:oddHBand="1" w:evenHBand="0" w:firstRowFirstColumn="0" w:firstRowLastColumn="0" w:lastRowFirstColumn="0" w:lastRowLastColumn="0"/>
          <w:trHeight w:val="283"/>
          <w:ins w:id="1058"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753A9773" w14:textId="77777777" w:rsidR="005923D6" w:rsidRPr="00D67B4C" w:rsidRDefault="005923D6" w:rsidP="003105E8">
            <w:pPr>
              <w:spacing w:line="276" w:lineRule="auto"/>
              <w:rPr>
                <w:ins w:id="1059" w:author="Mareike Ariaans" w:date="2020-09-02T16:46:00Z"/>
                <w:b w:val="0"/>
                <w:bCs w:val="0"/>
                <w:caps w:val="0"/>
                <w:sz w:val="16"/>
                <w:szCs w:val="16"/>
                <w:lang w:val="en-US"/>
              </w:rPr>
            </w:pPr>
            <w:ins w:id="1060" w:author="Mareike Ariaans" w:date="2020-09-02T16:46:00Z">
              <w:r>
                <w:rPr>
                  <w:b w:val="0"/>
                  <w:bCs w:val="0"/>
                  <w:caps w:val="0"/>
                  <w:sz w:val="16"/>
                  <w:szCs w:val="16"/>
                  <w:lang w:val="en-US"/>
                </w:rPr>
                <w:t>expenditure</w:t>
              </w:r>
            </w:ins>
          </w:p>
        </w:tc>
        <w:tc>
          <w:tcPr>
            <w:tcW w:w="1134" w:type="dxa"/>
            <w:tcBorders>
              <w:top w:val="single" w:sz="4" w:space="0" w:color="auto"/>
            </w:tcBorders>
            <w:shd w:val="clear" w:color="auto" w:fill="FFFFFF" w:themeFill="background1"/>
            <w:vAlign w:val="center"/>
          </w:tcPr>
          <w:p w14:paraId="63D116D4" w14:textId="77777777" w:rsidR="005923D6" w:rsidRPr="00FC18FA" w:rsidRDefault="005923D6" w:rsidP="003105E8">
            <w:pPr>
              <w:jc w:val="center"/>
              <w:cnfStyle w:val="000000100000" w:firstRow="0" w:lastRow="0" w:firstColumn="0" w:lastColumn="0" w:oddVBand="0" w:evenVBand="0" w:oddHBand="1" w:evenHBand="0" w:firstRowFirstColumn="0" w:firstRowLastColumn="0" w:lastRowFirstColumn="0" w:lastRowLastColumn="0"/>
              <w:rPr>
                <w:ins w:id="1061" w:author="Mareike Ariaans" w:date="2020-09-02T16:46:00Z"/>
                <w:sz w:val="16"/>
                <w:szCs w:val="16"/>
              </w:rPr>
            </w:pPr>
            <w:ins w:id="1062" w:author="Mareike Ariaans" w:date="2020-09-02T16:46:00Z">
              <w:r>
                <w:rPr>
                  <w:sz w:val="16"/>
                  <w:szCs w:val="16"/>
                  <w:lang w:val="en-US"/>
                </w:rPr>
                <w:t>161.82</w:t>
              </w:r>
            </w:ins>
          </w:p>
        </w:tc>
        <w:tc>
          <w:tcPr>
            <w:tcW w:w="1134" w:type="dxa"/>
            <w:tcBorders>
              <w:top w:val="single" w:sz="4" w:space="0" w:color="auto"/>
            </w:tcBorders>
            <w:shd w:val="clear" w:color="auto" w:fill="FFFFFF" w:themeFill="background1"/>
            <w:vAlign w:val="center"/>
          </w:tcPr>
          <w:p w14:paraId="6765AD30" w14:textId="77777777" w:rsidR="005923D6" w:rsidRPr="00D67B4C" w:rsidRDefault="005923D6" w:rsidP="003105E8">
            <w:pPr>
              <w:jc w:val="center"/>
              <w:cnfStyle w:val="000000100000" w:firstRow="0" w:lastRow="0" w:firstColumn="0" w:lastColumn="0" w:oddVBand="0" w:evenVBand="0" w:oddHBand="1" w:evenHBand="0" w:firstRowFirstColumn="0" w:firstRowLastColumn="0" w:lastRowFirstColumn="0" w:lastRowLastColumn="0"/>
              <w:rPr>
                <w:ins w:id="1063" w:author="Mareike Ariaans" w:date="2020-09-02T16:46:00Z"/>
                <w:sz w:val="16"/>
                <w:szCs w:val="16"/>
                <w:lang w:val="en-US"/>
              </w:rPr>
            </w:pPr>
            <w:ins w:id="1064" w:author="Mareike Ariaans" w:date="2020-09-02T16:46:00Z">
              <w:r>
                <w:rPr>
                  <w:sz w:val="16"/>
                  <w:szCs w:val="16"/>
                  <w:lang w:val="en-US"/>
                </w:rPr>
                <w:t>811.33</w:t>
              </w:r>
            </w:ins>
          </w:p>
        </w:tc>
        <w:tc>
          <w:tcPr>
            <w:tcW w:w="1134" w:type="dxa"/>
            <w:tcBorders>
              <w:top w:val="single" w:sz="4" w:space="0" w:color="auto"/>
            </w:tcBorders>
            <w:shd w:val="clear" w:color="auto" w:fill="FFFFFF" w:themeFill="background1"/>
            <w:vAlign w:val="center"/>
          </w:tcPr>
          <w:p w14:paraId="42B1F30A" w14:textId="77777777" w:rsidR="005923D6" w:rsidRPr="00D67B4C" w:rsidRDefault="005923D6" w:rsidP="003105E8">
            <w:pPr>
              <w:jc w:val="center"/>
              <w:cnfStyle w:val="000000100000" w:firstRow="0" w:lastRow="0" w:firstColumn="0" w:lastColumn="0" w:oddVBand="0" w:evenVBand="0" w:oddHBand="1" w:evenHBand="0" w:firstRowFirstColumn="0" w:firstRowLastColumn="0" w:lastRowFirstColumn="0" w:lastRowLastColumn="0"/>
              <w:rPr>
                <w:ins w:id="1065" w:author="Mareike Ariaans" w:date="2020-09-02T16:46:00Z"/>
                <w:sz w:val="16"/>
                <w:szCs w:val="16"/>
                <w:lang w:val="en-US"/>
              </w:rPr>
            </w:pPr>
            <w:ins w:id="1066" w:author="Mareike Ariaans" w:date="2020-09-02T16:46:00Z">
              <w:r>
                <w:rPr>
                  <w:sz w:val="16"/>
                  <w:szCs w:val="16"/>
                  <w:lang w:val="en-US"/>
                </w:rPr>
                <w:t>1369.15</w:t>
              </w:r>
            </w:ins>
          </w:p>
        </w:tc>
        <w:tc>
          <w:tcPr>
            <w:tcW w:w="1134" w:type="dxa"/>
            <w:tcBorders>
              <w:top w:val="single" w:sz="4" w:space="0" w:color="auto"/>
            </w:tcBorders>
            <w:shd w:val="clear" w:color="auto" w:fill="FFFFFF" w:themeFill="background1"/>
            <w:vAlign w:val="center"/>
          </w:tcPr>
          <w:p w14:paraId="3FC58FFD" w14:textId="77777777" w:rsidR="005923D6" w:rsidRPr="00D67B4C" w:rsidRDefault="005923D6" w:rsidP="003105E8">
            <w:pPr>
              <w:jc w:val="center"/>
              <w:cnfStyle w:val="000000100000" w:firstRow="0" w:lastRow="0" w:firstColumn="0" w:lastColumn="0" w:oddVBand="0" w:evenVBand="0" w:oddHBand="1" w:evenHBand="0" w:firstRowFirstColumn="0" w:firstRowLastColumn="0" w:lastRowFirstColumn="0" w:lastRowLastColumn="0"/>
              <w:rPr>
                <w:ins w:id="1067" w:author="Mareike Ariaans" w:date="2020-09-02T16:46:00Z"/>
                <w:sz w:val="16"/>
                <w:szCs w:val="16"/>
                <w:lang w:val="en-US"/>
              </w:rPr>
            </w:pPr>
            <w:ins w:id="1068" w:author="Mareike Ariaans" w:date="2020-09-02T16:46:00Z">
              <w:r>
                <w:rPr>
                  <w:sz w:val="16"/>
                  <w:szCs w:val="16"/>
                  <w:lang w:val="en-US"/>
                </w:rPr>
                <w:t>603.97</w:t>
              </w:r>
            </w:ins>
          </w:p>
        </w:tc>
        <w:tc>
          <w:tcPr>
            <w:tcW w:w="1134" w:type="dxa"/>
            <w:tcBorders>
              <w:top w:val="single" w:sz="4" w:space="0" w:color="auto"/>
            </w:tcBorders>
            <w:shd w:val="clear" w:color="auto" w:fill="FFFFFF" w:themeFill="background1"/>
            <w:vAlign w:val="center"/>
          </w:tcPr>
          <w:p w14:paraId="1931B015" w14:textId="77777777" w:rsidR="005923D6" w:rsidRPr="003105E8" w:rsidRDefault="005923D6" w:rsidP="003105E8">
            <w:pPr>
              <w:jc w:val="center"/>
              <w:cnfStyle w:val="000000100000" w:firstRow="0" w:lastRow="0" w:firstColumn="0" w:lastColumn="0" w:oddVBand="0" w:evenVBand="0" w:oddHBand="1" w:evenHBand="0" w:firstRowFirstColumn="0" w:firstRowLastColumn="0" w:lastRowFirstColumn="0" w:lastRowLastColumn="0"/>
              <w:rPr>
                <w:ins w:id="1069" w:author="Mareike Ariaans" w:date="2020-09-02T16:46:00Z"/>
                <w:sz w:val="16"/>
                <w:szCs w:val="16"/>
                <w:highlight w:val="green"/>
                <w:lang w:val="en-US"/>
              </w:rPr>
            </w:pPr>
            <w:ins w:id="1070" w:author="Mareike Ariaans" w:date="2020-09-02T16:46:00Z">
              <w:r w:rsidRPr="003105E8">
                <w:rPr>
                  <w:sz w:val="16"/>
                  <w:szCs w:val="16"/>
                  <w:highlight w:val="green"/>
                  <w:lang w:val="en-US"/>
                </w:rPr>
                <w:t>819.81</w:t>
              </w:r>
            </w:ins>
          </w:p>
        </w:tc>
        <w:tc>
          <w:tcPr>
            <w:tcW w:w="1134" w:type="dxa"/>
            <w:tcBorders>
              <w:top w:val="single" w:sz="4" w:space="0" w:color="auto"/>
            </w:tcBorders>
            <w:shd w:val="clear" w:color="auto" w:fill="FFFFFF" w:themeFill="background1"/>
            <w:vAlign w:val="center"/>
          </w:tcPr>
          <w:p w14:paraId="223CE0EF" w14:textId="77777777" w:rsidR="005923D6" w:rsidRPr="003105E8" w:rsidRDefault="005923D6" w:rsidP="003105E8">
            <w:pPr>
              <w:jc w:val="center"/>
              <w:cnfStyle w:val="000000100000" w:firstRow="0" w:lastRow="0" w:firstColumn="0" w:lastColumn="0" w:oddVBand="0" w:evenVBand="0" w:oddHBand="1" w:evenHBand="0" w:firstRowFirstColumn="0" w:firstRowLastColumn="0" w:lastRowFirstColumn="0" w:lastRowLastColumn="0"/>
              <w:rPr>
                <w:ins w:id="1071" w:author="Mareike Ariaans" w:date="2020-09-02T16:46:00Z"/>
                <w:sz w:val="16"/>
                <w:szCs w:val="16"/>
                <w:highlight w:val="green"/>
                <w:lang w:val="en-US"/>
              </w:rPr>
            </w:pPr>
            <w:ins w:id="1072" w:author="Mareike Ariaans" w:date="2020-09-02T16:46:00Z">
              <w:r w:rsidRPr="003105E8">
                <w:rPr>
                  <w:sz w:val="16"/>
                  <w:szCs w:val="16"/>
                  <w:highlight w:val="green"/>
                  <w:lang w:val="en-US"/>
                </w:rPr>
                <w:t>459.42</w:t>
              </w:r>
            </w:ins>
          </w:p>
        </w:tc>
      </w:tr>
      <w:tr w:rsidR="005923D6" w:rsidRPr="006A56FF" w14:paraId="03A58E0B" w14:textId="77777777" w:rsidTr="003105E8">
        <w:trPr>
          <w:trHeight w:val="283"/>
          <w:ins w:id="1073"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A3EB4E" w14:textId="77777777" w:rsidR="005923D6" w:rsidRPr="00D67B4C" w:rsidRDefault="005923D6" w:rsidP="003105E8">
            <w:pPr>
              <w:spacing w:line="276" w:lineRule="auto"/>
              <w:rPr>
                <w:ins w:id="1074" w:author="Mareike Ariaans" w:date="2020-09-02T16:46:00Z"/>
                <w:b w:val="0"/>
                <w:bCs w:val="0"/>
                <w:caps w:val="0"/>
                <w:sz w:val="16"/>
                <w:szCs w:val="16"/>
                <w:lang w:val="en-US"/>
              </w:rPr>
            </w:pPr>
            <w:ins w:id="1075" w:author="Mareike Ariaans" w:date="2020-09-02T16:46:00Z">
              <w:r>
                <w:rPr>
                  <w:b w:val="0"/>
                  <w:bCs w:val="0"/>
                  <w:caps w:val="0"/>
                  <w:sz w:val="16"/>
                  <w:szCs w:val="16"/>
                  <w:lang w:val="en-US"/>
                </w:rPr>
                <w:t>Beds</w:t>
              </w:r>
            </w:ins>
          </w:p>
        </w:tc>
        <w:tc>
          <w:tcPr>
            <w:tcW w:w="1134" w:type="dxa"/>
            <w:shd w:val="clear" w:color="auto" w:fill="FFFFFF" w:themeFill="background1"/>
            <w:vAlign w:val="center"/>
          </w:tcPr>
          <w:p w14:paraId="1C86E19C"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076" w:author="Mareike Ariaans" w:date="2020-09-02T16:46:00Z"/>
                <w:sz w:val="16"/>
                <w:szCs w:val="16"/>
                <w:lang w:val="en-US"/>
              </w:rPr>
            </w:pPr>
            <w:ins w:id="1077" w:author="Mareike Ariaans" w:date="2020-09-02T16:46:00Z">
              <w:r>
                <w:rPr>
                  <w:sz w:val="16"/>
                  <w:szCs w:val="16"/>
                  <w:lang w:val="en-US"/>
                </w:rPr>
                <w:t>21.76</w:t>
              </w:r>
            </w:ins>
          </w:p>
        </w:tc>
        <w:tc>
          <w:tcPr>
            <w:tcW w:w="1134" w:type="dxa"/>
            <w:shd w:val="clear" w:color="auto" w:fill="FFFFFF" w:themeFill="background1"/>
            <w:vAlign w:val="center"/>
          </w:tcPr>
          <w:p w14:paraId="7D89E214"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078" w:author="Mareike Ariaans" w:date="2020-09-02T16:46:00Z"/>
                <w:sz w:val="16"/>
                <w:szCs w:val="16"/>
                <w:lang w:val="en-US"/>
              </w:rPr>
            </w:pPr>
            <w:ins w:id="1079" w:author="Mareike Ariaans" w:date="2020-09-02T16:46:00Z">
              <w:r>
                <w:rPr>
                  <w:sz w:val="16"/>
                  <w:szCs w:val="16"/>
                  <w:lang w:val="en-US"/>
                </w:rPr>
                <w:t>56.33</w:t>
              </w:r>
            </w:ins>
          </w:p>
        </w:tc>
        <w:tc>
          <w:tcPr>
            <w:tcW w:w="1134" w:type="dxa"/>
            <w:shd w:val="clear" w:color="auto" w:fill="FFFFFF" w:themeFill="background1"/>
            <w:vAlign w:val="center"/>
          </w:tcPr>
          <w:p w14:paraId="2DB31340"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080" w:author="Mareike Ariaans" w:date="2020-09-02T16:46:00Z"/>
                <w:sz w:val="16"/>
                <w:szCs w:val="16"/>
                <w:lang w:val="en-US"/>
              </w:rPr>
            </w:pPr>
            <w:ins w:id="1081" w:author="Mareike Ariaans" w:date="2020-09-02T16:46:00Z">
              <w:r>
                <w:rPr>
                  <w:sz w:val="16"/>
                  <w:szCs w:val="16"/>
                  <w:lang w:val="en-US"/>
                </w:rPr>
                <w:t>53.21</w:t>
              </w:r>
            </w:ins>
          </w:p>
        </w:tc>
        <w:tc>
          <w:tcPr>
            <w:tcW w:w="1134" w:type="dxa"/>
            <w:shd w:val="clear" w:color="auto" w:fill="FFFFFF" w:themeFill="background1"/>
            <w:vAlign w:val="center"/>
          </w:tcPr>
          <w:p w14:paraId="49F64D00"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082" w:author="Mareike Ariaans" w:date="2020-09-02T16:46:00Z"/>
                <w:sz w:val="16"/>
                <w:szCs w:val="16"/>
                <w:lang w:val="en-US"/>
              </w:rPr>
            </w:pPr>
            <w:ins w:id="1083" w:author="Mareike Ariaans" w:date="2020-09-02T16:46:00Z">
              <w:r>
                <w:rPr>
                  <w:sz w:val="16"/>
                  <w:szCs w:val="16"/>
                  <w:lang w:val="en-US"/>
                </w:rPr>
                <w:t>24.28</w:t>
              </w:r>
            </w:ins>
          </w:p>
        </w:tc>
        <w:tc>
          <w:tcPr>
            <w:tcW w:w="1134" w:type="dxa"/>
            <w:shd w:val="clear" w:color="auto" w:fill="FFFFFF" w:themeFill="background1"/>
            <w:vAlign w:val="center"/>
          </w:tcPr>
          <w:p w14:paraId="08F4CF2C" w14:textId="77777777" w:rsidR="005923D6" w:rsidRPr="003105E8" w:rsidRDefault="005923D6" w:rsidP="003105E8">
            <w:pPr>
              <w:jc w:val="center"/>
              <w:cnfStyle w:val="000000000000" w:firstRow="0" w:lastRow="0" w:firstColumn="0" w:lastColumn="0" w:oddVBand="0" w:evenVBand="0" w:oddHBand="0" w:evenHBand="0" w:firstRowFirstColumn="0" w:firstRowLastColumn="0" w:lastRowFirstColumn="0" w:lastRowLastColumn="0"/>
              <w:rPr>
                <w:ins w:id="1084" w:author="Mareike Ariaans" w:date="2020-09-02T16:46:00Z"/>
                <w:sz w:val="16"/>
                <w:szCs w:val="16"/>
                <w:highlight w:val="green"/>
                <w:lang w:val="en-US"/>
              </w:rPr>
            </w:pPr>
            <w:ins w:id="1085" w:author="Mareike Ariaans" w:date="2020-09-02T16:46:00Z">
              <w:r w:rsidRPr="003105E8">
                <w:rPr>
                  <w:sz w:val="16"/>
                  <w:szCs w:val="16"/>
                  <w:highlight w:val="green"/>
                  <w:lang w:val="en-US"/>
                </w:rPr>
                <w:t>64.28</w:t>
              </w:r>
            </w:ins>
          </w:p>
        </w:tc>
        <w:tc>
          <w:tcPr>
            <w:tcW w:w="1134" w:type="dxa"/>
            <w:shd w:val="clear" w:color="auto" w:fill="FFFFFF" w:themeFill="background1"/>
            <w:vAlign w:val="center"/>
          </w:tcPr>
          <w:p w14:paraId="32BC7A1E" w14:textId="77777777" w:rsidR="005923D6" w:rsidRPr="003105E8" w:rsidRDefault="005923D6" w:rsidP="003105E8">
            <w:pPr>
              <w:jc w:val="center"/>
              <w:cnfStyle w:val="000000000000" w:firstRow="0" w:lastRow="0" w:firstColumn="0" w:lastColumn="0" w:oddVBand="0" w:evenVBand="0" w:oddHBand="0" w:evenHBand="0" w:firstRowFirstColumn="0" w:firstRowLastColumn="0" w:lastRowFirstColumn="0" w:lastRowLastColumn="0"/>
              <w:rPr>
                <w:ins w:id="1086" w:author="Mareike Ariaans" w:date="2020-09-02T16:46:00Z"/>
                <w:sz w:val="16"/>
                <w:szCs w:val="16"/>
                <w:highlight w:val="green"/>
                <w:lang w:val="en-US"/>
              </w:rPr>
            </w:pPr>
            <w:ins w:id="1087" w:author="Mareike Ariaans" w:date="2020-09-02T16:46:00Z">
              <w:r w:rsidRPr="003105E8">
                <w:rPr>
                  <w:sz w:val="16"/>
                  <w:szCs w:val="16"/>
                  <w:highlight w:val="green"/>
                  <w:lang w:val="en-US"/>
                </w:rPr>
                <w:t>43.43</w:t>
              </w:r>
            </w:ins>
          </w:p>
        </w:tc>
      </w:tr>
      <w:tr w:rsidR="005923D6" w:rsidRPr="006A56FF" w14:paraId="081B1C0A" w14:textId="77777777" w:rsidTr="003105E8">
        <w:trPr>
          <w:cnfStyle w:val="000000100000" w:firstRow="0" w:lastRow="0" w:firstColumn="0" w:lastColumn="0" w:oddVBand="0" w:evenVBand="0" w:oddHBand="1" w:evenHBand="0" w:firstRowFirstColumn="0" w:firstRowLastColumn="0" w:lastRowFirstColumn="0" w:lastRowLastColumn="0"/>
          <w:trHeight w:val="283"/>
          <w:ins w:id="1088"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0146F7DE" w14:textId="77777777" w:rsidR="005923D6" w:rsidRPr="00D67B4C" w:rsidRDefault="005923D6" w:rsidP="003105E8">
            <w:pPr>
              <w:spacing w:line="276" w:lineRule="auto"/>
              <w:rPr>
                <w:ins w:id="1089" w:author="Mareike Ariaans" w:date="2020-09-02T16:46:00Z"/>
                <w:b w:val="0"/>
                <w:bCs w:val="0"/>
                <w:caps w:val="0"/>
                <w:sz w:val="16"/>
                <w:szCs w:val="16"/>
                <w:lang w:val="en-US"/>
              </w:rPr>
            </w:pPr>
            <w:ins w:id="1090" w:author="Mareike Ariaans" w:date="2020-09-02T16:46:00Z">
              <w:r>
                <w:rPr>
                  <w:b w:val="0"/>
                  <w:bCs w:val="0"/>
                  <w:caps w:val="0"/>
                  <w:sz w:val="16"/>
                  <w:szCs w:val="16"/>
                  <w:lang w:val="en-US"/>
                </w:rPr>
                <w:t>Recipients</w:t>
              </w:r>
            </w:ins>
          </w:p>
        </w:tc>
        <w:tc>
          <w:tcPr>
            <w:tcW w:w="1134" w:type="dxa"/>
            <w:shd w:val="clear" w:color="auto" w:fill="FFFFFF" w:themeFill="background1"/>
            <w:vAlign w:val="center"/>
          </w:tcPr>
          <w:p w14:paraId="1A9FB826" w14:textId="77777777" w:rsidR="005923D6" w:rsidRPr="00D67B4C" w:rsidRDefault="005923D6" w:rsidP="003105E8">
            <w:pPr>
              <w:jc w:val="center"/>
              <w:cnfStyle w:val="000000100000" w:firstRow="0" w:lastRow="0" w:firstColumn="0" w:lastColumn="0" w:oddVBand="0" w:evenVBand="0" w:oddHBand="1" w:evenHBand="0" w:firstRowFirstColumn="0" w:firstRowLastColumn="0" w:lastRowFirstColumn="0" w:lastRowLastColumn="0"/>
              <w:rPr>
                <w:ins w:id="1091" w:author="Mareike Ariaans" w:date="2020-09-02T16:46:00Z"/>
                <w:sz w:val="16"/>
                <w:szCs w:val="16"/>
                <w:lang w:val="en-US"/>
              </w:rPr>
            </w:pPr>
            <w:ins w:id="1092" w:author="Mareike Ariaans" w:date="2020-09-02T16:46:00Z">
              <w:r>
                <w:rPr>
                  <w:sz w:val="16"/>
                  <w:szCs w:val="16"/>
                  <w:lang w:val="en-US"/>
                </w:rPr>
                <w:t>1.18</w:t>
              </w:r>
            </w:ins>
          </w:p>
        </w:tc>
        <w:tc>
          <w:tcPr>
            <w:tcW w:w="1134" w:type="dxa"/>
            <w:shd w:val="clear" w:color="auto" w:fill="FFFFFF" w:themeFill="background1"/>
            <w:vAlign w:val="center"/>
          </w:tcPr>
          <w:p w14:paraId="7C683BA1" w14:textId="77777777" w:rsidR="005923D6" w:rsidRPr="00D67B4C" w:rsidRDefault="005923D6" w:rsidP="003105E8">
            <w:pPr>
              <w:jc w:val="center"/>
              <w:cnfStyle w:val="000000100000" w:firstRow="0" w:lastRow="0" w:firstColumn="0" w:lastColumn="0" w:oddVBand="0" w:evenVBand="0" w:oddHBand="1" w:evenHBand="0" w:firstRowFirstColumn="0" w:firstRowLastColumn="0" w:lastRowFirstColumn="0" w:lastRowLastColumn="0"/>
              <w:rPr>
                <w:ins w:id="1093" w:author="Mareike Ariaans" w:date="2020-09-02T16:46:00Z"/>
                <w:sz w:val="16"/>
                <w:szCs w:val="16"/>
                <w:lang w:val="en-US"/>
              </w:rPr>
            </w:pPr>
            <w:ins w:id="1094" w:author="Mareike Ariaans" w:date="2020-09-02T16:46:00Z">
              <w:r>
                <w:rPr>
                  <w:sz w:val="16"/>
                  <w:szCs w:val="16"/>
                  <w:lang w:val="en-US"/>
                </w:rPr>
                <w:t>4.4</w:t>
              </w:r>
            </w:ins>
          </w:p>
        </w:tc>
        <w:tc>
          <w:tcPr>
            <w:tcW w:w="1134" w:type="dxa"/>
            <w:shd w:val="clear" w:color="auto" w:fill="FFFFFF" w:themeFill="background1"/>
            <w:vAlign w:val="center"/>
          </w:tcPr>
          <w:p w14:paraId="45C4932D" w14:textId="77777777" w:rsidR="005923D6" w:rsidRPr="00D67B4C" w:rsidRDefault="005923D6" w:rsidP="003105E8">
            <w:pPr>
              <w:jc w:val="center"/>
              <w:cnfStyle w:val="000000100000" w:firstRow="0" w:lastRow="0" w:firstColumn="0" w:lastColumn="0" w:oddVBand="0" w:evenVBand="0" w:oddHBand="1" w:evenHBand="0" w:firstRowFirstColumn="0" w:firstRowLastColumn="0" w:lastRowFirstColumn="0" w:lastRowLastColumn="0"/>
              <w:rPr>
                <w:ins w:id="1095" w:author="Mareike Ariaans" w:date="2020-09-02T16:46:00Z"/>
                <w:sz w:val="16"/>
                <w:szCs w:val="16"/>
                <w:lang w:val="en-US"/>
              </w:rPr>
            </w:pPr>
            <w:ins w:id="1096" w:author="Mareike Ariaans" w:date="2020-09-02T16:46:00Z">
              <w:r>
                <w:rPr>
                  <w:sz w:val="16"/>
                  <w:szCs w:val="16"/>
                  <w:lang w:val="en-US"/>
                </w:rPr>
                <w:t>4.16</w:t>
              </w:r>
            </w:ins>
          </w:p>
        </w:tc>
        <w:tc>
          <w:tcPr>
            <w:tcW w:w="1134" w:type="dxa"/>
            <w:shd w:val="clear" w:color="auto" w:fill="FFFFFF" w:themeFill="background1"/>
            <w:vAlign w:val="center"/>
          </w:tcPr>
          <w:p w14:paraId="214EF500" w14:textId="77777777" w:rsidR="005923D6" w:rsidRPr="00D67B4C" w:rsidRDefault="005923D6" w:rsidP="003105E8">
            <w:pPr>
              <w:jc w:val="center"/>
              <w:cnfStyle w:val="000000100000" w:firstRow="0" w:lastRow="0" w:firstColumn="0" w:lastColumn="0" w:oddVBand="0" w:evenVBand="0" w:oddHBand="1" w:evenHBand="0" w:firstRowFirstColumn="0" w:firstRowLastColumn="0" w:lastRowFirstColumn="0" w:lastRowLastColumn="0"/>
              <w:rPr>
                <w:ins w:id="1097" w:author="Mareike Ariaans" w:date="2020-09-02T16:46:00Z"/>
                <w:sz w:val="16"/>
                <w:szCs w:val="16"/>
                <w:lang w:val="en-US"/>
              </w:rPr>
            </w:pPr>
            <w:ins w:id="1098" w:author="Mareike Ariaans" w:date="2020-09-02T16:46:00Z">
              <w:r>
                <w:rPr>
                  <w:sz w:val="16"/>
                  <w:szCs w:val="16"/>
                  <w:lang w:val="en-US"/>
                </w:rPr>
                <w:t>2.63</w:t>
              </w:r>
            </w:ins>
          </w:p>
        </w:tc>
        <w:tc>
          <w:tcPr>
            <w:tcW w:w="1134" w:type="dxa"/>
            <w:shd w:val="clear" w:color="auto" w:fill="FFFFFF" w:themeFill="background1"/>
            <w:vAlign w:val="center"/>
          </w:tcPr>
          <w:p w14:paraId="6D19B7B2" w14:textId="77777777" w:rsidR="005923D6" w:rsidRPr="003105E8" w:rsidRDefault="005923D6" w:rsidP="003105E8">
            <w:pPr>
              <w:jc w:val="center"/>
              <w:cnfStyle w:val="000000100000" w:firstRow="0" w:lastRow="0" w:firstColumn="0" w:lastColumn="0" w:oddVBand="0" w:evenVBand="0" w:oddHBand="1" w:evenHBand="0" w:firstRowFirstColumn="0" w:firstRowLastColumn="0" w:lastRowFirstColumn="0" w:lastRowLastColumn="0"/>
              <w:rPr>
                <w:ins w:id="1099" w:author="Mareike Ariaans" w:date="2020-09-02T16:46:00Z"/>
                <w:sz w:val="16"/>
                <w:szCs w:val="16"/>
                <w:highlight w:val="green"/>
                <w:lang w:val="en-US"/>
              </w:rPr>
            </w:pPr>
            <w:ins w:id="1100" w:author="Mareike Ariaans" w:date="2020-09-02T16:46:00Z">
              <w:r w:rsidRPr="003105E8">
                <w:rPr>
                  <w:sz w:val="16"/>
                  <w:szCs w:val="16"/>
                  <w:highlight w:val="green"/>
                  <w:lang w:val="en-US"/>
                </w:rPr>
                <w:t>5.51</w:t>
              </w:r>
            </w:ins>
          </w:p>
        </w:tc>
        <w:tc>
          <w:tcPr>
            <w:tcW w:w="1134" w:type="dxa"/>
            <w:shd w:val="clear" w:color="auto" w:fill="FFFFFF" w:themeFill="background1"/>
            <w:vAlign w:val="center"/>
          </w:tcPr>
          <w:p w14:paraId="0EA9186F" w14:textId="77777777" w:rsidR="005923D6" w:rsidRPr="003105E8" w:rsidRDefault="005923D6" w:rsidP="003105E8">
            <w:pPr>
              <w:jc w:val="center"/>
              <w:cnfStyle w:val="000000100000" w:firstRow="0" w:lastRow="0" w:firstColumn="0" w:lastColumn="0" w:oddVBand="0" w:evenVBand="0" w:oddHBand="1" w:evenHBand="0" w:firstRowFirstColumn="0" w:firstRowLastColumn="0" w:lastRowFirstColumn="0" w:lastRowLastColumn="0"/>
              <w:rPr>
                <w:ins w:id="1101" w:author="Mareike Ariaans" w:date="2020-09-02T16:46:00Z"/>
                <w:sz w:val="16"/>
                <w:szCs w:val="16"/>
                <w:highlight w:val="green"/>
                <w:lang w:val="en-US"/>
              </w:rPr>
            </w:pPr>
            <w:ins w:id="1102" w:author="Mareike Ariaans" w:date="2020-09-02T16:46:00Z">
              <w:r w:rsidRPr="003105E8">
                <w:rPr>
                  <w:sz w:val="16"/>
                  <w:szCs w:val="16"/>
                  <w:highlight w:val="green"/>
                  <w:lang w:val="en-US"/>
                </w:rPr>
                <w:t>3.46</w:t>
              </w:r>
            </w:ins>
          </w:p>
        </w:tc>
      </w:tr>
      <w:tr w:rsidR="005923D6" w:rsidRPr="006A56FF" w14:paraId="0EEAF7F1" w14:textId="77777777" w:rsidTr="003105E8">
        <w:trPr>
          <w:trHeight w:val="283"/>
          <w:ins w:id="1103"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30F6A93" w14:textId="77777777" w:rsidR="005923D6" w:rsidRPr="00D67B4C" w:rsidRDefault="005923D6" w:rsidP="003105E8">
            <w:pPr>
              <w:spacing w:line="276" w:lineRule="auto"/>
              <w:rPr>
                <w:ins w:id="1104" w:author="Mareike Ariaans" w:date="2020-09-02T16:46:00Z"/>
                <w:b w:val="0"/>
                <w:bCs w:val="0"/>
                <w:caps w:val="0"/>
                <w:sz w:val="16"/>
                <w:szCs w:val="16"/>
                <w:lang w:val="en-US"/>
              </w:rPr>
            </w:pPr>
            <w:ins w:id="1105" w:author="Mareike Ariaans" w:date="2020-09-02T16:46:00Z">
              <w:r>
                <w:rPr>
                  <w:b w:val="0"/>
                  <w:bCs w:val="0"/>
                  <w:caps w:val="0"/>
                  <w:sz w:val="16"/>
                  <w:szCs w:val="16"/>
                  <w:lang w:val="en-US"/>
                </w:rPr>
                <w:t>Private expenditure</w:t>
              </w:r>
            </w:ins>
          </w:p>
        </w:tc>
        <w:tc>
          <w:tcPr>
            <w:tcW w:w="1134" w:type="dxa"/>
            <w:shd w:val="clear" w:color="auto" w:fill="FFFFFF" w:themeFill="background1"/>
            <w:vAlign w:val="center"/>
          </w:tcPr>
          <w:p w14:paraId="5178530E"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106" w:author="Mareike Ariaans" w:date="2020-09-02T16:46:00Z"/>
                <w:sz w:val="16"/>
                <w:szCs w:val="16"/>
                <w:lang w:val="en-US"/>
              </w:rPr>
            </w:pPr>
            <w:ins w:id="1107" w:author="Mareike Ariaans" w:date="2020-09-02T16:46:00Z">
              <w:r>
                <w:rPr>
                  <w:sz w:val="16"/>
                  <w:szCs w:val="16"/>
                  <w:lang w:val="en-US"/>
                </w:rPr>
                <w:t>5.77</w:t>
              </w:r>
            </w:ins>
          </w:p>
        </w:tc>
        <w:tc>
          <w:tcPr>
            <w:tcW w:w="1134" w:type="dxa"/>
            <w:shd w:val="clear" w:color="auto" w:fill="FFFFFF" w:themeFill="background1"/>
            <w:vAlign w:val="center"/>
          </w:tcPr>
          <w:p w14:paraId="10172F22"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108" w:author="Mareike Ariaans" w:date="2020-09-02T16:46:00Z"/>
                <w:sz w:val="16"/>
                <w:szCs w:val="16"/>
                <w:lang w:val="en-US"/>
              </w:rPr>
            </w:pPr>
            <w:ins w:id="1109" w:author="Mareike Ariaans" w:date="2020-09-02T16:46:00Z">
              <w:r>
                <w:rPr>
                  <w:sz w:val="16"/>
                  <w:szCs w:val="16"/>
                  <w:lang w:val="en-US"/>
                </w:rPr>
                <w:t>23.94</w:t>
              </w:r>
            </w:ins>
          </w:p>
        </w:tc>
        <w:tc>
          <w:tcPr>
            <w:tcW w:w="1134" w:type="dxa"/>
            <w:shd w:val="clear" w:color="auto" w:fill="FFFFFF" w:themeFill="background1"/>
            <w:vAlign w:val="center"/>
          </w:tcPr>
          <w:p w14:paraId="6477E62B"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110" w:author="Mareike Ariaans" w:date="2020-09-02T16:46:00Z"/>
                <w:sz w:val="16"/>
                <w:szCs w:val="16"/>
                <w:lang w:val="en-US"/>
              </w:rPr>
            </w:pPr>
            <w:ins w:id="1111" w:author="Mareike Ariaans" w:date="2020-09-02T16:46:00Z">
              <w:r>
                <w:rPr>
                  <w:sz w:val="16"/>
                  <w:szCs w:val="16"/>
                  <w:lang w:val="en-US"/>
                </w:rPr>
                <w:t>10.49</w:t>
              </w:r>
            </w:ins>
          </w:p>
        </w:tc>
        <w:tc>
          <w:tcPr>
            <w:tcW w:w="1134" w:type="dxa"/>
            <w:shd w:val="clear" w:color="auto" w:fill="FFFFFF" w:themeFill="background1"/>
            <w:vAlign w:val="center"/>
          </w:tcPr>
          <w:p w14:paraId="66C5F003"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112" w:author="Mareike Ariaans" w:date="2020-09-02T16:46:00Z"/>
                <w:sz w:val="16"/>
                <w:szCs w:val="16"/>
                <w:lang w:val="en-US"/>
              </w:rPr>
            </w:pPr>
            <w:ins w:id="1113" w:author="Mareike Ariaans" w:date="2020-09-02T16:46:00Z">
              <w:r>
                <w:rPr>
                  <w:sz w:val="16"/>
                  <w:szCs w:val="16"/>
                  <w:lang w:val="en-US"/>
                </w:rPr>
                <w:t>18.17</w:t>
              </w:r>
            </w:ins>
          </w:p>
        </w:tc>
        <w:tc>
          <w:tcPr>
            <w:tcW w:w="1134" w:type="dxa"/>
            <w:shd w:val="clear" w:color="auto" w:fill="FFFFFF" w:themeFill="background1"/>
            <w:vAlign w:val="center"/>
          </w:tcPr>
          <w:p w14:paraId="52958E9C" w14:textId="77777777" w:rsidR="005923D6" w:rsidRPr="003105E8" w:rsidRDefault="005923D6" w:rsidP="003105E8">
            <w:pPr>
              <w:jc w:val="center"/>
              <w:cnfStyle w:val="000000000000" w:firstRow="0" w:lastRow="0" w:firstColumn="0" w:lastColumn="0" w:oddVBand="0" w:evenVBand="0" w:oddHBand="0" w:evenHBand="0" w:firstRowFirstColumn="0" w:firstRowLastColumn="0" w:lastRowFirstColumn="0" w:lastRowLastColumn="0"/>
              <w:rPr>
                <w:ins w:id="1114" w:author="Mareike Ariaans" w:date="2020-09-02T16:46:00Z"/>
                <w:sz w:val="16"/>
                <w:szCs w:val="16"/>
                <w:highlight w:val="green"/>
                <w:lang w:val="en-US"/>
              </w:rPr>
            </w:pPr>
            <w:ins w:id="1115" w:author="Mareike Ariaans" w:date="2020-09-02T16:46:00Z">
              <w:r w:rsidRPr="003105E8">
                <w:rPr>
                  <w:sz w:val="16"/>
                  <w:szCs w:val="16"/>
                  <w:highlight w:val="green"/>
                  <w:lang w:val="en-US"/>
                </w:rPr>
                <w:t>11.81</w:t>
              </w:r>
            </w:ins>
          </w:p>
        </w:tc>
        <w:tc>
          <w:tcPr>
            <w:tcW w:w="1134" w:type="dxa"/>
            <w:shd w:val="clear" w:color="auto" w:fill="FFFFFF" w:themeFill="background1"/>
            <w:vAlign w:val="center"/>
          </w:tcPr>
          <w:p w14:paraId="4E8CE99C" w14:textId="77777777" w:rsidR="005923D6" w:rsidRPr="003105E8" w:rsidRDefault="005923D6" w:rsidP="003105E8">
            <w:pPr>
              <w:jc w:val="center"/>
              <w:cnfStyle w:val="000000000000" w:firstRow="0" w:lastRow="0" w:firstColumn="0" w:lastColumn="0" w:oddVBand="0" w:evenVBand="0" w:oddHBand="0" w:evenHBand="0" w:firstRowFirstColumn="0" w:firstRowLastColumn="0" w:lastRowFirstColumn="0" w:lastRowLastColumn="0"/>
              <w:rPr>
                <w:ins w:id="1116" w:author="Mareike Ariaans" w:date="2020-09-02T16:46:00Z"/>
                <w:sz w:val="16"/>
                <w:szCs w:val="16"/>
                <w:highlight w:val="green"/>
                <w:lang w:val="en-US"/>
              </w:rPr>
            </w:pPr>
            <w:ins w:id="1117" w:author="Mareike Ariaans" w:date="2020-09-02T16:46:00Z">
              <w:r w:rsidRPr="003105E8">
                <w:rPr>
                  <w:sz w:val="16"/>
                  <w:szCs w:val="16"/>
                  <w:highlight w:val="green"/>
                  <w:lang w:val="en-US"/>
                </w:rPr>
                <w:t>24.25</w:t>
              </w:r>
            </w:ins>
          </w:p>
        </w:tc>
      </w:tr>
      <w:tr w:rsidR="005923D6" w:rsidRPr="006A56FF" w14:paraId="142F7FE8" w14:textId="77777777" w:rsidTr="003105E8">
        <w:trPr>
          <w:cnfStyle w:val="000000100000" w:firstRow="0" w:lastRow="0" w:firstColumn="0" w:lastColumn="0" w:oddVBand="0" w:evenVBand="0" w:oddHBand="1" w:evenHBand="0" w:firstRowFirstColumn="0" w:firstRowLastColumn="0" w:lastRowFirstColumn="0" w:lastRowLastColumn="0"/>
          <w:trHeight w:val="283"/>
          <w:ins w:id="1118"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7368C19" w14:textId="77777777" w:rsidR="005923D6" w:rsidRPr="00D67B4C" w:rsidRDefault="005923D6" w:rsidP="003105E8">
            <w:pPr>
              <w:spacing w:line="276" w:lineRule="auto"/>
              <w:rPr>
                <w:ins w:id="1119" w:author="Mareike Ariaans" w:date="2020-09-02T16:46:00Z"/>
                <w:b w:val="0"/>
                <w:bCs w:val="0"/>
                <w:caps w:val="0"/>
                <w:sz w:val="16"/>
                <w:szCs w:val="16"/>
                <w:lang w:val="en-US"/>
              </w:rPr>
            </w:pPr>
            <w:ins w:id="1120" w:author="Mareike Ariaans" w:date="2020-09-02T16:46:00Z">
              <w:r>
                <w:rPr>
                  <w:b w:val="0"/>
                  <w:bCs w:val="0"/>
                  <w:caps w:val="0"/>
                  <w:sz w:val="16"/>
                  <w:szCs w:val="16"/>
                  <w:lang w:val="en-US"/>
                </w:rPr>
                <w:t>Cash</w:t>
              </w:r>
            </w:ins>
          </w:p>
        </w:tc>
        <w:tc>
          <w:tcPr>
            <w:tcW w:w="1134" w:type="dxa"/>
            <w:shd w:val="clear" w:color="auto" w:fill="FFFFFF" w:themeFill="background1"/>
            <w:vAlign w:val="center"/>
          </w:tcPr>
          <w:p w14:paraId="32A99A16" w14:textId="77777777" w:rsidR="005923D6" w:rsidRPr="00D67B4C" w:rsidRDefault="005923D6" w:rsidP="003105E8">
            <w:pPr>
              <w:jc w:val="center"/>
              <w:cnfStyle w:val="000000100000" w:firstRow="0" w:lastRow="0" w:firstColumn="0" w:lastColumn="0" w:oddVBand="0" w:evenVBand="0" w:oddHBand="1" w:evenHBand="0" w:firstRowFirstColumn="0" w:firstRowLastColumn="0" w:lastRowFirstColumn="0" w:lastRowLastColumn="0"/>
              <w:rPr>
                <w:ins w:id="1121" w:author="Mareike Ariaans" w:date="2020-09-02T16:46:00Z"/>
                <w:sz w:val="16"/>
                <w:szCs w:val="16"/>
                <w:lang w:val="en-US"/>
              </w:rPr>
            </w:pPr>
            <w:ins w:id="1122" w:author="Mareike Ariaans" w:date="2020-09-02T16:46:00Z">
              <w:r>
                <w:rPr>
                  <w:sz w:val="16"/>
                  <w:szCs w:val="16"/>
                  <w:lang w:val="en-US"/>
                </w:rPr>
                <w:t>1.67</w:t>
              </w:r>
            </w:ins>
          </w:p>
        </w:tc>
        <w:tc>
          <w:tcPr>
            <w:tcW w:w="1134" w:type="dxa"/>
            <w:shd w:val="clear" w:color="auto" w:fill="FFFFFF" w:themeFill="background1"/>
            <w:vAlign w:val="center"/>
          </w:tcPr>
          <w:p w14:paraId="2F891343" w14:textId="77777777" w:rsidR="005923D6" w:rsidRPr="00D67B4C" w:rsidRDefault="005923D6" w:rsidP="003105E8">
            <w:pPr>
              <w:jc w:val="center"/>
              <w:cnfStyle w:val="000000100000" w:firstRow="0" w:lastRow="0" w:firstColumn="0" w:lastColumn="0" w:oddVBand="0" w:evenVBand="0" w:oddHBand="1" w:evenHBand="0" w:firstRowFirstColumn="0" w:firstRowLastColumn="0" w:lastRowFirstColumn="0" w:lastRowLastColumn="0"/>
              <w:rPr>
                <w:ins w:id="1123" w:author="Mareike Ariaans" w:date="2020-09-02T16:46:00Z"/>
                <w:sz w:val="16"/>
                <w:szCs w:val="16"/>
                <w:lang w:val="en-US"/>
              </w:rPr>
            </w:pPr>
            <w:ins w:id="1124" w:author="Mareike Ariaans" w:date="2020-09-02T16:46:00Z">
              <w:r>
                <w:rPr>
                  <w:sz w:val="16"/>
                  <w:szCs w:val="16"/>
                  <w:lang w:val="en-US"/>
                </w:rPr>
                <w:t>2</w:t>
              </w:r>
            </w:ins>
          </w:p>
        </w:tc>
        <w:tc>
          <w:tcPr>
            <w:tcW w:w="1134" w:type="dxa"/>
            <w:shd w:val="clear" w:color="auto" w:fill="FFFFFF" w:themeFill="background1"/>
            <w:vAlign w:val="center"/>
          </w:tcPr>
          <w:p w14:paraId="38B4BFF1" w14:textId="77777777" w:rsidR="005923D6" w:rsidRPr="00D67B4C" w:rsidRDefault="005923D6" w:rsidP="003105E8">
            <w:pPr>
              <w:jc w:val="center"/>
              <w:cnfStyle w:val="000000100000" w:firstRow="0" w:lastRow="0" w:firstColumn="0" w:lastColumn="0" w:oddVBand="0" w:evenVBand="0" w:oddHBand="1" w:evenHBand="0" w:firstRowFirstColumn="0" w:firstRowLastColumn="0" w:lastRowFirstColumn="0" w:lastRowLastColumn="0"/>
              <w:rPr>
                <w:ins w:id="1125" w:author="Mareike Ariaans" w:date="2020-09-02T16:46:00Z"/>
                <w:sz w:val="16"/>
                <w:szCs w:val="16"/>
                <w:lang w:val="en-US"/>
              </w:rPr>
            </w:pPr>
            <w:ins w:id="1126" w:author="Mareike Ariaans" w:date="2020-09-02T16:46:00Z">
              <w:r>
                <w:rPr>
                  <w:sz w:val="16"/>
                  <w:szCs w:val="16"/>
                  <w:lang w:val="en-US"/>
                </w:rPr>
                <w:t>0.25</w:t>
              </w:r>
            </w:ins>
          </w:p>
        </w:tc>
        <w:tc>
          <w:tcPr>
            <w:tcW w:w="1134" w:type="dxa"/>
            <w:shd w:val="clear" w:color="auto" w:fill="FFFFFF" w:themeFill="background1"/>
            <w:vAlign w:val="center"/>
          </w:tcPr>
          <w:p w14:paraId="093448C9" w14:textId="77777777" w:rsidR="005923D6" w:rsidRPr="00D67B4C" w:rsidRDefault="005923D6" w:rsidP="003105E8">
            <w:pPr>
              <w:jc w:val="center"/>
              <w:cnfStyle w:val="000000100000" w:firstRow="0" w:lastRow="0" w:firstColumn="0" w:lastColumn="0" w:oddVBand="0" w:evenVBand="0" w:oddHBand="1" w:evenHBand="0" w:firstRowFirstColumn="0" w:firstRowLastColumn="0" w:lastRowFirstColumn="0" w:lastRowLastColumn="0"/>
              <w:rPr>
                <w:ins w:id="1127" w:author="Mareike Ariaans" w:date="2020-09-02T16:46:00Z"/>
                <w:sz w:val="16"/>
                <w:szCs w:val="16"/>
                <w:lang w:val="en-US"/>
              </w:rPr>
            </w:pPr>
            <w:ins w:id="1128" w:author="Mareike Ariaans" w:date="2020-09-02T16:46:00Z">
              <w:r>
                <w:rPr>
                  <w:sz w:val="16"/>
                  <w:szCs w:val="16"/>
                  <w:lang w:val="en-US"/>
                </w:rPr>
                <w:t>0</w:t>
              </w:r>
            </w:ins>
          </w:p>
        </w:tc>
        <w:tc>
          <w:tcPr>
            <w:tcW w:w="1134" w:type="dxa"/>
            <w:shd w:val="clear" w:color="auto" w:fill="FFFFFF" w:themeFill="background1"/>
            <w:vAlign w:val="center"/>
          </w:tcPr>
          <w:p w14:paraId="35D8FE64" w14:textId="77777777" w:rsidR="005923D6" w:rsidRPr="003105E8" w:rsidRDefault="005923D6" w:rsidP="003105E8">
            <w:pPr>
              <w:jc w:val="center"/>
              <w:cnfStyle w:val="000000100000" w:firstRow="0" w:lastRow="0" w:firstColumn="0" w:lastColumn="0" w:oddVBand="0" w:evenVBand="0" w:oddHBand="1" w:evenHBand="0" w:firstRowFirstColumn="0" w:firstRowLastColumn="0" w:lastRowFirstColumn="0" w:lastRowLastColumn="0"/>
              <w:rPr>
                <w:ins w:id="1129" w:author="Mareike Ariaans" w:date="2020-09-02T16:46:00Z"/>
                <w:sz w:val="16"/>
                <w:szCs w:val="16"/>
                <w:highlight w:val="green"/>
                <w:lang w:val="en-US"/>
              </w:rPr>
            </w:pPr>
            <w:ins w:id="1130" w:author="Mareike Ariaans" w:date="2020-09-02T16:46:00Z">
              <w:r w:rsidRPr="003105E8">
                <w:rPr>
                  <w:sz w:val="16"/>
                  <w:szCs w:val="16"/>
                  <w:highlight w:val="green"/>
                  <w:lang w:val="en-US"/>
                </w:rPr>
                <w:t>1.57</w:t>
              </w:r>
            </w:ins>
          </w:p>
        </w:tc>
        <w:tc>
          <w:tcPr>
            <w:tcW w:w="1134" w:type="dxa"/>
            <w:shd w:val="clear" w:color="auto" w:fill="FFFFFF" w:themeFill="background1"/>
            <w:vAlign w:val="center"/>
          </w:tcPr>
          <w:p w14:paraId="60A42515" w14:textId="77777777" w:rsidR="005923D6" w:rsidRPr="003105E8" w:rsidRDefault="005923D6" w:rsidP="003105E8">
            <w:pPr>
              <w:jc w:val="center"/>
              <w:cnfStyle w:val="000000100000" w:firstRow="0" w:lastRow="0" w:firstColumn="0" w:lastColumn="0" w:oddVBand="0" w:evenVBand="0" w:oddHBand="1" w:evenHBand="0" w:firstRowFirstColumn="0" w:firstRowLastColumn="0" w:lastRowFirstColumn="0" w:lastRowLastColumn="0"/>
              <w:rPr>
                <w:ins w:id="1131" w:author="Mareike Ariaans" w:date="2020-09-02T16:46:00Z"/>
                <w:sz w:val="16"/>
                <w:szCs w:val="16"/>
                <w:highlight w:val="green"/>
                <w:lang w:val="en-US"/>
              </w:rPr>
            </w:pPr>
            <w:ins w:id="1132" w:author="Mareike Ariaans" w:date="2020-09-02T16:46:00Z">
              <w:r w:rsidRPr="003105E8">
                <w:rPr>
                  <w:sz w:val="16"/>
                  <w:szCs w:val="16"/>
                  <w:highlight w:val="green"/>
                  <w:lang w:val="en-US"/>
                </w:rPr>
                <w:t>0.86</w:t>
              </w:r>
            </w:ins>
          </w:p>
        </w:tc>
      </w:tr>
      <w:tr w:rsidR="005923D6" w:rsidRPr="006A56FF" w14:paraId="2BA4ED27" w14:textId="77777777" w:rsidTr="003105E8">
        <w:trPr>
          <w:trHeight w:val="283"/>
          <w:ins w:id="1133"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D4AA29F" w14:textId="77777777" w:rsidR="005923D6" w:rsidRPr="00D67B4C" w:rsidRDefault="005923D6" w:rsidP="003105E8">
            <w:pPr>
              <w:spacing w:line="276" w:lineRule="auto"/>
              <w:rPr>
                <w:ins w:id="1134" w:author="Mareike Ariaans" w:date="2020-09-02T16:46:00Z"/>
                <w:b w:val="0"/>
                <w:bCs w:val="0"/>
                <w:caps w:val="0"/>
                <w:sz w:val="16"/>
                <w:szCs w:val="16"/>
                <w:lang w:val="en-US"/>
              </w:rPr>
            </w:pPr>
            <w:ins w:id="1135" w:author="Mareike Ariaans" w:date="2020-09-02T16:46:00Z">
              <w:r>
                <w:rPr>
                  <w:b w:val="0"/>
                  <w:bCs w:val="0"/>
                  <w:caps w:val="0"/>
                  <w:sz w:val="16"/>
                  <w:szCs w:val="16"/>
                  <w:lang w:val="en-US"/>
                </w:rPr>
                <w:t>Choice restrictions</w:t>
              </w:r>
            </w:ins>
          </w:p>
        </w:tc>
        <w:tc>
          <w:tcPr>
            <w:tcW w:w="1134" w:type="dxa"/>
            <w:shd w:val="clear" w:color="auto" w:fill="FFFFFF" w:themeFill="background1"/>
            <w:vAlign w:val="center"/>
          </w:tcPr>
          <w:p w14:paraId="334DA892"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136" w:author="Mareike Ariaans" w:date="2020-09-02T16:46:00Z"/>
                <w:sz w:val="16"/>
                <w:szCs w:val="16"/>
                <w:lang w:val="en-US"/>
              </w:rPr>
            </w:pPr>
            <w:ins w:id="1137" w:author="Mareike Ariaans" w:date="2020-09-02T16:46:00Z">
              <w:r>
                <w:rPr>
                  <w:sz w:val="16"/>
                  <w:szCs w:val="16"/>
                  <w:lang w:val="en-US"/>
                </w:rPr>
                <w:t>1</w:t>
              </w:r>
            </w:ins>
          </w:p>
        </w:tc>
        <w:tc>
          <w:tcPr>
            <w:tcW w:w="1134" w:type="dxa"/>
            <w:shd w:val="clear" w:color="auto" w:fill="FFFFFF" w:themeFill="background1"/>
            <w:vAlign w:val="center"/>
          </w:tcPr>
          <w:p w14:paraId="4548B7CA"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138" w:author="Mareike Ariaans" w:date="2020-09-02T16:46:00Z"/>
                <w:sz w:val="16"/>
                <w:szCs w:val="16"/>
                <w:lang w:val="en-US"/>
              </w:rPr>
            </w:pPr>
            <w:ins w:id="1139" w:author="Mareike Ariaans" w:date="2020-09-02T16:46:00Z">
              <w:r>
                <w:rPr>
                  <w:sz w:val="16"/>
                  <w:szCs w:val="16"/>
                  <w:lang w:val="en-US"/>
                </w:rPr>
                <w:t>1</w:t>
              </w:r>
            </w:ins>
          </w:p>
        </w:tc>
        <w:tc>
          <w:tcPr>
            <w:tcW w:w="1134" w:type="dxa"/>
            <w:shd w:val="clear" w:color="auto" w:fill="FFFFFF" w:themeFill="background1"/>
            <w:vAlign w:val="center"/>
          </w:tcPr>
          <w:p w14:paraId="11BF968E"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140" w:author="Mareike Ariaans" w:date="2020-09-02T16:46:00Z"/>
                <w:sz w:val="16"/>
                <w:szCs w:val="16"/>
                <w:lang w:val="en-US"/>
              </w:rPr>
            </w:pPr>
            <w:ins w:id="1141" w:author="Mareike Ariaans" w:date="2020-09-02T16:46:00Z">
              <w:r>
                <w:rPr>
                  <w:sz w:val="16"/>
                  <w:szCs w:val="16"/>
                  <w:lang w:val="en-US"/>
                </w:rPr>
                <w:t>3</w:t>
              </w:r>
            </w:ins>
          </w:p>
        </w:tc>
        <w:tc>
          <w:tcPr>
            <w:tcW w:w="1134" w:type="dxa"/>
            <w:shd w:val="clear" w:color="auto" w:fill="FFFFFF" w:themeFill="background1"/>
            <w:vAlign w:val="center"/>
          </w:tcPr>
          <w:p w14:paraId="7DFF74B6" w14:textId="77777777" w:rsidR="005923D6" w:rsidRPr="00D67B4C" w:rsidRDefault="005923D6" w:rsidP="003105E8">
            <w:pPr>
              <w:jc w:val="center"/>
              <w:cnfStyle w:val="000000000000" w:firstRow="0" w:lastRow="0" w:firstColumn="0" w:lastColumn="0" w:oddVBand="0" w:evenVBand="0" w:oddHBand="0" w:evenHBand="0" w:firstRowFirstColumn="0" w:firstRowLastColumn="0" w:lastRowFirstColumn="0" w:lastRowLastColumn="0"/>
              <w:rPr>
                <w:ins w:id="1142" w:author="Mareike Ariaans" w:date="2020-09-02T16:46:00Z"/>
                <w:sz w:val="16"/>
                <w:szCs w:val="16"/>
                <w:lang w:val="en-US"/>
              </w:rPr>
            </w:pPr>
            <w:ins w:id="1143" w:author="Mareike Ariaans" w:date="2020-09-02T16:46:00Z">
              <w:r>
                <w:rPr>
                  <w:sz w:val="16"/>
                  <w:szCs w:val="16"/>
                  <w:lang w:val="en-US"/>
                </w:rPr>
                <w:t>2</w:t>
              </w:r>
            </w:ins>
          </w:p>
        </w:tc>
        <w:tc>
          <w:tcPr>
            <w:tcW w:w="1134" w:type="dxa"/>
            <w:shd w:val="clear" w:color="auto" w:fill="FFFFFF" w:themeFill="background1"/>
            <w:vAlign w:val="center"/>
          </w:tcPr>
          <w:p w14:paraId="4C2D73FC" w14:textId="77777777" w:rsidR="005923D6" w:rsidRPr="003105E8" w:rsidRDefault="005923D6" w:rsidP="003105E8">
            <w:pPr>
              <w:jc w:val="center"/>
              <w:cnfStyle w:val="000000000000" w:firstRow="0" w:lastRow="0" w:firstColumn="0" w:lastColumn="0" w:oddVBand="0" w:evenVBand="0" w:oddHBand="0" w:evenHBand="0" w:firstRowFirstColumn="0" w:firstRowLastColumn="0" w:lastRowFirstColumn="0" w:lastRowLastColumn="0"/>
              <w:rPr>
                <w:ins w:id="1144" w:author="Mareike Ariaans" w:date="2020-09-02T16:46:00Z"/>
                <w:sz w:val="16"/>
                <w:szCs w:val="16"/>
                <w:highlight w:val="green"/>
                <w:lang w:val="en-US"/>
              </w:rPr>
            </w:pPr>
            <w:ins w:id="1145" w:author="Mareike Ariaans" w:date="2020-09-02T16:46:00Z">
              <w:r w:rsidRPr="003105E8">
                <w:rPr>
                  <w:sz w:val="16"/>
                  <w:szCs w:val="16"/>
                  <w:highlight w:val="green"/>
                  <w:lang w:val="en-US"/>
                </w:rPr>
                <w:t>0.57</w:t>
              </w:r>
            </w:ins>
          </w:p>
        </w:tc>
        <w:tc>
          <w:tcPr>
            <w:tcW w:w="1134" w:type="dxa"/>
            <w:shd w:val="clear" w:color="auto" w:fill="FFFFFF" w:themeFill="background1"/>
            <w:vAlign w:val="center"/>
          </w:tcPr>
          <w:p w14:paraId="06C76CC8" w14:textId="77777777" w:rsidR="005923D6" w:rsidRPr="003105E8" w:rsidRDefault="005923D6" w:rsidP="003105E8">
            <w:pPr>
              <w:jc w:val="center"/>
              <w:cnfStyle w:val="000000000000" w:firstRow="0" w:lastRow="0" w:firstColumn="0" w:lastColumn="0" w:oddVBand="0" w:evenVBand="0" w:oddHBand="0" w:evenHBand="0" w:firstRowFirstColumn="0" w:firstRowLastColumn="0" w:lastRowFirstColumn="0" w:lastRowLastColumn="0"/>
              <w:rPr>
                <w:ins w:id="1146" w:author="Mareike Ariaans" w:date="2020-09-02T16:46:00Z"/>
                <w:sz w:val="16"/>
                <w:szCs w:val="16"/>
                <w:highlight w:val="green"/>
                <w:lang w:val="en-US"/>
              </w:rPr>
            </w:pPr>
            <w:ins w:id="1147" w:author="Mareike Ariaans" w:date="2020-09-02T16:46:00Z">
              <w:r w:rsidRPr="003105E8">
                <w:rPr>
                  <w:sz w:val="16"/>
                  <w:szCs w:val="16"/>
                  <w:highlight w:val="green"/>
                  <w:lang w:val="en-US"/>
                </w:rPr>
                <w:t>2.29</w:t>
              </w:r>
            </w:ins>
          </w:p>
        </w:tc>
      </w:tr>
      <w:tr w:rsidR="005923D6" w:rsidRPr="006A56FF" w14:paraId="36BF9643" w14:textId="77777777" w:rsidTr="003105E8">
        <w:trPr>
          <w:cnfStyle w:val="000000100000" w:firstRow="0" w:lastRow="0" w:firstColumn="0" w:lastColumn="0" w:oddVBand="0" w:evenVBand="0" w:oddHBand="1" w:evenHBand="0" w:firstRowFirstColumn="0" w:firstRowLastColumn="0" w:lastRowFirstColumn="0" w:lastRowLastColumn="0"/>
          <w:trHeight w:val="283"/>
          <w:ins w:id="1148"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712AC95B" w14:textId="77777777" w:rsidR="005923D6" w:rsidRPr="00D67B4C" w:rsidRDefault="005923D6" w:rsidP="003105E8">
            <w:pPr>
              <w:spacing w:line="276" w:lineRule="auto"/>
              <w:rPr>
                <w:ins w:id="1149" w:author="Mareike Ariaans" w:date="2020-09-02T16:46:00Z"/>
                <w:b w:val="0"/>
                <w:bCs w:val="0"/>
                <w:caps w:val="0"/>
                <w:sz w:val="16"/>
                <w:szCs w:val="16"/>
                <w:lang w:val="en-US"/>
              </w:rPr>
            </w:pPr>
            <w:ins w:id="1150" w:author="Mareike Ariaans" w:date="2020-09-02T16:46:00Z">
              <w:r>
                <w:rPr>
                  <w:b w:val="0"/>
                  <w:bCs w:val="0"/>
                  <w:caps w:val="0"/>
                  <w:sz w:val="16"/>
                  <w:szCs w:val="16"/>
                  <w:lang w:val="en-US"/>
                </w:rPr>
                <w:t>Means-testing</w:t>
              </w:r>
            </w:ins>
          </w:p>
        </w:tc>
        <w:tc>
          <w:tcPr>
            <w:tcW w:w="1134" w:type="dxa"/>
            <w:shd w:val="clear" w:color="auto" w:fill="FFFFFF" w:themeFill="background1"/>
            <w:vAlign w:val="center"/>
          </w:tcPr>
          <w:p w14:paraId="117BA03F" w14:textId="77777777" w:rsidR="005923D6" w:rsidRPr="00D67B4C" w:rsidRDefault="005923D6" w:rsidP="003105E8">
            <w:pPr>
              <w:jc w:val="center"/>
              <w:cnfStyle w:val="000000100000" w:firstRow="0" w:lastRow="0" w:firstColumn="0" w:lastColumn="0" w:oddVBand="0" w:evenVBand="0" w:oddHBand="1" w:evenHBand="0" w:firstRowFirstColumn="0" w:firstRowLastColumn="0" w:lastRowFirstColumn="0" w:lastRowLastColumn="0"/>
              <w:rPr>
                <w:ins w:id="1151" w:author="Mareike Ariaans" w:date="2020-09-02T16:46:00Z"/>
                <w:sz w:val="16"/>
                <w:szCs w:val="16"/>
                <w:lang w:val="en-US"/>
              </w:rPr>
            </w:pPr>
            <w:ins w:id="1152" w:author="Mareike Ariaans" w:date="2020-09-02T16:46:00Z">
              <w:r>
                <w:rPr>
                  <w:sz w:val="16"/>
                  <w:szCs w:val="16"/>
                  <w:lang w:val="en-US"/>
                </w:rPr>
                <w:t>0</w:t>
              </w:r>
            </w:ins>
          </w:p>
        </w:tc>
        <w:tc>
          <w:tcPr>
            <w:tcW w:w="1134" w:type="dxa"/>
            <w:shd w:val="clear" w:color="auto" w:fill="FFFFFF" w:themeFill="background1"/>
            <w:vAlign w:val="center"/>
          </w:tcPr>
          <w:p w14:paraId="4EBF51D9" w14:textId="77777777" w:rsidR="005923D6" w:rsidRPr="00D67B4C" w:rsidRDefault="005923D6" w:rsidP="003105E8">
            <w:pPr>
              <w:jc w:val="center"/>
              <w:cnfStyle w:val="000000100000" w:firstRow="0" w:lastRow="0" w:firstColumn="0" w:lastColumn="0" w:oddVBand="0" w:evenVBand="0" w:oddHBand="1" w:evenHBand="0" w:firstRowFirstColumn="0" w:firstRowLastColumn="0" w:lastRowFirstColumn="0" w:lastRowLastColumn="0"/>
              <w:rPr>
                <w:ins w:id="1153" w:author="Mareike Ariaans" w:date="2020-09-02T16:46:00Z"/>
                <w:sz w:val="16"/>
                <w:szCs w:val="16"/>
                <w:lang w:val="en-US"/>
              </w:rPr>
            </w:pPr>
            <w:ins w:id="1154" w:author="Mareike Ariaans" w:date="2020-09-02T16:46:00Z">
              <w:r>
                <w:rPr>
                  <w:sz w:val="16"/>
                  <w:szCs w:val="16"/>
                  <w:lang w:val="en-US"/>
                </w:rPr>
                <w:t>0</w:t>
              </w:r>
            </w:ins>
          </w:p>
        </w:tc>
        <w:tc>
          <w:tcPr>
            <w:tcW w:w="1134" w:type="dxa"/>
            <w:shd w:val="clear" w:color="auto" w:fill="FFFFFF" w:themeFill="background1"/>
            <w:vAlign w:val="center"/>
          </w:tcPr>
          <w:p w14:paraId="1CB3DE2E" w14:textId="77777777" w:rsidR="005923D6" w:rsidRPr="00D67B4C" w:rsidRDefault="005923D6" w:rsidP="003105E8">
            <w:pPr>
              <w:jc w:val="center"/>
              <w:cnfStyle w:val="000000100000" w:firstRow="0" w:lastRow="0" w:firstColumn="0" w:lastColumn="0" w:oddVBand="0" w:evenVBand="0" w:oddHBand="1" w:evenHBand="0" w:firstRowFirstColumn="0" w:firstRowLastColumn="0" w:lastRowFirstColumn="0" w:lastRowLastColumn="0"/>
              <w:rPr>
                <w:ins w:id="1155" w:author="Mareike Ariaans" w:date="2020-09-02T16:46:00Z"/>
                <w:sz w:val="16"/>
                <w:szCs w:val="16"/>
                <w:lang w:val="en-US"/>
              </w:rPr>
            </w:pPr>
            <w:ins w:id="1156" w:author="Mareike Ariaans" w:date="2020-09-02T16:46:00Z">
              <w:r>
                <w:rPr>
                  <w:sz w:val="16"/>
                  <w:szCs w:val="16"/>
                  <w:lang w:val="en-US"/>
                </w:rPr>
                <w:t>0</w:t>
              </w:r>
            </w:ins>
          </w:p>
        </w:tc>
        <w:tc>
          <w:tcPr>
            <w:tcW w:w="1134" w:type="dxa"/>
            <w:shd w:val="clear" w:color="auto" w:fill="FFFFFF" w:themeFill="background1"/>
            <w:vAlign w:val="center"/>
          </w:tcPr>
          <w:p w14:paraId="3B5F5737" w14:textId="77777777" w:rsidR="005923D6" w:rsidRPr="00D67B4C" w:rsidRDefault="005923D6" w:rsidP="003105E8">
            <w:pPr>
              <w:jc w:val="center"/>
              <w:cnfStyle w:val="000000100000" w:firstRow="0" w:lastRow="0" w:firstColumn="0" w:lastColumn="0" w:oddVBand="0" w:evenVBand="0" w:oddHBand="1" w:evenHBand="0" w:firstRowFirstColumn="0" w:firstRowLastColumn="0" w:lastRowFirstColumn="0" w:lastRowLastColumn="0"/>
              <w:rPr>
                <w:ins w:id="1157" w:author="Mareike Ariaans" w:date="2020-09-02T16:46:00Z"/>
                <w:sz w:val="16"/>
                <w:szCs w:val="16"/>
                <w:lang w:val="en-US"/>
              </w:rPr>
            </w:pPr>
            <w:ins w:id="1158" w:author="Mareike Ariaans" w:date="2020-09-02T16:46:00Z">
              <w:r>
                <w:rPr>
                  <w:sz w:val="16"/>
                  <w:szCs w:val="16"/>
                  <w:lang w:val="en-US"/>
                </w:rPr>
                <w:t>0</w:t>
              </w:r>
            </w:ins>
          </w:p>
        </w:tc>
        <w:tc>
          <w:tcPr>
            <w:tcW w:w="1134" w:type="dxa"/>
            <w:shd w:val="clear" w:color="auto" w:fill="FFFFFF" w:themeFill="background1"/>
            <w:vAlign w:val="center"/>
          </w:tcPr>
          <w:p w14:paraId="53A19DEA" w14:textId="77777777" w:rsidR="005923D6" w:rsidRPr="003105E8" w:rsidRDefault="005923D6" w:rsidP="003105E8">
            <w:pPr>
              <w:jc w:val="center"/>
              <w:cnfStyle w:val="000000100000" w:firstRow="0" w:lastRow="0" w:firstColumn="0" w:lastColumn="0" w:oddVBand="0" w:evenVBand="0" w:oddHBand="1" w:evenHBand="0" w:firstRowFirstColumn="0" w:firstRowLastColumn="0" w:lastRowFirstColumn="0" w:lastRowLastColumn="0"/>
              <w:rPr>
                <w:ins w:id="1159" w:author="Mareike Ariaans" w:date="2020-09-02T16:46:00Z"/>
                <w:sz w:val="16"/>
                <w:szCs w:val="16"/>
                <w:highlight w:val="green"/>
                <w:lang w:val="en-US"/>
              </w:rPr>
            </w:pPr>
            <w:ins w:id="1160" w:author="Mareike Ariaans" w:date="2020-09-02T16:46:00Z">
              <w:r w:rsidRPr="003105E8">
                <w:rPr>
                  <w:sz w:val="16"/>
                  <w:szCs w:val="16"/>
                  <w:highlight w:val="green"/>
                  <w:lang w:val="en-US"/>
                </w:rPr>
                <w:t>1</w:t>
              </w:r>
            </w:ins>
          </w:p>
        </w:tc>
        <w:tc>
          <w:tcPr>
            <w:tcW w:w="1134" w:type="dxa"/>
            <w:shd w:val="clear" w:color="auto" w:fill="FFFFFF" w:themeFill="background1"/>
            <w:vAlign w:val="center"/>
          </w:tcPr>
          <w:p w14:paraId="7A33F80A" w14:textId="77777777" w:rsidR="005923D6" w:rsidRPr="003105E8" w:rsidRDefault="005923D6" w:rsidP="003105E8">
            <w:pPr>
              <w:jc w:val="center"/>
              <w:cnfStyle w:val="000000100000" w:firstRow="0" w:lastRow="0" w:firstColumn="0" w:lastColumn="0" w:oddVBand="0" w:evenVBand="0" w:oddHBand="1" w:evenHBand="0" w:firstRowFirstColumn="0" w:firstRowLastColumn="0" w:lastRowFirstColumn="0" w:lastRowLastColumn="0"/>
              <w:rPr>
                <w:ins w:id="1161" w:author="Mareike Ariaans" w:date="2020-09-02T16:46:00Z"/>
                <w:sz w:val="16"/>
                <w:szCs w:val="16"/>
                <w:highlight w:val="green"/>
                <w:lang w:val="en-US"/>
              </w:rPr>
            </w:pPr>
            <w:ins w:id="1162" w:author="Mareike Ariaans" w:date="2020-09-02T16:46:00Z">
              <w:r w:rsidRPr="003105E8">
                <w:rPr>
                  <w:sz w:val="16"/>
                  <w:szCs w:val="16"/>
                  <w:highlight w:val="green"/>
                  <w:lang w:val="en-US"/>
                </w:rPr>
                <w:t>1</w:t>
              </w:r>
            </w:ins>
          </w:p>
        </w:tc>
      </w:tr>
      <w:tr w:rsidR="005923D6" w:rsidRPr="006A56FF" w14:paraId="5F58D7EA" w14:textId="77777777" w:rsidTr="003105E8">
        <w:trPr>
          <w:trHeight w:val="283"/>
          <w:ins w:id="1163"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6EF46147" w14:textId="77777777" w:rsidR="005923D6" w:rsidRPr="00D67B4C" w:rsidRDefault="005923D6" w:rsidP="003105E8">
            <w:pPr>
              <w:rPr>
                <w:ins w:id="1164" w:author="Mareike Ariaans" w:date="2020-09-02T16:46:00Z"/>
                <w:b w:val="0"/>
                <w:bCs w:val="0"/>
                <w:caps w:val="0"/>
                <w:sz w:val="16"/>
                <w:szCs w:val="16"/>
                <w:lang w:val="en-US"/>
              </w:rPr>
            </w:pPr>
            <w:ins w:id="1165" w:author="Mareike Ariaans" w:date="2020-09-02T16:46:00Z">
              <w:r w:rsidRPr="00D67B4C">
                <w:rPr>
                  <w:b w:val="0"/>
                  <w:bCs w:val="0"/>
                  <w:caps w:val="0"/>
                  <w:sz w:val="16"/>
                  <w:szCs w:val="16"/>
                  <w:lang w:val="en-US"/>
                </w:rPr>
                <w:t>L</w:t>
              </w:r>
              <w:r>
                <w:rPr>
                  <w:b w:val="0"/>
                  <w:bCs w:val="0"/>
                  <w:caps w:val="0"/>
                  <w:sz w:val="16"/>
                  <w:szCs w:val="16"/>
                  <w:lang w:val="en-US"/>
                </w:rPr>
                <w:t>ife expectancy</w:t>
              </w:r>
            </w:ins>
          </w:p>
        </w:tc>
        <w:tc>
          <w:tcPr>
            <w:tcW w:w="1134" w:type="dxa"/>
            <w:shd w:val="clear" w:color="auto" w:fill="FFFFFF" w:themeFill="background1"/>
            <w:vAlign w:val="center"/>
          </w:tcPr>
          <w:p w14:paraId="3044D1F0" w14:textId="77777777" w:rsidR="005923D6" w:rsidRDefault="005923D6" w:rsidP="003105E8">
            <w:pPr>
              <w:jc w:val="center"/>
              <w:cnfStyle w:val="000000000000" w:firstRow="0" w:lastRow="0" w:firstColumn="0" w:lastColumn="0" w:oddVBand="0" w:evenVBand="0" w:oddHBand="0" w:evenHBand="0" w:firstRowFirstColumn="0" w:firstRowLastColumn="0" w:lastRowFirstColumn="0" w:lastRowLastColumn="0"/>
              <w:rPr>
                <w:ins w:id="1166" w:author="Mareike Ariaans" w:date="2020-09-02T16:46:00Z"/>
                <w:sz w:val="16"/>
                <w:szCs w:val="16"/>
                <w:lang w:val="en-US"/>
              </w:rPr>
            </w:pPr>
            <w:ins w:id="1167" w:author="Mareike Ariaans" w:date="2020-09-02T16:46:00Z">
              <w:r>
                <w:rPr>
                  <w:sz w:val="16"/>
                  <w:szCs w:val="16"/>
                  <w:lang w:val="en-US"/>
                </w:rPr>
                <w:t>17.49</w:t>
              </w:r>
            </w:ins>
          </w:p>
        </w:tc>
        <w:tc>
          <w:tcPr>
            <w:tcW w:w="1134" w:type="dxa"/>
            <w:shd w:val="clear" w:color="auto" w:fill="FFFFFF" w:themeFill="background1"/>
            <w:vAlign w:val="center"/>
          </w:tcPr>
          <w:p w14:paraId="5B36A274" w14:textId="77777777" w:rsidR="005923D6" w:rsidRDefault="005923D6" w:rsidP="003105E8">
            <w:pPr>
              <w:jc w:val="center"/>
              <w:cnfStyle w:val="000000000000" w:firstRow="0" w:lastRow="0" w:firstColumn="0" w:lastColumn="0" w:oddVBand="0" w:evenVBand="0" w:oddHBand="0" w:evenHBand="0" w:firstRowFirstColumn="0" w:firstRowLastColumn="0" w:lastRowFirstColumn="0" w:lastRowLastColumn="0"/>
              <w:rPr>
                <w:ins w:id="1168" w:author="Mareike Ariaans" w:date="2020-09-02T16:46:00Z"/>
                <w:sz w:val="16"/>
                <w:szCs w:val="16"/>
                <w:lang w:val="en-US"/>
              </w:rPr>
            </w:pPr>
            <w:ins w:id="1169" w:author="Mareike Ariaans" w:date="2020-09-02T16:46:00Z">
              <w:r>
                <w:rPr>
                  <w:sz w:val="16"/>
                  <w:szCs w:val="16"/>
                  <w:lang w:val="en-US"/>
                </w:rPr>
                <w:t>19.84</w:t>
              </w:r>
            </w:ins>
          </w:p>
        </w:tc>
        <w:tc>
          <w:tcPr>
            <w:tcW w:w="1134" w:type="dxa"/>
            <w:shd w:val="clear" w:color="auto" w:fill="FFFFFF" w:themeFill="background1"/>
            <w:vAlign w:val="center"/>
          </w:tcPr>
          <w:p w14:paraId="5A0313CE" w14:textId="77777777" w:rsidR="005923D6" w:rsidRDefault="005923D6" w:rsidP="003105E8">
            <w:pPr>
              <w:jc w:val="center"/>
              <w:cnfStyle w:val="000000000000" w:firstRow="0" w:lastRow="0" w:firstColumn="0" w:lastColumn="0" w:oddVBand="0" w:evenVBand="0" w:oddHBand="0" w:evenHBand="0" w:firstRowFirstColumn="0" w:firstRowLastColumn="0" w:lastRowFirstColumn="0" w:lastRowLastColumn="0"/>
              <w:rPr>
                <w:ins w:id="1170" w:author="Mareike Ariaans" w:date="2020-09-02T16:46:00Z"/>
                <w:sz w:val="16"/>
                <w:szCs w:val="16"/>
                <w:lang w:val="en-US"/>
              </w:rPr>
            </w:pPr>
            <w:ins w:id="1171" w:author="Mareike Ariaans" w:date="2020-09-02T16:46:00Z">
              <w:r>
                <w:rPr>
                  <w:sz w:val="16"/>
                  <w:szCs w:val="16"/>
                  <w:lang w:val="en-US"/>
                </w:rPr>
                <w:t>19.93</w:t>
              </w:r>
            </w:ins>
          </w:p>
        </w:tc>
        <w:tc>
          <w:tcPr>
            <w:tcW w:w="1134" w:type="dxa"/>
            <w:shd w:val="clear" w:color="auto" w:fill="FFFFFF" w:themeFill="background1"/>
            <w:vAlign w:val="center"/>
          </w:tcPr>
          <w:p w14:paraId="431BB39B" w14:textId="77777777" w:rsidR="005923D6" w:rsidRDefault="005923D6" w:rsidP="003105E8">
            <w:pPr>
              <w:jc w:val="center"/>
              <w:cnfStyle w:val="000000000000" w:firstRow="0" w:lastRow="0" w:firstColumn="0" w:lastColumn="0" w:oddVBand="0" w:evenVBand="0" w:oddHBand="0" w:evenHBand="0" w:firstRowFirstColumn="0" w:firstRowLastColumn="0" w:lastRowFirstColumn="0" w:lastRowLastColumn="0"/>
              <w:rPr>
                <w:ins w:id="1172" w:author="Mareike Ariaans" w:date="2020-09-02T16:46:00Z"/>
                <w:sz w:val="16"/>
                <w:szCs w:val="16"/>
                <w:lang w:val="en-US"/>
              </w:rPr>
            </w:pPr>
            <w:ins w:id="1173" w:author="Mareike Ariaans" w:date="2020-09-02T16:46:00Z">
              <w:r>
                <w:rPr>
                  <w:sz w:val="16"/>
                  <w:szCs w:val="16"/>
                  <w:lang w:val="en-US"/>
                </w:rPr>
                <w:t>21.06</w:t>
              </w:r>
            </w:ins>
          </w:p>
        </w:tc>
        <w:tc>
          <w:tcPr>
            <w:tcW w:w="1134" w:type="dxa"/>
            <w:shd w:val="clear" w:color="auto" w:fill="FFFFFF" w:themeFill="background1"/>
            <w:vAlign w:val="center"/>
          </w:tcPr>
          <w:p w14:paraId="18C61F1F" w14:textId="77777777" w:rsidR="005923D6" w:rsidRPr="003105E8" w:rsidRDefault="005923D6" w:rsidP="003105E8">
            <w:pPr>
              <w:jc w:val="center"/>
              <w:cnfStyle w:val="000000000000" w:firstRow="0" w:lastRow="0" w:firstColumn="0" w:lastColumn="0" w:oddVBand="0" w:evenVBand="0" w:oddHBand="0" w:evenHBand="0" w:firstRowFirstColumn="0" w:firstRowLastColumn="0" w:lastRowFirstColumn="0" w:lastRowLastColumn="0"/>
              <w:rPr>
                <w:ins w:id="1174" w:author="Mareike Ariaans" w:date="2020-09-02T16:46:00Z"/>
                <w:sz w:val="16"/>
                <w:szCs w:val="16"/>
                <w:highlight w:val="green"/>
                <w:lang w:val="en-US"/>
              </w:rPr>
            </w:pPr>
            <w:ins w:id="1175" w:author="Mareike Ariaans" w:date="2020-09-02T16:46:00Z">
              <w:r w:rsidRPr="003105E8">
                <w:rPr>
                  <w:sz w:val="16"/>
                  <w:szCs w:val="16"/>
                  <w:highlight w:val="green"/>
                  <w:lang w:val="en-US"/>
                </w:rPr>
                <w:t>19.90</w:t>
              </w:r>
            </w:ins>
          </w:p>
        </w:tc>
        <w:tc>
          <w:tcPr>
            <w:tcW w:w="1134" w:type="dxa"/>
            <w:shd w:val="clear" w:color="auto" w:fill="FFFFFF" w:themeFill="background1"/>
            <w:vAlign w:val="center"/>
          </w:tcPr>
          <w:p w14:paraId="03A4ABA0" w14:textId="77777777" w:rsidR="005923D6" w:rsidRPr="003105E8" w:rsidRDefault="005923D6" w:rsidP="003105E8">
            <w:pPr>
              <w:jc w:val="center"/>
              <w:cnfStyle w:val="000000000000" w:firstRow="0" w:lastRow="0" w:firstColumn="0" w:lastColumn="0" w:oddVBand="0" w:evenVBand="0" w:oddHBand="0" w:evenHBand="0" w:firstRowFirstColumn="0" w:firstRowLastColumn="0" w:lastRowFirstColumn="0" w:lastRowLastColumn="0"/>
              <w:rPr>
                <w:ins w:id="1176" w:author="Mareike Ariaans" w:date="2020-09-02T16:46:00Z"/>
                <w:sz w:val="16"/>
                <w:szCs w:val="16"/>
                <w:highlight w:val="green"/>
                <w:lang w:val="en-US"/>
              </w:rPr>
            </w:pPr>
            <w:ins w:id="1177" w:author="Mareike Ariaans" w:date="2020-09-02T16:46:00Z">
              <w:r w:rsidRPr="003105E8">
                <w:rPr>
                  <w:sz w:val="16"/>
                  <w:szCs w:val="16"/>
                  <w:highlight w:val="green"/>
                  <w:lang w:val="en-US"/>
                </w:rPr>
                <w:t>20.15</w:t>
              </w:r>
            </w:ins>
          </w:p>
        </w:tc>
      </w:tr>
      <w:tr w:rsidR="005923D6" w:rsidRPr="006A56FF" w14:paraId="5B0897E6" w14:textId="77777777" w:rsidTr="003105E8">
        <w:trPr>
          <w:cnfStyle w:val="000000100000" w:firstRow="0" w:lastRow="0" w:firstColumn="0" w:lastColumn="0" w:oddVBand="0" w:evenVBand="0" w:oddHBand="1" w:evenHBand="0" w:firstRowFirstColumn="0" w:firstRowLastColumn="0" w:lastRowFirstColumn="0" w:lastRowLastColumn="0"/>
          <w:trHeight w:val="283"/>
          <w:ins w:id="1178"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6E600E16" w14:textId="77777777" w:rsidR="005923D6" w:rsidRPr="00D67B4C" w:rsidRDefault="005923D6" w:rsidP="003105E8">
            <w:pPr>
              <w:rPr>
                <w:ins w:id="1179" w:author="Mareike Ariaans" w:date="2020-09-02T16:46:00Z"/>
                <w:b w:val="0"/>
                <w:bCs w:val="0"/>
                <w:caps w:val="0"/>
                <w:sz w:val="16"/>
                <w:szCs w:val="16"/>
                <w:lang w:val="en-US"/>
              </w:rPr>
            </w:pPr>
            <w:ins w:id="1180" w:author="Mareike Ariaans" w:date="2020-09-02T16:46:00Z">
              <w:r>
                <w:rPr>
                  <w:b w:val="0"/>
                  <w:bCs w:val="0"/>
                  <w:caps w:val="0"/>
                  <w:sz w:val="16"/>
                  <w:szCs w:val="16"/>
                  <w:lang w:val="en-US"/>
                </w:rPr>
                <w:t>Self-perceived health</w:t>
              </w:r>
            </w:ins>
          </w:p>
        </w:tc>
        <w:tc>
          <w:tcPr>
            <w:tcW w:w="1134" w:type="dxa"/>
            <w:tcBorders>
              <w:bottom w:val="single" w:sz="12" w:space="0" w:color="auto"/>
            </w:tcBorders>
            <w:shd w:val="clear" w:color="auto" w:fill="FFFFFF" w:themeFill="background1"/>
            <w:vAlign w:val="center"/>
          </w:tcPr>
          <w:p w14:paraId="76095946" w14:textId="77777777" w:rsidR="005923D6" w:rsidRDefault="005923D6" w:rsidP="003105E8">
            <w:pPr>
              <w:jc w:val="center"/>
              <w:cnfStyle w:val="000000100000" w:firstRow="0" w:lastRow="0" w:firstColumn="0" w:lastColumn="0" w:oddVBand="0" w:evenVBand="0" w:oddHBand="1" w:evenHBand="0" w:firstRowFirstColumn="0" w:firstRowLastColumn="0" w:lastRowFirstColumn="0" w:lastRowLastColumn="0"/>
              <w:rPr>
                <w:ins w:id="1181" w:author="Mareike Ariaans" w:date="2020-09-02T16:46:00Z"/>
                <w:sz w:val="16"/>
                <w:szCs w:val="16"/>
                <w:lang w:val="en-US"/>
              </w:rPr>
            </w:pPr>
            <w:ins w:id="1182" w:author="Mareike Ariaans" w:date="2020-09-02T16:46:00Z">
              <w:r>
                <w:rPr>
                  <w:sz w:val="16"/>
                  <w:szCs w:val="16"/>
                  <w:lang w:val="en-US"/>
                </w:rPr>
                <w:t>16.08</w:t>
              </w:r>
            </w:ins>
          </w:p>
        </w:tc>
        <w:tc>
          <w:tcPr>
            <w:tcW w:w="1134" w:type="dxa"/>
            <w:tcBorders>
              <w:bottom w:val="single" w:sz="12" w:space="0" w:color="auto"/>
            </w:tcBorders>
            <w:shd w:val="clear" w:color="auto" w:fill="FFFFFF" w:themeFill="background1"/>
            <w:vAlign w:val="center"/>
          </w:tcPr>
          <w:p w14:paraId="5FB2D939" w14:textId="77777777" w:rsidR="005923D6" w:rsidRDefault="005923D6" w:rsidP="003105E8">
            <w:pPr>
              <w:jc w:val="center"/>
              <w:cnfStyle w:val="000000100000" w:firstRow="0" w:lastRow="0" w:firstColumn="0" w:lastColumn="0" w:oddVBand="0" w:evenVBand="0" w:oddHBand="1" w:evenHBand="0" w:firstRowFirstColumn="0" w:firstRowLastColumn="0" w:lastRowFirstColumn="0" w:lastRowLastColumn="0"/>
              <w:rPr>
                <w:ins w:id="1183" w:author="Mareike Ariaans" w:date="2020-09-02T16:46:00Z"/>
                <w:sz w:val="16"/>
                <w:szCs w:val="16"/>
                <w:lang w:val="en-US"/>
              </w:rPr>
            </w:pPr>
            <w:ins w:id="1184" w:author="Mareike Ariaans" w:date="2020-09-02T16:46:00Z">
              <w:r>
                <w:rPr>
                  <w:sz w:val="16"/>
                  <w:szCs w:val="16"/>
                  <w:lang w:val="en-US"/>
                </w:rPr>
                <w:t>42.73</w:t>
              </w:r>
            </w:ins>
          </w:p>
        </w:tc>
        <w:tc>
          <w:tcPr>
            <w:tcW w:w="1134" w:type="dxa"/>
            <w:tcBorders>
              <w:bottom w:val="single" w:sz="12" w:space="0" w:color="auto"/>
            </w:tcBorders>
            <w:shd w:val="clear" w:color="auto" w:fill="FFFFFF" w:themeFill="background1"/>
            <w:vAlign w:val="center"/>
          </w:tcPr>
          <w:p w14:paraId="6B445737" w14:textId="77777777" w:rsidR="005923D6" w:rsidRDefault="005923D6" w:rsidP="003105E8">
            <w:pPr>
              <w:jc w:val="center"/>
              <w:cnfStyle w:val="000000100000" w:firstRow="0" w:lastRow="0" w:firstColumn="0" w:lastColumn="0" w:oddVBand="0" w:evenVBand="0" w:oddHBand="1" w:evenHBand="0" w:firstRowFirstColumn="0" w:firstRowLastColumn="0" w:lastRowFirstColumn="0" w:lastRowLastColumn="0"/>
              <w:rPr>
                <w:ins w:id="1185" w:author="Mareike Ariaans" w:date="2020-09-02T16:46:00Z"/>
                <w:sz w:val="16"/>
                <w:szCs w:val="16"/>
                <w:lang w:val="en-US"/>
              </w:rPr>
            </w:pPr>
            <w:ins w:id="1186" w:author="Mareike Ariaans" w:date="2020-09-02T16:46:00Z">
              <w:r>
                <w:rPr>
                  <w:sz w:val="16"/>
                  <w:szCs w:val="16"/>
                  <w:lang w:val="en-US"/>
                </w:rPr>
                <w:t>63.43</w:t>
              </w:r>
            </w:ins>
          </w:p>
        </w:tc>
        <w:tc>
          <w:tcPr>
            <w:tcW w:w="1134" w:type="dxa"/>
            <w:tcBorders>
              <w:bottom w:val="single" w:sz="12" w:space="0" w:color="auto"/>
            </w:tcBorders>
            <w:shd w:val="clear" w:color="auto" w:fill="FFFFFF" w:themeFill="background1"/>
            <w:vAlign w:val="center"/>
          </w:tcPr>
          <w:p w14:paraId="37D2CE52" w14:textId="77777777" w:rsidR="005923D6" w:rsidRDefault="005923D6" w:rsidP="003105E8">
            <w:pPr>
              <w:jc w:val="center"/>
              <w:cnfStyle w:val="000000100000" w:firstRow="0" w:lastRow="0" w:firstColumn="0" w:lastColumn="0" w:oddVBand="0" w:evenVBand="0" w:oddHBand="1" w:evenHBand="0" w:firstRowFirstColumn="0" w:firstRowLastColumn="0" w:lastRowFirstColumn="0" w:lastRowLastColumn="0"/>
              <w:rPr>
                <w:ins w:id="1187" w:author="Mareike Ariaans" w:date="2020-09-02T16:46:00Z"/>
                <w:sz w:val="16"/>
                <w:szCs w:val="16"/>
                <w:lang w:val="en-US"/>
              </w:rPr>
            </w:pPr>
            <w:ins w:id="1188" w:author="Mareike Ariaans" w:date="2020-09-02T16:46:00Z">
              <w:r>
                <w:rPr>
                  <w:sz w:val="16"/>
                  <w:szCs w:val="16"/>
                  <w:lang w:val="en-US"/>
                </w:rPr>
                <w:t>22.68</w:t>
              </w:r>
            </w:ins>
          </w:p>
        </w:tc>
        <w:tc>
          <w:tcPr>
            <w:tcW w:w="1134" w:type="dxa"/>
            <w:tcBorders>
              <w:bottom w:val="single" w:sz="12" w:space="0" w:color="auto"/>
            </w:tcBorders>
            <w:shd w:val="clear" w:color="auto" w:fill="FFFFFF" w:themeFill="background1"/>
            <w:vAlign w:val="center"/>
          </w:tcPr>
          <w:p w14:paraId="2D41E4A6" w14:textId="77777777" w:rsidR="005923D6" w:rsidRPr="003105E8" w:rsidRDefault="005923D6" w:rsidP="003105E8">
            <w:pPr>
              <w:jc w:val="center"/>
              <w:cnfStyle w:val="000000100000" w:firstRow="0" w:lastRow="0" w:firstColumn="0" w:lastColumn="0" w:oddVBand="0" w:evenVBand="0" w:oddHBand="1" w:evenHBand="0" w:firstRowFirstColumn="0" w:firstRowLastColumn="0" w:lastRowFirstColumn="0" w:lastRowLastColumn="0"/>
              <w:rPr>
                <w:ins w:id="1189" w:author="Mareike Ariaans" w:date="2020-09-02T16:46:00Z"/>
                <w:sz w:val="16"/>
                <w:szCs w:val="16"/>
                <w:highlight w:val="green"/>
                <w:lang w:val="en-US"/>
              </w:rPr>
            </w:pPr>
            <w:ins w:id="1190" w:author="Mareike Ariaans" w:date="2020-09-02T16:46:00Z">
              <w:r w:rsidRPr="003105E8">
                <w:rPr>
                  <w:sz w:val="16"/>
                  <w:szCs w:val="16"/>
                  <w:highlight w:val="green"/>
                  <w:lang w:val="en-US"/>
                </w:rPr>
                <w:t>49.99</w:t>
              </w:r>
            </w:ins>
          </w:p>
        </w:tc>
        <w:tc>
          <w:tcPr>
            <w:tcW w:w="1134" w:type="dxa"/>
            <w:tcBorders>
              <w:bottom w:val="single" w:sz="12" w:space="0" w:color="auto"/>
            </w:tcBorders>
            <w:shd w:val="clear" w:color="auto" w:fill="FFFFFF" w:themeFill="background1"/>
            <w:vAlign w:val="center"/>
          </w:tcPr>
          <w:p w14:paraId="53ED8B5F" w14:textId="77777777" w:rsidR="005923D6" w:rsidRPr="003105E8" w:rsidRDefault="005923D6" w:rsidP="003105E8">
            <w:pPr>
              <w:jc w:val="center"/>
              <w:cnfStyle w:val="000000100000" w:firstRow="0" w:lastRow="0" w:firstColumn="0" w:lastColumn="0" w:oddVBand="0" w:evenVBand="0" w:oddHBand="1" w:evenHBand="0" w:firstRowFirstColumn="0" w:firstRowLastColumn="0" w:lastRowFirstColumn="0" w:lastRowLastColumn="0"/>
              <w:rPr>
                <w:ins w:id="1191" w:author="Mareike Ariaans" w:date="2020-09-02T16:46:00Z"/>
                <w:sz w:val="16"/>
                <w:szCs w:val="16"/>
                <w:highlight w:val="green"/>
                <w:lang w:val="en-US"/>
              </w:rPr>
            </w:pPr>
            <w:ins w:id="1192" w:author="Mareike Ariaans" w:date="2020-09-02T16:46:00Z">
              <w:r w:rsidRPr="003105E8">
                <w:rPr>
                  <w:sz w:val="16"/>
                  <w:szCs w:val="16"/>
                  <w:highlight w:val="green"/>
                  <w:lang w:val="en-US"/>
                </w:rPr>
                <w:t>52.88</w:t>
              </w:r>
            </w:ins>
          </w:p>
        </w:tc>
      </w:tr>
    </w:tbl>
    <w:p w14:paraId="78AB9473" w14:textId="57AFE85C" w:rsidR="005923D6" w:rsidRPr="00640530" w:rsidRDefault="005923D6" w:rsidP="005923D6">
      <w:pPr>
        <w:spacing w:after="160" w:line="360" w:lineRule="auto"/>
        <w:rPr>
          <w:ins w:id="1193" w:author="Mareike Ariaans" w:date="2020-09-02T16:46:00Z"/>
          <w:rFonts w:eastAsiaTheme="minorHAnsi"/>
          <w:iCs/>
          <w:color w:val="auto"/>
          <w:szCs w:val="18"/>
          <w:lang w:val="en-US"/>
        </w:rPr>
        <w:pPrChange w:id="1194" w:author="Mareike Ariaans" w:date="2020-09-02T16:46:00Z">
          <w:pPr>
            <w:spacing w:after="160" w:line="360" w:lineRule="auto"/>
            <w:jc w:val="center"/>
          </w:pPr>
        </w:pPrChange>
      </w:pPr>
    </w:p>
    <w:p w14:paraId="2DEB1A72" w14:textId="0D376ED3" w:rsidR="005923D6" w:rsidRDefault="005923D6" w:rsidP="005923D6">
      <w:pPr>
        <w:spacing w:after="160" w:line="360" w:lineRule="auto"/>
        <w:jc w:val="center"/>
        <w:rPr>
          <w:ins w:id="1195" w:author="Mareike Ariaans" w:date="2020-09-02T16:47:00Z"/>
          <w:rFonts w:eastAsiaTheme="minorHAnsi"/>
          <w:iCs/>
          <w:color w:val="auto"/>
          <w:szCs w:val="18"/>
          <w:lang w:val="en-US"/>
        </w:rPr>
      </w:pPr>
      <w:ins w:id="1196" w:author="Mareike Ariaans" w:date="2020-09-02T16:46:00Z">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ins>
    </w:p>
    <w:p w14:paraId="22A34F66" w14:textId="6F48B655" w:rsidR="005923D6" w:rsidRPr="005923D6" w:rsidRDefault="005923D6" w:rsidP="005923D6">
      <w:pPr>
        <w:pStyle w:val="Beschriftung"/>
        <w:keepNext/>
        <w:spacing w:before="240" w:after="240"/>
        <w:jc w:val="left"/>
        <w:rPr>
          <w:ins w:id="1197" w:author="Mareike Ariaans" w:date="2020-09-02T16:46:00Z"/>
          <w:sz w:val="22"/>
          <w:szCs w:val="22"/>
          <w:lang w:val="en-US"/>
          <w:rPrChange w:id="1198" w:author="Mareike Ariaans" w:date="2020-09-02T16:47:00Z">
            <w:rPr>
              <w:ins w:id="1199" w:author="Mareike Ariaans" w:date="2020-09-02T16:46:00Z"/>
              <w:rFonts w:eastAsiaTheme="minorHAnsi"/>
              <w:iCs/>
              <w:color w:val="auto"/>
              <w:szCs w:val="18"/>
              <w:lang w:val="en-US"/>
            </w:rPr>
          </w:rPrChange>
        </w:rPr>
        <w:pPrChange w:id="1200" w:author="Mareike Ariaans" w:date="2020-09-02T16:47:00Z">
          <w:pPr>
            <w:spacing w:after="160" w:line="360" w:lineRule="auto"/>
            <w:jc w:val="center"/>
          </w:pPr>
        </w:pPrChange>
      </w:pPr>
      <w:ins w:id="1201" w:author="Mareike Ariaans" w:date="2020-09-02T16:47:00Z">
        <w:r w:rsidRPr="00A77345">
          <w:rPr>
            <w:sz w:val="22"/>
            <w:szCs w:val="22"/>
            <w:lang w:val="en-US"/>
          </w:rPr>
          <w:lastRenderedPageBreak/>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Overview of</w:t>
        </w:r>
        <w:r>
          <w:rPr>
            <w:sz w:val="22"/>
            <w:szCs w:val="22"/>
            <w:lang w:val="en-US"/>
          </w:rPr>
          <w:t xml:space="preserve"> cluster</w:t>
        </w:r>
        <w:r w:rsidRPr="00A77345">
          <w:rPr>
            <w:sz w:val="22"/>
            <w:szCs w:val="22"/>
            <w:lang w:val="en-US"/>
          </w:rPr>
          <w:t xml:space="preserve"> </w:t>
        </w:r>
        <w:r>
          <w:rPr>
            <w:sz w:val="22"/>
            <w:szCs w:val="22"/>
            <w:lang w:val="en-US"/>
          </w:rPr>
          <w:t>l</w:t>
        </w:r>
        <w:r w:rsidRPr="00A77345">
          <w:rPr>
            <w:sz w:val="22"/>
            <w:szCs w:val="22"/>
            <w:lang w:val="en-US"/>
          </w:rPr>
          <w:t xml:space="preserve">abels and </w:t>
        </w:r>
        <w:r>
          <w:rPr>
            <w:sz w:val="22"/>
            <w:szCs w:val="22"/>
            <w:lang w:val="en-US"/>
          </w:rPr>
          <w:t>c</w:t>
        </w:r>
        <w:r w:rsidRPr="00A77345">
          <w:rPr>
            <w:sz w:val="22"/>
            <w:szCs w:val="22"/>
            <w:lang w:val="en-US"/>
          </w:rPr>
          <w:t>haracteristics</w:t>
        </w:r>
        <w:r>
          <w:rPr>
            <w:sz w:val="22"/>
            <w:szCs w:val="22"/>
            <w:lang w:val="en-US"/>
          </w:rPr>
          <w:t xml:space="preserve"> within the 4+2 cluster </w:t>
        </w:r>
        <w:commentRangeStart w:id="1202"/>
        <w:r>
          <w:rPr>
            <w:sz w:val="22"/>
            <w:szCs w:val="22"/>
            <w:lang w:val="en-US"/>
          </w:rPr>
          <w:t>typology</w:t>
        </w:r>
        <w:commentRangeEnd w:id="1202"/>
        <w:r>
          <w:rPr>
            <w:rStyle w:val="Kommentarzeichen"/>
            <w:color w:val="000000"/>
          </w:rPr>
          <w:commentReference w:id="1202"/>
        </w:r>
      </w:ins>
    </w:p>
    <w:tbl>
      <w:tblPr>
        <w:tblStyle w:val="EinfacheTabelle3"/>
        <w:tblW w:w="9325" w:type="dxa"/>
        <w:shd w:val="clear" w:color="auto" w:fill="FFFFFF" w:themeFill="background1"/>
        <w:tblLayout w:type="fixed"/>
        <w:tblLook w:val="04A0" w:firstRow="1" w:lastRow="0" w:firstColumn="1" w:lastColumn="0" w:noHBand="0" w:noVBand="1"/>
      </w:tblPr>
      <w:tblGrid>
        <w:gridCol w:w="1843"/>
        <w:gridCol w:w="1247"/>
        <w:gridCol w:w="1247"/>
        <w:gridCol w:w="1247"/>
        <w:gridCol w:w="1247"/>
        <w:gridCol w:w="1247"/>
        <w:gridCol w:w="1247"/>
      </w:tblGrid>
      <w:tr w:rsidR="005923D6" w:rsidRPr="003105E8" w14:paraId="0667871D" w14:textId="77777777" w:rsidTr="003105E8">
        <w:trPr>
          <w:cnfStyle w:val="100000000000" w:firstRow="1" w:lastRow="0" w:firstColumn="0" w:lastColumn="0" w:oddVBand="0" w:evenVBand="0" w:oddHBand="0" w:evenHBand="0" w:firstRowFirstColumn="0" w:firstRowLastColumn="0" w:lastRowFirstColumn="0" w:lastRowLastColumn="0"/>
          <w:trHeight w:val="283"/>
          <w:ins w:id="1203" w:author="Mareike Ariaans" w:date="2020-09-02T16:46:00Z"/>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bottom w:val="single" w:sz="12" w:space="0" w:color="auto"/>
            </w:tcBorders>
            <w:shd w:val="clear" w:color="auto" w:fill="FFFFFF" w:themeFill="background1"/>
            <w:vAlign w:val="center"/>
          </w:tcPr>
          <w:p w14:paraId="759A10EF" w14:textId="77777777" w:rsidR="005923D6" w:rsidRPr="007C5A34" w:rsidRDefault="005923D6" w:rsidP="003105E8">
            <w:pPr>
              <w:spacing w:before="240" w:after="240" w:line="276" w:lineRule="auto"/>
              <w:rPr>
                <w:ins w:id="1204" w:author="Mareike Ariaans" w:date="2020-09-02T16:46:00Z"/>
                <w:b w:val="0"/>
                <w:bCs w:val="0"/>
                <w:caps w:val="0"/>
                <w:sz w:val="16"/>
                <w:szCs w:val="16"/>
                <w:lang w:val="en-US"/>
              </w:rPr>
            </w:pPr>
          </w:p>
        </w:tc>
        <w:tc>
          <w:tcPr>
            <w:tcW w:w="1247" w:type="dxa"/>
            <w:tcBorders>
              <w:top w:val="single" w:sz="12" w:space="0" w:color="auto"/>
              <w:bottom w:val="single" w:sz="12" w:space="0" w:color="auto"/>
            </w:tcBorders>
            <w:shd w:val="clear" w:color="auto" w:fill="FFFFFF" w:themeFill="background1"/>
            <w:vAlign w:val="center"/>
          </w:tcPr>
          <w:p w14:paraId="32888D2C" w14:textId="77777777" w:rsidR="005923D6" w:rsidRPr="003105E8" w:rsidRDefault="005923D6" w:rsidP="003105E8">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ins w:id="1205" w:author="Mareike Ariaans" w:date="2020-09-02T16:46:00Z"/>
                <w:b w:val="0"/>
                <w:bCs w:val="0"/>
                <w:caps w:val="0"/>
                <w:sz w:val="16"/>
                <w:szCs w:val="16"/>
                <w:highlight w:val="green"/>
                <w:lang w:val="en-US"/>
              </w:rPr>
            </w:pPr>
            <w:ins w:id="1206" w:author="Mareike Ariaans" w:date="2020-09-02T16:46:00Z">
              <w:r>
                <w:rPr>
                  <w:sz w:val="16"/>
                  <w:szCs w:val="16"/>
                  <w:highlight w:val="green"/>
                  <w:lang w:val="en-US"/>
                </w:rPr>
                <w:t>Residual Public system</w:t>
              </w:r>
            </w:ins>
          </w:p>
        </w:tc>
        <w:tc>
          <w:tcPr>
            <w:tcW w:w="1247" w:type="dxa"/>
            <w:tcBorders>
              <w:top w:val="single" w:sz="12" w:space="0" w:color="auto"/>
              <w:bottom w:val="single" w:sz="12" w:space="0" w:color="auto"/>
            </w:tcBorders>
            <w:shd w:val="clear" w:color="auto" w:fill="FFFFFF" w:themeFill="background1"/>
            <w:vAlign w:val="center"/>
          </w:tcPr>
          <w:p w14:paraId="3B9C9DA3" w14:textId="77777777" w:rsidR="005923D6" w:rsidRPr="003105E8" w:rsidRDefault="005923D6" w:rsidP="003105E8">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ins w:id="1207" w:author="Mareike Ariaans" w:date="2020-09-02T16:46:00Z"/>
                <w:b w:val="0"/>
                <w:bCs w:val="0"/>
                <w:caps w:val="0"/>
                <w:sz w:val="16"/>
                <w:szCs w:val="16"/>
                <w:highlight w:val="green"/>
                <w:lang w:val="en-US"/>
              </w:rPr>
            </w:pPr>
            <w:ins w:id="1208" w:author="Mareike Ariaans" w:date="2020-09-02T16:46:00Z">
              <w:r>
                <w:rPr>
                  <w:sz w:val="16"/>
                  <w:szCs w:val="16"/>
                  <w:highlight w:val="green"/>
                  <w:lang w:val="en-US"/>
                </w:rPr>
                <w:t>Private Supply system</w:t>
              </w:r>
            </w:ins>
          </w:p>
        </w:tc>
        <w:tc>
          <w:tcPr>
            <w:tcW w:w="1247" w:type="dxa"/>
            <w:tcBorders>
              <w:top w:val="single" w:sz="12" w:space="0" w:color="auto"/>
              <w:bottom w:val="single" w:sz="12" w:space="0" w:color="auto"/>
            </w:tcBorders>
            <w:shd w:val="clear" w:color="auto" w:fill="FFFFFF" w:themeFill="background1"/>
            <w:vAlign w:val="center"/>
          </w:tcPr>
          <w:p w14:paraId="02584917" w14:textId="77777777" w:rsidR="005923D6" w:rsidRPr="003105E8" w:rsidRDefault="005923D6" w:rsidP="003105E8">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ins w:id="1209" w:author="Mareike Ariaans" w:date="2020-09-02T16:46:00Z"/>
                <w:b w:val="0"/>
                <w:bCs w:val="0"/>
                <w:caps w:val="0"/>
                <w:sz w:val="16"/>
                <w:szCs w:val="16"/>
                <w:highlight w:val="green"/>
                <w:lang w:val="en-US"/>
              </w:rPr>
            </w:pPr>
            <w:ins w:id="1210" w:author="Mareike Ariaans" w:date="2020-09-02T16:46:00Z">
              <w:r>
                <w:rPr>
                  <w:sz w:val="16"/>
                  <w:szCs w:val="16"/>
                  <w:highlight w:val="green"/>
                  <w:lang w:val="en-US"/>
                </w:rPr>
                <w:t>Public supply system</w:t>
              </w:r>
            </w:ins>
          </w:p>
        </w:tc>
        <w:tc>
          <w:tcPr>
            <w:tcW w:w="1247" w:type="dxa"/>
            <w:tcBorders>
              <w:top w:val="single" w:sz="12" w:space="0" w:color="auto"/>
              <w:bottom w:val="single" w:sz="12" w:space="0" w:color="auto"/>
            </w:tcBorders>
            <w:shd w:val="clear" w:color="auto" w:fill="FFFFFF" w:themeFill="background1"/>
            <w:vAlign w:val="center"/>
          </w:tcPr>
          <w:p w14:paraId="0FF8A6CA" w14:textId="77777777" w:rsidR="005923D6" w:rsidRPr="003105E8" w:rsidRDefault="005923D6" w:rsidP="003105E8">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ins w:id="1211" w:author="Mareike Ariaans" w:date="2020-09-02T16:46:00Z"/>
                <w:b w:val="0"/>
                <w:bCs w:val="0"/>
                <w:caps w:val="0"/>
                <w:sz w:val="16"/>
                <w:szCs w:val="16"/>
                <w:highlight w:val="green"/>
                <w:lang w:val="en-US"/>
              </w:rPr>
            </w:pPr>
            <w:ins w:id="1212" w:author="Mareike Ariaans" w:date="2020-09-02T16:46:00Z">
              <w:r>
                <w:rPr>
                  <w:sz w:val="16"/>
                  <w:szCs w:val="16"/>
                  <w:highlight w:val="green"/>
                  <w:lang w:val="en-US"/>
                </w:rPr>
                <w:t>Evolving Public supply system</w:t>
              </w:r>
            </w:ins>
          </w:p>
        </w:tc>
        <w:tc>
          <w:tcPr>
            <w:tcW w:w="1247" w:type="dxa"/>
            <w:tcBorders>
              <w:top w:val="single" w:sz="12" w:space="0" w:color="auto"/>
              <w:bottom w:val="single" w:sz="12" w:space="0" w:color="auto"/>
            </w:tcBorders>
            <w:shd w:val="clear" w:color="auto" w:fill="FFFFFF" w:themeFill="background1"/>
            <w:vAlign w:val="center"/>
          </w:tcPr>
          <w:p w14:paraId="51234609" w14:textId="77777777" w:rsidR="005923D6" w:rsidRPr="003105E8" w:rsidRDefault="005923D6" w:rsidP="003105E8">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ins w:id="1213" w:author="Mareike Ariaans" w:date="2020-09-02T16:46:00Z"/>
                <w:b w:val="0"/>
                <w:bCs w:val="0"/>
                <w:caps w:val="0"/>
                <w:sz w:val="16"/>
                <w:szCs w:val="16"/>
                <w:highlight w:val="green"/>
                <w:lang w:val="en-US"/>
              </w:rPr>
            </w:pPr>
            <w:ins w:id="1214" w:author="Mareike Ariaans" w:date="2020-09-02T16:46:00Z">
              <w:r>
                <w:rPr>
                  <w:sz w:val="16"/>
                  <w:szCs w:val="16"/>
                  <w:highlight w:val="green"/>
                  <w:lang w:val="en-US"/>
                </w:rPr>
                <w:t>Private need-Based supply system</w:t>
              </w:r>
            </w:ins>
          </w:p>
        </w:tc>
        <w:tc>
          <w:tcPr>
            <w:tcW w:w="1247" w:type="dxa"/>
            <w:tcBorders>
              <w:top w:val="single" w:sz="12" w:space="0" w:color="auto"/>
              <w:bottom w:val="single" w:sz="12" w:space="0" w:color="auto"/>
            </w:tcBorders>
            <w:shd w:val="clear" w:color="auto" w:fill="FFFFFF" w:themeFill="background1"/>
            <w:vAlign w:val="center"/>
          </w:tcPr>
          <w:p w14:paraId="5142B005" w14:textId="77777777" w:rsidR="005923D6" w:rsidRPr="003105E8" w:rsidRDefault="005923D6" w:rsidP="003105E8">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ins w:id="1215" w:author="Mareike Ariaans" w:date="2020-09-02T16:46:00Z"/>
                <w:b w:val="0"/>
                <w:bCs w:val="0"/>
                <w:caps w:val="0"/>
                <w:sz w:val="16"/>
                <w:szCs w:val="16"/>
                <w:highlight w:val="green"/>
                <w:lang w:val="en-US"/>
              </w:rPr>
            </w:pPr>
            <w:ins w:id="1216" w:author="Mareike Ariaans" w:date="2020-09-02T16:46:00Z">
              <w:r>
                <w:rPr>
                  <w:sz w:val="16"/>
                  <w:szCs w:val="16"/>
                  <w:highlight w:val="green"/>
                  <w:lang w:val="en-US"/>
                </w:rPr>
                <w:t>Evolving Private Need-Based system</w:t>
              </w:r>
            </w:ins>
          </w:p>
        </w:tc>
      </w:tr>
      <w:tr w:rsidR="005923D6" w:rsidRPr="007C5A34" w14:paraId="486271E6" w14:textId="77777777" w:rsidTr="003105E8">
        <w:trPr>
          <w:cnfStyle w:val="000000100000" w:firstRow="0" w:lastRow="0" w:firstColumn="0" w:lastColumn="0" w:oddVBand="0" w:evenVBand="0" w:oddHBand="1" w:evenHBand="0" w:firstRowFirstColumn="0" w:firstRowLastColumn="0" w:lastRowFirstColumn="0" w:lastRowLastColumn="0"/>
          <w:trHeight w:val="283"/>
          <w:ins w:id="1217"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tcBorders>
              <w:top w:val="single" w:sz="12" w:space="0" w:color="auto"/>
            </w:tcBorders>
            <w:shd w:val="clear" w:color="auto" w:fill="FFFFFF" w:themeFill="background1"/>
            <w:vAlign w:val="center"/>
          </w:tcPr>
          <w:p w14:paraId="4CB7081A" w14:textId="77777777" w:rsidR="005923D6" w:rsidRPr="007C5A34" w:rsidRDefault="005923D6" w:rsidP="003105E8">
            <w:pPr>
              <w:spacing w:before="240" w:after="240" w:line="360" w:lineRule="auto"/>
              <w:rPr>
                <w:ins w:id="1218" w:author="Mareike Ariaans" w:date="2020-09-02T16:46:00Z"/>
                <w:b w:val="0"/>
                <w:bCs w:val="0"/>
                <w:caps w:val="0"/>
                <w:sz w:val="16"/>
                <w:szCs w:val="16"/>
                <w:lang w:val="en-US"/>
              </w:rPr>
            </w:pPr>
            <w:ins w:id="1219" w:author="Mareike Ariaans" w:date="2020-09-02T16:46:00Z">
              <w:r w:rsidRPr="007C5A34">
                <w:rPr>
                  <w:b w:val="0"/>
                  <w:bCs w:val="0"/>
                  <w:caps w:val="0"/>
                  <w:sz w:val="16"/>
                  <w:szCs w:val="16"/>
                  <w:lang w:val="en-US"/>
                </w:rPr>
                <w:t>Cluster comp.</w:t>
              </w:r>
            </w:ins>
          </w:p>
        </w:tc>
        <w:tc>
          <w:tcPr>
            <w:tcW w:w="1247" w:type="dxa"/>
            <w:tcBorders>
              <w:top w:val="single" w:sz="12" w:space="0" w:color="auto"/>
            </w:tcBorders>
            <w:shd w:val="clear" w:color="auto" w:fill="FFFFFF" w:themeFill="background1"/>
            <w:vAlign w:val="center"/>
          </w:tcPr>
          <w:p w14:paraId="24BE9980" w14:textId="77777777" w:rsidR="005923D6" w:rsidRPr="003105E8" w:rsidRDefault="005923D6" w:rsidP="003105E8">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220" w:author="Mareike Ariaans" w:date="2020-09-02T16:46:00Z"/>
                <w:sz w:val="16"/>
                <w:szCs w:val="16"/>
                <w:highlight w:val="green"/>
              </w:rPr>
            </w:pPr>
            <w:ins w:id="1221" w:author="Mareike Ariaans" w:date="2020-09-02T16:46:00Z">
              <w:r w:rsidRPr="003105E8">
                <w:rPr>
                  <w:sz w:val="16"/>
                  <w:szCs w:val="16"/>
                  <w:highlight w:val="green"/>
                  <w:lang w:val="en-US"/>
                </w:rPr>
                <w:t>CZ, LV, PL</w:t>
              </w:r>
            </w:ins>
          </w:p>
        </w:tc>
        <w:tc>
          <w:tcPr>
            <w:tcW w:w="1247" w:type="dxa"/>
            <w:tcBorders>
              <w:top w:val="single" w:sz="12" w:space="0" w:color="auto"/>
              <w:bottom w:val="single" w:sz="4" w:space="0" w:color="auto"/>
            </w:tcBorders>
            <w:shd w:val="clear" w:color="auto" w:fill="FFFFFF" w:themeFill="background1"/>
            <w:vAlign w:val="center"/>
          </w:tcPr>
          <w:p w14:paraId="3F1384FD" w14:textId="77777777" w:rsidR="005923D6" w:rsidRPr="003105E8" w:rsidRDefault="005923D6" w:rsidP="003105E8">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222" w:author="Mareike Ariaans" w:date="2020-09-02T16:46:00Z"/>
                <w:sz w:val="16"/>
                <w:szCs w:val="16"/>
                <w:highlight w:val="green"/>
              </w:rPr>
            </w:pPr>
            <w:ins w:id="1223" w:author="Mareike Ariaans" w:date="2020-09-02T16:46:00Z">
              <w:r w:rsidRPr="003105E8">
                <w:rPr>
                  <w:sz w:val="16"/>
                  <w:szCs w:val="16"/>
                  <w:highlight w:val="green"/>
                </w:rPr>
                <w:t>DE, FI</w:t>
              </w:r>
            </w:ins>
          </w:p>
        </w:tc>
        <w:tc>
          <w:tcPr>
            <w:tcW w:w="1247" w:type="dxa"/>
            <w:tcBorders>
              <w:top w:val="single" w:sz="12" w:space="0" w:color="auto"/>
              <w:bottom w:val="single" w:sz="4" w:space="0" w:color="auto"/>
            </w:tcBorders>
            <w:shd w:val="clear" w:color="auto" w:fill="FFFFFF" w:themeFill="background1"/>
            <w:vAlign w:val="center"/>
          </w:tcPr>
          <w:p w14:paraId="6AE1AE4E" w14:textId="77777777" w:rsidR="005923D6" w:rsidRPr="003105E8" w:rsidRDefault="005923D6" w:rsidP="003105E8">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224" w:author="Mareike Ariaans" w:date="2020-09-02T16:46:00Z"/>
                <w:sz w:val="16"/>
                <w:szCs w:val="16"/>
                <w:highlight w:val="green"/>
              </w:rPr>
            </w:pPr>
            <w:ins w:id="1225" w:author="Mareike Ariaans" w:date="2020-09-02T16:46:00Z">
              <w:r w:rsidRPr="003105E8">
                <w:rPr>
                  <w:sz w:val="16"/>
                  <w:szCs w:val="16"/>
                  <w:highlight w:val="green"/>
                  <w:lang w:val="en-US"/>
                </w:rPr>
                <w:t>DK, IE, NO, SE</w:t>
              </w:r>
            </w:ins>
          </w:p>
        </w:tc>
        <w:tc>
          <w:tcPr>
            <w:tcW w:w="1247" w:type="dxa"/>
            <w:tcBorders>
              <w:top w:val="single" w:sz="12" w:space="0" w:color="auto"/>
              <w:bottom w:val="single" w:sz="4" w:space="0" w:color="auto"/>
            </w:tcBorders>
            <w:shd w:val="clear" w:color="auto" w:fill="FFFFFF" w:themeFill="background1"/>
            <w:vAlign w:val="center"/>
          </w:tcPr>
          <w:p w14:paraId="6EE8E2B7" w14:textId="77777777" w:rsidR="005923D6" w:rsidRPr="003105E8" w:rsidRDefault="005923D6" w:rsidP="003105E8">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226" w:author="Mareike Ariaans" w:date="2020-09-02T16:46:00Z"/>
                <w:sz w:val="16"/>
                <w:szCs w:val="16"/>
                <w:highlight w:val="green"/>
                <w:lang w:val="en-US"/>
              </w:rPr>
            </w:pPr>
            <w:ins w:id="1227" w:author="Mareike Ariaans" w:date="2020-09-02T16:46:00Z">
              <w:r w:rsidRPr="003105E8">
                <w:rPr>
                  <w:sz w:val="16"/>
                  <w:szCs w:val="16"/>
                  <w:highlight w:val="green"/>
                  <w:lang w:val="en-US"/>
                </w:rPr>
                <w:t>JP, KR</w:t>
              </w:r>
            </w:ins>
          </w:p>
        </w:tc>
        <w:tc>
          <w:tcPr>
            <w:tcW w:w="1247" w:type="dxa"/>
            <w:tcBorders>
              <w:top w:val="single" w:sz="12" w:space="0" w:color="auto"/>
              <w:bottom w:val="single" w:sz="4" w:space="0" w:color="auto"/>
            </w:tcBorders>
            <w:shd w:val="clear" w:color="auto" w:fill="FFFFFF" w:themeFill="background1"/>
            <w:vAlign w:val="center"/>
          </w:tcPr>
          <w:p w14:paraId="774E7466" w14:textId="77777777" w:rsidR="005923D6" w:rsidRPr="003105E8" w:rsidRDefault="005923D6" w:rsidP="003105E8">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228" w:author="Mareike Ariaans" w:date="2020-09-02T16:46:00Z"/>
                <w:sz w:val="16"/>
                <w:szCs w:val="16"/>
                <w:highlight w:val="green"/>
                <w:lang w:val="en-US"/>
              </w:rPr>
            </w:pPr>
            <w:ins w:id="1229" w:author="Mareike Ariaans" w:date="2020-09-02T16:46:00Z">
              <w:r w:rsidRPr="003105E8">
                <w:rPr>
                  <w:sz w:val="16"/>
                  <w:szCs w:val="16"/>
                  <w:highlight w:val="green"/>
                  <w:lang w:val="en-US"/>
                </w:rPr>
                <w:t>AU, BE, CH, LU, NL, SK, SI</w:t>
              </w:r>
            </w:ins>
          </w:p>
        </w:tc>
        <w:tc>
          <w:tcPr>
            <w:tcW w:w="1247" w:type="dxa"/>
            <w:tcBorders>
              <w:top w:val="single" w:sz="12" w:space="0" w:color="auto"/>
              <w:bottom w:val="single" w:sz="4" w:space="0" w:color="auto"/>
            </w:tcBorders>
            <w:shd w:val="clear" w:color="auto" w:fill="FFFFFF" w:themeFill="background1"/>
            <w:vAlign w:val="center"/>
          </w:tcPr>
          <w:p w14:paraId="17D458E1" w14:textId="77777777" w:rsidR="005923D6" w:rsidRPr="003105E8" w:rsidRDefault="005923D6" w:rsidP="003105E8">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1230" w:author="Mareike Ariaans" w:date="2020-09-02T16:46:00Z"/>
                <w:sz w:val="16"/>
                <w:szCs w:val="16"/>
                <w:highlight w:val="green"/>
              </w:rPr>
            </w:pPr>
            <w:ins w:id="1231" w:author="Mareike Ariaans" w:date="2020-09-02T16:46:00Z">
              <w:r w:rsidRPr="003105E8">
                <w:rPr>
                  <w:sz w:val="16"/>
                  <w:szCs w:val="16"/>
                  <w:highlight w:val="green"/>
                </w:rPr>
                <w:t>EE, ES, FR, IL, NZ, UK, US</w:t>
              </w:r>
            </w:ins>
          </w:p>
        </w:tc>
      </w:tr>
      <w:tr w:rsidR="005923D6" w:rsidRPr="007C5A34" w14:paraId="14806693" w14:textId="77777777" w:rsidTr="003105E8">
        <w:trPr>
          <w:trHeight w:val="283"/>
          <w:ins w:id="1232"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03B86D4F" w14:textId="77777777" w:rsidR="005923D6" w:rsidRPr="007C5A34" w:rsidRDefault="005923D6" w:rsidP="003105E8">
            <w:pPr>
              <w:spacing w:line="360" w:lineRule="auto"/>
              <w:rPr>
                <w:ins w:id="1233" w:author="Mareike Ariaans" w:date="2020-09-02T16:46:00Z"/>
                <w:sz w:val="16"/>
                <w:szCs w:val="16"/>
                <w:lang w:val="en-US"/>
              </w:rPr>
            </w:pPr>
            <w:ins w:id="1234" w:author="Mareike Ariaans" w:date="2020-09-02T16:46:00Z">
              <w:r w:rsidRPr="007C5A34">
                <w:rPr>
                  <w:b w:val="0"/>
                  <w:bCs w:val="0"/>
                  <w:caps w:val="0"/>
                  <w:sz w:val="16"/>
                  <w:szCs w:val="16"/>
                  <w:lang w:val="en-US"/>
                </w:rPr>
                <w:t xml:space="preserve">Supply </w:t>
              </w:r>
            </w:ins>
          </w:p>
          <w:p w14:paraId="554620A0" w14:textId="77777777" w:rsidR="005923D6" w:rsidRPr="007C5A34" w:rsidRDefault="005923D6" w:rsidP="003105E8">
            <w:pPr>
              <w:spacing w:line="360" w:lineRule="auto"/>
              <w:ind w:firstLine="180"/>
              <w:rPr>
                <w:ins w:id="1235" w:author="Mareike Ariaans" w:date="2020-09-02T16:46:00Z"/>
                <w:sz w:val="16"/>
                <w:szCs w:val="16"/>
                <w:lang w:val="en-US"/>
              </w:rPr>
            </w:pPr>
            <w:ins w:id="1236" w:author="Mareike Ariaans" w:date="2020-09-02T16:46:00Z">
              <w:r>
                <w:rPr>
                  <w:b w:val="0"/>
                  <w:bCs w:val="0"/>
                  <w:caps w:val="0"/>
                  <w:sz w:val="16"/>
                  <w:szCs w:val="16"/>
                  <w:lang w:val="en-US"/>
                </w:rPr>
                <w:t>Expenditure</w:t>
              </w:r>
            </w:ins>
          </w:p>
          <w:p w14:paraId="7E5E8B6A" w14:textId="77777777" w:rsidR="005923D6" w:rsidRPr="007C5A34" w:rsidRDefault="005923D6" w:rsidP="003105E8">
            <w:pPr>
              <w:spacing w:line="360" w:lineRule="auto"/>
              <w:ind w:firstLine="180"/>
              <w:rPr>
                <w:ins w:id="1237" w:author="Mareike Ariaans" w:date="2020-09-02T16:46:00Z"/>
                <w:sz w:val="16"/>
                <w:szCs w:val="16"/>
                <w:lang w:val="en-US"/>
              </w:rPr>
            </w:pPr>
            <w:ins w:id="1238" w:author="Mareike Ariaans" w:date="2020-09-02T16:46:00Z">
              <w:r>
                <w:rPr>
                  <w:b w:val="0"/>
                  <w:bCs w:val="0"/>
                  <w:caps w:val="0"/>
                  <w:sz w:val="16"/>
                  <w:szCs w:val="16"/>
                  <w:lang w:val="en-US"/>
                </w:rPr>
                <w:t>Beds</w:t>
              </w:r>
            </w:ins>
          </w:p>
          <w:p w14:paraId="0C1753ED" w14:textId="77777777" w:rsidR="005923D6" w:rsidRPr="007C5A34" w:rsidRDefault="005923D6" w:rsidP="003105E8">
            <w:pPr>
              <w:spacing w:line="360" w:lineRule="auto"/>
              <w:ind w:firstLine="180"/>
              <w:rPr>
                <w:ins w:id="1239" w:author="Mareike Ariaans" w:date="2020-09-02T16:46:00Z"/>
                <w:b w:val="0"/>
                <w:bCs w:val="0"/>
                <w:caps w:val="0"/>
                <w:sz w:val="16"/>
                <w:szCs w:val="16"/>
                <w:lang w:val="en-US"/>
              </w:rPr>
            </w:pPr>
            <w:ins w:id="1240" w:author="Mareike Ariaans" w:date="2020-09-02T16:46:00Z">
              <w:r>
                <w:rPr>
                  <w:b w:val="0"/>
                  <w:bCs w:val="0"/>
                  <w:caps w:val="0"/>
                  <w:sz w:val="16"/>
                  <w:szCs w:val="16"/>
                  <w:lang w:val="en-US"/>
                </w:rPr>
                <w:t>Recipients</w:t>
              </w:r>
            </w:ins>
          </w:p>
        </w:tc>
        <w:tc>
          <w:tcPr>
            <w:tcW w:w="1247" w:type="dxa"/>
            <w:tcBorders>
              <w:top w:val="single" w:sz="4" w:space="0" w:color="auto"/>
            </w:tcBorders>
            <w:shd w:val="clear" w:color="auto" w:fill="FFFFFF" w:themeFill="background1"/>
            <w:vAlign w:val="center"/>
          </w:tcPr>
          <w:p w14:paraId="75FB6CA8"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41" w:author="Mareike Ariaans" w:date="2020-09-02T16:46:00Z"/>
                <w:sz w:val="16"/>
                <w:szCs w:val="16"/>
                <w:highlight w:val="green"/>
                <w:lang w:val="en-US"/>
              </w:rPr>
            </w:pPr>
          </w:p>
          <w:p w14:paraId="498466C3"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42" w:author="Mareike Ariaans" w:date="2020-09-02T16:46:00Z"/>
                <w:sz w:val="16"/>
                <w:szCs w:val="16"/>
                <w:highlight w:val="green"/>
                <w:lang w:val="en-US"/>
              </w:rPr>
            </w:pPr>
            <w:ins w:id="1243" w:author="Mareike Ariaans" w:date="2020-09-02T16:46:00Z">
              <w:r w:rsidRPr="003105E8">
                <w:rPr>
                  <w:sz w:val="16"/>
                  <w:szCs w:val="16"/>
                  <w:highlight w:val="green"/>
                  <w:lang w:val="en-US"/>
                </w:rPr>
                <w:t>Low</w:t>
              </w:r>
            </w:ins>
          </w:p>
          <w:p w14:paraId="776718E2"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44" w:author="Mareike Ariaans" w:date="2020-09-02T16:46:00Z"/>
                <w:sz w:val="16"/>
                <w:szCs w:val="16"/>
                <w:highlight w:val="green"/>
                <w:lang w:val="en-US"/>
              </w:rPr>
            </w:pPr>
            <w:ins w:id="1245" w:author="Mareike Ariaans" w:date="2020-09-02T16:46:00Z">
              <w:r w:rsidRPr="003105E8">
                <w:rPr>
                  <w:sz w:val="16"/>
                  <w:szCs w:val="16"/>
                  <w:highlight w:val="green"/>
                  <w:lang w:val="en-US"/>
                </w:rPr>
                <w:t>Low</w:t>
              </w:r>
            </w:ins>
          </w:p>
          <w:p w14:paraId="49329255"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46" w:author="Mareike Ariaans" w:date="2020-09-02T16:46:00Z"/>
                <w:sz w:val="16"/>
                <w:szCs w:val="16"/>
                <w:highlight w:val="green"/>
                <w:lang w:val="en-US"/>
              </w:rPr>
            </w:pPr>
            <w:ins w:id="1247" w:author="Mareike Ariaans" w:date="2020-09-02T16:46:00Z">
              <w:r w:rsidRPr="003105E8">
                <w:rPr>
                  <w:sz w:val="16"/>
                  <w:szCs w:val="16"/>
                  <w:highlight w:val="green"/>
                  <w:lang w:val="en-US"/>
                </w:rPr>
                <w:t>Low</w:t>
              </w:r>
            </w:ins>
          </w:p>
        </w:tc>
        <w:tc>
          <w:tcPr>
            <w:tcW w:w="1247" w:type="dxa"/>
            <w:tcBorders>
              <w:top w:val="single" w:sz="4" w:space="0" w:color="auto"/>
            </w:tcBorders>
            <w:shd w:val="clear" w:color="auto" w:fill="FFFFFF" w:themeFill="background1"/>
            <w:vAlign w:val="center"/>
          </w:tcPr>
          <w:p w14:paraId="3424A703"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48" w:author="Mareike Ariaans" w:date="2020-09-02T16:46:00Z"/>
                <w:sz w:val="16"/>
                <w:szCs w:val="16"/>
                <w:highlight w:val="green"/>
                <w:lang w:val="en-US"/>
              </w:rPr>
            </w:pPr>
          </w:p>
          <w:p w14:paraId="7D27F9A6" w14:textId="77777777" w:rsidR="005923D6"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49" w:author="Mareike Ariaans" w:date="2020-09-02T16:46:00Z"/>
                <w:sz w:val="16"/>
                <w:szCs w:val="16"/>
                <w:highlight w:val="green"/>
                <w:lang w:val="en-US"/>
              </w:rPr>
            </w:pPr>
            <w:ins w:id="1250" w:author="Mareike Ariaans" w:date="2020-09-02T16:46:00Z">
              <w:r w:rsidRPr="003105E8">
                <w:rPr>
                  <w:sz w:val="16"/>
                  <w:szCs w:val="16"/>
                  <w:highlight w:val="green"/>
                  <w:lang w:val="en-US"/>
                </w:rPr>
                <w:t xml:space="preserve">Medium </w:t>
              </w:r>
            </w:ins>
          </w:p>
          <w:p w14:paraId="01A1542A"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51" w:author="Mareike Ariaans" w:date="2020-09-02T16:46:00Z"/>
                <w:sz w:val="16"/>
                <w:szCs w:val="16"/>
                <w:highlight w:val="green"/>
                <w:lang w:val="en-US"/>
              </w:rPr>
            </w:pPr>
            <w:ins w:id="1252" w:author="Mareike Ariaans" w:date="2020-09-02T16:46:00Z">
              <w:r w:rsidRPr="003105E8">
                <w:rPr>
                  <w:sz w:val="16"/>
                  <w:szCs w:val="16"/>
                  <w:highlight w:val="green"/>
                  <w:lang w:val="en-US"/>
                </w:rPr>
                <w:t>High</w:t>
              </w:r>
            </w:ins>
          </w:p>
          <w:p w14:paraId="2526704E"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53" w:author="Mareike Ariaans" w:date="2020-09-02T16:46:00Z"/>
                <w:sz w:val="16"/>
                <w:szCs w:val="16"/>
                <w:highlight w:val="green"/>
                <w:lang w:val="en-US"/>
              </w:rPr>
            </w:pPr>
            <w:ins w:id="1254" w:author="Mareike Ariaans" w:date="2020-09-02T16:46:00Z">
              <w:r w:rsidRPr="003105E8">
                <w:rPr>
                  <w:sz w:val="16"/>
                  <w:szCs w:val="16"/>
                  <w:highlight w:val="green"/>
                  <w:lang w:val="en-US"/>
                </w:rPr>
                <w:t>High</w:t>
              </w:r>
            </w:ins>
          </w:p>
        </w:tc>
        <w:tc>
          <w:tcPr>
            <w:tcW w:w="1247" w:type="dxa"/>
            <w:tcBorders>
              <w:top w:val="single" w:sz="4" w:space="0" w:color="auto"/>
            </w:tcBorders>
            <w:shd w:val="clear" w:color="auto" w:fill="FFFFFF" w:themeFill="background1"/>
            <w:vAlign w:val="center"/>
          </w:tcPr>
          <w:p w14:paraId="4EAF17C9"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55" w:author="Mareike Ariaans" w:date="2020-09-02T16:46:00Z"/>
                <w:sz w:val="16"/>
                <w:szCs w:val="16"/>
                <w:highlight w:val="green"/>
                <w:lang w:val="en-US"/>
              </w:rPr>
            </w:pPr>
          </w:p>
          <w:p w14:paraId="2E3048E2"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56" w:author="Mareike Ariaans" w:date="2020-09-02T16:46:00Z"/>
                <w:sz w:val="16"/>
                <w:szCs w:val="16"/>
                <w:highlight w:val="green"/>
                <w:lang w:val="en-US"/>
              </w:rPr>
            </w:pPr>
            <w:ins w:id="1257" w:author="Mareike Ariaans" w:date="2020-09-02T16:46:00Z">
              <w:r w:rsidRPr="003105E8">
                <w:rPr>
                  <w:sz w:val="16"/>
                  <w:szCs w:val="16"/>
                  <w:highlight w:val="green"/>
                  <w:lang w:val="en-US"/>
                </w:rPr>
                <w:t>High</w:t>
              </w:r>
            </w:ins>
          </w:p>
          <w:p w14:paraId="0D68D395"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58" w:author="Mareike Ariaans" w:date="2020-09-02T16:46:00Z"/>
                <w:sz w:val="16"/>
                <w:szCs w:val="16"/>
                <w:highlight w:val="green"/>
                <w:lang w:val="en-US"/>
              </w:rPr>
            </w:pPr>
            <w:ins w:id="1259" w:author="Mareike Ariaans" w:date="2020-09-02T16:46:00Z">
              <w:r w:rsidRPr="003105E8">
                <w:rPr>
                  <w:sz w:val="16"/>
                  <w:szCs w:val="16"/>
                  <w:highlight w:val="green"/>
                  <w:lang w:val="en-US"/>
                </w:rPr>
                <w:t>High</w:t>
              </w:r>
            </w:ins>
          </w:p>
          <w:p w14:paraId="0989A791"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60" w:author="Mareike Ariaans" w:date="2020-09-02T16:46:00Z"/>
                <w:sz w:val="16"/>
                <w:szCs w:val="16"/>
                <w:highlight w:val="green"/>
                <w:lang w:val="en-US"/>
              </w:rPr>
            </w:pPr>
            <w:ins w:id="1261" w:author="Mareike Ariaans" w:date="2020-09-02T16:46:00Z">
              <w:r w:rsidRPr="003105E8">
                <w:rPr>
                  <w:sz w:val="16"/>
                  <w:szCs w:val="16"/>
                  <w:highlight w:val="green"/>
                  <w:lang w:val="en-US"/>
                </w:rPr>
                <w:t>High</w:t>
              </w:r>
            </w:ins>
          </w:p>
        </w:tc>
        <w:tc>
          <w:tcPr>
            <w:tcW w:w="1247" w:type="dxa"/>
            <w:tcBorders>
              <w:top w:val="single" w:sz="4" w:space="0" w:color="auto"/>
            </w:tcBorders>
            <w:shd w:val="clear" w:color="auto" w:fill="FFFFFF" w:themeFill="background1"/>
            <w:vAlign w:val="center"/>
          </w:tcPr>
          <w:p w14:paraId="00EE0E24"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62" w:author="Mareike Ariaans" w:date="2020-09-02T16:46:00Z"/>
                <w:sz w:val="16"/>
                <w:szCs w:val="16"/>
                <w:highlight w:val="green"/>
                <w:lang w:val="en-US"/>
              </w:rPr>
            </w:pPr>
          </w:p>
          <w:p w14:paraId="47A131DA"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63" w:author="Mareike Ariaans" w:date="2020-09-02T16:46:00Z"/>
                <w:sz w:val="16"/>
                <w:szCs w:val="16"/>
                <w:highlight w:val="green"/>
                <w:lang w:val="en-US"/>
              </w:rPr>
            </w:pPr>
            <w:ins w:id="1264" w:author="Mareike Ariaans" w:date="2020-09-02T16:46:00Z">
              <w:r w:rsidRPr="003105E8">
                <w:rPr>
                  <w:sz w:val="16"/>
                  <w:szCs w:val="16"/>
                  <w:highlight w:val="green"/>
                  <w:lang w:val="en-US"/>
                </w:rPr>
                <w:t>Medium</w:t>
              </w:r>
            </w:ins>
          </w:p>
          <w:p w14:paraId="0E024992"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65" w:author="Mareike Ariaans" w:date="2020-09-02T16:46:00Z"/>
                <w:sz w:val="16"/>
                <w:szCs w:val="16"/>
                <w:highlight w:val="green"/>
                <w:lang w:val="en-US"/>
              </w:rPr>
            </w:pPr>
            <w:ins w:id="1266" w:author="Mareike Ariaans" w:date="2020-09-02T16:46:00Z">
              <w:r w:rsidRPr="003105E8">
                <w:rPr>
                  <w:sz w:val="16"/>
                  <w:szCs w:val="16"/>
                  <w:highlight w:val="green"/>
                  <w:lang w:val="en-US"/>
                </w:rPr>
                <w:t>Low</w:t>
              </w:r>
            </w:ins>
          </w:p>
          <w:p w14:paraId="08CD2F06"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67" w:author="Mareike Ariaans" w:date="2020-09-02T16:46:00Z"/>
                <w:sz w:val="16"/>
                <w:szCs w:val="16"/>
                <w:highlight w:val="green"/>
                <w:lang w:val="en-US"/>
              </w:rPr>
            </w:pPr>
            <w:ins w:id="1268" w:author="Mareike Ariaans" w:date="2020-09-02T16:46:00Z">
              <w:r w:rsidRPr="003105E8">
                <w:rPr>
                  <w:sz w:val="16"/>
                  <w:szCs w:val="16"/>
                  <w:highlight w:val="green"/>
                  <w:lang w:val="en-US"/>
                </w:rPr>
                <w:t>Medium</w:t>
              </w:r>
            </w:ins>
          </w:p>
        </w:tc>
        <w:tc>
          <w:tcPr>
            <w:tcW w:w="1247" w:type="dxa"/>
            <w:tcBorders>
              <w:top w:val="single" w:sz="4" w:space="0" w:color="auto"/>
            </w:tcBorders>
            <w:shd w:val="clear" w:color="auto" w:fill="FFFFFF" w:themeFill="background1"/>
            <w:vAlign w:val="center"/>
          </w:tcPr>
          <w:p w14:paraId="4291A982"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69" w:author="Mareike Ariaans" w:date="2020-09-02T16:46:00Z"/>
                <w:sz w:val="16"/>
                <w:szCs w:val="16"/>
                <w:highlight w:val="green"/>
                <w:lang w:val="en-US"/>
              </w:rPr>
            </w:pPr>
          </w:p>
          <w:p w14:paraId="6920C022"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70" w:author="Mareike Ariaans" w:date="2020-09-02T16:46:00Z"/>
                <w:sz w:val="16"/>
                <w:szCs w:val="16"/>
                <w:highlight w:val="green"/>
                <w:lang w:val="en-US"/>
              </w:rPr>
            </w:pPr>
            <w:ins w:id="1271" w:author="Mareike Ariaans" w:date="2020-09-02T16:46:00Z">
              <w:r w:rsidRPr="003105E8">
                <w:rPr>
                  <w:sz w:val="16"/>
                  <w:szCs w:val="16"/>
                  <w:highlight w:val="green"/>
                  <w:lang w:val="en-US"/>
                </w:rPr>
                <w:t>Medium</w:t>
              </w:r>
            </w:ins>
          </w:p>
          <w:p w14:paraId="2877C560"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72" w:author="Mareike Ariaans" w:date="2020-09-02T16:46:00Z"/>
                <w:sz w:val="16"/>
                <w:szCs w:val="16"/>
                <w:highlight w:val="green"/>
                <w:lang w:val="en-US"/>
              </w:rPr>
            </w:pPr>
            <w:ins w:id="1273" w:author="Mareike Ariaans" w:date="2020-09-02T16:46:00Z">
              <w:r w:rsidRPr="003105E8">
                <w:rPr>
                  <w:sz w:val="16"/>
                  <w:szCs w:val="16"/>
                  <w:highlight w:val="green"/>
                  <w:lang w:val="en-US"/>
                </w:rPr>
                <w:t>High</w:t>
              </w:r>
            </w:ins>
          </w:p>
          <w:p w14:paraId="15DBB25E"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74" w:author="Mareike Ariaans" w:date="2020-09-02T16:46:00Z"/>
                <w:sz w:val="16"/>
                <w:szCs w:val="16"/>
                <w:highlight w:val="green"/>
                <w:lang w:val="en-US"/>
              </w:rPr>
            </w:pPr>
            <w:ins w:id="1275" w:author="Mareike Ariaans" w:date="2020-09-02T16:46:00Z">
              <w:r w:rsidRPr="003105E8">
                <w:rPr>
                  <w:sz w:val="16"/>
                  <w:szCs w:val="16"/>
                  <w:highlight w:val="green"/>
                  <w:lang w:val="en-US"/>
                </w:rPr>
                <w:t>High</w:t>
              </w:r>
            </w:ins>
          </w:p>
        </w:tc>
        <w:tc>
          <w:tcPr>
            <w:tcW w:w="1247" w:type="dxa"/>
            <w:tcBorders>
              <w:top w:val="single" w:sz="4" w:space="0" w:color="auto"/>
            </w:tcBorders>
            <w:shd w:val="clear" w:color="auto" w:fill="FFFFFF" w:themeFill="background1"/>
            <w:vAlign w:val="center"/>
          </w:tcPr>
          <w:p w14:paraId="2856865C"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76" w:author="Mareike Ariaans" w:date="2020-09-02T16:46:00Z"/>
                <w:sz w:val="16"/>
                <w:szCs w:val="16"/>
                <w:highlight w:val="green"/>
                <w:lang w:val="en-US"/>
              </w:rPr>
            </w:pPr>
          </w:p>
          <w:p w14:paraId="1A6D3278"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77" w:author="Mareike Ariaans" w:date="2020-09-02T16:46:00Z"/>
                <w:sz w:val="16"/>
                <w:szCs w:val="16"/>
                <w:highlight w:val="green"/>
                <w:lang w:val="en-US"/>
              </w:rPr>
            </w:pPr>
            <w:ins w:id="1278" w:author="Mareike Ariaans" w:date="2020-09-02T16:46:00Z">
              <w:r w:rsidRPr="003105E8">
                <w:rPr>
                  <w:sz w:val="16"/>
                  <w:szCs w:val="16"/>
                  <w:highlight w:val="green"/>
                  <w:lang w:val="en-US"/>
                </w:rPr>
                <w:t>Low</w:t>
              </w:r>
            </w:ins>
          </w:p>
          <w:p w14:paraId="6A35DE2A"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79" w:author="Mareike Ariaans" w:date="2020-09-02T16:46:00Z"/>
                <w:sz w:val="16"/>
                <w:szCs w:val="16"/>
                <w:highlight w:val="green"/>
                <w:lang w:val="en-US"/>
              </w:rPr>
            </w:pPr>
            <w:ins w:id="1280" w:author="Mareike Ariaans" w:date="2020-09-02T16:46:00Z">
              <w:r w:rsidRPr="003105E8">
                <w:rPr>
                  <w:sz w:val="16"/>
                  <w:szCs w:val="16"/>
                  <w:highlight w:val="green"/>
                  <w:lang w:val="en-US"/>
                </w:rPr>
                <w:t>Medium</w:t>
              </w:r>
            </w:ins>
          </w:p>
          <w:p w14:paraId="2F98D06B"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281" w:author="Mareike Ariaans" w:date="2020-09-02T16:46:00Z"/>
                <w:sz w:val="16"/>
                <w:szCs w:val="16"/>
                <w:highlight w:val="green"/>
                <w:lang w:val="en-US"/>
              </w:rPr>
            </w:pPr>
            <w:ins w:id="1282" w:author="Mareike Ariaans" w:date="2020-09-02T16:46:00Z">
              <w:r w:rsidRPr="003105E8">
                <w:rPr>
                  <w:sz w:val="16"/>
                  <w:szCs w:val="16"/>
                  <w:highlight w:val="green"/>
                  <w:lang w:val="en-US"/>
                </w:rPr>
                <w:t>Medium</w:t>
              </w:r>
            </w:ins>
          </w:p>
        </w:tc>
      </w:tr>
      <w:tr w:rsidR="005923D6" w:rsidRPr="007C5A34" w14:paraId="1A159048" w14:textId="77777777" w:rsidTr="003105E8">
        <w:trPr>
          <w:cnfStyle w:val="000000100000" w:firstRow="0" w:lastRow="0" w:firstColumn="0" w:lastColumn="0" w:oddVBand="0" w:evenVBand="0" w:oddHBand="1" w:evenHBand="0" w:firstRowFirstColumn="0" w:firstRowLastColumn="0" w:lastRowFirstColumn="0" w:lastRowLastColumn="0"/>
          <w:trHeight w:val="283"/>
          <w:ins w:id="1283"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1CEBD6BE" w14:textId="77777777" w:rsidR="005923D6" w:rsidRPr="007C5A34" w:rsidRDefault="005923D6" w:rsidP="003105E8">
            <w:pPr>
              <w:spacing w:line="360" w:lineRule="auto"/>
              <w:rPr>
                <w:ins w:id="1284" w:author="Mareike Ariaans" w:date="2020-09-02T16:46:00Z"/>
                <w:sz w:val="16"/>
                <w:szCs w:val="16"/>
                <w:lang w:val="en-US"/>
              </w:rPr>
            </w:pPr>
            <w:ins w:id="1285" w:author="Mareike Ariaans" w:date="2020-09-02T16:46:00Z">
              <w:r w:rsidRPr="007C5A34">
                <w:rPr>
                  <w:b w:val="0"/>
                  <w:bCs w:val="0"/>
                  <w:caps w:val="0"/>
                  <w:sz w:val="16"/>
                  <w:szCs w:val="16"/>
                  <w:lang w:val="en-US"/>
                </w:rPr>
                <w:t>Public-Private Mix</w:t>
              </w:r>
            </w:ins>
          </w:p>
          <w:p w14:paraId="1E99F97D" w14:textId="77777777" w:rsidR="005923D6" w:rsidRPr="007C5A34" w:rsidRDefault="005923D6" w:rsidP="003105E8">
            <w:pPr>
              <w:spacing w:line="360" w:lineRule="auto"/>
              <w:ind w:firstLine="179"/>
              <w:rPr>
                <w:ins w:id="1286" w:author="Mareike Ariaans" w:date="2020-09-02T16:46:00Z"/>
                <w:sz w:val="16"/>
                <w:szCs w:val="16"/>
                <w:lang w:val="en-US"/>
              </w:rPr>
            </w:pPr>
            <w:ins w:id="1287" w:author="Mareike Ariaans" w:date="2020-09-02T16:46:00Z">
              <w:r>
                <w:rPr>
                  <w:b w:val="0"/>
                  <w:bCs w:val="0"/>
                  <w:caps w:val="0"/>
                  <w:sz w:val="16"/>
                  <w:szCs w:val="16"/>
                  <w:lang w:val="en-US"/>
                </w:rPr>
                <w:t>Private Expenditure</w:t>
              </w:r>
            </w:ins>
          </w:p>
          <w:p w14:paraId="1404E84F" w14:textId="77777777" w:rsidR="005923D6" w:rsidRPr="007C5A34" w:rsidRDefault="005923D6" w:rsidP="003105E8">
            <w:pPr>
              <w:spacing w:line="360" w:lineRule="auto"/>
              <w:ind w:firstLine="179"/>
              <w:rPr>
                <w:ins w:id="1288" w:author="Mareike Ariaans" w:date="2020-09-02T16:46:00Z"/>
                <w:b w:val="0"/>
                <w:bCs w:val="0"/>
                <w:caps w:val="0"/>
                <w:sz w:val="16"/>
                <w:szCs w:val="16"/>
                <w:lang w:val="en-US"/>
              </w:rPr>
            </w:pPr>
            <w:ins w:id="1289" w:author="Mareike Ariaans" w:date="2020-09-02T16:46:00Z">
              <w:r>
                <w:rPr>
                  <w:b w:val="0"/>
                  <w:bCs w:val="0"/>
                  <w:caps w:val="0"/>
                  <w:sz w:val="16"/>
                  <w:szCs w:val="16"/>
                  <w:lang w:val="en-US"/>
                </w:rPr>
                <w:t>Cash</w:t>
              </w:r>
            </w:ins>
          </w:p>
        </w:tc>
        <w:tc>
          <w:tcPr>
            <w:tcW w:w="1247" w:type="dxa"/>
            <w:shd w:val="clear" w:color="auto" w:fill="FFFFFF" w:themeFill="background1"/>
            <w:vAlign w:val="center"/>
          </w:tcPr>
          <w:p w14:paraId="1B50E582"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290" w:author="Mareike Ariaans" w:date="2020-09-02T16:46:00Z"/>
                <w:sz w:val="16"/>
                <w:szCs w:val="16"/>
                <w:highlight w:val="green"/>
                <w:lang w:val="en-US"/>
              </w:rPr>
            </w:pPr>
          </w:p>
          <w:p w14:paraId="098178A8"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291" w:author="Mareike Ariaans" w:date="2020-09-02T16:46:00Z"/>
                <w:sz w:val="16"/>
                <w:szCs w:val="16"/>
                <w:highlight w:val="green"/>
                <w:lang w:val="en-US"/>
              </w:rPr>
            </w:pPr>
            <w:ins w:id="1292" w:author="Mareike Ariaans" w:date="2020-09-02T16:46:00Z">
              <w:r w:rsidRPr="003105E8">
                <w:rPr>
                  <w:sz w:val="16"/>
                  <w:szCs w:val="16"/>
                  <w:highlight w:val="green"/>
                  <w:lang w:val="en-US"/>
                </w:rPr>
                <w:t>Low</w:t>
              </w:r>
            </w:ins>
          </w:p>
          <w:p w14:paraId="46FE82FF"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293" w:author="Mareike Ariaans" w:date="2020-09-02T16:46:00Z"/>
                <w:sz w:val="16"/>
                <w:szCs w:val="16"/>
                <w:highlight w:val="green"/>
                <w:lang w:val="en-US"/>
              </w:rPr>
            </w:pPr>
            <w:ins w:id="1294" w:author="Mareike Ariaans" w:date="2020-09-02T16:46:00Z">
              <w:r w:rsidRPr="003105E8">
                <w:rPr>
                  <w:sz w:val="16"/>
                  <w:szCs w:val="16"/>
                  <w:highlight w:val="green"/>
                  <w:lang w:val="en-US"/>
                </w:rPr>
                <w:t>Medium</w:t>
              </w:r>
            </w:ins>
          </w:p>
        </w:tc>
        <w:tc>
          <w:tcPr>
            <w:tcW w:w="1247" w:type="dxa"/>
            <w:shd w:val="clear" w:color="auto" w:fill="FFFFFF" w:themeFill="background1"/>
            <w:vAlign w:val="center"/>
          </w:tcPr>
          <w:p w14:paraId="2CF452CB"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295" w:author="Mareike Ariaans" w:date="2020-09-02T16:46:00Z"/>
                <w:sz w:val="16"/>
                <w:szCs w:val="16"/>
                <w:highlight w:val="green"/>
                <w:lang w:val="en-US"/>
              </w:rPr>
            </w:pPr>
          </w:p>
          <w:p w14:paraId="34190DA3"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296" w:author="Mareike Ariaans" w:date="2020-09-02T16:46:00Z"/>
                <w:sz w:val="16"/>
                <w:szCs w:val="16"/>
                <w:highlight w:val="green"/>
                <w:lang w:val="en-US"/>
              </w:rPr>
            </w:pPr>
            <w:ins w:id="1297" w:author="Mareike Ariaans" w:date="2020-09-02T16:46:00Z">
              <w:r w:rsidRPr="003105E8">
                <w:rPr>
                  <w:sz w:val="16"/>
                  <w:szCs w:val="16"/>
                  <w:highlight w:val="green"/>
                  <w:lang w:val="en-US"/>
                </w:rPr>
                <w:t>High</w:t>
              </w:r>
            </w:ins>
          </w:p>
          <w:p w14:paraId="402D0287"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298" w:author="Mareike Ariaans" w:date="2020-09-02T16:46:00Z"/>
                <w:sz w:val="16"/>
                <w:szCs w:val="16"/>
                <w:highlight w:val="green"/>
                <w:lang w:val="en-US"/>
              </w:rPr>
            </w:pPr>
            <w:ins w:id="1299" w:author="Mareike Ariaans" w:date="2020-09-02T16:46:00Z">
              <w:r w:rsidRPr="003105E8">
                <w:rPr>
                  <w:sz w:val="16"/>
                  <w:szCs w:val="16"/>
                  <w:highlight w:val="green"/>
                  <w:lang w:val="en-US"/>
                </w:rPr>
                <w:t>Medium</w:t>
              </w:r>
            </w:ins>
          </w:p>
        </w:tc>
        <w:tc>
          <w:tcPr>
            <w:tcW w:w="1247" w:type="dxa"/>
            <w:shd w:val="clear" w:color="auto" w:fill="FFFFFF" w:themeFill="background1"/>
            <w:vAlign w:val="center"/>
          </w:tcPr>
          <w:p w14:paraId="19C6C67E"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00" w:author="Mareike Ariaans" w:date="2020-09-02T16:46:00Z"/>
                <w:sz w:val="16"/>
                <w:szCs w:val="16"/>
                <w:highlight w:val="green"/>
                <w:lang w:val="en-US"/>
              </w:rPr>
            </w:pPr>
          </w:p>
          <w:p w14:paraId="79B99441"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01" w:author="Mareike Ariaans" w:date="2020-09-02T16:46:00Z"/>
                <w:sz w:val="16"/>
                <w:szCs w:val="16"/>
                <w:highlight w:val="green"/>
                <w:lang w:val="en-US"/>
              </w:rPr>
            </w:pPr>
            <w:ins w:id="1302" w:author="Mareike Ariaans" w:date="2020-09-02T16:46:00Z">
              <w:r w:rsidRPr="003105E8">
                <w:rPr>
                  <w:sz w:val="16"/>
                  <w:szCs w:val="16"/>
                  <w:highlight w:val="green"/>
                  <w:lang w:val="en-US"/>
                </w:rPr>
                <w:t>Medium</w:t>
              </w:r>
            </w:ins>
          </w:p>
          <w:p w14:paraId="5F798290"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03" w:author="Mareike Ariaans" w:date="2020-09-02T16:46:00Z"/>
                <w:sz w:val="16"/>
                <w:szCs w:val="16"/>
                <w:highlight w:val="green"/>
                <w:lang w:val="en-US"/>
              </w:rPr>
            </w:pPr>
            <w:ins w:id="1304" w:author="Mareike Ariaans" w:date="2020-09-02T16:46:00Z">
              <w:r w:rsidRPr="003105E8">
                <w:rPr>
                  <w:sz w:val="16"/>
                  <w:szCs w:val="16"/>
                  <w:highlight w:val="green"/>
                  <w:lang w:val="en-US"/>
                </w:rPr>
                <w:t>Low</w:t>
              </w:r>
            </w:ins>
          </w:p>
        </w:tc>
        <w:tc>
          <w:tcPr>
            <w:tcW w:w="1247" w:type="dxa"/>
            <w:shd w:val="clear" w:color="auto" w:fill="FFFFFF" w:themeFill="background1"/>
            <w:vAlign w:val="center"/>
          </w:tcPr>
          <w:p w14:paraId="5392BF61"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05" w:author="Mareike Ariaans" w:date="2020-09-02T16:46:00Z"/>
                <w:sz w:val="16"/>
                <w:szCs w:val="16"/>
                <w:highlight w:val="green"/>
                <w:lang w:val="en-US"/>
              </w:rPr>
            </w:pPr>
          </w:p>
          <w:p w14:paraId="3FC4C9C0"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06" w:author="Mareike Ariaans" w:date="2020-09-02T16:46:00Z"/>
                <w:sz w:val="16"/>
                <w:szCs w:val="16"/>
                <w:highlight w:val="green"/>
                <w:lang w:val="en-US"/>
              </w:rPr>
            </w:pPr>
            <w:ins w:id="1307" w:author="Mareike Ariaans" w:date="2020-09-02T16:46:00Z">
              <w:r w:rsidRPr="003105E8">
                <w:rPr>
                  <w:sz w:val="16"/>
                  <w:szCs w:val="16"/>
                  <w:highlight w:val="green"/>
                  <w:lang w:val="en-US"/>
                </w:rPr>
                <w:t>Medium</w:t>
              </w:r>
            </w:ins>
          </w:p>
          <w:p w14:paraId="7B7C9899"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08" w:author="Mareike Ariaans" w:date="2020-09-02T16:46:00Z"/>
                <w:sz w:val="16"/>
                <w:szCs w:val="16"/>
                <w:highlight w:val="green"/>
                <w:lang w:val="en-US"/>
              </w:rPr>
            </w:pPr>
            <w:ins w:id="1309" w:author="Mareike Ariaans" w:date="2020-09-02T16:46:00Z">
              <w:r w:rsidRPr="003105E8">
                <w:rPr>
                  <w:sz w:val="16"/>
                  <w:szCs w:val="16"/>
                  <w:highlight w:val="green"/>
                  <w:lang w:val="en-US"/>
                </w:rPr>
                <w:t>Low</w:t>
              </w:r>
            </w:ins>
          </w:p>
        </w:tc>
        <w:tc>
          <w:tcPr>
            <w:tcW w:w="1247" w:type="dxa"/>
            <w:shd w:val="clear" w:color="auto" w:fill="FFFFFF" w:themeFill="background1"/>
            <w:vAlign w:val="center"/>
          </w:tcPr>
          <w:p w14:paraId="75F71B37"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10" w:author="Mareike Ariaans" w:date="2020-09-02T16:46:00Z"/>
                <w:sz w:val="16"/>
                <w:szCs w:val="16"/>
                <w:highlight w:val="green"/>
                <w:lang w:val="en-US"/>
              </w:rPr>
            </w:pPr>
          </w:p>
          <w:p w14:paraId="23DC1414"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11" w:author="Mareike Ariaans" w:date="2020-09-02T16:46:00Z"/>
                <w:sz w:val="16"/>
                <w:szCs w:val="16"/>
                <w:highlight w:val="green"/>
                <w:lang w:val="en-US"/>
              </w:rPr>
            </w:pPr>
            <w:ins w:id="1312" w:author="Mareike Ariaans" w:date="2020-09-02T16:46:00Z">
              <w:r w:rsidRPr="003105E8">
                <w:rPr>
                  <w:sz w:val="16"/>
                  <w:szCs w:val="16"/>
                  <w:highlight w:val="green"/>
                  <w:lang w:val="en-US"/>
                </w:rPr>
                <w:t>Medium</w:t>
              </w:r>
            </w:ins>
          </w:p>
          <w:p w14:paraId="4CFB09EC"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13" w:author="Mareike Ariaans" w:date="2020-09-02T16:46:00Z"/>
                <w:sz w:val="16"/>
                <w:szCs w:val="16"/>
                <w:highlight w:val="green"/>
                <w:lang w:val="en-US"/>
              </w:rPr>
            </w:pPr>
            <w:ins w:id="1314" w:author="Mareike Ariaans" w:date="2020-09-02T16:46:00Z">
              <w:r w:rsidRPr="003105E8">
                <w:rPr>
                  <w:sz w:val="16"/>
                  <w:szCs w:val="16"/>
                  <w:highlight w:val="green"/>
                  <w:lang w:val="en-US"/>
                </w:rPr>
                <w:t>High</w:t>
              </w:r>
            </w:ins>
          </w:p>
        </w:tc>
        <w:tc>
          <w:tcPr>
            <w:tcW w:w="1247" w:type="dxa"/>
            <w:shd w:val="clear" w:color="auto" w:fill="FFFFFF" w:themeFill="background1"/>
            <w:vAlign w:val="center"/>
          </w:tcPr>
          <w:p w14:paraId="55B88796"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15" w:author="Mareike Ariaans" w:date="2020-09-02T16:46:00Z"/>
                <w:sz w:val="16"/>
                <w:szCs w:val="16"/>
                <w:highlight w:val="green"/>
                <w:lang w:val="en-US"/>
              </w:rPr>
            </w:pPr>
          </w:p>
          <w:p w14:paraId="23367211"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16" w:author="Mareike Ariaans" w:date="2020-09-02T16:46:00Z"/>
                <w:sz w:val="16"/>
                <w:szCs w:val="16"/>
                <w:highlight w:val="green"/>
                <w:lang w:val="en-US"/>
              </w:rPr>
            </w:pPr>
            <w:ins w:id="1317" w:author="Mareike Ariaans" w:date="2020-09-02T16:46:00Z">
              <w:r w:rsidRPr="003105E8">
                <w:rPr>
                  <w:sz w:val="16"/>
                  <w:szCs w:val="16"/>
                  <w:highlight w:val="green"/>
                  <w:lang w:val="en-US"/>
                </w:rPr>
                <w:t>High</w:t>
              </w:r>
            </w:ins>
          </w:p>
          <w:p w14:paraId="7AC2B137"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18" w:author="Mareike Ariaans" w:date="2020-09-02T16:46:00Z"/>
                <w:sz w:val="16"/>
                <w:szCs w:val="16"/>
                <w:highlight w:val="green"/>
                <w:lang w:val="en-US"/>
              </w:rPr>
            </w:pPr>
            <w:ins w:id="1319" w:author="Mareike Ariaans" w:date="2020-09-02T16:46:00Z">
              <w:r w:rsidRPr="003105E8">
                <w:rPr>
                  <w:sz w:val="16"/>
                  <w:szCs w:val="16"/>
                  <w:highlight w:val="green"/>
                  <w:lang w:val="en-US"/>
                </w:rPr>
                <w:t>Medium</w:t>
              </w:r>
            </w:ins>
          </w:p>
        </w:tc>
      </w:tr>
      <w:tr w:rsidR="005923D6" w:rsidRPr="007C5A34" w14:paraId="30A83F61" w14:textId="77777777" w:rsidTr="003105E8">
        <w:trPr>
          <w:trHeight w:val="283"/>
          <w:ins w:id="1320"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484CD307" w14:textId="77777777" w:rsidR="005923D6" w:rsidRPr="007C5A34" w:rsidRDefault="005923D6" w:rsidP="003105E8">
            <w:pPr>
              <w:spacing w:line="360" w:lineRule="auto"/>
              <w:rPr>
                <w:ins w:id="1321" w:author="Mareike Ariaans" w:date="2020-09-02T16:46:00Z"/>
                <w:sz w:val="16"/>
                <w:szCs w:val="16"/>
                <w:lang w:val="en-US"/>
              </w:rPr>
            </w:pPr>
            <w:ins w:id="1322" w:author="Mareike Ariaans" w:date="2020-09-02T16:46:00Z">
              <w:r w:rsidRPr="007C5A34">
                <w:rPr>
                  <w:b w:val="0"/>
                  <w:bCs w:val="0"/>
                  <w:caps w:val="0"/>
                  <w:sz w:val="16"/>
                  <w:szCs w:val="16"/>
                  <w:lang w:val="en-US"/>
                </w:rPr>
                <w:t>Access Regulation</w:t>
              </w:r>
            </w:ins>
          </w:p>
          <w:p w14:paraId="46488836" w14:textId="77777777" w:rsidR="005923D6" w:rsidRPr="007C5A34" w:rsidRDefault="005923D6" w:rsidP="003105E8">
            <w:pPr>
              <w:spacing w:line="360" w:lineRule="auto"/>
              <w:ind w:firstLine="179"/>
              <w:rPr>
                <w:ins w:id="1323" w:author="Mareike Ariaans" w:date="2020-09-02T16:46:00Z"/>
                <w:sz w:val="16"/>
                <w:szCs w:val="16"/>
                <w:lang w:val="en-US"/>
              </w:rPr>
            </w:pPr>
            <w:ins w:id="1324" w:author="Mareike Ariaans" w:date="2020-09-02T16:46:00Z">
              <w:r>
                <w:rPr>
                  <w:b w:val="0"/>
                  <w:bCs w:val="0"/>
                  <w:caps w:val="0"/>
                  <w:sz w:val="16"/>
                  <w:szCs w:val="16"/>
                  <w:lang w:val="en-US"/>
                </w:rPr>
                <w:t>Choice Restrictions</w:t>
              </w:r>
            </w:ins>
          </w:p>
          <w:p w14:paraId="679E6332" w14:textId="77777777" w:rsidR="005923D6" w:rsidRPr="007C5A34" w:rsidRDefault="005923D6" w:rsidP="003105E8">
            <w:pPr>
              <w:spacing w:line="360" w:lineRule="auto"/>
              <w:ind w:firstLine="179"/>
              <w:rPr>
                <w:ins w:id="1325" w:author="Mareike Ariaans" w:date="2020-09-02T16:46:00Z"/>
                <w:b w:val="0"/>
                <w:bCs w:val="0"/>
                <w:caps w:val="0"/>
                <w:sz w:val="16"/>
                <w:szCs w:val="16"/>
                <w:lang w:val="en-US"/>
              </w:rPr>
            </w:pPr>
            <w:ins w:id="1326" w:author="Mareike Ariaans" w:date="2020-09-02T16:46:00Z">
              <w:r>
                <w:rPr>
                  <w:b w:val="0"/>
                  <w:bCs w:val="0"/>
                  <w:caps w:val="0"/>
                  <w:sz w:val="16"/>
                  <w:szCs w:val="16"/>
                  <w:lang w:val="en-US"/>
                </w:rPr>
                <w:t>Means-testing</w:t>
              </w:r>
            </w:ins>
          </w:p>
        </w:tc>
        <w:tc>
          <w:tcPr>
            <w:tcW w:w="1247" w:type="dxa"/>
            <w:shd w:val="clear" w:color="auto" w:fill="FFFFFF" w:themeFill="background1"/>
            <w:vAlign w:val="center"/>
          </w:tcPr>
          <w:p w14:paraId="42505E5D" w14:textId="77777777" w:rsidR="005923D6"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27" w:author="Mareike Ariaans" w:date="2020-09-02T16:46:00Z"/>
                <w:sz w:val="16"/>
                <w:szCs w:val="16"/>
                <w:highlight w:val="green"/>
                <w:lang w:val="en-US"/>
              </w:rPr>
            </w:pPr>
          </w:p>
          <w:p w14:paraId="2040F087"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28" w:author="Mareike Ariaans" w:date="2020-09-02T16:46:00Z"/>
                <w:sz w:val="16"/>
                <w:szCs w:val="16"/>
                <w:highlight w:val="green"/>
                <w:lang w:val="en-US"/>
              </w:rPr>
            </w:pPr>
            <w:ins w:id="1329" w:author="Mareike Ariaans" w:date="2020-09-02T16:46:00Z">
              <w:r w:rsidRPr="003105E8">
                <w:rPr>
                  <w:sz w:val="16"/>
                  <w:szCs w:val="16"/>
                  <w:highlight w:val="green"/>
                  <w:lang w:val="en-US"/>
                </w:rPr>
                <w:t>Low</w:t>
              </w:r>
            </w:ins>
          </w:p>
          <w:p w14:paraId="76581D3E"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30" w:author="Mareike Ariaans" w:date="2020-09-02T16:46:00Z"/>
                <w:sz w:val="16"/>
                <w:szCs w:val="16"/>
                <w:highlight w:val="green"/>
                <w:lang w:val="en-US"/>
              </w:rPr>
            </w:pPr>
            <w:ins w:id="1331" w:author="Mareike Ariaans" w:date="2020-09-02T16:46:00Z">
              <w:r w:rsidRPr="003105E8">
                <w:rPr>
                  <w:sz w:val="16"/>
                  <w:szCs w:val="16"/>
                  <w:highlight w:val="green"/>
                  <w:lang w:val="en-US"/>
                </w:rPr>
                <w:t>Low</w:t>
              </w:r>
            </w:ins>
          </w:p>
        </w:tc>
        <w:tc>
          <w:tcPr>
            <w:tcW w:w="1247" w:type="dxa"/>
            <w:shd w:val="clear" w:color="auto" w:fill="FFFFFF" w:themeFill="background1"/>
            <w:vAlign w:val="center"/>
          </w:tcPr>
          <w:p w14:paraId="2D66C830" w14:textId="77777777" w:rsidR="005923D6"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32" w:author="Mareike Ariaans" w:date="2020-09-02T16:46:00Z"/>
                <w:sz w:val="16"/>
                <w:szCs w:val="16"/>
                <w:highlight w:val="green"/>
                <w:lang w:val="en-US"/>
              </w:rPr>
            </w:pPr>
          </w:p>
          <w:p w14:paraId="5B1AAC3B"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33" w:author="Mareike Ariaans" w:date="2020-09-02T16:46:00Z"/>
                <w:sz w:val="16"/>
                <w:szCs w:val="16"/>
                <w:highlight w:val="green"/>
                <w:lang w:val="en-US"/>
              </w:rPr>
            </w:pPr>
            <w:ins w:id="1334" w:author="Mareike Ariaans" w:date="2020-09-02T16:46:00Z">
              <w:r w:rsidRPr="003105E8">
                <w:rPr>
                  <w:sz w:val="16"/>
                  <w:szCs w:val="16"/>
                  <w:highlight w:val="green"/>
                  <w:lang w:val="en-US"/>
                </w:rPr>
                <w:t>Low</w:t>
              </w:r>
            </w:ins>
          </w:p>
          <w:p w14:paraId="294E48A0"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35" w:author="Mareike Ariaans" w:date="2020-09-02T16:46:00Z"/>
                <w:sz w:val="16"/>
                <w:szCs w:val="16"/>
                <w:highlight w:val="green"/>
                <w:lang w:val="en-US"/>
              </w:rPr>
            </w:pPr>
            <w:ins w:id="1336" w:author="Mareike Ariaans" w:date="2020-09-02T16:46:00Z">
              <w:r w:rsidRPr="003105E8">
                <w:rPr>
                  <w:sz w:val="16"/>
                  <w:szCs w:val="16"/>
                  <w:highlight w:val="green"/>
                  <w:lang w:val="en-US"/>
                </w:rPr>
                <w:t>Low</w:t>
              </w:r>
            </w:ins>
          </w:p>
        </w:tc>
        <w:tc>
          <w:tcPr>
            <w:tcW w:w="1247" w:type="dxa"/>
            <w:shd w:val="clear" w:color="auto" w:fill="FFFFFF" w:themeFill="background1"/>
            <w:vAlign w:val="center"/>
          </w:tcPr>
          <w:p w14:paraId="3B44D8E6" w14:textId="77777777" w:rsidR="005923D6"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37" w:author="Mareike Ariaans" w:date="2020-09-02T16:46:00Z"/>
                <w:sz w:val="16"/>
                <w:szCs w:val="16"/>
                <w:highlight w:val="green"/>
                <w:lang w:val="en-US"/>
              </w:rPr>
            </w:pPr>
          </w:p>
          <w:p w14:paraId="5B41C0ED"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38" w:author="Mareike Ariaans" w:date="2020-09-02T16:46:00Z"/>
                <w:sz w:val="16"/>
                <w:szCs w:val="16"/>
                <w:highlight w:val="green"/>
                <w:lang w:val="en-US"/>
              </w:rPr>
            </w:pPr>
            <w:ins w:id="1339" w:author="Mareike Ariaans" w:date="2020-09-02T16:46:00Z">
              <w:r w:rsidRPr="003105E8">
                <w:rPr>
                  <w:sz w:val="16"/>
                  <w:szCs w:val="16"/>
                  <w:highlight w:val="green"/>
                  <w:lang w:val="en-US"/>
                </w:rPr>
                <w:t>High</w:t>
              </w:r>
            </w:ins>
          </w:p>
          <w:p w14:paraId="049327FB"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40" w:author="Mareike Ariaans" w:date="2020-09-02T16:46:00Z"/>
                <w:sz w:val="16"/>
                <w:szCs w:val="16"/>
                <w:highlight w:val="green"/>
                <w:lang w:val="en-US"/>
              </w:rPr>
            </w:pPr>
            <w:ins w:id="1341" w:author="Mareike Ariaans" w:date="2020-09-02T16:46:00Z">
              <w:r w:rsidRPr="003105E8">
                <w:rPr>
                  <w:sz w:val="16"/>
                  <w:szCs w:val="16"/>
                  <w:highlight w:val="green"/>
                  <w:lang w:val="en-US"/>
                </w:rPr>
                <w:t>Low</w:t>
              </w:r>
            </w:ins>
          </w:p>
        </w:tc>
        <w:tc>
          <w:tcPr>
            <w:tcW w:w="1247" w:type="dxa"/>
            <w:shd w:val="clear" w:color="auto" w:fill="FFFFFF" w:themeFill="background1"/>
            <w:vAlign w:val="center"/>
          </w:tcPr>
          <w:p w14:paraId="1C718088" w14:textId="77777777" w:rsidR="005923D6"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42" w:author="Mareike Ariaans" w:date="2020-09-02T16:46:00Z"/>
                <w:sz w:val="16"/>
                <w:szCs w:val="16"/>
                <w:highlight w:val="green"/>
                <w:lang w:val="en-US"/>
              </w:rPr>
            </w:pPr>
          </w:p>
          <w:p w14:paraId="495CABA9"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43" w:author="Mareike Ariaans" w:date="2020-09-02T16:46:00Z"/>
                <w:sz w:val="16"/>
                <w:szCs w:val="16"/>
                <w:highlight w:val="green"/>
                <w:lang w:val="en-US"/>
              </w:rPr>
            </w:pPr>
            <w:ins w:id="1344" w:author="Mareike Ariaans" w:date="2020-09-02T16:46:00Z">
              <w:r w:rsidRPr="003105E8">
                <w:rPr>
                  <w:sz w:val="16"/>
                  <w:szCs w:val="16"/>
                  <w:highlight w:val="green"/>
                  <w:lang w:val="en-US"/>
                </w:rPr>
                <w:t>High</w:t>
              </w:r>
            </w:ins>
          </w:p>
          <w:p w14:paraId="03324C76"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45" w:author="Mareike Ariaans" w:date="2020-09-02T16:46:00Z"/>
                <w:sz w:val="16"/>
                <w:szCs w:val="16"/>
                <w:highlight w:val="green"/>
                <w:lang w:val="en-US"/>
              </w:rPr>
            </w:pPr>
            <w:ins w:id="1346" w:author="Mareike Ariaans" w:date="2020-09-02T16:46:00Z">
              <w:r w:rsidRPr="003105E8">
                <w:rPr>
                  <w:sz w:val="16"/>
                  <w:szCs w:val="16"/>
                  <w:highlight w:val="green"/>
                  <w:lang w:val="en-US"/>
                </w:rPr>
                <w:t>Low</w:t>
              </w:r>
            </w:ins>
          </w:p>
        </w:tc>
        <w:tc>
          <w:tcPr>
            <w:tcW w:w="1247" w:type="dxa"/>
            <w:shd w:val="clear" w:color="auto" w:fill="FFFFFF" w:themeFill="background1"/>
            <w:vAlign w:val="center"/>
          </w:tcPr>
          <w:p w14:paraId="3BAC0B15" w14:textId="77777777" w:rsidR="005923D6"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47" w:author="Mareike Ariaans" w:date="2020-09-02T16:46:00Z"/>
                <w:sz w:val="16"/>
                <w:szCs w:val="16"/>
                <w:highlight w:val="green"/>
                <w:lang w:val="en-US"/>
              </w:rPr>
            </w:pPr>
          </w:p>
          <w:p w14:paraId="5231F1A8"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48" w:author="Mareike Ariaans" w:date="2020-09-02T16:46:00Z"/>
                <w:sz w:val="16"/>
                <w:szCs w:val="16"/>
                <w:highlight w:val="green"/>
                <w:lang w:val="en-US"/>
              </w:rPr>
            </w:pPr>
            <w:ins w:id="1349" w:author="Mareike Ariaans" w:date="2020-09-02T16:46:00Z">
              <w:r w:rsidRPr="003105E8">
                <w:rPr>
                  <w:sz w:val="16"/>
                  <w:szCs w:val="16"/>
                  <w:highlight w:val="green"/>
                  <w:lang w:val="en-US"/>
                </w:rPr>
                <w:t>Low</w:t>
              </w:r>
            </w:ins>
          </w:p>
          <w:p w14:paraId="6110A062"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50" w:author="Mareike Ariaans" w:date="2020-09-02T16:46:00Z"/>
                <w:sz w:val="16"/>
                <w:szCs w:val="16"/>
                <w:highlight w:val="green"/>
                <w:lang w:val="en-US"/>
              </w:rPr>
            </w:pPr>
            <w:ins w:id="1351" w:author="Mareike Ariaans" w:date="2020-09-02T16:46:00Z">
              <w:r w:rsidRPr="003105E8">
                <w:rPr>
                  <w:sz w:val="16"/>
                  <w:szCs w:val="16"/>
                  <w:highlight w:val="green"/>
                  <w:lang w:val="en-US"/>
                </w:rPr>
                <w:t>High</w:t>
              </w:r>
            </w:ins>
          </w:p>
        </w:tc>
        <w:tc>
          <w:tcPr>
            <w:tcW w:w="1247" w:type="dxa"/>
            <w:shd w:val="clear" w:color="auto" w:fill="FFFFFF" w:themeFill="background1"/>
            <w:vAlign w:val="center"/>
          </w:tcPr>
          <w:p w14:paraId="55E5AE16" w14:textId="77777777" w:rsidR="005923D6"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52" w:author="Mareike Ariaans" w:date="2020-09-02T16:46:00Z"/>
                <w:sz w:val="16"/>
                <w:szCs w:val="16"/>
                <w:highlight w:val="green"/>
                <w:lang w:val="en-US"/>
              </w:rPr>
            </w:pPr>
          </w:p>
          <w:p w14:paraId="67545DB4"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53" w:author="Mareike Ariaans" w:date="2020-09-02T16:46:00Z"/>
                <w:sz w:val="16"/>
                <w:szCs w:val="16"/>
                <w:highlight w:val="green"/>
                <w:lang w:val="en-US"/>
              </w:rPr>
            </w:pPr>
            <w:ins w:id="1354" w:author="Mareike Ariaans" w:date="2020-09-02T16:46:00Z">
              <w:r w:rsidRPr="003105E8">
                <w:rPr>
                  <w:sz w:val="16"/>
                  <w:szCs w:val="16"/>
                  <w:highlight w:val="green"/>
                  <w:lang w:val="en-US"/>
                </w:rPr>
                <w:t>High</w:t>
              </w:r>
            </w:ins>
          </w:p>
          <w:p w14:paraId="2A9BA8D2" w14:textId="77777777" w:rsidR="005923D6" w:rsidRPr="003105E8" w:rsidRDefault="005923D6" w:rsidP="003105E8">
            <w:pPr>
              <w:spacing w:line="360" w:lineRule="auto"/>
              <w:jc w:val="center"/>
              <w:cnfStyle w:val="000000000000" w:firstRow="0" w:lastRow="0" w:firstColumn="0" w:lastColumn="0" w:oddVBand="0" w:evenVBand="0" w:oddHBand="0" w:evenHBand="0" w:firstRowFirstColumn="0" w:firstRowLastColumn="0" w:lastRowFirstColumn="0" w:lastRowLastColumn="0"/>
              <w:rPr>
                <w:ins w:id="1355" w:author="Mareike Ariaans" w:date="2020-09-02T16:46:00Z"/>
                <w:sz w:val="16"/>
                <w:szCs w:val="16"/>
                <w:highlight w:val="green"/>
                <w:lang w:val="en-US"/>
              </w:rPr>
            </w:pPr>
            <w:ins w:id="1356" w:author="Mareike Ariaans" w:date="2020-09-02T16:46:00Z">
              <w:r w:rsidRPr="003105E8">
                <w:rPr>
                  <w:sz w:val="16"/>
                  <w:szCs w:val="16"/>
                  <w:highlight w:val="green"/>
                  <w:lang w:val="en-US"/>
                </w:rPr>
                <w:t>High</w:t>
              </w:r>
            </w:ins>
          </w:p>
        </w:tc>
      </w:tr>
      <w:tr w:rsidR="005923D6" w:rsidRPr="007C5A34" w14:paraId="12DCD3EA" w14:textId="77777777" w:rsidTr="003105E8">
        <w:trPr>
          <w:cnfStyle w:val="000000100000" w:firstRow="0" w:lastRow="0" w:firstColumn="0" w:lastColumn="0" w:oddVBand="0" w:evenVBand="0" w:oddHBand="1" w:evenHBand="0" w:firstRowFirstColumn="0" w:firstRowLastColumn="0" w:lastRowFirstColumn="0" w:lastRowLastColumn="0"/>
          <w:trHeight w:val="283"/>
          <w:ins w:id="1357" w:author="Mareike Ariaans" w:date="2020-09-02T16:46:00Z"/>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19443D4" w14:textId="77777777" w:rsidR="005923D6" w:rsidRPr="007C5A34" w:rsidRDefault="005923D6" w:rsidP="003105E8">
            <w:pPr>
              <w:spacing w:line="360" w:lineRule="auto"/>
              <w:rPr>
                <w:ins w:id="1358" w:author="Mareike Ariaans" w:date="2020-09-02T16:46:00Z"/>
                <w:sz w:val="16"/>
                <w:szCs w:val="16"/>
                <w:lang w:val="en-US"/>
              </w:rPr>
            </w:pPr>
            <w:ins w:id="1359" w:author="Mareike Ariaans" w:date="2020-09-02T16:46:00Z">
              <w:r w:rsidRPr="007C5A34">
                <w:rPr>
                  <w:b w:val="0"/>
                  <w:bCs w:val="0"/>
                  <w:caps w:val="0"/>
                  <w:sz w:val="16"/>
                  <w:szCs w:val="16"/>
                  <w:lang w:val="en-US"/>
                </w:rPr>
                <w:t>Performance</w:t>
              </w:r>
            </w:ins>
          </w:p>
          <w:p w14:paraId="6FFB02D1" w14:textId="77777777" w:rsidR="005923D6" w:rsidRPr="007C5A34" w:rsidRDefault="005923D6" w:rsidP="003105E8">
            <w:pPr>
              <w:spacing w:line="360" w:lineRule="auto"/>
              <w:ind w:firstLine="179"/>
              <w:rPr>
                <w:ins w:id="1360" w:author="Mareike Ariaans" w:date="2020-09-02T16:46:00Z"/>
                <w:sz w:val="16"/>
                <w:szCs w:val="16"/>
                <w:lang w:val="en-US"/>
              </w:rPr>
            </w:pPr>
            <w:ins w:id="1361" w:author="Mareike Ariaans" w:date="2020-09-02T16:46:00Z">
              <w:r>
                <w:rPr>
                  <w:b w:val="0"/>
                  <w:bCs w:val="0"/>
                  <w:caps w:val="0"/>
                  <w:sz w:val="16"/>
                  <w:szCs w:val="16"/>
                  <w:lang w:val="en-US"/>
                </w:rPr>
                <w:t>Life expectancy</w:t>
              </w:r>
            </w:ins>
          </w:p>
          <w:p w14:paraId="0BA7EDDC" w14:textId="77777777" w:rsidR="005923D6" w:rsidRPr="007C5A34" w:rsidRDefault="005923D6" w:rsidP="003105E8">
            <w:pPr>
              <w:spacing w:line="360" w:lineRule="auto"/>
              <w:ind w:firstLine="179"/>
              <w:rPr>
                <w:ins w:id="1362" w:author="Mareike Ariaans" w:date="2020-09-02T16:46:00Z"/>
                <w:b w:val="0"/>
                <w:bCs w:val="0"/>
                <w:caps w:val="0"/>
                <w:sz w:val="16"/>
                <w:szCs w:val="16"/>
                <w:lang w:val="en-US"/>
              </w:rPr>
            </w:pPr>
            <w:ins w:id="1363" w:author="Mareike Ariaans" w:date="2020-09-02T16:46:00Z">
              <w:r>
                <w:rPr>
                  <w:b w:val="0"/>
                  <w:bCs w:val="0"/>
                  <w:caps w:val="0"/>
                  <w:sz w:val="16"/>
                  <w:szCs w:val="16"/>
                  <w:lang w:val="en-US"/>
                </w:rPr>
                <w:t>Self-perceived health</w:t>
              </w:r>
            </w:ins>
          </w:p>
        </w:tc>
        <w:tc>
          <w:tcPr>
            <w:tcW w:w="1247" w:type="dxa"/>
            <w:tcBorders>
              <w:bottom w:val="single" w:sz="12" w:space="0" w:color="auto"/>
            </w:tcBorders>
            <w:shd w:val="clear" w:color="auto" w:fill="FFFFFF" w:themeFill="background1"/>
            <w:vAlign w:val="center"/>
          </w:tcPr>
          <w:p w14:paraId="445CD3FC"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64" w:author="Mareike Ariaans" w:date="2020-09-02T16:46:00Z"/>
                <w:sz w:val="16"/>
                <w:szCs w:val="16"/>
                <w:highlight w:val="green"/>
                <w:lang w:val="en-US"/>
              </w:rPr>
            </w:pPr>
          </w:p>
          <w:p w14:paraId="383D33D4"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65" w:author="Mareike Ariaans" w:date="2020-09-02T16:46:00Z"/>
                <w:sz w:val="16"/>
                <w:szCs w:val="16"/>
                <w:highlight w:val="green"/>
                <w:lang w:val="en-US"/>
              </w:rPr>
            </w:pPr>
            <w:ins w:id="1366" w:author="Mareike Ariaans" w:date="2020-09-02T16:46:00Z">
              <w:r w:rsidRPr="003105E8">
                <w:rPr>
                  <w:sz w:val="16"/>
                  <w:szCs w:val="16"/>
                  <w:highlight w:val="green"/>
                  <w:lang w:val="en-US"/>
                </w:rPr>
                <w:t>Low</w:t>
              </w:r>
            </w:ins>
          </w:p>
          <w:p w14:paraId="1EFA1838"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67" w:author="Mareike Ariaans" w:date="2020-09-02T16:46:00Z"/>
                <w:sz w:val="16"/>
                <w:szCs w:val="16"/>
                <w:highlight w:val="green"/>
                <w:lang w:val="en-US"/>
              </w:rPr>
            </w:pPr>
            <w:ins w:id="1368" w:author="Mareike Ariaans" w:date="2020-09-02T16:46:00Z">
              <w:r w:rsidRPr="003105E8">
                <w:rPr>
                  <w:sz w:val="16"/>
                  <w:szCs w:val="16"/>
                  <w:highlight w:val="green"/>
                  <w:lang w:val="en-US"/>
                </w:rPr>
                <w:t>Low</w:t>
              </w:r>
            </w:ins>
          </w:p>
        </w:tc>
        <w:tc>
          <w:tcPr>
            <w:tcW w:w="1247" w:type="dxa"/>
            <w:tcBorders>
              <w:bottom w:val="single" w:sz="12" w:space="0" w:color="auto"/>
            </w:tcBorders>
            <w:shd w:val="clear" w:color="auto" w:fill="FFFFFF" w:themeFill="background1"/>
            <w:vAlign w:val="center"/>
          </w:tcPr>
          <w:p w14:paraId="7B7FEBC4"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69" w:author="Mareike Ariaans" w:date="2020-09-02T16:46:00Z"/>
                <w:sz w:val="16"/>
                <w:szCs w:val="16"/>
                <w:highlight w:val="green"/>
                <w:lang w:val="en-US"/>
              </w:rPr>
            </w:pPr>
          </w:p>
          <w:p w14:paraId="7584ACB8"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70" w:author="Mareike Ariaans" w:date="2020-09-02T16:46:00Z"/>
                <w:sz w:val="16"/>
                <w:szCs w:val="16"/>
                <w:highlight w:val="green"/>
                <w:lang w:val="en-US"/>
              </w:rPr>
            </w:pPr>
            <w:ins w:id="1371" w:author="Mareike Ariaans" w:date="2020-09-02T16:46:00Z">
              <w:r w:rsidRPr="003105E8">
                <w:rPr>
                  <w:sz w:val="16"/>
                  <w:szCs w:val="16"/>
                  <w:highlight w:val="green"/>
                  <w:lang w:val="en-US"/>
                </w:rPr>
                <w:t>Medium</w:t>
              </w:r>
            </w:ins>
          </w:p>
          <w:p w14:paraId="7DE30C0C"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72" w:author="Mareike Ariaans" w:date="2020-09-02T16:46:00Z"/>
                <w:sz w:val="16"/>
                <w:szCs w:val="16"/>
                <w:highlight w:val="green"/>
                <w:lang w:val="en-US"/>
              </w:rPr>
            </w:pPr>
            <w:ins w:id="1373" w:author="Mareike Ariaans" w:date="2020-09-02T16:46:00Z">
              <w:r w:rsidRPr="003105E8">
                <w:rPr>
                  <w:sz w:val="16"/>
                  <w:szCs w:val="16"/>
                  <w:highlight w:val="green"/>
                  <w:lang w:val="en-US"/>
                </w:rPr>
                <w:t>Medium</w:t>
              </w:r>
            </w:ins>
          </w:p>
        </w:tc>
        <w:tc>
          <w:tcPr>
            <w:tcW w:w="1247" w:type="dxa"/>
            <w:tcBorders>
              <w:bottom w:val="single" w:sz="12" w:space="0" w:color="auto"/>
            </w:tcBorders>
            <w:shd w:val="clear" w:color="auto" w:fill="FFFFFF" w:themeFill="background1"/>
            <w:vAlign w:val="center"/>
          </w:tcPr>
          <w:p w14:paraId="0A521648"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74" w:author="Mareike Ariaans" w:date="2020-09-02T16:46:00Z"/>
                <w:sz w:val="16"/>
                <w:szCs w:val="16"/>
                <w:highlight w:val="green"/>
                <w:lang w:val="en-US"/>
              </w:rPr>
            </w:pPr>
          </w:p>
          <w:p w14:paraId="0A2D8D9E"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75" w:author="Mareike Ariaans" w:date="2020-09-02T16:46:00Z"/>
                <w:sz w:val="16"/>
                <w:szCs w:val="16"/>
                <w:highlight w:val="green"/>
                <w:lang w:val="en-US"/>
              </w:rPr>
            </w:pPr>
            <w:ins w:id="1376" w:author="Mareike Ariaans" w:date="2020-09-02T16:46:00Z">
              <w:r w:rsidRPr="003105E8">
                <w:rPr>
                  <w:sz w:val="16"/>
                  <w:szCs w:val="16"/>
                  <w:highlight w:val="green"/>
                  <w:lang w:val="en-US"/>
                </w:rPr>
                <w:t>Medium</w:t>
              </w:r>
            </w:ins>
          </w:p>
          <w:p w14:paraId="109EA87D"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77" w:author="Mareike Ariaans" w:date="2020-09-02T16:46:00Z"/>
                <w:sz w:val="16"/>
                <w:szCs w:val="16"/>
                <w:highlight w:val="green"/>
                <w:lang w:val="en-US"/>
              </w:rPr>
            </w:pPr>
            <w:ins w:id="1378" w:author="Mareike Ariaans" w:date="2020-09-02T16:46:00Z">
              <w:r w:rsidRPr="003105E8">
                <w:rPr>
                  <w:sz w:val="16"/>
                  <w:szCs w:val="16"/>
                  <w:highlight w:val="green"/>
                  <w:lang w:val="en-US"/>
                </w:rPr>
                <w:t>High</w:t>
              </w:r>
            </w:ins>
          </w:p>
        </w:tc>
        <w:tc>
          <w:tcPr>
            <w:tcW w:w="1247" w:type="dxa"/>
            <w:tcBorders>
              <w:bottom w:val="single" w:sz="12" w:space="0" w:color="auto"/>
            </w:tcBorders>
            <w:shd w:val="clear" w:color="auto" w:fill="FFFFFF" w:themeFill="background1"/>
            <w:vAlign w:val="center"/>
          </w:tcPr>
          <w:p w14:paraId="31B27ED4"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79" w:author="Mareike Ariaans" w:date="2020-09-02T16:46:00Z"/>
                <w:sz w:val="16"/>
                <w:szCs w:val="16"/>
                <w:highlight w:val="green"/>
                <w:lang w:val="en-US"/>
              </w:rPr>
            </w:pPr>
          </w:p>
          <w:p w14:paraId="27B8666E"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80" w:author="Mareike Ariaans" w:date="2020-09-02T16:46:00Z"/>
                <w:sz w:val="16"/>
                <w:szCs w:val="16"/>
                <w:highlight w:val="green"/>
                <w:lang w:val="en-US"/>
              </w:rPr>
            </w:pPr>
            <w:ins w:id="1381" w:author="Mareike Ariaans" w:date="2020-09-02T16:46:00Z">
              <w:r w:rsidRPr="003105E8">
                <w:rPr>
                  <w:sz w:val="16"/>
                  <w:szCs w:val="16"/>
                  <w:highlight w:val="green"/>
                  <w:lang w:val="en-US"/>
                </w:rPr>
                <w:t>High</w:t>
              </w:r>
            </w:ins>
          </w:p>
          <w:p w14:paraId="683E5483"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82" w:author="Mareike Ariaans" w:date="2020-09-02T16:46:00Z"/>
                <w:sz w:val="16"/>
                <w:szCs w:val="16"/>
                <w:highlight w:val="green"/>
                <w:lang w:val="en-US"/>
              </w:rPr>
            </w:pPr>
            <w:ins w:id="1383" w:author="Mareike Ariaans" w:date="2020-09-02T16:46:00Z">
              <w:r w:rsidRPr="003105E8">
                <w:rPr>
                  <w:sz w:val="16"/>
                  <w:szCs w:val="16"/>
                  <w:highlight w:val="green"/>
                  <w:lang w:val="en-US"/>
                </w:rPr>
                <w:t>Low</w:t>
              </w:r>
            </w:ins>
          </w:p>
        </w:tc>
        <w:tc>
          <w:tcPr>
            <w:tcW w:w="1247" w:type="dxa"/>
            <w:tcBorders>
              <w:bottom w:val="single" w:sz="12" w:space="0" w:color="auto"/>
            </w:tcBorders>
            <w:shd w:val="clear" w:color="auto" w:fill="FFFFFF" w:themeFill="background1"/>
            <w:vAlign w:val="center"/>
          </w:tcPr>
          <w:p w14:paraId="3A3D1B87"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84" w:author="Mareike Ariaans" w:date="2020-09-02T16:46:00Z"/>
                <w:sz w:val="16"/>
                <w:szCs w:val="16"/>
                <w:highlight w:val="green"/>
                <w:lang w:val="en-US"/>
              </w:rPr>
            </w:pPr>
          </w:p>
          <w:p w14:paraId="5555E022"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85" w:author="Mareike Ariaans" w:date="2020-09-02T16:46:00Z"/>
                <w:sz w:val="16"/>
                <w:szCs w:val="16"/>
                <w:highlight w:val="green"/>
                <w:lang w:val="en-US"/>
              </w:rPr>
            </w:pPr>
            <w:ins w:id="1386" w:author="Mareike Ariaans" w:date="2020-09-02T16:46:00Z">
              <w:r w:rsidRPr="003105E8">
                <w:rPr>
                  <w:sz w:val="16"/>
                  <w:szCs w:val="16"/>
                  <w:highlight w:val="green"/>
                  <w:lang w:val="en-US"/>
                </w:rPr>
                <w:t>Medium</w:t>
              </w:r>
            </w:ins>
          </w:p>
          <w:p w14:paraId="5A846D3D"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87" w:author="Mareike Ariaans" w:date="2020-09-02T16:46:00Z"/>
                <w:sz w:val="16"/>
                <w:szCs w:val="16"/>
                <w:highlight w:val="green"/>
                <w:lang w:val="en-US"/>
              </w:rPr>
            </w:pPr>
            <w:ins w:id="1388" w:author="Mareike Ariaans" w:date="2020-09-02T16:46:00Z">
              <w:r w:rsidRPr="003105E8">
                <w:rPr>
                  <w:sz w:val="16"/>
                  <w:szCs w:val="16"/>
                  <w:highlight w:val="green"/>
                  <w:lang w:val="en-US"/>
                </w:rPr>
                <w:t>High</w:t>
              </w:r>
            </w:ins>
          </w:p>
        </w:tc>
        <w:tc>
          <w:tcPr>
            <w:tcW w:w="1247" w:type="dxa"/>
            <w:tcBorders>
              <w:bottom w:val="single" w:sz="12" w:space="0" w:color="auto"/>
            </w:tcBorders>
            <w:shd w:val="clear" w:color="auto" w:fill="FFFFFF" w:themeFill="background1"/>
            <w:vAlign w:val="center"/>
          </w:tcPr>
          <w:p w14:paraId="255FA4CA"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89" w:author="Mareike Ariaans" w:date="2020-09-02T16:46:00Z"/>
                <w:sz w:val="16"/>
                <w:szCs w:val="16"/>
                <w:highlight w:val="green"/>
                <w:lang w:val="en-US"/>
              </w:rPr>
            </w:pPr>
          </w:p>
          <w:p w14:paraId="614194E0"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90" w:author="Mareike Ariaans" w:date="2020-09-02T16:46:00Z"/>
                <w:sz w:val="16"/>
                <w:szCs w:val="16"/>
                <w:highlight w:val="green"/>
                <w:lang w:val="en-US"/>
              </w:rPr>
            </w:pPr>
            <w:ins w:id="1391" w:author="Mareike Ariaans" w:date="2020-09-02T16:46:00Z">
              <w:r w:rsidRPr="003105E8">
                <w:rPr>
                  <w:sz w:val="16"/>
                  <w:szCs w:val="16"/>
                  <w:highlight w:val="green"/>
                  <w:lang w:val="en-US"/>
                </w:rPr>
                <w:t>High</w:t>
              </w:r>
            </w:ins>
          </w:p>
          <w:p w14:paraId="2BF937C2" w14:textId="77777777" w:rsidR="005923D6" w:rsidRPr="003105E8" w:rsidRDefault="005923D6" w:rsidP="003105E8">
            <w:pPr>
              <w:spacing w:line="360" w:lineRule="auto"/>
              <w:jc w:val="center"/>
              <w:cnfStyle w:val="000000100000" w:firstRow="0" w:lastRow="0" w:firstColumn="0" w:lastColumn="0" w:oddVBand="0" w:evenVBand="0" w:oddHBand="1" w:evenHBand="0" w:firstRowFirstColumn="0" w:firstRowLastColumn="0" w:lastRowFirstColumn="0" w:lastRowLastColumn="0"/>
              <w:rPr>
                <w:ins w:id="1392" w:author="Mareike Ariaans" w:date="2020-09-02T16:46:00Z"/>
                <w:sz w:val="16"/>
                <w:szCs w:val="16"/>
                <w:highlight w:val="green"/>
                <w:lang w:val="en-US"/>
              </w:rPr>
            </w:pPr>
            <w:ins w:id="1393" w:author="Mareike Ariaans" w:date="2020-09-02T16:46:00Z">
              <w:r w:rsidRPr="003105E8">
                <w:rPr>
                  <w:sz w:val="16"/>
                  <w:szCs w:val="16"/>
                  <w:highlight w:val="green"/>
                  <w:lang w:val="en-US"/>
                </w:rPr>
                <w:t>High</w:t>
              </w:r>
            </w:ins>
          </w:p>
        </w:tc>
      </w:tr>
    </w:tbl>
    <w:p w14:paraId="265CE7EF" w14:textId="77777777" w:rsidR="005923D6" w:rsidRPr="00364FD2" w:rsidRDefault="005923D6" w:rsidP="00364FD2">
      <w:pPr>
        <w:pStyle w:val="02FlietextErsterAbsatz"/>
        <w:rPr>
          <w:lang w:val="en-US"/>
        </w:rPr>
      </w:pPr>
    </w:p>
    <w:p w14:paraId="762318F9" w14:textId="030F166A" w:rsidR="008D6126" w:rsidRPr="006A56FF" w:rsidRDefault="002E107C" w:rsidP="00EB31E0">
      <w:pPr>
        <w:pStyle w:val="berschrift1"/>
        <w:rPr>
          <w:lang w:val="en-US"/>
        </w:rPr>
      </w:pPr>
      <w:r>
        <w:rPr>
          <w:lang w:val="en-US"/>
        </w:rPr>
        <w:t>Discussion</w:t>
      </w:r>
      <w:r w:rsidR="00085DE3">
        <w:rPr>
          <w:lang w:val="en-US"/>
        </w:rPr>
        <w:t xml:space="preserve"> </w:t>
      </w:r>
      <w:r w:rsidR="00980771" w:rsidRPr="006A56FF">
        <w:rPr>
          <w:lang w:val="en-US"/>
        </w:rPr>
        <w:t xml:space="preserve">– </w:t>
      </w:r>
      <w:r w:rsidR="00980771">
        <w:rPr>
          <w:lang w:val="en-US"/>
        </w:rPr>
        <w:t>366</w:t>
      </w:r>
      <w:r w:rsidR="00A85F93">
        <w:rPr>
          <w:lang w:val="en-US"/>
        </w:rPr>
        <w:t xml:space="preserve"> </w:t>
      </w:r>
      <w:r w:rsidR="0081256C" w:rsidRPr="006A56FF">
        <w:rPr>
          <w:lang w:val="en-US"/>
        </w:rPr>
        <w:t>words</w:t>
      </w:r>
    </w:p>
    <w:p w14:paraId="2EC44C68" w14:textId="3A98F096" w:rsidR="00B70268" w:rsidRPr="00B70268" w:rsidRDefault="00643ED3" w:rsidP="00A85F93">
      <w:pPr>
        <w:pStyle w:val="02FlietextErsterAbsatz"/>
        <w:rPr>
          <w:lang w:val="en-US"/>
        </w:rPr>
      </w:pPr>
      <w:r>
        <w:rPr>
          <w:lang w:val="en-US"/>
        </w:rPr>
        <w:t xml:space="preserve">Focusing on the countries in the </w:t>
      </w:r>
      <w:del w:id="1394" w:author="Mareike Ariaans" w:date="2020-09-02T14:29:00Z">
        <w:r w:rsidDel="003C0CC8">
          <w:rPr>
            <w:lang w:val="en-US"/>
          </w:rPr>
          <w:delText xml:space="preserve">four </w:delText>
        </w:r>
      </w:del>
      <w:ins w:id="1395" w:author="Mareike Ariaans" w:date="2020-09-02T14:29:00Z">
        <w:r w:rsidR="003C0CC8">
          <w:rPr>
            <w:lang w:val="en-US"/>
          </w:rPr>
          <w:t xml:space="preserve">six </w:t>
        </w:r>
      </w:ins>
      <w:r w:rsidR="002F441C">
        <w:rPr>
          <w:lang w:val="en-US"/>
        </w:rPr>
        <w:t>systems</w:t>
      </w:r>
      <w:r>
        <w:rPr>
          <w:lang w:val="en-US"/>
        </w:rPr>
        <w:t xml:space="preserve">, we find expected patterns based on earlier studies, but also </w:t>
      </w:r>
      <w:r w:rsidR="00CD4831">
        <w:rPr>
          <w:lang w:val="en-US"/>
        </w:rPr>
        <w:t>unanticipated countries joining these types. T</w:t>
      </w:r>
      <w:r w:rsidR="00D0320B">
        <w:rPr>
          <w:lang w:val="en-US"/>
        </w:rPr>
        <w:t>he high-</w:t>
      </w:r>
      <w:del w:id="1396" w:author="Mareike Ariaans" w:date="2020-09-02T14:30:00Z">
        <w:r w:rsidR="00D0320B" w:rsidDel="003C0CC8">
          <w:rPr>
            <w:lang w:val="en-US"/>
          </w:rPr>
          <w:delText>performance</w:delText>
        </w:r>
      </w:del>
      <w:ins w:id="1397" w:author="Mareike Ariaans" w:date="2020-09-02T14:30:00Z">
        <w:r w:rsidR="003C0CC8">
          <w:rPr>
            <w:lang w:val="en-US"/>
          </w:rPr>
          <w:t>supply</w:t>
        </w:r>
      </w:ins>
      <w:r w:rsidR="00D0320B">
        <w:rPr>
          <w:lang w:val="en-US"/>
        </w:rPr>
        <w:t>, public</w:t>
      </w:r>
      <w:r w:rsidR="00CD4831">
        <w:rPr>
          <w:lang w:val="en-US"/>
        </w:rPr>
        <w:t>-</w:t>
      </w:r>
      <w:r w:rsidR="00D0320B">
        <w:rPr>
          <w:lang w:val="en-US"/>
        </w:rPr>
        <w:t>oriented</w:t>
      </w:r>
      <w:r w:rsidR="00CD4831">
        <w:rPr>
          <w:lang w:val="en-US"/>
        </w:rPr>
        <w:t xml:space="preserve">, </w:t>
      </w:r>
      <w:del w:id="1398" w:author="Mareike Ariaans" w:date="2020-09-02T14:30:00Z">
        <w:r w:rsidR="00CD4831" w:rsidDel="003C0CC8">
          <w:rPr>
            <w:lang w:val="en-US"/>
          </w:rPr>
          <w:delText>high-</w:delText>
        </w:r>
        <w:r w:rsidR="00D0320B" w:rsidDel="003C0CC8">
          <w:rPr>
            <w:lang w:val="en-US"/>
          </w:rPr>
          <w:delText>supply sub-</w:delText>
        </w:r>
      </w:del>
      <w:r w:rsidR="00D0320B">
        <w:rPr>
          <w:lang w:val="en-US"/>
        </w:rPr>
        <w:t>system</w:t>
      </w:r>
      <w:r w:rsidR="00B70268" w:rsidRPr="00B70268">
        <w:rPr>
          <w:lang w:val="en-US"/>
        </w:rPr>
        <w:t xml:space="preserve"> </w:t>
      </w:r>
      <w:r w:rsidR="00D0320B">
        <w:rPr>
          <w:lang w:val="en-US"/>
        </w:rPr>
        <w:t xml:space="preserve">is </w:t>
      </w:r>
      <w:r w:rsidR="00B70268" w:rsidRPr="00B70268">
        <w:rPr>
          <w:lang w:val="en-US"/>
        </w:rPr>
        <w:t>led by the Nordic countries of Sweden, Norway, and Denmark</w:t>
      </w:r>
      <w:r w:rsidR="002F441C">
        <w:rPr>
          <w:lang w:val="en-US"/>
        </w:rPr>
        <w:t>.</w:t>
      </w:r>
      <w:r w:rsidR="00CD4831">
        <w:rPr>
          <w:lang w:val="en-US"/>
        </w:rPr>
        <w:t xml:space="preserve"> This group of </w:t>
      </w:r>
      <w:r w:rsidR="002F441C">
        <w:rPr>
          <w:lang w:val="en-US"/>
        </w:rPr>
        <w:t>countries</w:t>
      </w:r>
      <w:r w:rsidR="00CD4831">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Content>
          <w:r w:rsidR="00F8757A">
            <w:rPr>
              <w:noProof/>
              <w:lang w:val="en-US"/>
            </w:rPr>
            <w:fldChar w:fldCharType="begin"/>
          </w:r>
          <w:r w:rsidR="006C3A49">
            <w:rPr>
              <w:noProof/>
              <w:lang w:val="en-US"/>
            </w:rPr>
            <w:instrText>ADDIN CitaviPlaceholder{eyIkaWQiOiIxIiwiRW50cmllcyI6W3siJGlkIjoiMiIsIklkIjoiNGM0OTM2ZjctNWEyMi00YjYzLTgyZTYtNGUzYmM2OGM4MDI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NDg1ZDdiOTUtZjc3Mi00MTU2LWE3YTktZTJlMWVlMTA0YzVm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4YTJjZDg2Mi1hYjEyLTQxMTctOTY3My1jYjdiYjRjNWQwYWIiLCJSYW5nZVN0YXJ0IjoyNywiUmFuZ2VMZW5ndGgiOjIz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NjNzA4NWIwNS1kMzM1LTRiNTEtYmExNC1hZDNlMTE0YTBkZjEiLCJUZXh0IjoiKEFsYmVyLCAxOTk1OyBDb2xvbWJvLCAyMDEyOyBEYW1pYW5pIGV0IGFsLiwgMjAxMSkiLCJXQUlWZXJzaW9uIjoiNi40LjAuMzUifQ==}</w:instrText>
          </w:r>
          <w:r w:rsidR="00F8757A">
            <w:rPr>
              <w:noProof/>
              <w:lang w:val="en-US"/>
            </w:rPr>
            <w:fldChar w:fldCharType="separate"/>
          </w:r>
          <w:r w:rsidR="000B0433">
            <w:rPr>
              <w:noProof/>
              <w:lang w:val="en-US"/>
            </w:rPr>
            <w:t>(Alber, 1995; Colombo, 2012; Damiani et al., 2011)</w:t>
          </w:r>
          <w:r w:rsidR="00F8757A">
            <w:rPr>
              <w:noProof/>
              <w:lang w:val="en-US"/>
            </w:rPr>
            <w:fldChar w:fldCharType="end"/>
          </w:r>
        </w:sdtContent>
      </w:sdt>
      <w:r w:rsidR="00F8757A">
        <w:rPr>
          <w:lang w:val="en-US"/>
        </w:rPr>
        <w:t xml:space="preserve">, but mostly also includes Finland and the Netherlands </w:t>
      </w:r>
      <w:sdt>
        <w:sdtPr>
          <w:rPr>
            <w:lang w:val="en-US"/>
          </w:rPr>
          <w:alias w:val="To edit, see citavi.com/edit"/>
          <w:tag w:val="CitaviPlaceholder#04958186-4485-433c-8bea-f9ac70de5f35"/>
          <w:id w:val="-1308859925"/>
          <w:placeholder>
            <w:docPart w:val="DefaultPlaceholder_-1854013440"/>
          </w:placeholder>
        </w:sdtPr>
        <w:sdtContent>
          <w:r w:rsidR="00F8757A">
            <w:rPr>
              <w:noProof/>
              <w:lang w:val="en-US"/>
            </w:rPr>
            <w:fldChar w:fldCharType="begin"/>
          </w:r>
          <w:r w:rsidR="006C3A49">
            <w:rPr>
              <w:noProof/>
              <w:lang w:val="en-US"/>
            </w:rPr>
            <w:instrText>ADDIN CitaviPlaceholder{eyIkaWQiOiIxIiwiRW50cmllcyI6W3siJGlkIjoiMiIsIklkIjoiNThmMjU4ZDUtY2Q1Ny00MzczLTk4N2EtZWM3MGFiYzk1MGMx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kY2EwMjNiNi05ODRjLTRjZjUtYTY5Zi1iMTVkODkxOGNjYW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MyODFiYTgtNzFjNS00ODc0LTk0OGEtZmQ5ZGQ5YTUxMWIxIiwiUmFuZ2VTdGFydCI6MzYsIlJhbmdlTGVuZ3RoIjoyMCwiUmVmZXJlbmNlSWQiOiI0YTgzMWMzNC03NmE3LTRlMmItOTk1Ni1lYTExZjY2NTE2ODAiLCJSZWZlcmVuY2UiOnsiJGlkIjoiMzEiLCJBYnN0cmFjdENvbXBsZXhpdHkiOjAsIkFic3RyYWN0U291cmNlVGV4dEZvcm1hdCI6MCwiQXV0aG9ycyI6W3siJGlkIjoiMzI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zc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OC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zOSIsIklkIjoiMDRjNzY2Y2MtYjFkZi00MGYzLWFiZWYtMDVkYTg1NmNlOGMzIiwiUmFuZ2VTdGFydCI6NTYsIlJhbmdlTGVuZ3RoIjoyMiwiUmVmZXJlbmNlSWQiOiI1MzcwZTQxOC01YjlkLTRhNWYtODkzMi0wOGNhNDdiYjk4NDgiLCJSZWZlcmVuY2UiOnsiJGlkIjoiNDAiLCJBYnN0cmFjdENvbXBsZXhpdHkiOjAsIkFic3RyYWN0U291cmNlVGV4dEZvcm1hdCI6MCwiQXV0aG9ycyI6W3siJGlkIjoiNDE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y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M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CIsIk5hbWUiOiJBa3NhbnQgQWNhZC4gUHVibCIsIlByb3RlY3RlZCI6ZmFsc2UsIkNyZWF0ZWRCeSI6Il9tIiwiQ3JlYXRlZE9uIjoiMjAxOC0xMi0xMlQxMDozOToyMyIsIk1vZGlmaWVkQnkiOiJfbSIsIklkIjoiNWEwYTk0MjUtYz</w:instrText>
          </w:r>
          <w:r w:rsidR="006C3A49" w:rsidRPr="001963E5">
            <w:rPr>
              <w:noProof/>
            </w:rPr>
            <w:instrText>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1IiwiQ291bnQiOjEsIlRleHRVbml0cyI6W3siJGlkIjoiNDYiLCJGb250U3R5bGUiOnsiJGlkIjoiNDciLCJOZXV0cmFsIjp0cnVlfSwiUmVhZGluZ09yZGVyIjoxLCJUZXh0IjoiKENvbG9tYm8sIDIwMTI7IERhbWlhbmkgZXQgYWwuLCAyMDExOyBLcmF1cyBldCBhbC4sIDIwMTA7IFBvbW1lciBldCBhbC4sIDIwMDkpIn1dfSwiVGFnIjoiQ2l0YXZpUGxhY2Vob2xkZXIjMDQ5NTgxODYtNDQ4NS00MzNjLThiZWEtZjlhYzcwZGU1ZjM1IiwiVGV4dCI6IihDb2xvbWJvLCAyMDEyOyBEYW1pYW5pIGV0IGFsLiwgMjAxMTsgS3JhdXMgZXQgYWwuLCAyMDEwOyBQb21tZXIgZXQgYWwuLCAyMDA5KSIsIldBSVZlcnNpb24iOiI2LjQuMC4zNSJ9}</w:instrText>
          </w:r>
          <w:r w:rsidR="00F8757A">
            <w:rPr>
              <w:noProof/>
              <w:lang w:val="en-US"/>
            </w:rPr>
            <w:fldChar w:fldCharType="separate"/>
          </w:r>
          <w:r w:rsidR="000B0433">
            <w:rPr>
              <w:noProof/>
            </w:rPr>
            <w:t>(Colombo, 2012; Damiani et al., 2011; Kraus et al., 2010; Pommer et al., 2009)</w:t>
          </w:r>
          <w:r w:rsidR="00F8757A">
            <w:rPr>
              <w:noProof/>
              <w:lang w:val="en-US"/>
            </w:rPr>
            <w:fldChar w:fldCharType="end"/>
          </w:r>
        </w:sdtContent>
      </w:sdt>
      <w:r w:rsidR="00B70268" w:rsidRPr="00A272E4">
        <w:t xml:space="preserve">. </w:t>
      </w:r>
      <w:r w:rsidR="00B70268" w:rsidRPr="00B70268">
        <w:rPr>
          <w:lang w:val="en-US"/>
        </w:rPr>
        <w:t>Furthermore,</w:t>
      </w:r>
      <w:r w:rsidR="00A90803">
        <w:rPr>
          <w:lang w:val="en-US"/>
        </w:rPr>
        <w:t xml:space="preserve"> </w:t>
      </w:r>
      <w:r w:rsidR="00F8757A">
        <w:rPr>
          <w:lang w:val="en-US"/>
        </w:rPr>
        <w:t>the low-supply, low-performance system</w:t>
      </w:r>
      <w:r w:rsidR="00A90803">
        <w:rPr>
          <w:lang w:val="en-US"/>
        </w:rPr>
        <w:t xml:space="preserve"> is built by </w:t>
      </w:r>
      <w:r w:rsidR="00B70268" w:rsidRPr="00B70268">
        <w:rPr>
          <w:lang w:val="en-US"/>
        </w:rPr>
        <w:t>Poland, Latvia, and the Czech Republic</w:t>
      </w:r>
      <w:r w:rsidR="00A90803">
        <w:rPr>
          <w:lang w:val="en-US"/>
        </w:rPr>
        <w:t xml:space="preserve"> – 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Content>
          <w:r w:rsidR="006A4FA5">
            <w:rPr>
              <w:noProof/>
              <w:lang w:val="en-US"/>
            </w:rPr>
            <w:fldChar w:fldCharType="begin"/>
          </w:r>
          <w:r w:rsidR="006C3A49">
            <w:rPr>
              <w:noProof/>
              <w:lang w:val="en-US"/>
            </w:rPr>
            <w:instrText>ADDIN CitaviPlaceholder{eyIkaWQiOiIxIiwiRW50cmllcyI6W3siJGlkIjoiMiIsIklkIjoiOTYyN2U5YzktNGZmYS00YTQ5LWE4MGEtN2I5NjkyYmM0NTQ2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Y2IzMDU5N2QtODAzMC00YzY5LWI5YzEtNjZhNzZhNDdmMWE5IiwiVGV4dCI6IihEYW1pYW5pIGV0IGFsLiwgMjAxMSkiLCJXQUlWZXJzaW9uIjoiNi40LjAuMzUifQ==}</w:instrText>
          </w:r>
          <w:r w:rsidR="006A4FA5">
            <w:rPr>
              <w:noProof/>
              <w:lang w:val="en-US"/>
            </w:rPr>
            <w:fldChar w:fldCharType="separate"/>
          </w:r>
          <w:r w:rsidR="000B0433">
            <w:rPr>
              <w:noProof/>
              <w:lang w:val="en-US"/>
            </w:rPr>
            <w:t>(Damiani et al., 2011)</w:t>
          </w:r>
          <w:r w:rsidR="006A4FA5">
            <w:rPr>
              <w:noProof/>
              <w:lang w:val="en-US"/>
            </w:rPr>
            <w:fldChar w:fldCharType="end"/>
          </w:r>
        </w:sdtContent>
      </w:sdt>
      <w:r w:rsidR="00B70268" w:rsidRPr="00B70268">
        <w:rPr>
          <w:lang w:val="en-US"/>
        </w:rPr>
        <w:t xml:space="preserve">. </w:t>
      </w:r>
      <w:r w:rsidR="006A4FA5">
        <w:rPr>
          <w:lang w:val="en-US"/>
        </w:rPr>
        <w:t>However</w:t>
      </w:r>
      <w:r w:rsidR="00B70268" w:rsidRPr="00B70268">
        <w:rPr>
          <w:lang w:val="en-US"/>
        </w:rPr>
        <w:t>, other Eastern European countries</w:t>
      </w:r>
      <w:ins w:id="1399" w:author="Mareike Ariaans" w:date="2020-09-02T14:32:00Z">
        <w:r w:rsidR="00355485">
          <w:rPr>
            <w:lang w:val="en-US"/>
          </w:rPr>
          <w:t xml:space="preserve"> join the high supply, private oriented system</w:t>
        </w:r>
      </w:ins>
      <w:r w:rsidR="00B70268" w:rsidRPr="00B70268">
        <w:rPr>
          <w:lang w:val="en-US"/>
        </w:rPr>
        <w:t xml:space="preserve"> as Slovenia, Slovakia, and</w:t>
      </w:r>
      <w:ins w:id="1400" w:author="Mareike Ariaans" w:date="2020-09-02T14:33:00Z">
        <w:r w:rsidR="00355485">
          <w:rPr>
            <w:lang w:val="en-US"/>
          </w:rPr>
          <w:t xml:space="preserve"> the low supply, private oriented system as</w:t>
        </w:r>
      </w:ins>
      <w:r w:rsidR="00B70268" w:rsidRPr="00B70268">
        <w:rPr>
          <w:lang w:val="en-US"/>
        </w:rPr>
        <w:t xml:space="preserve"> </w:t>
      </w:r>
      <w:r w:rsidR="00B70268" w:rsidRPr="00B70268">
        <w:rPr>
          <w:lang w:val="en-US"/>
        </w:rPr>
        <w:lastRenderedPageBreak/>
        <w:t>Estonia</w:t>
      </w:r>
      <w:del w:id="1401" w:author="Mareike Ariaans" w:date="2020-09-02T14:33:00Z">
        <w:r w:rsidR="00B70268" w:rsidRPr="00B70268" w:rsidDel="00355485">
          <w:rPr>
            <w:lang w:val="en-US"/>
          </w:rPr>
          <w:delText xml:space="preserve"> are loosely attached to the </w:delText>
        </w:r>
        <w:r w:rsidR="006A4FA5" w:rsidDel="00355485">
          <w:rPr>
            <w:lang w:val="en-US"/>
          </w:rPr>
          <w:delText>high performance private-oriented</w:delText>
        </w:r>
        <w:r w:rsidR="00B70268" w:rsidRPr="00B70268" w:rsidDel="00355485">
          <w:rPr>
            <w:lang w:val="en-US"/>
          </w:rPr>
          <w:delText xml:space="preserve"> types</w:delText>
        </w:r>
      </w:del>
      <w:r w:rsidR="00B70268" w:rsidRPr="00B70268">
        <w:rPr>
          <w:lang w:val="en-US"/>
        </w:rPr>
        <w:t>. As we could only incorporate Spain into the typology as a southern European country, the results cannot show or negate the existence of such a cluster of LTC systems. Continental European countries are mainly included in the</w:t>
      </w:r>
      <w:r w:rsidR="006A4FA5">
        <w:rPr>
          <w:lang w:val="en-US"/>
        </w:rPr>
        <w:t xml:space="preserve"> high </w:t>
      </w:r>
      <w:del w:id="1402" w:author="Mareike Ariaans" w:date="2020-09-02T14:33:00Z">
        <w:r w:rsidR="006A4FA5" w:rsidDel="00355485">
          <w:rPr>
            <w:lang w:val="en-US"/>
          </w:rPr>
          <w:delText xml:space="preserve">performance </w:delText>
        </w:r>
      </w:del>
      <w:ins w:id="1403" w:author="Mareike Ariaans" w:date="2020-09-02T14:33:00Z">
        <w:r w:rsidR="00355485">
          <w:rPr>
            <w:lang w:val="en-US"/>
          </w:rPr>
          <w:t xml:space="preserve">supply, </w:t>
        </w:r>
      </w:ins>
      <w:r w:rsidR="006A4FA5">
        <w:rPr>
          <w:lang w:val="en-US"/>
        </w:rPr>
        <w:t>private-oriented</w:t>
      </w:r>
      <w:r w:rsidR="006A4FA5" w:rsidRPr="00B70268">
        <w:rPr>
          <w:lang w:val="en-US"/>
        </w:rPr>
        <w:t xml:space="preserve"> </w:t>
      </w:r>
      <w:proofErr w:type="gramStart"/>
      <w:r w:rsidR="006A4FA5" w:rsidRPr="00B70268">
        <w:rPr>
          <w:lang w:val="en-US"/>
        </w:rPr>
        <w:t>types</w:t>
      </w:r>
      <w:r w:rsidR="00B70268" w:rsidRPr="00B70268">
        <w:rPr>
          <w:lang w:val="en-US"/>
        </w:rPr>
        <w:t xml:space="preserve"> </w:t>
      </w:r>
      <w:proofErr w:type="gramEnd"/>
      <w:del w:id="1404" w:author="Mareike Ariaans" w:date="2020-09-02T14:34:00Z">
        <w:r w:rsidR="00B70268" w:rsidRPr="00B70268" w:rsidDel="00355485">
          <w:rPr>
            <w:lang w:val="en-US"/>
          </w:rPr>
          <w:delText xml:space="preserve">– especially in the </w:delText>
        </w:r>
        <w:r w:rsidR="006A4FA5" w:rsidDel="00355485">
          <w:rPr>
            <w:lang w:val="en-US"/>
          </w:rPr>
          <w:delText>high</w:delText>
        </w:r>
        <w:r w:rsidR="002F441C" w:rsidDel="00355485">
          <w:rPr>
            <w:lang w:val="en-US"/>
          </w:rPr>
          <w:delText>-</w:delText>
        </w:r>
        <w:r w:rsidR="006A4FA5" w:rsidDel="00355485">
          <w:rPr>
            <w:lang w:val="en-US"/>
          </w:rPr>
          <w:delText>supply</w:delText>
        </w:r>
        <w:r w:rsidR="00B70268" w:rsidRPr="00B70268" w:rsidDel="00355485">
          <w:rPr>
            <w:lang w:val="en-US"/>
          </w:rPr>
          <w:delText xml:space="preserve"> sub-cluster –</w:delText>
        </w:r>
      </w:del>
      <w:ins w:id="1405" w:author="Mareike Ariaans" w:date="2020-09-02T14:34:00Z">
        <w:r w:rsidR="00355485">
          <w:rPr>
            <w:lang w:val="en-US"/>
          </w:rPr>
          <w:t>,</w:t>
        </w:r>
      </w:ins>
      <w:r w:rsidR="00B70268" w:rsidRPr="00B70268">
        <w:rPr>
          <w:lang w:val="en-US"/>
        </w:rPr>
        <w:t xml:space="preserve"> yet the cluster includes</w:t>
      </w:r>
      <w:ins w:id="1406" w:author="Mareike Ariaans" w:date="2020-09-02T14:34:00Z">
        <w:r w:rsidR="00355485">
          <w:rPr>
            <w:lang w:val="en-US"/>
          </w:rPr>
          <w:t xml:space="preserve"> Slovenia and Slovakia as</w:t>
        </w:r>
      </w:ins>
      <w:r w:rsidR="00B70268" w:rsidRPr="00B70268">
        <w:rPr>
          <w:lang w:val="en-US"/>
        </w:rPr>
        <w:t xml:space="preserve"> Eastern </w:t>
      </w:r>
      <w:proofErr w:type="spellStart"/>
      <w:r w:rsidR="00B70268" w:rsidRPr="00B70268">
        <w:rPr>
          <w:lang w:val="en-US"/>
        </w:rPr>
        <w:t>European</w:t>
      </w:r>
      <w:del w:id="1407" w:author="Mareike Ariaans" w:date="2020-09-02T14:35:00Z">
        <w:r w:rsidR="00B70268" w:rsidRPr="00B70268" w:rsidDel="00355485">
          <w:rPr>
            <w:lang w:val="en-US"/>
          </w:rPr>
          <w:delText xml:space="preserve">, Southern European, and Non-European OECD countries </w:delText>
        </w:r>
      </w:del>
      <w:r w:rsidR="00B70268" w:rsidRPr="00B70268">
        <w:rPr>
          <w:lang w:val="en-US"/>
        </w:rPr>
        <w:t>as</w:t>
      </w:r>
      <w:proofErr w:type="spellEnd"/>
      <w:r w:rsidR="00B70268" w:rsidRPr="00B70268">
        <w:rPr>
          <w:lang w:val="en-US"/>
        </w:rPr>
        <w:t xml:space="preserve"> well. As Japan and Korea have been attached to 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Content>
          <w:r w:rsidR="006A4FA5">
            <w:rPr>
              <w:noProof/>
              <w:lang w:val="en-US"/>
            </w:rPr>
            <w:fldChar w:fldCharType="begin"/>
          </w:r>
          <w:r w:rsidR="006C3A49">
            <w:rPr>
              <w:noProof/>
              <w:lang w:val="en-US"/>
            </w:rPr>
            <w:instrText>ADDIN CitaviPlaceholder{eyIkaWQiOiIxIiwiRW50cmllcyI6W3siJGlkIjoiMiIsIklkIjoiY2QwYmY5OTMtZDAxNS00ZGY2LWI0ZjQtOGIxMjM5ZGY5NzY3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NlMDA1ZTBkMS01ODE5LTRhYmMtOWZjZC1lOWI0NGZiOGFmMWMiLCJUZXh0IjoiKENvbG9tYm8sIDIwMTIpIiwiV0FJVmVyc2lvbiI6IjYuNC4wLjM1In0=}</w:instrText>
          </w:r>
          <w:r w:rsidR="006A4FA5">
            <w:rPr>
              <w:noProof/>
              <w:lang w:val="en-US"/>
            </w:rPr>
            <w:fldChar w:fldCharType="separate"/>
          </w:r>
          <w:r w:rsidR="000B0433">
            <w:rPr>
              <w:noProof/>
              <w:lang w:val="en-US"/>
            </w:rPr>
            <w:t>(Colombo, 2012)</w:t>
          </w:r>
          <w:r w:rsidR="006A4FA5">
            <w:rPr>
              <w:noProof/>
              <w:lang w:val="en-US"/>
            </w:rPr>
            <w:fldChar w:fldCharType="end"/>
          </w:r>
        </w:sdtContent>
      </w:sdt>
      <w:r w:rsidR="006A4FA5">
        <w:rPr>
          <w:lang w:val="en-US"/>
        </w:rPr>
        <w:t xml:space="preserve"> our results show that</w:t>
      </w:r>
      <w:ins w:id="1408" w:author="Mareike Ariaans" w:date="2020-09-02T14:35:00Z">
        <w:r w:rsidR="00355485">
          <w:rPr>
            <w:lang w:val="en-US"/>
          </w:rPr>
          <w:t xml:space="preserve"> these countries have a distinct type of LTC system, which is</w:t>
        </w:r>
      </w:ins>
      <w:r w:rsidR="006A4FA5">
        <w:rPr>
          <w:lang w:val="en-US"/>
        </w:rPr>
        <w:t xml:space="preserve"> </w:t>
      </w:r>
      <w:del w:id="1409" w:author="Mareike Ariaans" w:date="2020-09-02T14:36:00Z">
        <w:r w:rsidR="006A4FA5" w:rsidDel="00355485">
          <w:rPr>
            <w:lang w:val="en-US"/>
          </w:rPr>
          <w:delText xml:space="preserve">the high performance and the public-private mix of these LTC systems are </w:delText>
        </w:r>
      </w:del>
      <w:r w:rsidR="006A4FA5">
        <w:rPr>
          <w:lang w:val="en-US"/>
        </w:rPr>
        <w:t>closer to those of</w:t>
      </w:r>
      <w:r w:rsidR="00B70268" w:rsidRPr="00B70268">
        <w:rPr>
          <w:lang w:val="en-US"/>
        </w:rPr>
        <w:t xml:space="preserve"> Northern European LTC systems. </w:t>
      </w:r>
      <w:r w:rsidR="00191C08">
        <w:rPr>
          <w:lang w:val="en-US"/>
        </w:rPr>
        <w:t xml:space="preserve">Finding Finland and Germany in one cluster seems rare. Only one typology finds both </w:t>
      </w:r>
      <w:r w:rsidR="002F441C">
        <w:rPr>
          <w:lang w:val="en-US"/>
        </w:rPr>
        <w:t>countries</w:t>
      </w:r>
      <w:r w:rsidR="00191C08">
        <w:rPr>
          <w:lang w:val="en-US"/>
        </w:rPr>
        <w:t xml:space="preserve"> in one cluster, yet together with other </w:t>
      </w:r>
      <w:r w:rsidR="002F441C">
        <w:rPr>
          <w:lang w:val="en-US"/>
        </w:rPr>
        <w:t xml:space="preserve">countries </w:t>
      </w:r>
      <w:sdt>
        <w:sdtPr>
          <w:rPr>
            <w:lang w:val="en-US"/>
          </w:rPr>
          <w:alias w:val="To edit, see citavi.com/edit"/>
          <w:tag w:val="CitaviPlaceholder#0caf82ee-c218-4121-abd9-c9f213fdef35"/>
          <w:id w:val="552815682"/>
          <w:placeholder>
            <w:docPart w:val="DefaultPlaceholder_-1854013440"/>
          </w:placeholder>
        </w:sdtPr>
        <w:sdtContent>
          <w:r w:rsidR="00191C08">
            <w:rPr>
              <w:noProof/>
              <w:lang w:val="en-US"/>
            </w:rPr>
            <w:fldChar w:fldCharType="begin"/>
          </w:r>
          <w:r w:rsidR="006C3A49">
            <w:rPr>
              <w:noProof/>
              <w:lang w:val="en-US"/>
            </w:rPr>
            <w:instrText>ADDIN CitaviPlaceholder{eyIkaWQiOiIxIiwiRW50cmllcyI6W3siJGlkIjoiMiIsIklkIjoiNzc4NzNiMDItY2UyZC00OTQ3LThhN2UtMzUzN2I3NDQxYjNh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EwVDEyOjIwOjQy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MGNhZjgyZWUtYzIxOC00MTIxLWFiZDktYzlmMjEzZmRlZjM1IiwiVGV4dCI6IihEYW1pYW5pIGV0IGFsLiwgMjAxMSkiLCJXQUlWZXJzaW9uIjoiNi40LjAuMzUifQ==}</w:instrText>
          </w:r>
          <w:r w:rsidR="00191C08">
            <w:rPr>
              <w:noProof/>
              <w:lang w:val="en-US"/>
            </w:rPr>
            <w:fldChar w:fldCharType="separate"/>
          </w:r>
          <w:r w:rsidR="000B0433">
            <w:rPr>
              <w:noProof/>
              <w:lang w:val="en-US"/>
            </w:rPr>
            <w:t>(Damiani et al., 2011)</w:t>
          </w:r>
          <w:r w:rsidR="00191C08">
            <w:rPr>
              <w:noProof/>
              <w:lang w:val="en-US"/>
            </w:rPr>
            <w:fldChar w:fldCharType="end"/>
          </w:r>
        </w:sdtContent>
      </w:sdt>
      <w:r w:rsidR="00191C08">
        <w:rPr>
          <w:lang w:val="en-US"/>
        </w:rPr>
        <w:t xml:space="preserve">. </w:t>
      </w:r>
      <w:r w:rsidR="00B728ED">
        <w:rPr>
          <w:lang w:val="en-US"/>
        </w:rPr>
        <w:t>However,</w:t>
      </w:r>
      <w:r w:rsidR="00191C08">
        <w:rPr>
          <w:lang w:val="en-US"/>
        </w:rPr>
        <w:t xml:space="preserve"> on</w:t>
      </w:r>
      <w:r w:rsidR="002F441C">
        <w:rPr>
          <w:lang w:val="en-US"/>
        </w:rPr>
        <w:t>e</w:t>
      </w:r>
      <w:r w:rsidR="00191C08">
        <w:rPr>
          <w:lang w:val="en-US"/>
        </w:rPr>
        <w:t xml:space="preserve"> could speculate if this cluster would also include countries such as Austria or Luxembourg which were not included due to data limitations.</w:t>
      </w:r>
    </w:p>
    <w:p w14:paraId="01790CEE" w14:textId="26C4493A" w:rsidR="0068084C" w:rsidRPr="006A56FF" w:rsidRDefault="00191C08" w:rsidP="00A31CB1">
      <w:pPr>
        <w:pStyle w:val="02FlietextEinzug"/>
        <w:rPr>
          <w:lang w:val="en-US"/>
        </w:rPr>
      </w:pPr>
      <w:r>
        <w:rPr>
          <w:lang w:val="en-US"/>
        </w:rPr>
        <w:t>Despite</w:t>
      </w:r>
      <w:r w:rsidRPr="006A56FF">
        <w:rPr>
          <w:lang w:val="en-US"/>
        </w:rPr>
        <w:t xml:space="preserve"> </w:t>
      </w:r>
      <w:r w:rsidR="005D4FC8" w:rsidRPr="006A56FF">
        <w:rPr>
          <w:lang w:val="en-US"/>
        </w:rPr>
        <w:t xml:space="preserve">many reforms in </w:t>
      </w:r>
      <w:r>
        <w:rPr>
          <w:lang w:val="en-US"/>
        </w:rPr>
        <w:t xml:space="preserve">OECD </w:t>
      </w:r>
      <w:r w:rsidR="005D4FC8" w:rsidRPr="006A56FF">
        <w:rPr>
          <w:lang w:val="en-US"/>
        </w:rPr>
        <w:t>countries’ LTC systems</w:t>
      </w:r>
      <w:r>
        <w:rPr>
          <w:lang w:val="en-US"/>
        </w:rPr>
        <w:t xml:space="preserve"> </w:t>
      </w:r>
      <w:r w:rsidR="005D4FC8" w:rsidRPr="006A56FF">
        <w:rPr>
          <w:lang w:val="en-US"/>
        </w:rPr>
        <w:t>in recent years</w:t>
      </w:r>
      <w:r>
        <w:rPr>
          <w:lang w:val="en-US"/>
        </w:rPr>
        <w:t>, our results underline certain patterns of LTC system types. A low-performance and low-supply system marked by Eastern European countries, as well as a high-</w:t>
      </w:r>
      <w:del w:id="1410" w:author="Mareike Ariaans" w:date="2020-09-02T14:37:00Z">
        <w:r w:rsidDel="00355485">
          <w:rPr>
            <w:lang w:val="en-US"/>
          </w:rPr>
          <w:delText>performance</w:delText>
        </w:r>
      </w:del>
      <w:ins w:id="1411" w:author="Mareike Ariaans" w:date="2020-09-02T14:37:00Z">
        <w:r w:rsidR="00355485">
          <w:rPr>
            <w:lang w:val="en-US"/>
          </w:rPr>
          <w:t>supply</w:t>
        </w:r>
      </w:ins>
      <w:r>
        <w:rPr>
          <w:lang w:val="en-US"/>
        </w:rPr>
        <w:t>, public-oriented system</w:t>
      </w:r>
      <w:r w:rsidR="002F441C">
        <w:rPr>
          <w:lang w:val="en-US"/>
        </w:rPr>
        <w:t xml:space="preserve"> mainly occupied by Northern European countries</w:t>
      </w:r>
      <w:r>
        <w:rPr>
          <w:lang w:val="en-US"/>
        </w:rPr>
        <w:t xml:space="preserve">. However, </w:t>
      </w:r>
      <w:r w:rsidR="002F441C">
        <w:rPr>
          <w:lang w:val="en-US"/>
        </w:rPr>
        <w:t>the</w:t>
      </w:r>
      <w:r>
        <w:rPr>
          <w:lang w:val="en-US"/>
        </w:rPr>
        <w:t xml:space="preserve"> </w:t>
      </w:r>
      <w:ins w:id="1412" w:author="Mareike Ariaans" w:date="2020-09-02T14:44:00Z">
        <w:r w:rsidR="00227CBB">
          <w:rPr>
            <w:lang w:val="en-US"/>
          </w:rPr>
          <w:t>membership</w:t>
        </w:r>
      </w:ins>
      <w:ins w:id="1413" w:author="Mareike Ariaans" w:date="2020-09-02T14:43:00Z">
        <w:r w:rsidR="00227CBB">
          <w:rPr>
            <w:lang w:val="en-US"/>
          </w:rPr>
          <w:t xml:space="preserve"> of Eastern European countries </w:t>
        </w:r>
      </w:ins>
      <w:ins w:id="1414" w:author="Mareike Ariaans" w:date="2020-09-02T14:44:00Z">
        <w:r w:rsidR="00227CBB">
          <w:rPr>
            <w:lang w:val="en-US"/>
          </w:rPr>
          <w:t>in sever</w:t>
        </w:r>
      </w:ins>
      <w:ins w:id="1415" w:author="Mareike Ariaans" w:date="2020-09-02T14:43:00Z">
        <w:r w:rsidR="00227CBB">
          <w:rPr>
            <w:lang w:val="en-US"/>
          </w:rPr>
          <w:t xml:space="preserve">al </w:t>
        </w:r>
      </w:ins>
      <w:ins w:id="1416" w:author="Mareike Ariaans" w:date="2020-09-02T14:46:00Z">
        <w:r w:rsidR="00227CBB">
          <w:rPr>
            <w:lang w:val="en-US"/>
          </w:rPr>
          <w:t>system types</w:t>
        </w:r>
      </w:ins>
      <w:ins w:id="1417" w:author="Mareike Ariaans" w:date="2020-09-02T14:47:00Z">
        <w:r w:rsidR="00227CBB">
          <w:rPr>
            <w:lang w:val="en-US"/>
          </w:rPr>
          <w:t xml:space="preserve">, the inclusion of Ireland in the Northern European system, </w:t>
        </w:r>
      </w:ins>
      <w:ins w:id="1418" w:author="Mareike Ariaans" w:date="2020-09-02T14:49:00Z">
        <w:r w:rsidR="00227CBB">
          <w:rPr>
            <w:lang w:val="en-US"/>
          </w:rPr>
          <w:t>and</w:t>
        </w:r>
      </w:ins>
      <w:ins w:id="1419" w:author="Mareike Ariaans" w:date="2020-09-02T14:47:00Z">
        <w:r w:rsidR="00227CBB">
          <w:rPr>
            <w:lang w:val="en-US"/>
          </w:rPr>
          <w:t xml:space="preserve"> the</w:t>
        </w:r>
      </w:ins>
      <w:ins w:id="1420" w:author="Mareike Ariaans" w:date="2020-09-02T14:49:00Z">
        <w:r w:rsidR="00227CBB">
          <w:rPr>
            <w:lang w:val="en-US"/>
          </w:rPr>
          <w:t xml:space="preserve"> fact that Finland – a Northern European country – and Germany </w:t>
        </w:r>
      </w:ins>
      <w:ins w:id="1421" w:author="Mareike Ariaans" w:date="2020-09-02T14:50:00Z">
        <w:r w:rsidR="00227CBB">
          <w:rPr>
            <w:lang w:val="en-US"/>
          </w:rPr>
          <w:t>–</w:t>
        </w:r>
      </w:ins>
      <w:ins w:id="1422" w:author="Mareike Ariaans" w:date="2020-09-02T14:49:00Z">
        <w:r w:rsidR="00227CBB">
          <w:rPr>
            <w:lang w:val="en-US"/>
          </w:rPr>
          <w:t xml:space="preserve"> a </w:t>
        </w:r>
      </w:ins>
      <w:ins w:id="1423" w:author="Mareike Ariaans" w:date="2020-09-02T14:50:00Z">
        <w:r w:rsidR="00227CBB">
          <w:rPr>
            <w:lang w:val="en-US"/>
          </w:rPr>
          <w:t xml:space="preserve">continental European country – form </w:t>
        </w:r>
      </w:ins>
      <w:ins w:id="1424" w:author="Mareike Ariaans" w:date="2020-09-02T14:49:00Z">
        <w:r w:rsidR="00227CBB">
          <w:rPr>
            <w:lang w:val="en-US"/>
          </w:rPr>
          <w:t>a distinct system</w:t>
        </w:r>
      </w:ins>
      <w:ins w:id="1425" w:author="Mareike Ariaans" w:date="2020-09-02T14:46:00Z">
        <w:r w:rsidR="00227CBB">
          <w:rPr>
            <w:lang w:val="en-US"/>
          </w:rPr>
          <w:t xml:space="preserve"> </w:t>
        </w:r>
      </w:ins>
      <w:del w:id="1426" w:author="Mareike Ariaans" w:date="2020-09-02T14:47:00Z">
        <w:r w:rsidDel="00227CBB">
          <w:rPr>
            <w:lang w:val="en-US"/>
          </w:rPr>
          <w:delText xml:space="preserve">large group of countries in the high-performance, private-oriented system </w:delText>
        </w:r>
        <w:r w:rsidR="006852EF" w:rsidDel="00227CBB">
          <w:rPr>
            <w:lang w:val="en-US"/>
          </w:rPr>
          <w:delText xml:space="preserve">is a new finding. This </w:delText>
        </w:r>
      </w:del>
      <w:r w:rsidR="006852EF">
        <w:rPr>
          <w:lang w:val="en-US"/>
        </w:rPr>
        <w:t xml:space="preserve">might show 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(Ranci and </w:t>
      </w:r>
      <w:proofErr w:type="spellStart"/>
      <w:r w:rsidR="006852EF" w:rsidRPr="006A56FF">
        <w:rPr>
          <w:lang w:val="en-US"/>
        </w:rPr>
        <w:t>Pavolini</w:t>
      </w:r>
      <w:proofErr w:type="spellEnd"/>
      <w:r w:rsidR="006852EF" w:rsidRPr="006A56FF">
        <w:rPr>
          <w:lang w:val="en-US"/>
        </w:rPr>
        <w:t xml:space="preserve">, 2013; Farris and Marchetti, 2017) </w:t>
      </w:r>
      <w:r w:rsidR="006852EF">
        <w:rPr>
          <w:lang w:val="en-US"/>
        </w:rPr>
        <w:t>led to a convergence of these</w:t>
      </w:r>
      <w:r w:rsidR="002F441C">
        <w:rPr>
          <w:lang w:val="en-US"/>
        </w:rPr>
        <w:t xml:space="preserve"> countries’ LTC</w:t>
      </w:r>
      <w:r w:rsidR="006852EF">
        <w:rPr>
          <w:lang w:val="en-US"/>
        </w:rPr>
        <w:t xml:space="preserve"> systems.</w:t>
      </w:r>
    </w:p>
    <w:p w14:paraId="56C7F410" w14:textId="7E2F5B19" w:rsidR="006852EF" w:rsidRPr="00313058" w:rsidRDefault="006852EF" w:rsidP="00313058">
      <w:pPr>
        <w:pStyle w:val="berschrift1"/>
        <w:rPr>
          <w:lang w:val="en-US"/>
        </w:rPr>
      </w:pPr>
      <w:r w:rsidRPr="00313058">
        <w:rPr>
          <w:lang w:val="en-US"/>
        </w:rPr>
        <w:lastRenderedPageBreak/>
        <w:t>Conclusion</w:t>
      </w:r>
      <w:r w:rsidR="006A4118">
        <w:rPr>
          <w:lang w:val="en-US"/>
        </w:rPr>
        <w:t xml:space="preserve"> – </w:t>
      </w:r>
      <w:r w:rsidR="00980771">
        <w:rPr>
          <w:lang w:val="en-US"/>
        </w:rPr>
        <w:t>403</w:t>
      </w:r>
      <w:r w:rsidR="006A4118">
        <w:rPr>
          <w:lang w:val="en-US"/>
        </w:rPr>
        <w:t xml:space="preserve"> words</w:t>
      </w:r>
    </w:p>
    <w:p w14:paraId="47E92298" w14:textId="47D8FFEA" w:rsidR="00F557A8" w:rsidRPr="006A56FF" w:rsidRDefault="00F557A8" w:rsidP="00313058">
      <w:pPr>
        <w:pStyle w:val="02FlietextErsterAbsatz"/>
        <w:rPr>
          <w:lang w:val="en-US"/>
        </w:rPr>
      </w:pPr>
      <w:r w:rsidRPr="006A56FF">
        <w:rPr>
          <w:lang w:val="en-US"/>
        </w:rPr>
        <w:t>We provided an updated, innovative</w:t>
      </w:r>
      <w:r w:rsidR="006852EF">
        <w:rPr>
          <w:lang w:val="en-US"/>
        </w:rPr>
        <w:t>,</w:t>
      </w:r>
      <w:r w:rsidRPr="006A56FF">
        <w:rPr>
          <w:lang w:val="en-US"/>
        </w:rPr>
        <w:t xml:space="preserve"> and flexible LTC typology. </w:t>
      </w:r>
      <w:r w:rsidR="00B728ED">
        <w:rPr>
          <w:lang w:val="en-US"/>
        </w:rPr>
        <w:t>Updated, since</w:t>
      </w:r>
      <w:r w:rsidR="00B70268">
        <w:rPr>
          <w:lang w:val="en-US"/>
        </w:rPr>
        <w:t xml:space="preserve"> we</w:t>
      </w:r>
      <w:r w:rsidRPr="006A56FF">
        <w:rPr>
          <w:lang w:val="en-US"/>
        </w:rPr>
        <w:t xml:space="preserv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B728ED">
        <w:rPr>
          <w:lang w:val="en-US"/>
        </w:rPr>
        <w:t xml:space="preserve">Innovative, because </w:t>
      </w:r>
      <w:r w:rsidRPr="006A56FF">
        <w:rPr>
          <w:lang w:val="en-US"/>
        </w:rPr>
        <w:t xml:space="preserve">most typologies rely </w:t>
      </w:r>
      <w:del w:id="1427" w:author="Mareike Ariaans" w:date="2020-09-02T14:55:00Z">
        <w:r w:rsidRPr="006A56FF" w:rsidDel="00543908">
          <w:rPr>
            <w:lang w:val="en-US"/>
          </w:rPr>
          <w:delText xml:space="preserve">heavily </w:delText>
        </w:r>
      </w:del>
      <w:ins w:id="1428" w:author="Mareike Ariaans" w:date="2020-09-02T14:55:00Z">
        <w:r w:rsidR="00543908">
          <w:rPr>
            <w:lang w:val="en-US"/>
          </w:rPr>
          <w:t>mainly</w:t>
        </w:r>
        <w:r w:rsidR="00543908" w:rsidRPr="006A56FF">
          <w:rPr>
            <w:lang w:val="en-US"/>
          </w:rPr>
          <w:t xml:space="preserve"> </w:t>
        </w:r>
      </w:ins>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Content>
          <w:r w:rsidR="004C3BAD" w:rsidRPr="006A56FF">
            <w:rPr>
              <w:lang w:val="en-US"/>
            </w:rPr>
            <w:fldChar w:fldCharType="begin"/>
          </w:r>
          <w:r w:rsidR="006C3A49">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IxMmRlNzU2NS00ZThiLTRhOWItOGE1NC1kY2NjYzQ2ZTNhOD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MCIsIklkIjoiZmNiNjZhZWItZTZjZC00MTRjLWI5ODctOWFjNjkwOGYwNTY2IiwiUmFuZ2VTdGFydCI6MzYsIlJhbmdlTGVuZ3RoIjoyNSwiUmVmZXJlbmNlSWQiOiIzNzNjOTRjYy1mM2MyLTRhMWUtYmZiNC0yNWU3NzhiZDdmYWQiLCJSZWZlcmVuY2UiOnsiJGlkIjoiMzEiLCJBYnN0cmFjdENvbXBsZXhpdHkiOjAsIkFic3RyYWN0U291cmNlVGV4dEZvcm1hdCI6MCwiQXV0aG9ycyI6W3siJGlkIjoiMzI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M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0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NSIsIkFkZHJlc3MiOnsiJGlkIjoiMzYiLCJJc0xvY2FsQ2xvdWRQcm9qZWN0RmlsZUxpbmsiOmZhbHNlLCJMaW5rZWRSZXNvdXJjZVN0YXR1cyI6OCwiT3JpZ2luYWxTdHJpbmciOiIxMC4xNTE1L3JldmVjcC0yMDE3LTAwMDgiLCJMaW5rZWRSZXNvdXJjZVR5cGUiOjUsIlVyaVN0cmluZyI6Imh0dHBzOi8vZG9pLm9yZy8xMC4xNTE1L3JldmVjcC0yMDE3LTAwMDgiLCJQcm9wZXJ0aWVzIjp7IiRpZCI6IjM3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QuMC4zNSJ9}</w:instrText>
          </w:r>
          <w:r w:rsidR="004C3BAD" w:rsidRPr="006A56FF">
            <w:rPr>
              <w:lang w:val="en-US"/>
            </w:rPr>
            <w:fldChar w:fldCharType="separate"/>
          </w:r>
          <w:r w:rsidR="000B0433">
            <w:rPr>
              <w:lang w:val="en-US"/>
            </w:rPr>
            <w:t>(Colombo, 2012; Damiani et al., 2011; Halásková et al., 2017)</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use more often</w:t>
      </w:r>
      <w:r w:rsidR="002D6AC0" w:rsidRPr="006A56FF">
        <w:rPr>
          <w:lang w:val="en-US"/>
        </w:rPr>
        <w:t xml:space="preserve"> 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Content>
          <w:r w:rsidR="00DF05EA" w:rsidRPr="006A56FF">
            <w:rPr>
              <w:lang w:val="en-US"/>
            </w:rPr>
            <w:fldChar w:fldCharType="begin"/>
          </w:r>
          <w:r w:rsidR="00952423">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C4wLjM1In0=}</w:instrText>
          </w:r>
          <w:r w:rsidR="00DF05EA" w:rsidRPr="006A56FF">
            <w:rPr>
              <w:lang w:val="en-US"/>
            </w:rPr>
            <w:fldChar w:fldCharType="separate"/>
          </w:r>
          <w:r w:rsidR="000B0433">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Content>
          <w:r w:rsidR="00DF05EA" w:rsidRPr="006A56FF">
            <w:rPr>
              <w:lang w:val="en-US"/>
            </w:rPr>
            <w:fldChar w:fldCharType="begin"/>
          </w:r>
          <w:r w:rsidR="00952423">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40LjAuMzUifQ==}</w:instrText>
          </w:r>
          <w:r w:rsidR="00DF05EA" w:rsidRPr="006A56FF">
            <w:rPr>
              <w:lang w:val="en-US"/>
            </w:rPr>
            <w:fldChar w:fldCharType="separate"/>
          </w:r>
          <w:r w:rsidR="000B0433">
            <w:rPr>
              <w:lang w:val="en-US"/>
            </w:rPr>
            <w:t>(2010)</w:t>
          </w:r>
          <w:r w:rsidR="00DF05EA" w:rsidRPr="006A56FF">
            <w:rPr>
              <w:lang w:val="en-US"/>
            </w:rPr>
            <w:fldChar w:fldCharType="end"/>
          </w:r>
        </w:sdtContent>
      </w:sdt>
      <w:r w:rsidR="00DF05EA" w:rsidRPr="006A56FF">
        <w:rPr>
          <w:lang w:val="en-US"/>
        </w:rPr>
        <w:t>.</w:t>
      </w:r>
      <w:r w:rsidR="00B70268">
        <w:rPr>
          <w:lang w:val="en-US"/>
        </w:rPr>
        <w:t xml:space="preserve"> </w:t>
      </w:r>
      <w:r w:rsidR="00B728ED">
        <w:rPr>
          <w:lang w:val="en-US"/>
        </w:rPr>
        <w:t>Flexible,</w:t>
      </w:r>
      <w:r w:rsidR="00B70268">
        <w:rPr>
          <w:lang w:val="en-US"/>
        </w:rPr>
        <w:t xml:space="preserve"> </w:t>
      </w:r>
      <w:r w:rsidR="00B728ED">
        <w:rPr>
          <w:lang w:val="en-US"/>
        </w:rPr>
        <w:t xml:space="preserve">due to the fact that we defined </w:t>
      </w:r>
      <w:r w:rsidR="006852EF">
        <w:rPr>
          <w:lang w:val="en-US"/>
        </w:rPr>
        <w:t>nine clusters</w:t>
      </w:r>
      <w:r w:rsidR="00D3542F">
        <w:rPr>
          <w:lang w:val="en-US"/>
        </w:rPr>
        <w:t xml:space="preserve"> </w:t>
      </w:r>
      <w:r w:rsidR="00B70268">
        <w:rPr>
          <w:lang w:val="en-US"/>
        </w:rPr>
        <w:t>on methodolog</w:t>
      </w:r>
      <w:r w:rsidR="006852EF">
        <w:rPr>
          <w:lang w:val="en-US"/>
        </w:rPr>
        <w:t>ical grounds</w:t>
      </w:r>
      <w:r w:rsidR="00B728ED">
        <w:rPr>
          <w:lang w:val="en-US"/>
        </w:rPr>
        <w:t xml:space="preserve"> but go further in interpretation</w:t>
      </w:r>
      <w:r w:rsidR="006852EF">
        <w:rPr>
          <w:lang w:val="en-US"/>
        </w:rPr>
        <w:t xml:space="preserve"> condensed</w:t>
      </w:r>
      <w:r w:rsidR="00B728ED">
        <w:rPr>
          <w:lang w:val="en-US"/>
        </w:rPr>
        <w:t xml:space="preserve"> them</w:t>
      </w:r>
      <w:r w:rsidR="006852EF">
        <w:rPr>
          <w:lang w:val="en-US"/>
        </w:rPr>
        <w:t xml:space="preserve"> to </w:t>
      </w:r>
      <w:del w:id="1429" w:author="Mareike Ariaans" w:date="2020-09-02T14:56:00Z">
        <w:r w:rsidR="006852EF" w:rsidDel="00543908">
          <w:rPr>
            <w:lang w:val="en-US"/>
          </w:rPr>
          <w:delText xml:space="preserve">four </w:delText>
        </w:r>
      </w:del>
      <w:ins w:id="1430" w:author="Mareike Ariaans" w:date="2020-09-02T14:56:00Z">
        <w:r w:rsidR="00543908">
          <w:rPr>
            <w:lang w:val="en-US"/>
          </w:rPr>
          <w:t xml:space="preserve">six </w:t>
        </w:r>
      </w:ins>
      <w:r w:rsidR="006852EF">
        <w:rPr>
          <w:lang w:val="en-US"/>
        </w:rPr>
        <w:t>clusters</w:t>
      </w:r>
      <w:r w:rsidR="00B70268">
        <w:rPr>
          <w:lang w:val="en-US"/>
        </w:rPr>
        <w:t xml:space="preserve"> based on less strict methodol</w:t>
      </w:r>
      <w:r w:rsidR="002F441C">
        <w:rPr>
          <w:lang w:val="en-US"/>
        </w:rPr>
        <w:t>og</w:t>
      </w:r>
      <w:r w:rsidR="00B70268">
        <w:rPr>
          <w:lang w:val="en-US"/>
        </w:rPr>
        <w:t>ical as well as content-related considerations</w:t>
      </w:r>
      <w:r w:rsidR="002F441C">
        <w:rPr>
          <w:lang w:val="en-US"/>
        </w:rPr>
        <w:t>.</w:t>
      </w:r>
      <w:r w:rsidR="00DF05EA" w:rsidRPr="006A56FF">
        <w:rPr>
          <w:lang w:val="en-US"/>
        </w:rPr>
        <w:t xml:space="preserve"> </w:t>
      </w:r>
      <w:r w:rsidR="006852EF">
        <w:rPr>
          <w:lang w:val="en-US"/>
        </w:rPr>
        <w:t>I</w:t>
      </w:r>
      <w:r w:rsidR="00DF05EA" w:rsidRPr="006A56FF">
        <w:rPr>
          <w:lang w:val="en-US"/>
        </w:rPr>
        <w:t>n the last century marketi</w:t>
      </w:r>
      <w:r w:rsidR="004C3BAD" w:rsidRPr="006A56FF">
        <w:rPr>
          <w:lang w:val="en-US"/>
        </w:rPr>
        <w:t>zation, commodification</w:t>
      </w:r>
      <w:r w:rsidR="00543908">
        <w:rPr>
          <w:lang w:val="en-US"/>
        </w:rPr>
        <w:t>,</w:t>
      </w:r>
      <w:r w:rsidR="004C3BAD" w:rsidRPr="006A56FF">
        <w:rPr>
          <w:lang w:val="en-US"/>
        </w:rPr>
        <w:t xml:space="preserve"> and co</w:t>
      </w:r>
      <w:r w:rsidR="002F441C">
        <w:rPr>
          <w:lang w:val="en-US"/>
        </w:rPr>
        <w:t>r</w:t>
      </w:r>
      <w:r w:rsidR="004C3BAD" w:rsidRPr="006A56FF">
        <w:rPr>
          <w:lang w:val="en-US"/>
        </w:rPr>
        <w:t>p</w:t>
      </w:r>
      <w:r w:rsidR="00DF05EA" w:rsidRPr="006A56FF">
        <w:rPr>
          <w:lang w:val="en-US"/>
        </w:rPr>
        <w:t>o</w:t>
      </w:r>
      <w:r w:rsidR="00261168" w:rsidRPr="006A56FF">
        <w:rPr>
          <w:lang w:val="en-US"/>
        </w:rPr>
        <w:t>rat</w:t>
      </w:r>
      <w:r w:rsidR="004C3BAD" w:rsidRPr="006A56FF">
        <w:rPr>
          <w:lang w:val="en-US"/>
        </w:rPr>
        <w:t>ization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Content>
          <w:r w:rsidR="00DF05EA" w:rsidRPr="006A56FF">
            <w:rPr>
              <w:lang w:val="en-US"/>
            </w:rPr>
            <w:fldChar w:fldCharType="begin"/>
          </w:r>
          <w:r w:rsidR="006E36CF">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instrText>
          </w:r>
          <w:r w:rsidR="00DF05EA" w:rsidRPr="006A56FF">
            <w:rPr>
              <w:lang w:val="en-US"/>
            </w:rPr>
            <w:fldChar w:fldCharType="separate"/>
          </w:r>
          <w:r w:rsidR="000B0433">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629999E3" w14:textId="71CF225B" w:rsidR="00364FD2" w:rsidRDefault="00162B67" w:rsidP="00364FD2">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w:t>
      </w:r>
      <w:r w:rsidR="006852EF">
        <w:rPr>
          <w:lang w:val="en-US"/>
        </w:rPr>
        <w:t xml:space="preserve"> provision</w:t>
      </w:r>
      <w:r w:rsidRPr="006A56FF">
        <w:rPr>
          <w:lang w:val="en-US"/>
        </w:rPr>
        <w:t xml:space="preserve">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Content>
          <w:r w:rsidRPr="006A56FF">
            <w:rPr>
              <w:lang w:val="en-US"/>
            </w:rPr>
            <w:fldChar w:fldCharType="begin"/>
          </w:r>
          <w:r w:rsidR="006E36C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ZZWFyUmVzb2x2ZWQiOiIyMDE4IiwiQ3JlYXRlZEJ5IjoiX20iLCJDcmVhdGVkT24iOiIyMDE4LTEyLTExVDA4OjU4OjU5IiwiTW9kaWZpZWRCeSI6Il9tIiwiSWQiOiJjNGNkZTljMy01YjBhLTQzNzUtYTRkMC00YTVhZTE2MTBiZWIiLCJNb2RpZmllZE9uIjoiMjAxOC0xMi0xMVQwOTowMjowMi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2U5NWNhMzg5LTY1NjQtNDA3OC04ZmM4LTkwMDM1YzhkMmE2NyIsIlRleHQiOiIoU3Bhc292YSBldCBhbC4sIDIwMTgpIiwiV0FJVmVyc2lvbiI6IjYuNC4wLjM1In0=}</w:instrText>
          </w:r>
          <w:r w:rsidRPr="006A56FF">
            <w:rPr>
              <w:lang w:val="en-US"/>
            </w:rPr>
            <w:fldChar w:fldCharType="separate"/>
          </w:r>
          <w:r w:rsidR="000B0433">
            <w:rPr>
              <w:lang w:val="en-US"/>
            </w:rPr>
            <w:t>(Spasova et al., 2018)</w:t>
          </w:r>
          <w:r w:rsidRPr="006A56FF">
            <w:rPr>
              <w:lang w:val="en-US"/>
            </w:rPr>
            <w:fldChar w:fldCharType="end"/>
          </w:r>
        </w:sdtContent>
      </w:sdt>
      <w:r w:rsidRPr="006A56FF">
        <w:rPr>
          <w:lang w:val="en-US"/>
        </w:rPr>
        <w:t xml:space="preserve">, </w:t>
      </w:r>
      <w:r w:rsidR="00D062D3" w:rsidRPr="006A56FF">
        <w:rPr>
          <w:lang w:val="en-US"/>
        </w:rPr>
        <w:t>which cannot</w:t>
      </w:r>
      <w:r w:rsidRPr="006A56FF">
        <w:rPr>
          <w:lang w:val="en-US"/>
        </w:rPr>
        <w:t xml:space="preserve"> be</w:t>
      </w:r>
      <w:r w:rsidR="00D062D3" w:rsidRPr="006A56FF">
        <w:rPr>
          <w:lang w:val="en-US"/>
        </w:rPr>
        <w:t xml:space="preserve"> display</w:t>
      </w:r>
      <w:r w:rsidRPr="006A56FF">
        <w:rPr>
          <w:lang w:val="en-US"/>
        </w:rPr>
        <w:t xml:space="preserve">ed on a </w:t>
      </w:r>
      <w:r w:rsidR="00B728ED">
        <w:rPr>
          <w:lang w:val="en-US"/>
        </w:rPr>
        <w:t>broad</w:t>
      </w:r>
      <w:r w:rsidRPr="006A56FF">
        <w:rPr>
          <w:lang w:val="en-US"/>
        </w:rPr>
        <w:t xml:space="preserve"> basis in an internationally comparative typology. Furthermore, LTC systems have not that clear boundaries as other welfare state systems such as healthcare, unemployment</w:t>
      </w:r>
      <w:r w:rsidR="006852EF">
        <w:rPr>
          <w:lang w:val="en-US"/>
        </w:rPr>
        <w:t>,</w:t>
      </w:r>
      <w:r w:rsidRPr="006A56FF">
        <w:rPr>
          <w:lang w:val="en-US"/>
        </w:rPr>
        <w:t xml:space="preserve"> or pensions</w:t>
      </w:r>
      <w:r w:rsidR="006852EF">
        <w:rPr>
          <w:lang w:val="en-US"/>
        </w:rPr>
        <w:t xml:space="preserve"> systems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w:t>
      </w:r>
      <w:r w:rsidR="006852EF">
        <w:rPr>
          <w:lang w:val="en-US"/>
        </w:rPr>
        <w:t>,</w:t>
      </w:r>
      <w:r w:rsidRPr="006A56FF">
        <w:rPr>
          <w:lang w:val="en-US"/>
        </w:rPr>
        <w:t xml:space="preserv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Content>
          <w:r w:rsidR="000E5EEF" w:rsidRPr="006A56FF">
            <w:rPr>
              <w:lang w:val="en-US"/>
            </w:rPr>
            <w:fldChar w:fldCharType="begin"/>
          </w:r>
          <w:r w:rsidR="006C3A49">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Jc0xvY2FsQ2xvdWRQcm9qZWN0RmlsZUxpbmsiOmZhbHNl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IoTmllcyBldCBhbC4sIDIwMTMpIn1dfSwiVGFnIjoiQ2l0YXZpUGxhY2Vob2xkZXIjZmQwNzhjMjQtNmI5MS00ZWQyLWEwY2ItMmViNjFmZDc2OTFmIiwiVGV4dCI6IihOaWVzIGV0IGFsLiwgMjAxMykiLCJXQUlWZXJzaW9uIjoiNi40LjAuMzUifQ==}</w:instrText>
          </w:r>
          <w:r w:rsidR="000E5EEF" w:rsidRPr="006A56FF">
            <w:rPr>
              <w:lang w:val="en-US"/>
            </w:rPr>
            <w:fldChar w:fldCharType="separate"/>
          </w:r>
          <w:r w:rsidR="000B0433">
            <w:rPr>
              <w:lang w:val="en-US"/>
            </w:rPr>
            <w:t>(Nies et al., 2013)</w:t>
          </w:r>
          <w:r w:rsidR="000E5EEF" w:rsidRPr="006A56FF">
            <w:rPr>
              <w:lang w:val="en-US"/>
            </w:rPr>
            <w:fldChar w:fldCharType="end"/>
          </w:r>
        </w:sdtContent>
      </w:sdt>
      <w:r w:rsidR="000E5EEF" w:rsidRPr="006A56FF">
        <w:rPr>
          <w:lang w:val="en-US"/>
        </w:rPr>
        <w:t xml:space="preserve">. </w:t>
      </w:r>
      <w:r w:rsidR="00B728ED">
        <w:rPr>
          <w:lang w:val="en-US"/>
        </w:rPr>
        <w:t>Finally</w:t>
      </w:r>
      <w:r w:rsidR="00F95583" w:rsidRPr="006A56FF">
        <w:rPr>
          <w:lang w:val="en-US"/>
        </w:rPr>
        <w:t>, LTC is in many countries still a new issue in the welfare state, because the provision was 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Content>
          <w:r w:rsidR="000E5EEF" w:rsidRPr="006A56FF">
            <w:rPr>
              <w:lang w:val="en-US"/>
            </w:rPr>
            <w:fldChar w:fldCharType="begin"/>
          </w:r>
          <w:r w:rsidR="006C3A49">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klkIjoiZmY4YWZhM2ItMjBkOS00ZTA3LWE1OTgtYTg0ZjVkMTQzOWM1IiwiUmFuZ2VTdGFydCI6MjEsIlJhbmdlTGVuZ3RoIjoyOSwiUmVmZXJlbmNlSWQiOiIxYjhiYThjNi01OWViLTRiNzMtYTdmMS1mYTAyZmU1MTg3MzUiLCJSZWZlcmVuY2UiOnsiJGlkIjoiMTMiLCJBYnN0cmFjdENvbXBsZXhpdHkiOjAsIkFic3RyYWN0U291cmNlVGV4dEZvcm1hdCI6MCwiQXV0aG9ycyI6W3siJGlkIjoiMT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40LjAuMzUifQ==}</w:instrText>
          </w:r>
          <w:r w:rsidR="000E5EEF" w:rsidRPr="006A56FF">
            <w:rPr>
              <w:lang w:val="en-US"/>
            </w:rPr>
            <w:fldChar w:fldCharType="separate"/>
          </w:r>
          <w:r w:rsidR="000B0433">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w:t>
      </w:r>
      <w:r w:rsidR="000E5EEF" w:rsidRPr="006A56FF">
        <w:rPr>
          <w:lang w:val="en-US"/>
        </w:rPr>
        <w:lastRenderedPageBreak/>
        <w:t xml:space="preserve">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Content>
          <w:r w:rsidR="000E5EEF" w:rsidRPr="006A56FF">
            <w:rPr>
              <w:lang w:val="en-US"/>
            </w:rPr>
            <w:fldChar w:fldCharType="begin"/>
          </w:r>
          <w:r w:rsidR="006E36C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IyNTY4NzgyMC1jZjM3LTQ4YzAtYjY4Ny0zM2I4MTUxMGQ4Mjc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jM5ODdjYmItMWY4YS00ZTJkLWIxMGYtOTM5MjBmNDcwYTM5IiwiVGV4dCI6IihEYSBSb2l0IGFuZCBMZSBCaWhhbiwgMjAxMDsgRGEgUm9pdCBhbmQgV2VpY2h0LCAyMDEzKSIsIldBSVZlcnNpb24iOiI2LjQuMC4zNSJ9}</w:instrText>
          </w:r>
          <w:r w:rsidR="000E5EEF" w:rsidRPr="006A56FF">
            <w:rPr>
              <w:lang w:val="en-US"/>
            </w:rPr>
            <w:fldChar w:fldCharType="separate"/>
          </w:r>
          <w:r w:rsidR="000B0433">
            <w:rPr>
              <w:lang w:val="en-US"/>
            </w:rPr>
            <w:t>(Da Roit and Le Bihan, 2010; Da Roit and Weicht, 2013)</w:t>
          </w:r>
          <w:r w:rsidR="000E5EEF" w:rsidRPr="006A56FF">
            <w:rPr>
              <w:lang w:val="en-US"/>
            </w:rPr>
            <w:fldChar w:fldCharType="end"/>
          </w:r>
        </w:sdtContent>
      </w:sdt>
      <w:r w:rsidR="000E5EEF" w:rsidRPr="006A56FF">
        <w:rPr>
          <w:lang w:val="en-US"/>
        </w:rPr>
        <w:t>.</w:t>
      </w:r>
    </w:p>
    <w:p w14:paraId="7138685C" w14:textId="248BE3B6" w:rsidR="00926318" w:rsidRDefault="00A51C3B" w:rsidP="00364FD2">
      <w:pPr>
        <w:pStyle w:val="02FlietextEinzug"/>
        <w:rPr>
          <w:lang w:val="en-US"/>
        </w:rPr>
      </w:pPr>
      <w:r>
        <w:rPr>
          <w:lang w:val="en-US"/>
        </w:rPr>
        <w:t xml:space="preserve">Despite these limitations, this article provides an innovative and updated LTC typology, which can </w:t>
      </w:r>
      <w:r w:rsidR="00B728ED" w:rsidRPr="00B728ED">
        <w:rPr>
          <w:lang w:val="en-US"/>
        </w:rPr>
        <w:t>extend our understanding of the composition and design of different LTC systems</w:t>
      </w:r>
      <w:r w:rsidR="00B728ED">
        <w:rPr>
          <w:lang w:val="en-US"/>
        </w:rPr>
        <w:t xml:space="preserve">. </w:t>
      </w:r>
      <w:r w:rsidR="00D51A58">
        <w:rPr>
          <w:lang w:val="en-US"/>
        </w:rPr>
        <w:t>Lastly, this flexible typology can</w:t>
      </w:r>
      <w:r w:rsidR="00B728ED">
        <w:rPr>
          <w:lang w:val="en-US"/>
        </w:rPr>
        <w:t xml:space="preserve"> </w:t>
      </w:r>
      <w:r>
        <w:rPr>
          <w:lang w:val="en-US"/>
        </w:rPr>
        <w:t>be of use by welfare state and LTC scholars and is of relevance for LTC policy officials</w:t>
      </w:r>
      <w:r w:rsidR="00D51A58">
        <w:rPr>
          <w:lang w:val="en-US"/>
        </w:rPr>
        <w:t xml:space="preserve"> who face</w:t>
      </w:r>
      <w:r w:rsidR="00D3542F">
        <w:rPr>
          <w:lang w:val="en-US"/>
        </w:rPr>
        <w:t xml:space="preserve"> the challenges of </w:t>
      </w:r>
      <w:r w:rsidR="00D51A58" w:rsidRPr="00D51A58">
        <w:rPr>
          <w:lang w:val="en-US"/>
        </w:rPr>
        <w:t>aging societies</w:t>
      </w:r>
      <w:r w:rsidR="004A168B">
        <w:rPr>
          <w:lang w:val="en-US"/>
        </w:rPr>
        <w:t>.</w:t>
      </w:r>
    </w:p>
    <w:p w14:paraId="0E0CCCCB" w14:textId="77777777" w:rsidR="00926318" w:rsidRDefault="00926318" w:rsidP="00364FD2">
      <w:pPr>
        <w:pStyle w:val="02FlietextEinzug"/>
        <w:rPr>
          <w:lang w:val="en-US"/>
        </w:rPr>
      </w:pPr>
    </w:p>
    <w:p w14:paraId="04FB45A2" w14:textId="77777777" w:rsidR="00B728ED" w:rsidRDefault="00B728ED">
      <w:pPr>
        <w:spacing w:after="160" w:line="259" w:lineRule="auto"/>
        <w:rPr>
          <w:rFonts w:eastAsia="Times New Roman"/>
          <w:b/>
          <w:bCs/>
          <w:sz w:val="32"/>
          <w:szCs w:val="28"/>
          <w:lang w:val="en-US"/>
        </w:rPr>
      </w:pPr>
      <w:r>
        <w:rPr>
          <w:lang w:val="en-US"/>
        </w:rPr>
        <w:br w:type="page"/>
      </w:r>
    </w:p>
    <w:p w14:paraId="491B9C36" w14:textId="1E0634E0" w:rsidR="00A94E53" w:rsidRPr="001963E5" w:rsidRDefault="00926318" w:rsidP="00926318">
      <w:pPr>
        <w:pStyle w:val="berschrift1"/>
        <w:rPr>
          <w:lang w:val="en-US"/>
        </w:rPr>
      </w:pPr>
      <w:r>
        <w:rPr>
          <w:lang w:val="en-US"/>
        </w:rPr>
        <w:lastRenderedPageBreak/>
        <w:t xml:space="preserve">References </w:t>
      </w:r>
      <w:r w:rsidR="002E4F27">
        <w:rPr>
          <w:lang w:val="en-US"/>
        </w:rPr>
        <w:t>–</w:t>
      </w:r>
      <w:r>
        <w:rPr>
          <w:lang w:val="en-US"/>
        </w:rPr>
        <w:t xml:space="preserve"> 1074</w:t>
      </w:r>
      <w:r w:rsidR="002E4F27">
        <w:rPr>
          <w:lang w:val="en-US"/>
        </w:rPr>
        <w:t xml:space="preserve"> words</w:t>
      </w:r>
    </w:p>
    <w:sdt>
      <w:sdtPr>
        <w:rPr>
          <w:rFonts w:eastAsiaTheme="minorHAnsi"/>
          <w:lang w:val="en-US"/>
        </w:rPr>
        <w:alias w:val="Don’t edit this field."/>
        <w:tag w:val="CitaviBibliography"/>
        <w:id w:val="-861361920"/>
        <w:placeholder>
          <w:docPart w:val="DefaultPlaceholder_-1854013440"/>
        </w:placeholder>
      </w:sdtPr>
      <w:sdtEndPr>
        <w:rPr>
          <w:rFonts w:eastAsia="Calibri"/>
          <w:b w:val="0"/>
          <w:bCs w:val="0"/>
          <w:sz w:val="24"/>
          <w:szCs w:val="22"/>
        </w:rPr>
      </w:sdtEndPr>
      <w:sdtContent>
        <w:p w14:paraId="448BCD3A" w14:textId="77777777" w:rsidR="001B6C6F" w:rsidRDefault="00D062D3" w:rsidP="001B6C6F">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1431" w:name="_CTVBIBLIOGRAPHY1"/>
          <w:bookmarkEnd w:id="1431"/>
          <w:r w:rsidR="001B6C6F">
            <w:rPr>
              <w:lang w:val="en-US"/>
            </w:rPr>
            <w:t>References</w:t>
          </w:r>
        </w:p>
        <w:p w14:paraId="375B5987" w14:textId="77777777" w:rsidR="001B6C6F" w:rsidRDefault="001B6C6F" w:rsidP="001B6C6F">
          <w:pPr>
            <w:pStyle w:val="CitaviBibliographyEntry"/>
            <w:rPr>
              <w:lang w:val="en-US"/>
            </w:rPr>
          </w:pPr>
          <w:bookmarkStart w:id="1432" w:name="_CTVL001034e448139b54f419adf4039f0e6938f"/>
          <w:proofErr w:type="spellStart"/>
          <w:r>
            <w:rPr>
              <w:lang w:val="en-US"/>
            </w:rPr>
            <w:t>Alber</w:t>
          </w:r>
          <w:proofErr w:type="spellEnd"/>
          <w:r>
            <w:rPr>
              <w:lang w:val="en-US"/>
            </w:rPr>
            <w:t>, J. (1995) ‘A Framework for the Comparative Study of Social Services’, Journal of European Social Policy 5(2): 131–49.</w:t>
          </w:r>
        </w:p>
        <w:p w14:paraId="050A1060" w14:textId="77777777" w:rsidR="001B6C6F" w:rsidRDefault="001B6C6F" w:rsidP="001B6C6F">
          <w:pPr>
            <w:pStyle w:val="CitaviBibliographyEntry"/>
            <w:rPr>
              <w:lang w:val="en-US"/>
            </w:rPr>
          </w:pPr>
          <w:bookmarkStart w:id="1433" w:name="_CTVL001810c08d70777472783612d9c6746a6b1"/>
          <w:bookmarkEnd w:id="1432"/>
          <w:r>
            <w:rPr>
              <w:lang w:val="en-US"/>
            </w:rPr>
            <w:t>Anderson, A. (2012) ‘Europe's Care Regimes and the Role of Migrant Care Workers Within Them’, Journal of Population Ageing 5(2): 135–46.</w:t>
          </w:r>
        </w:p>
        <w:p w14:paraId="65B7B9E0" w14:textId="77777777" w:rsidR="001B6C6F" w:rsidRDefault="001B6C6F" w:rsidP="001B6C6F">
          <w:pPr>
            <w:pStyle w:val="CitaviBibliographyEntry"/>
            <w:rPr>
              <w:lang w:val="en-US"/>
            </w:rPr>
          </w:pPr>
          <w:bookmarkStart w:id="1434" w:name="_CTVL001d05c2d44cb5e4fe2b3f74ab1c28541ed"/>
          <w:bookmarkEnd w:id="1433"/>
          <w:proofErr w:type="spellStart"/>
          <w:r>
            <w:rPr>
              <w:lang w:val="en-US"/>
            </w:rPr>
            <w:t>Anttonen</w:t>
          </w:r>
          <w:proofErr w:type="spellEnd"/>
          <w:r>
            <w:rPr>
              <w:lang w:val="en-US"/>
            </w:rPr>
            <w:t xml:space="preserve">, A. and </w:t>
          </w:r>
          <w:proofErr w:type="spellStart"/>
          <w:r>
            <w:rPr>
              <w:lang w:val="en-US"/>
            </w:rPr>
            <w:t>Sipilä</w:t>
          </w:r>
          <w:proofErr w:type="spellEnd"/>
          <w:r>
            <w:rPr>
              <w:lang w:val="en-US"/>
            </w:rPr>
            <w:t>, J. (1996) ‘European Social Care Services: Is it possible to identify models?</w:t>
          </w:r>
          <w:proofErr w:type="gramStart"/>
          <w:r>
            <w:rPr>
              <w:lang w:val="en-US"/>
            </w:rPr>
            <w:t>’,</w:t>
          </w:r>
          <w:proofErr w:type="gramEnd"/>
          <w:r>
            <w:rPr>
              <w:lang w:val="en-US"/>
            </w:rPr>
            <w:t xml:space="preserve"> Journal of European Social Policy 6(2): 87–100.</w:t>
          </w:r>
        </w:p>
        <w:p w14:paraId="5BB96D2D" w14:textId="77777777" w:rsidR="001B6C6F" w:rsidRDefault="001B6C6F" w:rsidP="001B6C6F">
          <w:pPr>
            <w:pStyle w:val="CitaviBibliographyEntry"/>
            <w:rPr>
              <w:lang w:val="en-US"/>
            </w:rPr>
          </w:pPr>
          <w:bookmarkStart w:id="1435" w:name="_CTVL0019c83775edfdb449eb0696fce30169fae"/>
          <w:bookmarkEnd w:id="1434"/>
          <w:r>
            <w:rPr>
              <w:lang w:val="en-US"/>
            </w:rPr>
            <w:t xml:space="preserve">Arts, W. and </w:t>
          </w:r>
          <w:proofErr w:type="spellStart"/>
          <w:r>
            <w:rPr>
              <w:lang w:val="en-US"/>
            </w:rPr>
            <w:t>Gelissen</w:t>
          </w:r>
          <w:proofErr w:type="spellEnd"/>
          <w:r>
            <w:rPr>
              <w:lang w:val="en-US"/>
            </w:rPr>
            <w:t>, J. (2002) ‘Three worlds of welfare capitalism or more</w:t>
          </w:r>
          <w:proofErr w:type="gramStart"/>
          <w:r>
            <w:rPr>
              <w:lang w:val="en-US"/>
            </w:rPr>
            <w:t>?:</w:t>
          </w:r>
          <w:proofErr w:type="gramEnd"/>
          <w:r>
            <w:rPr>
              <w:lang w:val="en-US"/>
            </w:rPr>
            <w:t xml:space="preserve"> A state-of-the-art report’, Journal of European Social Policy 12(2): 137–58.</w:t>
          </w:r>
        </w:p>
        <w:p w14:paraId="64915137" w14:textId="77777777" w:rsidR="001B6C6F" w:rsidRDefault="001B6C6F" w:rsidP="001B6C6F">
          <w:pPr>
            <w:pStyle w:val="CitaviBibliographyEntry"/>
            <w:rPr>
              <w:lang w:val="en-US"/>
            </w:rPr>
          </w:pPr>
          <w:bookmarkStart w:id="1436" w:name="_CTVL001a858d40c11f94d469c01c5a9e0154ab5"/>
          <w:bookmarkEnd w:id="1435"/>
          <w:proofErr w:type="spellStart"/>
          <w:r>
            <w:rPr>
              <w:lang w:val="en-US"/>
            </w:rPr>
            <w:t>Bakx</w:t>
          </w:r>
          <w:proofErr w:type="spellEnd"/>
          <w:r>
            <w:rPr>
              <w:lang w:val="en-US"/>
            </w:rPr>
            <w:t xml:space="preserve">, P., </w:t>
          </w:r>
          <w:proofErr w:type="spellStart"/>
          <w:r>
            <w:rPr>
              <w:lang w:val="en-US"/>
            </w:rPr>
            <w:t>Chernichovsky</w:t>
          </w:r>
          <w:proofErr w:type="spellEnd"/>
          <w:r>
            <w:rPr>
              <w:lang w:val="en-US"/>
            </w:rPr>
            <w:t xml:space="preserve">, D., </w:t>
          </w:r>
          <w:proofErr w:type="spellStart"/>
          <w:r>
            <w:rPr>
              <w:lang w:val="en-US"/>
            </w:rPr>
            <w:t>Paolucci</w:t>
          </w:r>
          <w:proofErr w:type="spellEnd"/>
          <w:r>
            <w:rPr>
              <w:lang w:val="en-US"/>
            </w:rPr>
            <w:t xml:space="preserve">, F., </w:t>
          </w:r>
          <w:proofErr w:type="spellStart"/>
          <w:r>
            <w:rPr>
              <w:lang w:val="en-US"/>
            </w:rPr>
            <w:t>Schokkaert</w:t>
          </w:r>
          <w:proofErr w:type="spellEnd"/>
          <w:r>
            <w:rPr>
              <w:lang w:val="en-US"/>
            </w:rPr>
            <w:t xml:space="preserve">, E., </w:t>
          </w:r>
          <w:proofErr w:type="spellStart"/>
          <w:r>
            <w:rPr>
              <w:lang w:val="en-US"/>
            </w:rPr>
            <w:t>Trottmann</w:t>
          </w:r>
          <w:proofErr w:type="spellEnd"/>
          <w:r>
            <w:rPr>
              <w:lang w:val="en-US"/>
            </w:rPr>
            <w:t xml:space="preserve">, M., </w:t>
          </w:r>
          <w:proofErr w:type="spellStart"/>
          <w:r>
            <w:rPr>
              <w:lang w:val="en-US"/>
            </w:rPr>
            <w:t>Wasem</w:t>
          </w:r>
          <w:proofErr w:type="spellEnd"/>
          <w:r>
            <w:rPr>
              <w:lang w:val="en-US"/>
            </w:rPr>
            <w:t xml:space="preserve">, J. and </w:t>
          </w:r>
          <w:proofErr w:type="spellStart"/>
          <w:r>
            <w:rPr>
              <w:lang w:val="en-US"/>
            </w:rPr>
            <w:t>Schut</w:t>
          </w:r>
          <w:proofErr w:type="spellEnd"/>
          <w:r>
            <w:rPr>
              <w:lang w:val="en-US"/>
            </w:rPr>
            <w:t>, F. (2015) ‘Demand-side strategies to deal with moral hazard in public insurance for long-term care’, Journal of health services research &amp; policy 20(3): 170–6.</w:t>
          </w:r>
        </w:p>
        <w:p w14:paraId="5E8075DD" w14:textId="77777777" w:rsidR="001B6C6F" w:rsidRDefault="001B6C6F" w:rsidP="001B6C6F">
          <w:pPr>
            <w:pStyle w:val="CitaviBibliographyEntry"/>
            <w:rPr>
              <w:lang w:val="en-US"/>
            </w:rPr>
          </w:pPr>
          <w:bookmarkStart w:id="1437" w:name="_CTVL00113d076a763cd4e85bf20b465b3cae4af"/>
          <w:bookmarkEnd w:id="1436"/>
          <w:proofErr w:type="spellStart"/>
          <w:r>
            <w:rPr>
              <w:lang w:val="en-US"/>
            </w:rPr>
            <w:t>Bambra</w:t>
          </w:r>
          <w:proofErr w:type="spellEnd"/>
          <w:r>
            <w:rPr>
              <w:lang w:val="en-US"/>
            </w:rPr>
            <w:t>, C. (2007) ‘</w:t>
          </w:r>
          <w:proofErr w:type="spellStart"/>
          <w:r>
            <w:rPr>
              <w:lang w:val="en-US"/>
            </w:rPr>
            <w:t>Defamilisation</w:t>
          </w:r>
          <w:proofErr w:type="spellEnd"/>
          <w:r>
            <w:rPr>
              <w:lang w:val="en-US"/>
            </w:rPr>
            <w:t xml:space="preserve"> and welfare state regimes: a cluster analysis’, International Journal of Social Welfare 16(4): 326–38.</w:t>
          </w:r>
        </w:p>
        <w:p w14:paraId="20B7E084" w14:textId="77777777" w:rsidR="001B6C6F" w:rsidRDefault="001B6C6F" w:rsidP="001B6C6F">
          <w:pPr>
            <w:pStyle w:val="CitaviBibliographyEntry"/>
            <w:rPr>
              <w:lang w:val="en-US"/>
            </w:rPr>
          </w:pPr>
          <w:bookmarkStart w:id="1438" w:name="_CTVL001e6435ca3dc8443b5a53ecffd8c03ae4d"/>
          <w:bookmarkEnd w:id="1437"/>
          <w:proofErr w:type="spellStart"/>
          <w:r>
            <w:rPr>
              <w:lang w:val="en-US"/>
            </w:rPr>
            <w:t>Bettio</w:t>
          </w:r>
          <w:proofErr w:type="spellEnd"/>
          <w:r>
            <w:rPr>
              <w:lang w:val="en-US"/>
            </w:rPr>
            <w:t xml:space="preserve">, F. and </w:t>
          </w:r>
          <w:proofErr w:type="spellStart"/>
          <w:r>
            <w:rPr>
              <w:lang w:val="en-US"/>
            </w:rPr>
            <w:t>Plantenga</w:t>
          </w:r>
          <w:proofErr w:type="spellEnd"/>
          <w:r>
            <w:rPr>
              <w:lang w:val="en-US"/>
            </w:rPr>
            <w:t>, J. (2004) ‘Comparing Care Regimes in Europe’, Feminist Economics 10(1): 85–113.</w:t>
          </w:r>
        </w:p>
        <w:p w14:paraId="1D5214F4" w14:textId="77777777" w:rsidR="001B6C6F" w:rsidRDefault="001B6C6F" w:rsidP="001B6C6F">
          <w:pPr>
            <w:pStyle w:val="CitaviBibliographyEntry"/>
            <w:rPr>
              <w:lang w:val="en-US"/>
            </w:rPr>
          </w:pPr>
          <w:bookmarkStart w:id="1439" w:name="_CTVL0013d007445ae5a40379b45bf9ea10b8792"/>
          <w:bookmarkEnd w:id="1438"/>
          <w:proofErr w:type="spellStart"/>
          <w:r>
            <w:rPr>
              <w:lang w:val="en-US"/>
            </w:rPr>
            <w:t>Böhm</w:t>
          </w:r>
          <w:proofErr w:type="spellEnd"/>
          <w:r>
            <w:rPr>
              <w:lang w:val="en-US"/>
            </w:rPr>
            <w:t xml:space="preserve">, K., </w:t>
          </w:r>
          <w:proofErr w:type="spellStart"/>
          <w:r>
            <w:rPr>
              <w:lang w:val="en-US"/>
            </w:rPr>
            <w:t>Schmid</w:t>
          </w:r>
          <w:proofErr w:type="spellEnd"/>
          <w:r>
            <w:rPr>
              <w:lang w:val="en-US"/>
            </w:rPr>
            <w:t xml:space="preserve">, A., Götze, R., Landwehr, C. and </w:t>
          </w:r>
          <w:proofErr w:type="spellStart"/>
          <w:r>
            <w:rPr>
              <w:lang w:val="en-US"/>
            </w:rPr>
            <w:t>Rothgang</w:t>
          </w:r>
          <w:proofErr w:type="spellEnd"/>
          <w:r>
            <w:rPr>
              <w:lang w:val="en-US"/>
            </w:rPr>
            <w:t>, H. (2013) ‘Five types of OECD healthcare systems: empirical results of a deductive classification’, Health policy (Amsterdam, Netherlands) 113(3): 258–69.</w:t>
          </w:r>
        </w:p>
        <w:p w14:paraId="0534E00F" w14:textId="77777777" w:rsidR="001B6C6F" w:rsidRDefault="001B6C6F" w:rsidP="001B6C6F">
          <w:pPr>
            <w:pStyle w:val="CitaviBibliographyEntry"/>
            <w:rPr>
              <w:lang w:val="en-US"/>
            </w:rPr>
          </w:pPr>
          <w:bookmarkStart w:id="1440" w:name="_CTVL00134984415fb464e2783512e6c89b0cd6c"/>
          <w:bookmarkEnd w:id="1439"/>
          <w:r>
            <w:rPr>
              <w:lang w:val="en-US"/>
            </w:rPr>
            <w:t>Castles, F. G. and Mitchell, D. (1993) ‘Worlds of Welfare and Families of Nations’, in F. G. Castles (ed.)</w:t>
          </w:r>
          <w:bookmarkEnd w:id="1440"/>
          <w:r>
            <w:rPr>
              <w:lang w:val="en-US"/>
            </w:rPr>
            <w:t xml:space="preserve"> </w:t>
          </w:r>
          <w:r w:rsidRPr="001B6C6F">
            <w:rPr>
              <w:i/>
              <w:lang w:val="en-US"/>
            </w:rPr>
            <w:t xml:space="preserve">Families of nations: Patterns of public policy in Western democracies. </w:t>
          </w:r>
          <w:proofErr w:type="spellStart"/>
          <w:r w:rsidRPr="001B6C6F">
            <w:rPr>
              <w:lang w:val="en-US"/>
            </w:rPr>
            <w:t>Aldershot</w:t>
          </w:r>
          <w:proofErr w:type="spellEnd"/>
          <w:r w:rsidRPr="001B6C6F">
            <w:rPr>
              <w:lang w:val="en-US"/>
            </w:rPr>
            <w:t xml:space="preserve">: </w:t>
          </w:r>
          <w:proofErr w:type="spellStart"/>
          <w:r w:rsidRPr="001B6C6F">
            <w:rPr>
              <w:lang w:val="en-US"/>
            </w:rPr>
            <w:t>Ashgate</w:t>
          </w:r>
          <w:proofErr w:type="spellEnd"/>
          <w:r w:rsidRPr="001B6C6F">
            <w:rPr>
              <w:lang w:val="en-US"/>
            </w:rPr>
            <w:t>.</w:t>
          </w:r>
        </w:p>
        <w:p w14:paraId="5BCE755E" w14:textId="77777777" w:rsidR="001B6C6F" w:rsidRDefault="001B6C6F" w:rsidP="001B6C6F">
          <w:pPr>
            <w:pStyle w:val="CitaviBibliographyEntry"/>
            <w:rPr>
              <w:lang w:val="en-US"/>
            </w:rPr>
          </w:pPr>
          <w:bookmarkStart w:id="1441" w:name="_CTVL00186166193303347ca969e2168af48b4b8"/>
          <w:r>
            <w:rPr>
              <w:lang w:val="en-US"/>
            </w:rPr>
            <w:t xml:space="preserve">Colombo, F. (2012) ‘Typology of Public Coverage for Long-Term Care in OECD Countries’, in J. Costa-Font and C. </w:t>
          </w:r>
          <w:proofErr w:type="spellStart"/>
          <w:r>
            <w:rPr>
              <w:lang w:val="en-US"/>
            </w:rPr>
            <w:t>Courbage</w:t>
          </w:r>
          <w:proofErr w:type="spellEnd"/>
          <w:r>
            <w:rPr>
              <w:lang w:val="en-US"/>
            </w:rPr>
            <w:t xml:space="preserve"> (</w:t>
          </w:r>
          <w:proofErr w:type="spellStart"/>
          <w:r>
            <w:rPr>
              <w:lang w:val="en-US"/>
            </w:rPr>
            <w:t>eds</w:t>
          </w:r>
          <w:proofErr w:type="spellEnd"/>
          <w:r>
            <w:rPr>
              <w:lang w:val="en-US"/>
            </w:rPr>
            <w:t>)</w:t>
          </w:r>
          <w:bookmarkEnd w:id="1441"/>
          <w:r>
            <w:rPr>
              <w:lang w:val="en-US"/>
            </w:rPr>
            <w:t xml:space="preserve"> </w:t>
          </w:r>
          <w:r w:rsidRPr="001B6C6F">
            <w:rPr>
              <w:i/>
              <w:lang w:val="en-US"/>
            </w:rPr>
            <w:t>Financing Long-Term Care in Europe: Institutions, Markets and Models</w:t>
          </w:r>
          <w:r w:rsidRPr="001B6C6F">
            <w:rPr>
              <w:lang w:val="en-US"/>
            </w:rPr>
            <w:t xml:space="preserve">, pp. 17–40. London, </w:t>
          </w:r>
          <w:proofErr w:type="spellStart"/>
          <w:r w:rsidRPr="001B6C6F">
            <w:rPr>
              <w:lang w:val="en-US"/>
            </w:rPr>
            <w:t>s.l.</w:t>
          </w:r>
          <w:proofErr w:type="spellEnd"/>
          <w:r w:rsidRPr="001B6C6F">
            <w:rPr>
              <w:lang w:val="en-US"/>
            </w:rPr>
            <w:t>: Palgrave Macmillan UK.</w:t>
          </w:r>
        </w:p>
        <w:p w14:paraId="5A1CCE27" w14:textId="77777777" w:rsidR="001B6C6F" w:rsidRDefault="001B6C6F" w:rsidP="001B6C6F">
          <w:pPr>
            <w:pStyle w:val="CitaviBibliographyEntry"/>
            <w:rPr>
              <w:lang w:val="en-US"/>
            </w:rPr>
          </w:pPr>
          <w:bookmarkStart w:id="1442" w:name="_CTVL0010b6a142e90234bc18156f4e7b2566369"/>
          <w:r>
            <w:rPr>
              <w:lang w:val="en-US"/>
            </w:rPr>
            <w:t xml:space="preserve">Colombo, F., </w:t>
          </w:r>
          <w:proofErr w:type="spellStart"/>
          <w:r>
            <w:rPr>
              <w:lang w:val="en-US"/>
            </w:rPr>
            <w:t>Llena-Nozal</w:t>
          </w:r>
          <w:proofErr w:type="spellEnd"/>
          <w:r>
            <w:rPr>
              <w:lang w:val="en-US"/>
            </w:rPr>
            <w:t xml:space="preserve">, A., Mercier, J. and </w:t>
          </w:r>
          <w:proofErr w:type="spellStart"/>
          <w:r>
            <w:rPr>
              <w:lang w:val="en-US"/>
            </w:rPr>
            <w:t>Tjadens</w:t>
          </w:r>
          <w:proofErr w:type="spellEnd"/>
          <w:r>
            <w:rPr>
              <w:lang w:val="en-US"/>
            </w:rPr>
            <w:t>, F. (2011)</w:t>
          </w:r>
          <w:bookmarkEnd w:id="1442"/>
          <w:r>
            <w:rPr>
              <w:lang w:val="en-US"/>
            </w:rPr>
            <w:t xml:space="preserve"> </w:t>
          </w:r>
          <w:r w:rsidRPr="001B6C6F">
            <w:rPr>
              <w:i/>
              <w:lang w:val="en-US"/>
            </w:rPr>
            <w:t>Help wanted</w:t>
          </w:r>
          <w:proofErr w:type="gramStart"/>
          <w:r w:rsidRPr="001B6C6F">
            <w:rPr>
              <w:i/>
              <w:lang w:val="en-US"/>
            </w:rPr>
            <w:t>?:</w:t>
          </w:r>
          <w:proofErr w:type="gramEnd"/>
          <w:r w:rsidRPr="001B6C6F">
            <w:rPr>
              <w:i/>
              <w:lang w:val="en-US"/>
            </w:rPr>
            <w:t xml:space="preserve"> Providing and paying for long-term care. </w:t>
          </w:r>
          <w:r w:rsidRPr="001B6C6F">
            <w:rPr>
              <w:lang w:val="en-US"/>
            </w:rPr>
            <w:t>Paris: OECD.</w:t>
          </w:r>
        </w:p>
        <w:p w14:paraId="2285BDD2" w14:textId="77777777" w:rsidR="001B6C6F" w:rsidRDefault="001B6C6F" w:rsidP="001B6C6F">
          <w:pPr>
            <w:pStyle w:val="CitaviBibliographyEntry"/>
            <w:rPr>
              <w:lang w:val="en-US"/>
            </w:rPr>
          </w:pPr>
          <w:bookmarkStart w:id="1443" w:name="_CTVL0011b8ba8c659eb4b73a7f1fa02fe518735"/>
          <w:r>
            <w:rPr>
              <w:lang w:val="en-US"/>
            </w:rPr>
            <w:t xml:space="preserve">Da </w:t>
          </w:r>
          <w:proofErr w:type="spellStart"/>
          <w:r>
            <w:rPr>
              <w:lang w:val="en-US"/>
            </w:rPr>
            <w:t>Roit</w:t>
          </w:r>
          <w:proofErr w:type="spellEnd"/>
          <w:r>
            <w:rPr>
              <w:lang w:val="en-US"/>
            </w:rPr>
            <w:t xml:space="preserve">, B. and Le </w:t>
          </w:r>
          <w:proofErr w:type="spellStart"/>
          <w:r>
            <w:rPr>
              <w:lang w:val="en-US"/>
            </w:rPr>
            <w:t>Bihan</w:t>
          </w:r>
          <w:proofErr w:type="spellEnd"/>
          <w:r>
            <w:rPr>
              <w:lang w:val="en-US"/>
            </w:rPr>
            <w:t xml:space="preserve">, B. (2010) ‘Similar and Yet So Different: Cash-for-Care in Six European Countries’ Long-Term Care Policies’, </w:t>
          </w:r>
          <w:proofErr w:type="gramStart"/>
          <w:r>
            <w:rPr>
              <w:lang w:val="en-US"/>
            </w:rPr>
            <w:t>The</w:t>
          </w:r>
          <w:proofErr w:type="gramEnd"/>
          <w:r>
            <w:rPr>
              <w:lang w:val="en-US"/>
            </w:rPr>
            <w:t xml:space="preserve"> Milbank Quarterly 88(3): 286–309.</w:t>
          </w:r>
        </w:p>
        <w:p w14:paraId="19CD0681" w14:textId="77777777" w:rsidR="001B6C6F" w:rsidRDefault="001B6C6F" w:rsidP="001B6C6F">
          <w:pPr>
            <w:pStyle w:val="CitaviBibliographyEntry"/>
            <w:rPr>
              <w:lang w:val="en-US"/>
            </w:rPr>
          </w:pPr>
          <w:bookmarkStart w:id="1444" w:name="_CTVL001a4836dae68d94d748616d13fb0207f15"/>
          <w:bookmarkEnd w:id="1443"/>
          <w:r>
            <w:rPr>
              <w:lang w:val="en-US"/>
            </w:rPr>
            <w:t xml:space="preserve">Da </w:t>
          </w:r>
          <w:proofErr w:type="spellStart"/>
          <w:r>
            <w:rPr>
              <w:lang w:val="en-US"/>
            </w:rPr>
            <w:t>Roit</w:t>
          </w:r>
          <w:proofErr w:type="spellEnd"/>
          <w:r>
            <w:rPr>
              <w:lang w:val="en-US"/>
            </w:rPr>
            <w:t xml:space="preserve">, B. and </w:t>
          </w:r>
          <w:proofErr w:type="spellStart"/>
          <w:r>
            <w:rPr>
              <w:lang w:val="en-US"/>
            </w:rPr>
            <w:t>Weicht</w:t>
          </w:r>
          <w:proofErr w:type="spellEnd"/>
          <w:r>
            <w:rPr>
              <w:lang w:val="en-US"/>
            </w:rPr>
            <w:t>, B. (2013) ‘Migrant care work and care, migration and employment regimes: A fuzzy-set analysis’, Journal of European Social Policy 23(5): 469–86.</w:t>
          </w:r>
        </w:p>
        <w:p w14:paraId="612CCBBC" w14:textId="77777777" w:rsidR="001B6C6F" w:rsidRDefault="001B6C6F" w:rsidP="001B6C6F">
          <w:pPr>
            <w:pStyle w:val="CitaviBibliographyEntry"/>
            <w:rPr>
              <w:lang w:val="en-US"/>
            </w:rPr>
          </w:pPr>
          <w:bookmarkStart w:id="1445" w:name="_CTVL001fd3ac2a6731141c3b7b2698947518579"/>
          <w:bookmarkEnd w:id="1444"/>
          <w:proofErr w:type="spellStart"/>
          <w:r>
            <w:rPr>
              <w:lang w:val="en-US"/>
            </w:rPr>
            <w:t>Damiani</w:t>
          </w:r>
          <w:proofErr w:type="spellEnd"/>
          <w:r>
            <w:rPr>
              <w:lang w:val="en-US"/>
            </w:rPr>
            <w:t xml:space="preserve">, G., </w:t>
          </w:r>
          <w:proofErr w:type="spellStart"/>
          <w:r>
            <w:rPr>
              <w:lang w:val="en-US"/>
            </w:rPr>
            <w:t>Farelli</w:t>
          </w:r>
          <w:proofErr w:type="spellEnd"/>
          <w:r>
            <w:rPr>
              <w:lang w:val="en-US"/>
            </w:rPr>
            <w:t xml:space="preserve">, V., </w:t>
          </w:r>
          <w:proofErr w:type="spellStart"/>
          <w:r>
            <w:rPr>
              <w:lang w:val="en-US"/>
            </w:rPr>
            <w:t>Anselmi</w:t>
          </w:r>
          <w:proofErr w:type="spellEnd"/>
          <w:r>
            <w:rPr>
              <w:lang w:val="en-US"/>
            </w:rPr>
            <w:t xml:space="preserve">, A., </w:t>
          </w:r>
          <w:proofErr w:type="spellStart"/>
          <w:r>
            <w:rPr>
              <w:lang w:val="en-US"/>
            </w:rPr>
            <w:t>Sicuro</w:t>
          </w:r>
          <w:proofErr w:type="spellEnd"/>
          <w:r>
            <w:rPr>
              <w:lang w:val="en-US"/>
            </w:rPr>
            <w:t xml:space="preserve">, L., </w:t>
          </w:r>
          <w:proofErr w:type="spellStart"/>
          <w:r>
            <w:rPr>
              <w:lang w:val="en-US"/>
            </w:rPr>
            <w:t>Solipaca</w:t>
          </w:r>
          <w:proofErr w:type="spellEnd"/>
          <w:r>
            <w:rPr>
              <w:lang w:val="en-US"/>
            </w:rPr>
            <w:t xml:space="preserve">, A., </w:t>
          </w:r>
          <w:proofErr w:type="spellStart"/>
          <w:r>
            <w:rPr>
              <w:lang w:val="en-US"/>
            </w:rPr>
            <w:t>Burgio</w:t>
          </w:r>
          <w:proofErr w:type="spellEnd"/>
          <w:r>
            <w:rPr>
              <w:lang w:val="en-US"/>
            </w:rPr>
            <w:t xml:space="preserve">, A., </w:t>
          </w:r>
          <w:proofErr w:type="spellStart"/>
          <w:r>
            <w:rPr>
              <w:lang w:val="en-US"/>
            </w:rPr>
            <w:t>Iezzi</w:t>
          </w:r>
          <w:proofErr w:type="spellEnd"/>
          <w:r>
            <w:rPr>
              <w:lang w:val="en-US"/>
            </w:rPr>
            <w:t xml:space="preserve">, D. F. and </w:t>
          </w:r>
          <w:proofErr w:type="spellStart"/>
          <w:r>
            <w:rPr>
              <w:lang w:val="en-US"/>
            </w:rPr>
            <w:t>Ricciardi</w:t>
          </w:r>
          <w:proofErr w:type="spellEnd"/>
          <w:r>
            <w:rPr>
              <w:lang w:val="en-US"/>
            </w:rPr>
            <w:t>, W. (2011) ‘Patterns of Long Term Care in 29 European countries: evidence from an exploratory study’, BMC health services research 11: 316.</w:t>
          </w:r>
        </w:p>
        <w:p w14:paraId="5CDE070D" w14:textId="77777777" w:rsidR="001B6C6F" w:rsidRDefault="001B6C6F" w:rsidP="001B6C6F">
          <w:pPr>
            <w:pStyle w:val="CitaviBibliographyEntry"/>
            <w:rPr>
              <w:lang w:val="en-US"/>
            </w:rPr>
          </w:pPr>
          <w:bookmarkStart w:id="1446" w:name="_CTVL0015f1bbd69fb3c4522abd802c60d39aab7"/>
          <w:bookmarkEnd w:id="1445"/>
          <w:r>
            <w:rPr>
              <w:lang w:val="en-US"/>
            </w:rPr>
            <w:t xml:space="preserve">Di Rosa, M., </w:t>
          </w:r>
          <w:proofErr w:type="spellStart"/>
          <w:r>
            <w:rPr>
              <w:lang w:val="en-US"/>
            </w:rPr>
            <w:t>Kofahl</w:t>
          </w:r>
          <w:proofErr w:type="spellEnd"/>
          <w:r>
            <w:rPr>
              <w:lang w:val="en-US"/>
            </w:rPr>
            <w:t xml:space="preserve">, C., McKee, K., </w:t>
          </w:r>
          <w:proofErr w:type="spellStart"/>
          <w:r>
            <w:rPr>
              <w:lang w:val="en-US"/>
            </w:rPr>
            <w:t>Bień</w:t>
          </w:r>
          <w:proofErr w:type="spellEnd"/>
          <w:r>
            <w:rPr>
              <w:lang w:val="en-US"/>
            </w:rPr>
            <w:t xml:space="preserve">, B., </w:t>
          </w:r>
          <w:proofErr w:type="spellStart"/>
          <w:r>
            <w:rPr>
              <w:lang w:val="en-US"/>
            </w:rPr>
            <w:t>Lamura</w:t>
          </w:r>
          <w:proofErr w:type="spellEnd"/>
          <w:r>
            <w:rPr>
              <w:lang w:val="en-US"/>
            </w:rPr>
            <w:t xml:space="preserve">, G., </w:t>
          </w:r>
          <w:proofErr w:type="spellStart"/>
          <w:r>
            <w:rPr>
              <w:lang w:val="en-US"/>
            </w:rPr>
            <w:t>Prouskas</w:t>
          </w:r>
          <w:proofErr w:type="spellEnd"/>
          <w:r>
            <w:rPr>
              <w:lang w:val="en-US"/>
            </w:rPr>
            <w:t xml:space="preserve">, C., </w:t>
          </w:r>
          <w:proofErr w:type="spellStart"/>
          <w:r>
            <w:rPr>
              <w:lang w:val="en-US"/>
            </w:rPr>
            <w:t>Döhner</w:t>
          </w:r>
          <w:proofErr w:type="spellEnd"/>
          <w:r>
            <w:rPr>
              <w:lang w:val="en-US"/>
            </w:rPr>
            <w:t xml:space="preserve">, H. and </w:t>
          </w:r>
          <w:proofErr w:type="spellStart"/>
          <w:r>
            <w:rPr>
              <w:lang w:val="en-US"/>
            </w:rPr>
            <w:t>Mnich</w:t>
          </w:r>
          <w:proofErr w:type="spellEnd"/>
          <w:r>
            <w:rPr>
              <w:lang w:val="en-US"/>
            </w:rPr>
            <w:t xml:space="preserve">, E. (2011) ‘A Typology of Caregiving Situations and Service Use in Family Carers of Older People in Six European Countries’, </w:t>
          </w:r>
          <w:proofErr w:type="spellStart"/>
          <w:r>
            <w:rPr>
              <w:lang w:val="en-US"/>
            </w:rPr>
            <w:t>GeroPsych</w:t>
          </w:r>
          <w:proofErr w:type="spellEnd"/>
          <w:r>
            <w:rPr>
              <w:lang w:val="en-US"/>
            </w:rPr>
            <w:t xml:space="preserve"> 24(1): 5–18.</w:t>
          </w:r>
        </w:p>
        <w:p w14:paraId="798F2DAA" w14:textId="77777777" w:rsidR="001B6C6F" w:rsidRDefault="001B6C6F" w:rsidP="001B6C6F">
          <w:pPr>
            <w:pStyle w:val="CitaviBibliographyEntry"/>
            <w:rPr>
              <w:lang w:val="en-US"/>
            </w:rPr>
          </w:pPr>
          <w:bookmarkStart w:id="1447" w:name="_CTVL0010ab61766c6234c81af59c27fe2c9d49d"/>
          <w:bookmarkEnd w:id="1446"/>
          <w:proofErr w:type="spellStart"/>
          <w:r>
            <w:rPr>
              <w:lang w:val="en-US"/>
            </w:rPr>
            <w:t>Esping</w:t>
          </w:r>
          <w:proofErr w:type="spellEnd"/>
          <w:r>
            <w:rPr>
              <w:lang w:val="en-US"/>
            </w:rPr>
            <w:t>-Andersen, G. (1990)</w:t>
          </w:r>
          <w:bookmarkEnd w:id="1447"/>
          <w:r>
            <w:rPr>
              <w:lang w:val="en-US"/>
            </w:rPr>
            <w:t xml:space="preserve"> </w:t>
          </w:r>
          <w:proofErr w:type="gramStart"/>
          <w:r w:rsidRPr="001B6C6F">
            <w:rPr>
              <w:i/>
              <w:lang w:val="en-US"/>
            </w:rPr>
            <w:t>The</w:t>
          </w:r>
          <w:proofErr w:type="gramEnd"/>
          <w:r w:rsidRPr="001B6C6F">
            <w:rPr>
              <w:i/>
              <w:lang w:val="en-US"/>
            </w:rPr>
            <w:t xml:space="preserve"> three worlds of welfare capitalism. </w:t>
          </w:r>
          <w:r w:rsidRPr="001B6C6F">
            <w:rPr>
              <w:lang w:val="en-US"/>
            </w:rPr>
            <w:t>Princeton, N.J.: Princeton University Press.</w:t>
          </w:r>
        </w:p>
        <w:p w14:paraId="5CB06CB5" w14:textId="77777777" w:rsidR="001B6C6F" w:rsidRDefault="001B6C6F" w:rsidP="001B6C6F">
          <w:pPr>
            <w:pStyle w:val="CitaviBibliographyEntry"/>
            <w:rPr>
              <w:lang w:val="en-US"/>
            </w:rPr>
          </w:pPr>
          <w:bookmarkStart w:id="1448" w:name="_CTVL001e695c9812ebe48f081664322ba67ea9f"/>
          <w:r>
            <w:rPr>
              <w:lang w:val="en-US"/>
            </w:rPr>
            <w:t>European Commission (2018) ‘ESPN thematic report on Challenges in long-term care’. https://ec.europa.eu/social/main.jsp?advSearchKey=espnltc_2018&amp;mode=advancedSubmit&amp;catId=22&amp;policyArea=0&amp;policyAreaSub=0&amp;country=0&amp;year=0.</w:t>
          </w:r>
        </w:p>
        <w:p w14:paraId="7979B641" w14:textId="77777777" w:rsidR="001B6C6F" w:rsidRDefault="001B6C6F" w:rsidP="001B6C6F">
          <w:pPr>
            <w:pStyle w:val="CitaviBibliographyEntry"/>
            <w:rPr>
              <w:lang w:val="en-US"/>
            </w:rPr>
          </w:pPr>
          <w:bookmarkStart w:id="1449" w:name="_CTVL0013deb4cb5e8224491a572d4026b6a1358"/>
          <w:bookmarkEnd w:id="1448"/>
          <w:r>
            <w:rPr>
              <w:lang w:val="en-US"/>
            </w:rPr>
            <w:lastRenderedPageBreak/>
            <w:t xml:space="preserve">Farris, S. R. and </w:t>
          </w:r>
          <w:proofErr w:type="spellStart"/>
          <w:r>
            <w:rPr>
              <w:lang w:val="en-US"/>
            </w:rPr>
            <w:t>Marchetti</w:t>
          </w:r>
          <w:proofErr w:type="spellEnd"/>
          <w:r>
            <w:rPr>
              <w:lang w:val="en-US"/>
            </w:rPr>
            <w:t>, S. (2017) ‘From the Commodification to the Corporatization of Care: European Perspectives and Debates’, Social Politics: International Studies in Gender, State &amp; Society 24(2): 109–31.</w:t>
          </w:r>
        </w:p>
        <w:p w14:paraId="7EDCD4D0" w14:textId="77777777" w:rsidR="001B6C6F" w:rsidRDefault="001B6C6F" w:rsidP="001B6C6F">
          <w:pPr>
            <w:pStyle w:val="CitaviBibliographyEntry"/>
            <w:rPr>
              <w:lang w:val="en-US"/>
            </w:rPr>
          </w:pPr>
          <w:bookmarkStart w:id="1450" w:name="_CTVL0017c3d120b68894a438ddae60dd66cb8df"/>
          <w:bookmarkEnd w:id="1449"/>
          <w:proofErr w:type="spellStart"/>
          <w:r>
            <w:rPr>
              <w:lang w:val="en-US"/>
            </w:rPr>
            <w:t>Ferrera</w:t>
          </w:r>
          <w:proofErr w:type="spellEnd"/>
          <w:r>
            <w:rPr>
              <w:lang w:val="en-US"/>
            </w:rPr>
            <w:t>, M. (1996) ‘The 'Southern Model' of Welfare in Social Europe’, Journal of European Social Policy 6(1): 17–37.</w:t>
          </w:r>
        </w:p>
        <w:p w14:paraId="1A5CC940" w14:textId="77777777" w:rsidR="001B6C6F" w:rsidRDefault="001B6C6F" w:rsidP="001B6C6F">
          <w:pPr>
            <w:pStyle w:val="CitaviBibliographyEntry"/>
            <w:rPr>
              <w:lang w:val="en-US"/>
            </w:rPr>
          </w:pPr>
          <w:bookmarkStart w:id="1451" w:name="_CTVL0014251892f140044c98ec580332144306b"/>
          <w:bookmarkEnd w:id="1450"/>
          <w:r>
            <w:rPr>
              <w:lang w:val="en-US"/>
            </w:rPr>
            <w:t>Fonseca, J. R.S. (2013) ‘Clustering in the field of social sciences: that is your choice’, International Journal of Social Research Methodology 16(5): 403–28.</w:t>
          </w:r>
        </w:p>
        <w:p w14:paraId="33E41071" w14:textId="77777777" w:rsidR="001B6C6F" w:rsidRDefault="001B6C6F" w:rsidP="001B6C6F">
          <w:pPr>
            <w:pStyle w:val="CitaviBibliographyEntry"/>
            <w:rPr>
              <w:lang w:val="en-US"/>
            </w:rPr>
          </w:pPr>
          <w:bookmarkStart w:id="1452" w:name="_CTVL001373c94ccf3c24a1ebfb425e778bd7fad"/>
          <w:bookmarkEnd w:id="1451"/>
          <w:proofErr w:type="spellStart"/>
          <w:r>
            <w:rPr>
              <w:lang w:val="en-US"/>
            </w:rPr>
            <w:t>Halásková</w:t>
          </w:r>
          <w:proofErr w:type="spellEnd"/>
          <w:r>
            <w:rPr>
              <w:lang w:val="en-US"/>
            </w:rPr>
            <w:t xml:space="preserve">, R., </w:t>
          </w:r>
          <w:proofErr w:type="spellStart"/>
          <w:r>
            <w:rPr>
              <w:lang w:val="en-US"/>
            </w:rPr>
            <w:t>Bednář</w:t>
          </w:r>
          <w:proofErr w:type="spellEnd"/>
          <w:r>
            <w:rPr>
              <w:lang w:val="en-US"/>
            </w:rPr>
            <w:t xml:space="preserve">, P. and </w:t>
          </w:r>
          <w:proofErr w:type="spellStart"/>
          <w:r>
            <w:rPr>
              <w:lang w:val="en-US"/>
            </w:rPr>
            <w:t>Halásková</w:t>
          </w:r>
          <w:proofErr w:type="spellEnd"/>
          <w:r>
            <w:rPr>
              <w:lang w:val="en-US"/>
            </w:rPr>
            <w:t>, M. (2017) ‘Forms of Providing and Financing Long-Term Care in OECD Countries’, Review of Economic Perspectives 17(2): 159–78.</w:t>
          </w:r>
        </w:p>
        <w:p w14:paraId="7021CFDE" w14:textId="77777777" w:rsidR="001B6C6F" w:rsidRDefault="001B6C6F" w:rsidP="001B6C6F">
          <w:pPr>
            <w:pStyle w:val="CitaviBibliographyEntry"/>
            <w:rPr>
              <w:lang w:val="en-US"/>
            </w:rPr>
          </w:pPr>
          <w:bookmarkStart w:id="1453" w:name="_CTVL0012648c6a98a1148368dd9ae50a6bfa51a"/>
          <w:bookmarkEnd w:id="1452"/>
          <w:proofErr w:type="spellStart"/>
          <w:r>
            <w:rPr>
              <w:lang w:val="en-US"/>
            </w:rPr>
            <w:t>Halfens</w:t>
          </w:r>
          <w:proofErr w:type="spellEnd"/>
          <w:r>
            <w:rPr>
              <w:lang w:val="en-US"/>
            </w:rPr>
            <w:t xml:space="preserve">, R. J. G., </w:t>
          </w:r>
          <w:proofErr w:type="spellStart"/>
          <w:r>
            <w:rPr>
              <w:lang w:val="en-US"/>
            </w:rPr>
            <w:t>Meesterberends</w:t>
          </w:r>
          <w:proofErr w:type="spellEnd"/>
          <w:r>
            <w:rPr>
              <w:lang w:val="en-US"/>
            </w:rPr>
            <w:t xml:space="preserve">, E., van </w:t>
          </w:r>
          <w:proofErr w:type="spellStart"/>
          <w:r>
            <w:rPr>
              <w:lang w:val="en-US"/>
            </w:rPr>
            <w:t>Nie-Visser</w:t>
          </w:r>
          <w:proofErr w:type="spellEnd"/>
          <w:r>
            <w:rPr>
              <w:lang w:val="en-US"/>
            </w:rPr>
            <w:t xml:space="preserve">, N. C., </w:t>
          </w:r>
          <w:proofErr w:type="spellStart"/>
          <w:r>
            <w:rPr>
              <w:lang w:val="en-US"/>
            </w:rPr>
            <w:t>Lohrmann</w:t>
          </w:r>
          <w:proofErr w:type="spellEnd"/>
          <w:r>
            <w:rPr>
              <w:lang w:val="en-US"/>
            </w:rPr>
            <w:t xml:space="preserve">, C., </w:t>
          </w:r>
          <w:proofErr w:type="spellStart"/>
          <w:r>
            <w:rPr>
              <w:lang w:val="en-US"/>
            </w:rPr>
            <w:t>Schönherr</w:t>
          </w:r>
          <w:proofErr w:type="spellEnd"/>
          <w:r>
            <w:rPr>
              <w:lang w:val="en-US"/>
            </w:rPr>
            <w:t xml:space="preserve">, S., </w:t>
          </w:r>
          <w:proofErr w:type="spellStart"/>
          <w:r>
            <w:rPr>
              <w:lang w:val="en-US"/>
            </w:rPr>
            <w:t>Meijers</w:t>
          </w:r>
          <w:proofErr w:type="spellEnd"/>
          <w:r>
            <w:rPr>
              <w:lang w:val="en-US"/>
            </w:rPr>
            <w:t xml:space="preserve">, J. M. M., Hahn, S., </w:t>
          </w:r>
          <w:proofErr w:type="spellStart"/>
          <w:r>
            <w:rPr>
              <w:lang w:val="en-US"/>
            </w:rPr>
            <w:t>Vangelooven</w:t>
          </w:r>
          <w:proofErr w:type="spellEnd"/>
          <w:r>
            <w:rPr>
              <w:lang w:val="en-US"/>
            </w:rPr>
            <w:t xml:space="preserve">, C. and </w:t>
          </w:r>
          <w:proofErr w:type="spellStart"/>
          <w:r>
            <w:rPr>
              <w:lang w:val="en-US"/>
            </w:rPr>
            <w:t>Schols</w:t>
          </w:r>
          <w:proofErr w:type="spellEnd"/>
          <w:r>
            <w:rPr>
              <w:lang w:val="en-US"/>
            </w:rPr>
            <w:t>, J. M. G. A. (2013) ‘International prevalence measurement of care problems: results’, Journal of advanced nursing 69(9): e5-17.</w:t>
          </w:r>
        </w:p>
        <w:p w14:paraId="0D35DF66" w14:textId="77777777" w:rsidR="001B6C6F" w:rsidRDefault="001B6C6F" w:rsidP="001B6C6F">
          <w:pPr>
            <w:pStyle w:val="CitaviBibliographyEntry"/>
            <w:rPr>
              <w:lang w:val="en-US"/>
            </w:rPr>
          </w:pPr>
          <w:bookmarkStart w:id="1454" w:name="_CTVL001be466e05928646daa518cec4cec03f63"/>
          <w:bookmarkEnd w:id="1453"/>
          <w:r>
            <w:rPr>
              <w:lang w:val="en-US"/>
            </w:rPr>
            <w:t>Jensen, C. (2008) ‘Worlds of welfare services and transfers’, Journal of European Social Policy 18(2): 151–62.</w:t>
          </w:r>
        </w:p>
        <w:p w14:paraId="186FDA21" w14:textId="77777777" w:rsidR="001B6C6F" w:rsidRDefault="001B6C6F" w:rsidP="001B6C6F">
          <w:pPr>
            <w:pStyle w:val="CitaviBibliographyEntry"/>
            <w:rPr>
              <w:lang w:val="en-US"/>
            </w:rPr>
          </w:pPr>
          <w:bookmarkStart w:id="1455" w:name="_CTVL00175e7fd58a1d34770be22f60640fedb80"/>
          <w:bookmarkEnd w:id="1454"/>
          <w:proofErr w:type="spellStart"/>
          <w:r>
            <w:rPr>
              <w:lang w:val="en-US"/>
            </w:rPr>
            <w:t>Kammer</w:t>
          </w:r>
          <w:proofErr w:type="spellEnd"/>
          <w:r>
            <w:rPr>
              <w:lang w:val="en-US"/>
            </w:rPr>
            <w:t xml:space="preserve">, A., </w:t>
          </w:r>
          <w:proofErr w:type="spellStart"/>
          <w:r>
            <w:rPr>
              <w:lang w:val="en-US"/>
            </w:rPr>
            <w:t>Niehues</w:t>
          </w:r>
          <w:proofErr w:type="spellEnd"/>
          <w:r>
            <w:rPr>
              <w:lang w:val="en-US"/>
            </w:rPr>
            <w:t xml:space="preserve">, J. and </w:t>
          </w:r>
          <w:proofErr w:type="spellStart"/>
          <w:r>
            <w:rPr>
              <w:lang w:val="en-US"/>
            </w:rPr>
            <w:t>Peichl</w:t>
          </w:r>
          <w:proofErr w:type="spellEnd"/>
          <w:r>
            <w:rPr>
              <w:lang w:val="en-US"/>
            </w:rPr>
            <w:t>, A. (2012) ‘Welfare regimes and welfare state outcomes in Europe’, Journal of European Social Policy 22(5): 455–71.</w:t>
          </w:r>
        </w:p>
        <w:p w14:paraId="29C3C89D" w14:textId="77777777" w:rsidR="001B6C6F" w:rsidRDefault="001B6C6F" w:rsidP="001B6C6F">
          <w:pPr>
            <w:pStyle w:val="CitaviBibliographyEntry"/>
            <w:rPr>
              <w:lang w:val="en-US"/>
            </w:rPr>
          </w:pPr>
          <w:bookmarkStart w:id="1456" w:name="_CTVL0010c10d28edea54957a390cc5df62b8fef"/>
          <w:bookmarkEnd w:id="1455"/>
          <w:proofErr w:type="spellStart"/>
          <w:r>
            <w:rPr>
              <w:lang w:val="en-US"/>
            </w:rPr>
            <w:t>Kautto</w:t>
          </w:r>
          <w:proofErr w:type="spellEnd"/>
          <w:r>
            <w:rPr>
              <w:lang w:val="en-US"/>
            </w:rPr>
            <w:t>, M. (2002) ‘Investing in Services in West European welfare states’, Journal of European Social Policy 12(1): 53–65.</w:t>
          </w:r>
        </w:p>
        <w:p w14:paraId="0C033D31" w14:textId="77777777" w:rsidR="001B6C6F" w:rsidRDefault="001B6C6F" w:rsidP="001B6C6F">
          <w:pPr>
            <w:pStyle w:val="CitaviBibliographyEntry"/>
            <w:rPr>
              <w:lang w:val="en-US"/>
            </w:rPr>
          </w:pPr>
          <w:bookmarkStart w:id="1457" w:name="_CTVL0011f8691c88a8d41f08287656a243643f7"/>
          <w:bookmarkEnd w:id="1456"/>
          <w:proofErr w:type="spellStart"/>
          <w:r>
            <w:rPr>
              <w:lang w:val="en-US"/>
            </w:rPr>
            <w:t>Kleinke</w:t>
          </w:r>
          <w:proofErr w:type="spellEnd"/>
          <w:r>
            <w:rPr>
              <w:lang w:val="en-US"/>
            </w:rPr>
            <w:t xml:space="preserve">, K., </w:t>
          </w:r>
          <w:proofErr w:type="spellStart"/>
          <w:r>
            <w:rPr>
              <w:lang w:val="en-US"/>
            </w:rPr>
            <w:t>Stemmler</w:t>
          </w:r>
          <w:proofErr w:type="spellEnd"/>
          <w:r>
            <w:rPr>
              <w:lang w:val="en-US"/>
            </w:rPr>
            <w:t xml:space="preserve">, M., </w:t>
          </w:r>
          <w:proofErr w:type="spellStart"/>
          <w:r>
            <w:rPr>
              <w:lang w:val="en-US"/>
            </w:rPr>
            <w:t>Reinecke</w:t>
          </w:r>
          <w:proofErr w:type="spellEnd"/>
          <w:r>
            <w:rPr>
              <w:lang w:val="en-US"/>
            </w:rPr>
            <w:t xml:space="preserve">, J. and </w:t>
          </w:r>
          <w:proofErr w:type="spellStart"/>
          <w:r>
            <w:rPr>
              <w:lang w:val="en-US"/>
            </w:rPr>
            <w:t>Lösel</w:t>
          </w:r>
          <w:proofErr w:type="spellEnd"/>
          <w:r>
            <w:rPr>
              <w:lang w:val="en-US"/>
            </w:rPr>
            <w:t xml:space="preserve">, F. (2011) ‘Efficient ways to impute incomplete panel data’, </w:t>
          </w:r>
          <w:proofErr w:type="spellStart"/>
          <w:r>
            <w:rPr>
              <w:lang w:val="en-US"/>
            </w:rPr>
            <w:t>AStA</w:t>
          </w:r>
          <w:proofErr w:type="spellEnd"/>
          <w:r>
            <w:rPr>
              <w:lang w:val="en-US"/>
            </w:rPr>
            <w:t xml:space="preserve"> </w:t>
          </w:r>
          <w:proofErr w:type="spellStart"/>
          <w:r>
            <w:rPr>
              <w:lang w:val="en-US"/>
            </w:rPr>
            <w:t>Adv</w:t>
          </w:r>
          <w:proofErr w:type="spellEnd"/>
          <w:r>
            <w:rPr>
              <w:lang w:val="en-US"/>
            </w:rPr>
            <w:t xml:space="preserve"> Stat Anal 95(4): 351–73.</w:t>
          </w:r>
        </w:p>
        <w:p w14:paraId="75142B74" w14:textId="77777777" w:rsidR="001B6C6F" w:rsidRDefault="001B6C6F" w:rsidP="001B6C6F">
          <w:pPr>
            <w:pStyle w:val="CitaviBibliographyEntry"/>
            <w:rPr>
              <w:lang w:val="en-US"/>
            </w:rPr>
          </w:pPr>
          <w:bookmarkStart w:id="1458" w:name="_CTVL0014a831c3476a74e2b9956ea11f6651680"/>
          <w:bookmarkEnd w:id="1457"/>
          <w:r>
            <w:rPr>
              <w:lang w:val="en-US"/>
            </w:rPr>
            <w:t xml:space="preserve">Kraus, M., Riedel, M., Mot, E. S., </w:t>
          </w:r>
          <w:proofErr w:type="spellStart"/>
          <w:r>
            <w:rPr>
              <w:lang w:val="en-US"/>
            </w:rPr>
            <w:t>Willemé</w:t>
          </w:r>
          <w:proofErr w:type="spellEnd"/>
          <w:r>
            <w:rPr>
              <w:lang w:val="en-US"/>
            </w:rPr>
            <w:t xml:space="preserve">, P. and </w:t>
          </w:r>
          <w:proofErr w:type="spellStart"/>
          <w:r>
            <w:rPr>
              <w:lang w:val="en-US"/>
            </w:rPr>
            <w:t>Röhrling</w:t>
          </w:r>
          <w:proofErr w:type="spellEnd"/>
          <w:r>
            <w:rPr>
              <w:lang w:val="en-US"/>
            </w:rPr>
            <w:t>, G. (2010)</w:t>
          </w:r>
          <w:bookmarkEnd w:id="1458"/>
          <w:r>
            <w:rPr>
              <w:lang w:val="en-US"/>
            </w:rPr>
            <w:t xml:space="preserve"> </w:t>
          </w:r>
          <w:r w:rsidRPr="001B6C6F">
            <w:rPr>
              <w:i/>
              <w:lang w:val="en-US"/>
            </w:rPr>
            <w:t xml:space="preserve">A typology of long-term care systems in Europe. </w:t>
          </w:r>
          <w:r w:rsidRPr="001B6C6F">
            <w:rPr>
              <w:lang w:val="en-US"/>
            </w:rPr>
            <w:t>Brussels: ENEPRI.</w:t>
          </w:r>
        </w:p>
        <w:p w14:paraId="3E69D79C" w14:textId="77777777" w:rsidR="001B6C6F" w:rsidRDefault="001B6C6F" w:rsidP="001B6C6F">
          <w:pPr>
            <w:pStyle w:val="CitaviBibliographyEntry"/>
            <w:rPr>
              <w:lang w:val="en-US"/>
            </w:rPr>
          </w:pPr>
          <w:bookmarkStart w:id="1459" w:name="_CTVL0014201f31f4e42406fb639b4aefaa60020"/>
          <w:proofErr w:type="spellStart"/>
          <w:r>
            <w:rPr>
              <w:lang w:val="en-US"/>
            </w:rPr>
            <w:t>Leitner</w:t>
          </w:r>
          <w:proofErr w:type="spellEnd"/>
          <w:r>
            <w:rPr>
              <w:lang w:val="en-US"/>
            </w:rPr>
            <w:t xml:space="preserve">, S. (2003) ‘Varieties of </w:t>
          </w:r>
          <w:proofErr w:type="spellStart"/>
          <w:r>
            <w:rPr>
              <w:lang w:val="en-US"/>
            </w:rPr>
            <w:t>familialism</w:t>
          </w:r>
          <w:proofErr w:type="spellEnd"/>
          <w:r>
            <w:rPr>
              <w:lang w:val="en-US"/>
            </w:rPr>
            <w:t>: The caring function of the family in comparative perspective’, European Societies 5(4): 353–75.</w:t>
          </w:r>
        </w:p>
        <w:p w14:paraId="7D00A1E3" w14:textId="77777777" w:rsidR="001B6C6F" w:rsidRDefault="001B6C6F" w:rsidP="001B6C6F">
          <w:pPr>
            <w:pStyle w:val="CitaviBibliographyEntry"/>
            <w:rPr>
              <w:lang w:val="en-US"/>
            </w:rPr>
          </w:pPr>
          <w:bookmarkStart w:id="1460" w:name="_CTVL00108ebed689e2c4289841c92d111094b6e"/>
          <w:bookmarkEnd w:id="1459"/>
          <w:r>
            <w:rPr>
              <w:lang w:val="en-US"/>
            </w:rPr>
            <w:t>Milligan, G. W. and Cooper, M. C. (1987) ‘Methodology Review: Clustering Methods’, Applied Psychological Measurement 11(4): 329–54.</w:t>
          </w:r>
        </w:p>
        <w:p w14:paraId="358B09A3" w14:textId="77777777" w:rsidR="001B6C6F" w:rsidRDefault="001B6C6F" w:rsidP="001B6C6F">
          <w:pPr>
            <w:pStyle w:val="CitaviBibliographyEntry"/>
            <w:rPr>
              <w:lang w:val="en-US"/>
            </w:rPr>
          </w:pPr>
          <w:bookmarkStart w:id="1461" w:name="_CTVL001c8de60e5bb4846cabf3cbe7b0f4faa71"/>
          <w:bookmarkEnd w:id="1460"/>
          <w:proofErr w:type="spellStart"/>
          <w:r>
            <w:rPr>
              <w:lang w:val="en-US"/>
            </w:rPr>
            <w:t>Nies</w:t>
          </w:r>
          <w:proofErr w:type="spellEnd"/>
          <w:r>
            <w:rPr>
              <w:lang w:val="en-US"/>
            </w:rPr>
            <w:t xml:space="preserve">, H., </w:t>
          </w:r>
          <w:proofErr w:type="spellStart"/>
          <w:r>
            <w:rPr>
              <w:lang w:val="en-US"/>
            </w:rPr>
            <w:t>Leichsenring</w:t>
          </w:r>
          <w:proofErr w:type="spellEnd"/>
          <w:r>
            <w:rPr>
              <w:lang w:val="en-US"/>
            </w:rPr>
            <w:t xml:space="preserve">, K. and </w:t>
          </w:r>
          <w:proofErr w:type="spellStart"/>
          <w:r>
            <w:rPr>
              <w:lang w:val="en-US"/>
            </w:rPr>
            <w:t>Mak</w:t>
          </w:r>
          <w:proofErr w:type="spellEnd"/>
          <w:r>
            <w:rPr>
              <w:lang w:val="en-US"/>
            </w:rPr>
            <w:t xml:space="preserve">, S. (2013) ‘The Emerging Identity of Long- Term Care Systems in Europe’, in </w:t>
          </w:r>
          <w:proofErr w:type="spellStart"/>
          <w:r>
            <w:rPr>
              <w:lang w:val="en-US"/>
            </w:rPr>
            <w:t>Leichsenring</w:t>
          </w:r>
          <w:proofErr w:type="spellEnd"/>
          <w:r>
            <w:rPr>
              <w:lang w:val="en-US"/>
            </w:rPr>
            <w:t xml:space="preserve">, Kai, Billings, Jenny and H. </w:t>
          </w:r>
          <w:proofErr w:type="spellStart"/>
          <w:r>
            <w:rPr>
              <w:lang w:val="en-US"/>
            </w:rPr>
            <w:t>Nies</w:t>
          </w:r>
          <w:proofErr w:type="spellEnd"/>
          <w:r>
            <w:rPr>
              <w:lang w:val="en-US"/>
            </w:rPr>
            <w:t xml:space="preserve"> (</w:t>
          </w:r>
          <w:proofErr w:type="spellStart"/>
          <w:proofErr w:type="gramStart"/>
          <w:r>
            <w:rPr>
              <w:lang w:val="en-US"/>
            </w:rPr>
            <w:t>eds</w:t>
          </w:r>
          <w:proofErr w:type="spellEnd"/>
          <w:proofErr w:type="gramEnd"/>
          <w:r>
            <w:rPr>
              <w:lang w:val="en-US"/>
            </w:rPr>
            <w:t>)</w:t>
          </w:r>
          <w:bookmarkEnd w:id="1461"/>
          <w:r>
            <w:rPr>
              <w:lang w:val="en-US"/>
            </w:rPr>
            <w:t xml:space="preserve"> </w:t>
          </w:r>
          <w:r w:rsidRPr="001B6C6F">
            <w:rPr>
              <w:i/>
              <w:lang w:val="en-US"/>
            </w:rPr>
            <w:t>Long term care in Europe: Improving policy and practice</w:t>
          </w:r>
          <w:r w:rsidRPr="001B6C6F">
            <w:rPr>
              <w:lang w:val="en-US"/>
            </w:rPr>
            <w:t>, pp. 19–41. Basingstoke: Palgrave Macmillan.</w:t>
          </w:r>
        </w:p>
        <w:p w14:paraId="43D9816E" w14:textId="77777777" w:rsidR="001B6C6F" w:rsidRDefault="001B6C6F" w:rsidP="001B6C6F">
          <w:pPr>
            <w:pStyle w:val="CitaviBibliographyEntry"/>
            <w:rPr>
              <w:lang w:val="en-US"/>
            </w:rPr>
          </w:pPr>
          <w:bookmarkStart w:id="1462" w:name="_CTVL00131a6e1e5cd3746469cdb27300f86d341"/>
          <w:r>
            <w:rPr>
              <w:lang w:val="en-US"/>
            </w:rPr>
            <w:t>OECD (2018) ‘OECD Health Statistics 2018’. http://www.oecd.org/els/health-systems/health-data.htm.</w:t>
          </w:r>
        </w:p>
        <w:p w14:paraId="2333B040" w14:textId="77777777" w:rsidR="001B6C6F" w:rsidRDefault="001B6C6F" w:rsidP="001B6C6F">
          <w:pPr>
            <w:pStyle w:val="CitaviBibliographyEntry"/>
            <w:rPr>
              <w:lang w:val="en-US"/>
            </w:rPr>
          </w:pPr>
          <w:bookmarkStart w:id="1463" w:name="_CTVL001ffb96f5d318a4de298a39e8f0bd5fa6a"/>
          <w:bookmarkEnd w:id="1462"/>
          <w:r>
            <w:rPr>
              <w:lang w:val="en-US"/>
            </w:rPr>
            <w:t>OECD and European Commission (2013)</w:t>
          </w:r>
          <w:bookmarkEnd w:id="1463"/>
          <w:r>
            <w:rPr>
              <w:lang w:val="en-US"/>
            </w:rPr>
            <w:t xml:space="preserve"> </w:t>
          </w:r>
          <w:r w:rsidRPr="001B6C6F">
            <w:rPr>
              <w:i/>
              <w:lang w:val="en-US"/>
            </w:rPr>
            <w:t>A Good Life in Old Age</w:t>
          </w:r>
          <w:proofErr w:type="gramStart"/>
          <w:r w:rsidRPr="001B6C6F">
            <w:rPr>
              <w:i/>
              <w:lang w:val="en-US"/>
            </w:rPr>
            <w:t>?:</w:t>
          </w:r>
          <w:proofErr w:type="gramEnd"/>
          <w:r w:rsidRPr="001B6C6F">
            <w:rPr>
              <w:i/>
              <w:lang w:val="en-US"/>
            </w:rPr>
            <w:t xml:space="preserve"> </w:t>
          </w:r>
          <w:r w:rsidRPr="001B6C6F">
            <w:rPr>
              <w:lang w:val="en-US"/>
            </w:rPr>
            <w:t>OECD Publishing.</w:t>
          </w:r>
        </w:p>
        <w:p w14:paraId="50B06A9A" w14:textId="77777777" w:rsidR="001B6C6F" w:rsidRDefault="001B6C6F" w:rsidP="001B6C6F">
          <w:pPr>
            <w:pStyle w:val="CitaviBibliographyEntry"/>
            <w:rPr>
              <w:lang w:val="en-US"/>
            </w:rPr>
          </w:pPr>
          <w:bookmarkStart w:id="1464" w:name="_CTVL00103a469d8c12940fdbc2ae3b2729b6d39"/>
          <w:proofErr w:type="spellStart"/>
          <w:r>
            <w:rPr>
              <w:lang w:val="en-US"/>
            </w:rPr>
            <w:t>Pfau-Effinger</w:t>
          </w:r>
          <w:proofErr w:type="spellEnd"/>
          <w:r>
            <w:rPr>
              <w:lang w:val="en-US"/>
            </w:rPr>
            <w:t xml:space="preserve">, B. (2014) ‘New policies for caring family members in European welfare states’, </w:t>
          </w:r>
          <w:proofErr w:type="spellStart"/>
          <w:r>
            <w:rPr>
              <w:lang w:val="en-US"/>
            </w:rPr>
            <w:t>Cuad</w:t>
          </w:r>
          <w:proofErr w:type="spellEnd"/>
          <w:r>
            <w:rPr>
              <w:lang w:val="en-US"/>
            </w:rPr>
            <w:t xml:space="preserve">. </w:t>
          </w:r>
          <w:proofErr w:type="spellStart"/>
          <w:r>
            <w:rPr>
              <w:lang w:val="en-US"/>
            </w:rPr>
            <w:t>Relac</w:t>
          </w:r>
          <w:proofErr w:type="spellEnd"/>
          <w:r>
            <w:rPr>
              <w:lang w:val="en-US"/>
            </w:rPr>
            <w:t>. Lab. 32(1).</w:t>
          </w:r>
        </w:p>
        <w:p w14:paraId="53827A8F" w14:textId="77777777" w:rsidR="001B6C6F" w:rsidRDefault="001B6C6F" w:rsidP="001B6C6F">
          <w:pPr>
            <w:pStyle w:val="CitaviBibliographyEntry"/>
            <w:rPr>
              <w:lang w:val="en-US"/>
            </w:rPr>
          </w:pPr>
          <w:bookmarkStart w:id="1465" w:name="_CTVL0015370e4185b9d4a5f893208ca47bb9848"/>
          <w:bookmarkEnd w:id="1464"/>
          <w:proofErr w:type="spellStart"/>
          <w:r>
            <w:rPr>
              <w:lang w:val="en-US"/>
            </w:rPr>
            <w:t>Pommer</w:t>
          </w:r>
          <w:proofErr w:type="spellEnd"/>
          <w:r>
            <w:rPr>
              <w:lang w:val="en-US"/>
            </w:rPr>
            <w:t xml:space="preserve">, E., </w:t>
          </w:r>
          <w:proofErr w:type="spellStart"/>
          <w:r>
            <w:rPr>
              <w:lang w:val="en-US"/>
            </w:rPr>
            <w:t>Woittiez</w:t>
          </w:r>
          <w:proofErr w:type="spellEnd"/>
          <w:r>
            <w:rPr>
              <w:lang w:val="en-US"/>
            </w:rPr>
            <w:t>, I. and Stevens, J. (2009)</w:t>
          </w:r>
          <w:bookmarkEnd w:id="1465"/>
          <w:r>
            <w:rPr>
              <w:lang w:val="en-US"/>
            </w:rPr>
            <w:t xml:space="preserve"> </w:t>
          </w:r>
          <w:r w:rsidRPr="001B6C6F">
            <w:rPr>
              <w:i/>
              <w:lang w:val="en-US"/>
            </w:rPr>
            <w:t xml:space="preserve">Comparing care: The care for elderly in ten EU-countries. </w:t>
          </w:r>
          <w:r w:rsidRPr="001B6C6F">
            <w:rPr>
              <w:lang w:val="en-US"/>
            </w:rPr>
            <w:t xml:space="preserve">Amsterdam: </w:t>
          </w:r>
          <w:proofErr w:type="spellStart"/>
          <w:r w:rsidRPr="001B6C6F">
            <w:rPr>
              <w:lang w:val="en-US"/>
            </w:rPr>
            <w:t>Aksant</w:t>
          </w:r>
          <w:proofErr w:type="spellEnd"/>
          <w:r w:rsidRPr="001B6C6F">
            <w:rPr>
              <w:lang w:val="en-US"/>
            </w:rPr>
            <w:t xml:space="preserve"> Acad. Publ.</w:t>
          </w:r>
        </w:p>
        <w:p w14:paraId="0A9058F9" w14:textId="77777777" w:rsidR="001B6C6F" w:rsidRDefault="001B6C6F" w:rsidP="001B6C6F">
          <w:pPr>
            <w:pStyle w:val="CitaviBibliographyEntry"/>
            <w:rPr>
              <w:lang w:val="en-US"/>
            </w:rPr>
          </w:pPr>
          <w:bookmarkStart w:id="1466" w:name="_CTVL0014fb1e12993c0486bb38a312102fa0b95"/>
          <w:r>
            <w:rPr>
              <w:lang w:val="en-US"/>
            </w:rPr>
            <w:t xml:space="preserve">Ranci, C. and </w:t>
          </w:r>
          <w:proofErr w:type="spellStart"/>
          <w:r>
            <w:rPr>
              <w:lang w:val="en-US"/>
            </w:rPr>
            <w:t>Pavolini</w:t>
          </w:r>
          <w:proofErr w:type="spellEnd"/>
          <w:r>
            <w:rPr>
              <w:lang w:val="en-US"/>
            </w:rPr>
            <w:t>, E. (eds.) (2013)</w:t>
          </w:r>
          <w:bookmarkEnd w:id="1466"/>
          <w:r>
            <w:rPr>
              <w:lang w:val="en-US"/>
            </w:rPr>
            <w:t xml:space="preserve"> </w:t>
          </w:r>
          <w:r w:rsidRPr="001B6C6F">
            <w:rPr>
              <w:i/>
              <w:lang w:val="en-US"/>
            </w:rPr>
            <w:t xml:space="preserve">Reforms in Long-Term Care Policies in Europe: Investigating Institutional Change and Social Impacts. </w:t>
          </w:r>
          <w:r w:rsidRPr="001B6C6F">
            <w:rPr>
              <w:lang w:val="en-US"/>
            </w:rPr>
            <w:t>New York, NY: Springer.</w:t>
          </w:r>
        </w:p>
        <w:p w14:paraId="04146386" w14:textId="77777777" w:rsidR="001B6C6F" w:rsidRDefault="001B6C6F" w:rsidP="001B6C6F">
          <w:pPr>
            <w:pStyle w:val="CitaviBibliographyEntry"/>
            <w:rPr>
              <w:lang w:val="en-US"/>
            </w:rPr>
          </w:pPr>
          <w:bookmarkStart w:id="1467" w:name="_CTVL0011bf34687a16f42f68121c0bf4b2f930f"/>
          <w:r>
            <w:rPr>
              <w:lang w:val="en-US"/>
            </w:rPr>
            <w:t>Reibling, N. (2010) ‘Healthcare systems in Europe: towards an incorporation of patient access’, Journal of European Social Policy 20(1): 5–18.</w:t>
          </w:r>
        </w:p>
        <w:p w14:paraId="4A2BF11F" w14:textId="77777777" w:rsidR="001B6C6F" w:rsidRDefault="001B6C6F" w:rsidP="001B6C6F">
          <w:pPr>
            <w:pStyle w:val="CitaviBibliographyEntry"/>
            <w:rPr>
              <w:lang w:val="en-US"/>
            </w:rPr>
          </w:pPr>
          <w:bookmarkStart w:id="1468" w:name="_CTVL001ba251d514c9d4bae9495b7c6c02444ab"/>
          <w:bookmarkEnd w:id="1467"/>
          <w:r>
            <w:rPr>
              <w:lang w:val="en-US"/>
            </w:rPr>
            <w:t>Reibling, N., Ariaans, M. and Wendt, C. (2019) ‘Worlds of Healthcare: A Healthcare System Typology of OECD Countries’, Health policy (Amsterdam, Netherlands) 123(7): 611–20.</w:t>
          </w:r>
        </w:p>
        <w:p w14:paraId="20A33159" w14:textId="77777777" w:rsidR="001B6C6F" w:rsidRDefault="001B6C6F" w:rsidP="001B6C6F">
          <w:pPr>
            <w:pStyle w:val="CitaviBibliographyEntry"/>
            <w:rPr>
              <w:lang w:val="en-US"/>
            </w:rPr>
          </w:pPr>
          <w:bookmarkStart w:id="1469" w:name="_CTVL001c4d18bc7cbb84effbca47358d0ec4f5f"/>
          <w:bookmarkEnd w:id="1468"/>
          <w:proofErr w:type="spellStart"/>
          <w:r>
            <w:rPr>
              <w:lang w:val="en-US"/>
            </w:rPr>
            <w:t>Rostgaard</w:t>
          </w:r>
          <w:proofErr w:type="spellEnd"/>
          <w:r>
            <w:rPr>
              <w:lang w:val="en-US"/>
            </w:rPr>
            <w:t>, T. (2002) ‘Caring for Children and Older People in Europe - A Comparison of European Policies and Practice’, Policy Studies 23(1): 51–68.</w:t>
          </w:r>
        </w:p>
        <w:p w14:paraId="65EC35AE" w14:textId="77777777" w:rsidR="001B6C6F" w:rsidRDefault="001B6C6F" w:rsidP="001B6C6F">
          <w:pPr>
            <w:pStyle w:val="CitaviBibliographyEntry"/>
            <w:rPr>
              <w:lang w:val="en-US"/>
            </w:rPr>
          </w:pPr>
          <w:bookmarkStart w:id="1470" w:name="_CTVL001374111b5997247799147bfd63b1f9fef"/>
          <w:bookmarkEnd w:id="1469"/>
          <w:proofErr w:type="spellStart"/>
          <w:r>
            <w:rPr>
              <w:lang w:val="en-US"/>
            </w:rPr>
            <w:t>Saraceno</w:t>
          </w:r>
          <w:proofErr w:type="spellEnd"/>
          <w:r>
            <w:rPr>
              <w:lang w:val="en-US"/>
            </w:rPr>
            <w:t>, C. and Keck, W. (2010) ‘Can we identify intergenerational policy regimes in Europe?</w:t>
          </w:r>
          <w:proofErr w:type="gramStart"/>
          <w:r>
            <w:rPr>
              <w:lang w:val="en-US"/>
            </w:rPr>
            <w:t>’,</w:t>
          </w:r>
          <w:proofErr w:type="gramEnd"/>
          <w:r>
            <w:rPr>
              <w:lang w:val="en-US"/>
            </w:rPr>
            <w:t xml:space="preserve"> European Societies 12(5): 675–96.</w:t>
          </w:r>
        </w:p>
        <w:p w14:paraId="64E0A1AC" w14:textId="77777777" w:rsidR="001B6C6F" w:rsidRDefault="001B6C6F" w:rsidP="001B6C6F">
          <w:pPr>
            <w:pStyle w:val="CitaviBibliographyEntry"/>
            <w:rPr>
              <w:lang w:val="en-US"/>
            </w:rPr>
          </w:pPr>
          <w:bookmarkStart w:id="1471" w:name="_CTVL0018474dca944ff43a3977d89e1f8cbf9bc"/>
          <w:bookmarkEnd w:id="1470"/>
          <w:proofErr w:type="spellStart"/>
          <w:r>
            <w:rPr>
              <w:lang w:val="en-US"/>
            </w:rPr>
            <w:lastRenderedPageBreak/>
            <w:t>Schieber</w:t>
          </w:r>
          <w:proofErr w:type="spellEnd"/>
          <w:r>
            <w:rPr>
              <w:lang w:val="en-US"/>
            </w:rPr>
            <w:t>, G. J. (1987)</w:t>
          </w:r>
          <w:bookmarkEnd w:id="1471"/>
          <w:r>
            <w:rPr>
              <w:lang w:val="en-US"/>
            </w:rPr>
            <w:t xml:space="preserve"> </w:t>
          </w:r>
          <w:r w:rsidRPr="001B6C6F">
            <w:rPr>
              <w:i/>
              <w:lang w:val="en-US"/>
            </w:rPr>
            <w:t xml:space="preserve">Financing and delivering health care: A comparative analysis of OECD countries. </w:t>
          </w:r>
          <w:r w:rsidRPr="001B6C6F">
            <w:rPr>
              <w:lang w:val="en-US"/>
            </w:rPr>
            <w:t>Paris: OECD.</w:t>
          </w:r>
        </w:p>
        <w:p w14:paraId="67DA7018" w14:textId="77777777" w:rsidR="001B6C6F" w:rsidRDefault="001B6C6F" w:rsidP="001B6C6F">
          <w:pPr>
            <w:pStyle w:val="CitaviBibliographyEntry"/>
            <w:rPr>
              <w:lang w:val="en-US"/>
            </w:rPr>
          </w:pPr>
          <w:bookmarkStart w:id="1472" w:name="_CTVL0010aa49c15848940a59eff4c656fb83638"/>
          <w:proofErr w:type="spellStart"/>
          <w:r>
            <w:rPr>
              <w:lang w:val="en-US"/>
            </w:rPr>
            <w:t>Simonazzi</w:t>
          </w:r>
          <w:proofErr w:type="spellEnd"/>
          <w:r>
            <w:rPr>
              <w:lang w:val="en-US"/>
            </w:rPr>
            <w:t>, A. (2008) ‘Care regimes and national employment models’, Cambridge Journal of Economics 33(2): 211–32.</w:t>
          </w:r>
        </w:p>
        <w:p w14:paraId="1C9B2060" w14:textId="77777777" w:rsidR="001B6C6F" w:rsidRDefault="001B6C6F" w:rsidP="001B6C6F">
          <w:pPr>
            <w:pStyle w:val="CitaviBibliographyEntry"/>
            <w:rPr>
              <w:lang w:val="en-US"/>
            </w:rPr>
          </w:pPr>
          <w:bookmarkStart w:id="1473" w:name="_CTVL001c4cde9c35b0a4375a4d04a5ae1610beb"/>
          <w:bookmarkEnd w:id="1472"/>
          <w:proofErr w:type="spellStart"/>
          <w:r>
            <w:rPr>
              <w:lang w:val="en-US"/>
            </w:rPr>
            <w:t>Spasova</w:t>
          </w:r>
          <w:proofErr w:type="spellEnd"/>
          <w:r>
            <w:rPr>
              <w:lang w:val="en-US"/>
            </w:rPr>
            <w:t xml:space="preserve">, S., </w:t>
          </w:r>
          <w:proofErr w:type="spellStart"/>
          <w:r>
            <w:rPr>
              <w:lang w:val="en-US"/>
            </w:rPr>
            <w:t>Baeten</w:t>
          </w:r>
          <w:proofErr w:type="spellEnd"/>
          <w:r>
            <w:rPr>
              <w:lang w:val="en-US"/>
            </w:rPr>
            <w:t xml:space="preserve">, R., </w:t>
          </w:r>
          <w:proofErr w:type="spellStart"/>
          <w:r>
            <w:rPr>
              <w:lang w:val="en-US"/>
            </w:rPr>
            <w:t>Coster</w:t>
          </w:r>
          <w:proofErr w:type="spellEnd"/>
          <w:r>
            <w:rPr>
              <w:lang w:val="en-US"/>
            </w:rPr>
            <w:t xml:space="preserve">, S., Ghailani, D., Peña-Casas, R. and </w:t>
          </w:r>
          <w:proofErr w:type="spellStart"/>
          <w:r>
            <w:rPr>
              <w:lang w:val="en-US"/>
            </w:rPr>
            <w:t>Vanhercke</w:t>
          </w:r>
          <w:proofErr w:type="spellEnd"/>
          <w:r>
            <w:rPr>
              <w:lang w:val="en-US"/>
            </w:rPr>
            <w:t>, B. (2018)</w:t>
          </w:r>
          <w:bookmarkEnd w:id="1473"/>
          <w:r>
            <w:rPr>
              <w:lang w:val="en-US"/>
            </w:rPr>
            <w:t xml:space="preserve"> </w:t>
          </w:r>
          <w:r w:rsidRPr="001B6C6F">
            <w:rPr>
              <w:i/>
              <w:lang w:val="en-US"/>
            </w:rPr>
            <w:t xml:space="preserve">Challenges in long-term care in Europe: A study of national policies. </w:t>
          </w:r>
          <w:r w:rsidRPr="001B6C6F">
            <w:rPr>
              <w:lang w:val="en-US"/>
            </w:rPr>
            <w:t>Brussels.</w:t>
          </w:r>
        </w:p>
        <w:p w14:paraId="61393F39" w14:textId="77777777" w:rsidR="001B6C6F" w:rsidRDefault="001B6C6F" w:rsidP="001B6C6F">
          <w:pPr>
            <w:pStyle w:val="CitaviBibliographyEntry"/>
            <w:rPr>
              <w:lang w:val="en-US"/>
            </w:rPr>
          </w:pPr>
          <w:bookmarkStart w:id="1474" w:name="_CTVL00103efbb5656b9476aa5f278c064126856"/>
          <w:proofErr w:type="spellStart"/>
          <w:r>
            <w:rPr>
              <w:lang w:val="en-US"/>
            </w:rPr>
            <w:t>Ungerson</w:t>
          </w:r>
          <w:proofErr w:type="spellEnd"/>
          <w:r>
            <w:rPr>
              <w:lang w:val="en-US"/>
            </w:rPr>
            <w:t>, C. (1997) ‘Social Politics and the Commodification of Care’, Social Politics: International Studies in Gender, State &amp; Society 4(3): 362–81.</w:t>
          </w:r>
        </w:p>
        <w:p w14:paraId="4CC30344" w14:textId="77777777" w:rsidR="001B6C6F" w:rsidRDefault="001B6C6F" w:rsidP="001B6C6F">
          <w:pPr>
            <w:pStyle w:val="CitaviBibliographyEntry"/>
            <w:rPr>
              <w:lang w:val="en-US"/>
            </w:rPr>
          </w:pPr>
          <w:bookmarkStart w:id="1475" w:name="_CTVL001ba09466a76eb497588929f7223bebb75"/>
          <w:bookmarkEnd w:id="1474"/>
          <w:proofErr w:type="gramStart"/>
          <w:r>
            <w:rPr>
              <w:lang w:val="en-US"/>
            </w:rPr>
            <w:t>van</w:t>
          </w:r>
          <w:proofErr w:type="gramEnd"/>
          <w:r>
            <w:rPr>
              <w:lang w:val="en-US"/>
            </w:rPr>
            <w:t xml:space="preserve"> </w:t>
          </w:r>
          <w:proofErr w:type="spellStart"/>
          <w:r>
            <w:rPr>
              <w:lang w:val="en-US"/>
            </w:rPr>
            <w:t>Hooren</w:t>
          </w:r>
          <w:proofErr w:type="spellEnd"/>
          <w:r>
            <w:rPr>
              <w:lang w:val="en-US"/>
            </w:rPr>
            <w:t xml:space="preserve">, F. J. (2012) ‘Varieties of migrant care work: Comparing patterns of migrant </w:t>
          </w:r>
          <w:proofErr w:type="spellStart"/>
          <w:r>
            <w:rPr>
              <w:lang w:val="en-US"/>
            </w:rPr>
            <w:t>labour</w:t>
          </w:r>
          <w:proofErr w:type="spellEnd"/>
          <w:r>
            <w:rPr>
              <w:lang w:val="en-US"/>
            </w:rPr>
            <w:t xml:space="preserve"> in social care’, Journal of European Social Policy 22(2): 133–47.</w:t>
          </w:r>
        </w:p>
        <w:p w14:paraId="4E006744" w14:textId="77777777" w:rsidR="001B6C6F" w:rsidRDefault="001B6C6F" w:rsidP="001B6C6F">
          <w:pPr>
            <w:pStyle w:val="CitaviBibliographyEntry"/>
            <w:rPr>
              <w:lang w:val="en-US"/>
            </w:rPr>
          </w:pPr>
          <w:bookmarkStart w:id="1476" w:name="_CTVL001b0b165f1db0a4d44bf83e82f2f5cd0f9"/>
          <w:bookmarkEnd w:id="1475"/>
          <w:r>
            <w:rPr>
              <w:lang w:val="en-US"/>
            </w:rPr>
            <w:t>Wendt, C. (2009) ‘Mapping European healthcare systems: a comparative analysis of financing, service provision and access to healthcare’, Journal of European Social Policy 19(5): 432–45.</w:t>
          </w:r>
        </w:p>
        <w:p w14:paraId="095DBAA8" w14:textId="77777777" w:rsidR="001B6C6F" w:rsidRDefault="001B6C6F" w:rsidP="001B6C6F">
          <w:pPr>
            <w:pStyle w:val="CitaviBibliographyEntry"/>
            <w:rPr>
              <w:lang w:val="en-US"/>
            </w:rPr>
          </w:pPr>
          <w:bookmarkStart w:id="1477" w:name="_CTVL001ab516b2141194d84a0d50dcc11af4e93"/>
          <w:bookmarkEnd w:id="1476"/>
          <w:r>
            <w:rPr>
              <w:lang w:val="en-US"/>
            </w:rPr>
            <w:t>Wendt, C. (2014) ‘Changing Healthcare System Types’, Social Policy &amp; Administration 48(7): 864–82.</w:t>
          </w:r>
        </w:p>
        <w:p w14:paraId="7F8E7957" w14:textId="6BCE84B6" w:rsidR="00725171" w:rsidRPr="006A56FF" w:rsidRDefault="001B6C6F" w:rsidP="001B6C6F">
          <w:pPr>
            <w:pStyle w:val="CitaviBibliographyEntry"/>
            <w:rPr>
              <w:lang w:val="en-US"/>
            </w:rPr>
          </w:pPr>
          <w:bookmarkStart w:id="1478" w:name="_CTVL001fb37b04adcac459ebe08c9b097c11676"/>
          <w:bookmarkEnd w:id="1477"/>
          <w:r>
            <w:rPr>
              <w:lang w:val="en-US"/>
            </w:rPr>
            <w:t>White, I. R., Royston, P. and Wood, A. M. (2011) ‘Multiple imputation using chained equations: Issues and guidance for practice’, Statistics in medicine 30(4): 377–99</w:t>
          </w:r>
          <w:bookmarkEnd w:id="1478"/>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6771E559"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r w:rsidR="00A77345">
        <w:rPr>
          <w:noProof/>
          <w:sz w:val="22"/>
          <w:szCs w:val="22"/>
          <w:lang w:val="en-US"/>
        </w:rPr>
        <w:t>5</w:t>
      </w:r>
      <w:r w:rsidRPr="00BD5458">
        <w:rPr>
          <w:sz w:val="22"/>
          <w:szCs w:val="22"/>
          <w:lang w:val="en-US"/>
        </w:rPr>
        <w:fldChar w:fldCharType="end"/>
      </w:r>
      <w:r w:rsidRPr="00BD5458">
        <w:rPr>
          <w:sz w:val="22"/>
          <w:szCs w:val="22"/>
          <w:lang w:val="en-US"/>
        </w:rPr>
        <w:t>: Means LTC typology indicators over countries (N=25) and years (2014-</w:t>
      </w:r>
      <w:commentRangeStart w:id="1479"/>
      <w:r w:rsidRPr="00BD5458">
        <w:rPr>
          <w:sz w:val="22"/>
          <w:szCs w:val="22"/>
          <w:lang w:val="en-US"/>
        </w:rPr>
        <w:t>2016</w:t>
      </w:r>
      <w:commentRangeEnd w:id="1479"/>
      <w:r>
        <w:rPr>
          <w:rStyle w:val="Kommentarzeichen"/>
          <w:color w:val="000000"/>
        </w:rPr>
        <w:commentReference w:id="1479"/>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B108698"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commentRangeStart w:id="1480"/>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commentRangeEnd w:id="1480"/>
      <w:r w:rsidR="008610B2">
        <w:rPr>
          <w:rStyle w:val="Kommentarzeichen"/>
        </w:rPr>
        <w:commentReference w:id="1480"/>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17788118"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A77345">
        <w:rPr>
          <w:noProof/>
          <w:sz w:val="22"/>
          <w:szCs w:val="22"/>
          <w:lang w:val="en-US"/>
        </w:rPr>
        <w:t>6</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1481"/>
      <w:r w:rsidRPr="006A56FF">
        <w:rPr>
          <w:sz w:val="22"/>
          <w:szCs w:val="22"/>
          <w:lang w:val="en-US"/>
        </w:rPr>
        <w:t>clusters</w:t>
      </w:r>
      <w:commentRangeEnd w:id="1481"/>
      <w:r>
        <w:rPr>
          <w:rStyle w:val="Kommentarzeichen"/>
          <w:color w:val="000000"/>
        </w:rPr>
        <w:commentReference w:id="1481"/>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C101DA" w:rsidRDefault="0026723C">
      <w:pPr>
        <w:spacing w:after="160" w:line="259" w:lineRule="auto"/>
        <w:rPr>
          <w:rFonts w:eastAsia="Times New Roman"/>
          <w:b/>
          <w:bCs/>
          <w:sz w:val="32"/>
          <w:szCs w:val="28"/>
          <w:lang w:val="en-US"/>
        </w:rPr>
      </w:pPr>
      <w:r w:rsidRPr="00C101DA">
        <w:rPr>
          <w:lang w:val="en-US"/>
        </w:rPr>
        <w:br w:type="page"/>
      </w:r>
    </w:p>
    <w:p w14:paraId="3FBAC0E2" w14:textId="3D4AB8F2" w:rsidR="0026723C" w:rsidRPr="00C101DA" w:rsidRDefault="0026723C">
      <w:pPr>
        <w:pStyle w:val="CitaviBibliographyHeading"/>
        <w:rPr>
          <w:lang w:val="en-US"/>
        </w:rPr>
      </w:pPr>
      <w:r w:rsidRPr="00C101DA">
        <w:rPr>
          <w:lang w:val="en-US"/>
        </w:rPr>
        <w:lastRenderedPageBreak/>
        <w:t>CUT CONTENT</w:t>
      </w:r>
    </w:p>
    <w:p w14:paraId="46CADB2B" w14:textId="43FE442A" w:rsidR="0026723C" w:rsidRPr="006A56FF" w:rsidRDefault="0026723C" w:rsidP="001A517D">
      <w:pPr>
        <w:pStyle w:val="berschrift2"/>
        <w:rPr>
          <w:i/>
          <w:lang w:val="en-US"/>
        </w:rPr>
      </w:pPr>
      <w:r w:rsidRPr="006A56FF">
        <w:rPr>
          <w:lang w:val="en-US"/>
        </w:rPr>
        <w:t>Table</w:t>
      </w:r>
      <w:r w:rsidR="00956772">
        <w:rPr>
          <w:lang w:val="en-US"/>
        </w:rPr>
        <w:t xml:space="preserve"> X</w:t>
      </w:r>
      <w:r w:rsidRPr="006A56FF">
        <w:rPr>
          <w:lang w:val="en-US"/>
        </w:rPr>
        <w:t xml:space="preserve">: </w:t>
      </w:r>
      <w:r w:rsidRPr="006A56FF">
        <w:rPr>
          <w:iCs/>
          <w:lang w:val="en-US"/>
        </w:rPr>
        <w:t>Means of</w:t>
      </w:r>
      <w:r w:rsidRPr="006A56FF">
        <w:rPr>
          <w:lang w:val="en-US"/>
        </w:rPr>
        <w:t xml:space="preserve"> quantitative indicators in LTC typology over </w:t>
      </w:r>
      <w:r>
        <w:rPr>
          <w:lang w:val="en-US"/>
        </w:rPr>
        <w:t xml:space="preserve">(N=5) </w:t>
      </w:r>
      <w:r w:rsidRPr="006A56FF">
        <w:rPr>
          <w:lang w:val="en-US"/>
        </w:rPr>
        <w:t>theory-based clusters</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1C58086A" w:rsidR="0026723C" w:rsidRDefault="0026723C" w:rsidP="001A517D">
      <w:pPr>
        <w:pStyle w:val="berschrift2"/>
        <w:rPr>
          <w:rFonts w:eastAsiaTheme="minorHAnsi"/>
          <w:lang w:val="en-US"/>
        </w:rPr>
      </w:pPr>
      <w:r>
        <w:rPr>
          <w:rFonts w:eastAsiaTheme="minorHAnsi"/>
          <w:lang w:val="en-US"/>
        </w:rPr>
        <w:t xml:space="preserve">Table </w:t>
      </w:r>
      <w:r w:rsidR="00956772">
        <w:rPr>
          <w:rFonts w:eastAsiaTheme="minorHAnsi"/>
          <w:lang w:val="en-US"/>
        </w:rPr>
        <w:t>X</w:t>
      </w:r>
      <w:r w:rsidRPr="006914AC">
        <w:rPr>
          <w:rFonts w:eastAsiaTheme="minorHAnsi"/>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302FF4"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Medium </w:t>
            </w:r>
            <w:proofErr w:type="spellStart"/>
            <w:r>
              <w:rPr>
                <w:sz w:val="20"/>
                <w:szCs w:val="20"/>
                <w:lang w:val="en-US"/>
              </w:rPr>
              <w:t>Medium</w:t>
            </w:r>
            <w:proofErr w:type="spellEnd"/>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77777777" w:rsidR="0026723C" w:rsidRPr="007A31D0" w:rsidRDefault="0026723C" w:rsidP="00DC7F46">
            <w:pPr>
              <w:spacing w:line="276" w:lineRule="auto"/>
              <w:rPr>
                <w:b w:val="0"/>
                <w:bCs w:val="0"/>
                <w:caps w:val="0"/>
                <w:sz w:val="20"/>
                <w:szCs w:val="20"/>
                <w:lang w:val="en-US"/>
              </w:rPr>
            </w:pPr>
            <w:proofErr w:type="spellStart"/>
            <w:r>
              <w:rPr>
                <w:b w:val="0"/>
                <w:bCs w:val="0"/>
                <w:caps w:val="0"/>
                <w:sz w:val="20"/>
                <w:szCs w:val="20"/>
                <w:lang w:val="en-US"/>
              </w:rPr>
              <w:t>Pefrormance</w:t>
            </w:r>
            <w:proofErr w:type="spellEnd"/>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1C8C1BBC" w14:textId="77777777" w:rsidR="001A517D" w:rsidRDefault="001A517D" w:rsidP="001A517D">
      <w:pPr>
        <w:pStyle w:val="02FlietextEinzug"/>
        <w:rPr>
          <w:lang w:val="en-US"/>
        </w:rPr>
      </w:pPr>
    </w:p>
    <w:p w14:paraId="0D7760C8" w14:textId="0C9AABBE" w:rsidR="001A517D" w:rsidRDefault="001A517D" w:rsidP="001A517D">
      <w:pPr>
        <w:pStyle w:val="berschrift2"/>
        <w:rPr>
          <w:lang w:val="en-US"/>
        </w:rPr>
      </w:pPr>
      <w:r>
        <w:rPr>
          <w:lang w:val="en-US"/>
        </w:rPr>
        <w:t>Why do lines between Estonia/France and US appear light grey, not full grey?</w:t>
      </w:r>
    </w:p>
    <w:p w14:paraId="6B7D3375" w14:textId="767B12F0" w:rsidR="000C6B26" w:rsidRPr="000C6B26" w:rsidRDefault="001A517D" w:rsidP="00C101DA">
      <w:pPr>
        <w:pStyle w:val="02Flietext"/>
        <w:rPr>
          <w:lang w:val="en-US"/>
        </w:rPr>
      </w:pPr>
      <w:r w:rsidRPr="001A517D">
        <w:rPr>
          <w:lang w:val="en-US"/>
        </w:rPr>
        <w:t xml:space="preserve">The ties of Estonia to France and the US are rounded values of 0,66. As we us </w:t>
      </w:r>
      <w:proofErr w:type="spellStart"/>
      <w:r w:rsidRPr="001A517D">
        <w:rPr>
          <w:lang w:val="en-US"/>
        </w:rPr>
        <w:t>unreounded</w:t>
      </w:r>
      <w:proofErr w:type="spellEnd"/>
      <w:r w:rsidRPr="001A517D">
        <w:rPr>
          <w:lang w:val="en-US"/>
        </w:rPr>
        <w:t xml:space="preserve"> values for Figure 1, the lines appear light grey, not full grey. As Estonia only has ties to these two </w:t>
      </w:r>
      <w:proofErr w:type="spellStart"/>
      <w:r w:rsidRPr="001A517D">
        <w:rPr>
          <w:lang w:val="en-US"/>
        </w:rPr>
        <w:t>countires</w:t>
      </w:r>
      <w:proofErr w:type="spellEnd"/>
      <w:r w:rsidRPr="001A517D">
        <w:rPr>
          <w:lang w:val="en-US"/>
        </w:rPr>
        <w:t xml:space="preserve"> of the five countries of cluster 7, according to the rules set out in the Data and Methods section it is </w:t>
      </w:r>
      <w:proofErr w:type="spellStart"/>
      <w:r w:rsidRPr="001A517D">
        <w:rPr>
          <w:lang w:val="en-US"/>
        </w:rPr>
        <w:t>condiered</w:t>
      </w:r>
      <w:proofErr w:type="spellEnd"/>
      <w:r w:rsidRPr="001A517D">
        <w:rPr>
          <w:lang w:val="en-US"/>
        </w:rPr>
        <w:t xml:space="preserve"> a partial member of this cluster.</w:t>
      </w:r>
    </w:p>
    <w:sectPr w:rsidR="000C6B26" w:rsidRPr="000C6B26"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laus Wendt" w:date="2020-08-23T10:43:00Z" w:initials="CW">
    <w:p w14:paraId="0B568EED" w14:textId="7FC2969A" w:rsidR="00557CDD" w:rsidRDefault="00557CDD">
      <w:pPr>
        <w:pStyle w:val="Kommentartext"/>
      </w:pPr>
      <w:r>
        <w:rPr>
          <w:rStyle w:val="Kommentarzeichen"/>
        </w:rPr>
        <w:annotationRef/>
      </w:r>
      <w:r>
        <w:t>Wofür?</w:t>
      </w:r>
    </w:p>
  </w:comment>
  <w:comment w:id="15" w:author="Claus Wendt" w:date="2020-08-31T20:58:00Z" w:initials="CW">
    <w:p w14:paraId="42D3A90A" w14:textId="22C73D3D" w:rsidR="00557CDD" w:rsidRDefault="00557CDD">
      <w:pPr>
        <w:pStyle w:val="Kommentartext"/>
      </w:pPr>
      <w:r>
        <w:rPr>
          <w:rStyle w:val="Kommentarzeichen"/>
        </w:rPr>
        <w:annotationRef/>
      </w:r>
      <w:r>
        <w:t>Am Ende NEU</w:t>
      </w:r>
    </w:p>
  </w:comment>
  <w:comment w:id="16" w:author="Claus Wendt" w:date="2020-08-23T11:00:00Z" w:initials="CW">
    <w:p w14:paraId="44B21BF1" w14:textId="6029D1F7" w:rsidR="00557CDD" w:rsidRDefault="00557CDD">
      <w:pPr>
        <w:pStyle w:val="Kommentartext"/>
      </w:pPr>
      <w:r>
        <w:rPr>
          <w:rStyle w:val="Kommentarzeichen"/>
        </w:rPr>
        <w:annotationRef/>
      </w:r>
      <w:r>
        <w:t>… müssen wir alles von Ryan überarbeiten lassen. Werde im weiteren Verlauf weniger anmerken…</w:t>
      </w:r>
    </w:p>
  </w:comment>
  <w:comment w:id="24" w:author="Philipp Alexander Linden" w:date="2020-07-07T13:17:00Z" w:initials="PAL">
    <w:p w14:paraId="36C88899" w14:textId="0577E013" w:rsidR="00557CDD" w:rsidRDefault="00557CDD">
      <w:pPr>
        <w:pStyle w:val="Kommentartext"/>
      </w:pPr>
      <w:r>
        <w:rPr>
          <w:rStyle w:val="Kommentarzeichen"/>
        </w:rPr>
        <w:annotationRef/>
      </w:r>
      <w:proofErr w:type="gramStart"/>
      <w:r>
        <w:t>Wendt  &amp;</w:t>
      </w:r>
      <w:proofErr w:type="gramEnd"/>
      <w:r>
        <w:t xml:space="preserve"> Reibling überall blinden</w:t>
      </w:r>
    </w:p>
  </w:comment>
  <w:comment w:id="34" w:author="Claus Wendt" w:date="2020-09-01T12:00:00Z" w:initials="CW">
    <w:p w14:paraId="4173F0CA" w14:textId="113177B6" w:rsidR="00557CDD" w:rsidRDefault="00557CDD">
      <w:pPr>
        <w:pStyle w:val="Kommentartext"/>
      </w:pPr>
      <w:r>
        <w:rPr>
          <w:rStyle w:val="Kommentarzeichen"/>
        </w:rPr>
        <w:annotationRef/>
      </w:r>
      <w:r>
        <w:t xml:space="preserve">Mindestens 1 Eastern nennen. </w:t>
      </w:r>
    </w:p>
  </w:comment>
  <w:comment w:id="43" w:author="Claus Wendt" w:date="2020-09-01T12:30:00Z" w:initials="CW">
    <w:p w14:paraId="2AEC4948" w14:textId="495E5B0D" w:rsidR="00557CDD" w:rsidRDefault="00557CDD">
      <w:pPr>
        <w:pStyle w:val="Kommentartext"/>
      </w:pPr>
      <w:r>
        <w:rPr>
          <w:rStyle w:val="Kommentarzeichen"/>
        </w:rPr>
        <w:annotationRef/>
      </w:r>
      <w:r>
        <w:t xml:space="preserve">Diese Information irgendwo einfügen; evtl. erst im Literaturverzeichnis oder dort in einer End- oder Fußnote. </w:t>
      </w:r>
    </w:p>
  </w:comment>
  <w:comment w:id="44" w:author="Claus Wendt" w:date="2020-09-01T13:16:00Z" w:initials="CW">
    <w:p w14:paraId="12AB49FF" w14:textId="77777777" w:rsidR="00557CDD" w:rsidRDefault="00557CDD">
      <w:pPr>
        <w:pStyle w:val="Kommentartext"/>
      </w:pPr>
      <w:r>
        <w:rPr>
          <w:rStyle w:val="Kommentarzeichen"/>
        </w:rPr>
        <w:annotationRef/>
      </w:r>
      <w:r>
        <w:t>Was heißt das?</w:t>
      </w:r>
    </w:p>
    <w:p w14:paraId="20C73089" w14:textId="77777777" w:rsidR="00557CDD" w:rsidRDefault="00557CDD">
      <w:pPr>
        <w:pStyle w:val="Kommentartext"/>
      </w:pPr>
    </w:p>
    <w:p w14:paraId="66F7F5AA" w14:textId="674E2663" w:rsidR="00557CDD" w:rsidRDefault="00557CDD">
      <w:pPr>
        <w:pStyle w:val="Kommentartext"/>
      </w:pPr>
      <w:r>
        <w:t>… Ah; jetzt sehe ich es; ist aber missverständlich. Vielleicht so wie geändert?</w:t>
      </w:r>
    </w:p>
  </w:comment>
  <w:comment w:id="51" w:author="Philipp Alexander Linden" w:date="2020-06-03T19:24:00Z" w:initials="PAL">
    <w:p w14:paraId="24524560" w14:textId="77777777" w:rsidR="00557CDD" w:rsidRPr="006B0567" w:rsidRDefault="00557CDD" w:rsidP="00691EE1">
      <w:pPr>
        <w:pStyle w:val="Kommentartext"/>
      </w:pPr>
      <w:r>
        <w:rPr>
          <w:rStyle w:val="Kommentarzeichen"/>
        </w:rPr>
        <w:annotationRef/>
      </w:r>
      <w:r w:rsidRPr="006B0567">
        <w:t xml:space="preserve">164 </w:t>
      </w:r>
      <w:proofErr w:type="spellStart"/>
      <w:r w:rsidRPr="006B0567">
        <w:t>words</w:t>
      </w:r>
      <w:proofErr w:type="spellEnd"/>
    </w:p>
  </w:comment>
  <w:comment w:id="55" w:author="Claus Wendt" w:date="2020-09-01T15:57:00Z" w:initials="CW">
    <w:p w14:paraId="2497E961" w14:textId="149E8AF2" w:rsidR="00557CDD" w:rsidRDefault="00557CDD">
      <w:pPr>
        <w:pStyle w:val="Kommentartext"/>
      </w:pPr>
      <w:r>
        <w:rPr>
          <w:rStyle w:val="Kommentarzeichen"/>
        </w:rPr>
        <w:annotationRef/>
      </w:r>
      <w:r>
        <w:t>Reihenfolge verändert</w:t>
      </w:r>
    </w:p>
  </w:comment>
  <w:comment w:id="58" w:author="Philipp Alexander Linden" w:date="2020-06-29T18:49:00Z" w:initials="PAL">
    <w:p w14:paraId="716C4805" w14:textId="77777777" w:rsidR="00557CDD" w:rsidRPr="006B0567" w:rsidRDefault="00557CDD" w:rsidP="00C04881">
      <w:pPr>
        <w:pStyle w:val="Kommentartext"/>
      </w:pPr>
      <w:r>
        <w:rPr>
          <w:rStyle w:val="Kommentarzeichen"/>
        </w:rPr>
        <w:annotationRef/>
      </w:r>
      <w:r w:rsidRPr="006B0567">
        <w:t xml:space="preserve">148 </w:t>
      </w:r>
      <w:proofErr w:type="spellStart"/>
      <w:r w:rsidRPr="006B0567">
        <w:t>words</w:t>
      </w:r>
      <w:proofErr w:type="spellEnd"/>
    </w:p>
  </w:comment>
  <w:comment w:id="61" w:author="Philipp Alexander Linden" w:date="2020-07-13T11:54:00Z" w:initials="PAL">
    <w:p w14:paraId="5A089380" w14:textId="35F9536F" w:rsidR="00557CDD" w:rsidRPr="00BD77BB" w:rsidRDefault="00557CDD">
      <w:pPr>
        <w:pStyle w:val="Kommentartext"/>
      </w:pPr>
      <w:r>
        <w:rPr>
          <w:rStyle w:val="Kommentarzeichen"/>
        </w:rPr>
        <w:annotationRef/>
      </w:r>
      <w:r w:rsidRPr="00BD77BB">
        <w:t xml:space="preserve">24 </w:t>
      </w:r>
      <w:proofErr w:type="spellStart"/>
      <w:r w:rsidRPr="00BD77BB">
        <w:t>words</w:t>
      </w:r>
      <w:proofErr w:type="spellEnd"/>
    </w:p>
  </w:comment>
  <w:comment w:id="65" w:author="Claus Wendt" w:date="2020-09-01T16:31:00Z" w:initials="CW">
    <w:p w14:paraId="75D2C00F" w14:textId="77777777" w:rsidR="00557CDD" w:rsidRDefault="00557CDD">
      <w:pPr>
        <w:pStyle w:val="Kommentartext"/>
      </w:pPr>
      <w:r>
        <w:rPr>
          <w:rStyle w:val="Kommentarzeichen"/>
        </w:rPr>
        <w:annotationRef/>
      </w:r>
      <w:r>
        <w:t xml:space="preserve">Den Rest bin ich noch nicht durch. Das ist bisher noch nicht überzeugend. </w:t>
      </w:r>
    </w:p>
    <w:p w14:paraId="09E70203" w14:textId="77777777" w:rsidR="00557CDD" w:rsidRDefault="00557CDD">
      <w:pPr>
        <w:pStyle w:val="Kommentartext"/>
      </w:pPr>
    </w:p>
    <w:p w14:paraId="5A3C4898" w14:textId="77777777" w:rsidR="00557CDD" w:rsidRDefault="00557CDD">
      <w:pPr>
        <w:pStyle w:val="Kommentartext"/>
      </w:pPr>
      <w:r>
        <w:t xml:space="preserve">Ich sehe hier eine 6er </w:t>
      </w:r>
      <w:proofErr w:type="spellStart"/>
      <w:r>
        <w:t>Typology</w:t>
      </w:r>
      <w:proofErr w:type="spellEnd"/>
      <w:r>
        <w:t xml:space="preserve">, die wir gut empirisch aber auch theoretisch rechtfertigen müssen. </w:t>
      </w:r>
    </w:p>
    <w:p w14:paraId="573FE9A2" w14:textId="77777777" w:rsidR="00557CDD" w:rsidRDefault="00557CDD">
      <w:pPr>
        <w:pStyle w:val="Kommentartext"/>
      </w:pPr>
    </w:p>
    <w:p w14:paraId="0455A43C" w14:textId="77777777" w:rsidR="00557CDD" w:rsidRDefault="00557CDD">
      <w:pPr>
        <w:pStyle w:val="Kommentartext"/>
      </w:pPr>
      <w:r w:rsidRPr="00EE551B">
        <w:t xml:space="preserve">Gerade unsere Performance </w:t>
      </w:r>
      <w:proofErr w:type="spellStart"/>
      <w:r w:rsidRPr="00EE551B">
        <w:t>Indicator</w:t>
      </w:r>
      <w:proofErr w:type="spellEnd"/>
      <w:r w:rsidRPr="00EE551B">
        <w:t xml:space="preserve"> sind zu</w:t>
      </w:r>
      <w:r>
        <w:t xml:space="preserve"> schwach, um eine rein empirische Typologie zu rechtfertigen. </w:t>
      </w:r>
    </w:p>
    <w:p w14:paraId="28007B0F" w14:textId="77777777" w:rsidR="00557CDD" w:rsidRDefault="00557CDD">
      <w:pPr>
        <w:pStyle w:val="Kommentartext"/>
      </w:pPr>
    </w:p>
    <w:p w14:paraId="1458D3D8" w14:textId="77777777" w:rsidR="00557CDD" w:rsidRDefault="00557CDD">
      <w:pPr>
        <w:pStyle w:val="Kommentartext"/>
      </w:pPr>
      <w:r>
        <w:t>Ich sehe hier eine gut zu begründende 6 Cluster-</w:t>
      </w:r>
      <w:proofErr w:type="spellStart"/>
      <w:r>
        <w:t>Typology</w:t>
      </w:r>
      <w:proofErr w:type="spellEnd"/>
      <w:r>
        <w:t xml:space="preserve">. Und auf diese 6 Typen sollten wir uns voll konzentrieren u. kein hin-und-her. </w:t>
      </w:r>
    </w:p>
    <w:p w14:paraId="40CABBB6" w14:textId="41B8840D" w:rsidR="00557CDD" w:rsidRPr="00EE551B" w:rsidRDefault="00557CDD">
      <w:pPr>
        <w:pStyle w:val="Kommentartext"/>
      </w:pPr>
      <w:r>
        <w:t xml:space="preserve">Die 4 Typen können wir im Anhang aufführen und im Text nennen, aber nicht mehr. </w:t>
      </w:r>
    </w:p>
  </w:comment>
  <w:comment w:id="114" w:author="Philipp Alexander Linden" w:date="2020-07-13T11:49:00Z" w:initials="PAL">
    <w:p w14:paraId="613296B1" w14:textId="41278184" w:rsidR="00557CDD" w:rsidRPr="00302FF4" w:rsidRDefault="00557CDD">
      <w:pPr>
        <w:pStyle w:val="Kommentartext"/>
        <w:rPr>
          <w:lang w:val="en-US"/>
        </w:rPr>
      </w:pPr>
      <w:r>
        <w:rPr>
          <w:rStyle w:val="Kommentarzeichen"/>
        </w:rPr>
        <w:annotationRef/>
      </w:r>
      <w:r w:rsidRPr="00302FF4">
        <w:rPr>
          <w:lang w:val="en-US"/>
        </w:rPr>
        <w:t>181 words</w:t>
      </w:r>
    </w:p>
  </w:comment>
  <w:comment w:id="439" w:author="Philipp Alexander Linden" w:date="2020-07-13T11:49:00Z" w:initials="PAL">
    <w:p w14:paraId="06CABE19" w14:textId="79C8CD99" w:rsidR="00557CDD" w:rsidRPr="008610B2" w:rsidRDefault="00557CDD">
      <w:pPr>
        <w:pStyle w:val="Kommentartext"/>
        <w:rPr>
          <w:lang w:val="en-US"/>
        </w:rPr>
      </w:pPr>
      <w:r>
        <w:rPr>
          <w:rStyle w:val="Kommentarzeichen"/>
        </w:rPr>
        <w:annotationRef/>
      </w:r>
      <w:r w:rsidRPr="008610B2">
        <w:rPr>
          <w:lang w:val="en-US"/>
        </w:rPr>
        <w:t>175 words</w:t>
      </w:r>
    </w:p>
  </w:comment>
  <w:comment w:id="1005" w:author="Philipp Alexander Linden" w:date="2020-07-13T11:49:00Z" w:initials="PAL">
    <w:p w14:paraId="29209840" w14:textId="77777777" w:rsidR="005923D6" w:rsidRPr="00302FF4" w:rsidRDefault="005923D6" w:rsidP="005923D6">
      <w:pPr>
        <w:pStyle w:val="Kommentartext"/>
        <w:rPr>
          <w:lang w:val="en-US"/>
        </w:rPr>
      </w:pPr>
      <w:r>
        <w:rPr>
          <w:rStyle w:val="Kommentarzeichen"/>
        </w:rPr>
        <w:annotationRef/>
      </w:r>
      <w:r w:rsidRPr="00302FF4">
        <w:rPr>
          <w:lang w:val="en-US"/>
        </w:rPr>
        <w:t>181 words</w:t>
      </w:r>
    </w:p>
  </w:comment>
  <w:comment w:id="1202" w:author="Philipp Alexander Linden" w:date="2020-07-13T11:49:00Z" w:initials="PAL">
    <w:p w14:paraId="152B098E" w14:textId="77777777" w:rsidR="005923D6" w:rsidRPr="008610B2" w:rsidRDefault="005923D6" w:rsidP="005923D6">
      <w:pPr>
        <w:pStyle w:val="Kommentartext"/>
        <w:rPr>
          <w:lang w:val="en-US"/>
        </w:rPr>
      </w:pPr>
      <w:r>
        <w:rPr>
          <w:rStyle w:val="Kommentarzeichen"/>
        </w:rPr>
        <w:annotationRef/>
      </w:r>
      <w:r w:rsidRPr="008610B2">
        <w:rPr>
          <w:lang w:val="en-US"/>
        </w:rPr>
        <w:t>175 words</w:t>
      </w:r>
    </w:p>
  </w:comment>
  <w:comment w:id="1479" w:author="Philipp Alexander Linden" w:date="2020-06-26T15:35:00Z" w:initials="PAL">
    <w:p w14:paraId="19560E76" w14:textId="3F546340" w:rsidR="00557CDD" w:rsidRPr="00C046FD" w:rsidRDefault="00557CDD">
      <w:pPr>
        <w:pStyle w:val="Kommentartext"/>
        <w:rPr>
          <w:lang w:val="en-US"/>
        </w:rPr>
      </w:pPr>
      <w:r>
        <w:rPr>
          <w:rStyle w:val="Kommentarzeichen"/>
        </w:rPr>
        <w:annotationRef/>
      </w:r>
      <w:r w:rsidRPr="00C046FD">
        <w:rPr>
          <w:lang w:val="en-US"/>
        </w:rPr>
        <w:t>31</w:t>
      </w:r>
      <w:r>
        <w:rPr>
          <w:lang w:val="en-US"/>
        </w:rPr>
        <w:t>4</w:t>
      </w:r>
      <w:r w:rsidRPr="00C046FD">
        <w:rPr>
          <w:lang w:val="en-US"/>
        </w:rPr>
        <w:t xml:space="preserve"> words</w:t>
      </w:r>
    </w:p>
  </w:comment>
  <w:comment w:id="1480" w:author="Claus Wendt" w:date="2020-09-01T12:36:00Z" w:initials="CW">
    <w:p w14:paraId="78642176" w14:textId="10508457" w:rsidR="00557CDD" w:rsidRPr="00613662" w:rsidRDefault="00557CDD">
      <w:pPr>
        <w:pStyle w:val="Kommentartext"/>
        <w:rPr>
          <w:lang w:val="en-US"/>
        </w:rPr>
      </w:pPr>
      <w:r>
        <w:rPr>
          <w:rStyle w:val="Kommentarzeichen"/>
        </w:rPr>
        <w:annotationRef/>
      </w:r>
      <w:proofErr w:type="spellStart"/>
      <w:r w:rsidRPr="00302FF4">
        <w:rPr>
          <w:lang w:val="en-US"/>
        </w:rPr>
        <w:t>Hier</w:t>
      </w:r>
      <w:proofErr w:type="spellEnd"/>
      <w:r w:rsidRPr="00302FF4">
        <w:rPr>
          <w:lang w:val="en-US"/>
        </w:rPr>
        <w:t xml:space="preserve">: LTC experts </w:t>
      </w:r>
      <w:proofErr w:type="spellStart"/>
      <w:r w:rsidRPr="00302FF4">
        <w:rPr>
          <w:lang w:val="en-US"/>
        </w:rPr>
        <w:t>nennen</w:t>
      </w:r>
      <w:proofErr w:type="spellEnd"/>
      <w:r w:rsidRPr="00302FF4">
        <w:rPr>
          <w:lang w:val="en-US"/>
        </w:rPr>
        <w:t xml:space="preserve">. </w:t>
      </w:r>
      <w:r w:rsidRPr="00613662">
        <w:rPr>
          <w:lang w:val="en-US"/>
        </w:rPr>
        <w:t xml:space="preserve">We would like to thank </w:t>
      </w:r>
      <w:r w:rsidRPr="00613662">
        <w:rPr>
          <w:sz w:val="16"/>
          <w:szCs w:val="16"/>
          <w:lang w:val="en-US"/>
        </w:rPr>
        <w:t xml:space="preserve">We would like to thank </w:t>
      </w:r>
      <w:proofErr w:type="spellStart"/>
      <w:r w:rsidRPr="00613662">
        <w:rPr>
          <w:sz w:val="16"/>
          <w:szCs w:val="16"/>
          <w:lang w:val="en-US"/>
        </w:rPr>
        <w:t>xx</w:t>
      </w:r>
      <w:r>
        <w:rPr>
          <w:sz w:val="16"/>
          <w:szCs w:val="16"/>
          <w:lang w:val="en-US"/>
        </w:rPr>
        <w:t>xx</w:t>
      </w:r>
      <w:proofErr w:type="spellEnd"/>
      <w:r>
        <w:rPr>
          <w:sz w:val="16"/>
          <w:szCs w:val="16"/>
          <w:lang w:val="en-US"/>
        </w:rPr>
        <w:t xml:space="preserve"> for comments on our LTC indicators. All mistakes, however, remain ours. </w:t>
      </w:r>
    </w:p>
  </w:comment>
  <w:comment w:id="1481" w:author="Philipp Alexander Linden" w:date="2020-06-12T15:31:00Z" w:initials="PAL">
    <w:p w14:paraId="73A711EC" w14:textId="4EBE2931" w:rsidR="00557CDD" w:rsidRPr="00C046FD" w:rsidRDefault="00557CDD" w:rsidP="00BD5458">
      <w:pPr>
        <w:pStyle w:val="Kommentartext"/>
        <w:rPr>
          <w:lang w:val="en-US"/>
        </w:rPr>
      </w:pPr>
      <w:r>
        <w:rPr>
          <w:rStyle w:val="Kommentarzeichen"/>
        </w:rPr>
        <w:annotationRef/>
      </w:r>
      <w:r w:rsidRPr="00C046FD">
        <w:rPr>
          <w:lang w:val="en-US"/>
        </w:rPr>
        <w:t>17</w:t>
      </w:r>
      <w:r>
        <w:rPr>
          <w:lang w:val="en-US"/>
        </w:rPr>
        <w:t>5</w:t>
      </w:r>
      <w:r w:rsidRPr="00C046FD">
        <w:rPr>
          <w:lang w:val="en-US"/>
        </w:rPr>
        <w:t xml:space="preserve">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568EED" w15:done="0"/>
  <w15:commentEx w15:paraId="42D3A90A" w15:done="0"/>
  <w15:commentEx w15:paraId="44B21BF1" w15:done="0"/>
  <w15:commentEx w15:paraId="36C88899" w15:done="0"/>
  <w15:commentEx w15:paraId="4173F0CA" w15:done="0"/>
  <w15:commentEx w15:paraId="2AEC4948" w15:done="0"/>
  <w15:commentEx w15:paraId="66F7F5AA" w15:done="0"/>
  <w15:commentEx w15:paraId="24524560" w15:done="0"/>
  <w15:commentEx w15:paraId="2497E961" w15:done="0"/>
  <w15:commentEx w15:paraId="716C4805" w15:done="0"/>
  <w15:commentEx w15:paraId="5A089380" w15:done="0"/>
  <w15:commentEx w15:paraId="40CABBB6" w15:done="0"/>
  <w15:commentEx w15:paraId="613296B1" w15:done="0"/>
  <w15:commentEx w15:paraId="06CABE19" w15:done="0"/>
  <w15:commentEx w15:paraId="29209840" w15:done="0"/>
  <w15:commentEx w15:paraId="152B098E" w15:done="0"/>
  <w15:commentEx w15:paraId="19560E76" w15:done="0"/>
  <w15:commentEx w15:paraId="78642176" w15:done="0"/>
  <w15:commentEx w15:paraId="73A711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EF462" w16cex:dateUtc="2020-07-07T11:17:00Z"/>
  <w16cex:commentExtensible w16cex:durableId="22827762" w16cex:dateUtc="2020-06-03T17:24:00Z"/>
  <w16cex:commentExtensible w16cex:durableId="22AF104E" w16cex:dateUtc="2020-06-29T16:49:00Z"/>
  <w16cex:commentExtensible w16cex:durableId="22B6C9FE" w16cex:dateUtc="2020-07-13T09:54:00Z"/>
  <w16cex:commentExtensible w16cex:durableId="22B6C8CD" w16cex:dateUtc="2020-07-13T09:49:00Z"/>
  <w16cex:commentExtensible w16cex:durableId="22B6C8D6" w16cex:dateUtc="2020-07-13T09:49:00Z"/>
  <w16cex:commentExtensible w16cex:durableId="22A09426" w16cex:dateUtc="2020-06-26T13:35:00Z"/>
  <w16cex:commentExtensible w16cex:durableId="228E1E69"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68EED" w16cid:durableId="22ECC6B4"/>
  <w16cid:commentId w16cid:paraId="42D3A90A" w16cid:durableId="22F7E305"/>
  <w16cid:commentId w16cid:paraId="44B21BF1" w16cid:durableId="22ECCAE7"/>
  <w16cid:commentId w16cid:paraId="36C88899" w16cid:durableId="22AEF462"/>
  <w16cid:commentId w16cid:paraId="4173F0CA" w16cid:durableId="22F8B666"/>
  <w16cid:commentId w16cid:paraId="2AEC4948" w16cid:durableId="22F8BD58"/>
  <w16cid:commentId w16cid:paraId="030BE762" w16cid:durableId="22827762"/>
  <w16cid:commentId w16cid:paraId="66F7F5AA" w16cid:durableId="22F8C825"/>
  <w16cid:commentId w16cid:paraId="7C9756B7" w16cid:durableId="22F8E8E5"/>
  <w16cid:commentId w16cid:paraId="2497E961" w16cid:durableId="22F8EDDB"/>
  <w16cid:commentId w16cid:paraId="716C4805" w16cid:durableId="22AF104E"/>
  <w16cid:commentId w16cid:paraId="5A089380" w16cid:durableId="22B6C9FE"/>
  <w16cid:commentId w16cid:paraId="40CABBB6" w16cid:durableId="22F8F5F0"/>
  <w16cid:commentId w16cid:paraId="613296B1" w16cid:durableId="22B6C8CD"/>
  <w16cid:commentId w16cid:paraId="06CABE19" w16cid:durableId="22B6C8D6"/>
  <w16cid:commentId w16cid:paraId="19560E76" w16cid:durableId="22A09426"/>
  <w16cid:commentId w16cid:paraId="78642176" w16cid:durableId="22F8BED6"/>
  <w16cid:commentId w16cid:paraId="73A711EC" w16cid:durableId="228E1E6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C2F7E" w14:textId="77777777" w:rsidR="00537D16" w:rsidRDefault="00537D16" w:rsidP="00DB62C0">
      <w:r>
        <w:separator/>
      </w:r>
    </w:p>
    <w:p w14:paraId="7496AA92" w14:textId="77777777" w:rsidR="00537D16" w:rsidRDefault="00537D16"/>
  </w:endnote>
  <w:endnote w:type="continuationSeparator" w:id="0">
    <w:p w14:paraId="3C9CB9CF" w14:textId="77777777" w:rsidR="00537D16" w:rsidRDefault="00537D16" w:rsidP="00DB62C0">
      <w:r>
        <w:continuationSeparator/>
      </w:r>
    </w:p>
    <w:p w14:paraId="63911B01" w14:textId="77777777" w:rsidR="00537D16" w:rsidRDefault="00537D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438537"/>
      <w:docPartObj>
        <w:docPartGallery w:val="Page Numbers (Bottom of Page)"/>
        <w:docPartUnique/>
      </w:docPartObj>
    </w:sdtPr>
    <w:sdtContent>
      <w:p w14:paraId="7C3FCD93" w14:textId="6E498DDF" w:rsidR="00557CDD" w:rsidRDefault="00557CDD">
        <w:pPr>
          <w:pStyle w:val="Fuzeile"/>
          <w:jc w:val="right"/>
        </w:pPr>
        <w:r>
          <w:fldChar w:fldCharType="begin"/>
        </w:r>
        <w:r>
          <w:instrText>PAGE   \* MERGEFORMAT</w:instrText>
        </w:r>
        <w:r>
          <w:fldChar w:fldCharType="separate"/>
        </w:r>
        <w:r w:rsidR="00F71DB1">
          <w:rPr>
            <w:noProof/>
          </w:rPr>
          <w:t>31</w:t>
        </w:r>
        <w:r>
          <w:fldChar w:fldCharType="end"/>
        </w:r>
      </w:p>
    </w:sdtContent>
  </w:sdt>
  <w:p w14:paraId="36BE76A4" w14:textId="77777777" w:rsidR="00557CDD" w:rsidRDefault="00557C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9C0E5A" w14:textId="77777777" w:rsidR="00537D16" w:rsidRDefault="00537D16" w:rsidP="00DB62C0">
      <w:r>
        <w:separator/>
      </w:r>
    </w:p>
    <w:p w14:paraId="64DF59A7" w14:textId="77777777" w:rsidR="00537D16" w:rsidRDefault="00537D16"/>
  </w:footnote>
  <w:footnote w:type="continuationSeparator" w:id="0">
    <w:p w14:paraId="1648ACFF" w14:textId="77777777" w:rsidR="00537D16" w:rsidRDefault="00537D16" w:rsidP="00DB62C0">
      <w:r>
        <w:continuationSeparator/>
      </w:r>
    </w:p>
    <w:p w14:paraId="7D216F2D" w14:textId="77777777" w:rsidR="00537D16" w:rsidRDefault="00537D16"/>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ACA36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E848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7EDBD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AC15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C8883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26F1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6ADA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6680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40E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46C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7"/>
  </w:num>
  <w:num w:numId="15">
    <w:abstractNumId w:val="18"/>
  </w:num>
  <w:num w:numId="16">
    <w:abstractNumId w:val="12"/>
  </w:num>
  <w:num w:numId="17">
    <w:abstractNumId w:val="10"/>
  </w:num>
  <w:num w:numId="18">
    <w:abstractNumId w:val="14"/>
  </w:num>
  <w:num w:numId="19">
    <w:abstractNumId w:val="19"/>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us Wendt">
    <w15:presenceInfo w15:providerId="None" w15:userId="Claus Wendt"/>
  </w15:person>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de-DE"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E9"/>
    <w:rsid w:val="00000C6B"/>
    <w:rsid w:val="000025F9"/>
    <w:rsid w:val="0001050A"/>
    <w:rsid w:val="000116F3"/>
    <w:rsid w:val="000145CE"/>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6533C"/>
    <w:rsid w:val="00071351"/>
    <w:rsid w:val="000732E6"/>
    <w:rsid w:val="0008201E"/>
    <w:rsid w:val="00082D2D"/>
    <w:rsid w:val="000852B7"/>
    <w:rsid w:val="00085DE3"/>
    <w:rsid w:val="00093123"/>
    <w:rsid w:val="00094C4D"/>
    <w:rsid w:val="000960F9"/>
    <w:rsid w:val="00096922"/>
    <w:rsid w:val="000A5A7E"/>
    <w:rsid w:val="000A6448"/>
    <w:rsid w:val="000A6961"/>
    <w:rsid w:val="000A6C8D"/>
    <w:rsid w:val="000A70B1"/>
    <w:rsid w:val="000B0433"/>
    <w:rsid w:val="000B2A21"/>
    <w:rsid w:val="000B7A56"/>
    <w:rsid w:val="000C097C"/>
    <w:rsid w:val="000C6B26"/>
    <w:rsid w:val="000C7D99"/>
    <w:rsid w:val="000D26F0"/>
    <w:rsid w:val="000D6FB8"/>
    <w:rsid w:val="000D7467"/>
    <w:rsid w:val="000E25FF"/>
    <w:rsid w:val="000E5CF2"/>
    <w:rsid w:val="000E5EEF"/>
    <w:rsid w:val="000E72AE"/>
    <w:rsid w:val="000E7BD7"/>
    <w:rsid w:val="000F2CA0"/>
    <w:rsid w:val="000F6DC1"/>
    <w:rsid w:val="001029EA"/>
    <w:rsid w:val="00105691"/>
    <w:rsid w:val="001066CA"/>
    <w:rsid w:val="001067B2"/>
    <w:rsid w:val="00107B5D"/>
    <w:rsid w:val="00110DF8"/>
    <w:rsid w:val="00117252"/>
    <w:rsid w:val="0012335A"/>
    <w:rsid w:val="001237F3"/>
    <w:rsid w:val="00126962"/>
    <w:rsid w:val="00131EC9"/>
    <w:rsid w:val="00136D75"/>
    <w:rsid w:val="00146320"/>
    <w:rsid w:val="00147CE1"/>
    <w:rsid w:val="00150B95"/>
    <w:rsid w:val="00155513"/>
    <w:rsid w:val="00160F11"/>
    <w:rsid w:val="00162B67"/>
    <w:rsid w:val="001634D1"/>
    <w:rsid w:val="0016482E"/>
    <w:rsid w:val="00166676"/>
    <w:rsid w:val="00170435"/>
    <w:rsid w:val="00173192"/>
    <w:rsid w:val="00180315"/>
    <w:rsid w:val="00180D20"/>
    <w:rsid w:val="001817F0"/>
    <w:rsid w:val="00184E5A"/>
    <w:rsid w:val="00185A42"/>
    <w:rsid w:val="00187278"/>
    <w:rsid w:val="00187A9D"/>
    <w:rsid w:val="00191C08"/>
    <w:rsid w:val="00191ECF"/>
    <w:rsid w:val="00194023"/>
    <w:rsid w:val="00194BB1"/>
    <w:rsid w:val="001963E5"/>
    <w:rsid w:val="00197CC0"/>
    <w:rsid w:val="001A0292"/>
    <w:rsid w:val="001A517D"/>
    <w:rsid w:val="001B3191"/>
    <w:rsid w:val="001B6C6F"/>
    <w:rsid w:val="001C01E8"/>
    <w:rsid w:val="001C0250"/>
    <w:rsid w:val="001C0CE6"/>
    <w:rsid w:val="001D3817"/>
    <w:rsid w:val="001D5B90"/>
    <w:rsid w:val="001E0F8A"/>
    <w:rsid w:val="001E3C88"/>
    <w:rsid w:val="001E64E8"/>
    <w:rsid w:val="001E7C4F"/>
    <w:rsid w:val="001F0E06"/>
    <w:rsid w:val="001F104C"/>
    <w:rsid w:val="001F4B57"/>
    <w:rsid w:val="001F6140"/>
    <w:rsid w:val="001F6353"/>
    <w:rsid w:val="002000FB"/>
    <w:rsid w:val="00206AE3"/>
    <w:rsid w:val="002128F4"/>
    <w:rsid w:val="00216DEA"/>
    <w:rsid w:val="002171C1"/>
    <w:rsid w:val="0022344C"/>
    <w:rsid w:val="0022392A"/>
    <w:rsid w:val="00227CBB"/>
    <w:rsid w:val="00241280"/>
    <w:rsid w:val="00245A78"/>
    <w:rsid w:val="002471AC"/>
    <w:rsid w:val="002566A6"/>
    <w:rsid w:val="0025677D"/>
    <w:rsid w:val="00257461"/>
    <w:rsid w:val="00257C34"/>
    <w:rsid w:val="00261168"/>
    <w:rsid w:val="00264EB7"/>
    <w:rsid w:val="00265ABF"/>
    <w:rsid w:val="00265CD2"/>
    <w:rsid w:val="0026723C"/>
    <w:rsid w:val="00267612"/>
    <w:rsid w:val="002728B6"/>
    <w:rsid w:val="00272AF4"/>
    <w:rsid w:val="002738D8"/>
    <w:rsid w:val="002746DE"/>
    <w:rsid w:val="0027590F"/>
    <w:rsid w:val="002800B4"/>
    <w:rsid w:val="002840A2"/>
    <w:rsid w:val="00290573"/>
    <w:rsid w:val="00290D20"/>
    <w:rsid w:val="00291662"/>
    <w:rsid w:val="0029377B"/>
    <w:rsid w:val="002952B0"/>
    <w:rsid w:val="00295D9F"/>
    <w:rsid w:val="002A0294"/>
    <w:rsid w:val="002A24A1"/>
    <w:rsid w:val="002A4735"/>
    <w:rsid w:val="002A4812"/>
    <w:rsid w:val="002A4B22"/>
    <w:rsid w:val="002A4D2C"/>
    <w:rsid w:val="002A5457"/>
    <w:rsid w:val="002A57AA"/>
    <w:rsid w:val="002A6758"/>
    <w:rsid w:val="002A7D99"/>
    <w:rsid w:val="002B5BC1"/>
    <w:rsid w:val="002C11D6"/>
    <w:rsid w:val="002C276B"/>
    <w:rsid w:val="002C6547"/>
    <w:rsid w:val="002C694E"/>
    <w:rsid w:val="002C6B2D"/>
    <w:rsid w:val="002D1426"/>
    <w:rsid w:val="002D325D"/>
    <w:rsid w:val="002D4667"/>
    <w:rsid w:val="002D6014"/>
    <w:rsid w:val="002D6AC0"/>
    <w:rsid w:val="002E018D"/>
    <w:rsid w:val="002E107C"/>
    <w:rsid w:val="002E274E"/>
    <w:rsid w:val="002E4250"/>
    <w:rsid w:val="002E4F27"/>
    <w:rsid w:val="002E6277"/>
    <w:rsid w:val="002E654E"/>
    <w:rsid w:val="002F083B"/>
    <w:rsid w:val="002F09EA"/>
    <w:rsid w:val="002F441C"/>
    <w:rsid w:val="002F6B52"/>
    <w:rsid w:val="00302FF4"/>
    <w:rsid w:val="00304754"/>
    <w:rsid w:val="00304F93"/>
    <w:rsid w:val="00306894"/>
    <w:rsid w:val="00310B7D"/>
    <w:rsid w:val="00313058"/>
    <w:rsid w:val="00315A0E"/>
    <w:rsid w:val="003222D5"/>
    <w:rsid w:val="0033302D"/>
    <w:rsid w:val="00333E94"/>
    <w:rsid w:val="00341A8B"/>
    <w:rsid w:val="00341CEB"/>
    <w:rsid w:val="00343B5D"/>
    <w:rsid w:val="00345836"/>
    <w:rsid w:val="003458D6"/>
    <w:rsid w:val="003509B8"/>
    <w:rsid w:val="00351C14"/>
    <w:rsid w:val="00351FB1"/>
    <w:rsid w:val="00355485"/>
    <w:rsid w:val="00360365"/>
    <w:rsid w:val="003611ED"/>
    <w:rsid w:val="003636D7"/>
    <w:rsid w:val="00364FD2"/>
    <w:rsid w:val="00365897"/>
    <w:rsid w:val="00370427"/>
    <w:rsid w:val="00374A56"/>
    <w:rsid w:val="00377728"/>
    <w:rsid w:val="00383E36"/>
    <w:rsid w:val="00386E9B"/>
    <w:rsid w:val="00387D21"/>
    <w:rsid w:val="003911ED"/>
    <w:rsid w:val="003920CC"/>
    <w:rsid w:val="003B101F"/>
    <w:rsid w:val="003B3094"/>
    <w:rsid w:val="003B6E4C"/>
    <w:rsid w:val="003C0489"/>
    <w:rsid w:val="003C0CC8"/>
    <w:rsid w:val="003C165F"/>
    <w:rsid w:val="003C78E4"/>
    <w:rsid w:val="003D3174"/>
    <w:rsid w:val="003D5343"/>
    <w:rsid w:val="003D5F7A"/>
    <w:rsid w:val="003E0901"/>
    <w:rsid w:val="003E139E"/>
    <w:rsid w:val="003F07B8"/>
    <w:rsid w:val="003F12F4"/>
    <w:rsid w:val="004110D5"/>
    <w:rsid w:val="004112FE"/>
    <w:rsid w:val="004117FB"/>
    <w:rsid w:val="00413157"/>
    <w:rsid w:val="00415494"/>
    <w:rsid w:val="004209F1"/>
    <w:rsid w:val="004237F4"/>
    <w:rsid w:val="0042481F"/>
    <w:rsid w:val="004258EA"/>
    <w:rsid w:val="00427373"/>
    <w:rsid w:val="00427CA7"/>
    <w:rsid w:val="004369A8"/>
    <w:rsid w:val="004375F4"/>
    <w:rsid w:val="00440583"/>
    <w:rsid w:val="00441606"/>
    <w:rsid w:val="00443E2D"/>
    <w:rsid w:val="00444E03"/>
    <w:rsid w:val="004564F2"/>
    <w:rsid w:val="0046400D"/>
    <w:rsid w:val="00465EA0"/>
    <w:rsid w:val="00473DA0"/>
    <w:rsid w:val="00480451"/>
    <w:rsid w:val="00490016"/>
    <w:rsid w:val="004936C3"/>
    <w:rsid w:val="00493CCB"/>
    <w:rsid w:val="00494168"/>
    <w:rsid w:val="004A168B"/>
    <w:rsid w:val="004A2130"/>
    <w:rsid w:val="004A2CB2"/>
    <w:rsid w:val="004A3337"/>
    <w:rsid w:val="004A5931"/>
    <w:rsid w:val="004A6407"/>
    <w:rsid w:val="004B09D8"/>
    <w:rsid w:val="004B1DA7"/>
    <w:rsid w:val="004B36E0"/>
    <w:rsid w:val="004B3994"/>
    <w:rsid w:val="004B4DE0"/>
    <w:rsid w:val="004B5B0F"/>
    <w:rsid w:val="004B68A3"/>
    <w:rsid w:val="004C3BAD"/>
    <w:rsid w:val="004C4BA1"/>
    <w:rsid w:val="004C6923"/>
    <w:rsid w:val="004C7FE8"/>
    <w:rsid w:val="004D1F35"/>
    <w:rsid w:val="004D303B"/>
    <w:rsid w:val="004D3634"/>
    <w:rsid w:val="004E0187"/>
    <w:rsid w:val="004E5C38"/>
    <w:rsid w:val="004E7C9C"/>
    <w:rsid w:val="004F1AEA"/>
    <w:rsid w:val="005010B7"/>
    <w:rsid w:val="00501DAF"/>
    <w:rsid w:val="00504F64"/>
    <w:rsid w:val="00505D30"/>
    <w:rsid w:val="005073E5"/>
    <w:rsid w:val="00522322"/>
    <w:rsid w:val="00534234"/>
    <w:rsid w:val="00535BDA"/>
    <w:rsid w:val="00537D16"/>
    <w:rsid w:val="0054101A"/>
    <w:rsid w:val="00543908"/>
    <w:rsid w:val="00545374"/>
    <w:rsid w:val="00545EFD"/>
    <w:rsid w:val="0055140A"/>
    <w:rsid w:val="00552069"/>
    <w:rsid w:val="00555ABD"/>
    <w:rsid w:val="005562E8"/>
    <w:rsid w:val="00557CDD"/>
    <w:rsid w:val="00560C83"/>
    <w:rsid w:val="00563976"/>
    <w:rsid w:val="00564EA5"/>
    <w:rsid w:val="005665F1"/>
    <w:rsid w:val="00574BF9"/>
    <w:rsid w:val="00576CF1"/>
    <w:rsid w:val="00577247"/>
    <w:rsid w:val="00580D50"/>
    <w:rsid w:val="00581986"/>
    <w:rsid w:val="00590032"/>
    <w:rsid w:val="005923D6"/>
    <w:rsid w:val="005A1198"/>
    <w:rsid w:val="005A6A98"/>
    <w:rsid w:val="005A70B0"/>
    <w:rsid w:val="005B0787"/>
    <w:rsid w:val="005B12C0"/>
    <w:rsid w:val="005B7587"/>
    <w:rsid w:val="005C01C0"/>
    <w:rsid w:val="005C7AD9"/>
    <w:rsid w:val="005D202B"/>
    <w:rsid w:val="005D3D07"/>
    <w:rsid w:val="005D4735"/>
    <w:rsid w:val="005D48E5"/>
    <w:rsid w:val="005D4FC8"/>
    <w:rsid w:val="005D7A23"/>
    <w:rsid w:val="005E05FB"/>
    <w:rsid w:val="005E0DE7"/>
    <w:rsid w:val="005E424B"/>
    <w:rsid w:val="005F5909"/>
    <w:rsid w:val="005F6D29"/>
    <w:rsid w:val="00600DB4"/>
    <w:rsid w:val="006023C9"/>
    <w:rsid w:val="00602B69"/>
    <w:rsid w:val="00604022"/>
    <w:rsid w:val="00613662"/>
    <w:rsid w:val="006155B2"/>
    <w:rsid w:val="006207C3"/>
    <w:rsid w:val="00620C03"/>
    <w:rsid w:val="00621B1A"/>
    <w:rsid w:val="00621D67"/>
    <w:rsid w:val="006242EC"/>
    <w:rsid w:val="00630A96"/>
    <w:rsid w:val="0063437C"/>
    <w:rsid w:val="0063517C"/>
    <w:rsid w:val="00635324"/>
    <w:rsid w:val="00635380"/>
    <w:rsid w:val="00636AAF"/>
    <w:rsid w:val="00640530"/>
    <w:rsid w:val="00640B24"/>
    <w:rsid w:val="00643277"/>
    <w:rsid w:val="00643ED3"/>
    <w:rsid w:val="0064424A"/>
    <w:rsid w:val="006445C6"/>
    <w:rsid w:val="0064637A"/>
    <w:rsid w:val="00652A6F"/>
    <w:rsid w:val="00654947"/>
    <w:rsid w:val="006616AB"/>
    <w:rsid w:val="00661837"/>
    <w:rsid w:val="00662072"/>
    <w:rsid w:val="006621CC"/>
    <w:rsid w:val="006641F6"/>
    <w:rsid w:val="00671793"/>
    <w:rsid w:val="00672A43"/>
    <w:rsid w:val="00673314"/>
    <w:rsid w:val="00673E58"/>
    <w:rsid w:val="00675A89"/>
    <w:rsid w:val="00677E81"/>
    <w:rsid w:val="0068084C"/>
    <w:rsid w:val="006852EF"/>
    <w:rsid w:val="00686E2D"/>
    <w:rsid w:val="0068767F"/>
    <w:rsid w:val="00691EE1"/>
    <w:rsid w:val="00695BDB"/>
    <w:rsid w:val="00697062"/>
    <w:rsid w:val="006A11F8"/>
    <w:rsid w:val="006A34F1"/>
    <w:rsid w:val="006A3B16"/>
    <w:rsid w:val="006A40EF"/>
    <w:rsid w:val="006A4118"/>
    <w:rsid w:val="006A4AD0"/>
    <w:rsid w:val="006A4FA5"/>
    <w:rsid w:val="006A56FF"/>
    <w:rsid w:val="006B0567"/>
    <w:rsid w:val="006C0153"/>
    <w:rsid w:val="006C3A49"/>
    <w:rsid w:val="006C4793"/>
    <w:rsid w:val="006C58E3"/>
    <w:rsid w:val="006C5D7D"/>
    <w:rsid w:val="006D0C8F"/>
    <w:rsid w:val="006D1F30"/>
    <w:rsid w:val="006D4709"/>
    <w:rsid w:val="006E1C8C"/>
    <w:rsid w:val="006E210A"/>
    <w:rsid w:val="006E31C0"/>
    <w:rsid w:val="006E36CF"/>
    <w:rsid w:val="006E3A97"/>
    <w:rsid w:val="006E55FF"/>
    <w:rsid w:val="00700DC2"/>
    <w:rsid w:val="007105A0"/>
    <w:rsid w:val="007105F9"/>
    <w:rsid w:val="00711713"/>
    <w:rsid w:val="00712CFC"/>
    <w:rsid w:val="00713073"/>
    <w:rsid w:val="00722581"/>
    <w:rsid w:val="00725171"/>
    <w:rsid w:val="00726E91"/>
    <w:rsid w:val="00733407"/>
    <w:rsid w:val="00735F9F"/>
    <w:rsid w:val="007377B2"/>
    <w:rsid w:val="00747F35"/>
    <w:rsid w:val="0075221A"/>
    <w:rsid w:val="00753800"/>
    <w:rsid w:val="00757B14"/>
    <w:rsid w:val="007605EE"/>
    <w:rsid w:val="00761B67"/>
    <w:rsid w:val="007641DF"/>
    <w:rsid w:val="007643EB"/>
    <w:rsid w:val="00765EF3"/>
    <w:rsid w:val="0076718F"/>
    <w:rsid w:val="00771EFB"/>
    <w:rsid w:val="0077240A"/>
    <w:rsid w:val="00772CDD"/>
    <w:rsid w:val="00774363"/>
    <w:rsid w:val="00777025"/>
    <w:rsid w:val="00777708"/>
    <w:rsid w:val="00777C54"/>
    <w:rsid w:val="00782D78"/>
    <w:rsid w:val="00785674"/>
    <w:rsid w:val="00790491"/>
    <w:rsid w:val="00792D73"/>
    <w:rsid w:val="00795C58"/>
    <w:rsid w:val="00797C4E"/>
    <w:rsid w:val="007A042A"/>
    <w:rsid w:val="007A087D"/>
    <w:rsid w:val="007A261A"/>
    <w:rsid w:val="007A4925"/>
    <w:rsid w:val="007B3A09"/>
    <w:rsid w:val="007B4F7D"/>
    <w:rsid w:val="007B59AB"/>
    <w:rsid w:val="007B6F15"/>
    <w:rsid w:val="007C0CEC"/>
    <w:rsid w:val="007C1E77"/>
    <w:rsid w:val="007C23D7"/>
    <w:rsid w:val="007C2725"/>
    <w:rsid w:val="007C5A34"/>
    <w:rsid w:val="007C7068"/>
    <w:rsid w:val="007D212C"/>
    <w:rsid w:val="007D6C6B"/>
    <w:rsid w:val="007D7166"/>
    <w:rsid w:val="007E1E49"/>
    <w:rsid w:val="007E58D1"/>
    <w:rsid w:val="007F29CB"/>
    <w:rsid w:val="007F6F49"/>
    <w:rsid w:val="00800BAB"/>
    <w:rsid w:val="008026E0"/>
    <w:rsid w:val="00803E88"/>
    <w:rsid w:val="00807EC6"/>
    <w:rsid w:val="00810ECC"/>
    <w:rsid w:val="0081256C"/>
    <w:rsid w:val="008233BC"/>
    <w:rsid w:val="00826A47"/>
    <w:rsid w:val="00826B04"/>
    <w:rsid w:val="008312D3"/>
    <w:rsid w:val="00832038"/>
    <w:rsid w:val="00833617"/>
    <w:rsid w:val="00833F1F"/>
    <w:rsid w:val="00835F65"/>
    <w:rsid w:val="00840047"/>
    <w:rsid w:val="008447C6"/>
    <w:rsid w:val="008508B0"/>
    <w:rsid w:val="00854572"/>
    <w:rsid w:val="00854C66"/>
    <w:rsid w:val="00857ECD"/>
    <w:rsid w:val="008610B2"/>
    <w:rsid w:val="00862CE8"/>
    <w:rsid w:val="00863BBD"/>
    <w:rsid w:val="00865C1F"/>
    <w:rsid w:val="00872016"/>
    <w:rsid w:val="00873532"/>
    <w:rsid w:val="00885043"/>
    <w:rsid w:val="00886050"/>
    <w:rsid w:val="00886311"/>
    <w:rsid w:val="00887BE7"/>
    <w:rsid w:val="00890CE6"/>
    <w:rsid w:val="0089212E"/>
    <w:rsid w:val="00892451"/>
    <w:rsid w:val="00895245"/>
    <w:rsid w:val="00897DA8"/>
    <w:rsid w:val="008A03C0"/>
    <w:rsid w:val="008B0625"/>
    <w:rsid w:val="008B2ACE"/>
    <w:rsid w:val="008B5643"/>
    <w:rsid w:val="008B7258"/>
    <w:rsid w:val="008B73A0"/>
    <w:rsid w:val="008B7E3E"/>
    <w:rsid w:val="008C7033"/>
    <w:rsid w:val="008D28C6"/>
    <w:rsid w:val="008D4E02"/>
    <w:rsid w:val="008D5148"/>
    <w:rsid w:val="008D6126"/>
    <w:rsid w:val="008D7AC3"/>
    <w:rsid w:val="008E2B69"/>
    <w:rsid w:val="008E361D"/>
    <w:rsid w:val="008F0D52"/>
    <w:rsid w:val="008F1BAD"/>
    <w:rsid w:val="008F3EBD"/>
    <w:rsid w:val="00900C32"/>
    <w:rsid w:val="0090174A"/>
    <w:rsid w:val="00901F8F"/>
    <w:rsid w:val="00902DC2"/>
    <w:rsid w:val="00903627"/>
    <w:rsid w:val="00905005"/>
    <w:rsid w:val="00915074"/>
    <w:rsid w:val="0092131F"/>
    <w:rsid w:val="0092358D"/>
    <w:rsid w:val="00925AF8"/>
    <w:rsid w:val="00926318"/>
    <w:rsid w:val="00926574"/>
    <w:rsid w:val="00933EC7"/>
    <w:rsid w:val="00935E6D"/>
    <w:rsid w:val="00936A8D"/>
    <w:rsid w:val="0094172E"/>
    <w:rsid w:val="009422D7"/>
    <w:rsid w:val="0095023E"/>
    <w:rsid w:val="00952423"/>
    <w:rsid w:val="0095374B"/>
    <w:rsid w:val="00954C0D"/>
    <w:rsid w:val="0095510D"/>
    <w:rsid w:val="00956772"/>
    <w:rsid w:val="0097169C"/>
    <w:rsid w:val="00973D25"/>
    <w:rsid w:val="009743E5"/>
    <w:rsid w:val="00974C3E"/>
    <w:rsid w:val="00980771"/>
    <w:rsid w:val="00981837"/>
    <w:rsid w:val="009822E9"/>
    <w:rsid w:val="009832EF"/>
    <w:rsid w:val="00986D75"/>
    <w:rsid w:val="00986F93"/>
    <w:rsid w:val="009946F7"/>
    <w:rsid w:val="009A0151"/>
    <w:rsid w:val="009A7344"/>
    <w:rsid w:val="009B392E"/>
    <w:rsid w:val="009B4BEF"/>
    <w:rsid w:val="009B51BE"/>
    <w:rsid w:val="009B659D"/>
    <w:rsid w:val="009C6C71"/>
    <w:rsid w:val="009D02CC"/>
    <w:rsid w:val="009D1163"/>
    <w:rsid w:val="009D12A7"/>
    <w:rsid w:val="009D27F5"/>
    <w:rsid w:val="009D562C"/>
    <w:rsid w:val="009E0342"/>
    <w:rsid w:val="009E1DF9"/>
    <w:rsid w:val="009E3189"/>
    <w:rsid w:val="009E7DEE"/>
    <w:rsid w:val="009F4324"/>
    <w:rsid w:val="009F5308"/>
    <w:rsid w:val="009F78A3"/>
    <w:rsid w:val="00A02635"/>
    <w:rsid w:val="00A02BFB"/>
    <w:rsid w:val="00A04BA1"/>
    <w:rsid w:val="00A07B99"/>
    <w:rsid w:val="00A07E6E"/>
    <w:rsid w:val="00A1313B"/>
    <w:rsid w:val="00A138F0"/>
    <w:rsid w:val="00A17958"/>
    <w:rsid w:val="00A20A1E"/>
    <w:rsid w:val="00A20DA6"/>
    <w:rsid w:val="00A23230"/>
    <w:rsid w:val="00A236A4"/>
    <w:rsid w:val="00A23D77"/>
    <w:rsid w:val="00A256C3"/>
    <w:rsid w:val="00A2688D"/>
    <w:rsid w:val="00A272E4"/>
    <w:rsid w:val="00A31BDA"/>
    <w:rsid w:val="00A31CB1"/>
    <w:rsid w:val="00A35056"/>
    <w:rsid w:val="00A40F30"/>
    <w:rsid w:val="00A5043A"/>
    <w:rsid w:val="00A51C3B"/>
    <w:rsid w:val="00A55044"/>
    <w:rsid w:val="00A60900"/>
    <w:rsid w:val="00A626FB"/>
    <w:rsid w:val="00A6405F"/>
    <w:rsid w:val="00A64CDE"/>
    <w:rsid w:val="00A65F8A"/>
    <w:rsid w:val="00A740AC"/>
    <w:rsid w:val="00A753F2"/>
    <w:rsid w:val="00A76139"/>
    <w:rsid w:val="00A76374"/>
    <w:rsid w:val="00A76834"/>
    <w:rsid w:val="00A77345"/>
    <w:rsid w:val="00A85F93"/>
    <w:rsid w:val="00A87307"/>
    <w:rsid w:val="00A906A9"/>
    <w:rsid w:val="00A90803"/>
    <w:rsid w:val="00A91387"/>
    <w:rsid w:val="00A93F2D"/>
    <w:rsid w:val="00A94E53"/>
    <w:rsid w:val="00AA3293"/>
    <w:rsid w:val="00AB2A9F"/>
    <w:rsid w:val="00AB6B50"/>
    <w:rsid w:val="00AC0934"/>
    <w:rsid w:val="00AC1DAB"/>
    <w:rsid w:val="00AC77D4"/>
    <w:rsid w:val="00AD03E0"/>
    <w:rsid w:val="00AD0480"/>
    <w:rsid w:val="00AD4473"/>
    <w:rsid w:val="00AD5056"/>
    <w:rsid w:val="00AD66E9"/>
    <w:rsid w:val="00AE58E8"/>
    <w:rsid w:val="00AE794B"/>
    <w:rsid w:val="00AE7ACF"/>
    <w:rsid w:val="00AF0643"/>
    <w:rsid w:val="00AF2C2A"/>
    <w:rsid w:val="00AF3AF9"/>
    <w:rsid w:val="00AF5658"/>
    <w:rsid w:val="00B00521"/>
    <w:rsid w:val="00B00DDC"/>
    <w:rsid w:val="00B047CD"/>
    <w:rsid w:val="00B04C52"/>
    <w:rsid w:val="00B10A5C"/>
    <w:rsid w:val="00B10ABD"/>
    <w:rsid w:val="00B11C37"/>
    <w:rsid w:val="00B14BB1"/>
    <w:rsid w:val="00B14D01"/>
    <w:rsid w:val="00B17790"/>
    <w:rsid w:val="00B20442"/>
    <w:rsid w:val="00B23D1F"/>
    <w:rsid w:val="00B252E7"/>
    <w:rsid w:val="00B41CC2"/>
    <w:rsid w:val="00B42A9C"/>
    <w:rsid w:val="00B42E5D"/>
    <w:rsid w:val="00B44DF3"/>
    <w:rsid w:val="00B456DE"/>
    <w:rsid w:val="00B45B4A"/>
    <w:rsid w:val="00B47D0F"/>
    <w:rsid w:val="00B50006"/>
    <w:rsid w:val="00B51EC6"/>
    <w:rsid w:val="00B52283"/>
    <w:rsid w:val="00B52B2F"/>
    <w:rsid w:val="00B562F1"/>
    <w:rsid w:val="00B57DF2"/>
    <w:rsid w:val="00B60E8A"/>
    <w:rsid w:val="00B614ED"/>
    <w:rsid w:val="00B61C59"/>
    <w:rsid w:val="00B6557F"/>
    <w:rsid w:val="00B70268"/>
    <w:rsid w:val="00B7130E"/>
    <w:rsid w:val="00B728ED"/>
    <w:rsid w:val="00B75973"/>
    <w:rsid w:val="00B82577"/>
    <w:rsid w:val="00B85902"/>
    <w:rsid w:val="00B87403"/>
    <w:rsid w:val="00B95452"/>
    <w:rsid w:val="00B9651F"/>
    <w:rsid w:val="00BA24A7"/>
    <w:rsid w:val="00BA6E5E"/>
    <w:rsid w:val="00BB0F4E"/>
    <w:rsid w:val="00BB0FB1"/>
    <w:rsid w:val="00BB1865"/>
    <w:rsid w:val="00BB65C1"/>
    <w:rsid w:val="00BC238A"/>
    <w:rsid w:val="00BC7C5E"/>
    <w:rsid w:val="00BD0071"/>
    <w:rsid w:val="00BD0E63"/>
    <w:rsid w:val="00BD2C3E"/>
    <w:rsid w:val="00BD2FE1"/>
    <w:rsid w:val="00BD5458"/>
    <w:rsid w:val="00BD77BB"/>
    <w:rsid w:val="00BE14A6"/>
    <w:rsid w:val="00BE4D6B"/>
    <w:rsid w:val="00BE6B30"/>
    <w:rsid w:val="00BF17B8"/>
    <w:rsid w:val="00BF18C4"/>
    <w:rsid w:val="00BF5BC0"/>
    <w:rsid w:val="00BF70E8"/>
    <w:rsid w:val="00C046FD"/>
    <w:rsid w:val="00C04881"/>
    <w:rsid w:val="00C04C9A"/>
    <w:rsid w:val="00C06244"/>
    <w:rsid w:val="00C06FE3"/>
    <w:rsid w:val="00C101DA"/>
    <w:rsid w:val="00C1368A"/>
    <w:rsid w:val="00C1373B"/>
    <w:rsid w:val="00C15C3A"/>
    <w:rsid w:val="00C232A3"/>
    <w:rsid w:val="00C252F3"/>
    <w:rsid w:val="00C3071E"/>
    <w:rsid w:val="00C3311E"/>
    <w:rsid w:val="00C33595"/>
    <w:rsid w:val="00C33DD0"/>
    <w:rsid w:val="00C40987"/>
    <w:rsid w:val="00C4275E"/>
    <w:rsid w:val="00C45463"/>
    <w:rsid w:val="00C473F4"/>
    <w:rsid w:val="00C50742"/>
    <w:rsid w:val="00C51D3B"/>
    <w:rsid w:val="00C54555"/>
    <w:rsid w:val="00C55241"/>
    <w:rsid w:val="00C609BE"/>
    <w:rsid w:val="00C65A29"/>
    <w:rsid w:val="00C67F4C"/>
    <w:rsid w:val="00C70989"/>
    <w:rsid w:val="00C82524"/>
    <w:rsid w:val="00C825AC"/>
    <w:rsid w:val="00C83EC5"/>
    <w:rsid w:val="00C87D34"/>
    <w:rsid w:val="00C93081"/>
    <w:rsid w:val="00C96250"/>
    <w:rsid w:val="00C9734F"/>
    <w:rsid w:val="00C97EBD"/>
    <w:rsid w:val="00CA14FB"/>
    <w:rsid w:val="00CA3CD2"/>
    <w:rsid w:val="00CA3F98"/>
    <w:rsid w:val="00CA4021"/>
    <w:rsid w:val="00CA56B9"/>
    <w:rsid w:val="00CA5DC3"/>
    <w:rsid w:val="00CA66CB"/>
    <w:rsid w:val="00CB225A"/>
    <w:rsid w:val="00CB5610"/>
    <w:rsid w:val="00CB6011"/>
    <w:rsid w:val="00CC443A"/>
    <w:rsid w:val="00CD07AD"/>
    <w:rsid w:val="00CD4831"/>
    <w:rsid w:val="00CD6CD2"/>
    <w:rsid w:val="00CD73BC"/>
    <w:rsid w:val="00CD7884"/>
    <w:rsid w:val="00CE38C0"/>
    <w:rsid w:val="00CE39EB"/>
    <w:rsid w:val="00CE413C"/>
    <w:rsid w:val="00CE49D5"/>
    <w:rsid w:val="00CE76F2"/>
    <w:rsid w:val="00CF57A8"/>
    <w:rsid w:val="00D0312E"/>
    <w:rsid w:val="00D0320B"/>
    <w:rsid w:val="00D05F60"/>
    <w:rsid w:val="00D062D3"/>
    <w:rsid w:val="00D11535"/>
    <w:rsid w:val="00D13B0F"/>
    <w:rsid w:val="00D15248"/>
    <w:rsid w:val="00D200F2"/>
    <w:rsid w:val="00D217D9"/>
    <w:rsid w:val="00D24055"/>
    <w:rsid w:val="00D241B7"/>
    <w:rsid w:val="00D3542F"/>
    <w:rsid w:val="00D4783C"/>
    <w:rsid w:val="00D519B7"/>
    <w:rsid w:val="00D51A58"/>
    <w:rsid w:val="00D534D0"/>
    <w:rsid w:val="00D55E9E"/>
    <w:rsid w:val="00D56285"/>
    <w:rsid w:val="00D564CE"/>
    <w:rsid w:val="00D61EC5"/>
    <w:rsid w:val="00D661E1"/>
    <w:rsid w:val="00D672CA"/>
    <w:rsid w:val="00D67B4C"/>
    <w:rsid w:val="00D734EB"/>
    <w:rsid w:val="00D76EEB"/>
    <w:rsid w:val="00D86257"/>
    <w:rsid w:val="00D9383E"/>
    <w:rsid w:val="00DA59EE"/>
    <w:rsid w:val="00DB2875"/>
    <w:rsid w:val="00DB62C0"/>
    <w:rsid w:val="00DC026B"/>
    <w:rsid w:val="00DC1A1F"/>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0F03"/>
    <w:rsid w:val="00E01DE4"/>
    <w:rsid w:val="00E028AA"/>
    <w:rsid w:val="00E0718C"/>
    <w:rsid w:val="00E168B9"/>
    <w:rsid w:val="00E2094C"/>
    <w:rsid w:val="00E21111"/>
    <w:rsid w:val="00E22111"/>
    <w:rsid w:val="00E22FC8"/>
    <w:rsid w:val="00E23273"/>
    <w:rsid w:val="00E23A63"/>
    <w:rsid w:val="00E31DA8"/>
    <w:rsid w:val="00E35F12"/>
    <w:rsid w:val="00E374AB"/>
    <w:rsid w:val="00E4285A"/>
    <w:rsid w:val="00E435AB"/>
    <w:rsid w:val="00E518AB"/>
    <w:rsid w:val="00E52E6F"/>
    <w:rsid w:val="00E5564C"/>
    <w:rsid w:val="00E60BA4"/>
    <w:rsid w:val="00E623D6"/>
    <w:rsid w:val="00E62C77"/>
    <w:rsid w:val="00E7428E"/>
    <w:rsid w:val="00E74C95"/>
    <w:rsid w:val="00E77BFF"/>
    <w:rsid w:val="00E86C5E"/>
    <w:rsid w:val="00E915CC"/>
    <w:rsid w:val="00E91ABE"/>
    <w:rsid w:val="00E9387A"/>
    <w:rsid w:val="00E96149"/>
    <w:rsid w:val="00EA03CF"/>
    <w:rsid w:val="00EA2850"/>
    <w:rsid w:val="00EA4915"/>
    <w:rsid w:val="00EB1007"/>
    <w:rsid w:val="00EB14CA"/>
    <w:rsid w:val="00EB31E0"/>
    <w:rsid w:val="00EB32C7"/>
    <w:rsid w:val="00EB4CD6"/>
    <w:rsid w:val="00EB4D73"/>
    <w:rsid w:val="00EC11EF"/>
    <w:rsid w:val="00ED16FD"/>
    <w:rsid w:val="00ED188F"/>
    <w:rsid w:val="00ED3A72"/>
    <w:rsid w:val="00EE18A7"/>
    <w:rsid w:val="00EE301C"/>
    <w:rsid w:val="00EE551B"/>
    <w:rsid w:val="00EE58A1"/>
    <w:rsid w:val="00EF2983"/>
    <w:rsid w:val="00EF3AEC"/>
    <w:rsid w:val="00EF6744"/>
    <w:rsid w:val="00F1495E"/>
    <w:rsid w:val="00F165E6"/>
    <w:rsid w:val="00F20EDF"/>
    <w:rsid w:val="00F211E8"/>
    <w:rsid w:val="00F252A1"/>
    <w:rsid w:val="00F27022"/>
    <w:rsid w:val="00F279F3"/>
    <w:rsid w:val="00F30916"/>
    <w:rsid w:val="00F31400"/>
    <w:rsid w:val="00F32E10"/>
    <w:rsid w:val="00F33320"/>
    <w:rsid w:val="00F3631B"/>
    <w:rsid w:val="00F36CE6"/>
    <w:rsid w:val="00F42EE7"/>
    <w:rsid w:val="00F474E4"/>
    <w:rsid w:val="00F51543"/>
    <w:rsid w:val="00F51649"/>
    <w:rsid w:val="00F54FBA"/>
    <w:rsid w:val="00F557A8"/>
    <w:rsid w:val="00F63503"/>
    <w:rsid w:val="00F66774"/>
    <w:rsid w:val="00F706EC"/>
    <w:rsid w:val="00F71DB1"/>
    <w:rsid w:val="00F73978"/>
    <w:rsid w:val="00F82B67"/>
    <w:rsid w:val="00F8457E"/>
    <w:rsid w:val="00F84F7F"/>
    <w:rsid w:val="00F85BAA"/>
    <w:rsid w:val="00F86C6D"/>
    <w:rsid w:val="00F8757A"/>
    <w:rsid w:val="00F9013E"/>
    <w:rsid w:val="00F90DFE"/>
    <w:rsid w:val="00F91AFB"/>
    <w:rsid w:val="00F9233D"/>
    <w:rsid w:val="00F92878"/>
    <w:rsid w:val="00F95583"/>
    <w:rsid w:val="00F960CE"/>
    <w:rsid w:val="00FA0513"/>
    <w:rsid w:val="00FA06D6"/>
    <w:rsid w:val="00FA0886"/>
    <w:rsid w:val="00FA3154"/>
    <w:rsid w:val="00FA46BF"/>
    <w:rsid w:val="00FA5BF6"/>
    <w:rsid w:val="00FB0DD1"/>
    <w:rsid w:val="00FB1FF5"/>
    <w:rsid w:val="00FB24EC"/>
    <w:rsid w:val="00FB73E3"/>
    <w:rsid w:val="00FC18FA"/>
    <w:rsid w:val="00FC37B8"/>
    <w:rsid w:val="00FC736E"/>
    <w:rsid w:val="00FD19AD"/>
    <w:rsid w:val="00FD43D7"/>
    <w:rsid w:val="00FD5259"/>
    <w:rsid w:val="00FD6F7B"/>
    <w:rsid w:val="00FE1C63"/>
    <w:rsid w:val="00FF02BA"/>
    <w:rsid w:val="00FF079F"/>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28600">
      <w:bodyDiv w:val="1"/>
      <w:marLeft w:val="0"/>
      <w:marRight w:val="0"/>
      <w:marTop w:val="0"/>
      <w:marBottom w:val="0"/>
      <w:divBdr>
        <w:top w:val="none" w:sz="0" w:space="0" w:color="auto"/>
        <w:left w:val="none" w:sz="0" w:space="0" w:color="auto"/>
        <w:bottom w:val="none" w:sz="0" w:space="0" w:color="auto"/>
        <w:right w:val="none" w:sz="0" w:space="0" w:color="auto"/>
      </w:divBdr>
    </w:div>
    <w:div w:id="671957930">
      <w:bodyDiv w:val="1"/>
      <w:marLeft w:val="0"/>
      <w:marRight w:val="0"/>
      <w:marTop w:val="0"/>
      <w:marBottom w:val="0"/>
      <w:divBdr>
        <w:top w:val="none" w:sz="0" w:space="0" w:color="auto"/>
        <w:left w:val="none" w:sz="0" w:space="0" w:color="auto"/>
        <w:bottom w:val="none" w:sz="0" w:space="0" w:color="auto"/>
        <w:right w:val="none" w:sz="0" w:space="0" w:color="auto"/>
      </w:divBdr>
    </w:div>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aans@soziologie.uni-siegen.de" TargetMode="External"/><Relationship Id="rId13" Type="http://schemas.openxmlformats.org/officeDocument/2006/relationships/image" Target="media/image1.jpeg"/><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linden@soziologie.uni-siegen.d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F196FF1EFDE945D9A06C4F6CE0D2C0DE"/>
        <w:category>
          <w:name w:val="Allgemein"/>
          <w:gallery w:val="placeholder"/>
        </w:category>
        <w:types>
          <w:type w:val="bbPlcHdr"/>
        </w:types>
        <w:behaviors>
          <w:behavior w:val="content"/>
        </w:behaviors>
        <w:guid w:val="{B06C5B0C-CDC5-47B1-8277-3F4D273C6406}"/>
      </w:docPartPr>
      <w:docPartBody>
        <w:p w:rsidR="0066079D" w:rsidRDefault="0066079D" w:rsidP="0066079D">
          <w:pPr>
            <w:pStyle w:val="F196FF1EFDE945D9A06C4F6CE0D2C0DE"/>
          </w:pPr>
          <w:r w:rsidRPr="00170DD2">
            <w:rPr>
              <w:rStyle w:val="Platzhaltertext"/>
            </w:rPr>
            <w:t>Klicken oder tippen Sie hier, um Text einzugeben.</w:t>
          </w:r>
        </w:p>
      </w:docPartBody>
    </w:docPart>
    <w:docPart>
      <w:docPartPr>
        <w:name w:val="5545F3DBAB0E4F6FA3A9360EFAFFAAA6"/>
        <w:category>
          <w:name w:val="Allgemein"/>
          <w:gallery w:val="placeholder"/>
        </w:category>
        <w:types>
          <w:type w:val="bbPlcHdr"/>
        </w:types>
        <w:behaviors>
          <w:behavior w:val="content"/>
        </w:behaviors>
        <w:guid w:val="{2D1AAA93-A266-4FBA-B830-5ADB740B3E43}"/>
      </w:docPartPr>
      <w:docPartBody>
        <w:p w:rsidR="0066079D" w:rsidRDefault="0066079D" w:rsidP="0066079D">
          <w:pPr>
            <w:pStyle w:val="5545F3DBAB0E4F6FA3A9360EFAFFAAA6"/>
          </w:pPr>
          <w:r w:rsidRPr="00170DD2">
            <w:rPr>
              <w:rStyle w:val="Platzhaltertext"/>
            </w:rPr>
            <w:t>Klicken oder tippen Sie hier, um Text einzugeben.</w:t>
          </w:r>
        </w:p>
      </w:docPartBody>
    </w:docPart>
    <w:docPart>
      <w:docPartPr>
        <w:name w:val="6BEE46CC822A408CBC9AFEDAF2729DDE"/>
        <w:category>
          <w:name w:val="Allgemein"/>
          <w:gallery w:val="placeholder"/>
        </w:category>
        <w:types>
          <w:type w:val="bbPlcHdr"/>
        </w:types>
        <w:behaviors>
          <w:behavior w:val="content"/>
        </w:behaviors>
        <w:guid w:val="{8008243D-B6B4-4B8F-80A3-779C74E1AD75}"/>
      </w:docPartPr>
      <w:docPartBody>
        <w:p w:rsidR="00BE67E6" w:rsidRDefault="00877946" w:rsidP="00877946">
          <w:pPr>
            <w:pStyle w:val="6BEE46CC822A408CBC9AFEDAF2729DDE"/>
          </w:pPr>
          <w:r w:rsidRPr="00170DD2">
            <w:rPr>
              <w:rStyle w:val="Platzhaltertext"/>
            </w:rPr>
            <w:t>Klicken oder tippen Sie hier, um Text einzugeben.</w:t>
          </w:r>
        </w:p>
      </w:docPartBody>
    </w:docPart>
    <w:docPart>
      <w:docPartPr>
        <w:name w:val="77F1CF32B55E4B07A4C0A9193610D1D6"/>
        <w:category>
          <w:name w:val="Allgemein"/>
          <w:gallery w:val="placeholder"/>
        </w:category>
        <w:types>
          <w:type w:val="bbPlcHdr"/>
        </w:types>
        <w:behaviors>
          <w:behavior w:val="content"/>
        </w:behaviors>
        <w:guid w:val="{71D7B088-98F7-412F-ACAD-3619A1817952}"/>
      </w:docPartPr>
      <w:docPartBody>
        <w:p w:rsidR="00EB45F7" w:rsidRDefault="00792E73" w:rsidP="00792E73">
          <w:pPr>
            <w:pStyle w:val="77F1CF32B55E4B07A4C0A9193610D1D6"/>
          </w:pPr>
          <w:r w:rsidRPr="00170DD2">
            <w:rPr>
              <w:rStyle w:val="Platzhaltertext"/>
            </w:rPr>
            <w:t>Klicken oder tippen Sie hier, um Text einzugeben.</w:t>
          </w:r>
        </w:p>
      </w:docPartBody>
    </w:docPart>
    <w:docPart>
      <w:docPartPr>
        <w:name w:val="F6F0356A402E49D0B217C3B50479984D"/>
        <w:category>
          <w:name w:val="Allgemein"/>
          <w:gallery w:val="placeholder"/>
        </w:category>
        <w:types>
          <w:type w:val="bbPlcHdr"/>
        </w:types>
        <w:behaviors>
          <w:behavior w:val="content"/>
        </w:behaviors>
        <w:guid w:val="{ED22B683-7765-4A10-B3F9-68DA3337CF13}"/>
      </w:docPartPr>
      <w:docPartBody>
        <w:p w:rsidR="00EB45F7" w:rsidRDefault="00792E73" w:rsidP="00792E73">
          <w:pPr>
            <w:pStyle w:val="F6F0356A402E49D0B217C3B50479984D"/>
          </w:pPr>
          <w:r w:rsidRPr="00170DD2">
            <w:rPr>
              <w:rStyle w:val="Platzhaltertext"/>
            </w:rPr>
            <w:t>Klicken oder tippen Sie hier, um Text einzugeben.</w:t>
          </w:r>
        </w:p>
      </w:docPartBody>
    </w:docPart>
    <w:docPart>
      <w:docPartPr>
        <w:name w:val="11A475AC975B45F4A5C11867C25D2944"/>
        <w:category>
          <w:name w:val="Allgemein"/>
          <w:gallery w:val="placeholder"/>
        </w:category>
        <w:types>
          <w:type w:val="bbPlcHdr"/>
        </w:types>
        <w:behaviors>
          <w:behavior w:val="content"/>
        </w:behaviors>
        <w:guid w:val="{CDCEDC6D-1B57-4B1B-B8B9-9397721178E4}"/>
      </w:docPartPr>
      <w:docPartBody>
        <w:p w:rsidR="00FE7831" w:rsidRDefault="007C3E69" w:rsidP="007C3E69">
          <w:pPr>
            <w:pStyle w:val="11A475AC975B45F4A5C11867C25D2944"/>
          </w:pPr>
          <w:r w:rsidRPr="00170DD2">
            <w:rPr>
              <w:rStyle w:val="Platzhaltertext"/>
            </w:rPr>
            <w:t>Klicken oder tippen Sie hier, um Text einzugeben.</w:t>
          </w:r>
        </w:p>
      </w:docPartBody>
    </w:docPart>
    <w:docPart>
      <w:docPartPr>
        <w:name w:val="89EF531F02004799B04AF7D744947EEE"/>
        <w:category>
          <w:name w:val="Allgemein"/>
          <w:gallery w:val="placeholder"/>
        </w:category>
        <w:types>
          <w:type w:val="bbPlcHdr"/>
        </w:types>
        <w:behaviors>
          <w:behavior w:val="content"/>
        </w:behaviors>
        <w:guid w:val="{150DBDFC-E0C4-4CB4-95FE-C162EE2FCD31}"/>
      </w:docPartPr>
      <w:docPartBody>
        <w:p w:rsidR="00F135C8" w:rsidRDefault="00FE7831" w:rsidP="00FE7831">
          <w:pPr>
            <w:pStyle w:val="89EF531F02004799B04AF7D744947EEE"/>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B6"/>
    <w:rsid w:val="00092767"/>
    <w:rsid w:val="000D58A0"/>
    <w:rsid w:val="00192F28"/>
    <w:rsid w:val="002765ED"/>
    <w:rsid w:val="002B2B5F"/>
    <w:rsid w:val="002C1898"/>
    <w:rsid w:val="003053B6"/>
    <w:rsid w:val="00347FAF"/>
    <w:rsid w:val="00357989"/>
    <w:rsid w:val="003A5415"/>
    <w:rsid w:val="00443CAC"/>
    <w:rsid w:val="00515244"/>
    <w:rsid w:val="006470DB"/>
    <w:rsid w:val="0066079D"/>
    <w:rsid w:val="006D3C6C"/>
    <w:rsid w:val="00792E73"/>
    <w:rsid w:val="007C3E69"/>
    <w:rsid w:val="00835700"/>
    <w:rsid w:val="00877946"/>
    <w:rsid w:val="0088540B"/>
    <w:rsid w:val="008E32BE"/>
    <w:rsid w:val="009426AC"/>
    <w:rsid w:val="00964CF5"/>
    <w:rsid w:val="00975787"/>
    <w:rsid w:val="009D6E4F"/>
    <w:rsid w:val="009E295A"/>
    <w:rsid w:val="00A403CB"/>
    <w:rsid w:val="00A43F81"/>
    <w:rsid w:val="00A70037"/>
    <w:rsid w:val="00B02456"/>
    <w:rsid w:val="00B257AC"/>
    <w:rsid w:val="00B84CF2"/>
    <w:rsid w:val="00BE138D"/>
    <w:rsid w:val="00BE67E6"/>
    <w:rsid w:val="00C27EFE"/>
    <w:rsid w:val="00C50EB0"/>
    <w:rsid w:val="00CC5835"/>
    <w:rsid w:val="00D9650E"/>
    <w:rsid w:val="00E31487"/>
    <w:rsid w:val="00E72B61"/>
    <w:rsid w:val="00EB45F7"/>
    <w:rsid w:val="00F135C8"/>
    <w:rsid w:val="00F166E7"/>
    <w:rsid w:val="00F837F5"/>
    <w:rsid w:val="00FE7831"/>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7831"/>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 w:type="paragraph" w:customStyle="1" w:styleId="F196FF1EFDE945D9A06C4F6CE0D2C0DE">
    <w:name w:val="F196FF1EFDE945D9A06C4F6CE0D2C0DE"/>
    <w:rsid w:val="0066079D"/>
  </w:style>
  <w:style w:type="paragraph" w:customStyle="1" w:styleId="5545F3DBAB0E4F6FA3A9360EFAFFAAA6">
    <w:name w:val="5545F3DBAB0E4F6FA3A9360EFAFFAAA6"/>
    <w:rsid w:val="0066079D"/>
  </w:style>
  <w:style w:type="paragraph" w:customStyle="1" w:styleId="11E4C870A8154F9786DCC64CD8668ACC">
    <w:name w:val="11E4C870A8154F9786DCC64CD8668ACC"/>
    <w:rsid w:val="0066079D"/>
  </w:style>
  <w:style w:type="paragraph" w:customStyle="1" w:styleId="344D052316D64766B6D3E45925605B36">
    <w:name w:val="344D052316D64766B6D3E45925605B36"/>
    <w:rsid w:val="0066079D"/>
  </w:style>
  <w:style w:type="paragraph" w:customStyle="1" w:styleId="24576ECCF90A4DAEB8D9DC7A657EF527">
    <w:name w:val="24576ECCF90A4DAEB8D9DC7A657EF527"/>
    <w:rsid w:val="0066079D"/>
  </w:style>
  <w:style w:type="paragraph" w:customStyle="1" w:styleId="6BEE46CC822A408CBC9AFEDAF2729DDE">
    <w:name w:val="6BEE46CC822A408CBC9AFEDAF2729DDE"/>
    <w:rsid w:val="00877946"/>
  </w:style>
  <w:style w:type="paragraph" w:customStyle="1" w:styleId="670BD0A72592478491E2E07B648F4194">
    <w:name w:val="670BD0A72592478491E2E07B648F4194"/>
    <w:rsid w:val="00877946"/>
  </w:style>
  <w:style w:type="paragraph" w:customStyle="1" w:styleId="FBBE510528F84394833CE6B1FEA41173">
    <w:name w:val="FBBE510528F84394833CE6B1FEA41173"/>
    <w:rsid w:val="00792E73"/>
    <w:rPr>
      <w:lang w:val="en-US" w:eastAsia="en-US"/>
    </w:rPr>
  </w:style>
  <w:style w:type="paragraph" w:customStyle="1" w:styleId="9BC2B110A1EA47018B8C923431DEE0BF">
    <w:name w:val="9BC2B110A1EA47018B8C923431DEE0BF"/>
    <w:rsid w:val="00792E73"/>
    <w:rPr>
      <w:lang w:val="en-US" w:eastAsia="en-US"/>
    </w:rPr>
  </w:style>
  <w:style w:type="paragraph" w:customStyle="1" w:styleId="5E6ADD7EC5B64D0797B384141B2E2257">
    <w:name w:val="5E6ADD7EC5B64D0797B384141B2E2257"/>
    <w:rsid w:val="00792E73"/>
    <w:rPr>
      <w:lang w:val="en-US" w:eastAsia="en-US"/>
    </w:rPr>
  </w:style>
  <w:style w:type="paragraph" w:customStyle="1" w:styleId="77F1CF32B55E4B07A4C0A9193610D1D6">
    <w:name w:val="77F1CF32B55E4B07A4C0A9193610D1D6"/>
    <w:rsid w:val="00792E73"/>
    <w:rPr>
      <w:lang w:val="en-US" w:eastAsia="en-US"/>
    </w:rPr>
  </w:style>
  <w:style w:type="paragraph" w:customStyle="1" w:styleId="7B190CCE3D7B4DA6A8452A040FCEAB6F">
    <w:name w:val="7B190CCE3D7B4DA6A8452A040FCEAB6F"/>
    <w:rsid w:val="00792E73"/>
    <w:rPr>
      <w:lang w:val="en-US" w:eastAsia="en-US"/>
    </w:rPr>
  </w:style>
  <w:style w:type="paragraph" w:customStyle="1" w:styleId="8E23EDBA682F47A58F816FF130685439">
    <w:name w:val="8E23EDBA682F47A58F816FF130685439"/>
    <w:rsid w:val="00792E73"/>
    <w:rPr>
      <w:lang w:val="en-US" w:eastAsia="en-US"/>
    </w:rPr>
  </w:style>
  <w:style w:type="paragraph" w:customStyle="1" w:styleId="7EA74FE3B5854258AE2DF41D5ED32106">
    <w:name w:val="7EA74FE3B5854258AE2DF41D5ED32106"/>
    <w:rsid w:val="00792E73"/>
    <w:rPr>
      <w:lang w:val="en-US" w:eastAsia="en-US"/>
    </w:rPr>
  </w:style>
  <w:style w:type="paragraph" w:customStyle="1" w:styleId="F6F0356A402E49D0B217C3B50479984D">
    <w:name w:val="F6F0356A402E49D0B217C3B50479984D"/>
    <w:rsid w:val="00792E73"/>
    <w:rPr>
      <w:lang w:val="en-US" w:eastAsia="en-US"/>
    </w:rPr>
  </w:style>
  <w:style w:type="paragraph" w:customStyle="1" w:styleId="11A475AC975B45F4A5C11867C25D2944">
    <w:name w:val="11A475AC975B45F4A5C11867C25D2944"/>
    <w:rsid w:val="007C3E69"/>
  </w:style>
  <w:style w:type="paragraph" w:customStyle="1" w:styleId="89EF531F02004799B04AF7D744947EEE">
    <w:name w:val="89EF531F02004799B04AF7D744947EEE"/>
    <w:rsid w:val="00FE78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CFC38-13B4-4A29-B73A-E64F17C2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112313</Words>
  <Characters>707575</Characters>
  <Application>Microsoft Office Word</Application>
  <DocSecurity>0</DocSecurity>
  <Lines>5896</Lines>
  <Paragraphs>1636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Mareike Ariaans</cp:lastModifiedBy>
  <cp:revision>24</cp:revision>
  <cp:lastPrinted>2019-06-30T11:28:00Z</cp:lastPrinted>
  <dcterms:created xsi:type="dcterms:W3CDTF">2020-09-02T08:13:00Z</dcterms:created>
  <dcterms:modified xsi:type="dcterms:W3CDTF">2020-09-02T15:06:00Z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b4ee5ea6-6499-44e2-98d1-af7d42a5fdbf</vt:lpwstr>
  </property>
  <property fmtid="{D5CDD505-2E9C-101B-9397-08002B2CF9AE}" pid="4" name="CitaviDocumentProperty_8">
    <vt:lpwstr>C:\Users\Mareike Ariaans\Documents\Citavi 6\Projects\coelcare_ma_LTCTypology\coelcare_ma_LTCTypology.ctv6</vt:lpwstr>
  </property>
  <property fmtid="{D5CDD505-2E9C-101B-9397-08002B2CF9AE}" pid="5" name="CitaviDocumentProperty_6">
    <vt:lpwstr>True</vt:lpwstr>
  </property>
  <property fmtid="{D5CDD505-2E9C-101B-9397-08002B2CF9AE}" pid="6" name="CitaviDocumentProperty_1">
    <vt:lpwstr>6.5.0.0</vt:lpwstr>
  </property>
</Properties>
</file>