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A953A" w14:textId="2F585EFD" w:rsidR="00AD66E9" w:rsidRPr="00522322" w:rsidRDefault="00AD66E9" w:rsidP="00DB62C0">
      <w:pPr>
        <w:spacing w:line="360" w:lineRule="auto"/>
        <w:jc w:val="both"/>
        <w:rPr>
          <w:b/>
          <w:sz w:val="28"/>
          <w:szCs w:val="28"/>
          <w:lang w:val="en-US"/>
        </w:rPr>
      </w:pPr>
      <w:proofErr w:type="spellStart"/>
      <w:r w:rsidRPr="00522322">
        <w:rPr>
          <w:b/>
          <w:sz w:val="28"/>
          <w:szCs w:val="28"/>
          <w:lang w:val="en-US"/>
        </w:rPr>
        <w:t>Typologizing</w:t>
      </w:r>
      <w:proofErr w:type="spellEnd"/>
      <w:r w:rsidRPr="00522322">
        <w:rPr>
          <w:b/>
          <w:sz w:val="28"/>
          <w:szCs w:val="28"/>
          <w:lang w:val="en-US"/>
        </w:rPr>
        <w:t xml:space="preserve"> OECD Long-Term Care Systems</w:t>
      </w:r>
    </w:p>
    <w:p w14:paraId="6C40E94C" w14:textId="77777777" w:rsidR="00522322" w:rsidRPr="00E23A63" w:rsidRDefault="00522322" w:rsidP="00DB62C0">
      <w:pPr>
        <w:spacing w:line="360" w:lineRule="auto"/>
        <w:jc w:val="both"/>
        <w:rPr>
          <w:b/>
          <w:i/>
          <w:sz w:val="28"/>
          <w:szCs w:val="28"/>
          <w:lang w:val="en-US"/>
        </w:rPr>
      </w:pPr>
    </w:p>
    <w:p w14:paraId="520B98F4" w14:textId="182B09AC" w:rsidR="00AD66E9" w:rsidRPr="00E23A63" w:rsidRDefault="00E23A63" w:rsidP="002A5457">
      <w:pPr>
        <w:spacing w:after="0" w:line="240" w:lineRule="auto"/>
        <w:jc w:val="center"/>
        <w:rPr>
          <w:b/>
        </w:rPr>
      </w:pPr>
      <w:r w:rsidRPr="00E23A63">
        <w:rPr>
          <w:b/>
        </w:rPr>
        <w:t>Mareike Ariaans</w:t>
      </w:r>
      <w:r w:rsidR="00522322">
        <w:rPr>
          <w:b/>
        </w:rPr>
        <w:t>*</w:t>
      </w:r>
      <w:r w:rsidR="00522322">
        <w:rPr>
          <w:rFonts w:ascii="Segoe UI Symbol" w:hAnsi="Segoe UI Symbol" w:cs="Segoe UI Symbol"/>
        </w:rPr>
        <w:t>✝</w:t>
      </w:r>
      <w:r w:rsidRPr="00E23A63">
        <w:rPr>
          <w:b/>
        </w:rPr>
        <w:t>, Philipp Linden</w:t>
      </w:r>
      <w:r w:rsidR="00522322">
        <w:rPr>
          <w:rFonts w:ascii="Segoe UI Symbol" w:hAnsi="Segoe UI Symbol" w:cs="Segoe UI Symbol"/>
        </w:rPr>
        <w:t>✝</w:t>
      </w:r>
      <w:r w:rsidRPr="00E23A63">
        <w:rPr>
          <w:b/>
        </w:rPr>
        <w:t>, Thomas Bahle</w:t>
      </w:r>
      <w:r w:rsidR="00522322">
        <w:rPr>
          <w:b/>
        </w:rPr>
        <w:t>*</w:t>
      </w:r>
      <w:r w:rsidRPr="00E23A63">
        <w:rPr>
          <w:b/>
        </w:rPr>
        <w:t>, Claus Wendt</w:t>
      </w:r>
      <w:r w:rsidR="00522322">
        <w:rPr>
          <w:rFonts w:ascii="Segoe UI Symbol" w:hAnsi="Segoe UI Symbol" w:cs="Segoe UI Symbol"/>
        </w:rPr>
        <w:t>✝</w:t>
      </w:r>
    </w:p>
    <w:p w14:paraId="797AAEAC" w14:textId="3FB3B911" w:rsidR="00E23A63" w:rsidRPr="00522322" w:rsidRDefault="00E23A63" w:rsidP="002A5457">
      <w:pPr>
        <w:spacing w:after="0" w:line="240" w:lineRule="auto"/>
        <w:jc w:val="center"/>
        <w:rPr>
          <w:rFonts w:ascii="Segoe UI Symbol" w:hAnsi="Segoe UI Symbol" w:cs="Segoe UI Symbol"/>
          <w:lang w:val="en-US"/>
        </w:rPr>
      </w:pPr>
      <w:r w:rsidRPr="00522322">
        <w:rPr>
          <w:lang w:val="en-US"/>
        </w:rPr>
        <w:t>University of Mannheim* and University of Siegen</w:t>
      </w:r>
      <w:r w:rsidRPr="00522322">
        <w:rPr>
          <w:rFonts w:ascii="Segoe UI Symbol" w:hAnsi="Segoe UI Symbol" w:cs="Segoe UI Symbol"/>
          <w:lang w:val="en-US"/>
        </w:rPr>
        <w:t>✝</w:t>
      </w:r>
    </w:p>
    <w:p w14:paraId="6CCF9385" w14:textId="2758B8C4" w:rsidR="00522322" w:rsidRPr="008D7AC3" w:rsidRDefault="0028243E" w:rsidP="002A5457">
      <w:pPr>
        <w:spacing w:after="0" w:line="240" w:lineRule="auto"/>
        <w:jc w:val="center"/>
        <w:rPr>
          <w:rFonts w:cstheme="minorHAnsi"/>
          <w:color w:val="000000" w:themeColor="text1"/>
          <w:lang w:val="en-US"/>
        </w:rPr>
      </w:pPr>
      <w:hyperlink r:id="rId7" w:history="1">
        <w:r w:rsidR="00522322" w:rsidRPr="008D7AC3">
          <w:rPr>
            <w:rStyle w:val="Hyperlink"/>
            <w:rFonts w:cstheme="minorHAnsi"/>
            <w:color w:val="000000" w:themeColor="text1"/>
            <w:lang w:val="en-US"/>
          </w:rPr>
          <w:t>mareike.ariaans@mzes.uni-mannheim.de</w:t>
        </w:r>
      </w:hyperlink>
    </w:p>
    <w:p w14:paraId="14B9355C" w14:textId="77777777" w:rsidR="002A5457" w:rsidRDefault="002A5457" w:rsidP="002A5457">
      <w:pPr>
        <w:spacing w:after="0" w:line="240" w:lineRule="auto"/>
        <w:ind w:right="567"/>
        <w:jc w:val="center"/>
        <w:rPr>
          <w:color w:val="000000" w:themeColor="text1"/>
          <w:lang w:val="en-US"/>
        </w:rPr>
      </w:pPr>
    </w:p>
    <w:p w14:paraId="4DFC720C" w14:textId="290DE28E" w:rsidR="002A5457" w:rsidRDefault="002A5457" w:rsidP="002A5457">
      <w:pPr>
        <w:spacing w:after="0" w:line="240" w:lineRule="auto"/>
        <w:ind w:right="567"/>
        <w:jc w:val="center"/>
        <w:rPr>
          <w:color w:val="000000" w:themeColor="text1"/>
          <w:lang w:val="en-US"/>
        </w:rPr>
      </w:pPr>
      <w:r>
        <w:rPr>
          <w:color w:val="000000" w:themeColor="text1"/>
          <w:lang w:val="en-US"/>
        </w:rPr>
        <w:t>RC 19 Annual Meeting</w:t>
      </w:r>
    </w:p>
    <w:p w14:paraId="68B009D4" w14:textId="77777777" w:rsidR="002A5457" w:rsidRDefault="002A5457" w:rsidP="002A5457">
      <w:pPr>
        <w:spacing w:after="0" w:line="240" w:lineRule="auto"/>
        <w:ind w:right="567"/>
        <w:jc w:val="center"/>
        <w:rPr>
          <w:color w:val="000000" w:themeColor="text1"/>
          <w:lang w:val="en-US"/>
        </w:rPr>
      </w:pPr>
      <w:r>
        <w:rPr>
          <w:color w:val="000000" w:themeColor="text1"/>
          <w:lang w:val="en-US"/>
        </w:rPr>
        <w:t>G</w:t>
      </w:r>
      <w:r w:rsidRPr="006007A2">
        <w:rPr>
          <w:color w:val="000000" w:themeColor="text1"/>
          <w:lang w:val="en-US"/>
        </w:rPr>
        <w:t>lobal Crises and Social Policy: Coping with Conflict, Migration and Climate Change</w:t>
      </w:r>
    </w:p>
    <w:p w14:paraId="4475F131" w14:textId="77777777" w:rsidR="002A5457" w:rsidRPr="001220B5" w:rsidRDefault="002A5457" w:rsidP="002A5457">
      <w:pPr>
        <w:spacing w:after="0" w:line="240" w:lineRule="auto"/>
        <w:ind w:right="567"/>
        <w:jc w:val="center"/>
        <w:rPr>
          <w:color w:val="000000" w:themeColor="text1"/>
          <w:lang w:val="en-US"/>
        </w:rPr>
      </w:pPr>
      <w:r w:rsidRPr="0028243E">
        <w:rPr>
          <w:lang w:val="en-US"/>
        </w:rPr>
        <w:t>Mannheim University, Germany</w:t>
      </w:r>
      <w:r w:rsidRPr="0028243E">
        <w:rPr>
          <w:lang w:val="en-US"/>
        </w:rPr>
        <w:br/>
        <w:t>August 28-30, 2019  </w:t>
      </w:r>
    </w:p>
    <w:p w14:paraId="1009AE9E" w14:textId="77777777" w:rsidR="00522322" w:rsidRPr="00522322" w:rsidRDefault="00522322" w:rsidP="00522322">
      <w:pPr>
        <w:spacing w:line="360" w:lineRule="auto"/>
        <w:jc w:val="both"/>
        <w:rPr>
          <w:b/>
          <w:lang w:val="en-US"/>
        </w:rPr>
      </w:pPr>
    </w:p>
    <w:p w14:paraId="5E7C9C0B" w14:textId="77777777" w:rsidR="00522322" w:rsidRPr="00522322" w:rsidRDefault="00522322" w:rsidP="00522322">
      <w:pPr>
        <w:spacing w:line="360" w:lineRule="auto"/>
        <w:jc w:val="both"/>
        <w:rPr>
          <w:b/>
          <w:lang w:val="en-US"/>
        </w:rPr>
      </w:pPr>
      <w:r w:rsidRPr="00522322">
        <w:rPr>
          <w:b/>
          <w:lang w:val="en-US"/>
        </w:rPr>
        <w:t>------------------------------------------------CONFERENCE PAPER--------------------------------------------------</w:t>
      </w:r>
    </w:p>
    <w:p w14:paraId="55246ED7" w14:textId="6D7B381F" w:rsidR="00522322" w:rsidRPr="00E23A63" w:rsidRDefault="00522322" w:rsidP="00522322">
      <w:pPr>
        <w:spacing w:line="360" w:lineRule="auto"/>
        <w:jc w:val="both"/>
        <w:rPr>
          <w:b/>
          <w:lang w:val="en-US"/>
        </w:rPr>
      </w:pPr>
      <w:r w:rsidRPr="00522322">
        <w:rPr>
          <w:b/>
          <w:lang w:val="en-US"/>
        </w:rPr>
        <w:t>---------------------------DRAFT, PLEASE DO NOT CITE WITHOUT PERMISSION---------------------------</w:t>
      </w:r>
    </w:p>
    <w:p w14:paraId="67DBBCE7" w14:textId="77777777" w:rsidR="00522322" w:rsidRDefault="00522322" w:rsidP="00DB62C0">
      <w:pPr>
        <w:spacing w:line="360" w:lineRule="auto"/>
        <w:jc w:val="both"/>
        <w:rPr>
          <w:b/>
          <w:lang w:val="en-US"/>
        </w:rPr>
      </w:pPr>
    </w:p>
    <w:p w14:paraId="21F79C0A" w14:textId="49193A3B" w:rsidR="00AD66E9" w:rsidRPr="00602B69" w:rsidRDefault="00AD66E9" w:rsidP="00DB62C0">
      <w:pPr>
        <w:spacing w:line="360" w:lineRule="auto"/>
        <w:jc w:val="both"/>
        <w:rPr>
          <w:b/>
          <w:lang w:val="en-US"/>
        </w:rPr>
      </w:pPr>
      <w:r w:rsidRPr="00602B69">
        <w:rPr>
          <w:b/>
          <w:lang w:val="en-US"/>
        </w:rPr>
        <w:t>Abstract</w:t>
      </w:r>
    </w:p>
    <w:p w14:paraId="3329E57B" w14:textId="05047655" w:rsidR="00AD66E9" w:rsidRPr="00602B69" w:rsidRDefault="00AD66E9" w:rsidP="00DB62C0">
      <w:pPr>
        <w:spacing w:line="360" w:lineRule="auto"/>
        <w:jc w:val="both"/>
        <w:rPr>
          <w:lang w:val="en-US"/>
        </w:rPr>
      </w:pPr>
      <w:r w:rsidRPr="00602B69">
        <w:rPr>
          <w:lang w:val="en-US"/>
        </w:rPr>
        <w:t xml:space="preserve">Providing long-term care (LTC) to the elderly is a major challenge for all welfare states. </w:t>
      </w:r>
      <w:r w:rsidR="00DE67C7" w:rsidRPr="00602B69">
        <w:rPr>
          <w:lang w:val="en-US"/>
        </w:rPr>
        <w:t xml:space="preserve">However, </w:t>
      </w:r>
      <w:r w:rsidRPr="00602B69">
        <w:rPr>
          <w:lang w:val="en-US"/>
        </w:rPr>
        <w:t xml:space="preserve">financing, provision, regulation, accessibility and performance of LTC systems differ widely across countries. </w:t>
      </w:r>
      <w:r w:rsidR="00DE67C7" w:rsidRPr="00602B69">
        <w:rPr>
          <w:lang w:val="en-US"/>
        </w:rPr>
        <w:t xml:space="preserve">We therefore aim to </w:t>
      </w:r>
      <w:proofErr w:type="spellStart"/>
      <w:r w:rsidR="00DE67C7" w:rsidRPr="00602B69">
        <w:rPr>
          <w:lang w:val="en-US"/>
        </w:rPr>
        <w:t>typologize</w:t>
      </w:r>
      <w:proofErr w:type="spellEnd"/>
      <w:r w:rsidR="00DE67C7" w:rsidRPr="00602B69">
        <w:rPr>
          <w:lang w:val="en-US"/>
        </w:rPr>
        <w:t xml:space="preserve"> OECD LTC systems,</w:t>
      </w:r>
      <w:r w:rsidR="00160F11">
        <w:rPr>
          <w:lang w:val="en-US"/>
        </w:rPr>
        <w:t xml:space="preserve"> </w:t>
      </w:r>
      <w:r w:rsidRPr="00602B69">
        <w:rPr>
          <w:lang w:val="en-US"/>
        </w:rPr>
        <w:t>address</w:t>
      </w:r>
      <w:r w:rsidR="00DE67C7" w:rsidRPr="00602B69">
        <w:rPr>
          <w:lang w:val="en-US"/>
        </w:rPr>
        <w:t>ing</w:t>
      </w:r>
      <w:r w:rsidRPr="00602B69">
        <w:rPr>
          <w:lang w:val="en-US"/>
        </w:rPr>
        <w:t xml:space="preserve"> differences and similarities in these dimensions systematically</w:t>
      </w:r>
      <w:r w:rsidR="00160F11">
        <w:rPr>
          <w:lang w:val="en-US"/>
        </w:rPr>
        <w:t xml:space="preserve">. </w:t>
      </w:r>
      <w:r w:rsidR="00DE67C7" w:rsidRPr="00602B69">
        <w:rPr>
          <w:lang w:val="en-US"/>
        </w:rPr>
        <w:t>Not only is an updated and extended typology needed d</w:t>
      </w:r>
      <w:r w:rsidRPr="00602B69">
        <w:rPr>
          <w:lang w:val="en-US"/>
        </w:rPr>
        <w:t>ue to the maturation, economization and marketization of LTC systems</w:t>
      </w:r>
      <w:r w:rsidR="00160F11">
        <w:rPr>
          <w:lang w:val="en-US"/>
        </w:rPr>
        <w:t xml:space="preserve"> but </w:t>
      </w:r>
      <w:r w:rsidR="000C097C">
        <w:rPr>
          <w:lang w:val="en-US"/>
        </w:rPr>
        <w:t>also</w:t>
      </w:r>
      <w:r w:rsidR="000C097C" w:rsidRPr="00602B69">
        <w:rPr>
          <w:lang w:val="en-US"/>
        </w:rPr>
        <w:t xml:space="preserve"> compared</w:t>
      </w:r>
      <w:r w:rsidRPr="00602B69">
        <w:rPr>
          <w:lang w:val="en-US"/>
        </w:rPr>
        <w:t xml:space="preserve"> to earlier typologies, we make three advancements. First, </w:t>
      </w:r>
      <w:r w:rsidR="00DE67C7" w:rsidRPr="00602B69">
        <w:rPr>
          <w:lang w:val="en-US"/>
        </w:rPr>
        <w:t>previous</w:t>
      </w:r>
      <w:r w:rsidRPr="00602B69">
        <w:rPr>
          <w:lang w:val="en-US"/>
        </w:rPr>
        <w:t xml:space="preserve"> typologies </w:t>
      </w:r>
      <w:r w:rsidR="00DE67C7" w:rsidRPr="00602B69">
        <w:rPr>
          <w:lang w:val="en-US"/>
        </w:rPr>
        <w:t>often focus</w:t>
      </w:r>
      <w:r w:rsidR="00272AF4" w:rsidRPr="00602B69">
        <w:rPr>
          <w:lang w:val="en-US"/>
        </w:rPr>
        <w:t xml:space="preserve"> </w:t>
      </w:r>
      <w:r w:rsidRPr="00602B69">
        <w:rPr>
          <w:lang w:val="en-US"/>
        </w:rPr>
        <w:t xml:space="preserve">either on social services in general or on one aspect of LTC such as migration or family caregiving. Our approach clearly focuses on characteristics of LTC </w:t>
      </w:r>
      <w:r w:rsidRPr="00602B69">
        <w:rPr>
          <w:i/>
          <w:lang w:val="en-US"/>
        </w:rPr>
        <w:t>institutions</w:t>
      </w:r>
      <w:r w:rsidRPr="00602B69">
        <w:rPr>
          <w:lang w:val="en-US"/>
        </w:rPr>
        <w:t xml:space="preserve">. Second, earlier typologies used either solely quantitative OECD or Eurostat data or data on institutional and regulatory aspects of LTC systems. We integrate both approaches by using quantitative OCED data on </w:t>
      </w:r>
      <w:r w:rsidR="00272AF4" w:rsidRPr="00602B69">
        <w:rPr>
          <w:lang w:val="en-US"/>
        </w:rPr>
        <w:t xml:space="preserve">supply, </w:t>
      </w:r>
      <w:r w:rsidR="00BB1865">
        <w:rPr>
          <w:lang w:val="en-US"/>
        </w:rPr>
        <w:t>public-private mix,</w:t>
      </w:r>
      <w:r w:rsidR="00272AF4" w:rsidRPr="00602B69">
        <w:rPr>
          <w:lang w:val="en-US"/>
        </w:rPr>
        <w:t xml:space="preserve"> performance</w:t>
      </w:r>
      <w:r w:rsidR="0033302D" w:rsidRPr="00602B69">
        <w:rPr>
          <w:lang w:val="en-US"/>
        </w:rPr>
        <w:t xml:space="preserve"> </w:t>
      </w:r>
      <w:r w:rsidRPr="00602B69">
        <w:rPr>
          <w:i/>
          <w:lang w:val="en-US"/>
        </w:rPr>
        <w:t>as well as</w:t>
      </w:r>
      <w:r w:rsidRPr="00602B69">
        <w:rPr>
          <w:lang w:val="en-US"/>
        </w:rPr>
        <w:t xml:space="preserve"> institutional data on accessibility of systems. Third, we use</w:t>
      </w:r>
      <w:r w:rsidR="0033302D" w:rsidRPr="00602B69">
        <w:rPr>
          <w:lang w:val="en-US"/>
        </w:rPr>
        <w:t xml:space="preserve"> various </w:t>
      </w:r>
      <w:r w:rsidRPr="00602B69">
        <w:rPr>
          <w:lang w:val="en-US"/>
        </w:rPr>
        <w:t xml:space="preserve">clustering methods, </w:t>
      </w:r>
      <w:r w:rsidR="0033302D" w:rsidRPr="00602B69">
        <w:rPr>
          <w:lang w:val="en-US"/>
        </w:rPr>
        <w:t>in order to derive at a flexible typology.</w:t>
      </w:r>
      <w:r w:rsidRPr="00602B69">
        <w:rPr>
          <w:lang w:val="en-US"/>
        </w:rPr>
        <w:t xml:space="preserve"> These advancements increase the empirical basis of comparative LTC systems research and make results more comparable to other welfare and healthcare typologies.</w:t>
      </w:r>
      <w:r w:rsidR="00BB1865">
        <w:rPr>
          <w:lang w:val="en-US"/>
        </w:rPr>
        <w:t xml:space="preserve"> Our results show a divide between “low-developed”, “universal developed” and “private developed” LTC system types.</w:t>
      </w:r>
    </w:p>
    <w:p w14:paraId="69555BD9" w14:textId="5BF8123D" w:rsidR="00AD66E9" w:rsidRDefault="00AD66E9" w:rsidP="00DB62C0">
      <w:pPr>
        <w:spacing w:line="360" w:lineRule="auto"/>
        <w:jc w:val="both"/>
        <w:rPr>
          <w:lang w:val="en-US"/>
        </w:rPr>
      </w:pPr>
    </w:p>
    <w:p w14:paraId="56E0A2E6" w14:textId="781306E9" w:rsidR="00522322" w:rsidRDefault="00522322" w:rsidP="00DB62C0">
      <w:pPr>
        <w:spacing w:line="360" w:lineRule="auto"/>
        <w:jc w:val="both"/>
        <w:rPr>
          <w:lang w:val="en-US"/>
        </w:rPr>
      </w:pPr>
      <w:r w:rsidRPr="00522322">
        <w:rPr>
          <w:b/>
          <w:lang w:val="en-US"/>
        </w:rPr>
        <w:t>Keywords:</w:t>
      </w:r>
      <w:r>
        <w:rPr>
          <w:lang w:val="en-US"/>
        </w:rPr>
        <w:t xml:space="preserve"> long-term care, elderly, typology, classification</w:t>
      </w:r>
    </w:p>
    <w:p w14:paraId="0FE71BF8" w14:textId="1FA45DBB" w:rsidR="00522322" w:rsidRPr="00602B69" w:rsidRDefault="00522322" w:rsidP="00DB62C0">
      <w:pPr>
        <w:spacing w:line="360" w:lineRule="auto"/>
        <w:jc w:val="both"/>
        <w:rPr>
          <w:lang w:val="en-US"/>
        </w:rPr>
      </w:pPr>
    </w:p>
    <w:p w14:paraId="0AB18E91" w14:textId="376EE3E5" w:rsidR="00AD66E9" w:rsidRPr="00602B69" w:rsidRDefault="00AD66E9" w:rsidP="00DB62C0">
      <w:pPr>
        <w:spacing w:line="360" w:lineRule="auto"/>
        <w:jc w:val="both"/>
        <w:rPr>
          <w:b/>
          <w:lang w:val="en-US"/>
        </w:rPr>
      </w:pPr>
      <w:r w:rsidRPr="00602B69">
        <w:rPr>
          <w:b/>
          <w:lang w:val="en-US"/>
        </w:rPr>
        <w:lastRenderedPageBreak/>
        <w:t>Introduction</w:t>
      </w:r>
    </w:p>
    <w:p w14:paraId="3E38185A" w14:textId="3FE1968B" w:rsidR="002A6758" w:rsidRPr="00602B69" w:rsidRDefault="00CA3F98" w:rsidP="00E96149">
      <w:pPr>
        <w:spacing w:line="360" w:lineRule="auto"/>
        <w:jc w:val="both"/>
        <w:rPr>
          <w:lang w:val="en-US"/>
        </w:rPr>
      </w:pPr>
      <w:r w:rsidRPr="00602B69">
        <w:rPr>
          <w:lang w:val="en-US"/>
        </w:rPr>
        <w:t>In most OECD countries d</w:t>
      </w:r>
      <w:r w:rsidR="00E2094C" w:rsidRPr="00602B69">
        <w:rPr>
          <w:lang w:val="en-US"/>
        </w:rPr>
        <w:t xml:space="preserve">emographic ageing </w:t>
      </w:r>
      <w:r w:rsidR="0092131F" w:rsidRPr="00602B69">
        <w:rPr>
          <w:lang w:val="en-US"/>
        </w:rPr>
        <w:t>poses</w:t>
      </w:r>
      <w:r w:rsidRPr="00602B69">
        <w:rPr>
          <w:lang w:val="en-US"/>
        </w:rPr>
        <w:t xml:space="preserve"> serious</w:t>
      </w:r>
      <w:r w:rsidR="0092131F" w:rsidRPr="00602B69">
        <w:rPr>
          <w:lang w:val="en-US"/>
        </w:rPr>
        <w:t xml:space="preserve"> challenges </w:t>
      </w:r>
      <w:r w:rsidRPr="00602B69">
        <w:rPr>
          <w:lang w:val="en-US"/>
        </w:rPr>
        <w:t xml:space="preserve">to </w:t>
      </w:r>
      <w:r w:rsidR="00673314" w:rsidRPr="00602B69">
        <w:rPr>
          <w:lang w:val="en-US"/>
        </w:rPr>
        <w:t>the provision of</w:t>
      </w:r>
      <w:r w:rsidRPr="00602B69">
        <w:rPr>
          <w:lang w:val="en-US"/>
        </w:rPr>
        <w:t xml:space="preserve"> long-term care (LTC) services. </w:t>
      </w:r>
      <w:r w:rsidR="00E96149" w:rsidRPr="00602B69">
        <w:rPr>
          <w:lang w:val="en-US"/>
        </w:rPr>
        <w:t>I</w:t>
      </w:r>
      <w:r w:rsidR="0033302D" w:rsidRPr="00602B69">
        <w:rPr>
          <w:lang w:val="en-US"/>
        </w:rPr>
        <w:t>ncreasing longevity and the ageing o</w:t>
      </w:r>
      <w:r w:rsidR="00E96149" w:rsidRPr="00602B69">
        <w:rPr>
          <w:lang w:val="en-US"/>
        </w:rPr>
        <w:t>f the baby boom generation lead</w:t>
      </w:r>
      <w:r w:rsidR="0033302D" w:rsidRPr="00602B69">
        <w:rPr>
          <w:lang w:val="en-US"/>
        </w:rPr>
        <w:t xml:space="preserve"> to an increase in the number of elderly people</w:t>
      </w:r>
      <w:r w:rsidR="00A04BA1" w:rsidRPr="00602B69">
        <w:rPr>
          <w:lang w:val="en-US"/>
        </w:rPr>
        <w:t xml:space="preserve">, while a general higher </w:t>
      </w:r>
      <w:r w:rsidR="0092358D" w:rsidRPr="00602B69">
        <w:rPr>
          <w:lang w:val="en-US"/>
        </w:rPr>
        <w:t xml:space="preserve">life expectancy </w:t>
      </w:r>
      <w:r w:rsidR="0033302D" w:rsidRPr="00602B69">
        <w:rPr>
          <w:lang w:val="en-US"/>
        </w:rPr>
        <w:t>will in many cases increase the</w:t>
      </w:r>
      <w:r w:rsidR="0092358D" w:rsidRPr="00602B69">
        <w:rPr>
          <w:lang w:val="en-US"/>
        </w:rPr>
        <w:t xml:space="preserve"> </w:t>
      </w:r>
      <w:r w:rsidR="0092131F" w:rsidRPr="00602B69">
        <w:rPr>
          <w:lang w:val="en-US"/>
        </w:rPr>
        <w:t>duration of time in</w:t>
      </w:r>
      <w:r w:rsidR="0033302D" w:rsidRPr="00602B69">
        <w:rPr>
          <w:lang w:val="en-US"/>
        </w:rPr>
        <w:t xml:space="preserve"> which LTC services are needed</w:t>
      </w:r>
      <w:r w:rsidR="0092131F" w:rsidRPr="00602B69">
        <w:rPr>
          <w:lang w:val="en-US"/>
        </w:rPr>
        <w:t xml:space="preserve"> </w:t>
      </w:r>
      <w:sdt>
        <w:sdtPr>
          <w:rPr>
            <w:lang w:val="en-US"/>
          </w:rPr>
          <w:alias w:val="Don't edit this field"/>
          <w:tag w:val="CitaviPlaceholder#b8d5291f-effe-4c65-a9cd-3b7fae3e03cb"/>
          <w:id w:val="1837805593"/>
          <w:placeholder>
            <w:docPart w:val="DefaultPlaceholder_-1854013440"/>
          </w:placeholder>
        </w:sdtPr>
        <w:sdtContent>
          <w:r w:rsidR="0064637A" w:rsidRPr="00602B69">
            <w:rPr>
              <w:lang w:val="en-US"/>
            </w:rPr>
            <w:fldChar w:fldCharType="begin"/>
          </w:r>
          <w:r w:rsidR="00563976" w:rsidRPr="00602B69">
            <w:rPr>
              <w:lang w:val="en-US"/>
            </w:rPr>
            <w:instrText>ADDIN CitaviPlaceholder{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x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I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I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I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j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I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}</w:instrText>
          </w:r>
          <w:r w:rsidR="0064637A" w:rsidRPr="00602B69">
            <w:rPr>
              <w:lang w:val="en-US"/>
            </w:rPr>
            <w:fldChar w:fldCharType="separate"/>
          </w:r>
          <w:r w:rsidR="00563976" w:rsidRPr="00602B69">
            <w:rPr>
              <w:lang w:val="en-US"/>
            </w:rPr>
            <w:t>(Rechel et al., 2013; Colombo et al., 2011)</w:t>
          </w:r>
          <w:r w:rsidR="0064637A" w:rsidRPr="00602B69">
            <w:rPr>
              <w:lang w:val="en-US"/>
            </w:rPr>
            <w:fldChar w:fldCharType="end"/>
          </w:r>
        </w:sdtContent>
      </w:sdt>
      <w:r w:rsidR="0092131F" w:rsidRPr="00602B69">
        <w:rPr>
          <w:lang w:val="en-US"/>
        </w:rPr>
        <w:t>. Due to this expected double burde</w:t>
      </w:r>
      <w:r w:rsidR="00F90DFE" w:rsidRPr="00602B69">
        <w:rPr>
          <w:lang w:val="en-US"/>
        </w:rPr>
        <w:t>n</w:t>
      </w:r>
      <w:r w:rsidR="00E96149" w:rsidRPr="00602B69">
        <w:rPr>
          <w:lang w:val="en-US"/>
        </w:rPr>
        <w:t xml:space="preserve"> both the demand for LTC services will increase and with that also the costs for LTC </w:t>
      </w:r>
      <w:r w:rsidR="00A02BFB" w:rsidRPr="00602B69">
        <w:rPr>
          <w:lang w:val="en-US"/>
        </w:rPr>
        <w:t>service provision</w:t>
      </w:r>
      <w:r w:rsidR="00E96149" w:rsidRPr="00602B69">
        <w:rPr>
          <w:lang w:val="en-US"/>
        </w:rPr>
        <w:t>. Thus,</w:t>
      </w:r>
      <w:r w:rsidR="00F90DFE" w:rsidRPr="00602B69">
        <w:rPr>
          <w:lang w:val="en-US"/>
        </w:rPr>
        <w:t xml:space="preserve"> countries</w:t>
      </w:r>
      <w:r w:rsidR="0092131F" w:rsidRPr="00602B69">
        <w:rPr>
          <w:lang w:val="en-US"/>
        </w:rPr>
        <w:t xml:space="preserve"> reshape their LTC systems</w:t>
      </w:r>
      <w:r w:rsidR="0033302D" w:rsidRPr="00602B69">
        <w:rPr>
          <w:lang w:val="en-US"/>
        </w:rPr>
        <w:t>,</w:t>
      </w:r>
      <w:r w:rsidR="0092131F" w:rsidRPr="00602B69">
        <w:rPr>
          <w:lang w:val="en-US"/>
        </w:rPr>
        <w:t xml:space="preserve"> on the one hand to make them more efficient and financially robust and on the other hand to increase the access and performance of LTC systems</w:t>
      </w:r>
      <w:r w:rsidR="0064637A" w:rsidRPr="00602B69">
        <w:rPr>
          <w:lang w:val="en-US"/>
        </w:rPr>
        <w:t xml:space="preserve"> </w:t>
      </w:r>
      <w:sdt>
        <w:sdtPr>
          <w:rPr>
            <w:lang w:val="en-US"/>
          </w:rPr>
          <w:alias w:val="Don't edit this field"/>
          <w:tag w:val="CitaviPlaceholder#451fbbc4-b02a-4026-8792-7d3b21a729f5"/>
          <w:id w:val="1612167781"/>
          <w:placeholder>
            <w:docPart w:val="DefaultPlaceholder_-1854013440"/>
          </w:placeholder>
        </w:sdtPr>
        <w:sdtContent>
          <w:r w:rsidR="0064637A" w:rsidRPr="00602B69">
            <w:rPr>
              <w:lang w:val="en-US"/>
            </w:rPr>
            <w:fldChar w:fldCharType="begin"/>
          </w:r>
          <w:r w:rsidR="00563976" w:rsidRPr="00602B69">
            <w:rPr>
              <w:lang w:val="en-US"/>
            </w:rPr>
            <w:instrText>ADDIN CitaviPlaceholder{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}</w:instrText>
          </w:r>
          <w:r w:rsidR="0064637A" w:rsidRPr="00602B69">
            <w:rPr>
              <w:lang w:val="en-US"/>
            </w:rPr>
            <w:fldChar w:fldCharType="separate"/>
          </w:r>
          <w:r w:rsidR="00563976" w:rsidRPr="00602B69">
            <w:rPr>
              <w:lang w:val="en-US"/>
            </w:rPr>
            <w:t>(Ranci and Pavolini, 2013)</w:t>
          </w:r>
          <w:r w:rsidR="0064637A" w:rsidRPr="00602B69">
            <w:rPr>
              <w:lang w:val="en-US"/>
            </w:rPr>
            <w:fldChar w:fldCharType="end"/>
          </w:r>
        </w:sdtContent>
      </w:sdt>
      <w:r w:rsidR="0092131F" w:rsidRPr="00602B69">
        <w:rPr>
          <w:lang w:val="en-US"/>
        </w:rPr>
        <w:t>.</w:t>
      </w:r>
      <w:r w:rsidR="00F90DFE" w:rsidRPr="00602B69">
        <w:rPr>
          <w:lang w:val="en-US"/>
        </w:rPr>
        <w:t xml:space="preserve"> </w:t>
      </w:r>
      <w:r w:rsidR="00E96149" w:rsidRPr="00602B69">
        <w:rPr>
          <w:lang w:val="en-US"/>
        </w:rPr>
        <w:t>Many countries adopted m</w:t>
      </w:r>
      <w:r w:rsidR="00B456DE" w:rsidRPr="00602B69">
        <w:rPr>
          <w:lang w:val="en-US"/>
        </w:rPr>
        <w:t>ar</w:t>
      </w:r>
      <w:r w:rsidR="002A6758" w:rsidRPr="00602B69">
        <w:rPr>
          <w:lang w:val="en-US"/>
        </w:rPr>
        <w:t xml:space="preserve">ketization, economization and corporatization </w:t>
      </w:r>
      <w:r w:rsidR="00E96149" w:rsidRPr="00602B69">
        <w:rPr>
          <w:lang w:val="en-US"/>
        </w:rPr>
        <w:t>reform measures which often tremendously altered the</w:t>
      </w:r>
      <w:r w:rsidR="00A02BFB" w:rsidRPr="00602B69">
        <w:rPr>
          <w:lang w:val="en-US"/>
        </w:rPr>
        <w:t xml:space="preserve"> scope and</w:t>
      </w:r>
      <w:r w:rsidR="00E96149" w:rsidRPr="00602B69">
        <w:rPr>
          <w:lang w:val="en-US"/>
        </w:rPr>
        <w:t xml:space="preserve"> functioning of established LTC systems</w:t>
      </w:r>
      <w:r w:rsidR="00A02BFB" w:rsidRPr="00602B69">
        <w:rPr>
          <w:lang w:val="en-US"/>
        </w:rPr>
        <w:t xml:space="preserve"> </w:t>
      </w:r>
      <w:sdt>
        <w:sdtPr>
          <w:rPr>
            <w:lang w:val="en-US"/>
          </w:rPr>
          <w:alias w:val="Don't edit this field"/>
          <w:tag w:val="CitaviPlaceholder#7d7c2234-13b1-496a-83bb-e22264d924f5"/>
          <w:id w:val="1157506763"/>
          <w:placeholder>
            <w:docPart w:val="DefaultPlaceholder_-1854013440"/>
          </w:placeholder>
        </w:sdtPr>
        <w:sdtContent>
          <w:r w:rsidR="00387D21" w:rsidRPr="00602B69">
            <w:rPr>
              <w:lang w:val="en-US"/>
            </w:rPr>
            <w:fldChar w:fldCharType="begin"/>
          </w:r>
          <w:r w:rsidR="00563976" w:rsidRPr="00602B69">
            <w:rPr>
              <w:lang w:val="en-US"/>
            </w:rPr>
            <w:instrText>ADDIN CitaviPlaceholder{eyIkaWQiOiIxIiwiRW50cmllcyI6W3siJGlkIjoiMiIsIklkIjoiNmY5ZDkxMWUtOWE2Ni00ZGUwLTg1ZmMtNDk3OGU0OTI1N2I0IiwiUmFuZ2VMZW5ndGgiOjI3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}</w:instrText>
          </w:r>
          <w:r w:rsidR="00387D21" w:rsidRPr="00602B69">
            <w:rPr>
              <w:lang w:val="en-US"/>
            </w:rPr>
            <w:fldChar w:fldCharType="separate"/>
          </w:r>
          <w:r w:rsidR="00563976" w:rsidRPr="00602B69">
            <w:rPr>
              <w:lang w:val="en-US"/>
            </w:rPr>
            <w:t>(Farris and Marchetti, 2017; Ungerson, 1997)</w:t>
          </w:r>
          <w:r w:rsidR="00387D21" w:rsidRPr="00602B69">
            <w:rPr>
              <w:lang w:val="en-US"/>
            </w:rPr>
            <w:fldChar w:fldCharType="end"/>
          </w:r>
        </w:sdtContent>
      </w:sdt>
      <w:r w:rsidR="00387D21" w:rsidRPr="00602B69">
        <w:rPr>
          <w:lang w:val="en-US"/>
        </w:rPr>
        <w:t>.</w:t>
      </w:r>
      <w:r w:rsidR="00E96149" w:rsidRPr="00602B69">
        <w:rPr>
          <w:lang w:val="en-US"/>
        </w:rPr>
        <w:t xml:space="preserve"> Thus, in</w:t>
      </w:r>
      <w:r w:rsidR="001E64E8" w:rsidRPr="00602B69">
        <w:rPr>
          <w:lang w:val="en-US"/>
        </w:rPr>
        <w:t>creasing problem pressure and numerous reforms in</w:t>
      </w:r>
      <w:r w:rsidR="00E96149" w:rsidRPr="00602B69">
        <w:rPr>
          <w:lang w:val="en-US"/>
        </w:rPr>
        <w:t xml:space="preserve"> recent years</w:t>
      </w:r>
      <w:r w:rsidR="001E64E8" w:rsidRPr="00602B69">
        <w:rPr>
          <w:lang w:val="en-US"/>
        </w:rPr>
        <w:t xml:space="preserve"> have altered</w:t>
      </w:r>
      <w:r w:rsidR="00E96149" w:rsidRPr="00602B69">
        <w:rPr>
          <w:lang w:val="en-US"/>
        </w:rPr>
        <w:t xml:space="preserve"> LTC system in many OECD countries.</w:t>
      </w:r>
      <w:r w:rsidR="001E64E8" w:rsidRPr="00602B69">
        <w:rPr>
          <w:lang w:val="en-US"/>
        </w:rPr>
        <w:t xml:space="preserve"> Therefore, a new and updated LTC typology will include these changes and the results will help to grasp and categorize </w:t>
      </w:r>
      <w:r w:rsidR="00A02BFB" w:rsidRPr="00602B69">
        <w:rPr>
          <w:lang w:val="en-US"/>
        </w:rPr>
        <w:t>them</w:t>
      </w:r>
      <w:r w:rsidR="001E64E8" w:rsidRPr="00602B69">
        <w:rPr>
          <w:lang w:val="en-US"/>
        </w:rPr>
        <w:t>.</w:t>
      </w:r>
    </w:p>
    <w:p w14:paraId="2F5CA8FB" w14:textId="77777777" w:rsidR="001E64E8" w:rsidRPr="00602B69" w:rsidRDefault="001E64E8" w:rsidP="001E64E8">
      <w:pPr>
        <w:spacing w:line="360" w:lineRule="auto"/>
        <w:jc w:val="both"/>
        <w:rPr>
          <w:b/>
          <w:lang w:val="en-US"/>
        </w:rPr>
      </w:pPr>
      <w:r w:rsidRPr="00602B69">
        <w:rPr>
          <w:b/>
          <w:lang w:val="en-US"/>
        </w:rPr>
        <w:t>Theory</w:t>
      </w:r>
    </w:p>
    <w:p w14:paraId="47EC7F8D" w14:textId="2260C027" w:rsidR="001E64E8" w:rsidRPr="00602B69" w:rsidRDefault="001E64E8" w:rsidP="00774363">
      <w:pPr>
        <w:spacing w:line="360" w:lineRule="auto"/>
        <w:jc w:val="both"/>
        <w:rPr>
          <w:i/>
          <w:lang w:val="en-US"/>
        </w:rPr>
      </w:pPr>
      <w:r w:rsidRPr="00602B69">
        <w:rPr>
          <w:i/>
          <w:lang w:val="en-US"/>
        </w:rPr>
        <w:t>Long-Term Care</w:t>
      </w:r>
    </w:p>
    <w:p w14:paraId="228BD3F1" w14:textId="77777777" w:rsidR="00B23D1F" w:rsidRDefault="00504F64" w:rsidP="00774363">
      <w:pPr>
        <w:spacing w:line="360" w:lineRule="auto"/>
        <w:jc w:val="both"/>
        <w:rPr>
          <w:lang w:val="en-US"/>
        </w:rPr>
      </w:pPr>
      <w:r w:rsidRPr="00602B69">
        <w:rPr>
          <w:lang w:val="en-US"/>
        </w:rPr>
        <w:t>When talking about LTC a clear definition is needed. The OECD</w:t>
      </w:r>
      <w:r w:rsidR="00774363" w:rsidRPr="00602B69">
        <w:rPr>
          <w:lang w:val="en-US"/>
        </w:rPr>
        <w:t xml:space="preserve"> defines LTC as: </w:t>
      </w:r>
    </w:p>
    <w:p w14:paraId="0C9937E7" w14:textId="157706B6" w:rsidR="00B23D1F" w:rsidRDefault="00774363" w:rsidP="00B23D1F">
      <w:pPr>
        <w:spacing w:line="276" w:lineRule="auto"/>
        <w:ind w:left="284" w:right="284"/>
        <w:jc w:val="both"/>
        <w:rPr>
          <w:lang w:val="en-US"/>
        </w:rPr>
      </w:pPr>
      <w:r w:rsidRPr="00602B69">
        <w:rPr>
          <w:lang w:val="en-US"/>
        </w:rPr>
        <w:t>“</w:t>
      </w:r>
      <w:r w:rsidR="00D661E1" w:rsidRPr="00602B69">
        <w:rPr>
          <w:lang w:val="en-US"/>
        </w:rPr>
        <w:t>Range</w:t>
      </w:r>
      <w:r w:rsidRPr="00602B69">
        <w:rPr>
          <w:lang w:val="en-US"/>
        </w:rPr>
        <w:t xml:space="preserv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sdt>
        <w:sdtPr>
          <w:rPr>
            <w:lang w:val="en-US"/>
          </w:rPr>
          <w:alias w:val="Don't edit this field"/>
          <w:tag w:val="CitaviPlaceholder#0d5fa899-e6cf-44dc-addb-96464930068d"/>
          <w:id w:val="-296217214"/>
          <w:placeholder>
            <w:docPart w:val="DefaultPlaceholder_-1854013440"/>
          </w:placeholder>
        </w:sdtPr>
        <w:sdtContent>
          <w:r w:rsidR="004C3BAD" w:rsidRPr="00602B69">
            <w:rPr>
              <w:lang w:val="en-US"/>
            </w:rPr>
            <w:fldChar w:fldCharType="begin"/>
          </w:r>
          <w:r w:rsidR="00563976" w:rsidRPr="00602B69">
            <w:rPr>
              <w:lang w:val="en-US"/>
            </w:rPr>
            <w:instrText>ADDIN CitaviPlaceholder{eyIkaWQiOiIxIiwiRW50cmllcyI6W3siJGlkIjoiMiIsIklkIjoiOWE3ODhmMTgtNjQyYy00NmMyLTgwYjQtMTk4MDI3OGEzZWU3IiwiUmFuZ2VMZW5ndGgiOjI4LCJSZWZlcmVuY2VJZCI6IjBiNmExNDJlLTkwMjMtNGJjMS04MTU2LWY0ZTdiMjU2NjM2OSIsIlBhZ2VSYW5nZSI6eyIkaWQiOiIzIiwiRW5kUGFnZSI6eyIkaWQiOiI0IiwiSXNGdWxseU51bWVyaWMiOnRydWUsIk51bWJlciI6MTIsIk51bWJlcmluZ1R5cGUiOjAsIk51bWVyYWxTeXN0ZW0iOjAsIk9yaWdpbmFsU3RyaW5nIjoiMTIiLCJQcmV0dHlTdHJpbmciOiIxMiJ9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OCJ9fSx7IiRpZCI6IjE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OCJ9fSx7IiRpZCI6IjE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OCJ9fV0sIlF1b3RhdGlvbnMiOltdLCJSZWZlcmVuY2VUeXBlIjoiQm9vayIsIlNlcmllc1RpdGxlIjp7IiRpZCI6IjE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OC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FQxMTowMjozMiIsIlByb2plY3QiOnsiJHJlZiI6IjgifX0sIlVzZU51bWJlcmluZ1R5cGVPZlBhcmVudERvY3VtZW50IjpmYWxzZX1dLCJGb3JtYXR0ZWRUZXh0Ijp7IiRpZCI6IjE1IiwiQ291bnQiOjEsIlRleHRVbml0cyI6W3siJGlkIjoiMTYiLCJGb250U3R5bGUiOnsiJGlkIjoiMTciLCJOZXV0cmFsIjp0cnVlfSwiUmVhZGluZ09yZGVyIjoxLCJUZXh0IjoiKENvbG9tYm8gZXQgYWwuLCAyMDExOiAxMeKAkzIpIn1dfSwiVGFnIjoiQ2l0YXZpUGxhY2Vob2xkZXIjMGQ1ZmE4OTktZTZjZi00NGRjLWFkZGItOTY0NjQ5MzAwNjhkIiwiVGV4dCI6IihDb2xvbWJvIGV0IGFsLiwgMjAxMTogMTHigJMyKSIsIldBSVZlcnNpb24iOiI2LjMuMC4wIn0=}</w:instrText>
          </w:r>
          <w:r w:rsidR="004C3BAD" w:rsidRPr="00602B69">
            <w:rPr>
              <w:lang w:val="en-US"/>
            </w:rPr>
            <w:fldChar w:fldCharType="separate"/>
          </w:r>
          <w:r w:rsidR="00563976" w:rsidRPr="00602B69">
            <w:rPr>
              <w:lang w:val="en-US"/>
            </w:rPr>
            <w:t>(Colombo et al., 2011: 11–2)</w:t>
          </w:r>
          <w:r w:rsidR="004C3BAD" w:rsidRPr="00602B69">
            <w:rPr>
              <w:lang w:val="en-US"/>
            </w:rPr>
            <w:fldChar w:fldCharType="end"/>
          </w:r>
        </w:sdtContent>
      </w:sdt>
      <w:r w:rsidR="00082D2D" w:rsidRPr="00602B69">
        <w:rPr>
          <w:lang w:val="en-US"/>
        </w:rPr>
        <w:t xml:space="preserve">. </w:t>
      </w:r>
    </w:p>
    <w:p w14:paraId="34298842" w14:textId="2DAF0EB7" w:rsidR="00C51D3B" w:rsidRPr="00602B69" w:rsidRDefault="00A02BFB" w:rsidP="00B23D1F">
      <w:pPr>
        <w:spacing w:line="360" w:lineRule="auto"/>
        <w:jc w:val="both"/>
        <w:rPr>
          <w:lang w:val="en-US"/>
        </w:rPr>
      </w:pPr>
      <w:r w:rsidRPr="00602B69">
        <w:rPr>
          <w:lang w:val="en-US"/>
        </w:rPr>
        <w:t>Although t</w:t>
      </w:r>
      <w:r w:rsidR="00774363" w:rsidRPr="00602B69">
        <w:rPr>
          <w:lang w:val="en-US"/>
        </w:rPr>
        <w:t xml:space="preserve">his definition is independent of age </w:t>
      </w:r>
      <w:r w:rsidR="00673314" w:rsidRPr="00602B69">
        <w:rPr>
          <w:lang w:val="en-US"/>
        </w:rPr>
        <w:t>most</w:t>
      </w:r>
      <w:r w:rsidRPr="00602B69">
        <w:rPr>
          <w:lang w:val="en-US"/>
        </w:rPr>
        <w:t xml:space="preserve"> LTC</w:t>
      </w:r>
      <w:r w:rsidR="00774363" w:rsidRPr="00602B69">
        <w:rPr>
          <w:lang w:val="en-US"/>
        </w:rPr>
        <w:t xml:space="preserve"> recipient</w:t>
      </w:r>
      <w:r w:rsidRPr="00602B69">
        <w:rPr>
          <w:lang w:val="en-US"/>
        </w:rPr>
        <w:t xml:space="preserve"> </w:t>
      </w:r>
      <w:r w:rsidR="00774363" w:rsidRPr="00602B69">
        <w:rPr>
          <w:lang w:val="en-US"/>
        </w:rPr>
        <w:t>are above 65 years</w:t>
      </w:r>
      <w:r w:rsidR="0033302D" w:rsidRPr="00602B69">
        <w:rPr>
          <w:lang w:val="en-US"/>
        </w:rPr>
        <w:t xml:space="preserve"> old</w:t>
      </w:r>
      <w:r w:rsidR="00774363" w:rsidRPr="00602B69">
        <w:rPr>
          <w:lang w:val="en-US"/>
        </w:rPr>
        <w:t xml:space="preserve"> </w:t>
      </w:r>
      <w:sdt>
        <w:sdtPr>
          <w:rPr>
            <w:lang w:val="en-US"/>
          </w:rPr>
          <w:alias w:val="Don't edit this field"/>
          <w:tag w:val="CitaviPlaceholder#b64bcf4b-e6ec-4061-b3b9-4ea1a2cb19ae"/>
          <w:id w:val="1570076537"/>
          <w:placeholder>
            <w:docPart w:val="DefaultPlaceholder_-1854013440"/>
          </w:placeholder>
        </w:sdtPr>
        <w:sdtContent>
          <w:r w:rsidR="004C3BAD" w:rsidRPr="00602B69">
            <w:rPr>
              <w:lang w:val="en-US"/>
            </w:rPr>
            <w:fldChar w:fldCharType="begin"/>
          </w:r>
          <w:r w:rsidR="00563976" w:rsidRPr="00602B69">
            <w:rPr>
              <w:lang w:val="en-US"/>
            </w:rPr>
            <w:instrText>ADDIN CitaviPlaceholder{eyIkaWQiOiIxIiwiRW50cmllcyI6W3siJGlkIjoiMiIsIklkIjoiOTRjM2E5NzgtMmJlNi00ODI5LWE5NzctNDk2OWQ4MWY5Yjg4IiwiUmFuZ2VMZW5ndGgiOjIy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V0sIkZvcm1hdHRlZFRleHQiOnsiJGlkIjoiMTIiLCJDb3VudCI6MSwiVGV4dFVuaXRzIjpbeyIkaWQiOiIxMyIsIkZvbnRTdHlsZSI6eyIkaWQiOiIxNCIsIk5ldXRyYWwiOnRydWV9LCJSZWFkaW5nT3JkZXIiOjEsIlRleHQiOiIoQ29sb21ibyBldCBhbC4sIDIwMTEpIn1dfSwiVGFnIjoiQ2l0YXZpUGxhY2Vob2xkZXIjYjY0YmNmNGItZTZlYy00MDYxLWIzYjktNGVhMWEyY2IxOWFlIiwiVGV4dCI6IihDb2xvbWJvIGV0IGFsLiwgMjAxMSkiLCJXQUlWZXJzaW9uIjoiNi4zLjAuMCJ9}</w:instrText>
          </w:r>
          <w:r w:rsidR="004C3BAD" w:rsidRPr="00602B69">
            <w:rPr>
              <w:lang w:val="en-US"/>
            </w:rPr>
            <w:fldChar w:fldCharType="separate"/>
          </w:r>
          <w:r w:rsidR="00563976" w:rsidRPr="00602B69">
            <w:rPr>
              <w:lang w:val="en-US"/>
            </w:rPr>
            <w:t>(Colombo et al., 2011)</w:t>
          </w:r>
          <w:r w:rsidR="004C3BAD" w:rsidRPr="00602B69">
            <w:rPr>
              <w:lang w:val="en-US"/>
            </w:rPr>
            <w:fldChar w:fldCharType="end"/>
          </w:r>
        </w:sdtContent>
      </w:sdt>
      <w:r w:rsidR="00774363" w:rsidRPr="00602B69">
        <w:rPr>
          <w:lang w:val="en-US"/>
        </w:rPr>
        <w:t xml:space="preserve">. Thus, </w:t>
      </w:r>
      <w:r w:rsidR="006E1C8C" w:rsidRPr="00602B69">
        <w:rPr>
          <w:lang w:val="en-US"/>
        </w:rPr>
        <w:t>LTC</w:t>
      </w:r>
      <w:r w:rsidR="00774363" w:rsidRPr="00602B69">
        <w:rPr>
          <w:lang w:val="en-US"/>
        </w:rPr>
        <w:t xml:space="preserve"> systems are highly important</w:t>
      </w:r>
      <w:r w:rsidR="00522322">
        <w:rPr>
          <w:lang w:val="en-US"/>
        </w:rPr>
        <w:t xml:space="preserve"> </w:t>
      </w:r>
      <w:r w:rsidR="00522322" w:rsidRPr="00602B69">
        <w:rPr>
          <w:lang w:val="en-US"/>
        </w:rPr>
        <w:t>for the elderly</w:t>
      </w:r>
      <w:r w:rsidR="00774363" w:rsidRPr="00602B69">
        <w:rPr>
          <w:lang w:val="en-US"/>
        </w:rPr>
        <w:t xml:space="preserve"> and </w:t>
      </w:r>
      <w:r w:rsidR="0033302D" w:rsidRPr="00602B69">
        <w:rPr>
          <w:lang w:val="en-US"/>
        </w:rPr>
        <w:t xml:space="preserve">therefore </w:t>
      </w:r>
      <w:r w:rsidR="00774363" w:rsidRPr="00602B69">
        <w:rPr>
          <w:lang w:val="en-US"/>
        </w:rPr>
        <w:t>we focus the typology on the services and systems for this age group.</w:t>
      </w:r>
    </w:p>
    <w:p w14:paraId="58B71862" w14:textId="039A662D" w:rsidR="00AD66E9" w:rsidRPr="00602B69" w:rsidRDefault="001C0CE6" w:rsidP="00DB62C0">
      <w:pPr>
        <w:spacing w:line="360" w:lineRule="auto"/>
        <w:jc w:val="both"/>
        <w:rPr>
          <w:i/>
          <w:lang w:val="en-US"/>
        </w:rPr>
      </w:pPr>
      <w:r w:rsidRPr="00602B69">
        <w:rPr>
          <w:i/>
          <w:lang w:val="en-US"/>
        </w:rPr>
        <w:t>L</w:t>
      </w:r>
      <w:r w:rsidR="000B7A56" w:rsidRPr="00602B69">
        <w:rPr>
          <w:i/>
          <w:lang w:val="en-US"/>
        </w:rPr>
        <w:t xml:space="preserve">ong-term Care Classifications </w:t>
      </w:r>
    </w:p>
    <w:p w14:paraId="032F3AED" w14:textId="269DC3CB" w:rsidR="001C0CE6" w:rsidRPr="00602B69" w:rsidRDefault="00F211E8" w:rsidP="00DB62C0">
      <w:pPr>
        <w:spacing w:line="360" w:lineRule="auto"/>
        <w:jc w:val="both"/>
        <w:rPr>
          <w:lang w:val="en-US"/>
        </w:rPr>
      </w:pPr>
      <w:proofErr w:type="spellStart"/>
      <w:r w:rsidRPr="00602B69">
        <w:rPr>
          <w:lang w:val="en-US"/>
        </w:rPr>
        <w:t>Typologi</w:t>
      </w:r>
      <w:r w:rsidR="00774363" w:rsidRPr="00602B69">
        <w:rPr>
          <w:lang w:val="en-US"/>
        </w:rPr>
        <w:t>zing</w:t>
      </w:r>
      <w:proofErr w:type="spellEnd"/>
      <w:r w:rsidR="00774363" w:rsidRPr="00602B69">
        <w:rPr>
          <w:lang w:val="en-US"/>
        </w:rPr>
        <w:t xml:space="preserve"> welfare states or welfare stat</w:t>
      </w:r>
      <w:r w:rsidRPr="00602B69">
        <w:rPr>
          <w:lang w:val="en-US"/>
        </w:rPr>
        <w:t xml:space="preserve">e systems is not at least since </w:t>
      </w:r>
      <w:sdt>
        <w:sdtPr>
          <w:rPr>
            <w:lang w:val="en-US"/>
          </w:rPr>
          <w:alias w:val="Don't edit this field"/>
          <w:tag w:val="CitaviPlaceholder#8d858bd0-3fe1-46d2-b514-ed58cec5e07e"/>
          <w:id w:val="-2108494110"/>
          <w:placeholder>
            <w:docPart w:val="DefaultPlaceholder_-1854013440"/>
          </w:placeholder>
        </w:sdtPr>
        <w:sdtContent>
          <w:r w:rsidRPr="00602B69">
            <w:rPr>
              <w:lang w:val="en-US"/>
            </w:rPr>
            <w:fldChar w:fldCharType="begin"/>
          </w:r>
          <w:r w:rsidR="00563976" w:rsidRPr="00602B69">
            <w:rPr>
              <w:lang w:val="en-US"/>
            </w:rPr>
            <w:instrText>ADDIN CitaviPlaceholder{eyIkaWQiOiIxIiwiQXNzb2NpYXRlV2l0aFBsYWNlaG9sZGVyVGFnIjoiQ2l0YXZpUGxhY2Vob2xkZXIjMTk3Njc3YTEtM2U0Yi00YmZjLTg0MTMtNDViMDc5NzViODlkIiwiRW50cmllcyI6W3siJGlkIjoiMiIsIklkIjoiZmQ2MTA3ZTgtZmFmNC00NTk1LWFmYWYtZmIwNjFjNTNjMWE1IiwiUmFuZ2VMZW5ndGgiOjE3LCJSZWZlcmVuY2VJZCI6IjBhYjYxNzY2LWM2MjMtNGM4MS1hZjU5LWMyN2ZlMmM5ZDQ5ZCIsIk5vUGFyIjp0cnVlLCJQZXJzb25Pbmx5Ijp0cnVlLCJSZWZlcmVuY2UiOnsiJGlkIjoiMyIsIkFic3RyYWN0Q29tcGxleGl0eSI6MCwiQWJzdHJhY3RTb3VyY2VUZXh0Rm9ybWF0IjowLCJBdXRob3JzIjpbeyIkaWQiOiI0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hZ2VDb3VudE51bWVyYWxTeXN0ZW0iOiJBcmFiaWMiLCJQbGFjZU9mUHVibGljYXRpb24iOiJQcmluY2V0b24sIE4uSi4iLCJQdWJsaXNoZXJzIjpbeyIkaWQiOiI2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}</w:instrText>
          </w:r>
          <w:r w:rsidRPr="00602B69">
            <w:rPr>
              <w:lang w:val="en-US"/>
            </w:rPr>
            <w:fldChar w:fldCharType="separate"/>
          </w:r>
          <w:r w:rsidR="00563976" w:rsidRPr="00602B69">
            <w:rPr>
              <w:lang w:val="en-US"/>
            </w:rPr>
            <w:t>Esping-Andersen's</w:t>
          </w:r>
          <w:r w:rsidRPr="00602B69">
            <w:rPr>
              <w:lang w:val="en-US"/>
            </w:rPr>
            <w:fldChar w:fldCharType="end"/>
          </w:r>
        </w:sdtContent>
      </w:sdt>
      <w:r w:rsidRPr="00602B69">
        <w:rPr>
          <w:lang w:val="en-US"/>
        </w:rPr>
        <w:t xml:space="preserve"> </w:t>
      </w:r>
      <w:sdt>
        <w:sdtPr>
          <w:rPr>
            <w:lang w:val="en-US"/>
          </w:rPr>
          <w:alias w:val="Don't edit this field"/>
          <w:tag w:val="CitaviPlaceholder#197677a1-3e4b-4bfc-8413-45b07975b89d"/>
          <w:id w:val="2134436213"/>
          <w:placeholder>
            <w:docPart w:val="DefaultPlaceholder_-1854013440"/>
          </w:placeholder>
        </w:sdtPr>
        <w:sdtContent>
          <w:r w:rsidRPr="00602B69">
            <w:rPr>
              <w:lang w:val="en-US"/>
            </w:rPr>
            <w:fldChar w:fldCharType="begin"/>
          </w:r>
          <w:r w:rsidR="00563976" w:rsidRPr="00602B69">
            <w:rPr>
              <w:lang w:val="en-US"/>
            </w:rPr>
            <w:instrText>ADDIN CitaviPlaceholder{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}</w:instrText>
          </w:r>
          <w:r w:rsidRPr="00602B69">
            <w:rPr>
              <w:lang w:val="en-US"/>
            </w:rPr>
            <w:fldChar w:fldCharType="separate"/>
          </w:r>
          <w:r w:rsidR="00563976" w:rsidRPr="00602B69">
            <w:rPr>
              <w:lang w:val="en-US"/>
            </w:rPr>
            <w:t>(1990)</w:t>
          </w:r>
          <w:r w:rsidRPr="00602B69">
            <w:rPr>
              <w:lang w:val="en-US"/>
            </w:rPr>
            <w:fldChar w:fldCharType="end"/>
          </w:r>
        </w:sdtContent>
      </w:sdt>
      <w:r w:rsidR="00774363" w:rsidRPr="00602B69">
        <w:rPr>
          <w:lang w:val="en-US"/>
        </w:rPr>
        <w:t xml:space="preserve"> seminal study a common </w:t>
      </w:r>
      <w:r w:rsidR="00B23D1F" w:rsidRPr="00602B69">
        <w:rPr>
          <w:lang w:val="en-US"/>
        </w:rPr>
        <w:t>endeavor</w:t>
      </w:r>
      <w:r w:rsidR="00774363" w:rsidRPr="00602B69">
        <w:rPr>
          <w:lang w:val="en-US"/>
        </w:rPr>
        <w:t xml:space="preserve"> in welfare state research.</w:t>
      </w:r>
      <w:r w:rsidR="00BB65C1" w:rsidRPr="00602B69">
        <w:rPr>
          <w:lang w:val="en-US"/>
        </w:rPr>
        <w:t xml:space="preserve"> His work an</w:t>
      </w:r>
      <w:r w:rsidR="002A6758" w:rsidRPr="00602B69">
        <w:rPr>
          <w:lang w:val="en-US"/>
        </w:rPr>
        <w:t>d the</w:t>
      </w:r>
      <w:r w:rsidR="00BB65C1" w:rsidRPr="00602B69">
        <w:rPr>
          <w:lang w:val="en-US"/>
        </w:rPr>
        <w:t xml:space="preserve"> following adaptions and discussions </w:t>
      </w:r>
      <w:sdt>
        <w:sdtPr>
          <w:rPr>
            <w:lang w:val="en-US"/>
          </w:rPr>
          <w:alias w:val="Don't edit this field"/>
          <w:tag w:val="CitaviPlaceholder#5a979912-2404-4813-b9ba-5028168d657b"/>
          <w:id w:val="807519297"/>
          <w:placeholder>
            <w:docPart w:val="DefaultPlaceholder_-1854013440"/>
          </w:placeholder>
        </w:sdtPr>
        <w:sdtContent>
          <w:r w:rsidR="00BD0E63" w:rsidRPr="00602B69">
            <w:rPr>
              <w:lang w:val="en-US"/>
            </w:rPr>
            <w:fldChar w:fldCharType="begin"/>
          </w:r>
          <w:r w:rsidR="00563976" w:rsidRPr="00602B69">
            <w:rPr>
              <w:lang w:val="en-US"/>
            </w:rPr>
            <w:instrText>ADDIN CitaviPlaceholder{eyIkaWQiOiIxIiwiRW50cmllcyI6W3siJGlkIjoiMiIsIklkIjoiMzk1M2FiZDQtY2NiZC00MGViLWFkNzAtNzVmZjlhYzMyNThlIiwiUmFuZ2VMZW5ndGgiOjE1LCJSZWZlcmVuY2VJZCI6IjdjM2QxMjBiLTY4ODktNGE0My04ZGRhLWU2MGRkNjZjYjhkZiIsIlJlZmVyZW5jZSI6eyIkaWQiOiIzIiwiQWJzdHJhY3RDb21wbGV4aXR5IjowLCJBYnN0cmFjdFNvdXJjZVRleHRGb3JtYXQiOjAsIkF1dGhvcnMiOlt7IiRpZCI6IjQ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}</w:instrText>
          </w:r>
          <w:r w:rsidR="00BD0E63" w:rsidRPr="00602B69">
            <w:rPr>
              <w:lang w:val="en-US"/>
            </w:rPr>
            <w:fldChar w:fldCharType="separate"/>
          </w:r>
          <w:r w:rsidR="00563976" w:rsidRPr="00602B69">
            <w:rPr>
              <w:lang w:val="en-US"/>
            </w:rPr>
            <w:t>(Ferrera, 1996)</w:t>
          </w:r>
          <w:r w:rsidR="00BD0E63" w:rsidRPr="00602B69">
            <w:rPr>
              <w:lang w:val="en-US"/>
            </w:rPr>
            <w:fldChar w:fldCharType="end"/>
          </w:r>
        </w:sdtContent>
      </w:sdt>
      <w:r w:rsidR="00BB65C1" w:rsidRPr="00602B69">
        <w:rPr>
          <w:lang w:val="en-US"/>
        </w:rPr>
        <w:t xml:space="preserve"> still provide a basic </w:t>
      </w:r>
      <w:r w:rsidR="00BD0E63" w:rsidRPr="00602B69">
        <w:rPr>
          <w:lang w:val="en-US"/>
        </w:rPr>
        <w:t>template</w:t>
      </w:r>
      <w:r w:rsidR="00BB65C1" w:rsidRPr="00602B69">
        <w:rPr>
          <w:lang w:val="en-US"/>
        </w:rPr>
        <w:t xml:space="preserve"> for </w:t>
      </w:r>
      <w:r w:rsidR="006E1C8C" w:rsidRPr="00602B69">
        <w:rPr>
          <w:lang w:val="en-US"/>
        </w:rPr>
        <w:t>case selection and evaluation in</w:t>
      </w:r>
      <w:r w:rsidR="00BB65C1" w:rsidRPr="00602B69">
        <w:rPr>
          <w:lang w:val="en-US"/>
        </w:rPr>
        <w:t xml:space="preserve"> social service research </w:t>
      </w:r>
      <w:sdt>
        <w:sdtPr>
          <w:rPr>
            <w:lang w:val="en-US"/>
          </w:rPr>
          <w:alias w:val="Don't edit this field"/>
          <w:tag w:val="CitaviPlaceholder#73bff06a-5e38-422d-95b8-0c16d84f88cf"/>
          <w:id w:val="-2041498358"/>
          <w:placeholder>
            <w:docPart w:val="DefaultPlaceholder_-1854013440"/>
          </w:placeholder>
        </w:sdtPr>
        <w:sdtContent>
          <w:r w:rsidR="00BB65C1" w:rsidRPr="00602B69">
            <w:rPr>
              <w:lang w:val="en-US"/>
            </w:rPr>
            <w:fldChar w:fldCharType="begin"/>
          </w:r>
          <w:r w:rsidR="00563976" w:rsidRPr="00602B69">
            <w:rPr>
              <w:lang w:val="en-US"/>
            </w:rPr>
            <w:instrText>ADDIN CitaviPlaceholder{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}</w:instrText>
          </w:r>
          <w:r w:rsidR="00BB65C1" w:rsidRPr="00602B69">
            <w:rPr>
              <w:lang w:val="en-US"/>
            </w:rPr>
            <w:fldChar w:fldCharType="separate"/>
          </w:r>
          <w:r w:rsidR="00563976" w:rsidRPr="00602B69">
            <w:rPr>
              <w:lang w:val="en-US"/>
            </w:rPr>
            <w:t>(Rostgaard, 2002)</w:t>
          </w:r>
          <w:r w:rsidR="00BB65C1" w:rsidRPr="00602B69">
            <w:rPr>
              <w:lang w:val="en-US"/>
            </w:rPr>
            <w:fldChar w:fldCharType="end"/>
          </w:r>
        </w:sdtContent>
      </w:sdt>
      <w:r w:rsidR="00BB65C1" w:rsidRPr="00602B69">
        <w:rPr>
          <w:lang w:val="en-US"/>
        </w:rPr>
        <w:t xml:space="preserve">. </w:t>
      </w:r>
      <w:r w:rsidR="006E1C8C" w:rsidRPr="00602B69">
        <w:rPr>
          <w:lang w:val="en-US"/>
        </w:rPr>
        <w:t>Nevertheless</w:t>
      </w:r>
      <w:r w:rsidR="00BB65C1" w:rsidRPr="00602B69">
        <w:rPr>
          <w:lang w:val="en-US"/>
        </w:rPr>
        <w:t>, since then</w:t>
      </w:r>
      <w:r w:rsidR="00BD0E63" w:rsidRPr="00602B69">
        <w:rPr>
          <w:lang w:val="en-US"/>
        </w:rPr>
        <w:t xml:space="preserve"> </w:t>
      </w:r>
      <w:r w:rsidR="00BB65C1" w:rsidRPr="00602B69">
        <w:rPr>
          <w:lang w:val="en-US"/>
        </w:rPr>
        <w:t xml:space="preserve">a number of </w:t>
      </w:r>
      <w:r w:rsidR="00BB65C1" w:rsidRPr="00602B69">
        <w:rPr>
          <w:lang w:val="en-US"/>
        </w:rPr>
        <w:lastRenderedPageBreak/>
        <w:t>different typologies</w:t>
      </w:r>
      <w:r w:rsidR="006E1C8C" w:rsidRPr="00602B69">
        <w:rPr>
          <w:lang w:val="en-US"/>
        </w:rPr>
        <w:t xml:space="preserve"> including </w:t>
      </w:r>
      <w:r w:rsidR="00BB65C1" w:rsidRPr="00602B69">
        <w:rPr>
          <w:lang w:val="en-US"/>
        </w:rPr>
        <w:t xml:space="preserve">LTC </w:t>
      </w:r>
      <w:r w:rsidR="006E1C8C" w:rsidRPr="00602B69">
        <w:rPr>
          <w:lang w:val="en-US"/>
        </w:rPr>
        <w:t xml:space="preserve">or </w:t>
      </w:r>
      <w:r w:rsidR="00BB65C1" w:rsidRPr="00602B69">
        <w:rPr>
          <w:lang w:val="en-US"/>
        </w:rPr>
        <w:t>LTC</w:t>
      </w:r>
      <w:r w:rsidR="006E1C8C" w:rsidRPr="00602B69">
        <w:rPr>
          <w:lang w:val="en-US"/>
        </w:rPr>
        <w:t xml:space="preserve"> facets</w:t>
      </w:r>
      <w:r w:rsidR="00BB65C1" w:rsidRPr="00602B69">
        <w:rPr>
          <w:lang w:val="en-US"/>
        </w:rPr>
        <w:t xml:space="preserve"> were published</w:t>
      </w:r>
      <w:r w:rsidR="00A04BA1" w:rsidRPr="00602B69">
        <w:rPr>
          <w:lang w:val="en-US"/>
        </w:rPr>
        <w:t xml:space="preserve">, which may be divided </w:t>
      </w:r>
      <w:r w:rsidR="000C097C" w:rsidRPr="00602B69">
        <w:rPr>
          <w:lang w:val="en-US"/>
        </w:rPr>
        <w:t>into three</w:t>
      </w:r>
      <w:r w:rsidR="00A04BA1" w:rsidRPr="00602B69">
        <w:rPr>
          <w:lang w:val="en-US"/>
        </w:rPr>
        <w:t xml:space="preserve"> major groups</w:t>
      </w:r>
      <w:r w:rsidR="00BB65C1" w:rsidRPr="00602B69">
        <w:rPr>
          <w:lang w:val="en-US"/>
        </w:rPr>
        <w:t>.</w:t>
      </w:r>
      <w:r w:rsidR="006E1C8C" w:rsidRPr="00602B69">
        <w:rPr>
          <w:lang w:val="en-US"/>
        </w:rPr>
        <w:t xml:space="preserve"> </w:t>
      </w:r>
      <w:r w:rsidR="00BB65C1" w:rsidRPr="00602B69">
        <w:rPr>
          <w:lang w:val="en-US"/>
        </w:rPr>
        <w:t xml:space="preserve">A first group </w:t>
      </w:r>
      <w:r w:rsidR="00B23D1F">
        <w:rPr>
          <w:lang w:val="en-US"/>
        </w:rPr>
        <w:t>focuses</w:t>
      </w:r>
      <w:r w:rsidR="006E1C8C" w:rsidRPr="00602B69">
        <w:rPr>
          <w:lang w:val="en-US"/>
        </w:rPr>
        <w:t xml:space="preserve"> on social services generally, in which LTC is </w:t>
      </w:r>
      <w:r w:rsidR="00A04BA1" w:rsidRPr="00602B69">
        <w:rPr>
          <w:lang w:val="en-US"/>
        </w:rPr>
        <w:t>just one part of a big</w:t>
      </w:r>
      <w:r w:rsidR="00B23D1F">
        <w:rPr>
          <w:lang w:val="en-US"/>
        </w:rPr>
        <w:t>ger social service</w:t>
      </w:r>
      <w:r w:rsidR="00A04BA1" w:rsidRPr="00602B69">
        <w:rPr>
          <w:lang w:val="en-US"/>
        </w:rPr>
        <w:t xml:space="preserve"> picture</w:t>
      </w:r>
      <w:r w:rsidR="000C097C">
        <w:rPr>
          <w:lang w:val="en-US"/>
        </w:rPr>
        <w:t xml:space="preserve"> </w:t>
      </w:r>
      <w:sdt>
        <w:sdtPr>
          <w:rPr>
            <w:lang w:val="en-US"/>
          </w:rPr>
          <w:alias w:val="Don’t edit this field."/>
          <w:tag w:val="CitaviPlaceholder#cf2ee87a-aa3e-4fb3-bfab-6170185e2644"/>
          <w:id w:val="684874940"/>
          <w:placeholder>
            <w:docPart w:val="DefaultPlaceholder_-1854013440"/>
          </w:placeholder>
        </w:sdtPr>
        <w:sdtContent>
          <w:r w:rsidR="00733407" w:rsidRPr="00602B69">
            <w:rPr>
              <w:lang w:val="en-US"/>
            </w:rPr>
            <w:fldChar w:fldCharType="begin"/>
          </w:r>
          <w:r w:rsidR="00563976" w:rsidRPr="00602B69">
            <w:rPr>
              <w:lang w:val="en-US"/>
            </w:rPr>
            <w:instrText>ADDIN CitaviPlaceholder{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44Nzwvbj5cclxuICA8aW4+dHJ1ZTwvaW4+XHJcbiAgPG9zPjg3PC9vcz5cclxuICA8cHM+ODc8L3BzPlxyXG48L3NwPlxyXG48ZXA+XHJcbiAgPG4+MTAwPC9uPlxyXG4gIDxpbj50cnVlPC9pbj5cclxuICA8b3M+MTAwPC9vcz5cclxuICA8cHM+MTAwPC9wcz5cclxuPC9lcD5cclxuPG9zPjg3LTEwMDwvb3M+IiwiUGFnZVJhbmdlTnVtYmVyIjo4NywiUGFnZVJhbmdlTnVtYmVyaW5nVHlwZSI6IlBhZ2UiLCJQYWdlUmFuZ2VOdW1lcmFsU3lzdGVtIjoiQXJhYmljIiwiUGVyaW9kaWNhbCI6eyIkaWQiOiI3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HJlZiI6IjUifX0seyIkaWQiOiIxMSIsIkZpcnN0TmFtZSI6Ikphbm5la2UiLCJMYXN0TmFtZSI6IlBsYW50ZW5nYSIsIlByb3RlY3RlZCI6ZmFsc2UsIlNleCI6MSwiQ3JlYXRlZEJ5IjoiX20iLCJDcmVhdGVkT24iOiIyMDE4LTEyLTEyVDEwOjAyOjI5IiwiTW9kaWZpZWRCeSI6Il9tIiwiSWQiOiIxNGE5ZDg5Yy00MDgxLTQ3ODAtOGU2Ny0yM2QxYTA4YTg0ZTUiLCJNb2RpZmllZE9uIjoiMjAxOC0xMi0xMlQxMDowMjoyOSIsIlByb2plY3QiOnsiJHJlZiI6IjUifX1dLCJDaXRhdGlvbktleVVwZGF0ZVR5cGUiOjAsIkNvbGxhYm9yYXRvcnMiOltdLCJEb2kiOiIxMC4xMDgwLzEzNTQ1NzAwNDIwMDAxOTgyNDU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QWRkcmVzcyI6eyIkaWQiOiIyMyIsIkxpbmtlZFJlc291cmNlU3RhdHVzIjo4LCJPcmlnaW5hbFN0cmluZyI6IjEwLjEwODAvMTQ2MTY2OTAzMjAwMDEyNzY0MiIsIkxpbmtlZFJlc291cmNlVHlwZSI6NSwiVXJpU3RyaW5nIjoiaHR0cHM6Ly9kb2kub3JnLzEwLjEwODAvMTQ2MTY2OTAzMjAwMDEyNzY0MiIsIlByb3BlcnRpZXMiOnsiJGlkIjoiMjQif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YWdlUmFuZ2VOdW1iZXIiOjM1MywiUGFnZVJhbmdlTnVtYmVyaW5nVHlwZSI6IlBhZ2UiLCJQYWdlUmFuZ2VOdW1lcmFsU3lzdGVtIjoiQXJhYmljIiwiUGVyaW9kaWNhbCI6eyIkaWQiOiIyNS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}</w:instrText>
          </w:r>
          <w:r w:rsidR="00733407" w:rsidRPr="00602B69">
            <w:rPr>
              <w:lang w:val="en-US"/>
            </w:rPr>
            <w:fldChar w:fldCharType="separate"/>
          </w:r>
          <w:r w:rsidR="00563976" w:rsidRPr="00602B69">
            <w:rPr>
              <w:lang w:val="en-US"/>
            </w:rPr>
            <w:t>(Anttonen and Sipilä, 1996; Bettio and Plantenga, 2004; Kautto, 2002; Leitner, 2003; Saraceno and Keck, 2010)</w:t>
          </w:r>
          <w:r w:rsidR="00733407" w:rsidRPr="00602B69">
            <w:rPr>
              <w:lang w:val="en-US"/>
            </w:rPr>
            <w:fldChar w:fldCharType="end"/>
          </w:r>
        </w:sdtContent>
      </w:sdt>
      <w:r w:rsidR="00733407" w:rsidRPr="00602B69">
        <w:rPr>
          <w:lang w:val="en-US"/>
        </w:rPr>
        <w:t xml:space="preserve">. </w:t>
      </w:r>
      <w:r w:rsidR="00A04BA1" w:rsidRPr="00602B69">
        <w:rPr>
          <w:lang w:val="en-US"/>
        </w:rPr>
        <w:t>The</w:t>
      </w:r>
      <w:r w:rsidR="00BB65C1" w:rsidRPr="00602B69">
        <w:rPr>
          <w:lang w:val="en-US"/>
        </w:rPr>
        <w:t xml:space="preserve"> second group </w:t>
      </w:r>
      <w:r w:rsidR="00173192" w:rsidRPr="00602B69">
        <w:rPr>
          <w:lang w:val="en-US"/>
        </w:rPr>
        <w:t xml:space="preserve">genuinely </w:t>
      </w:r>
      <w:r w:rsidR="00B23D1F">
        <w:rPr>
          <w:lang w:val="en-US"/>
        </w:rPr>
        <w:t>concentrates</w:t>
      </w:r>
      <w:r w:rsidR="00A04BA1" w:rsidRPr="00602B69">
        <w:rPr>
          <w:lang w:val="en-US"/>
        </w:rPr>
        <w:t xml:space="preserve"> </w:t>
      </w:r>
      <w:r w:rsidR="00BB65C1" w:rsidRPr="00602B69">
        <w:rPr>
          <w:lang w:val="en-US"/>
        </w:rPr>
        <w:t>on LTC for the elderly, although often (due to data reasons) als</w:t>
      </w:r>
      <w:r w:rsidR="00BD0E63" w:rsidRPr="00602B69">
        <w:rPr>
          <w:lang w:val="en-US"/>
        </w:rPr>
        <w:t>o</w:t>
      </w:r>
      <w:r w:rsidR="00BB65C1" w:rsidRPr="00602B69">
        <w:rPr>
          <w:lang w:val="en-US"/>
        </w:rPr>
        <w:t xml:space="preserve"> </w:t>
      </w:r>
      <w:r w:rsidR="00BD0E63" w:rsidRPr="00602B69">
        <w:rPr>
          <w:lang w:val="en-US"/>
        </w:rPr>
        <w:t>disability</w:t>
      </w:r>
      <w:r w:rsidR="00BB65C1" w:rsidRPr="00602B69">
        <w:rPr>
          <w:lang w:val="en-US"/>
        </w:rPr>
        <w:t xml:space="preserve"> is included </w:t>
      </w:r>
      <w:sdt>
        <w:sdtPr>
          <w:rPr>
            <w:lang w:val="en-US"/>
          </w:rPr>
          <w:alias w:val="Don't edit this field"/>
          <w:tag w:val="CitaviPlaceholder#b1339e33-593f-4666-929b-9161d648a658"/>
          <w:id w:val="671770707"/>
          <w:placeholder>
            <w:docPart w:val="DefaultPlaceholder_-1854013440"/>
          </w:placeholder>
        </w:sdtPr>
        <w:sdtContent>
          <w:r w:rsidR="00216DEA" w:rsidRPr="00602B69">
            <w:rPr>
              <w:lang w:val="en-US"/>
            </w:rPr>
            <w:fldChar w:fldCharType="begin"/>
          </w:r>
          <w:r w:rsidR="00563976" w:rsidRPr="00602B69">
            <w:rPr>
              <w:lang w:val="en-US"/>
            </w:rPr>
            <w:instrText>ADDIN CitaviPlaceholder{eyIkaWQiOiIxIiwiRW50cmllcyI6W3siJGlkIjoiMiIsIklkIjoiZDc1MDU4ZTMtOTcxOS00Y2IwLWJkYzctOThkOGU5NjQwYzQ2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lMDEwYWUxNy0yNTY5LTQyYzQtODAwNS00MGNlMzIwMDJmY2I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YmUwZDIwZjUtNzRiOC00MDYzLTlkOTgtNzRhNmJiMDU2NDA3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mMzYjExYzA1LTdiODgtNGM5NS04ODlmLTNjNmQzZjU5Zjg1ZS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yIsIklkIjoiMjY2ZDMzNTUtYmU0YS00MDFkLWI2YjgtZmViZTg0ZTY5MjUwIiwiUmFuZ2VTdGFydCI6NjksIlJhbmdlTGVuZ3RoIjoyNCwiUmVmZXJlbmNlSWQiOiIzNzNjOTRjYy1mM2MyLTRhMWUtYmZiNC0yNWU3NzhiZDdmYWQiLCJSZWZlcmVuY2UiOnsiJGlkIjoiNDQiLCJBYnN0cmFjdENvbXBsZXhpdHkiOjAsIkFic3RyYWN0U291cmNlVGV4dEZvcm1hdCI6MCwiQXV0aG9ycyI6W3siJGlkIjoiNDU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ND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Q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0OCIsIkFkZHJlc3MiOnsiJGlkIjoiNDkiLCJMaW5rZWRSZXNvdXJjZVN0YXR1cyI6OCwiT3JpZ2luYWxTdHJpbmciOiIxMC4xNTE1L3JldmVjcC0yMDE3LTAwMDgiLCJMaW5rZWRSZXNvdXJjZVR5cGUiOjUsIlVyaVN0cmluZyI6Imh0dHBzOi8vZG9pLm9yZy8xMC4xNTE1L3JldmVjcC0yMDE3LTAwMDgiLCJQcm9wZXJ0aWVzIjp7IiRpZCI6IjU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U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X0seyIkaWQiOiI1MiIsIklkIjoiYTAyNzQ1YTctOGM4Yy00YmJjLWEzNGItZDZmMzI1MDc5ZjJlIiwiUmFuZ2VTdGFydCI6OTMsIlJhbmdlTGVuZ3RoIjoyMSwiUmVmZXJlbmNlSWQiOiI1MzcwZTQxOC01YjlkLTRhNWYtODkzMi0wOGNhNDdiYjk4NDgiLCJSZWZlcmVuY2UiOnsiJGlkIjoiNTMiLCJBYnN0cmFjdENvbXBsZXhpdHkiOjAsIkFic3RyYWN0U291cmNlVGV4dEZvcm1hdCI6MCwiQXV0aG9ycyI6W3siJGlkIjoiNT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U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1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1Ny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jEiLCJBZGRyZXNzIjp7IiRpZCI6IjYyIiwiTGlua2VkUmVzb3VyY2VTdGF0dXMiOjgsIk9yaWdpbmFsU3RyaW5nIjoiMTAuMTE3Ny8wOTU4OTI4NzExNDMzNjU0IiwiTGlua2VkUmVzb3VyY2VUeXBlIjo1LCJVcmlTdHJpbmciOiJodHRwczovL2RvaS5vcmcvMTAuMTE3Ny8wOTU4OTI4NzExNDMzNjU0IiwiUHJvcGVydGllcyI6eyIkaWQiOiI2My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hZ2VSYW5nZU51bWJlciI6MTMzLCJQYWdlUmFuZ2VOdW1iZXJpbmdUeXBlIjoiUGFnZSIsIlBhZ2VSYW5nZU51bWVyYWxTeXN0ZW0iOiJBcmFiaWMiLCJQZXJpb2RpY2FsIjp7IiRyZWYiOiI2In0sIlB1Ymxpc2hlcnMiOltdLCJRdW90YXRpb25zIjpbXSwiUmVmZXJlbmNlVHlwZSI6IkpvdXJuYWxBcnRpY2xlIiwiU2hvcnRUaXRsZSI6InZhbiBIb29yZW</w:instrText>
          </w:r>
          <w:r w:rsidR="00563976" w:rsidRPr="00BB1865">
            <w:instrText>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}</w:instrText>
          </w:r>
          <w:r w:rsidR="00216DEA" w:rsidRPr="00602B69">
            <w:rPr>
              <w:lang w:val="en-US"/>
            </w:rPr>
            <w:fldChar w:fldCharType="separate"/>
          </w:r>
          <w:r w:rsidR="00563976" w:rsidRPr="00BB1865">
            <w:t>(Alber, 1995; Colombo, 2012; Damiani et al., 2011; Kraus et al., 2010; Halásková et al., 2017; Pommer et al., 2009; van Hooren, 2012)</w:t>
          </w:r>
          <w:r w:rsidR="00216DEA" w:rsidRPr="00602B69">
            <w:rPr>
              <w:lang w:val="en-US"/>
            </w:rPr>
            <w:fldChar w:fldCharType="end"/>
          </w:r>
        </w:sdtContent>
      </w:sdt>
      <w:r w:rsidR="007C7068" w:rsidRPr="00BB1865">
        <w:t xml:space="preserve">. </w:t>
      </w:r>
      <w:r w:rsidR="00BB65C1" w:rsidRPr="00BB1865">
        <w:t xml:space="preserve"> </w:t>
      </w:r>
      <w:r w:rsidR="007B59AB" w:rsidRPr="00B23D1F">
        <w:rPr>
          <w:lang w:val="en-US"/>
        </w:rPr>
        <w:t>Finally,</w:t>
      </w:r>
      <w:r w:rsidR="007B59AB" w:rsidRPr="00602B69">
        <w:rPr>
          <w:lang w:val="en-US"/>
        </w:rPr>
        <w:t xml:space="preserve"> </w:t>
      </w:r>
      <w:r w:rsidR="00B23D1F">
        <w:rPr>
          <w:lang w:val="en-US"/>
        </w:rPr>
        <w:t xml:space="preserve">the third group focuses on </w:t>
      </w:r>
      <w:r w:rsidR="00BB65C1" w:rsidRPr="00602B69">
        <w:rPr>
          <w:lang w:val="en-US"/>
        </w:rPr>
        <w:t xml:space="preserve">special aspects of LTC and zoom in on </w:t>
      </w:r>
      <w:r w:rsidR="007C7068" w:rsidRPr="00602B69">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Content>
          <w:r w:rsidR="007C7068" w:rsidRPr="00602B69">
            <w:rPr>
              <w:lang w:val="en-US"/>
            </w:rPr>
            <w:fldChar w:fldCharType="begin"/>
          </w:r>
          <w:r w:rsidR="00563976" w:rsidRPr="00602B69">
            <w:rPr>
              <w:lang w:val="en-US"/>
            </w:rPr>
            <w:instrText>ADDIN CitaviPlaceholder{eyIkaWQiOiIxIiwiRW50cmllcyI6W3siJGlkIjoiMiIsIklkIjoiM2VkOWJkMTUtNTM2MS00OGIyLWI1OTYtZGVmZmU2NTdmOTYyIiwiUmFuZ2VMZW5ndGgiOjE1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2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ciLCJBZGRyZXNzIjp7IiRpZCI6IjE4IiwiTGlua2VkUmVzb3VyY2VTdGF0dXMiOjgsIk9yaWdpbmFsU3RyaW5nIjoiMTAuMTE3Ny8wOTU4OTI4NzEzNDk5MTc1IiwiTGlua2VkUmVzb3VyY2VUeXBlIjo1LCJVcmlTdHJpbmciOiJodHRwczovL2RvaS5vcmcvMTAuMTE3Ny8wOTU4OTI4NzEzNDk5MTc1IiwiUHJvcGVydGllcyI6eyIkaWQiOiIxOS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I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Q3JlYXRlZEJ5IjoiX20iLCJDcmVhdGVkT24iOiIyMDE4LTEyLTEyVDEwOjQyOjQ4IiwiTW9kaWZpZWRCeSI6Il9NYXJlaWtlIEFyaWFhbnMiLCJJZCI6ImJhMDk0NjZhLTc2ZWItNDk3NS04ODkyLTlmNzIyM2JlYmI3NSIsIk1vZGlmaWVkT24iOiIyMDE5LTA2LTI0VDExOjAyOjMyIiwiUHJvamVjdCI6eyIkcmVmIjoiNSJ9fSwiVXNlTnVtYmVyaW5nVHlwZU9mUGFyZW50RG9jdW1lbnQiOmZhbHNlfSx7IiRpZCI6IjM0IiwiSWQiOiJiMzZlZTZkZC03YmMzLTRmOGMtYjJhNi1jNWViNTM2MDIwYTIiLCJSYW5nZVN0YXJ0Ijo3NiwiUmFuZ2VMZW5ndGgiOjE4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IoQW5kZXJzb24sIDIwMTI7IERhIFJvaXQgYW5kIFdlaWNodCwgMjAxMzsgU2ltb25henppLCAyMDA4OyB2YW4gSG9vcmVuLCAyMDEyOyBTaW1vbmF6emksIDIwMDgpIn1dfSwiVGFnIjoiQ2l0YXZpUGxhY2Vob2xkZXIjNjIzMjIwYjQtZGE0Yi00Mzg3LThjYjgtNDE3Y2YxMTE3YzI2IiwiVGV4dCI6IihBbmRlcnNvbiwgMjAxMjsgRGEgUm9pdCBhbmQgV2VpY2h0LCAyMDEzOyBTaW1vbmF6emksIDIwMDg7IHZhbiBIb29yZW4sIDIwMTI7IFNpbW9uYXp6aSwgMjAwOCkiLCJXQUlWZXJzaW9uIjoiNi4zLjAuMCJ9}</w:instrText>
          </w:r>
          <w:r w:rsidR="007C7068" w:rsidRPr="00602B69">
            <w:rPr>
              <w:lang w:val="en-US"/>
            </w:rPr>
            <w:fldChar w:fldCharType="separate"/>
          </w:r>
          <w:r w:rsidR="00563976" w:rsidRPr="00602B69">
            <w:rPr>
              <w:lang w:val="en-US"/>
            </w:rPr>
            <w:t>(Anderson, 2012; Da Roit and Weicht, 2013; Simonazzi, 2008; van Hooren, 2012; Simonazzi, 2008)</w:t>
          </w:r>
          <w:r w:rsidR="007C7068" w:rsidRPr="00602B69">
            <w:rPr>
              <w:lang w:val="en-US"/>
            </w:rPr>
            <w:fldChar w:fldCharType="end"/>
          </w:r>
        </w:sdtContent>
      </w:sdt>
      <w:r w:rsidR="007C7068" w:rsidRPr="00602B69">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Content>
          <w:r w:rsidR="007C7068" w:rsidRPr="00602B69">
            <w:rPr>
              <w:lang w:val="en-US"/>
            </w:rPr>
            <w:fldChar w:fldCharType="begin"/>
          </w:r>
          <w:r w:rsidR="00563976" w:rsidRPr="00602B69">
            <w:rPr>
              <w:lang w:val="en-US"/>
            </w:rPr>
            <w:instrText>ADDIN CitaviPlaceholder{eyIkaWQiOiIxIiwiRW50cmllcyI6W3siJGlkIjoiMiIsIklkIjoiYWE0YmQ1ZjktNTNiNi00NDk1LTk2OWItN2FjNTdmYzJlNmQyIiwiUmFuZ2VMZW5ndGgiOjI4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V0sIkZvcm1hdHRlZFRleHQiOnsiJGlkIjoiOCIsIkNvdW50IjoxLCJUZXh0VW5pdHMiOlt7IiRpZCI6IjkiLCJGb250U3R5bGUiOnsiJGlkIjoiMTAiLCJOZXV0cmFsIjp0cnVlfSwiUmVhZGluZ09yZGVyIjoxLCJUZXh0IjoiKERhIFJvaXQgYW5kIExlIEJpaGFuLCAyMDEwKSJ9XX0sIlRhZyI6IkNpdGF2aVBsYWNlaG9sZGVyIzVmNDhjZDI3LTI1ZTEtNDc1OC05NDYyLTNiZmQ5MTQxODIxZCIsIlRleHQiOiIoRGEgUm9pdCBhbmQgTGUgQmloYW4sIDIwMTApIiwiV0FJVmVyc2lvbiI6IjYuMy4wLjAifQ==}</w:instrText>
          </w:r>
          <w:r w:rsidR="007C7068" w:rsidRPr="00602B69">
            <w:rPr>
              <w:lang w:val="en-US"/>
            </w:rPr>
            <w:fldChar w:fldCharType="separate"/>
          </w:r>
          <w:r w:rsidR="00563976" w:rsidRPr="00602B69">
            <w:rPr>
              <w:lang w:val="en-US"/>
            </w:rPr>
            <w:t>(Da Roit and Le Bihan, 2010)</w:t>
          </w:r>
          <w:r w:rsidR="007C7068" w:rsidRPr="00602B69">
            <w:rPr>
              <w:lang w:val="en-US"/>
            </w:rPr>
            <w:fldChar w:fldCharType="end"/>
          </w:r>
        </w:sdtContent>
      </w:sdt>
      <w:r w:rsidR="00BB65C1" w:rsidRPr="00602B69">
        <w:rPr>
          <w:lang w:val="en-US"/>
        </w:rPr>
        <w:t xml:space="preserve"> and</w:t>
      </w:r>
      <w:r w:rsidR="007C7068" w:rsidRPr="00602B69">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Content>
          <w:r w:rsidR="007C7068" w:rsidRPr="00602B69">
            <w:rPr>
              <w:lang w:val="en-US"/>
            </w:rPr>
            <w:fldChar w:fldCharType="begin"/>
          </w:r>
          <w:r w:rsidR="00563976" w:rsidRPr="00602B69">
            <w:rPr>
              <w:lang w:val="en-US"/>
            </w:rPr>
            <w:instrText>ADDIN CitaviPlaceholder{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FnZVJhbmdlTnVtYmVyIjozNTMsIlBhZ2VSYW5nZU51bWJlcmluZ1R5cGUiOiJQYWdlIiwiUGFnZVJhbmdlTnVtZXJhbFN5c3RlbSI6IkFyYWJpYyIsIlBlcmlvZGljYWwiOnsiJGlkIjoiMjM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M0IiwiQWRkcmVzcyI6eyIkaWQiOiIzNSIsIkxpbmtlZFJlc291cmNlU3RhdHVzIjo4LCJPcmlnaW5hbFN0cmluZyI6IjEwLjEwOTMvY2plL2JlbjA0MyIsIkxpbmtlZFJlc291cmNlVHlwZSI6NSwiVXJpU3RyaW5nIjoiaHR0cHM6Ly9kb2kub3JnLzEwLjEwOTMvY2plL2JlbjA0MyIsIlByb3BlcnRpZXMiOnsiJGlkIjoiMz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z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zOCIsIkNvdW50IjoxLCJUZXh0VW5pdHMiOlt7IiRpZCI6IjM5IiwiRm9udFN0eWxlIjp7IiRpZCI6IjQwIiwiTmV1dHJhbCI6dHJ1ZX0sIlJlYWRpbmdPcmRlciI6MSwiVGV4dCI6IihEaSBSb3NhIGV0IGFsLiwgMjAxMTsgTGVpdG5lciwgMjAwMzsgUGZhdS1FZmZpbmdlciwgMjAxNDsgU2ltb25henppLCAyMDA4KSJ9XX0sIlRhZyI6IkNpdGF2aVBsYWNlaG9sZGVyI2Y5ZDJmY2I0LWVlY2EtNDU4My04ZDI3LTI0YmZjZTVmMWM0OSIsIlRleHQiOiIoRGkgUm9zYSBldCBhbC4sIDIwMTE7IExlaXRuZXIsIDIwMDM7IFBmYXUtRWZmaW5nZXIsIDIwMTQ7IFNpbW9uYXp6aSwgMjAwOCkiLCJXQUlWZXJzaW9uIjoiNi4zLjAuMCJ9}</w:instrText>
          </w:r>
          <w:r w:rsidR="007C7068" w:rsidRPr="00602B69">
            <w:rPr>
              <w:lang w:val="en-US"/>
            </w:rPr>
            <w:fldChar w:fldCharType="separate"/>
          </w:r>
          <w:r w:rsidR="00563976" w:rsidRPr="00602B69">
            <w:rPr>
              <w:lang w:val="en-US"/>
            </w:rPr>
            <w:t>(Di Rosa et al., 2011; Leitner, 2003; Pfau-Effinger, 2014; Simonazzi, 2008)</w:t>
          </w:r>
          <w:r w:rsidR="007C7068" w:rsidRPr="00602B69">
            <w:rPr>
              <w:lang w:val="en-US"/>
            </w:rPr>
            <w:fldChar w:fldCharType="end"/>
          </w:r>
        </w:sdtContent>
      </w:sdt>
      <w:r w:rsidR="00B23D1F">
        <w:rPr>
          <w:lang w:val="en-US"/>
        </w:rPr>
        <w:t>.</w:t>
      </w:r>
    </w:p>
    <w:p w14:paraId="64C4EFB4" w14:textId="7AEB13D0" w:rsidR="00B41CC2" w:rsidRPr="00602B69" w:rsidRDefault="00D661E1" w:rsidP="00B41CC2">
      <w:pPr>
        <w:spacing w:line="360" w:lineRule="auto"/>
        <w:jc w:val="both"/>
        <w:rPr>
          <w:lang w:val="en-US"/>
        </w:rPr>
      </w:pPr>
      <w:r>
        <w:rPr>
          <w:lang w:val="en-US"/>
        </w:rPr>
        <w:t>Because</w:t>
      </w:r>
      <w:r w:rsidR="00B41CC2" w:rsidRPr="00602B69">
        <w:rPr>
          <w:lang w:val="en-US"/>
        </w:rPr>
        <w:t xml:space="preserve"> our focus lies on building a genuine LTC typology</w:t>
      </w:r>
      <w:r w:rsidR="007B59AB" w:rsidRPr="00602B69">
        <w:rPr>
          <w:lang w:val="en-US"/>
        </w:rPr>
        <w:t>, we identified</w:t>
      </w:r>
      <w:r w:rsidR="00B41CC2" w:rsidRPr="00602B69">
        <w:rPr>
          <w:lang w:val="en-US"/>
        </w:rPr>
        <w:t xml:space="preserve"> the second group of typologies </w:t>
      </w:r>
      <w:r w:rsidR="007B59AB" w:rsidRPr="00602B69">
        <w:rPr>
          <w:lang w:val="en-US"/>
        </w:rPr>
        <w:t>as</w:t>
      </w:r>
      <w:r w:rsidR="00B41CC2" w:rsidRPr="00602B69">
        <w:rPr>
          <w:lang w:val="en-US"/>
        </w:rPr>
        <w:t xml:space="preserve"> most relevant for us. In these typologies we see a huge variety in the (number of) included country cases, data, methods and results.</w:t>
      </w:r>
    </w:p>
    <w:p w14:paraId="5ACEFD05" w14:textId="6DD3ED60" w:rsidR="007B59AB" w:rsidRPr="00602B69" w:rsidRDefault="00B41CC2" w:rsidP="00B41CC2">
      <w:pPr>
        <w:spacing w:line="360" w:lineRule="auto"/>
        <w:jc w:val="both"/>
        <w:rPr>
          <w:lang w:val="en-US"/>
        </w:rPr>
      </w:pPr>
      <w:r w:rsidRPr="00602B69">
        <w:rPr>
          <w:lang w:val="en-US"/>
        </w:rPr>
        <w:t>Concerning dimensions and indicators, we see a huge variety</w:t>
      </w:r>
      <w:r w:rsidR="004D1F35">
        <w:rPr>
          <w:lang w:val="en-US"/>
        </w:rPr>
        <w:t xml:space="preserve"> of indicators and measurements</w:t>
      </w:r>
      <w:r w:rsidR="000C097C">
        <w:rPr>
          <w:lang w:val="en-US"/>
        </w:rPr>
        <w:t xml:space="preserve"> as well</w:t>
      </w:r>
      <w:r w:rsidR="004D1F35">
        <w:rPr>
          <w:lang w:val="en-US"/>
        </w:rPr>
        <w:t xml:space="preserve">. </w:t>
      </w:r>
      <w:r w:rsidR="000C097C">
        <w:rPr>
          <w:lang w:val="en-US"/>
        </w:rPr>
        <w:t>However,</w:t>
      </w:r>
      <w:r w:rsidR="004D1F35">
        <w:rPr>
          <w:lang w:val="en-US"/>
        </w:rPr>
        <w:t xml:space="preserve"> we also observe four central dimensions, which are repeatedly analyzed in most of the studies</w:t>
      </w:r>
      <w:r w:rsidRPr="00602B69">
        <w:rPr>
          <w:lang w:val="en-US"/>
        </w:rPr>
        <w:t xml:space="preserve">. </w:t>
      </w:r>
      <w:r w:rsidR="004D1F35">
        <w:rPr>
          <w:lang w:val="en-US"/>
        </w:rPr>
        <w:t xml:space="preserve">The first is supply. </w:t>
      </w:r>
      <w:r w:rsidR="007B59AB" w:rsidRPr="00602B69">
        <w:rPr>
          <w:lang w:val="en-US"/>
        </w:rPr>
        <w:t>It</w:t>
      </w:r>
      <w:r w:rsidRPr="00602B69">
        <w:rPr>
          <w:lang w:val="en-US"/>
        </w:rPr>
        <w:t xml:space="preserve"> includes financial resources</w:t>
      </w:r>
      <w:r w:rsidR="007B59AB" w:rsidRPr="00602B69">
        <w:rPr>
          <w:lang w:val="en-US"/>
        </w:rPr>
        <w:t xml:space="preserve"> in most typologies</w:t>
      </w:r>
      <w:r w:rsidRPr="00602B69">
        <w:rPr>
          <w:lang w:val="en-US"/>
        </w:rPr>
        <w:t xml:space="preserve"> </w:t>
      </w:r>
      <w:sdt>
        <w:sdtPr>
          <w:rPr>
            <w:lang w:val="en-US"/>
          </w:rPr>
          <w:alias w:val="Don't edit this field"/>
          <w:tag w:val="CitaviPlaceholder#ada65575-f54f-4f13-b165-372c32ed4cc8"/>
          <w:id w:val="-1870444503"/>
          <w:placeholder>
            <w:docPart w:val="13AD7C84CDD84F019250A833886B9A12"/>
          </w:placeholder>
        </w:sdtPr>
        <w:sdtContent>
          <w:r w:rsidRPr="00602B69">
            <w:rPr>
              <w:lang w:val="en-US"/>
            </w:rPr>
            <w:fldChar w:fldCharType="begin"/>
          </w:r>
          <w:r w:rsidR="00563976" w:rsidRPr="00602B69">
            <w:rPr>
              <w:lang w:val="en-US"/>
            </w:rPr>
            <w:instrText>ADDIN CitaviPlaceholder{eyIkaWQiOiIxIiwiRW50cmllcyI6W3siJGlkIjoiMiIsIklkIjoiMGFlNmNkMzAtNTcwYS00M2M4LWFmNDktNmYyMGNkZTM4NTI1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kNzhkMmQ4MC02ZGE4LTRkMTYtYTk3ZC1kZmM0ZjQxYTA3ZWM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YTRlMTJmOGEtMGY1ZC00NjY2LTg2YTAtZWMzNzBjMzk1ZTVi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jEwZGVhZDExLTFmNWQtNDVhZC05NGIxLWRhYzQ5OGY5ZDYwNCIsIlJhbmdlU3RhcnQiOjQ5LCJSYW5nZUxlbmd0aCI6MjQsIlJlZmVyZW5jZUlkIjoiMzczYzk0Y2MtZjNjMi00YTFlLWJmYjQtMjVlNzc4YmQ3ZmFkIiwiUmVmZXJlbmNlIjp7IiRpZCI6IjM1IiwiQWJzdHJhY3RDb21wbGV4aXR5IjowLCJBYnN0cmFjdFNvdXJjZVRleHRGb3JtYXQiOjAsIkF1dGhvcnMiOlt7IiRpZCI6IjM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M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z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zkiLCJBZGRyZXNzIjp7IiRpZCI6IjQwIiwiTGlua2VkUmVzb3VyY2VTdGF0dXMiOjgsIk9yaWdpbmFsU3RyaW5nIjoiMTAuMTUxNS9yZXZlY3AtMjAxNy0wMDA4IiwiTGlua2VkUmVzb3VyY2VUeXBlIjo1LCJVcmlTdHJpbmciOiJodHRwczovL2RvaS5vcmcvMTAuMTUxNS9yZXZlY3AtMjAxNy0wMDA4IiwiUHJvcGVydGllcyI6eyIkaWQiOiI0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0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NDMiLCJJZCI6ImJlYTQwN2FmLWJkZjgtNDczZi1iZmIxLTRhNzE3NzkyOWMzNCIsIlJhbmdlU3RhcnQiOjczLCJSYW5nZUxlbmd0aCI6MjEsIlJlZmVyZW5jZUlkIjoiNGE4MzFjMzQtNzZhNy00ZTJiLTk5NTYtZWExMWY2NjUxNjgwIiwiUmVmZXJlbmNlIjp7IiRpZCI6IjQ0IiwiQWJzdHJhY3RDb21wbGV4aXR5IjowLCJBYnN0cmFjdFNvdXJjZVRleHRGb3JtYXQiOjAsIkF1dGhvcnMiOlt7IiRpZCI6IjQ1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0Ni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Q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ND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Uw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TE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}</w:instrText>
          </w:r>
          <w:r w:rsidRPr="00602B69">
            <w:rPr>
              <w:lang w:val="en-US"/>
            </w:rPr>
            <w:fldChar w:fldCharType="separate"/>
          </w:r>
          <w:r w:rsidR="00563976" w:rsidRPr="00602B69">
            <w:rPr>
              <w:lang w:val="en-US"/>
            </w:rPr>
            <w:t>(Alber, 1995; Colombo, 2012; Damiani et al., 2011; Halásková et al., 2017; Kraus et al., 2010)</w:t>
          </w:r>
          <w:r w:rsidRPr="00602B69">
            <w:rPr>
              <w:lang w:val="en-US"/>
            </w:rPr>
            <w:fldChar w:fldCharType="end"/>
          </w:r>
        </w:sdtContent>
      </w:sdt>
      <w:r w:rsidRPr="00602B69">
        <w:rPr>
          <w:lang w:val="en-US"/>
        </w:rPr>
        <w:t xml:space="preserve">, but also staff and staffing levels </w:t>
      </w:r>
      <w:sdt>
        <w:sdtPr>
          <w:rPr>
            <w:lang w:val="en-US"/>
          </w:rPr>
          <w:alias w:val="Don't edit this field"/>
          <w:tag w:val="CitaviPlaceholder#f1d5f6ab-4d64-4187-9134-80decf57e4d1"/>
          <w:id w:val="-252521416"/>
          <w:placeholder>
            <w:docPart w:val="13AD7C84CDD84F019250A833886B9A12"/>
          </w:placeholder>
        </w:sdtPr>
        <w:sdtContent>
          <w:r w:rsidRPr="00602B69">
            <w:rPr>
              <w:lang w:val="en-US"/>
            </w:rPr>
            <w:fldChar w:fldCharType="begin"/>
          </w:r>
          <w:r w:rsidR="00563976" w:rsidRPr="00602B69">
            <w:rPr>
              <w:lang w:val="en-US"/>
            </w:rPr>
            <w:instrText>ADDIN CitaviPlaceholder{eyIkaWQiOiIxIiwiRW50cmllcyI6W3siJGlkIjoiMiIsIklkIjoiNDlmNTI1OTMtOGFkOS00MzEzLWJkNWItYzhmZTE1N2EyNmQxIiwiUmFuZ2VMZW5ndGgiOjEz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1dLCJGb3JtYXR0ZWRUZXh0Ijp7IiRpZCI6IjciLCJDb3VudCI6MSwiVGV4dFVuaXRzIjpbeyIkaWQiOiI4IiwiRm9udFN0eWxlIjp7IiRpZCI6IjkiLCJOZXV0cmFsIjp0cnVlfSwiUmVhZGluZ09yZGVyIjoxLCJUZXh0IjoiKEFsYmVyLCAxOTk1KSJ9XX0sIlRhZyI6IkNpdGF2aVBsYWNlaG9sZGVyI2YxZDVmNmFiLTRkNjQtNDE4Ny05MTM0LTgwZGVjZjU3ZTRkMSIsIlRleHQiOiIoQWxiZXIsIDE5OTUpIiwiV0FJVmVyc2lvbiI6IjYuMy4wLjAifQ==}</w:instrText>
          </w:r>
          <w:r w:rsidRPr="00602B69">
            <w:rPr>
              <w:lang w:val="en-US"/>
            </w:rPr>
            <w:fldChar w:fldCharType="separate"/>
          </w:r>
          <w:r w:rsidR="00563976" w:rsidRPr="00602B69">
            <w:rPr>
              <w:lang w:val="en-US"/>
            </w:rPr>
            <w:t>(Alber, 1995)</w:t>
          </w:r>
          <w:r w:rsidRPr="00602B69">
            <w:rPr>
              <w:lang w:val="en-US"/>
            </w:rPr>
            <w:fldChar w:fldCharType="end"/>
          </w:r>
        </w:sdtContent>
      </w:sdt>
      <w:r w:rsidRPr="00602B69">
        <w:rPr>
          <w:lang w:val="en-US"/>
        </w:rPr>
        <w:t xml:space="preserve"> a</w:t>
      </w:r>
      <w:r w:rsidR="007B59AB" w:rsidRPr="00602B69">
        <w:rPr>
          <w:lang w:val="en-US"/>
        </w:rPr>
        <w:t>s well as</w:t>
      </w:r>
      <w:r w:rsidRPr="00602B69">
        <w:rPr>
          <w:lang w:val="en-US"/>
        </w:rPr>
        <w:t xml:space="preserve"> bed density in institutional LTC </w:t>
      </w:r>
      <w:sdt>
        <w:sdtPr>
          <w:rPr>
            <w:lang w:val="en-US"/>
          </w:rPr>
          <w:alias w:val="Don't edit this field"/>
          <w:tag w:val="CitaviPlaceholder#68e65faf-a14e-4dd3-92a6-636f672f2c99"/>
          <w:id w:val="-403606991"/>
          <w:placeholder>
            <w:docPart w:val="13AD7C84CDD84F019250A833886B9A12"/>
          </w:placeholder>
        </w:sdtPr>
        <w:sdtContent>
          <w:r w:rsidRPr="00602B69">
            <w:rPr>
              <w:lang w:val="en-US"/>
            </w:rPr>
            <w:fldChar w:fldCharType="begin"/>
          </w:r>
          <w:r w:rsidR="00563976" w:rsidRPr="00602B69">
            <w:rPr>
              <w:lang w:val="en-US"/>
            </w:rPr>
            <w:instrText>ADDIN CitaviPlaceholder{eyIkaWQiOiIxIiwiRW50cmllcyI6W3siJGlkIjoiMiIsIklkIjoiYTA2YzM4MTgtMGFjMy00ZjIxLTk2YTItM2ZhZWYyZjM3MW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4ZWY4NWM1NC0xOTU2LTQ0ODMtYTAxNC1hOWQ4MzQzZjBjYzgiLCJSYW5nZVN0YXJ0IjoxMiwiUmFuZ2VMZW5ndGgiOjIz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XSwiRm9ybWF0dGVkVGV4dCI6eyIkaWQiOiIyNCIsIkNvdW50IjoxLCJUZXh0VW5pdHMiOlt7IiRpZCI6IjI1IiwiRm9udFN0eWxlIjp7IiRpZCI6IjI2IiwiTmV1dHJhbCI6dHJ1ZX0sIlJlYWRpbmdPcmRlciI6MSwiVGV4dCI6IihBbGJlciwgMTk5NTsgRGFtaWFuaSBldCBhbC4sIDIwMTEpIn1dfSwiVGFnIjoiQ2l0YXZpUGxhY2Vob2xkZXIjNjhlNjVmYWYtYTE0ZS00ZGQzLTkyYTYtNjM2ZjY3MmYyYzk5IiwiVGV4dCI6IihBbGJlciwgMTk5NTsgRGFtaWFuaSBldCBhbC4sIDIwMTEpIiwiV0FJVmVyc2lvbiI6IjYuMy4wLjAifQ==}</w:instrText>
          </w:r>
          <w:r w:rsidRPr="00602B69">
            <w:rPr>
              <w:lang w:val="en-US"/>
            </w:rPr>
            <w:fldChar w:fldCharType="separate"/>
          </w:r>
          <w:r w:rsidR="00563976" w:rsidRPr="00602B69">
            <w:rPr>
              <w:lang w:val="en-US"/>
            </w:rPr>
            <w:t>(Alber, 1995; Damiani et al., 2011)</w:t>
          </w:r>
          <w:r w:rsidRPr="00602B69">
            <w:rPr>
              <w:lang w:val="en-US"/>
            </w:rPr>
            <w:fldChar w:fldCharType="end"/>
          </w:r>
        </w:sdtContent>
      </w:sdt>
      <w:r w:rsidRPr="00602B69">
        <w:rPr>
          <w:lang w:val="en-US"/>
        </w:rPr>
        <w:t xml:space="preserve">. </w:t>
      </w:r>
      <w:r w:rsidR="007B59AB" w:rsidRPr="00602B69">
        <w:rPr>
          <w:lang w:val="en-US"/>
        </w:rPr>
        <w:t>Furthermore,</w:t>
      </w:r>
      <w:r w:rsidRPr="00602B69">
        <w:rPr>
          <w:lang w:val="en-US"/>
        </w:rPr>
        <w:t xml:space="preserve"> the type of provision is often</w:t>
      </w:r>
      <w:r w:rsidR="006445C6" w:rsidRPr="00602B69">
        <w:rPr>
          <w:lang w:val="en-US"/>
        </w:rPr>
        <w:t xml:space="preserve"> included</w:t>
      </w:r>
      <w:r w:rsidR="00D9383E" w:rsidRPr="00602B69">
        <w:rPr>
          <w:lang w:val="en-US"/>
        </w:rPr>
        <w:t xml:space="preserve"> in the supply dimension</w:t>
      </w:r>
      <w:r w:rsidR="006445C6" w:rsidRPr="00602B69">
        <w:rPr>
          <w:lang w:val="en-US"/>
        </w:rPr>
        <w:t xml:space="preserve"> and</w:t>
      </w:r>
      <w:r w:rsidRPr="00602B69">
        <w:rPr>
          <w:lang w:val="en-US"/>
        </w:rPr>
        <w:t xml:space="preserve"> operationalized via the percentage of people in ambulatory or residential care settings </w:t>
      </w:r>
      <w:sdt>
        <w:sdtPr>
          <w:rPr>
            <w:lang w:val="en-US"/>
          </w:rPr>
          <w:alias w:val="Don't edit this field"/>
          <w:tag w:val="CitaviPlaceholder#c4325d80-d81c-4604-955d-5b2bc016cded"/>
          <w:id w:val="-839384318"/>
          <w:placeholder>
            <w:docPart w:val="13AD7C84CDD84F019250A833886B9A12"/>
          </w:placeholder>
        </w:sdtPr>
        <w:sdtContent>
          <w:r w:rsidRPr="00602B69">
            <w:rPr>
              <w:lang w:val="en-US"/>
            </w:rPr>
            <w:fldChar w:fldCharType="begin"/>
          </w:r>
          <w:r w:rsidR="00563976" w:rsidRPr="00602B69">
            <w:rPr>
              <w:lang w:val="en-US"/>
            </w:rPr>
            <w:instrText>ADDIN CitaviPlaceholder{eyIkaWQiOiIxIiwiRW50cmllcyI6W3siJGlkIjoiMiIsIklkIjoiMGQ0MWYwNWQtYTJjOC00ZWQ1LTliOTgtNzE0ODM0YjI3YmNi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5ZjQ5YWQ1OS05YjBmLTQ2Y2QtYmZmMi01YjRkN2Q3NzQ0OTM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jQiLCJJZCI6ImIzZWFiOTc5LTRkY2UtNDEwNC1hODc2LTdlZjE2NzQ3NDA5MiIsIlJhbmdlU3RhcnQiOjM0LCJSYW5nZUxlbmd0aCI6MjU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XSwiRm9ybWF0dGVkVGV4dCI6eyIkaWQiOiIzMyIsIkNvdW50IjoxLCJUZXh0VW5pdHMiOlt7IiRpZCI6IjM0IiwiRm9udFN0eWxlIjp7IiRpZCI6IjM1IiwiTmV1dHJhbCI6dHJ1ZX0sIlJlYWRpbmdPcmRlciI6MSwiVGV4dCI6IihBbGJlciwgMTk5NTsgRGFtaWFuaSBldCBhbC4sIDIwMTE7IEhhbMOhc2tvdsOhIGV0IGFsLiwgMjAxNykifV19LCJUYWciOiJDaXRhdmlQbGFjZWhvbGRlciNjNDMyNWQ4MC1kODFjLTQ2MDQtOTU1ZC01YjJiYzAxNmNkZWQiLCJUZXh0IjoiKEFsYmVyLCAxOTk1OyBEYW1pYW5pIGV0IGFsLiwgMjAxMTsgSGFsw6Fza292w6EgZXQgYWwuLCAyMDE3KSIsIldBSVZlcnNpb24iOiI2LjMuMC4wIn0=}</w:instrText>
          </w:r>
          <w:r w:rsidRPr="00602B69">
            <w:rPr>
              <w:lang w:val="en-US"/>
            </w:rPr>
            <w:fldChar w:fldCharType="separate"/>
          </w:r>
          <w:r w:rsidR="00563976" w:rsidRPr="00602B69">
            <w:rPr>
              <w:lang w:val="en-US"/>
            </w:rPr>
            <w:t>(Alber, 1995; Damiani et al., 2011; Halásková et al., 2017)</w:t>
          </w:r>
          <w:r w:rsidRPr="00602B69">
            <w:rPr>
              <w:lang w:val="en-US"/>
            </w:rPr>
            <w:fldChar w:fldCharType="end"/>
          </w:r>
        </w:sdtContent>
      </w:sdt>
      <w:r w:rsidRPr="00602B69">
        <w:rPr>
          <w:lang w:val="en-US"/>
        </w:rPr>
        <w:t xml:space="preserve">. </w:t>
      </w:r>
    </w:p>
    <w:p w14:paraId="60E93C83" w14:textId="47E39A0A" w:rsidR="007B59AB" w:rsidRPr="00602B69" w:rsidRDefault="007B59AB" w:rsidP="00B41CC2">
      <w:pPr>
        <w:spacing w:line="360" w:lineRule="auto"/>
        <w:jc w:val="both"/>
        <w:rPr>
          <w:lang w:val="en-US"/>
        </w:rPr>
      </w:pPr>
      <w:r w:rsidRPr="00602B69">
        <w:rPr>
          <w:lang w:val="en-US"/>
        </w:rPr>
        <w:t xml:space="preserve">Another </w:t>
      </w:r>
      <w:r w:rsidR="006445C6" w:rsidRPr="00602B69">
        <w:rPr>
          <w:lang w:val="en-US"/>
        </w:rPr>
        <w:t>dimension</w:t>
      </w:r>
      <w:r w:rsidRPr="00602B69">
        <w:rPr>
          <w:lang w:val="en-US"/>
        </w:rPr>
        <w:t xml:space="preserve"> is the</w:t>
      </w:r>
      <w:r w:rsidR="006445C6" w:rsidRPr="00602B69">
        <w:rPr>
          <w:lang w:val="en-US"/>
        </w:rPr>
        <w:t xml:space="preserve"> public-private mix of the systems</w:t>
      </w:r>
      <w:r w:rsidRPr="00602B69">
        <w:rPr>
          <w:lang w:val="en-US"/>
        </w:rPr>
        <w:t>, which</w:t>
      </w:r>
      <w:r w:rsidR="006445C6" w:rsidRPr="00602B69">
        <w:rPr>
          <w:lang w:val="en-US"/>
        </w:rPr>
        <w:t xml:space="preserve"> is often </w:t>
      </w:r>
      <w:r w:rsidR="00673314" w:rsidRPr="00602B69">
        <w:rPr>
          <w:lang w:val="en-US"/>
        </w:rPr>
        <w:t>part of</w:t>
      </w:r>
      <w:r w:rsidR="006445C6" w:rsidRPr="00602B69">
        <w:rPr>
          <w:lang w:val="en-US"/>
        </w:rPr>
        <w:t xml:space="preserve"> healthcare typologies </w:t>
      </w:r>
      <w:sdt>
        <w:sdtPr>
          <w:rPr>
            <w:lang w:val="en-US"/>
          </w:rPr>
          <w:alias w:val="Don't edit this field"/>
          <w:tag w:val="CitaviPlaceholder#63f4d45c-a028-48af-9b7e-36b89049c0bd"/>
          <w:id w:val="-1456867775"/>
          <w:placeholder>
            <w:docPart w:val="DefaultPlaceholder_-1854013440"/>
          </w:placeholder>
        </w:sdtPr>
        <w:sdtContent>
          <w:r w:rsidR="006445C6" w:rsidRPr="00602B69">
            <w:rPr>
              <w:lang w:val="en-US"/>
            </w:rPr>
            <w:fldChar w:fldCharType="begin"/>
          </w:r>
          <w:r w:rsidR="006445C6" w:rsidRPr="00602B69">
            <w:rPr>
              <w:lang w:val="en-US"/>
            </w:rPr>
            <w:instrText>ADDIN CitaviPlaceholder{eyIkaWQiOiIxIiwiRW50cmllcyI6W3siJGlkIjoiMiIsIklkIjoiODFhZTgzNDUtNmM1MS00YzI0LTliZjctNThjN2M4NjQ0Yzc3IiwiUmFuZ2VMZW5ndGgiOjIzLCJSZWZlcmVuY2VJZCI6ImJhMjUxZDUxLTRjOWQtNGJhZS05NDk1LWI3YzZjMDI0NDRhY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Sx7IiRpZCI6IjY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TGlua2VkUmVzb3VyY2VTdGF0dXMiOjgsIk9yaWdpbmFsU3RyaW5nIjoiMzExMzM0NDQiLCJMaW5rZWRSZXNvdXJjZVR5cGUiOjUsIlVyaVN0cmluZyI6Imh0dHA6Ly93d3cubmNiaS5ubG0ubmloLmdvdi9wdWJtZWQvMzExMzM0NDQiLCJQcm9wZXJ0aWVzIjp7IiRpZCI6IjEw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JBZGRyZXNzIjp7IiRpZCI6IjEyIiwiTGlua2VkUmVzb3VyY2VTdGF0dXMiOjgsIk9yaWdpbmFsU3RyaW5nIjoiMTAuMTAxNi9qLmhlYWx0aHBvbC4yMDE5LjA1LjAwMSIsIkxpbmtlZFJlc291cmNlVHlwZSI6NSwiVXJpU3RyaW5nIjoiaHR0cHM6Ly9kb2kub3JnLzEwLjEwMTYvai5oZWFsdGhwb2wuMjAxOS4wNS4wMDEiLCJQcm9wZXJ0aWVzIjp7IiRpZCI6IjEz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hZ2VSYW5nZU51bWJlciI6NjExLCJQYWdlUmFuZ2VOdW1iZXJpbmdUeXBlIjoiUGFnZSIsIlBhZ2VSYW5nZU51bWVyYWxTeXN0ZW0iOiJBcmFiaWM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}</w:instrText>
          </w:r>
          <w:r w:rsidR="006445C6" w:rsidRPr="00602B69">
            <w:rPr>
              <w:lang w:val="en-US"/>
            </w:rPr>
            <w:fldChar w:fldCharType="separate"/>
          </w:r>
          <w:r w:rsidR="00563976" w:rsidRPr="00602B69">
            <w:rPr>
              <w:lang w:val="en-US"/>
            </w:rPr>
            <w:t>(Reibling et al., 2019)</w:t>
          </w:r>
          <w:r w:rsidR="006445C6" w:rsidRPr="00602B69">
            <w:rPr>
              <w:lang w:val="en-US"/>
            </w:rPr>
            <w:fldChar w:fldCharType="end"/>
          </w:r>
        </w:sdtContent>
      </w:sdt>
      <w:r w:rsidRPr="00602B69">
        <w:rPr>
          <w:lang w:val="en-US"/>
        </w:rPr>
        <w:t>.</w:t>
      </w:r>
      <w:r w:rsidR="006445C6" w:rsidRPr="00602B69">
        <w:rPr>
          <w:lang w:val="en-US"/>
        </w:rPr>
        <w:t xml:space="preserve"> </w:t>
      </w:r>
      <w:r w:rsidRPr="00602B69">
        <w:rPr>
          <w:lang w:val="en-US"/>
        </w:rPr>
        <w:t xml:space="preserve">Thus, </w:t>
      </w:r>
      <w:r w:rsidR="006445C6" w:rsidRPr="00602B69">
        <w:rPr>
          <w:lang w:val="en-US"/>
        </w:rPr>
        <w:t>for LTC typologies</w:t>
      </w:r>
      <w:r w:rsidRPr="00602B69">
        <w:rPr>
          <w:lang w:val="en-US"/>
        </w:rPr>
        <w:t>,</w:t>
      </w:r>
      <w:r w:rsidR="006445C6" w:rsidRPr="00602B69">
        <w:rPr>
          <w:lang w:val="en-US"/>
        </w:rPr>
        <w:t xml:space="preserve"> only those which specialize on specific aspects or those taking a broader view on social services i</w:t>
      </w:r>
      <w:r w:rsidR="00673314" w:rsidRPr="00602B69">
        <w:rPr>
          <w:lang w:val="en-US"/>
        </w:rPr>
        <w:t xml:space="preserve">ntegrate </w:t>
      </w:r>
      <w:r w:rsidR="006445C6" w:rsidRPr="00602B69">
        <w:rPr>
          <w:lang w:val="en-US"/>
        </w:rPr>
        <w:t xml:space="preserve">this dimension </w:t>
      </w:r>
      <w:sdt>
        <w:sdtPr>
          <w:rPr>
            <w:lang w:val="en-US"/>
          </w:rPr>
          <w:alias w:val="Don't edit this field"/>
          <w:tag w:val="CitaviPlaceholder#e82d7af9-67ad-40e5-8eb6-a4eaf49dc585"/>
          <w:id w:val="324009929"/>
          <w:placeholder>
            <w:docPart w:val="DefaultPlaceholder_-1854013440"/>
          </w:placeholder>
        </w:sdtPr>
        <w:sdtContent>
          <w:r w:rsidR="006445C6" w:rsidRPr="00602B69">
            <w:rPr>
              <w:lang w:val="en-US"/>
            </w:rPr>
            <w:fldChar w:fldCharType="begin"/>
          </w:r>
          <w:r w:rsidR="006445C6" w:rsidRPr="00602B69">
            <w:rPr>
              <w:lang w:val="en-US"/>
            </w:rPr>
            <w:instrText>ADDIN CitaviPlaceholder{eyIkaWQiOiIxIiwiRW50cmllcyI6W3siJGlkIjoiMiIsIklkIjoiYWQyNWQ4Y2YtYWVmMi00YTJhLTgwYzMtY2YwZDYyNjkzYjE5IiwiUmFuZ2VMZW5ndGgiOjE2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}</w:instrText>
          </w:r>
          <w:r w:rsidR="006445C6" w:rsidRPr="00602B69">
            <w:rPr>
              <w:lang w:val="en-US"/>
            </w:rPr>
            <w:fldChar w:fldCharType="separate"/>
          </w:r>
          <w:r w:rsidR="00563976" w:rsidRPr="00602B69">
            <w:rPr>
              <w:lang w:val="en-US"/>
            </w:rPr>
            <w:t>(Anderson, 2012)</w:t>
          </w:r>
          <w:r w:rsidR="006445C6" w:rsidRPr="00602B69">
            <w:rPr>
              <w:lang w:val="en-US"/>
            </w:rPr>
            <w:fldChar w:fldCharType="end"/>
          </w:r>
        </w:sdtContent>
      </w:sdt>
      <w:r w:rsidR="006445C6" w:rsidRPr="00602B69">
        <w:rPr>
          <w:lang w:val="en-US"/>
        </w:rPr>
        <w:t xml:space="preserve"> by the intensity of informal care </w:t>
      </w:r>
      <w:sdt>
        <w:sdtPr>
          <w:rPr>
            <w:lang w:val="en-US"/>
          </w:rPr>
          <w:alias w:val="Don't edit this field"/>
          <w:tag w:val="CitaviPlaceholder#d4ef5712-3fcd-4518-9cb1-7c4c92ea428b"/>
          <w:id w:val="1614786106"/>
          <w:placeholder>
            <w:docPart w:val="DefaultPlaceholder_-1854013440"/>
          </w:placeholder>
        </w:sdtPr>
        <w:sdtContent>
          <w:r w:rsidR="006445C6" w:rsidRPr="00602B69">
            <w:rPr>
              <w:lang w:val="en-US"/>
            </w:rPr>
            <w:fldChar w:fldCharType="begin"/>
          </w:r>
          <w:r w:rsidR="006445C6" w:rsidRPr="00602B69">
            <w:rPr>
              <w:lang w:val="en-US"/>
            </w:rPr>
            <w:instrText>ADDIN CitaviPlaceholder{eyIkaWQiOiIxIiwiRW50cmllcyI6W3siJGlkIjoiMiIsIklkIjoiMGU2NTg4YmYtZjc1YS00MzI3LWI1OGEtYmUyZjk1OGE5NmM2IiwiUmFuZ2VMZW5ndGgiOjI4LCJSZWZlcmVuY2VJZCI6ImU2NDM1Y2EzLWRjODQtNDNiNS1hNTNlLWNmZmQ4YzAzYWU0ZCIsIlJlZmVyZW5jZSI6eyIkaWQiOiIzIiwiQWJzdHJhY3RDb21wbGV4aXR5IjowLCJBYnN0cmFjdFNvdXJjZVRleHRGb3JtYXQiOjAsIkF1dGhvcnMiOlt7IiRpZCI6IjQ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GlkIjoiNSJ9fSx7IiRpZCI6IjYiLCJGaXJzdE5hbWUiOiJKYW5uZWtlIiwiTGFzdE5hbWUiOiJQbGFudGVuZ2EiLCJQcm90ZWN0ZWQiOmZhbHNlLCJTZXgiOjEsIkNyZWF0ZWRCeSI6Il9tIiwiQ3JlYXRlZE9uIjoiMjAxOC0xMi0xMlQxMDowMjoyOSIsIk1vZGlmaWVkQnkiOiJfbSIsIklkIjoiMTRhOWQ4OWMtNDA4MS00NzgwLThlNjctMjNkMWEwOGE4NGU1IiwiTW9kaWZpZWRPbiI6IjIwMTgtMTItMTJUMTA6MDI6MjkiLCJQcm9qZWN0Ijp7IiRyZWYiOiI1In19XSwiQ2l0YXRpb25LZXlVcGRhdGVUeXBlIjowLCJDb2xsYWJvcmF0b3JzIjpbXSwiRG9pIjoiMTAuMTA4MC8xMzU0NTcwMDQyMDAwMTk4MjQ1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}</w:instrText>
          </w:r>
          <w:r w:rsidR="006445C6" w:rsidRPr="00602B69">
            <w:rPr>
              <w:lang w:val="en-US"/>
            </w:rPr>
            <w:fldChar w:fldCharType="separate"/>
          </w:r>
          <w:r w:rsidR="00563976" w:rsidRPr="00602B69">
            <w:rPr>
              <w:lang w:val="en-US"/>
            </w:rPr>
            <w:t>(Bettio and Plantenga, 2004)</w:t>
          </w:r>
          <w:r w:rsidR="006445C6" w:rsidRPr="00602B69">
            <w:rPr>
              <w:lang w:val="en-US"/>
            </w:rPr>
            <w:fldChar w:fldCharType="end"/>
          </w:r>
        </w:sdtContent>
      </w:sdt>
      <w:r w:rsidR="00A07E6E" w:rsidRPr="00602B69">
        <w:rPr>
          <w:lang w:val="en-US"/>
        </w:rPr>
        <w:t>,</w:t>
      </w:r>
      <w:r w:rsidR="002C276B" w:rsidRPr="00602B69">
        <w:rPr>
          <w:lang w:val="en-US"/>
        </w:rPr>
        <w:t xml:space="preserve"> the reach of public funds </w:t>
      </w:r>
      <w:sdt>
        <w:sdtPr>
          <w:rPr>
            <w:lang w:val="en-US"/>
          </w:rPr>
          <w:alias w:val="Don't edit this field"/>
          <w:tag w:val="CitaviPlaceholder#77748188-b7d3-422c-a22a-51a881664bf3"/>
          <w:id w:val="402952877"/>
          <w:placeholder>
            <w:docPart w:val="DefaultPlaceholder_-1854013440"/>
          </w:placeholder>
        </w:sdtPr>
        <w:sdtContent>
          <w:r w:rsidR="002C276B" w:rsidRPr="00602B69">
            <w:rPr>
              <w:lang w:val="en-US"/>
            </w:rPr>
            <w:fldChar w:fldCharType="begin"/>
          </w:r>
          <w:r w:rsidR="002C276B" w:rsidRPr="00602B69">
            <w:rPr>
              <w:lang w:val="en-US"/>
            </w:rPr>
            <w:instrText>ADDIN CitaviPlaceholder{eyIkaWQiOiIxIiwiRW50cmllcyI6W3siJGlkIjoiMiIsIklkIjoiMzI1ODMyNTAtNDc1NC00YmY5LTljODktM2UxNzc3NDE5MWNhIiwiUmFuZ2VMZW5ndGgiOjE4LCJSZWZlcmVuY2VJZCI6ImJhMDk0NjZhLTc2ZWItNDk3NS04ODkyLTlmNzIyM2JlYmI3NSIsIlJlZmVyZW5jZSI6eyIkaWQiOiIzIiwiQWJzdHJhY3RDb21wbGV4aXR5IjowLCJBYnN0cmFjdFNvdXJjZVRleHRGb3JtYXQiOjAsIkF1dGhvcnMiOlt7IiRpZCI6IjQ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pZC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iIsIkFkZHJlc3MiOnsiJGlkIjoiNyIsIkxpbmtlZFJlc291cmNlU3RhdHVzIjo4LCJPcmlnaW5hbFN0cmluZyI6IjEwLjExNzcvMDk1ODkyODcxMTQzMzY1NCIsIkxpbmtlZFJlc291cmNlVHlwZSI6NSwiVXJpU3RyaW5nIjoiaHR0cHM6Ly9kb2kub3JnLzEwLjExNzcvMDk1ODkyODcxMTQzMzY1NCIsIlByb3BlcnRpZXMiOnsiJGlkIjoiOC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hZ2VSYW5nZU51bWJlciI6MTMzLCJQYWdlUmFuZ2VOdW1iZXJpbmdUeXBlIjoiUGFnZSIsIlBhZ2VSYW5nZU51bWVyYWxTeXN0ZW0iOiJBcmFiaWMiLCJQZXJpb2RpY2FsIjp7IiRpZCI6Ij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}</w:instrText>
          </w:r>
          <w:r w:rsidR="002C276B" w:rsidRPr="00602B69">
            <w:rPr>
              <w:lang w:val="en-US"/>
            </w:rPr>
            <w:fldChar w:fldCharType="separate"/>
          </w:r>
          <w:r w:rsidR="00563976" w:rsidRPr="00602B69">
            <w:rPr>
              <w:lang w:val="en-US"/>
            </w:rPr>
            <w:t>(van Hooren, 2012)</w:t>
          </w:r>
          <w:r w:rsidR="002C276B" w:rsidRPr="00602B69">
            <w:rPr>
              <w:lang w:val="en-US"/>
            </w:rPr>
            <w:fldChar w:fldCharType="end"/>
          </w:r>
        </w:sdtContent>
      </w:sdt>
      <w:r w:rsidR="002C276B" w:rsidRPr="00602B69">
        <w:rPr>
          <w:lang w:val="en-US"/>
        </w:rPr>
        <w:t>,</w:t>
      </w:r>
      <w:r w:rsidR="00A07E6E" w:rsidRPr="00602B69">
        <w:rPr>
          <w:lang w:val="en-US"/>
        </w:rPr>
        <w:t xml:space="preserve"> the proportion of for-profit-providers </w:t>
      </w:r>
      <w:sdt>
        <w:sdtPr>
          <w:rPr>
            <w:lang w:val="en-US"/>
          </w:rPr>
          <w:alias w:val="Don't edit this field"/>
          <w:tag w:val="CitaviPlaceholder#025295ab-a1a6-48db-b1f1-900207749abb"/>
          <w:id w:val="-1176804854"/>
          <w:placeholder>
            <w:docPart w:val="DefaultPlaceholder_-1854013440"/>
          </w:placeholder>
        </w:sdtPr>
        <w:sdtContent>
          <w:r w:rsidR="00A07E6E" w:rsidRPr="00602B69">
            <w:rPr>
              <w:lang w:val="en-US"/>
            </w:rPr>
            <w:fldChar w:fldCharType="begin"/>
          </w:r>
          <w:r w:rsidR="00A07E6E" w:rsidRPr="00602B69">
            <w:rPr>
              <w:lang w:val="en-US"/>
            </w:rPr>
            <w:instrText>ADDIN CitaviPlaceholder{eyIkaWQiOiIxIiwiRW50cmllcyI6W3siJGlkIjoiMiIsIklkIjoiYmQzMzdhMDItMjU3OS00ZDA1LWE5ODctNzJhN2Y3Njg0NTJm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YWdlUmFuZ2VOdW1iZXIiOjQ2OSwiUGFnZVJhbmdlTnVtYmVyaW5nVHlwZSI6IlBhZ2UiLCJQYWdlUmFuZ2VOdW1lcmFsU3lzdGVtIjoiQXJhYmljIiwiUGVyaW9kaWNhbCI6eyIkaWQiOiIxMC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E0IiwiQWRkcmVzcyI6eyIkaWQiOiIxNSIsIkxpbmtlZFJlc291cmNlU3RhdHVzIjo4LCJPcmlnaW5hbFN0cmluZyI6IjEwLjEwOTMvY2plL2JlbjA0MyIsIkxpbmtlZFJlc291cmNlVHlwZSI6NSwiVXJpU3RyaW5nIjoiaHR0cHM6Ly9kb2kub3JnLzEwLjEwOTMvY2plL2JlbjA0MyIsIlByb3BlcnRpZXMiOnsiJGlkIjoiMT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xOCIsIkNvdW50IjoxLCJUZXh0VW5pdHMiOlt7IiRpZCI6IjE5IiwiRm9udFN0eWxlIjp7IiRpZCI6IjIwIiwiTmV1dHJhbCI6dHJ1ZX0sIlJlYWRpbmdPcmRlciI6MSwiVGV4dCI6IihEYSBSb2l0IGFuZCBXZWljaHQsIDIwMTM7IFNpbW9uYXp6aSwgMjAwOCkifV19LCJUYWciOiJDaXRhdmlQbGFjZWhvbGRlciMwMjUyOTVhYi1hMWE2LTQ4ZGItYjFmMS05MDAyMDc3NDlhYmIiLCJUZXh0IjoiKERhIFJvaXQgYW5kIFdlaWNodCwgMjAxMzsgU2ltb25henppLCAyMDA4KSIsIldBSVZlcnNpb24iOiI2LjMuMC4wIn0=}</w:instrText>
          </w:r>
          <w:r w:rsidR="00A07E6E" w:rsidRPr="00602B69">
            <w:rPr>
              <w:lang w:val="en-US"/>
            </w:rPr>
            <w:fldChar w:fldCharType="separate"/>
          </w:r>
          <w:r w:rsidR="00563976" w:rsidRPr="00602B69">
            <w:rPr>
              <w:lang w:val="en-US"/>
            </w:rPr>
            <w:t>(Da Roit and Weicht, 2013; Simonazzi, 2008)</w:t>
          </w:r>
          <w:r w:rsidR="00A07E6E" w:rsidRPr="00602B69">
            <w:rPr>
              <w:lang w:val="en-US"/>
            </w:rPr>
            <w:fldChar w:fldCharType="end"/>
          </w:r>
        </w:sdtContent>
      </w:sdt>
      <w:r w:rsidR="00A07E6E" w:rsidRPr="00602B69">
        <w:rPr>
          <w:lang w:val="en-US"/>
        </w:rPr>
        <w:t xml:space="preserve"> and the expenditure on or use of uncontrolled cash benefit schemes </w:t>
      </w:r>
      <w:sdt>
        <w:sdtPr>
          <w:rPr>
            <w:lang w:val="en-US"/>
          </w:rPr>
          <w:alias w:val="Don't edit this field"/>
          <w:tag w:val="CitaviPlaceholder#9bb41434-8310-4d8d-bcd4-f3adcab63dab"/>
          <w:id w:val="-1370689796"/>
          <w:placeholder>
            <w:docPart w:val="DefaultPlaceholder_-1854013440"/>
          </w:placeholder>
        </w:sdtPr>
        <w:sdtContent>
          <w:r w:rsidR="00A07E6E" w:rsidRPr="00602B69">
            <w:rPr>
              <w:lang w:val="en-US"/>
            </w:rPr>
            <w:fldChar w:fldCharType="begin"/>
          </w:r>
          <w:r w:rsidR="00A07E6E" w:rsidRPr="00602B69">
            <w:rPr>
              <w:lang w:val="en-US"/>
            </w:rPr>
            <w:instrText>ADDIN CitaviPlaceholder{eyIkaWQiOiIxIiwiRW50cmllcyI6W3siJGlkIjoiMiIsIklkIjoiODVjNmUyMGItY2Q4ZC00MjgyLWEyNTgtNWIxMGFmYmYyZmI0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YWdlUmFuZ2VOdW1iZXIiOjQ2OSwiUGFnZVJhbmdlTnVtYmVyaW5nVHlwZSI6IlBhZ2UiLCJQYWdlUmFuZ2VOdW1lcmFsU3lzdGVtIjoiQXJhYmljIiwiUGVyaW9kaWNhbCI6eyIkaWQiOiIxMC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E0IiwiQWRkcmVzcyI6eyIkaWQiOiIxNSIsIkxpbmtlZFJlc291cmNlU3RhdHVzIjo4LCJPcmlnaW5hbFN0cmluZyI6IjEwLjEwOTMvY2plL2JlbjA0MyIsIkxpbmtlZFJlc291cmNlVHlwZSI6NSwiVXJpU3RyaW5nIjoiaHR0cHM6Ly9kb2kub3JnLzEwLjEwOTMvY2plL2JlbjA0MyIsIlByb3BlcnRpZXMiOnsiJGlkIjoiMT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xOCIsIkNvdW50IjoxLCJUZXh0VW5pdHMiOlt7IiRpZCI6IjE5IiwiRm9udFN0eWxlIjp7IiRpZCI6IjIwIiwiTmV1dHJhbCI6dHJ1ZX0sIlJlYWRpbmdPcmRlciI6MSwiVGV4dCI6IihEYSBSb2l0IGFuZCBXZWljaHQsIDIwMTM7IFNpbW9uYXp6aSwgMjAwOCkifV19LCJUYWciOiJDaXRhdmlQbGFjZWhvbGRlciM5YmI0MTQzNC04MzEwLTRkOGQtYmNkNC1mM2FkY2FiNjNkYWIiLCJUZXh0IjoiKERhIFJvaXQgYW5kIFdlaWNodCwgMjAxMzsgU2ltb25henppLCAyMDA4KSIsIldBSVZlcnNpb24iOiI2LjMuMC4wIn0=}</w:instrText>
          </w:r>
          <w:r w:rsidR="00A07E6E" w:rsidRPr="00602B69">
            <w:rPr>
              <w:lang w:val="en-US"/>
            </w:rPr>
            <w:fldChar w:fldCharType="separate"/>
          </w:r>
          <w:r w:rsidR="00563976" w:rsidRPr="00602B69">
            <w:rPr>
              <w:lang w:val="en-US"/>
            </w:rPr>
            <w:t>(Da Roit and Weicht, 2013; Simonazzi, 2008)</w:t>
          </w:r>
          <w:r w:rsidR="00A07E6E" w:rsidRPr="00602B69">
            <w:rPr>
              <w:lang w:val="en-US"/>
            </w:rPr>
            <w:fldChar w:fldCharType="end"/>
          </w:r>
        </w:sdtContent>
      </w:sdt>
      <w:r w:rsidR="002C276B" w:rsidRPr="00602B69">
        <w:rPr>
          <w:lang w:val="en-US"/>
        </w:rPr>
        <w:t>.</w:t>
      </w:r>
      <w:r w:rsidR="006445C6" w:rsidRPr="00602B69">
        <w:rPr>
          <w:lang w:val="en-US"/>
        </w:rPr>
        <w:t xml:space="preserve"> </w:t>
      </w:r>
    </w:p>
    <w:p w14:paraId="6CE852C5" w14:textId="4C29A829" w:rsidR="00C9734F" w:rsidRDefault="00765EF3" w:rsidP="00B41CC2">
      <w:pPr>
        <w:spacing w:line="360" w:lineRule="auto"/>
        <w:jc w:val="both"/>
        <w:rPr>
          <w:lang w:val="en-US"/>
        </w:rPr>
      </w:pPr>
      <w:r w:rsidRPr="00602B69">
        <w:rPr>
          <w:lang w:val="en-US"/>
        </w:rPr>
        <w:t>Although q</w:t>
      </w:r>
      <w:r w:rsidR="00B41CC2" w:rsidRPr="00602B69">
        <w:rPr>
          <w:lang w:val="en-US"/>
        </w:rPr>
        <w:t xml:space="preserve">uality and performance indicators </w:t>
      </w:r>
      <w:r w:rsidR="00673314" w:rsidRPr="00602B69">
        <w:rPr>
          <w:lang w:val="en-US"/>
        </w:rPr>
        <w:t xml:space="preserve">like the percentage of patients with pressure ulcers or unintended weight loss are not available for a larger comparative country sample </w:t>
      </w:r>
      <w:sdt>
        <w:sdtPr>
          <w:rPr>
            <w:lang w:val="en-US"/>
          </w:rPr>
          <w:alias w:val="Don't edit this field"/>
          <w:tag w:val="CitaviPlaceholder#c741aafc-ca0e-4ab3-adf5-220c957b3543"/>
          <w:id w:val="-1445071917"/>
          <w:placeholder>
            <w:docPart w:val="DefaultPlaceholder_-1854013440"/>
          </w:placeholder>
        </w:sdtPr>
        <w:sdtContent>
          <w:r w:rsidR="00673314" w:rsidRPr="00602B69">
            <w:rPr>
              <w:lang w:val="en-US"/>
            </w:rPr>
            <w:fldChar w:fldCharType="begin"/>
          </w:r>
          <w:r w:rsidR="00673314" w:rsidRPr="00602B69">
            <w:rPr>
              <w:lang w:val="en-US"/>
            </w:rPr>
            <w:instrText>ADDIN CitaviPlaceholder{eyIkaWQiOiIxIiwiRW50cmllcyI6W3siJGlkIjoiMiIsIklkIjoiZGRjZTljOTQtNzkzNi00NWVlLWE2NjktNGM1MTRiOWE3MWJj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jNzQxYWFmYy1jYTBlLTRhYjMtYWRmNS0yMjBjOTU3YjM1NDMiLCJUZXh0IjoiKEhhbGZlbnMgZXQgYWwuLCAyMDEzKSIsIldBSVZlcnNpb24iOiI2LjMuMC4wIn0=}</w:instrText>
          </w:r>
          <w:r w:rsidR="00673314" w:rsidRPr="00602B69">
            <w:rPr>
              <w:lang w:val="en-US"/>
            </w:rPr>
            <w:fldChar w:fldCharType="separate"/>
          </w:r>
          <w:r w:rsidR="00673314" w:rsidRPr="00602B69">
            <w:rPr>
              <w:lang w:val="en-US"/>
            </w:rPr>
            <w:t>(Halfens et al., 2013)</w:t>
          </w:r>
          <w:r w:rsidR="00673314" w:rsidRPr="00602B69">
            <w:rPr>
              <w:lang w:val="en-US"/>
            </w:rPr>
            <w:fldChar w:fldCharType="end"/>
          </w:r>
        </w:sdtContent>
      </w:sdt>
      <w:r w:rsidRPr="00602B69">
        <w:rPr>
          <w:lang w:val="en-US"/>
        </w:rPr>
        <w:t>,</w:t>
      </w:r>
      <w:r w:rsidR="00C9734F">
        <w:rPr>
          <w:lang w:val="en-US"/>
        </w:rPr>
        <w:t xml:space="preserve"> </w:t>
      </w:r>
      <w:r w:rsidR="00B41CC2" w:rsidRPr="00602B69">
        <w:rPr>
          <w:lang w:val="en-US"/>
        </w:rPr>
        <w:t xml:space="preserve">some typologies </w:t>
      </w:r>
      <w:r w:rsidRPr="00602B69">
        <w:rPr>
          <w:lang w:val="en-US"/>
        </w:rPr>
        <w:t xml:space="preserve">still </w:t>
      </w:r>
      <w:r w:rsidR="00673314" w:rsidRPr="00602B69">
        <w:rPr>
          <w:lang w:val="en-US"/>
        </w:rPr>
        <w:t xml:space="preserve">include </w:t>
      </w:r>
      <w:r w:rsidR="00522322">
        <w:rPr>
          <w:lang w:val="en-US"/>
        </w:rPr>
        <w:t>quality indicators</w:t>
      </w:r>
      <w:r w:rsidRPr="00602B69">
        <w:rPr>
          <w:lang w:val="en-US"/>
        </w:rPr>
        <w:t xml:space="preserve"> in their classification systems</w:t>
      </w:r>
      <w:r w:rsidR="00C9734F">
        <w:rPr>
          <w:lang w:val="en-US"/>
        </w:rPr>
        <w:t>.</w:t>
      </w:r>
      <w:r w:rsidR="00B41CC2" w:rsidRPr="00602B69">
        <w:rPr>
          <w:lang w:val="en-US"/>
        </w:rPr>
        <w:t xml:space="preserve"> </w:t>
      </w:r>
      <w:sdt>
        <w:sdtPr>
          <w:rPr>
            <w:lang w:val="en-US"/>
          </w:rPr>
          <w:alias w:val="Don't edit this field"/>
          <w:tag w:val="CitaviPlaceholder#9ef44810-a16c-4c81-894a-0bde00da3c30"/>
          <w:id w:val="547500885"/>
          <w:placeholder>
            <w:docPart w:val="13AD7C84CDD84F019250A833886B9A12"/>
          </w:placeholder>
        </w:sdtPr>
        <w:sdtContent>
          <w:r w:rsidR="00B41CC2" w:rsidRPr="00602B69">
            <w:rPr>
              <w:lang w:val="en-US"/>
            </w:rPr>
            <w:fldChar w:fldCharType="begin"/>
          </w:r>
          <w:r w:rsidR="00563976" w:rsidRPr="00602B69">
            <w:rPr>
              <w:lang w:val="en-US"/>
            </w:rPr>
            <w: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MTowMjoz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5ZWY0NDgxMC1hMTZjLTRjODEtODk0YS0wYmRlMDBkYTNjMzAiLCJUZXh0IjoiRGFtaWFuaSBldCBhbC4iLCJXQUlWZXJzaW9uIjoiNi4zLjAuMCJ9}</w:instrText>
          </w:r>
          <w:r w:rsidR="00B41CC2" w:rsidRPr="00602B69">
            <w:rPr>
              <w:lang w:val="en-US"/>
            </w:rPr>
            <w:fldChar w:fldCharType="separate"/>
          </w:r>
          <w:r w:rsidR="00563976" w:rsidRPr="00602B69">
            <w:rPr>
              <w:lang w:val="en-US"/>
            </w:rPr>
            <w:t>Damiani et al.</w:t>
          </w:r>
          <w:r w:rsidR="00B41CC2" w:rsidRPr="00602B69">
            <w:rPr>
              <w:lang w:val="en-US"/>
            </w:rPr>
            <w:fldChar w:fldCharType="end"/>
          </w:r>
        </w:sdtContent>
      </w:sdt>
      <w:r w:rsidR="00B41CC2" w:rsidRPr="00602B69">
        <w:rPr>
          <w:lang w:val="en-US"/>
        </w:rPr>
        <w:t xml:space="preserve"> </w:t>
      </w:r>
      <w:sdt>
        <w:sdtPr>
          <w:rPr>
            <w:lang w:val="en-US"/>
          </w:rPr>
          <w:alias w:val="Don't edit this field"/>
          <w:tag w:val="CitaviPlaceholder#2af10573-40d8-470b-a9a3-be80133ed0d2"/>
          <w:id w:val="-1212888295"/>
          <w:placeholder>
            <w:docPart w:val="13AD7C84CDD84F019250A833886B9A12"/>
          </w:placeholder>
        </w:sdtPr>
        <w:sdtContent>
          <w:r w:rsidR="00B41CC2" w:rsidRPr="00602B69">
            <w:rPr>
              <w:lang w:val="en-US"/>
            </w:rPr>
            <w:fldChar w:fldCharType="begin"/>
          </w:r>
          <w:r w:rsidR="00563976" w:rsidRPr="00602B69">
            <w:rPr>
              <w:lang w:val="en-US"/>
            </w:rPr>
            <w: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yYWYxMDU3My00MGQ4LTQ3MGItYTlhMy1iZTgwMTMzZWQwZDIiLCJUZXh0IjoiKDIwMTEpIiwiV0FJVmVyc2lvbiI6IjYuMy4wLjAifQ==}</w:instrText>
          </w:r>
          <w:r w:rsidR="00B41CC2" w:rsidRPr="00602B69">
            <w:rPr>
              <w:lang w:val="en-US"/>
            </w:rPr>
            <w:fldChar w:fldCharType="separate"/>
          </w:r>
          <w:r w:rsidR="00563976" w:rsidRPr="00602B69">
            <w:rPr>
              <w:lang w:val="en-US"/>
            </w:rPr>
            <w:t>(2011)</w:t>
          </w:r>
          <w:r w:rsidR="00B41CC2" w:rsidRPr="00602B69">
            <w:rPr>
              <w:lang w:val="en-US"/>
            </w:rPr>
            <w:fldChar w:fldCharType="end"/>
          </w:r>
        </w:sdtContent>
      </w:sdt>
      <w:r w:rsidR="00C9734F">
        <w:rPr>
          <w:lang w:val="en-US"/>
        </w:rPr>
        <w:t xml:space="preserve"> </w:t>
      </w:r>
      <w:r w:rsidR="00D661E1">
        <w:rPr>
          <w:lang w:val="en-US"/>
        </w:rPr>
        <w:t>for example</w:t>
      </w:r>
      <w:r w:rsidR="00B41CC2" w:rsidRPr="00602B69">
        <w:rPr>
          <w:lang w:val="en-US"/>
        </w:rPr>
        <w:t xml:space="preserve"> use the share of people over 80 reporting good or very good health </w:t>
      </w:r>
      <w:r w:rsidR="00B41CC2" w:rsidRPr="00602B69">
        <w:rPr>
          <w:lang w:val="en-US"/>
        </w:rPr>
        <w:lastRenderedPageBreak/>
        <w:t xml:space="preserve">and the perceived limitations in ADLs for people aged 65 or older. </w:t>
      </w:r>
      <w:sdt>
        <w:sdtPr>
          <w:rPr>
            <w:lang w:val="en-US"/>
          </w:rPr>
          <w:alias w:val="Don't edit this field"/>
          <w:tag w:val="CitaviPlaceholder#280ab2f3-6131-49e2-9181-780aaf9254c6"/>
          <w:id w:val="2016262719"/>
          <w:placeholder>
            <w:docPart w:val="13AD7C84CDD84F019250A833886B9A12"/>
          </w:placeholder>
        </w:sdtPr>
        <w:sdtContent>
          <w:r w:rsidR="00B41CC2" w:rsidRPr="00602B69">
            <w:rPr>
              <w:lang w:val="en-US"/>
            </w:rPr>
            <w:fldChar w:fldCharType="begin"/>
          </w:r>
          <w:r w:rsidR="00563976" w:rsidRPr="00602B69">
            <w:rPr>
              <w:lang w:val="en-US"/>
            </w:rPr>
            <w: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I4MGFiMmYzLTYxMzEtNDllMi05MTgxLTc4MGFhZjkyNTRjNiIsIlRleHQiOiJLcmF1cyBldCBhbC4iLCJXQUlWZXJzaW9uIjoiNi4zLjAuMCJ9}</w:instrText>
          </w:r>
          <w:r w:rsidR="00B41CC2" w:rsidRPr="00602B69">
            <w:rPr>
              <w:lang w:val="en-US"/>
            </w:rPr>
            <w:fldChar w:fldCharType="separate"/>
          </w:r>
          <w:r w:rsidR="00563976" w:rsidRPr="00602B69">
            <w:rPr>
              <w:lang w:val="en-US"/>
            </w:rPr>
            <w:t>Kraus et al.</w:t>
          </w:r>
          <w:r w:rsidR="00B41CC2" w:rsidRPr="00602B69">
            <w:rPr>
              <w:lang w:val="en-US"/>
            </w:rPr>
            <w:fldChar w:fldCharType="end"/>
          </w:r>
        </w:sdtContent>
      </w:sdt>
      <w:r w:rsidR="00B41CC2" w:rsidRPr="00602B69">
        <w:rPr>
          <w:lang w:val="en-US"/>
        </w:rPr>
        <w:t xml:space="preserve"> </w:t>
      </w:r>
      <w:sdt>
        <w:sdtPr>
          <w:rPr>
            <w:lang w:val="en-US"/>
          </w:rPr>
          <w:alias w:val="Don't edit this field"/>
          <w:tag w:val="CitaviPlaceholder#750daebd-b139-4399-b697-a26f3c3855c7"/>
          <w:id w:val="-1888567935"/>
          <w:placeholder>
            <w:docPart w:val="13AD7C84CDD84F019250A833886B9A12"/>
          </w:placeholder>
        </w:sdtPr>
        <w:sdtContent>
          <w:r w:rsidR="00B41CC2" w:rsidRPr="00602B69">
            <w:rPr>
              <w:lang w:val="en-US"/>
            </w:rPr>
            <w:fldChar w:fldCharType="begin"/>
          </w:r>
          <w:r w:rsidR="00563976" w:rsidRPr="00602B69">
            <w:rPr>
              <w:lang w:val="en-US"/>
            </w:rPr>
            <w: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NzUwZGFlYmQtYjEzOS00Mzk5LWI2OTctYTI2ZjNjMzg1NWM3IiwiVGV4dCI6IigyMDEwKSIsIldBSVZlcnNpb24iOiI2LjMuMC4wIn0=}</w:instrText>
          </w:r>
          <w:r w:rsidR="00B41CC2" w:rsidRPr="00602B69">
            <w:rPr>
              <w:lang w:val="en-US"/>
            </w:rPr>
            <w:fldChar w:fldCharType="separate"/>
          </w:r>
          <w:r w:rsidR="00563976" w:rsidRPr="00602B69">
            <w:rPr>
              <w:lang w:val="en-US"/>
            </w:rPr>
            <w:t>(2010)</w:t>
          </w:r>
          <w:r w:rsidR="00B41CC2" w:rsidRPr="00602B69">
            <w:rPr>
              <w:lang w:val="en-US"/>
            </w:rPr>
            <w:fldChar w:fldCharType="end"/>
          </w:r>
        </w:sdtContent>
      </w:sdt>
      <w:r w:rsidR="00B41CC2" w:rsidRPr="00602B69">
        <w:rPr>
          <w:lang w:val="en-US"/>
        </w:rPr>
        <w:t xml:space="preserve"> </w:t>
      </w:r>
      <w:r w:rsidR="00C9734F">
        <w:rPr>
          <w:lang w:val="en-US"/>
        </w:rPr>
        <w:t>take</w:t>
      </w:r>
      <w:r w:rsidR="00B41CC2" w:rsidRPr="00602B69">
        <w:rPr>
          <w:lang w:val="en-US"/>
        </w:rPr>
        <w:t xml:space="preserve"> institutional indicators of mandatory quality assurance systems and the degree and functioning of integrated services. </w:t>
      </w:r>
    </w:p>
    <w:p w14:paraId="38605CF6" w14:textId="76465B41" w:rsidR="00B41CC2" w:rsidRPr="00602B69" w:rsidRDefault="00765EF3" w:rsidP="00B41CC2">
      <w:pPr>
        <w:spacing w:line="360" w:lineRule="auto"/>
        <w:jc w:val="both"/>
        <w:rPr>
          <w:lang w:val="en-US"/>
        </w:rPr>
      </w:pPr>
      <w:r w:rsidRPr="00602B69">
        <w:rPr>
          <w:lang w:val="en-US"/>
        </w:rPr>
        <w:t>In contrast to th</w:t>
      </w:r>
      <w:r w:rsidR="00C9734F">
        <w:rPr>
          <w:lang w:val="en-US"/>
        </w:rPr>
        <w:t>ese</w:t>
      </w:r>
      <w:r w:rsidRPr="00602B69">
        <w:rPr>
          <w:lang w:val="en-US"/>
        </w:rPr>
        <w:t xml:space="preserve"> quantitative</w:t>
      </w:r>
      <w:r w:rsidR="00C9734F">
        <w:rPr>
          <w:lang w:val="en-US"/>
        </w:rPr>
        <w:t xml:space="preserve"> OECD and Eurostat</w:t>
      </w:r>
      <w:r w:rsidRPr="00602B69">
        <w:rPr>
          <w:lang w:val="en-US"/>
        </w:rPr>
        <w:t xml:space="preserve"> indicators, on which nearly all typologies are based </w:t>
      </w:r>
      <w:sdt>
        <w:sdtPr>
          <w:rPr>
            <w:lang w:val="en-US"/>
          </w:rPr>
          <w:alias w:val="Don’t edit this field."/>
          <w:tag w:val="CitaviPlaceholder#30c090f1-e5e5-42d8-a73b-ff39188dc39b"/>
          <w:id w:val="-91550807"/>
          <w:placeholder>
            <w:docPart w:val="3466570717FB49D68C39461A9DA068E0"/>
          </w:placeholder>
        </w:sdtPr>
        <w:sdtContent>
          <w:r w:rsidRPr="00602B69">
            <w:rPr>
              <w:lang w:val="en-US"/>
            </w:rPr>
            <w:fldChar w:fldCharType="begin"/>
          </w:r>
          <w:r w:rsidRPr="00602B69">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jNDQwODA1OS0zYzNjLTQ2MmEtOTRkYi0xNDM5NmQyNDg1OTg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NjYxMzYwMjItMzNlZi00MDNkLWI2ODMtZDYzYzZiZDc2YmE2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mIxNDZhYmNiLWVkNzEtNGQ3NC1iZDFmLWYyYWViMTUyMjBlOCIsIlJhbmdlU3RhcnQiOjQ5LCJSYW5nZUxlbmd0aCI6MjE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zMwYzA5MGYxLWU1ZTUtNDJkOC1hNzNiLWZmMzkxODhkYzM5YiIsIlRleHQiOiIoQWxiZXIsIDE5OTU7IENvbG9tYm8sIDIwMTI7IERhbWlhbmkgZXQgYWwuLCAyMDExOyBLcmF1cyBldCBhbC4sIDIwMTApIiwiV0FJVmVyc2lvbiI6IjYuMy4wLjAifQ==}</w:instrText>
          </w:r>
          <w:r w:rsidRPr="00602B69">
            <w:rPr>
              <w:lang w:val="en-US"/>
            </w:rPr>
            <w:fldChar w:fldCharType="separate"/>
          </w:r>
          <w:r w:rsidRPr="00602B69">
            <w:rPr>
              <w:lang w:val="en-US"/>
            </w:rPr>
            <w:t>(Alber, 1995; Colombo, 2012; Damiani et al., 2011; Kraus et al., 2010)</w:t>
          </w:r>
          <w:r w:rsidRPr="00602B69">
            <w:rPr>
              <w:lang w:val="en-US"/>
            </w:rPr>
            <w:fldChar w:fldCharType="end"/>
          </w:r>
        </w:sdtContent>
      </w:sdt>
      <w:r w:rsidRPr="00602B69">
        <w:rPr>
          <w:lang w:val="en-US"/>
        </w:rPr>
        <w:t>,</w:t>
      </w:r>
      <w:r w:rsidR="00973D25" w:rsidRPr="00602B69">
        <w:rPr>
          <w:lang w:val="en-US"/>
        </w:rPr>
        <w:t xml:space="preserve"> </w:t>
      </w:r>
      <w:sdt>
        <w:sdtPr>
          <w:rPr>
            <w:lang w:val="en-US"/>
          </w:rPr>
          <w:alias w:val="Don’t edit this field."/>
          <w:tag w:val="CitaviPlaceholder#173f1a7f-cdac-4497-b6b8-3376e266d6ac"/>
          <w:id w:val="-597562447"/>
          <w:placeholder>
            <w:docPart w:val="BA4933A98030458B918C9F0ABAEC5A28"/>
          </w:placeholder>
        </w:sdtPr>
        <w:sdtContent>
          <w:r w:rsidR="00973D25" w:rsidRPr="00602B69">
            <w:rPr>
              <w:lang w:val="en-US"/>
            </w:rPr>
            <w:fldChar w:fldCharType="begin"/>
          </w:r>
          <w:r w:rsidR="00563976" w:rsidRPr="00602B69">
            <w:rPr>
              <w:lang w:val="en-US"/>
            </w:rPr>
            <w:instrText>ADDIN CitaviPlaceholder{eyIkaWQiOiIxIiwiQXNzb2NpYXRlV2l0aFBsYWNlaG9sZGVyVGFnIjoiQ2l0YXZpUGxhY2Vob2xkZXIjNTZkMmU1NGUtOTc1Mi00NTI5LWI3MDktZDBhNWQ5NDIzMDIzIiwiRW50cmllcyI6W3siJGlkIjoiMiIsIklkIjoiNWRkMmI3NzEtMDJkYy00OGEyLTg0NDMtMWM2NTJiOGUyNTMw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E3M2YxYTdmLWNkYWMtNDQ5Ny1iNmI4LTMzNzZlMjY2ZDZhYyIsIlRleHQiOiJQb21tZXIgZXQgYWwuIiwiV0FJVmVyc2lvbiI6IjYuMy4wLjAifQ==}</w:instrText>
          </w:r>
          <w:r w:rsidR="00973D25" w:rsidRPr="00602B69">
            <w:rPr>
              <w:lang w:val="en-US"/>
            </w:rPr>
            <w:fldChar w:fldCharType="separate"/>
          </w:r>
          <w:r w:rsidR="00563976" w:rsidRPr="00602B69">
            <w:rPr>
              <w:lang w:val="en-US"/>
            </w:rPr>
            <w:t>Pommer et al.</w:t>
          </w:r>
          <w:r w:rsidR="00973D25" w:rsidRPr="00602B69">
            <w:rPr>
              <w:lang w:val="en-US"/>
            </w:rPr>
            <w:fldChar w:fldCharType="end"/>
          </w:r>
        </w:sdtContent>
      </w:sdt>
      <w:r w:rsidR="00973D25" w:rsidRPr="00602B69">
        <w:rPr>
          <w:lang w:val="en-US"/>
        </w:rPr>
        <w:t xml:space="preserve"> </w:t>
      </w:r>
      <w:sdt>
        <w:sdtPr>
          <w:rPr>
            <w:lang w:val="en-US"/>
          </w:rPr>
          <w:alias w:val="Don’t edit this field."/>
          <w:tag w:val="CitaviPlaceholder#56d2e54e-9752-4529-b709-d0a5d9423023"/>
          <w:id w:val="1605688559"/>
          <w:placeholder>
            <w:docPart w:val="BA4933A98030458B918C9F0ABAEC5A28"/>
          </w:placeholder>
        </w:sdtPr>
        <w:sdtContent>
          <w:r w:rsidR="00973D25" w:rsidRPr="00602B69">
            <w:rPr>
              <w:lang w:val="en-US"/>
            </w:rPr>
            <w:fldChar w:fldCharType="begin"/>
          </w:r>
          <w:r w:rsidR="00563976" w:rsidRPr="00602B69">
            <w:rPr>
              <w:lang w:val="en-US"/>
            </w:rPr>
            <w:instrText>ADDIN CitaviPlaceholder{eyIkaWQiOiIxIiwiQXNzb2NpYXRlV2l0aFBsYWNlaG9sZGVyVGFnIjoiQ2l0YXZpUGxhY2Vob2xkZXIjMTczZjFhN2YtY2RhYy00NDk3LWI2YjgtMzM3NmUyNjZkNmFjIiwiRW50cmllcyI6W3siJGlkIjoiMiIsIklkIjoiODg4N2VmMDktNDkzZi00ZTAyLTliMmEtNmJjMzU3MDZiYTQ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wOjM4OjQwIiwiTW9kaWZpZWRCeSI6Il9NYXJlaWtlIEFyaWFhbnMiLCJJZCI6IjUzNzBlNDE4LTViOWQtNGE1Zi04OTMyLTA4Y2E0N2JiOTg0OCIsIk1vZGlmaWVkT24iOiIyMDE5LTA2LTI0VDExOjAyOjMy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M1NmQyZTU0ZS05NzUyLTQ1MjktYjcwOS1kMGE1ZDk0MjMwMjMiLCJUZXh0IjoiKDIwMDkpIiwiV0FJVmVyc2lvbiI6IjYuMy4wLjAifQ==}</w:instrText>
          </w:r>
          <w:r w:rsidR="00973D25" w:rsidRPr="00602B69">
            <w:rPr>
              <w:lang w:val="en-US"/>
            </w:rPr>
            <w:fldChar w:fldCharType="separate"/>
          </w:r>
          <w:r w:rsidR="00563976" w:rsidRPr="00602B69">
            <w:rPr>
              <w:lang w:val="en-US"/>
            </w:rPr>
            <w:t>(2009)</w:t>
          </w:r>
          <w:r w:rsidR="00973D25" w:rsidRPr="00602B69">
            <w:rPr>
              <w:lang w:val="en-US"/>
            </w:rPr>
            <w:fldChar w:fldCharType="end"/>
          </w:r>
        </w:sdtContent>
      </w:sdt>
      <w:r w:rsidR="00973D25" w:rsidRPr="00602B69">
        <w:rPr>
          <w:lang w:val="en-US"/>
        </w:rPr>
        <w:t xml:space="preserve"> </w:t>
      </w:r>
      <w:r w:rsidR="00C9734F">
        <w:rPr>
          <w:lang w:val="en-US"/>
        </w:rPr>
        <w:t>utilize</w:t>
      </w:r>
      <w:r w:rsidR="00973D25" w:rsidRPr="00602B69">
        <w:rPr>
          <w:lang w:val="en-US"/>
        </w:rPr>
        <w:t xml:space="preserve"> Share-Data</w:t>
      </w:r>
      <w:r w:rsidRPr="00602B69">
        <w:rPr>
          <w:lang w:val="en-US"/>
        </w:rPr>
        <w:t xml:space="preserve"> (micro-data)</w:t>
      </w:r>
      <w:r w:rsidR="00973D25" w:rsidRPr="00602B69">
        <w:rPr>
          <w:lang w:val="en-US"/>
        </w:rPr>
        <w:t xml:space="preserve"> for their typology</w:t>
      </w:r>
      <w:r w:rsidRPr="00602B69">
        <w:rPr>
          <w:lang w:val="en-US"/>
        </w:rPr>
        <w:t>. And solely</w:t>
      </w:r>
      <w:r w:rsidR="00973D25" w:rsidRPr="00602B69">
        <w:rPr>
          <w:lang w:val="en-US"/>
        </w:rPr>
        <w:t xml:space="preserve"> </w:t>
      </w:r>
      <w:sdt>
        <w:sdtPr>
          <w:rPr>
            <w:lang w:val="en-US"/>
          </w:rPr>
          <w:alias w:val="Don’t edit this field."/>
          <w:tag w:val="CitaviPlaceholder#cf52e0cc-ceb2-4896-8d63-cef717ca298f"/>
          <w:id w:val="609949164"/>
          <w:placeholder>
            <w:docPart w:val="BA4933A98030458B918C9F0ABAEC5A28"/>
          </w:placeholder>
        </w:sdtPr>
        <w:sdtContent>
          <w:r w:rsidR="00973D25" w:rsidRPr="00602B69">
            <w:rPr>
              <w:lang w:val="en-US"/>
            </w:rPr>
            <w:fldChar w:fldCharType="begin"/>
          </w:r>
          <w:r w:rsidR="00563976" w:rsidRPr="00602B69">
            <w:rPr>
              <w:lang w:val="en-US"/>
            </w:rPr>
            <w: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2NmNTJlMGNjLWNlYjItNDg5Ni04ZDYzLWNlZjcxN2NhMjk4ZiIsIlRleHQiOiJLcmF1cyBldCBhbC4iLCJXQUlWZXJzaW9uIjoiNi4zLjAuMCJ9}</w:instrText>
          </w:r>
          <w:r w:rsidR="00973D25" w:rsidRPr="00602B69">
            <w:rPr>
              <w:lang w:val="en-US"/>
            </w:rPr>
            <w:fldChar w:fldCharType="separate"/>
          </w:r>
          <w:r w:rsidR="00563976" w:rsidRPr="00602B69">
            <w:rPr>
              <w:lang w:val="en-US"/>
            </w:rPr>
            <w:t>Kraus et al.</w:t>
          </w:r>
          <w:r w:rsidR="00973D25" w:rsidRPr="00602B69">
            <w:rPr>
              <w:lang w:val="en-US"/>
            </w:rPr>
            <w:fldChar w:fldCharType="end"/>
          </w:r>
        </w:sdtContent>
      </w:sdt>
      <w:r w:rsidR="00973D25" w:rsidRPr="00602B69">
        <w:rPr>
          <w:lang w:val="en-US"/>
        </w:rPr>
        <w:t xml:space="preserve"> </w:t>
      </w:r>
      <w:sdt>
        <w:sdtPr>
          <w:rPr>
            <w:lang w:val="en-US"/>
          </w:rPr>
          <w:alias w:val="Don’t edit this field."/>
          <w:tag w:val="CitaviPlaceholder#00e5c393-d48f-4c6e-b7a3-cf702c982e30"/>
          <w:id w:val="1464470288"/>
          <w:placeholder>
            <w:docPart w:val="BA4933A98030458B918C9F0ABAEC5A28"/>
          </w:placeholder>
        </w:sdtPr>
        <w:sdtContent>
          <w:r w:rsidR="00973D25" w:rsidRPr="00602B69">
            <w:rPr>
              <w:lang w:val="en-US"/>
            </w:rPr>
            <w:fldChar w:fldCharType="begin"/>
          </w:r>
          <w:r w:rsidR="00563976" w:rsidRPr="00602B69">
            <w:rPr>
              <w:lang w:val="en-US"/>
            </w:rPr>
            <w: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MDBlNWMzOTMtZDQ4Zi00YzZlLWI3YTMtY2Y3MDJjOTgyZTMwIiwiVGV4dCI6IigyMDEwKSIsIldBSVZlcnNpb24iOiI2LjMuMC4wIn0=}</w:instrText>
          </w:r>
          <w:r w:rsidR="00973D25" w:rsidRPr="00602B69">
            <w:rPr>
              <w:lang w:val="en-US"/>
            </w:rPr>
            <w:fldChar w:fldCharType="separate"/>
          </w:r>
          <w:r w:rsidR="00563976" w:rsidRPr="00602B69">
            <w:rPr>
              <w:lang w:val="en-US"/>
            </w:rPr>
            <w:t>(2010)</w:t>
          </w:r>
          <w:r w:rsidR="00973D25" w:rsidRPr="00602B69">
            <w:rPr>
              <w:lang w:val="en-US"/>
            </w:rPr>
            <w:fldChar w:fldCharType="end"/>
          </w:r>
        </w:sdtContent>
      </w:sdt>
      <w:r w:rsidR="00973D25" w:rsidRPr="00602B69">
        <w:rPr>
          <w:lang w:val="en-US"/>
        </w:rPr>
        <w:t xml:space="preserve"> </w:t>
      </w:r>
      <w:r w:rsidR="00C9734F">
        <w:rPr>
          <w:lang w:val="en-US"/>
        </w:rPr>
        <w:t xml:space="preserve">adopts quantitative </w:t>
      </w:r>
      <w:r w:rsidR="00C9734F" w:rsidRPr="00C9734F">
        <w:rPr>
          <w:i/>
          <w:lang w:val="en-US"/>
        </w:rPr>
        <w:t>as well as</w:t>
      </w:r>
      <w:r w:rsidR="000F6DC1">
        <w:rPr>
          <w:lang w:val="en-US"/>
        </w:rPr>
        <w:t xml:space="preserve"> qualitative data on</w:t>
      </w:r>
      <w:r w:rsidR="00973D25" w:rsidRPr="00602B69">
        <w:rPr>
          <w:lang w:val="en-US"/>
        </w:rPr>
        <w:t xml:space="preserve"> institutional setting and rules for access to the system, which are based on own primary data collection. This access dimension has been proven of high relevance for healthcare typologies </w:t>
      </w:r>
      <w:sdt>
        <w:sdtPr>
          <w:rPr>
            <w:lang w:val="en-US"/>
          </w:rPr>
          <w:alias w:val="Don't edit this field"/>
          <w:tag w:val="CitaviPlaceholder#a8a02f89-d3c2-40ea-9de8-b98c0bdb9f0c"/>
          <w:id w:val="2087950985"/>
          <w:placeholder>
            <w:docPart w:val="DefaultPlaceholder_-1854013440"/>
          </w:placeholder>
        </w:sdtPr>
        <w:sdtContent>
          <w:r w:rsidR="00973D25" w:rsidRPr="00602B69">
            <w:rPr>
              <w:lang w:val="en-US"/>
            </w:rPr>
            <w:fldChar w:fldCharType="begin"/>
          </w:r>
          <w:r w:rsidR="00973D25" w:rsidRPr="00602B69">
            <w:rPr>
              <w:lang w:val="en-US"/>
            </w:rPr>
            <w:instrText>ADDIN CitaviPlaceholder{eyIkaWQiOiIxIiwiRW50cmllcyI6W3siJGlkIjoiMiIsIklkIjoiNjlkNGJhNDUtNTIxZS00MjEwLWE3NzQtMDNiNWIwZjBhODhh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hZ2VSYW5nZU51bWJlciI6N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MTM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yM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yMSIsIkNvdW50IjoxLCJUZXh0VW5pdHMiOlt7IiRpZCI6IjIyIiwiRm9udFN0eWxlIjp7IiRpZCI6IjIzIiwiTmV1dHJhbCI6dHJ1ZX0sIlJlYWRpbmdPcmRlciI6MSwiVGV4dCI6IihSZWlibGluZywgMjAxMDsgUmVpYmxpbmcgZXQgYWwuLCAyMDE5KSJ9XX0sIlRhZyI6IkNpdGF2aVBsYWNlaG9sZGVyI2E4YTAyZjg5LWQzYzItNDBlYS05ZGU4LWI5OGMwYmRiOWYwYyIsIlRleHQiOiIoUmVpYmxpbmcsIDIwMTA7IFJlaWJsaW5nIGV0IGFsLiwgMjAxOSkiLCJXQUlWZXJzaW9uIjoiNi4zLjAuMCJ9}</w:instrText>
          </w:r>
          <w:r w:rsidR="00973D25" w:rsidRPr="00602B69">
            <w:rPr>
              <w:lang w:val="en-US"/>
            </w:rPr>
            <w:fldChar w:fldCharType="separate"/>
          </w:r>
          <w:r w:rsidR="00563976" w:rsidRPr="00602B69">
            <w:rPr>
              <w:lang w:val="en-US"/>
            </w:rPr>
            <w:t>(Reibling, 2010; Reibling et al., 2019)</w:t>
          </w:r>
          <w:r w:rsidR="00973D25" w:rsidRPr="00602B69">
            <w:rPr>
              <w:lang w:val="en-US"/>
            </w:rPr>
            <w:fldChar w:fldCharType="end"/>
          </w:r>
        </w:sdtContent>
      </w:sdt>
      <w:r w:rsidR="00973D25" w:rsidRPr="00602B69">
        <w:rPr>
          <w:lang w:val="en-US"/>
        </w:rPr>
        <w:t xml:space="preserve"> and is </w:t>
      </w:r>
      <w:r w:rsidR="00CB5610" w:rsidRPr="00602B69">
        <w:rPr>
          <w:lang w:val="en-US"/>
        </w:rPr>
        <w:t>operationalized</w:t>
      </w:r>
      <w:r w:rsidR="00973D25" w:rsidRPr="00602B69">
        <w:rPr>
          <w:lang w:val="en-US"/>
        </w:rPr>
        <w:t xml:space="preserve"> via </w:t>
      </w:r>
      <w:r w:rsidR="00B41CC2" w:rsidRPr="00602B69">
        <w:rPr>
          <w:lang w:val="en-US"/>
        </w:rPr>
        <w:t>means-testing for benefits, entitlement to residential</w:t>
      </w:r>
      <w:r w:rsidR="00673314" w:rsidRPr="00602B69">
        <w:rPr>
          <w:lang w:val="en-US"/>
        </w:rPr>
        <w:t xml:space="preserve"> care</w:t>
      </w:r>
      <w:r w:rsidR="00B41CC2" w:rsidRPr="00602B69">
        <w:rPr>
          <w:lang w:val="en-US"/>
        </w:rPr>
        <w:t>, home-care benefits and cash benefits as well as choice restrictions</w:t>
      </w:r>
      <w:r w:rsidR="00973D25" w:rsidRPr="00602B69">
        <w:rPr>
          <w:lang w:val="en-US"/>
        </w:rPr>
        <w:t xml:space="preserve"> in </w:t>
      </w:r>
      <w:sdt>
        <w:sdtPr>
          <w:rPr>
            <w:lang w:val="en-US"/>
          </w:rPr>
          <w:alias w:val="Don't edit this field"/>
          <w:tag w:val="CitaviPlaceholder#ad90e12d-0de5-4319-b2da-e8ef440ced7b"/>
          <w:id w:val="439190821"/>
          <w:placeholder>
            <w:docPart w:val="DefaultPlaceholder_-1854013440"/>
          </w:placeholder>
        </w:sdtPr>
        <w:sdtContent>
          <w:r w:rsidR="00973D25" w:rsidRPr="00602B69">
            <w:rPr>
              <w:lang w:val="en-US"/>
            </w:rPr>
            <w:fldChar w:fldCharType="begin"/>
          </w:r>
          <w:r w:rsidR="00973D25" w:rsidRPr="00602B69">
            <w:rPr>
              <w:lang w:val="en-US"/>
            </w:rPr>
            <w:instrText>ADDIN CitaviPlaceholder{eyIkaWQiOiIxIiwiQXNzb2NpYXRlV2l0aFBsYWNlaG9sZGVyVGFnIjoiQ2l0YXZpUGxhY2Vob2xkZXIjNThiNzI3MGMtZjgwMS00MmRhLTkwMGItNTBhOWI4MTY4MWZlIiwiRW50cmllcyI6W3siJGlkIjoiMiIsIklkIjoiODk5MmFlNjctNzE5Yi00NWQ1LTg1OTctN2UyZjFmZmZiMjI1IiwiUmFuZ2VMZW5ndGgiOjE0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TdWZmaXgiOiIncyIsIlVzZU51bWJlcmluZ1R5cGVPZlBhcmVudERvY3VtZW50IjpmYWxzZSwiVXNlU3RhbmRhcmRTdWZmaXgiOmZhbHNlfV0sIkZvcm1hdHRlZFRleHQiOnsiJGlkIjoiMTIiLCJDb3VudCI6MSwiVGV4dFVuaXRzIjpbeyIkaWQiOiIxMyIsIkZvbnRTdHlsZSI6eyIkaWQiOiIxNCIsIk5ldXRyYWwiOnRydWV9LCJSZWFkaW5nT3JkZXIiOjEsIlRleHQiOiJLcmF1cyBldCBhbC4ncyJ9XX0sIlRhZyI6IkNpdGF2aVBsYWNlaG9sZGVyI2FkOTBlMTJkLTBkZTUtNDMxOS1iMmRhLWU4ZWY0NDBjZWQ3YiIsIlRleHQiOiJLcmF1cyBldCBhbC4ncyIsIldBSVZlcnNpb24iOiI2LjMuMC4wIn0=}</w:instrText>
          </w:r>
          <w:r w:rsidR="00973D25" w:rsidRPr="00602B69">
            <w:rPr>
              <w:lang w:val="en-US"/>
            </w:rPr>
            <w:fldChar w:fldCharType="separate"/>
          </w:r>
          <w:r w:rsidR="00563976" w:rsidRPr="00602B69">
            <w:rPr>
              <w:lang w:val="en-US"/>
            </w:rPr>
            <w:t>Kraus et al.'s</w:t>
          </w:r>
          <w:r w:rsidR="00973D25" w:rsidRPr="00602B69">
            <w:rPr>
              <w:lang w:val="en-US"/>
            </w:rPr>
            <w:fldChar w:fldCharType="end"/>
          </w:r>
        </w:sdtContent>
      </w:sdt>
      <w:r w:rsidR="00973D25" w:rsidRPr="00602B69">
        <w:rPr>
          <w:lang w:val="en-US"/>
        </w:rPr>
        <w:t xml:space="preserve"> </w:t>
      </w:r>
      <w:sdt>
        <w:sdtPr>
          <w:rPr>
            <w:lang w:val="en-US"/>
          </w:rPr>
          <w:alias w:val="Don't edit this field"/>
          <w:tag w:val="CitaviPlaceholder#58b7270c-f801-42da-900b-50a9b81681fe"/>
          <w:id w:val="-958026672"/>
          <w:placeholder>
            <w:docPart w:val="DefaultPlaceholder_-1854013440"/>
          </w:placeholder>
        </w:sdtPr>
        <w:sdtContent>
          <w:r w:rsidR="00973D25" w:rsidRPr="00602B69">
            <w:rPr>
              <w:lang w:val="en-US"/>
            </w:rPr>
            <w:fldChar w:fldCharType="begin"/>
          </w:r>
          <w:r w:rsidR="00973D25" w:rsidRPr="00602B69">
            <w:rPr>
              <w:lang w:val="en-US"/>
            </w:rPr>
            <w:instrText>ADDIN CitaviPlaceholder{eyIkaWQiOiIxIiwiQXNzb2NpYXRlV2l0aFBsYWNlaG9sZGVyVGFnIjoiQ2l0YXZpUGxhY2Vob2xkZXIjYWQ5MGUxMmQtMGRlNS00MzE5LWIyZGEtZThlZjQ0MGNlZDdiIiwiRW50cmllcyI6W3siJGlkIjoiMiIsIklkIjoiMDc1YTdiYjAtNGU2NS00NzY3LTgyYTAtYjY1NzFiYWUxNGY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NThiNzI3MGMtZjgwMS00MmRhLTkwMGItNTBhOWI4MTY4MWZlIiwiVGV4dCI6IigyMDEwKSIsIldBSVZlcnNpb24iOiI2LjMuMC4wIn0=}</w:instrText>
          </w:r>
          <w:r w:rsidR="00973D25" w:rsidRPr="00602B69">
            <w:rPr>
              <w:lang w:val="en-US"/>
            </w:rPr>
            <w:fldChar w:fldCharType="separate"/>
          </w:r>
          <w:r w:rsidR="00563976" w:rsidRPr="00602B69">
            <w:rPr>
              <w:lang w:val="en-US"/>
            </w:rPr>
            <w:t>(2010)</w:t>
          </w:r>
          <w:r w:rsidR="00973D25" w:rsidRPr="00602B69">
            <w:rPr>
              <w:lang w:val="en-US"/>
            </w:rPr>
            <w:fldChar w:fldCharType="end"/>
          </w:r>
        </w:sdtContent>
      </w:sdt>
      <w:r w:rsidR="00973D25" w:rsidRPr="00602B69">
        <w:rPr>
          <w:lang w:val="en-US"/>
        </w:rPr>
        <w:t xml:space="preserve"> typology</w:t>
      </w:r>
      <w:r w:rsidR="00B41CC2" w:rsidRPr="00602B69">
        <w:rPr>
          <w:lang w:val="en-US"/>
        </w:rPr>
        <w:t>.</w:t>
      </w:r>
    </w:p>
    <w:p w14:paraId="3FA4C9D1" w14:textId="635C9723" w:rsidR="00FA3154" w:rsidRPr="00602B69" w:rsidRDefault="00673314" w:rsidP="0001050A">
      <w:pPr>
        <w:spacing w:line="360" w:lineRule="auto"/>
        <w:jc w:val="both"/>
        <w:rPr>
          <w:lang w:val="en-US"/>
        </w:rPr>
      </w:pPr>
      <w:r w:rsidRPr="00602B69">
        <w:rPr>
          <w:lang w:val="en-US"/>
        </w:rPr>
        <w:t xml:space="preserve">The </w:t>
      </w:r>
      <w:r w:rsidR="006E55FF" w:rsidRPr="00602B69">
        <w:rPr>
          <w:lang w:val="en-US"/>
        </w:rPr>
        <w:t>results</w:t>
      </w:r>
      <w:r w:rsidRPr="00602B69">
        <w:rPr>
          <w:lang w:val="en-US"/>
        </w:rPr>
        <w:t xml:space="preserve"> of these typologies are certainly influenced by their focus and aim but also by</w:t>
      </w:r>
      <w:r w:rsidR="006E55FF" w:rsidRPr="00602B69">
        <w:rPr>
          <w:lang w:val="en-US"/>
        </w:rPr>
        <w:t xml:space="preserve"> the number of included countries. </w:t>
      </w:r>
      <w:r w:rsidR="00FA3154" w:rsidRPr="00602B69">
        <w:rPr>
          <w:lang w:val="en-US"/>
        </w:rPr>
        <w:t xml:space="preserve">Some studies </w:t>
      </w:r>
      <w:r w:rsidR="00A02BFB" w:rsidRPr="00602B69">
        <w:rPr>
          <w:lang w:val="en-US"/>
        </w:rPr>
        <w:t>included</w:t>
      </w:r>
      <w:r w:rsidR="00B14BB1" w:rsidRPr="00602B69">
        <w:rPr>
          <w:lang w:val="en-US"/>
        </w:rPr>
        <w:t xml:space="preserve"> </w:t>
      </w:r>
      <w:r w:rsidR="00FA3154" w:rsidRPr="00602B69">
        <w:rPr>
          <w:lang w:val="en-US"/>
        </w:rPr>
        <w:t xml:space="preserve">only about ten European/OECD </w:t>
      </w:r>
      <w:r w:rsidR="00B14BB1" w:rsidRPr="00602B69">
        <w:rPr>
          <w:lang w:val="en-US"/>
        </w:rPr>
        <w:t xml:space="preserve">country cases </w:t>
      </w:r>
      <w:r w:rsidR="00EF3AEC" w:rsidRPr="00602B69">
        <w:rPr>
          <w:lang w:val="en-US"/>
        </w:rPr>
        <w:t xml:space="preserve"> </w:t>
      </w:r>
      <w:sdt>
        <w:sdtPr>
          <w:rPr>
            <w:lang w:val="en-US"/>
          </w:rPr>
          <w:alias w:val="Don't edit this field"/>
          <w:tag w:val="CitaviPlaceholder#d74d4e41-a17e-4953-a07a-286675462e9e"/>
          <w:id w:val="-992099673"/>
          <w:placeholder>
            <w:docPart w:val="DefaultPlaceholder_-1854013440"/>
          </w:placeholder>
        </w:sdtPr>
        <w:sdtContent>
          <w:r w:rsidR="00EF3AEC" w:rsidRPr="00602B69">
            <w:rPr>
              <w:lang w:val="en-US"/>
            </w:rPr>
            <w:fldChar w:fldCharType="begin"/>
          </w:r>
          <w:r w:rsidR="00563976" w:rsidRPr="00602B69">
            <w:rPr>
              <w:lang w:val="en-US"/>
            </w:rPr>
            <w:instrText>ADDIN CitaviPlaceholder{eyIkaWQiOiIxIiwiRW50cmllcyI6W3siJGlkIjoiMiIsIklkIjoiNzM5ZTY4NzEtZDAxMC00YzRlLTliM2MtYzFjZTYyYjgxOTU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5MDEzODVhNS02NmI1LTRlMTMtYjM3Zi0zOTQ4NWQ0MDRkY2UiLCJSYW5nZVN0YXJ0IjoxMiwiUmFuZ2VMZW5ndGgiOjI0LCJSZWZlcmVuY2VJZCI6IjM3M2M5NGNjLWYzYzItNGExZS1iZmI0LTI1ZTc3OGJkN2ZhZCIsIlJlZmVyZW5jZSI6eyIkaWQiOiI4IiwiQWJzdHJhY3RDb21wbGV4aXR5IjowLCJBYnN0cmFjdFNvdXJjZVRleHRGb3JtYXQiOjAsIkF1dGhvcnMiOlt7IiRpZCI6Ij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TA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Ex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xMiIsIkFkZHJlc3MiOnsiJGlkIjoiMTMiLCJMaW5rZWRSZXNvdXJjZVN0YXR1cyI6OCwiT3JpZ2luYWxTdHJpbmciOiIxMC4xNTE1L3JldmVjcC0yMDE3LTAwMDgiLCJMaW5rZWRSZXNvdXJjZVR5cGUiOjUsIlVyaVN0cmluZyI6Imh0dHBzOi8vZG9pLm9yZy8xMC4xNTE1L3JldmVjcC0yMDE3LTAwMDgiLCJQcm9wZXJ0aWVzIjp7IiRpZCI6IjE0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1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X0seyIkaWQiOiIxNiIsIklkIjoiZmM3MzVjMmEtNTgyMy00YmE3LWFhY2ItOTA1NzE4MDE0ZTA2IiwiUmFuZ2VTdGFydCI6MzYsIlJhbmdlTGVuZ3RoIjoyMiwiUmVmZXJlbmNlSWQiOiI1MzcwZTQxOC01YjlkLTRhNWYtODkzMi0wOGNhNDdiYjk4NDgiLCJSZWZlcmVuY2UiOnsiJGlkIjoiMTciLCJBYnN0cmFjdENvbXBsZXhpdHkiOjAsIkFic3RyYWN0U291cmNlVGV4dEZvcm1hdCI6MCwiQXV0aG9ycyI6W3siJGlkIjoiMTg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E5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yMC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yMS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yMiIsIkNvdW50IjoxLCJUZXh0VW5pdHMiOlt7IiRpZCI6IjIzIiwiRm9udFN0eWxlIjp7IiRpZCI6IjI0IiwiTmV1dHJhbCI6dHJ1ZX0sIlJlYWRpbmdPcmRlciI6MSwiVGV4dCI6IihBbGJlciwgMTk5NTsgSGFsw6Fza292w6EgZXQgYWwuLCAyMDE3OyBQb21tZXIgZXQgYWwuLCAyMDA5KSJ9XX0sIlRhZyI6IkNpdGF2aVBsYWNlaG9sZGVyI2Q3NGQ0ZTQxLWExN2UtNDk1My1hMDdhLTI4NjY3NTQ2MmU5ZSIsIlRleHQiOiIoQWxiZXIsIDE5OTU7IEhhbMOhc2tvdsOhIGV0IGFsLiwgMjAxNzsgUG9tbWVyIGV0IGFsLiwgMjAwOSkiLCJXQUlWZXJzaW9uIjoiNi4zLjAuMCJ9}</w:instrText>
          </w:r>
          <w:r w:rsidR="00EF3AEC" w:rsidRPr="00602B69">
            <w:rPr>
              <w:lang w:val="en-US"/>
            </w:rPr>
            <w:fldChar w:fldCharType="separate"/>
          </w:r>
          <w:r w:rsidR="00563976" w:rsidRPr="00602B69">
            <w:rPr>
              <w:lang w:val="en-US"/>
            </w:rPr>
            <w:t>(Alber, 1995; Halásková et al., 2017; Pommer et al., 2009)</w:t>
          </w:r>
          <w:r w:rsidR="00EF3AEC" w:rsidRPr="00602B69">
            <w:rPr>
              <w:lang w:val="en-US"/>
            </w:rPr>
            <w:fldChar w:fldCharType="end"/>
          </w:r>
        </w:sdtContent>
      </w:sdt>
      <w:r w:rsidR="00B14BB1" w:rsidRPr="00602B69">
        <w:rPr>
          <w:lang w:val="en-US"/>
        </w:rPr>
        <w:t xml:space="preserve"> </w:t>
      </w:r>
      <w:r w:rsidR="00FA3154" w:rsidRPr="00602B69">
        <w:rPr>
          <w:lang w:val="en-US"/>
        </w:rPr>
        <w:t xml:space="preserve">while others analyzed </w:t>
      </w:r>
      <w:r w:rsidR="00B14BB1" w:rsidRPr="00602B69">
        <w:rPr>
          <w:lang w:val="en-US"/>
        </w:rPr>
        <w:t xml:space="preserve"> about 20 and more European </w:t>
      </w:r>
      <w:sdt>
        <w:sdtPr>
          <w:rPr>
            <w:lang w:val="en-US"/>
          </w:rPr>
          <w:alias w:val="Don't edit this field"/>
          <w:tag w:val="CitaviPlaceholder#2c2f2c31-0083-4746-b1c3-19d37cbb838c"/>
          <w:id w:val="61301861"/>
          <w:placeholder>
            <w:docPart w:val="DefaultPlaceholder_-1854013440"/>
          </w:placeholder>
        </w:sdtPr>
        <w:sdtContent>
          <w:r w:rsidR="00EF3AEC" w:rsidRPr="00602B69">
            <w:rPr>
              <w:lang w:val="en-US"/>
            </w:rPr>
            <w:fldChar w:fldCharType="begin"/>
          </w:r>
          <w:r w:rsidR="00563976" w:rsidRPr="00602B69">
            <w:rPr>
              <w:lang w:val="en-US"/>
            </w:rPr>
            <w:instrText>ADDIN CitaviPlaceholder{eyIkaWQiOiIxIiwiRW50cmllcyI6W3siJGlkIjoiMiIsIklkIjoiYTNhZWZhYmEtZTAxNy00ODI3LWIwZGQtYTVmNWIwMGIzZDVm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IwIiwiSWQiOiIwOWNjOWMwMy0yYjQ1LTRkYmUtOGM3ZC00NTZjMWE3NWU4MTEiLCJSYW5nZVN0YXJ0IjoyMSwiUmFuZ2VMZW5ndGgiOjIx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yOSIsIkNvdW50IjoxLCJUZXh0VW5pdHMiOlt7IiRpZCI6IjMwIiwiRm9udFN0eWxlIjp7IiRpZCI6IjMxIiwiTmV1dHJhbCI6dHJ1ZX0sIlJlYWRpbmdPcmRlciI6MSwiVGV4dCI6IihEYW1pYW5pIGV0IGFsLiwgMjAxMTsgS3JhdXMgZXQgYWwuLCAyMDEwKSJ9XX0sIlRhZyI6IkNpdGF2aVBsYWNlaG9sZGVyIzJjMmYyYzMxLTAwODMtNDc0Ni1iMWMzLTE5ZDM3Y2JiODM4YyIsIlRleHQiOiIoRGFtaWFuaSBldCBhbC4sIDIwMTE7IEtyYXVzIGV0IGFsLiwgMjAxMCkiLCJXQUlWZXJzaW9uIjoiNi4zLjAuMCJ9}</w:instrText>
          </w:r>
          <w:r w:rsidR="00EF3AEC" w:rsidRPr="00602B69">
            <w:rPr>
              <w:lang w:val="en-US"/>
            </w:rPr>
            <w:fldChar w:fldCharType="separate"/>
          </w:r>
          <w:r w:rsidR="00563976" w:rsidRPr="00602B69">
            <w:rPr>
              <w:lang w:val="en-US"/>
            </w:rPr>
            <w:t>(Damiani et al., 2011; Kraus et al., 2010)</w:t>
          </w:r>
          <w:r w:rsidR="00EF3AEC" w:rsidRPr="00602B69">
            <w:rPr>
              <w:lang w:val="en-US"/>
            </w:rPr>
            <w:fldChar w:fldCharType="end"/>
          </w:r>
        </w:sdtContent>
      </w:sdt>
      <w:r w:rsidR="00747F35" w:rsidRPr="00602B69">
        <w:rPr>
          <w:lang w:val="en-US"/>
        </w:rPr>
        <w:t xml:space="preserve"> </w:t>
      </w:r>
      <w:r w:rsidR="00FA3154" w:rsidRPr="00602B69">
        <w:rPr>
          <w:lang w:val="en-US"/>
        </w:rPr>
        <w:t>and/or</w:t>
      </w:r>
      <w:r w:rsidR="00747F35" w:rsidRPr="00602B69">
        <w:rPr>
          <w:lang w:val="en-US"/>
        </w:rPr>
        <w:t xml:space="preserve"> OECD</w:t>
      </w:r>
      <w:r w:rsidR="00F211E8" w:rsidRPr="00602B69">
        <w:rPr>
          <w:lang w:val="en-US"/>
        </w:rPr>
        <w:t xml:space="preserve"> cases</w:t>
      </w:r>
      <w:r w:rsidR="00EF3AEC" w:rsidRPr="00602B69">
        <w:rPr>
          <w:lang w:val="en-US"/>
        </w:rPr>
        <w:t xml:space="preserve"> </w:t>
      </w:r>
      <w:sdt>
        <w:sdtPr>
          <w:rPr>
            <w:lang w:val="en-US"/>
          </w:rPr>
          <w:alias w:val="Don't edit this field"/>
          <w:tag w:val="CitaviPlaceholder#79735e07-5829-4993-8392-a2e4ebe9a7db"/>
          <w:id w:val="-761760294"/>
          <w:placeholder>
            <w:docPart w:val="DefaultPlaceholder_-1854013440"/>
          </w:placeholder>
        </w:sdtPr>
        <w:sdtContent>
          <w:r w:rsidR="00EF3AEC" w:rsidRPr="00602B69">
            <w:rPr>
              <w:lang w:val="en-US"/>
            </w:rPr>
            <w:fldChar w:fldCharType="begin"/>
          </w:r>
          <w:r w:rsidR="00563976" w:rsidRPr="00602B69">
            <w:rPr>
              <w:lang w:val="en-US"/>
            </w:rPr>
            <w:instrText>ADDIN CitaviPlaceholder{eyIkaWQiOiIxIiwiRW50cmllcyI6W3siJGlkIjoiMiIsIklkIjoiNzA0Yjc3NWQtMjE0My00ZDdlLWFjZmYtYjMzMDFjNDAzMmYz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ihDb2xvbWJvLCAyMDEyKSJ9XX0sIlRhZyI6IkNpdGF2aVBsYWNlaG9sZGVyIzc5NzM1ZTA3LTU4MjktNDk5My04MzkyLWEyZTRlYmU5YTdkYiIsIlRleHQiOiIoQ29sb21ibywgMjAxMikiLCJXQUlWZXJzaW9uIjoiNi4zLjAuMCJ9}</w:instrText>
          </w:r>
          <w:r w:rsidR="00EF3AEC" w:rsidRPr="00602B69">
            <w:rPr>
              <w:lang w:val="en-US"/>
            </w:rPr>
            <w:fldChar w:fldCharType="separate"/>
          </w:r>
          <w:r w:rsidR="00563976" w:rsidRPr="00602B69">
            <w:rPr>
              <w:lang w:val="en-US"/>
            </w:rPr>
            <w:t>(Colombo, 2012)</w:t>
          </w:r>
          <w:r w:rsidR="00EF3AEC" w:rsidRPr="00602B69">
            <w:rPr>
              <w:lang w:val="en-US"/>
            </w:rPr>
            <w:fldChar w:fldCharType="end"/>
          </w:r>
        </w:sdtContent>
      </w:sdt>
      <w:r w:rsidR="00747F35" w:rsidRPr="00602B69">
        <w:rPr>
          <w:lang w:val="en-US"/>
        </w:rPr>
        <w:t xml:space="preserve">. </w:t>
      </w:r>
    </w:p>
    <w:p w14:paraId="59539C23" w14:textId="779E842C" w:rsidR="0001050A" w:rsidRPr="00602B69" w:rsidRDefault="00673314" w:rsidP="0001050A">
      <w:pPr>
        <w:spacing w:line="360" w:lineRule="auto"/>
        <w:jc w:val="both"/>
        <w:rPr>
          <w:lang w:val="en-US"/>
        </w:rPr>
      </w:pPr>
      <w:r w:rsidRPr="00602B69">
        <w:rPr>
          <w:lang w:val="en-US"/>
        </w:rPr>
        <w:t xml:space="preserve">Despite </w:t>
      </w:r>
      <w:r w:rsidR="00CB5610" w:rsidRPr="00602B69">
        <w:rPr>
          <w:lang w:val="en-US"/>
        </w:rPr>
        <w:t>the</w:t>
      </w:r>
      <w:r w:rsidRPr="00602B69">
        <w:rPr>
          <w:lang w:val="en-US"/>
        </w:rPr>
        <w:t xml:space="preserve"> </w:t>
      </w:r>
      <w:r w:rsidR="006E55FF" w:rsidRPr="00602B69">
        <w:rPr>
          <w:lang w:val="en-US"/>
        </w:rPr>
        <w:t xml:space="preserve">large variety in the number of clusters and the composition of those clusters in the different typologies some similarities and parallels can be depicted. The most robust cluster is a </w:t>
      </w:r>
      <w:r w:rsidR="00576CF1" w:rsidRPr="00602B69">
        <w:rPr>
          <w:lang w:val="en-US"/>
        </w:rPr>
        <w:t>Scandinavian</w:t>
      </w:r>
      <w:r w:rsidR="006E55FF" w:rsidRPr="00602B69">
        <w:rPr>
          <w:lang w:val="en-US"/>
        </w:rPr>
        <w:t xml:space="preserve"> or northern European cluster that mostly includes Sweden, Norway, Denmark, Finland and often also the Netherlands </w:t>
      </w:r>
      <w:sdt>
        <w:sdtPr>
          <w:rPr>
            <w:lang w:val="en-US"/>
          </w:rPr>
          <w:alias w:val="Don't edit this field"/>
          <w:tag w:val="CitaviPlaceholder#70b90b70-1072-4ed6-9461-8c949baa4655"/>
          <w:id w:val="-1705092393"/>
          <w:placeholder>
            <w:docPart w:val="DefaultPlaceholder_-1854013440"/>
          </w:placeholder>
        </w:sdtPr>
        <w:sdtContent>
          <w:r w:rsidR="006E55FF" w:rsidRPr="00602B69">
            <w:rPr>
              <w:lang w:val="en-US"/>
            </w:rPr>
            <w:fldChar w:fldCharType="begin"/>
          </w:r>
          <w:r w:rsidR="006E55FF" w:rsidRPr="00602B69">
            <w:rPr>
              <w:lang w:val="en-US"/>
            </w:rPr>
            <w:instrText>ADDIN CitaviPlaceholder{eyIkaWQiOiIxIiwiRW50cmllcyI6W3siJGlkIjoiMiIsIklkIjoiMDIwNWUwZDktZWJlYi00NWVlLWJlMTItNzMxZTQ3Yzc1YjU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zYjQwMzYxZS1iNDg1LTRhMTEtYjkzZi1kZDljOGUzYzEzOWI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Nzk4ODkzY2UtMzUyMi00ZWFlLTk3NTUtOWM1YmJkYzMyZTFl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jRmZGEyODVjLTRhMmMtNDI0Ny1hMWU4LWQzZDY0MmIzZGJmNi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yIsIklkIjoiN2E3YmE2NWMtYzNhZC00YTJkLWI5ZDctMmJjN2RkNWNlOTE5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w:instrText>
          </w:r>
          <w:r w:rsidR="006E55FF" w:rsidRPr="00BB1865">
            <w:instrText>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}</w:instrText>
          </w:r>
          <w:r w:rsidR="006E55FF" w:rsidRPr="00602B69">
            <w:rPr>
              <w:lang w:val="en-US"/>
            </w:rPr>
            <w:fldChar w:fldCharType="separate"/>
          </w:r>
          <w:r w:rsidR="00563976" w:rsidRPr="00BB1865">
            <w:t>(Alber, 1995; Colombo, 2012; Damiani et al., 2011; Kraus et al., 2010; Pommer et al., 2009)</w:t>
          </w:r>
          <w:r w:rsidR="006E55FF" w:rsidRPr="00602B69">
            <w:rPr>
              <w:lang w:val="en-US"/>
            </w:rPr>
            <w:fldChar w:fldCharType="end"/>
          </w:r>
        </w:sdtContent>
      </w:sdt>
      <w:r w:rsidR="00576CF1" w:rsidRPr="00BB1865">
        <w:t xml:space="preserve">. </w:t>
      </w:r>
      <w:r w:rsidR="00576CF1" w:rsidRPr="00602B69">
        <w:rPr>
          <w:lang w:val="en-US"/>
        </w:rPr>
        <w:t>Cluster</w:t>
      </w:r>
      <w:r w:rsidR="00D9383E" w:rsidRPr="00602B69">
        <w:rPr>
          <w:lang w:val="en-US"/>
        </w:rPr>
        <w:t>s</w:t>
      </w:r>
      <w:r w:rsidR="00576CF1" w:rsidRPr="00602B69">
        <w:rPr>
          <w:lang w:val="en-US"/>
        </w:rPr>
        <w:t xml:space="preserve"> which include only Eastern European countries can be found in the typologies by </w:t>
      </w:r>
      <w:sdt>
        <w:sdtPr>
          <w:rPr>
            <w:lang w:val="en-US"/>
          </w:rPr>
          <w:alias w:val="Don't edit this field"/>
          <w:tag w:val="CitaviPlaceholder#0f21f7c5-935d-431d-8f43-9a3a72a7486a"/>
          <w:id w:val="-1717501264"/>
          <w:placeholder>
            <w:docPart w:val="DefaultPlaceholder_-1854013440"/>
          </w:placeholder>
        </w:sdtPr>
        <w:sdtContent>
          <w:r w:rsidRPr="00602B69">
            <w:rPr>
              <w:lang w:val="en-US"/>
            </w:rPr>
            <w:fldChar w:fldCharType="begin"/>
          </w:r>
          <w:r w:rsidRPr="00602B69">
            <w:rPr>
              <w:lang w:val="en-US"/>
            </w:rPr>
            <w:instrText>ADDIN CitaviPlaceholder{eyIkaWQiOiIxIiwiQXNzb2NpYXRlV2l0aFBsYWNlaG9sZGVyVGFnIjoiQ2l0YXZpUGxhY2Vob2xkZXIjZDAxMDgxNjUtZGY4YS00MGY4LTg1MzMtOTI4ZDIzZGU1YzhlIiwiRW50cmllcyI6W3siJGlkIjoiMiIsIklkIjoiMjBiYjM2Y2YtNWUyZC00ZjA1LWE3ODMtN2FmY2NiYWZmMWU3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NToxMTox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wZjIxZjdjNS05MzVkLTQzMWQtOGY0My05YTNhNzJhNzQ4NmEiLCJUZXh0IjoiRGFtaWFuaSBldCBhbC4iLCJXQUlWZXJzaW9uIjoiNi4zLjAuMCJ9}</w:instrText>
          </w:r>
          <w:r w:rsidRPr="00602B69">
            <w:rPr>
              <w:lang w:val="en-US"/>
            </w:rPr>
            <w:fldChar w:fldCharType="separate"/>
          </w:r>
          <w:r w:rsidRPr="00602B69">
            <w:rPr>
              <w:lang w:val="en-US"/>
            </w:rPr>
            <w:t>Damiani et al.</w:t>
          </w:r>
          <w:r w:rsidRPr="00602B69">
            <w:rPr>
              <w:lang w:val="en-US"/>
            </w:rPr>
            <w:fldChar w:fldCharType="end"/>
          </w:r>
        </w:sdtContent>
      </w:sdt>
      <w:r w:rsidRPr="00602B69">
        <w:rPr>
          <w:lang w:val="en-US"/>
        </w:rPr>
        <w:t xml:space="preserve"> </w:t>
      </w:r>
      <w:sdt>
        <w:sdtPr>
          <w:rPr>
            <w:lang w:val="en-US"/>
          </w:rPr>
          <w:alias w:val="Don't edit this field"/>
          <w:tag w:val="CitaviPlaceholder#d0108165-df8a-40f8-8533-928d23de5c8e"/>
          <w:id w:val="1749607218"/>
          <w:placeholder>
            <w:docPart w:val="DefaultPlaceholder_-1854013440"/>
          </w:placeholder>
        </w:sdtPr>
        <w:sdtContent>
          <w:r w:rsidRPr="00602B69">
            <w:rPr>
              <w:lang w:val="en-US"/>
            </w:rPr>
            <w:fldChar w:fldCharType="begin"/>
          </w:r>
          <w:r w:rsidRPr="00602B69">
            <w:rPr>
              <w:lang w:val="en-US"/>
            </w:rPr>
            <w:instrText>ADDIN CitaviPlaceholder{eyIkaWQiOiIxIiwiQXNzb2NpYXRlV2l0aFBsYWNlaG9sZGVyVGFnIjoiQ2l0YXZpUGxhY2Vob2xkZXIjMGYyMWY3YzUtOTM1ZC00MzFkLThmNDMtOWEzYTcyYTc0ODZhIiwiRW50cmllcyI6W3siJGlkIjoiMiIsIklkIjoiMjdiM2JkYTItYzdmZC00MDY1LTllZGUtNDFmNDIzYTM2MmFi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U6MTE6MT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NkMDEwODE2NS1kZjhhLTQwZjgtODUzMy05MjhkMjNkZTVjOGUiLCJUZXh0IjoiKDIwMTEpIiwiV0FJVmVyc2lvbiI6IjYuMy4wLjAifQ==}</w:instrText>
          </w:r>
          <w:r w:rsidRPr="00602B69">
            <w:rPr>
              <w:lang w:val="en-US"/>
            </w:rPr>
            <w:fldChar w:fldCharType="separate"/>
          </w:r>
          <w:r w:rsidRPr="00602B69">
            <w:rPr>
              <w:lang w:val="en-US"/>
            </w:rPr>
            <w:t>(2011)</w:t>
          </w:r>
          <w:r w:rsidRPr="00602B69">
            <w:rPr>
              <w:lang w:val="en-US"/>
            </w:rPr>
            <w:fldChar w:fldCharType="end"/>
          </w:r>
        </w:sdtContent>
      </w:sdt>
      <w:r w:rsidRPr="00602B69">
        <w:rPr>
          <w:lang w:val="en-US"/>
        </w:rPr>
        <w:t xml:space="preserve">, </w:t>
      </w:r>
      <w:sdt>
        <w:sdtPr>
          <w:rPr>
            <w:lang w:val="en-US"/>
          </w:rPr>
          <w:alias w:val="Don't edit this field"/>
          <w:tag w:val="CitaviPlaceholder#83a5afb5-d88c-4143-9088-b8476cfb3efb"/>
          <w:id w:val="1522355299"/>
          <w:placeholder>
            <w:docPart w:val="DefaultPlaceholder_-1854013440"/>
          </w:placeholder>
        </w:sdtPr>
        <w:sdtContent>
          <w:r w:rsidRPr="00602B69">
            <w:rPr>
              <w:lang w:val="en-US"/>
            </w:rPr>
            <w:fldChar w:fldCharType="begin"/>
          </w:r>
          <w:r w:rsidRPr="00602B69">
            <w:rPr>
              <w:lang w:val="en-US"/>
            </w:rPr>
            <w:instrText>ADDIN CitaviPlaceholder{eyIkaWQiOiIxIiwiQXNzb2NpYXRlV2l0aFBsYWNlaG9sZGVyVGFnIjoiQ2l0YXZpUGxhY2Vob2xkZXIjZDViYjQyM2MtZmE1YS00MDY3LTgzOTEtZDNkNjEzODk5MmU0IiwiRW50cmllcyI6W3siJGlkIjoiMiIsIklkIjoiMzkxNjI1NzYtMDc1Yi00ZWU2LTgzZGMtMzQ5MTY4NmM2MGZh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1OjExOjEy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4M2E1YWZiNS1kODhjLTQxNDMtOTA4OC1iODQ3NmNmYjNlZmIiLCJUZXh0IjoiSGFsw6Fza292w6EgZXQgYWwuIiwiV0FJVmVyc2lvbiI6IjYuMy4wLjAifQ==}</w:instrText>
          </w:r>
          <w:r w:rsidRPr="00602B69">
            <w:rPr>
              <w:lang w:val="en-US"/>
            </w:rPr>
            <w:fldChar w:fldCharType="separate"/>
          </w:r>
          <w:r w:rsidRPr="00602B69">
            <w:rPr>
              <w:lang w:val="en-US"/>
            </w:rPr>
            <w:t>Halásková et al.</w:t>
          </w:r>
          <w:r w:rsidRPr="00602B69">
            <w:rPr>
              <w:lang w:val="en-US"/>
            </w:rPr>
            <w:fldChar w:fldCharType="end"/>
          </w:r>
        </w:sdtContent>
      </w:sdt>
      <w:r w:rsidRPr="00602B69">
        <w:rPr>
          <w:lang w:val="en-US"/>
        </w:rPr>
        <w:t xml:space="preserve"> </w:t>
      </w:r>
      <w:sdt>
        <w:sdtPr>
          <w:rPr>
            <w:lang w:val="en-US"/>
          </w:rPr>
          <w:alias w:val="Don't edit this field"/>
          <w:tag w:val="CitaviPlaceholder#d5bb423c-fa5a-4067-8391-d3d6138992e4"/>
          <w:id w:val="-1040047388"/>
          <w:placeholder>
            <w:docPart w:val="DefaultPlaceholder_-1854013440"/>
          </w:placeholder>
        </w:sdtPr>
        <w:sdtContent>
          <w:r w:rsidRPr="00602B69">
            <w:rPr>
              <w:lang w:val="en-US"/>
            </w:rPr>
            <w:fldChar w:fldCharType="begin"/>
          </w:r>
          <w:r w:rsidRPr="00602B69">
            <w:rPr>
              <w:lang w:val="en-US"/>
            </w:rPr>
            <w:instrText>ADDIN CitaviPlaceholder{eyIkaWQiOiIxIiwiQXNzb2NpYXRlV2l0aFBsYWNlaG9sZGVyVGFnIjoiQ2l0YXZpUGxhY2Vob2xkZXIjODNhNWFmYjUtZDg4Yy00MTQzLTkwODgtYjg0NzZjZmIzZWZiIiwiRW50cmllcyI6W3siJGlkIjoiMiIsIklkIjoiOTgxNjI5ZjEtYzg3Ny00NGEyLTgxYjUtMGM2OTg5NTQ2OWVk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NToxMToxMi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2Q1YmI0MjNjLWZhNWEtNDA2Ny04MzkxLWQzZDYxMzg5OTJlNCIsIlRleHQiOiIoMjAxNykiLCJXQUlWZXJzaW9uIjoiNi4zLjAuMCJ9}</w:instrText>
          </w:r>
          <w:r w:rsidRPr="00602B69">
            <w:rPr>
              <w:lang w:val="en-US"/>
            </w:rPr>
            <w:fldChar w:fldCharType="separate"/>
          </w:r>
          <w:r w:rsidRPr="00602B69">
            <w:rPr>
              <w:lang w:val="en-US"/>
            </w:rPr>
            <w:t>(2017)</w:t>
          </w:r>
          <w:r w:rsidRPr="00602B69">
            <w:rPr>
              <w:lang w:val="en-US"/>
            </w:rPr>
            <w:fldChar w:fldCharType="end"/>
          </w:r>
        </w:sdtContent>
      </w:sdt>
      <w:r w:rsidRPr="00602B69">
        <w:rPr>
          <w:lang w:val="en-US"/>
        </w:rPr>
        <w:t xml:space="preserve"> and </w:t>
      </w:r>
      <w:sdt>
        <w:sdtPr>
          <w:rPr>
            <w:lang w:val="en-US"/>
          </w:rPr>
          <w:alias w:val="Don't edit this field"/>
          <w:tag w:val="CitaviPlaceholder#1be97d1d-ce13-4eba-a0b3-f9fc0e71404f"/>
          <w:id w:val="-942136651"/>
          <w:placeholder>
            <w:docPart w:val="DefaultPlaceholder_-1854013440"/>
          </w:placeholder>
        </w:sdtPr>
        <w:sdtContent>
          <w:r w:rsidRPr="00602B69">
            <w:rPr>
              <w:lang w:val="en-US"/>
            </w:rPr>
            <w:fldChar w:fldCharType="begin"/>
          </w:r>
          <w:r w:rsidRPr="00602B69">
            <w:rPr>
              <w:lang w:val="en-US"/>
            </w:rPr>
            <w:instrText>ADDIN CitaviPlaceholder{eyIkaWQiOiIxIiwiQXNzb2NpYXRlV2l0aFBsYWNlaG9sZGVyVGFnIjoiQ2l0YXZpUGxhY2Vob2xkZXIjYWI3NDIzOWUtZjUwMy00MDVmLTgyMzktMzg2Y2RhM2Q0ZTk1IiwiRW50cmllcyI6W3siJGlkIjoiMiIsIklkIjoiZjg2MjEzYmMtZTI0NC00MzNjLTg5MmMtZGFhN2JkOTFjMDM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U6MTE6MT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FiZTk3ZDFkLWNlMTMtNGViYS1hMGIzLWY5ZmMwZTcxNDA0ZiIsIlRleHQiOiJLcmF1cyBldCBhbC4iLCJXQUlWZXJzaW9uIjoiNi4zLjAuMCJ9}</w:instrText>
          </w:r>
          <w:r w:rsidRPr="00602B69">
            <w:rPr>
              <w:lang w:val="en-US"/>
            </w:rPr>
            <w:fldChar w:fldCharType="separate"/>
          </w:r>
          <w:r w:rsidRPr="00602B69">
            <w:rPr>
              <w:lang w:val="en-US"/>
            </w:rPr>
            <w:t>Kraus et al.</w:t>
          </w:r>
          <w:r w:rsidRPr="00602B69">
            <w:rPr>
              <w:lang w:val="en-US"/>
            </w:rPr>
            <w:fldChar w:fldCharType="end"/>
          </w:r>
        </w:sdtContent>
      </w:sdt>
      <w:r w:rsidRPr="00602B69">
        <w:rPr>
          <w:lang w:val="en-US"/>
        </w:rPr>
        <w:t xml:space="preserve"> </w:t>
      </w:r>
      <w:sdt>
        <w:sdtPr>
          <w:rPr>
            <w:lang w:val="en-US"/>
          </w:rPr>
          <w:alias w:val="Don't edit this field"/>
          <w:tag w:val="CitaviPlaceholder#ab74239e-f503-405f-8239-386cda3d4e95"/>
          <w:id w:val="1196964931"/>
          <w:placeholder>
            <w:docPart w:val="DefaultPlaceholder_-1854013440"/>
          </w:placeholder>
        </w:sdtPr>
        <w:sdtContent>
          <w:r w:rsidRPr="00602B69">
            <w:rPr>
              <w:lang w:val="en-US"/>
            </w:rPr>
            <w:fldChar w:fldCharType="begin"/>
          </w:r>
          <w:r w:rsidRPr="00602B69">
            <w:rPr>
              <w:lang w:val="en-US"/>
            </w:rPr>
            <w:instrText>ADDIN CitaviPlaceholder{eyIkaWQiOiIxIiwiQXNzb2NpYXRlV2l0aFBsYWNlaG9sZGVyVGFnIjoiQ2l0YXZpUGxhY2Vob2xkZXIjMWJlOTdkMWQtY2UxMy00ZWJhLWEwYjMtZjlmYzBlNzE0MDRmIiwiRW50cmllcyI6W3siJGlkIjoiMiIsIklkIjoiNzNhMzhmYTEtMTliMy00MDdmLWE5Y2QtNGQwM2IyYWQwMDBj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1OjExOjE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YWI3NDIzOWUtZjUwMy00MDVmLTgyMzktMzg2Y2RhM2Q0ZTk1IiwiVGV4dCI6IigyMDEwKSIsIldBSVZlcnNpb24iOiI2LjMuMC4wIn0=}</w:instrText>
          </w:r>
          <w:r w:rsidRPr="00602B69">
            <w:rPr>
              <w:lang w:val="en-US"/>
            </w:rPr>
            <w:fldChar w:fldCharType="separate"/>
          </w:r>
          <w:r w:rsidRPr="00602B69">
            <w:rPr>
              <w:lang w:val="en-US"/>
            </w:rPr>
            <w:t>(2010)</w:t>
          </w:r>
          <w:r w:rsidRPr="00602B69">
            <w:rPr>
              <w:lang w:val="en-US"/>
            </w:rPr>
            <w:fldChar w:fldCharType="end"/>
          </w:r>
        </w:sdtContent>
      </w:sdt>
      <w:r w:rsidR="00576CF1" w:rsidRPr="00602B69">
        <w:rPr>
          <w:lang w:val="en-US"/>
        </w:rPr>
        <w:t xml:space="preserve"> In these clusters often Bulgaria, Hungary, the Czech Republic, Estonia and Slovakia are included</w:t>
      </w:r>
      <w:r w:rsidR="00FA3154" w:rsidRPr="00602B69">
        <w:rPr>
          <w:lang w:val="en-US"/>
        </w:rPr>
        <w:t>, while</w:t>
      </w:r>
      <w:r w:rsidR="00576CF1" w:rsidRPr="00602B69">
        <w:rPr>
          <w:lang w:val="en-US"/>
        </w:rPr>
        <w:t xml:space="preserve"> othe</w:t>
      </w:r>
      <w:r w:rsidRPr="00602B69">
        <w:rPr>
          <w:lang w:val="en-US"/>
        </w:rPr>
        <w:t>r Eastern European countries</w:t>
      </w:r>
      <w:r w:rsidR="00576CF1" w:rsidRPr="00602B69">
        <w:rPr>
          <w:lang w:val="en-US"/>
        </w:rPr>
        <w:t xml:space="preserve"> </w:t>
      </w:r>
      <w:r w:rsidR="00FA3154" w:rsidRPr="00602B69">
        <w:rPr>
          <w:lang w:val="en-US"/>
        </w:rPr>
        <w:t xml:space="preserve">sometimes </w:t>
      </w:r>
      <w:r w:rsidR="00576CF1" w:rsidRPr="00602B69">
        <w:rPr>
          <w:lang w:val="en-US"/>
        </w:rPr>
        <w:t xml:space="preserve">join. In some </w:t>
      </w:r>
      <w:r w:rsidR="00FA3154" w:rsidRPr="00602B69">
        <w:rPr>
          <w:lang w:val="en-US"/>
        </w:rPr>
        <w:t xml:space="preserve">studies </w:t>
      </w:r>
      <w:r w:rsidR="00576CF1" w:rsidRPr="00602B69">
        <w:rPr>
          <w:lang w:val="en-US"/>
        </w:rPr>
        <w:t xml:space="preserve">a second cluster which incorporates Eastern-European as well as Southern </w:t>
      </w:r>
      <w:r w:rsidR="00C33DD0" w:rsidRPr="00602B69">
        <w:rPr>
          <w:lang w:val="en-US"/>
        </w:rPr>
        <w:t>European</w:t>
      </w:r>
      <w:r w:rsidR="00576CF1" w:rsidRPr="00602B69">
        <w:rPr>
          <w:lang w:val="en-US"/>
        </w:rPr>
        <w:t xml:space="preserve"> countries is built </w:t>
      </w:r>
      <w:sdt>
        <w:sdtPr>
          <w:rPr>
            <w:lang w:val="en-US"/>
          </w:rPr>
          <w:alias w:val="Don't edit this field"/>
          <w:tag w:val="CitaviPlaceholder#194d3cdf-3623-4138-841f-ead647b42638"/>
          <w:id w:val="1909256270"/>
          <w:placeholder>
            <w:docPart w:val="DefaultPlaceholder_-1854013440"/>
          </w:placeholder>
        </w:sdtPr>
        <w:sdtContent>
          <w:r w:rsidR="00576CF1" w:rsidRPr="00602B69">
            <w:rPr>
              <w:lang w:val="en-US"/>
            </w:rPr>
            <w:fldChar w:fldCharType="begin"/>
          </w:r>
          <w:r w:rsidR="00576CF1" w:rsidRPr="00602B69">
            <w:rPr>
              <w:lang w:val="en-US"/>
            </w:rPr>
            <w:instrText>ADDIN CitaviPlaceholder{eyIkaWQiOiIxIiwiRW50cmllcyI6W3siJGlkIjoiMiIsIklkIjoiYjc5NTI2MDktOWM1MC00MjZlLWIwMDQtZjQyNWNiNjZiY2M0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IwIiwiSWQiOiJjMzkxOGYzNi1jMmEwLTQ5YmYtYmMxOS1jNTRhY2YwYTMyN2QiLCJSYW5nZVN0YXJ0IjoyMSwiUmFuZ2VMZW5ndGgiOjIw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kiLCJJZCI6ImZlZWZmMDllLTVjYWMtNDNjYy05NDFjLWViNmFlMDAxY2M3MiIsIlJhbmdlU3RhcnQiOjQxLCJSYW5nZUxlbmd0aCI6MjMsIlJlZmVyZW5jZUlkIjoiMGI2YTE0MmUtOTAyMy00YmMxLTgxNTYtZjRlN2IyNTY2MzY5IiwiUmVmZXJlbmNlIjp7IiRpZCI6IjMwIiwiQWJzdHJhY3RDb21wbGV4aXR5IjowLCJBYnN0cmFjdFNvdXJjZVRleHRGb3JtYXQiOjAsIkF1dGhvcnMiOlt7IiRpZCI6IjMx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My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zM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zQ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zU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zNi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zc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V0sIkZvcm1hdHRlZFRleHQiOnsiJGlkIjoiMzgiLCJDb3VudCI6MSwiVGV4dFVuaXRzIjpbeyIkaWQiOiIzOSIsIkZvbnRTdHlsZSI6eyIkaWQiOiI0MCIsIk5ldXRyYWwiOnRydWV9LCJSZWFkaW5nT3JkZXIiOjEsIlRleHQiOiIoRGFtaWFuaSBldCBhbC4sIDIwMTE7IEtyYXVzIGV0IGFsLiwgMjAxMDsgQ29sb21ibyBldCBhbC4sIDIwMTEpIn1dfSwiVGFnIjoiQ2l0YXZpUGxhY2Vob2xkZXIjMTk0ZDNjZGYtMzYyMy00MTM4LTg0MWYtZWFkNjQ3YjQyNjM4IiwiVGV4dCI6IihEYW1pYW5pIGV0IGFsLiwgMjAxMTsgS3JhdXMgZXQgYWwuLCAyMDEwOyBDb2xvbWJvIGV0IGFsLiwgMjAxMSkiLCJXQUlWZXJzaW9uIjoiNi4zLjAuMCJ9}</w:instrText>
          </w:r>
          <w:r w:rsidR="00576CF1" w:rsidRPr="00602B69">
            <w:rPr>
              <w:lang w:val="en-US"/>
            </w:rPr>
            <w:fldChar w:fldCharType="separate"/>
          </w:r>
          <w:r w:rsidR="00563976" w:rsidRPr="00602B69">
            <w:rPr>
              <w:lang w:val="en-US"/>
            </w:rPr>
            <w:t>(Damiani et al., 2011; Kraus et al., 2010; Colombo et al., 2011)</w:t>
          </w:r>
          <w:r w:rsidR="00576CF1" w:rsidRPr="00602B69">
            <w:rPr>
              <w:lang w:val="en-US"/>
            </w:rPr>
            <w:fldChar w:fldCharType="end"/>
          </w:r>
        </w:sdtContent>
      </w:sdt>
      <w:r w:rsidR="00C33DD0" w:rsidRPr="00602B69">
        <w:rPr>
          <w:lang w:val="en-US"/>
        </w:rPr>
        <w:t xml:space="preserve"> including Italy, Spain and Greece. These countries </w:t>
      </w:r>
      <w:r w:rsidRPr="00602B69">
        <w:rPr>
          <w:lang w:val="en-US"/>
        </w:rPr>
        <w:t xml:space="preserve">are only depicted in </w:t>
      </w:r>
      <w:r w:rsidR="00C33DD0" w:rsidRPr="00602B69">
        <w:rPr>
          <w:lang w:val="en-US"/>
        </w:rPr>
        <w:t>a genuine Southern European cluster</w:t>
      </w:r>
      <w:r w:rsidRPr="00602B69">
        <w:rPr>
          <w:lang w:val="en-US"/>
        </w:rPr>
        <w:t xml:space="preserve"> by </w:t>
      </w:r>
      <w:sdt>
        <w:sdtPr>
          <w:rPr>
            <w:lang w:val="en-US"/>
          </w:rPr>
          <w:alias w:val="Don't edit this field"/>
          <w:tag w:val="CitaviPlaceholder#34801476-7347-424d-930f-1baf2ac24d54"/>
          <w:id w:val="-288443426"/>
          <w:placeholder>
            <w:docPart w:val="DefaultPlaceholder_-1854013440"/>
          </w:placeholder>
        </w:sdtPr>
        <w:sdtContent>
          <w:r w:rsidRPr="00602B69">
            <w:rPr>
              <w:lang w:val="en-US"/>
            </w:rPr>
            <w:fldChar w:fldCharType="begin"/>
          </w:r>
          <w:r w:rsidRPr="00602B69">
            <w:rPr>
              <w:lang w:val="en-US"/>
            </w:rPr>
            <w:instrText>ADDIN CitaviPlaceholder{eyIkaWQiOiIxIiwiQXNzb2NpYXRlV2l0aFBsYWNlaG9sZGVyVGFnIjoiQ2l0YXZpUGxhY2Vob2xkZXIjYmIyYWExZTEtNzc5OC00ZmM1LTlkMDgtZGQ3NmE2ZTg5NWFmIiwiRW50cmllcyI6W3siJGlkIjoiMiIsIklkIjoiZjJmMTE0ZmEtOTQ2Mi00ZTYwLWI5ZmItNWVlY2M1NDFhYThk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U6MTE6MTI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M0ODAxNDc2LTczNDctNDI0ZC05MzBmLTFiYWYyYWMyNGQ1NCIsIlRleHQiOiJQb21tZXIgZXQgYWwuIiwiV0FJVmVyc2lvbiI6IjYuMy4wLjAifQ==}</w:instrText>
          </w:r>
          <w:r w:rsidRPr="00602B69">
            <w:rPr>
              <w:lang w:val="en-US"/>
            </w:rPr>
            <w:fldChar w:fldCharType="separate"/>
          </w:r>
          <w:r w:rsidRPr="00602B69">
            <w:rPr>
              <w:lang w:val="en-US"/>
            </w:rPr>
            <w:t>Pommer et al.</w:t>
          </w:r>
          <w:r w:rsidRPr="00602B69">
            <w:rPr>
              <w:lang w:val="en-US"/>
            </w:rPr>
            <w:fldChar w:fldCharType="end"/>
          </w:r>
        </w:sdtContent>
      </w:sdt>
      <w:r w:rsidRPr="00602B69">
        <w:rPr>
          <w:lang w:val="en-US"/>
        </w:rPr>
        <w:t xml:space="preserve"> </w:t>
      </w:r>
      <w:sdt>
        <w:sdtPr>
          <w:rPr>
            <w:lang w:val="en-US"/>
          </w:rPr>
          <w:alias w:val="Don't edit this field"/>
          <w:tag w:val="CitaviPlaceholder#bb2aa1e1-7798-4fc5-9d08-dd76a6e895af"/>
          <w:id w:val="2106226448"/>
          <w:placeholder>
            <w:docPart w:val="DefaultPlaceholder_-1854013440"/>
          </w:placeholder>
        </w:sdtPr>
        <w:sdtContent>
          <w:r w:rsidRPr="00602B69">
            <w:rPr>
              <w:lang w:val="en-US"/>
            </w:rPr>
            <w:fldChar w:fldCharType="begin"/>
          </w:r>
          <w:r w:rsidRPr="00602B69">
            <w:rPr>
              <w:lang w:val="en-US"/>
            </w:rPr>
            <w:instrText>ADDIN CitaviPlaceholder{eyIkaWQiOiIxIiwiQXNzb2NpYXRlV2l0aFBsYWNlaG9sZGVyVGFnIjoiQ2l0YXZpUGxhY2Vob2xkZXIjMzQ4MDE0NzYtNzM0Ny00MjRkLTkzMGYtMWJhZjJhYzI0ZDU0IiwiRW50cmllcyI6W3siJGlkIjoiMiIsIklkIjoiYjgxZjk5NDEtZjE3OS00Yzc4LThlNjEtYjY5ZWQ0ZmVlM2E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wOjM4OjQwIiwiTW9kaWZpZWRCeSI6Il9NYXJlaWtlIEFyaWFhbnMiLCJJZCI6IjUzNzBlNDE4LTViOWQtNGE1Zi04OTMyLTA4Y2E0N2JiOTg0OCIsIk1vZGlmaWVkT24iOiIyMDE5LTA2LTI0VDE1OjExOjEy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NiYjJhYTFlMS03Nzk4LTRmYzUtOWQwOC1kZDc2YTZlODk1YWYiLCJUZXh0IjoiKDIwMDkpIiwiV0FJVmVyc2lvbiI6IjYuMy4wLjAifQ==}</w:instrText>
          </w:r>
          <w:r w:rsidRPr="00602B69">
            <w:rPr>
              <w:lang w:val="en-US"/>
            </w:rPr>
            <w:fldChar w:fldCharType="separate"/>
          </w:r>
          <w:r w:rsidRPr="00602B69">
            <w:rPr>
              <w:lang w:val="en-US"/>
            </w:rPr>
            <w:t>(2009)</w:t>
          </w:r>
          <w:r w:rsidRPr="00602B69">
            <w:rPr>
              <w:lang w:val="en-US"/>
            </w:rPr>
            <w:fldChar w:fldCharType="end"/>
          </w:r>
        </w:sdtContent>
      </w:sdt>
      <w:r w:rsidR="00C33DD0" w:rsidRPr="00602B69">
        <w:rPr>
          <w:lang w:val="en-US"/>
        </w:rPr>
        <w:t xml:space="preserve">. Continental </w:t>
      </w:r>
      <w:r w:rsidRPr="00602B69">
        <w:rPr>
          <w:lang w:val="en-US"/>
        </w:rPr>
        <w:t>European</w:t>
      </w:r>
      <w:r w:rsidR="00C33DD0" w:rsidRPr="00602B69">
        <w:rPr>
          <w:lang w:val="en-US"/>
        </w:rPr>
        <w:t xml:space="preserve"> countries </w:t>
      </w:r>
      <w:r w:rsidRPr="00602B69">
        <w:rPr>
          <w:lang w:val="en-US"/>
        </w:rPr>
        <w:t>such as Germany</w:t>
      </w:r>
      <w:r w:rsidR="00C33DD0" w:rsidRPr="00602B69">
        <w:rPr>
          <w:lang w:val="en-US"/>
        </w:rPr>
        <w:t>, France, Austria, Belgium and Luxemburg can be found in many typologies together in one clust</w:t>
      </w:r>
      <w:r w:rsidR="00D9383E" w:rsidRPr="00602B69">
        <w:rPr>
          <w:lang w:val="en-US"/>
        </w:rPr>
        <w:t>er but</w:t>
      </w:r>
      <w:r w:rsidR="00C33DD0" w:rsidRPr="00602B69">
        <w:rPr>
          <w:lang w:val="en-US"/>
        </w:rPr>
        <w:t xml:space="preserve"> mostly</w:t>
      </w:r>
      <w:r w:rsidR="003C0489" w:rsidRPr="00602B69">
        <w:rPr>
          <w:lang w:val="en-US"/>
        </w:rPr>
        <w:t xml:space="preserve"> </w:t>
      </w:r>
      <w:r w:rsidR="00D9383E" w:rsidRPr="00602B69">
        <w:rPr>
          <w:lang w:val="en-US"/>
        </w:rPr>
        <w:t>together with some</w:t>
      </w:r>
      <w:r w:rsidR="00C33DD0" w:rsidRPr="00602B69">
        <w:rPr>
          <w:lang w:val="en-US"/>
        </w:rPr>
        <w:t xml:space="preserve"> Eastern European or </w:t>
      </w:r>
      <w:r w:rsidRPr="00602B69">
        <w:rPr>
          <w:lang w:val="en-US"/>
        </w:rPr>
        <w:t>Northern</w:t>
      </w:r>
      <w:r w:rsidR="00C33DD0" w:rsidRPr="00602B69">
        <w:rPr>
          <w:lang w:val="en-US"/>
        </w:rPr>
        <w:t xml:space="preserve"> Europe</w:t>
      </w:r>
      <w:r w:rsidR="00D9383E" w:rsidRPr="00602B69">
        <w:rPr>
          <w:lang w:val="en-US"/>
        </w:rPr>
        <w:t>an countries</w:t>
      </w:r>
      <w:r w:rsidR="00C33DD0" w:rsidRPr="00602B69">
        <w:rPr>
          <w:lang w:val="en-US"/>
        </w:rPr>
        <w:t xml:space="preserve"> </w:t>
      </w:r>
      <w:sdt>
        <w:sdtPr>
          <w:rPr>
            <w:lang w:val="en-US"/>
          </w:rPr>
          <w:alias w:val="Don't edit this field"/>
          <w:tag w:val="CitaviPlaceholder#ac075ab2-9a9c-415c-a0ad-f7575379beaa"/>
          <w:id w:val="816533927"/>
          <w:placeholder>
            <w:docPart w:val="DefaultPlaceholder_-1854013440"/>
          </w:placeholder>
        </w:sdtPr>
        <w:sdtContent>
          <w:r w:rsidR="00C33DD0" w:rsidRPr="00602B69">
            <w:rPr>
              <w:lang w:val="en-US"/>
            </w:rPr>
            <w:fldChar w:fldCharType="begin"/>
          </w:r>
          <w:r w:rsidR="00C33DD0" w:rsidRPr="00602B69">
            <w:rPr>
              <w:lang w:val="en-US"/>
            </w:rPr>
            <w:instrText>ADDIN CitaviPlaceholder{eyIkaWQiOiIxIiwiRW50cmllcyI6W3siJGlkIjoiMiIsIklkIjoiY2IzNGZkMTYtYTQwNy00MjljLTk3MGItMWRhOTU4YTdhMzZl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hNjczZWUzMi02MTVhLTRiOTgtYWMzNC1iYmU2M2M2YzA1NjU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jQiLCJJZCI6IjY0NzdiYmYyLWM4NjMtNGU0ZC1iZmUxLTM3YzJmNDQ1NzllNiIsIlJhbmdlU3RhcnQiOjM0LCJSYW5nZUxlbmd0aCI6MjQ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zMiLCJJZCI6IjlkMjcwN2Y3LTZlNTEtNDMxYS04NGVmLTliMzY5OGU4MjA1ZSIsIlJhbmdlU3RhcnQiOjU4LCJSYW5nZUxlbmd0aCI6MjAsIlJlZmVyZW5jZUlkIjoiNGE4MzFjMzQtNzZhNy00ZTJiLTk5NTYtZWExMWY2NjUxNjgwIiwiUmVmZXJlbmNlIjp7IiRpZCI6IjM0IiwiQWJzdHJhY3RDb21wbGV4aXR5IjowLCJBYnN0cmFjdFNvdXJjZVRleHRGb3JtYXQiOjAsIkF1dGhvcnMiOlt7IiRpZCI6IjM1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i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z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w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E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iIsIklkIjoiNjYxNjkzNjYtNTYzNy00YjFiLThmMzMtNDE1ZDE2ZTI3NmJjIiwiUmFuZ2VTdGFydCI6NzgsIlJhbmdlTGVuZ3RoIjoyMiwiUmVmZXJlbmNlSWQiOiI1MzcwZTQxOC01YjlkLTRhNWYtODkzMi0wOGNhNDdiYjk4NDgiLCJSZWZlcmVuY2UiOnsiJGlkIjoiNDMiLCJBYnN0cmFjdENvbXBsZXhpdHkiOjAsIkFic3RyYWN0U291cmNlVGV4dEZvcm1hdCI6MCwiQXV0aG9ycyI6W3siJGlkIjoiND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NyIsIk5hbWUiOiJBa3NhbnQgQWNhZC4gUHVibCIsIlByb3RlY3RlZCI6ZmFsc2UsIkNyZWF0ZWRCeSI6Il9tIiwiQ3JlYXRlZE9uIjoiMjAxOC0xMi0xMlQxMDozOToyMyIsIk1vZGlmaWVkQnkiOiJfbSIsIklkIjoiNWEwYTk0MjUtYzhjZi00ODhiLWJkYWYtZDQyYmU5ZTYxOWE2IiwiTW9kaWZpZWRPbi</w:instrText>
          </w:r>
          <w:r w:rsidR="00C33DD0" w:rsidRPr="00BB1865">
            <w:instrText>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}</w:instrText>
          </w:r>
          <w:r w:rsidR="00C33DD0" w:rsidRPr="00602B69">
            <w:rPr>
              <w:lang w:val="en-US"/>
            </w:rPr>
            <w:fldChar w:fldCharType="separate"/>
          </w:r>
          <w:r w:rsidR="00563976" w:rsidRPr="00BB1865">
            <w:t>(Alber, 1995; Damiani et al., 2011; Halásková et al., 2017; Kraus et al., 2010; Pommer et al., 2009)</w:t>
          </w:r>
          <w:r w:rsidR="00C33DD0" w:rsidRPr="00602B69">
            <w:rPr>
              <w:lang w:val="en-US"/>
            </w:rPr>
            <w:fldChar w:fldCharType="end"/>
          </w:r>
        </w:sdtContent>
      </w:sdt>
      <w:r w:rsidR="00C33DD0" w:rsidRPr="00BB1865">
        <w:t xml:space="preserve">. </w:t>
      </w:r>
      <w:r w:rsidR="00C33DD0" w:rsidRPr="00602B69">
        <w:rPr>
          <w:lang w:val="en-US"/>
        </w:rPr>
        <w:t>Non-</w:t>
      </w:r>
      <w:r w:rsidR="00840047" w:rsidRPr="00602B69">
        <w:rPr>
          <w:lang w:val="en-US"/>
        </w:rPr>
        <w:t>European</w:t>
      </w:r>
      <w:r w:rsidR="00C33DD0" w:rsidRPr="00602B69">
        <w:rPr>
          <w:lang w:val="en-US"/>
        </w:rPr>
        <w:t xml:space="preserve"> countries are rarely included in the</w:t>
      </w:r>
      <w:r w:rsidR="001D3817" w:rsidRPr="00602B69">
        <w:rPr>
          <w:lang w:val="en-US"/>
        </w:rPr>
        <w:t xml:space="preserve"> typologies. The typology by </w:t>
      </w:r>
      <w:sdt>
        <w:sdtPr>
          <w:rPr>
            <w:lang w:val="en-US"/>
          </w:rPr>
          <w:alias w:val="Don't edit this field"/>
          <w:tag w:val="CitaviPlaceholder#ae40fb7e-ba8b-4785-a379-bfe8b9ec6862"/>
          <w:id w:val="-1215264994"/>
          <w:placeholder>
            <w:docPart w:val="DefaultPlaceholder_-1854013440"/>
          </w:placeholder>
        </w:sdtPr>
        <w:sdtContent>
          <w:r w:rsidR="001D3817" w:rsidRPr="00602B69">
            <w:rPr>
              <w:lang w:val="en-US"/>
            </w:rPr>
            <w:fldChar w:fldCharType="begin"/>
          </w:r>
          <w:r w:rsidR="001D3817" w:rsidRPr="00602B69">
            <w:rPr>
              <w:lang w:val="en-US"/>
            </w:rPr>
            <w:instrText>ADDIN CitaviPlaceholder{eyIkaWQiOiIxIiwiQXNzb2NpYXRlV2l0aFBsYWNlaG9sZGVyVGFnIjoiQ2l0YXZpUGxhY2Vob2xkZXIjMGUwNTU4NzEtZTY5Yi00YjVkLTkxYzktMWRjNDBlZDEzZDM4IiwiRW50cmllcyI6W3siJGlkIjoiMiIsIklkIjoiNTNlMjM3MjUtZTFmOC00OTExLTgzMzEtMjkzNGU1Y2MyOGM3IiwiUmFuZ2VMZW5ndGgiOjc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kNvbG9tYm8ifV19LCJUYWciOiJDaXRhdmlQbGFjZWhvbGRlciNhZTQwZmI3ZS1iYThiLTQ3ODUtYTM3OS1iZmU4YjllYzY4NjIiLCJUZXh0IjoiQ29sb21ibyIsIldBSVZlcnNpb24iOiI2LjMuMC4wIn0=}</w:instrText>
          </w:r>
          <w:r w:rsidR="001D3817" w:rsidRPr="00602B69">
            <w:rPr>
              <w:lang w:val="en-US"/>
            </w:rPr>
            <w:fldChar w:fldCharType="separate"/>
          </w:r>
          <w:r w:rsidR="00563976" w:rsidRPr="00602B69">
            <w:rPr>
              <w:lang w:val="en-US"/>
            </w:rPr>
            <w:t>Colombo</w:t>
          </w:r>
          <w:r w:rsidR="001D3817" w:rsidRPr="00602B69">
            <w:rPr>
              <w:lang w:val="en-US"/>
            </w:rPr>
            <w:fldChar w:fldCharType="end"/>
          </w:r>
        </w:sdtContent>
      </w:sdt>
      <w:r w:rsidR="001D3817" w:rsidRPr="00602B69">
        <w:rPr>
          <w:lang w:val="en-US"/>
        </w:rPr>
        <w:t xml:space="preserve"> </w:t>
      </w:r>
      <w:sdt>
        <w:sdtPr>
          <w:rPr>
            <w:lang w:val="en-US"/>
          </w:rPr>
          <w:alias w:val="Don't edit this field"/>
          <w:tag w:val="CitaviPlaceholder#0e055871-e69b-4b5d-91c9-1dc40ed13d38"/>
          <w:id w:val="-800459153"/>
          <w:placeholder>
            <w:docPart w:val="DefaultPlaceholder_-1854013440"/>
          </w:placeholder>
        </w:sdtPr>
        <w:sdtContent>
          <w:r w:rsidR="001D3817" w:rsidRPr="00602B69">
            <w:rPr>
              <w:lang w:val="en-US"/>
            </w:rPr>
            <w:fldChar w:fldCharType="begin"/>
          </w:r>
          <w:r w:rsidR="001D3817" w:rsidRPr="00602B69">
            <w:rPr>
              <w:lang w:val="en-US"/>
            </w:rPr>
            <w:instrText>ADDIN CitaviPlaceholder{eyIkaWQiOiIxIiwiQXNzb2NpYXRlV2l0aFBsYWNlaG9sZGVyVGFnIjoiQ2l0YXZpUGxhY2Vob2xkZXIjYWU0MGZiN2UtYmE4Yi00Nzg1LWEzNzktYmZlOGI5ZWM2ODYyIiwiRW50cmllcyI6W3siJGlkIjoiMiIsIklkIjoiYWI4NWRlYzItMjc2Mi00Mjg1LTliYjMtMzAzMDViNzRkN2Y4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Z2VSYW5nZU51bWJlciI6MTcsIlBhZ2VSYW5nZU51bWJlcmluZ1R5cGUiOiJQYWdlIiwiUGFnZVJhbmdlTnVtZXJhbFN5c3RlbSI6IkFyYWJpYyIsIlBhcmVudFJlZmVyZW5jZSI6eyIkaWQiOiI2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yKSJ9XX0sIlRhZyI6IkNpdGF2aVBsYWNlaG9sZGVyIzBlMDU1ODcxLWU2OWItNGI1ZC05MWM5LTFkYzQwZWQxM2QzOCIsIlRleHQiOiIoMjAxMikiLCJXQUlWZXJzaW9uIjoiNi4zLjAuMCJ9}</w:instrText>
          </w:r>
          <w:r w:rsidR="001D3817" w:rsidRPr="00602B69">
            <w:rPr>
              <w:lang w:val="en-US"/>
            </w:rPr>
            <w:fldChar w:fldCharType="separate"/>
          </w:r>
          <w:r w:rsidR="00563976" w:rsidRPr="00602B69">
            <w:rPr>
              <w:lang w:val="en-US"/>
            </w:rPr>
            <w:t>(2012)</w:t>
          </w:r>
          <w:r w:rsidR="001D3817" w:rsidRPr="00602B69">
            <w:rPr>
              <w:lang w:val="en-US"/>
            </w:rPr>
            <w:fldChar w:fldCharType="end"/>
          </w:r>
        </w:sdtContent>
      </w:sdt>
      <w:r w:rsidR="001D3817" w:rsidRPr="00602B69">
        <w:rPr>
          <w:lang w:val="en-US"/>
        </w:rPr>
        <w:t>, which categorize countries based on financing indicators include Japan and South Korea in</w:t>
      </w:r>
      <w:r w:rsidR="003C0489" w:rsidRPr="00602B69">
        <w:rPr>
          <w:lang w:val="en-US"/>
        </w:rPr>
        <w:t xml:space="preserve"> a</w:t>
      </w:r>
      <w:r w:rsidR="001D3817" w:rsidRPr="00602B69">
        <w:rPr>
          <w:lang w:val="en-US"/>
        </w:rPr>
        <w:t xml:space="preserve"> cluster with Germany, Luxemburg and the Netherlands due to their common </w:t>
      </w:r>
      <w:r w:rsidR="003C0489" w:rsidRPr="00602B69">
        <w:rPr>
          <w:lang w:val="en-US"/>
        </w:rPr>
        <w:t>social insurance approach, whereas</w:t>
      </w:r>
      <w:r w:rsidR="001D3817" w:rsidRPr="00602B69">
        <w:rPr>
          <w:lang w:val="en-US"/>
        </w:rPr>
        <w:t xml:space="preserve"> New Zealand and Canada are in a cluster </w:t>
      </w:r>
      <w:r w:rsidR="001D3817" w:rsidRPr="00602B69">
        <w:rPr>
          <w:lang w:val="en-US"/>
        </w:rPr>
        <w:lastRenderedPageBreak/>
        <w:t xml:space="preserve">with Greece, Spain and Switzerland due to their universal but means-tested financing </w:t>
      </w:r>
      <w:r w:rsidR="00CB5610" w:rsidRPr="00602B69">
        <w:rPr>
          <w:lang w:val="en-US"/>
        </w:rPr>
        <w:t>approach</w:t>
      </w:r>
      <w:r w:rsidR="001D3817" w:rsidRPr="00602B69">
        <w:rPr>
          <w:lang w:val="en-US"/>
        </w:rPr>
        <w:t xml:space="preserve">. </w:t>
      </w:r>
      <w:sdt>
        <w:sdtPr>
          <w:rPr>
            <w:lang w:val="en-US"/>
          </w:rPr>
          <w:alias w:val="Don't edit this field"/>
          <w:tag w:val="CitaviPlaceholder#7292d6e0-f3b9-485d-a452-90cd53122ff9"/>
          <w:id w:val="1119409149"/>
          <w:placeholder>
            <w:docPart w:val="DefaultPlaceholder_-1854013440"/>
          </w:placeholder>
        </w:sdtPr>
        <w:sdtContent>
          <w:r w:rsidR="001D3817" w:rsidRPr="00602B69">
            <w:rPr>
              <w:lang w:val="en-US"/>
            </w:rPr>
            <w:fldChar w:fldCharType="begin"/>
          </w:r>
          <w:r w:rsidR="001D3817" w:rsidRPr="00602B69">
            <w:rPr>
              <w:lang w:val="en-US"/>
            </w:rPr>
            <w:instrText>ADDIN CitaviPlaceholder{eyIkaWQiOiIxIiwiQXNzb2NpYXRlV2l0aFBsYWNlaG9sZGVyVGFnIjoiQ2l0YXZpUGxhY2Vob2xkZXIjMjdhZTExZDEtODhiMy00NDhmLWEwNmEtMDNiYzM0MzJjZDg4IiwiRW50cmllcyI6W3siJGlkIjoiMiIsIklkIjoiOGUxMzU1NmQtMTQzZS00ODY1LWExYjAtOTRiMDQxODc0YThk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xOjAyOjMy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3MjkyZDZlMC1mM2I5LTQ4NWQtYTQ1Mi05MGNkNTMxMjJmZjkiLCJUZXh0IjoiSGFsw6Fza292w6EgZXQgYWwuIiwiV0FJVmVyc2lvbiI6IjYuMy4wLjAifQ==}</w:instrText>
          </w:r>
          <w:r w:rsidR="001D3817" w:rsidRPr="00602B69">
            <w:rPr>
              <w:lang w:val="en-US"/>
            </w:rPr>
            <w:fldChar w:fldCharType="separate"/>
          </w:r>
          <w:r w:rsidR="00563976" w:rsidRPr="00602B69">
            <w:rPr>
              <w:lang w:val="en-US"/>
            </w:rPr>
            <w:t>Halásková et al.</w:t>
          </w:r>
          <w:r w:rsidR="001D3817" w:rsidRPr="00602B69">
            <w:rPr>
              <w:lang w:val="en-US"/>
            </w:rPr>
            <w:fldChar w:fldCharType="end"/>
          </w:r>
        </w:sdtContent>
      </w:sdt>
      <w:r w:rsidR="001D3817" w:rsidRPr="00602B69">
        <w:rPr>
          <w:lang w:val="en-US"/>
        </w:rPr>
        <w:t xml:space="preserve"> </w:t>
      </w:r>
      <w:sdt>
        <w:sdtPr>
          <w:rPr>
            <w:lang w:val="en-US"/>
          </w:rPr>
          <w:alias w:val="Don't edit this field"/>
          <w:tag w:val="CitaviPlaceholder#27ae11d1-88b3-448f-a06a-03bc3432cd88"/>
          <w:id w:val="-949930580"/>
          <w:placeholder>
            <w:docPart w:val="DefaultPlaceholder_-1854013440"/>
          </w:placeholder>
        </w:sdtPr>
        <w:sdtContent>
          <w:r w:rsidR="001D3817" w:rsidRPr="00602B69">
            <w:rPr>
              <w:lang w:val="en-US"/>
            </w:rPr>
            <w:fldChar w:fldCharType="begin"/>
          </w:r>
          <w:r w:rsidR="001D3817" w:rsidRPr="00602B69">
            <w:rPr>
              <w:lang w:val="en-US"/>
            </w:rPr>
            <w:instrText>ADDIN CitaviPlaceholder{eyIkaWQiOiIxIiwiQXNzb2NpYXRlV2l0aFBsYWNlaG9sZGVyVGFnIjoiQ2l0YXZpUGxhY2Vob2xkZXIjNzI5MmQ2ZTAtZjNiOS00ODVkLWE0NTItOTBjZDUzMTIyZmY5IiwiRW50cmllcyI6W3siJGlkIjoiMiIsIklkIjoiZTYzNDE2Y2YtYmY4Ni00M2U5LTlhZGEtNDM4ZTY1MDk5YTQz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zI3YWUxMWQxLTg4YjMtNDQ4Zi1hMDZhLTAzYmMzNDMyY2Q4OCIsIlRleHQiOiIoMjAxNykiLCJXQUlWZXJzaW9uIjoiNi4zLjAuMCJ9}</w:instrText>
          </w:r>
          <w:r w:rsidR="001D3817" w:rsidRPr="00602B69">
            <w:rPr>
              <w:lang w:val="en-US"/>
            </w:rPr>
            <w:fldChar w:fldCharType="separate"/>
          </w:r>
          <w:r w:rsidR="00563976" w:rsidRPr="00602B69">
            <w:rPr>
              <w:lang w:val="en-US"/>
            </w:rPr>
            <w:t>(2017)</w:t>
          </w:r>
          <w:r w:rsidR="001D3817" w:rsidRPr="00602B69">
            <w:rPr>
              <w:lang w:val="en-US"/>
            </w:rPr>
            <w:fldChar w:fldCharType="end"/>
          </w:r>
        </w:sdtContent>
      </w:sdt>
      <w:r w:rsidR="001D3817" w:rsidRPr="00602B69">
        <w:rPr>
          <w:lang w:val="en-US"/>
        </w:rPr>
        <w:t xml:space="preserve"> find Australia and South Korea in one cluster.</w:t>
      </w:r>
    </w:p>
    <w:p w14:paraId="58241F31" w14:textId="34A461C9" w:rsidR="00761B67" w:rsidRPr="00602B69" w:rsidRDefault="00CE76F2" w:rsidP="00BD0E63">
      <w:pPr>
        <w:spacing w:line="360" w:lineRule="auto"/>
        <w:jc w:val="both"/>
        <w:rPr>
          <w:lang w:val="en-US"/>
        </w:rPr>
      </w:pPr>
      <w:r w:rsidRPr="00602B69">
        <w:rPr>
          <w:lang w:val="en-US"/>
        </w:rPr>
        <w:t xml:space="preserve">This short overview </w:t>
      </w:r>
      <w:r w:rsidR="00761B67" w:rsidRPr="00602B69">
        <w:rPr>
          <w:lang w:val="en-US"/>
        </w:rPr>
        <w:t>on existing LTC typologies show</w:t>
      </w:r>
      <w:r w:rsidR="006D1F30" w:rsidRPr="00602B69">
        <w:rPr>
          <w:lang w:val="en-US"/>
        </w:rPr>
        <w:t xml:space="preserve">s room for extension. </w:t>
      </w:r>
      <w:r w:rsidR="0003105A" w:rsidRPr="00602B69">
        <w:rPr>
          <w:lang w:val="en-US"/>
        </w:rPr>
        <w:t>First, m</w:t>
      </w:r>
      <w:r w:rsidR="006D1F30" w:rsidRPr="00602B69">
        <w:rPr>
          <w:lang w:val="en-US"/>
        </w:rPr>
        <w:t xml:space="preserve">ost typologies only use quantitative indicators where a </w:t>
      </w:r>
      <w:r w:rsidR="00245A78" w:rsidRPr="00602B69">
        <w:rPr>
          <w:lang w:val="en-US"/>
        </w:rPr>
        <w:t>huge</w:t>
      </w:r>
      <w:r w:rsidR="006D1F30" w:rsidRPr="00602B69">
        <w:rPr>
          <w:lang w:val="en-US"/>
        </w:rPr>
        <w:t xml:space="preserve"> weight lies on financing indicators. </w:t>
      </w:r>
      <w:r w:rsidR="0003105A" w:rsidRPr="00602B69">
        <w:rPr>
          <w:lang w:val="en-US"/>
        </w:rPr>
        <w:t>Additional, e.g. i</w:t>
      </w:r>
      <w:r w:rsidR="006D1F30" w:rsidRPr="00602B69">
        <w:rPr>
          <w:lang w:val="en-US"/>
        </w:rPr>
        <w:t xml:space="preserve">nstitutional indicators </w:t>
      </w:r>
      <w:r w:rsidRPr="00602B69">
        <w:rPr>
          <w:lang w:val="en-US"/>
        </w:rPr>
        <w:t>focusing on access to long-term care are rarely used</w:t>
      </w:r>
      <w:r w:rsidR="0003105A" w:rsidRPr="00602B69">
        <w:rPr>
          <w:lang w:val="en-US"/>
        </w:rPr>
        <w:t xml:space="preserve"> here</w:t>
      </w:r>
      <w:r w:rsidRPr="00602B69">
        <w:rPr>
          <w:lang w:val="en-US"/>
        </w:rPr>
        <w:t xml:space="preserve">. </w:t>
      </w:r>
      <w:r w:rsidR="00761B67" w:rsidRPr="00602B69">
        <w:rPr>
          <w:lang w:val="en-US"/>
        </w:rPr>
        <w:t>Second</w:t>
      </w:r>
      <w:r w:rsidRPr="00602B69">
        <w:rPr>
          <w:lang w:val="en-US"/>
        </w:rPr>
        <w:t>, many typologies have a Eu</w:t>
      </w:r>
      <w:r w:rsidR="00761B67" w:rsidRPr="00602B69">
        <w:rPr>
          <w:lang w:val="en-US"/>
        </w:rPr>
        <w:t>r</w:t>
      </w:r>
      <w:r w:rsidRPr="00602B69">
        <w:rPr>
          <w:lang w:val="en-US"/>
        </w:rPr>
        <w:t xml:space="preserve">opean focus or only use a small sample of countries. </w:t>
      </w:r>
      <w:r w:rsidR="0003105A" w:rsidRPr="00602B69">
        <w:rPr>
          <w:lang w:val="en-US"/>
        </w:rPr>
        <w:t>Thus, w</w:t>
      </w:r>
      <w:r w:rsidRPr="00602B69">
        <w:rPr>
          <w:lang w:val="en-US"/>
        </w:rPr>
        <w:t>e would like to extend these typologies by using an OECD sample with as man</w:t>
      </w:r>
      <w:r w:rsidR="00761B67" w:rsidRPr="00602B69">
        <w:rPr>
          <w:lang w:val="en-US"/>
        </w:rPr>
        <w:t>y</w:t>
      </w:r>
      <w:r w:rsidRPr="00602B69">
        <w:rPr>
          <w:lang w:val="en-US"/>
        </w:rPr>
        <w:t xml:space="preserve"> countries as possible</w:t>
      </w:r>
      <w:r w:rsidR="00761B67" w:rsidRPr="00602B69">
        <w:rPr>
          <w:lang w:val="en-US"/>
        </w:rPr>
        <w:t>. Third, cluster analysis has proven a successful method to derive at types of LTC systems</w:t>
      </w:r>
      <w:r w:rsidR="00563976" w:rsidRPr="00602B69">
        <w:rPr>
          <w:lang w:val="en-US"/>
        </w:rPr>
        <w:t xml:space="preserve"> </w:t>
      </w:r>
      <w:sdt>
        <w:sdtPr>
          <w:rPr>
            <w:lang w:val="en-US"/>
          </w:rPr>
          <w:alias w:val="Don't edit this field"/>
          <w:tag w:val="CitaviPlaceholder#1960880b-16bd-4ea2-953e-ec5386b1711c"/>
          <w:id w:val="859937249"/>
          <w:placeholder>
            <w:docPart w:val="DefaultPlaceholder_-1854013440"/>
          </w:placeholder>
        </w:sdtPr>
        <w:sdtContent>
          <w:r w:rsidR="00563976" w:rsidRPr="00602B69">
            <w:rPr>
              <w:lang w:val="en-US"/>
            </w:rPr>
            <w:fldChar w:fldCharType="begin"/>
          </w:r>
          <w:r w:rsidR="00563976" w:rsidRPr="00602B69">
            <w:rPr>
              <w:lang w:val="en-US"/>
            </w:rPr>
            <w:instrText>ADDIN CitaviPlaceholder{eyIkaWQiOiIxIiwiRW50cmllcyI6W3siJGlkIjoiMiIsIklkIjoiYTYzYzg3ZGItMzY5ZS00OTdhLThjYzEtMDkxNWU4NGNhMWRl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TIiLCJJZCI6ImM0YjM5MDQ4LTliOTctNDEzOS1iNDQ2LTc3ZWZlYzkxMDRhYS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FnZVJhbmdlTnVtYmVyIjo1MywiUGFnZVJhbmdlTnVtYmVyaW5nVHlwZSI6IlBhZ2UiLCJQYWdlUmFuZ2VOdW1lcmFsU3lzdGVtIjoiQXJhYmlj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M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x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y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M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0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UiLCJJZCI6ImU5OTE4OWNmLWZlYWMtNGNhZi04OGVmLWQ5NDk3MjExMmRiYS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FnZVJhbmdlTnVtYmVyIjo2NzUsIlBhZ2VSYW5nZU51bWJlcmluZ1R5cGUiOiJQYWdlIiwiUGFnZVJhbmdlTnVtZXJhbFN5c3RlbSI6IkFyYWJpYyIsIlBlcmlvZGljYWwiOnsiJGlkIjoiMzI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}</w:instrText>
          </w:r>
          <w:r w:rsidR="00563976" w:rsidRPr="00602B69">
            <w:rPr>
              <w:lang w:val="en-US"/>
            </w:rPr>
            <w:fldChar w:fldCharType="separate"/>
          </w:r>
          <w:r w:rsidR="00563976" w:rsidRPr="00602B69">
            <w:rPr>
              <w:lang w:val="en-US"/>
            </w:rPr>
            <w:t>(Halásková et al., 2017; Kautto, 2002; Kraus et al., 2010; Saraceno and Keck, 2010)</w:t>
          </w:r>
          <w:r w:rsidR="00563976" w:rsidRPr="00602B69">
            <w:rPr>
              <w:lang w:val="en-US"/>
            </w:rPr>
            <w:fldChar w:fldCharType="end"/>
          </w:r>
        </w:sdtContent>
      </w:sdt>
      <w:r w:rsidR="00761B67" w:rsidRPr="00602B69">
        <w:rPr>
          <w:lang w:val="en-US"/>
        </w:rPr>
        <w:t xml:space="preserve">. Still, we want to use the innovative approach by </w:t>
      </w:r>
      <w:sdt>
        <w:sdtPr>
          <w:rPr>
            <w:lang w:val="en-US"/>
          </w:rPr>
          <w:alias w:val="Don't edit this field"/>
          <w:tag w:val="CitaviPlaceholder#83e31000-2d90-473e-824b-b0a466f6b8d5"/>
          <w:id w:val="877590673"/>
          <w:placeholder>
            <w:docPart w:val="DefaultPlaceholder_-1854013440"/>
          </w:placeholder>
        </w:sdtPr>
        <w:sdtContent>
          <w:r w:rsidR="00761B67" w:rsidRPr="00602B69">
            <w:rPr>
              <w:lang w:val="en-US"/>
            </w:rPr>
            <w:fldChar w:fldCharType="begin"/>
          </w:r>
          <w:r w:rsidR="00563976" w:rsidRPr="00602B69">
            <w:rPr>
              <w:lang w:val="en-US"/>
            </w:rPr>
            <w:instrText>ADDIN CitaviPlaceholder{eyIkaWQiOiIxIiwiQXNzb2NpYXRlV2l0aFBsYWNlaG9sZGVyVGFnIjoiQ2l0YXZpUGxhY2Vob2xkZXIjZGNkNzdkMzItYTMwYi00MjE1LThmZWYtOTY5OTM1Y2Q4MTkyIiwiRW50cmllcyI6W3siJGlkIjoiMiIsIklkIjoiOWQ5NzBkMDktYjM0Yy00MzhkLThkOGMtZDQ2NTZjMGE3ZDRk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gzZTMxMDAwLTJkOTAtNDczZS04MjRiLWIwYTQ2NmY2YjhkNSIsIlRleHQiOiJSZWlibGluZyBldCBhbC4iLCJXQUlWZXJzaW9uIjoiNi4zLjAuMCJ9}</w:instrText>
          </w:r>
          <w:r w:rsidR="00761B67" w:rsidRPr="00602B69">
            <w:rPr>
              <w:lang w:val="en-US"/>
            </w:rPr>
            <w:fldChar w:fldCharType="separate"/>
          </w:r>
          <w:r w:rsidR="00563976" w:rsidRPr="00602B69">
            <w:rPr>
              <w:lang w:val="en-US"/>
            </w:rPr>
            <w:t>Reibling et al.</w:t>
          </w:r>
          <w:r w:rsidR="00761B67" w:rsidRPr="00602B69">
            <w:rPr>
              <w:lang w:val="en-US"/>
            </w:rPr>
            <w:fldChar w:fldCharType="end"/>
          </w:r>
        </w:sdtContent>
      </w:sdt>
      <w:r w:rsidR="00761B67" w:rsidRPr="00602B69">
        <w:rPr>
          <w:lang w:val="en-US"/>
        </w:rPr>
        <w:t xml:space="preserve"> </w:t>
      </w:r>
      <w:sdt>
        <w:sdtPr>
          <w:rPr>
            <w:lang w:val="en-US"/>
          </w:rPr>
          <w:alias w:val="Don't edit this field"/>
          <w:tag w:val="CitaviPlaceholder#dcd77d32-a30b-4215-8fef-969935cd8192"/>
          <w:id w:val="1405262806"/>
          <w:placeholder>
            <w:docPart w:val="DefaultPlaceholder_-1854013440"/>
          </w:placeholder>
        </w:sdtPr>
        <w:sdtContent>
          <w:r w:rsidR="00761B67" w:rsidRPr="00602B69">
            <w:rPr>
              <w:lang w:val="en-US"/>
            </w:rPr>
            <w:fldChar w:fldCharType="begin"/>
          </w:r>
          <w:r w:rsidR="00563976" w:rsidRPr="00602B69">
            <w:rPr>
              <w:lang w:val="en-US"/>
            </w:rPr>
            <w:instrText>ADDIN CitaviPlaceholder{eyIkaWQiOiIxIiwiQXNzb2NpYXRlV2l0aFBsYWNlaG9sZGVyVGFnIjoiQ2l0YXZpUGxhY2Vob2xkZXIjODNlMzEwMDAtMmQ5MC00NzNlLTgyNGItYjBhNDY2ZjZiOGQ1IiwiRW50cmllcyI6W3siJGlkIjoiMiIsIklkIjoiYjQ4ZTJmOGYtYWIyOC00ZGNjLWE5OTgtY2RiNjhhN2Y3OTZh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FnZVJhbmdlTnVtYmVyIjo2MTEsIlBhZ2VSYW5nZU51bWJlcmluZ1R5cGUiOiJQYWdlIiwiUGFnZVJhbmdlTnVtZXJhbFN5c3RlbSI6IkFyYWJpYy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kNyZWF0ZWRCeSI6Il9NYXJlaWtlIEFyaWFhbnMiLCJDcmVhdGVkT24iOiIyMDE5LTA2LTE0VDExOjE2OjIzIiwiTW9kaWZpZWRCeSI6Il9NYXJlaWtlIEFyaWFhbnMiLCJJZCI6ImJhMjUxZDUxLTRjOWQtNGJhZS05NDk1LWI3YzZjMDI0NDRhYiIsIk1vZGlmaWVkT24iOiIyMDE5LTA2LTI0VDExOjAyOjM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ZGNkNzdkMzItYTMwYi00MjE1LThmZWYtOTY5OTM1Y2Q4MTkyIiwiVGV4dCI6IigyMDE5KSIsIldBSVZlcnNpb24iOiI2LjMuMC4wIn0=}</w:instrText>
          </w:r>
          <w:r w:rsidR="00761B67" w:rsidRPr="00602B69">
            <w:rPr>
              <w:lang w:val="en-US"/>
            </w:rPr>
            <w:fldChar w:fldCharType="separate"/>
          </w:r>
          <w:r w:rsidR="00563976" w:rsidRPr="00602B69">
            <w:rPr>
              <w:lang w:val="en-US"/>
            </w:rPr>
            <w:t>(2019)</w:t>
          </w:r>
          <w:r w:rsidR="00761B67" w:rsidRPr="00602B69">
            <w:rPr>
              <w:lang w:val="en-US"/>
            </w:rPr>
            <w:fldChar w:fldCharType="end"/>
          </w:r>
        </w:sdtContent>
      </w:sdt>
      <w:r w:rsidR="00761B67" w:rsidRPr="00602B69">
        <w:rPr>
          <w:lang w:val="en-US"/>
        </w:rPr>
        <w:t>, who use</w:t>
      </w:r>
      <w:r w:rsidR="00D661E1">
        <w:rPr>
          <w:lang w:val="en-US"/>
        </w:rPr>
        <w:t>s</w:t>
      </w:r>
      <w:r w:rsidR="00761B67" w:rsidRPr="00602B69">
        <w:rPr>
          <w:lang w:val="en-US"/>
        </w:rPr>
        <w:t xml:space="preserve"> multiple cluster analysis for a high reliability of results and a flexibi</w:t>
      </w:r>
      <w:r w:rsidR="006D1F30" w:rsidRPr="00602B69">
        <w:rPr>
          <w:lang w:val="en-US"/>
        </w:rPr>
        <w:t>lity of the typology</w:t>
      </w:r>
      <w:r w:rsidR="006D1F30" w:rsidRPr="00602B69">
        <w:rPr>
          <w:rStyle w:val="Funotenzeichen"/>
          <w:lang w:val="en-US"/>
        </w:rPr>
        <w:footnoteReference w:id="1"/>
      </w:r>
      <w:r w:rsidR="006D1F30" w:rsidRPr="00602B69">
        <w:rPr>
          <w:lang w:val="en-US"/>
        </w:rPr>
        <w:t>.</w:t>
      </w:r>
    </w:p>
    <w:p w14:paraId="56CE1366" w14:textId="7EACA424" w:rsidR="000732E6" w:rsidRPr="00602B69" w:rsidRDefault="000732E6" w:rsidP="00DB62C0">
      <w:pPr>
        <w:spacing w:line="360" w:lineRule="auto"/>
        <w:jc w:val="both"/>
        <w:rPr>
          <w:b/>
          <w:lang w:val="en-US"/>
        </w:rPr>
      </w:pPr>
      <w:r w:rsidRPr="00602B69">
        <w:rPr>
          <w:b/>
          <w:lang w:val="en-US"/>
        </w:rPr>
        <w:t>Data and Methods</w:t>
      </w:r>
    </w:p>
    <w:p w14:paraId="3B2475B2" w14:textId="04F8E709" w:rsidR="00925AF8" w:rsidRDefault="00E374AB" w:rsidP="0094172E">
      <w:pPr>
        <w:pStyle w:val="Textkrper"/>
      </w:pPr>
      <w:r w:rsidRPr="00602B69">
        <w:t>The quantitative indicators</w:t>
      </w:r>
      <w:r w:rsidR="0094172E">
        <w:t xml:space="preserve"> </w:t>
      </w:r>
      <w:r w:rsidRPr="00602B69">
        <w:t>are based on the OECD health data (date of extraction 10.12.2018</w:t>
      </w:r>
      <w:r w:rsidR="00E168B9" w:rsidRPr="00602B69">
        <w:t>;</w:t>
      </w:r>
      <w:r w:rsidRPr="00602B69">
        <w:t xml:space="preserve"> </w:t>
      </w:r>
      <w:sdt>
        <w:sdtPr>
          <w:alias w:val="Don't edit this field"/>
          <w:tag w:val="CitaviPlaceholder#62beef68-7be2-40d1-8531-3e97157dae78"/>
          <w:id w:val="-311105624"/>
          <w:placeholder>
            <w:docPart w:val="1212FD1CB7DF4F41A3C37B4EAE9AFDF3"/>
          </w:placeholder>
        </w:sdtPr>
        <w:sdtContent>
          <w:r w:rsidRPr="00602B69">
            <w:fldChar w:fldCharType="begin"/>
          </w:r>
          <w:r w:rsidRPr="00602B69">
            <w:instrText>ADDIN CitaviPlaceholder{eyIkaWQiOiIxIiwiRW50cmllcyI6W3siJGlkIjoiMiIsIklkIjoiNzdkN2U5MDAtNzk1Ny00ZjJkLWI5MDEtOTUwMDA4YTBhMTVlIiwiUmFuZ2VMZW5ndGgiOjEyLCJSZWZlcmVuY2VJZCI6IjMxYTZlMWU1LWNkMzctNDY0Ni05Y2RiLTI3MzAwZjg2ZDM0M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}</w:instrText>
          </w:r>
          <w:r w:rsidRPr="00602B69">
            <w:fldChar w:fldCharType="separate"/>
          </w:r>
          <w:r w:rsidRPr="00602B69">
            <w:t>OECD, 2018)</w:t>
          </w:r>
          <w:r w:rsidRPr="00602B69">
            <w:fldChar w:fldCharType="end"/>
          </w:r>
        </w:sdtContent>
      </w:sdt>
      <w:r w:rsidR="001F6140" w:rsidRPr="00602B69">
        <w:t xml:space="preserve"> for 36 countries</w:t>
      </w:r>
      <w:r w:rsidR="00C473F4" w:rsidRPr="00602B69">
        <w:t xml:space="preserve"> at 18 time points</w:t>
      </w:r>
      <w:r w:rsidR="005A6A98" w:rsidRPr="00602B69">
        <w:t xml:space="preserve"> (2000-2017).</w:t>
      </w:r>
      <w:r w:rsidR="0094172E">
        <w:t xml:space="preserve"> We extracted data o</w:t>
      </w:r>
      <w:r w:rsidR="002A0294">
        <w:t>n six indicators including (1) t</w:t>
      </w:r>
      <w:r w:rsidR="0094172E">
        <w:t xml:space="preserve">he LTC expenditure (health) per capita </w:t>
      </w:r>
      <w:r w:rsidR="0094172E" w:rsidRPr="0094172E">
        <w:t>in US</w:t>
      </w:r>
      <w:r w:rsidR="0094172E">
        <w:t xml:space="preserve">$ of purchasing power parities, (2) </w:t>
      </w:r>
      <w:r w:rsidR="0094172E" w:rsidRPr="0094172E">
        <w:t>number of LTC beds per 1000 population aged 65+, (3) number of LTC rec</w:t>
      </w:r>
      <w:r w:rsidR="00CE413C">
        <w:t>ipients in institutions as the share</w:t>
      </w:r>
      <w:r w:rsidR="0094172E" w:rsidRPr="0094172E">
        <w:t xml:space="preserve"> of all people aged 65+</w:t>
      </w:r>
      <w:r w:rsidR="0094172E">
        <w:t xml:space="preserve">, (4) </w:t>
      </w:r>
      <w:r w:rsidR="00CE413C">
        <w:t>the share</w:t>
      </w:r>
      <w:r w:rsidR="0094172E" w:rsidRPr="0094172E">
        <w:t xml:space="preserve"> of private (voluntary and out-of-pocket)</w:t>
      </w:r>
      <w:r w:rsidR="00925AF8">
        <w:t xml:space="preserve"> </w:t>
      </w:r>
      <w:r w:rsidR="0094172E" w:rsidRPr="0094172E">
        <w:t xml:space="preserve">LTC expenditure </w:t>
      </w:r>
      <w:r w:rsidR="00CE413C">
        <w:t xml:space="preserve">in </w:t>
      </w:r>
      <w:r w:rsidR="0094172E" w:rsidRPr="0094172E">
        <w:t xml:space="preserve">the total LTC expenditure, (5) life expectancy </w:t>
      </w:r>
      <w:r w:rsidR="00CE413C">
        <w:t xml:space="preserve">of 65+ </w:t>
      </w:r>
      <w:r w:rsidR="00925AF8">
        <w:t xml:space="preserve">as well as </w:t>
      </w:r>
      <w:r w:rsidR="0094172E" w:rsidRPr="0094172E">
        <w:t>(6) people in good/very good health as percentage of the population 65+</w:t>
      </w:r>
      <w:r w:rsidR="00AD0480">
        <w:t xml:space="preserve"> (see Table 1</w:t>
      </w:r>
      <w:r w:rsidR="002A0294">
        <w:t xml:space="preserve"> for an overview</w:t>
      </w:r>
      <w:r w:rsidR="00AD0480">
        <w:t>)</w:t>
      </w:r>
      <w:r w:rsidR="00925AF8">
        <w:t xml:space="preserve">. </w:t>
      </w:r>
    </w:p>
    <w:p w14:paraId="220801A0" w14:textId="78BBBBB0" w:rsidR="0094172E" w:rsidRDefault="00E168B9" w:rsidP="00925AF8">
      <w:pPr>
        <w:pStyle w:val="Textkrper"/>
      </w:pPr>
      <w:r w:rsidRPr="00602B69">
        <w:t>Unfortunately</w:t>
      </w:r>
      <w:r w:rsidR="005A6A98" w:rsidRPr="00602B69">
        <w:t xml:space="preserve">, </w:t>
      </w:r>
      <w:r w:rsidR="00147CE1" w:rsidRPr="00602B69">
        <w:t>some observation units</w:t>
      </w:r>
      <w:r w:rsidR="005A6A98" w:rsidRPr="00602B69">
        <w:t xml:space="preserve"> (Austria, Canada, Greece, Iceland, Italy, Lithuania and Portugal) had </w:t>
      </w:r>
      <w:r w:rsidR="00C473F4" w:rsidRPr="00602B69">
        <w:t>inconsistencies</w:t>
      </w:r>
      <w:r w:rsidR="00B42A9C" w:rsidRPr="00602B69">
        <w:t xml:space="preserve"> on</w:t>
      </w:r>
      <w:r w:rsidR="005A6A98" w:rsidRPr="00602B69">
        <w:t xml:space="preserve"> indicators an</w:t>
      </w:r>
      <w:r w:rsidR="00147CE1" w:rsidRPr="00602B69">
        <w:t>d/or years, while others</w:t>
      </w:r>
      <w:r w:rsidR="005A6A98" w:rsidRPr="00602B69">
        <w:t xml:space="preserve"> were missing completely on all variables (Chile, Mexico, Turkey). We therefore excluded </w:t>
      </w:r>
      <w:r w:rsidR="00147CE1" w:rsidRPr="00602B69">
        <w:t>these states</w:t>
      </w:r>
      <w:r w:rsidR="005A6A98" w:rsidRPr="00602B69">
        <w:t xml:space="preserve">, which lead to an analysis sample of </w:t>
      </w:r>
      <w:r w:rsidR="00147CE1" w:rsidRPr="00602B69">
        <w:t>N=</w:t>
      </w:r>
      <w:r w:rsidR="005A6A98" w:rsidRPr="00602B69">
        <w:t xml:space="preserve">26 countries. </w:t>
      </w:r>
      <w:r w:rsidR="001F6140" w:rsidRPr="00602B69">
        <w:t xml:space="preserve">To handle </w:t>
      </w:r>
      <w:r w:rsidR="005A6A98" w:rsidRPr="00602B69">
        <w:t>incomplete data w</w:t>
      </w:r>
      <w:r w:rsidR="00F73978" w:rsidRPr="00602B69">
        <w:t>ithin the sampling</w:t>
      </w:r>
      <w:r w:rsidR="005A6A98" w:rsidRPr="00602B69">
        <w:t xml:space="preserve"> countries</w:t>
      </w:r>
      <w:r w:rsidR="00147CE1" w:rsidRPr="00602B69">
        <w:t xml:space="preserve"> </w:t>
      </w:r>
      <w:r w:rsidR="003911ED" w:rsidRPr="00602B69">
        <w:t>we</w:t>
      </w:r>
      <w:r w:rsidR="00147CE1" w:rsidRPr="00602B69">
        <w:t xml:space="preserve"> conducted a three-step process.</w:t>
      </w:r>
      <w:r w:rsidR="003911ED" w:rsidRPr="00602B69">
        <w:t xml:space="preserve"> </w:t>
      </w:r>
      <w:r w:rsidR="00833F1F" w:rsidRPr="00602B69">
        <w:t>F</w:t>
      </w:r>
      <w:r w:rsidR="003911ED" w:rsidRPr="00602B69">
        <w:t>irst</w:t>
      </w:r>
      <w:r w:rsidR="00833F1F" w:rsidRPr="00602B69">
        <w:t>, we interpolated</w:t>
      </w:r>
      <w:r w:rsidR="003911ED" w:rsidRPr="00602B69">
        <w:t xml:space="preserve"> </w:t>
      </w:r>
      <w:r w:rsidR="005A6A98" w:rsidRPr="00602B69">
        <w:t xml:space="preserve">the </w:t>
      </w:r>
      <w:r w:rsidR="003911ED" w:rsidRPr="00602B69">
        <w:t>specific country v</w:t>
      </w:r>
      <w:r w:rsidR="005A6A98" w:rsidRPr="00602B69">
        <w:t xml:space="preserve">alues </w:t>
      </w:r>
      <w:r w:rsidR="00833F1F" w:rsidRPr="00602B69">
        <w:t xml:space="preserve">on the basis of </w:t>
      </w:r>
      <w:r w:rsidR="00147CE1" w:rsidRPr="00602B69">
        <w:t>t</w:t>
      </w:r>
      <w:r w:rsidR="00B42A9C" w:rsidRPr="00602B69">
        <w:t xml:space="preserve">heir own values one year before </w:t>
      </w:r>
      <w:r w:rsidR="00147CE1" w:rsidRPr="00602B69">
        <w:t>through the technique of</w:t>
      </w:r>
      <w:r w:rsidR="003911ED" w:rsidRPr="00602B69">
        <w:t xml:space="preserve"> nearest neighborhood estimation. </w:t>
      </w:r>
      <w:r w:rsidR="00147CE1" w:rsidRPr="00602B69">
        <w:t xml:space="preserve">Due to the fact that </w:t>
      </w:r>
      <w:r w:rsidR="000C097C">
        <w:t xml:space="preserve">most true values were available in </w:t>
      </w:r>
      <w:r w:rsidR="00147CE1" w:rsidRPr="00602B69">
        <w:t>the years 2014-2016, t</w:t>
      </w:r>
      <w:r w:rsidR="003911ED" w:rsidRPr="00602B69">
        <w:t>his procedure was carried forward until the year 2013</w:t>
      </w:r>
      <w:r w:rsidR="00833F1F" w:rsidRPr="00602B69">
        <w:t xml:space="preserve"> if needed</w:t>
      </w:r>
      <w:r w:rsidR="003911ED" w:rsidRPr="00602B69">
        <w:t xml:space="preserve">. </w:t>
      </w:r>
      <w:r w:rsidR="00833F1F" w:rsidRPr="00602B69">
        <w:t>Second, f</w:t>
      </w:r>
      <w:r w:rsidR="003911ED" w:rsidRPr="00602B69">
        <w:t>rom here we imputed missing valu</w:t>
      </w:r>
      <w:r w:rsidR="00147CE1" w:rsidRPr="00602B69">
        <w:t>es for all countries, based on</w:t>
      </w:r>
      <w:r w:rsidR="003911ED" w:rsidRPr="00602B69">
        <w:t xml:space="preserve"> </w:t>
      </w:r>
      <w:r w:rsidR="00147CE1" w:rsidRPr="00602B69">
        <w:t xml:space="preserve">complete </w:t>
      </w:r>
      <w:r w:rsidR="003911ED" w:rsidRPr="00602B69">
        <w:t xml:space="preserve">sample </w:t>
      </w:r>
      <w:r w:rsidR="00147CE1" w:rsidRPr="00602B69">
        <w:t xml:space="preserve">values </w:t>
      </w:r>
      <w:r w:rsidR="003911ED" w:rsidRPr="00602B69">
        <w:t>using a re</w:t>
      </w:r>
      <w:r w:rsidR="00147CE1" w:rsidRPr="00602B69">
        <w:t xml:space="preserve">gression-based imputation-model with 10 imputations for each year. </w:t>
      </w:r>
      <w:r w:rsidR="00B42A9C" w:rsidRPr="00602B69">
        <w:t>Out of these 10</w:t>
      </w:r>
      <w:r w:rsidR="00147CE1" w:rsidRPr="00602B69">
        <w:t xml:space="preserve"> imputations, we</w:t>
      </w:r>
      <w:r w:rsidR="00B42A9C" w:rsidRPr="00602B69">
        <w:t xml:space="preserve"> calculated an imputed mean of the indicator for each year if the real value was missing</w:t>
      </w:r>
      <w:r w:rsidR="00147CE1" w:rsidRPr="00602B69">
        <w:t xml:space="preserve">. </w:t>
      </w:r>
      <w:r w:rsidR="000C097C">
        <w:t>W</w:t>
      </w:r>
      <w:r w:rsidR="00833F1F" w:rsidRPr="00602B69">
        <w:t xml:space="preserve">e </w:t>
      </w:r>
      <w:r w:rsidR="000C097C">
        <w:t xml:space="preserve">then </w:t>
      </w:r>
      <w:r w:rsidR="00833F1F" w:rsidRPr="00602B69">
        <w:t xml:space="preserve">finally </w:t>
      </w:r>
      <w:r w:rsidR="003911ED" w:rsidRPr="00602B69">
        <w:t xml:space="preserve">calculated </w:t>
      </w:r>
      <w:r w:rsidR="00B42A9C" w:rsidRPr="00602B69">
        <w:t>an overall mean</w:t>
      </w:r>
      <w:r w:rsidR="005A6A98" w:rsidRPr="00602B69">
        <w:t xml:space="preserve"> of the years 2014, 2015 and 2016</w:t>
      </w:r>
      <w:r w:rsidR="00833F1F" w:rsidRPr="00602B69">
        <w:t xml:space="preserve"> for every indicator</w:t>
      </w:r>
      <w:r w:rsidR="000C097C">
        <w:t>, using imputed values if necessary.</w:t>
      </w:r>
    </w:p>
    <w:p w14:paraId="741F96B6" w14:textId="4E544484" w:rsidR="00AD0480" w:rsidRPr="000F6DC1" w:rsidRDefault="00AD0480" w:rsidP="00AD0480">
      <w:pPr>
        <w:pStyle w:val="Beschriftung"/>
        <w:keepNext/>
        <w:rPr>
          <w:i w:val="0"/>
          <w:color w:val="auto"/>
          <w:sz w:val="22"/>
          <w:szCs w:val="22"/>
          <w:lang w:val="en-US"/>
        </w:rPr>
      </w:pPr>
      <w:r w:rsidRPr="000F6DC1">
        <w:rPr>
          <w:i w:val="0"/>
          <w:color w:val="auto"/>
          <w:sz w:val="22"/>
          <w:szCs w:val="22"/>
          <w:lang w:val="en-US"/>
        </w:rPr>
        <w:lastRenderedPageBreak/>
        <w:t xml:space="preserve">Table </w:t>
      </w:r>
      <w:r w:rsidRPr="000F6DC1">
        <w:rPr>
          <w:i w:val="0"/>
          <w:color w:val="auto"/>
          <w:sz w:val="22"/>
          <w:szCs w:val="22"/>
        </w:rPr>
        <w:fldChar w:fldCharType="begin"/>
      </w:r>
      <w:r w:rsidRPr="000F6DC1">
        <w:rPr>
          <w:i w:val="0"/>
          <w:color w:val="auto"/>
          <w:sz w:val="22"/>
          <w:szCs w:val="22"/>
          <w:lang w:val="en-US"/>
        </w:rPr>
        <w:instrText xml:space="preserve"> SEQ Table \* ARABIC </w:instrText>
      </w:r>
      <w:r w:rsidRPr="000F6DC1">
        <w:rPr>
          <w:i w:val="0"/>
          <w:color w:val="auto"/>
          <w:sz w:val="22"/>
          <w:szCs w:val="22"/>
        </w:rPr>
        <w:fldChar w:fldCharType="separate"/>
      </w:r>
      <w:r w:rsidR="00B44DF3">
        <w:rPr>
          <w:i w:val="0"/>
          <w:noProof/>
          <w:color w:val="auto"/>
          <w:sz w:val="22"/>
          <w:szCs w:val="22"/>
          <w:lang w:val="en-US"/>
        </w:rPr>
        <w:t>1</w:t>
      </w:r>
      <w:r w:rsidRPr="000F6DC1">
        <w:rPr>
          <w:i w:val="0"/>
          <w:color w:val="auto"/>
          <w:sz w:val="22"/>
          <w:szCs w:val="22"/>
        </w:rPr>
        <w:fldChar w:fldCharType="end"/>
      </w:r>
      <w:r w:rsidRPr="000F6DC1">
        <w:rPr>
          <w:i w:val="0"/>
          <w:color w:val="auto"/>
          <w:sz w:val="22"/>
          <w:szCs w:val="22"/>
          <w:lang w:val="en-US"/>
        </w:rPr>
        <w:t xml:space="preserve">: Means of quantitative indicators </w:t>
      </w:r>
      <w:r w:rsidR="003D5F7A" w:rsidRPr="000F6DC1">
        <w:rPr>
          <w:i w:val="0"/>
          <w:color w:val="auto"/>
          <w:sz w:val="22"/>
          <w:szCs w:val="22"/>
          <w:lang w:val="en-US"/>
        </w:rPr>
        <w:t xml:space="preserve">of LTC typology </w:t>
      </w:r>
      <w:r w:rsidRPr="000F6DC1">
        <w:rPr>
          <w:i w:val="0"/>
          <w:color w:val="auto"/>
          <w:sz w:val="22"/>
          <w:szCs w:val="22"/>
          <w:lang w:val="en-US"/>
        </w:rPr>
        <w:t>over countries (N=26) and years (2014-2016)</w:t>
      </w:r>
    </w:p>
    <w:tbl>
      <w:tblPr>
        <w:tblStyle w:val="EinfacheTabelle3"/>
        <w:tblW w:w="0" w:type="auto"/>
        <w:tblLook w:val="04A0" w:firstRow="1" w:lastRow="0" w:firstColumn="1" w:lastColumn="0" w:noHBand="0" w:noVBand="1"/>
      </w:tblPr>
      <w:tblGrid>
        <w:gridCol w:w="1443"/>
        <w:gridCol w:w="1203"/>
        <w:gridCol w:w="1095"/>
        <w:gridCol w:w="922"/>
        <w:gridCol w:w="1464"/>
        <w:gridCol w:w="1360"/>
        <w:gridCol w:w="1019"/>
      </w:tblGrid>
      <w:tr w:rsidR="00377728" w:rsidRPr="00602B69" w14:paraId="7266B6F8" w14:textId="77777777" w:rsidTr="00A23D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7AE5BC99" w14:textId="77777777" w:rsidR="00377728" w:rsidRPr="000960F9" w:rsidRDefault="00377728" w:rsidP="00F32E10">
            <w:pPr>
              <w:spacing w:line="276" w:lineRule="auto"/>
              <w:rPr>
                <w:sz w:val="20"/>
                <w:szCs w:val="20"/>
                <w:lang w:val="en-US"/>
              </w:rPr>
            </w:pPr>
            <w:r w:rsidRPr="000960F9">
              <w:rPr>
                <w:sz w:val="20"/>
                <w:szCs w:val="20"/>
                <w:lang w:val="en-US"/>
              </w:rPr>
              <w:t>Country</w:t>
            </w:r>
          </w:p>
        </w:tc>
        <w:tc>
          <w:tcPr>
            <w:tcW w:w="0" w:type="auto"/>
            <w:vAlign w:val="center"/>
          </w:tcPr>
          <w:p w14:paraId="5A813CC8" w14:textId="77777777" w:rsidR="00377728" w:rsidRPr="000960F9" w:rsidRDefault="00377728" w:rsidP="00A23D77">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expendi-ture ($)</w:t>
            </w:r>
          </w:p>
        </w:tc>
        <w:tc>
          <w:tcPr>
            <w:tcW w:w="0" w:type="auto"/>
            <w:vAlign w:val="center"/>
          </w:tcPr>
          <w:p w14:paraId="2B05A098" w14:textId="77777777" w:rsidR="00377728" w:rsidRPr="000960F9" w:rsidRDefault="00377728" w:rsidP="00A23D77">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0960F9">
              <w:rPr>
                <w:sz w:val="20"/>
                <w:szCs w:val="20"/>
                <w:lang w:val="en-US"/>
              </w:rPr>
              <w:t>beds per 1000</w:t>
            </w:r>
            <w:r>
              <w:rPr>
                <w:sz w:val="20"/>
                <w:szCs w:val="20"/>
                <w:lang w:val="en-US"/>
              </w:rPr>
              <w:t xml:space="preserve"> Pop.</w:t>
            </w:r>
          </w:p>
        </w:tc>
        <w:tc>
          <w:tcPr>
            <w:tcW w:w="0" w:type="auto"/>
            <w:vAlign w:val="center"/>
          </w:tcPr>
          <w:p w14:paraId="11EEBC31" w14:textId="77777777" w:rsidR="00377728" w:rsidRPr="000960F9" w:rsidRDefault="00377728" w:rsidP="00A23D77">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0960F9">
              <w:rPr>
                <w:sz w:val="20"/>
                <w:szCs w:val="20"/>
                <w:lang w:val="en-US"/>
              </w:rPr>
              <w:t>reci</w:t>
            </w:r>
            <w:r>
              <w:rPr>
                <w:sz w:val="20"/>
                <w:szCs w:val="20"/>
                <w:lang w:val="en-US"/>
              </w:rPr>
              <w:t>-</w:t>
            </w:r>
            <w:r w:rsidRPr="000960F9">
              <w:rPr>
                <w:sz w:val="20"/>
                <w:szCs w:val="20"/>
                <w:lang w:val="en-US"/>
              </w:rPr>
              <w:t>pients</w:t>
            </w:r>
          </w:p>
        </w:tc>
        <w:tc>
          <w:tcPr>
            <w:tcW w:w="0" w:type="auto"/>
            <w:vAlign w:val="center"/>
          </w:tcPr>
          <w:p w14:paraId="0EB65688" w14:textId="0752FC2B" w:rsidR="00377728" w:rsidRPr="000960F9" w:rsidRDefault="00377728" w:rsidP="00A23D77">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0960F9">
              <w:rPr>
                <w:sz w:val="20"/>
                <w:szCs w:val="20"/>
                <w:lang w:val="en-US"/>
              </w:rPr>
              <w:t>priv</w:t>
            </w:r>
            <w:r>
              <w:rPr>
                <w:sz w:val="20"/>
                <w:szCs w:val="20"/>
                <w:lang w:val="en-US"/>
              </w:rPr>
              <w:t>.</w:t>
            </w:r>
            <w:r w:rsidRPr="000960F9">
              <w:rPr>
                <w:sz w:val="20"/>
                <w:szCs w:val="20"/>
                <w:lang w:val="en-US"/>
              </w:rPr>
              <w:t xml:space="preserve"> ex</w:t>
            </w:r>
            <w:r>
              <w:rPr>
                <w:sz w:val="20"/>
                <w:szCs w:val="20"/>
                <w:lang w:val="en-US"/>
              </w:rPr>
              <w:t>-</w:t>
            </w:r>
            <w:r w:rsidRPr="000960F9">
              <w:rPr>
                <w:sz w:val="20"/>
                <w:szCs w:val="20"/>
                <w:lang w:val="en-US"/>
              </w:rPr>
              <w:t>pend</w:t>
            </w:r>
            <w:r>
              <w:rPr>
                <w:sz w:val="20"/>
                <w:szCs w:val="20"/>
                <w:lang w:val="en-US"/>
              </w:rPr>
              <w:t>i</w:t>
            </w:r>
            <w:r w:rsidRPr="000960F9">
              <w:rPr>
                <w:sz w:val="20"/>
                <w:szCs w:val="20"/>
                <w:lang w:val="en-US"/>
              </w:rPr>
              <w:t>ture</w:t>
            </w:r>
            <w:r>
              <w:rPr>
                <w:sz w:val="20"/>
                <w:szCs w:val="20"/>
                <w:lang w:val="en-US"/>
              </w:rPr>
              <w:t xml:space="preserve"> ($)</w:t>
            </w:r>
          </w:p>
        </w:tc>
        <w:tc>
          <w:tcPr>
            <w:tcW w:w="1360" w:type="dxa"/>
            <w:vAlign w:val="center"/>
          </w:tcPr>
          <w:p w14:paraId="33A75BB7" w14:textId="77777777" w:rsidR="00377728" w:rsidRPr="00C45463" w:rsidRDefault="00377728" w:rsidP="00A23D77">
            <w:pPr>
              <w:pStyle w:val="Kommentarthema"/>
              <w:spacing w:line="276" w:lineRule="auto"/>
              <w:jc w:val="center"/>
              <w:cnfStyle w:val="100000000000" w:firstRow="1" w:lastRow="0" w:firstColumn="0" w:lastColumn="0" w:oddVBand="0" w:evenVBand="0" w:oddHBand="0" w:evenHBand="0" w:firstRowFirstColumn="0" w:firstRowLastColumn="0" w:lastRowFirstColumn="0" w:lastRowLastColumn="0"/>
              <w:rPr>
                <w:b/>
                <w:lang w:val="en-US"/>
              </w:rPr>
            </w:pPr>
            <w:r w:rsidRPr="00C45463">
              <w:rPr>
                <w:b/>
                <w:lang w:val="en-US"/>
              </w:rPr>
              <w:t>Life ex-pectancy 65+</w:t>
            </w:r>
          </w:p>
        </w:tc>
        <w:tc>
          <w:tcPr>
            <w:tcW w:w="0" w:type="auto"/>
            <w:vAlign w:val="center"/>
          </w:tcPr>
          <w:p w14:paraId="367645F6" w14:textId="77777777" w:rsidR="00377728" w:rsidRPr="002800B4" w:rsidRDefault="00377728" w:rsidP="00A23D77">
            <w:pPr>
              <w:pStyle w:val="Kommentarthema"/>
              <w:spacing w:line="276" w:lineRule="auto"/>
              <w:jc w:val="center"/>
              <w:cnfStyle w:val="100000000000" w:firstRow="1" w:lastRow="0" w:firstColumn="0" w:lastColumn="0" w:oddVBand="0" w:evenVBand="0" w:oddHBand="0" w:evenHBand="0" w:firstRowFirstColumn="0" w:firstRowLastColumn="0" w:lastRowFirstColumn="0" w:lastRowLastColumn="0"/>
              <w:rPr>
                <w:b/>
                <w:caps w:val="0"/>
                <w:lang w:val="en-US"/>
              </w:rPr>
            </w:pPr>
            <w:r w:rsidRPr="002800B4">
              <w:rPr>
                <w:b/>
                <w:lang w:val="en-US"/>
              </w:rPr>
              <w:t>p</w:t>
            </w:r>
            <w:r>
              <w:rPr>
                <w:b/>
                <w:lang w:val="en-US"/>
              </w:rPr>
              <w:t>erc.</w:t>
            </w:r>
            <w:r w:rsidRPr="002800B4">
              <w:rPr>
                <w:b/>
                <w:lang w:val="en-US"/>
              </w:rPr>
              <w:t xml:space="preserve"> health</w:t>
            </w:r>
          </w:p>
        </w:tc>
      </w:tr>
      <w:tr w:rsidR="00377728" w:rsidRPr="00602B69" w14:paraId="68BAD935"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98648AB" w14:textId="77777777" w:rsidR="00377728" w:rsidRPr="000960F9" w:rsidRDefault="00377728" w:rsidP="00F32E10">
            <w:pPr>
              <w:spacing w:line="276" w:lineRule="auto"/>
              <w:rPr>
                <w:sz w:val="20"/>
                <w:szCs w:val="20"/>
                <w:lang w:val="en-US"/>
              </w:rPr>
            </w:pPr>
            <w:r w:rsidRPr="000960F9">
              <w:rPr>
                <w:sz w:val="20"/>
                <w:szCs w:val="20"/>
                <w:lang w:val="en-US"/>
              </w:rPr>
              <w:t>Australia</w:t>
            </w:r>
          </w:p>
        </w:tc>
        <w:tc>
          <w:tcPr>
            <w:tcW w:w="0" w:type="auto"/>
            <w:vAlign w:val="center"/>
          </w:tcPr>
          <w:p w14:paraId="5F9EBCA2"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102.84*</w:t>
            </w:r>
          </w:p>
        </w:tc>
        <w:tc>
          <w:tcPr>
            <w:tcW w:w="0" w:type="auto"/>
            <w:vAlign w:val="center"/>
          </w:tcPr>
          <w:p w14:paraId="67B77DFF"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52.53*</w:t>
            </w:r>
          </w:p>
        </w:tc>
        <w:tc>
          <w:tcPr>
            <w:tcW w:w="0" w:type="auto"/>
            <w:vAlign w:val="center"/>
          </w:tcPr>
          <w:p w14:paraId="0569961A"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6.40</w:t>
            </w:r>
          </w:p>
        </w:tc>
        <w:tc>
          <w:tcPr>
            <w:tcW w:w="0" w:type="auto"/>
            <w:vAlign w:val="center"/>
          </w:tcPr>
          <w:p w14:paraId="3EB01D9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5.84</w:t>
            </w:r>
          </w:p>
        </w:tc>
        <w:tc>
          <w:tcPr>
            <w:tcW w:w="1360" w:type="dxa"/>
            <w:vAlign w:val="center"/>
          </w:tcPr>
          <w:p w14:paraId="1B919871" w14:textId="77777777" w:rsidR="00377728" w:rsidRPr="00A17958" w:rsidRDefault="00377728" w:rsidP="00A23D77">
            <w:pPr>
              <w:pStyle w:val="Kommentartext"/>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A17958">
              <w:rPr>
                <w:lang w:val="en-US"/>
              </w:rPr>
              <w:t>20.88</w:t>
            </w:r>
          </w:p>
        </w:tc>
        <w:tc>
          <w:tcPr>
            <w:tcW w:w="0" w:type="auto"/>
            <w:vAlign w:val="center"/>
          </w:tcPr>
          <w:p w14:paraId="3B91F042" w14:textId="77777777" w:rsidR="00377728" w:rsidRPr="00A17958" w:rsidRDefault="00377728" w:rsidP="00A23D77">
            <w:pPr>
              <w:pStyle w:val="Kommentartext"/>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A17958">
              <w:rPr>
                <w:lang w:val="en-US"/>
              </w:rPr>
              <w:t>74.03*</w:t>
            </w:r>
          </w:p>
        </w:tc>
      </w:tr>
      <w:tr w:rsidR="00377728" w:rsidRPr="00602B69" w14:paraId="6A833530"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632BC029" w14:textId="77777777" w:rsidR="00377728" w:rsidRPr="000960F9" w:rsidRDefault="00377728" w:rsidP="00F32E10">
            <w:pPr>
              <w:spacing w:line="276" w:lineRule="auto"/>
              <w:rPr>
                <w:sz w:val="20"/>
                <w:szCs w:val="20"/>
                <w:lang w:val="en-US"/>
              </w:rPr>
            </w:pPr>
            <w:r w:rsidRPr="000960F9">
              <w:rPr>
                <w:sz w:val="20"/>
                <w:szCs w:val="20"/>
                <w:lang w:val="en-US"/>
              </w:rPr>
              <w:t>Belgium</w:t>
            </w:r>
          </w:p>
        </w:tc>
        <w:tc>
          <w:tcPr>
            <w:tcW w:w="0" w:type="auto"/>
            <w:vAlign w:val="center"/>
          </w:tcPr>
          <w:p w14:paraId="2077D30B"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1037.03</w:t>
            </w:r>
          </w:p>
        </w:tc>
        <w:tc>
          <w:tcPr>
            <w:tcW w:w="0" w:type="auto"/>
            <w:vAlign w:val="center"/>
          </w:tcPr>
          <w:p w14:paraId="2FE800EC"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68.93</w:t>
            </w:r>
          </w:p>
        </w:tc>
        <w:tc>
          <w:tcPr>
            <w:tcW w:w="0" w:type="auto"/>
            <w:vAlign w:val="center"/>
          </w:tcPr>
          <w:p w14:paraId="727832DA"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7.41*</w:t>
            </w:r>
          </w:p>
        </w:tc>
        <w:tc>
          <w:tcPr>
            <w:tcW w:w="0" w:type="auto"/>
            <w:vAlign w:val="center"/>
          </w:tcPr>
          <w:p w14:paraId="0843BC3A"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9.43*</w:t>
            </w:r>
          </w:p>
        </w:tc>
        <w:tc>
          <w:tcPr>
            <w:tcW w:w="1360" w:type="dxa"/>
            <w:vAlign w:val="center"/>
          </w:tcPr>
          <w:p w14:paraId="60554C91"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20.05</w:t>
            </w:r>
          </w:p>
        </w:tc>
        <w:tc>
          <w:tcPr>
            <w:tcW w:w="0" w:type="auto"/>
            <w:vAlign w:val="center"/>
          </w:tcPr>
          <w:p w14:paraId="43673C5B"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52.30</w:t>
            </w:r>
          </w:p>
        </w:tc>
      </w:tr>
      <w:tr w:rsidR="00377728" w:rsidRPr="00602B69" w14:paraId="201B863A"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9C733D" w14:textId="77777777" w:rsidR="00377728" w:rsidRPr="000960F9" w:rsidRDefault="00377728" w:rsidP="00F32E10">
            <w:pPr>
              <w:spacing w:line="276" w:lineRule="auto"/>
              <w:rPr>
                <w:sz w:val="20"/>
                <w:szCs w:val="20"/>
                <w:lang w:val="en-US"/>
              </w:rPr>
            </w:pPr>
            <w:r>
              <w:rPr>
                <w:sz w:val="20"/>
                <w:szCs w:val="20"/>
                <w:lang w:val="en-US"/>
              </w:rPr>
              <w:t>Czech Rep.</w:t>
            </w:r>
          </w:p>
        </w:tc>
        <w:tc>
          <w:tcPr>
            <w:tcW w:w="0" w:type="auto"/>
            <w:vAlign w:val="center"/>
          </w:tcPr>
          <w:p w14:paraId="7AFDCE36"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314.19</w:t>
            </w:r>
          </w:p>
        </w:tc>
        <w:tc>
          <w:tcPr>
            <w:tcW w:w="0" w:type="auto"/>
            <w:vAlign w:val="center"/>
          </w:tcPr>
          <w:p w14:paraId="75DCF2C3"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38.87</w:t>
            </w:r>
          </w:p>
        </w:tc>
        <w:tc>
          <w:tcPr>
            <w:tcW w:w="0" w:type="auto"/>
            <w:vAlign w:val="center"/>
          </w:tcPr>
          <w:p w14:paraId="385A1A80"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1.93</w:t>
            </w:r>
          </w:p>
        </w:tc>
        <w:tc>
          <w:tcPr>
            <w:tcW w:w="0" w:type="auto"/>
            <w:vAlign w:val="center"/>
          </w:tcPr>
          <w:p w14:paraId="73B77D7C"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0.19</w:t>
            </w:r>
          </w:p>
        </w:tc>
        <w:tc>
          <w:tcPr>
            <w:tcW w:w="1360" w:type="dxa"/>
            <w:vAlign w:val="center"/>
          </w:tcPr>
          <w:p w14:paraId="37AC359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17.90</w:t>
            </w:r>
          </w:p>
        </w:tc>
        <w:tc>
          <w:tcPr>
            <w:tcW w:w="0" w:type="auto"/>
            <w:vAlign w:val="center"/>
          </w:tcPr>
          <w:p w14:paraId="6490BFD0"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23.57</w:t>
            </w:r>
          </w:p>
        </w:tc>
      </w:tr>
      <w:tr w:rsidR="00377728" w:rsidRPr="00602B69" w14:paraId="19E25C2F"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5AF9159E" w14:textId="77777777" w:rsidR="00377728" w:rsidRPr="000960F9" w:rsidRDefault="00377728" w:rsidP="00F32E10">
            <w:pPr>
              <w:spacing w:line="276" w:lineRule="auto"/>
              <w:rPr>
                <w:sz w:val="20"/>
                <w:szCs w:val="20"/>
                <w:lang w:val="en-US"/>
              </w:rPr>
            </w:pPr>
            <w:r w:rsidRPr="000960F9">
              <w:rPr>
                <w:sz w:val="20"/>
                <w:szCs w:val="20"/>
                <w:lang w:val="en-US"/>
              </w:rPr>
              <w:t>Denmark</w:t>
            </w:r>
          </w:p>
        </w:tc>
        <w:tc>
          <w:tcPr>
            <w:tcW w:w="0" w:type="auto"/>
            <w:vAlign w:val="center"/>
          </w:tcPr>
          <w:p w14:paraId="20BF313B"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1223.61</w:t>
            </w:r>
          </w:p>
        </w:tc>
        <w:tc>
          <w:tcPr>
            <w:tcW w:w="0" w:type="auto"/>
            <w:vAlign w:val="center"/>
          </w:tcPr>
          <w:p w14:paraId="61D06E50" w14:textId="77777777" w:rsidR="00377728" w:rsidRPr="00A17958" w:rsidRDefault="00377728" w:rsidP="00A23D77">
            <w:pPr>
              <w:pStyle w:val="Kommentartext"/>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A17958">
              <w:rPr>
                <w:lang w:val="en-US"/>
              </w:rPr>
              <w:t>48.59</w:t>
            </w:r>
          </w:p>
        </w:tc>
        <w:tc>
          <w:tcPr>
            <w:tcW w:w="0" w:type="auto"/>
            <w:vAlign w:val="center"/>
          </w:tcPr>
          <w:p w14:paraId="1424D0A7"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3.92*</w:t>
            </w:r>
          </w:p>
        </w:tc>
        <w:tc>
          <w:tcPr>
            <w:tcW w:w="0" w:type="auto"/>
            <w:vAlign w:val="center"/>
          </w:tcPr>
          <w:p w14:paraId="6365451F"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8.25*</w:t>
            </w:r>
          </w:p>
        </w:tc>
        <w:tc>
          <w:tcPr>
            <w:tcW w:w="1360" w:type="dxa"/>
            <w:vAlign w:val="center"/>
          </w:tcPr>
          <w:p w14:paraId="56465E40"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19.43</w:t>
            </w:r>
          </w:p>
        </w:tc>
        <w:tc>
          <w:tcPr>
            <w:tcW w:w="0" w:type="auto"/>
            <w:vAlign w:val="center"/>
          </w:tcPr>
          <w:p w14:paraId="649A98BC"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58.57</w:t>
            </w:r>
          </w:p>
        </w:tc>
      </w:tr>
      <w:tr w:rsidR="00377728" w:rsidRPr="00602B69" w14:paraId="2CA8AD66"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BF74288" w14:textId="77777777" w:rsidR="00377728" w:rsidRPr="000960F9" w:rsidRDefault="00377728" w:rsidP="00F32E10">
            <w:pPr>
              <w:spacing w:line="276" w:lineRule="auto"/>
              <w:rPr>
                <w:sz w:val="20"/>
                <w:szCs w:val="20"/>
                <w:lang w:val="en-US"/>
              </w:rPr>
            </w:pPr>
            <w:r w:rsidRPr="000960F9">
              <w:rPr>
                <w:sz w:val="20"/>
                <w:szCs w:val="20"/>
                <w:lang w:val="en-US"/>
              </w:rPr>
              <w:t>Estonia</w:t>
            </w:r>
          </w:p>
        </w:tc>
        <w:tc>
          <w:tcPr>
            <w:tcW w:w="0" w:type="auto"/>
            <w:vAlign w:val="center"/>
          </w:tcPr>
          <w:p w14:paraId="77C00B82"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106.22</w:t>
            </w:r>
          </w:p>
        </w:tc>
        <w:tc>
          <w:tcPr>
            <w:tcW w:w="0" w:type="auto"/>
            <w:vAlign w:val="center"/>
          </w:tcPr>
          <w:p w14:paraId="1D866B98"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45.60</w:t>
            </w:r>
          </w:p>
        </w:tc>
        <w:tc>
          <w:tcPr>
            <w:tcW w:w="0" w:type="auto"/>
            <w:vAlign w:val="center"/>
          </w:tcPr>
          <w:p w14:paraId="48DA7950"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5.00*</w:t>
            </w:r>
          </w:p>
        </w:tc>
        <w:tc>
          <w:tcPr>
            <w:tcW w:w="0" w:type="auto"/>
            <w:vAlign w:val="center"/>
          </w:tcPr>
          <w:p w14:paraId="006CDCC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34.56</w:t>
            </w:r>
          </w:p>
        </w:tc>
        <w:tc>
          <w:tcPr>
            <w:tcW w:w="1360" w:type="dxa"/>
            <w:vAlign w:val="center"/>
          </w:tcPr>
          <w:p w14:paraId="0E0641A6"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18.05</w:t>
            </w:r>
          </w:p>
        </w:tc>
        <w:tc>
          <w:tcPr>
            <w:tcW w:w="0" w:type="auto"/>
            <w:vAlign w:val="center"/>
          </w:tcPr>
          <w:p w14:paraId="2111384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15.87</w:t>
            </w:r>
          </w:p>
        </w:tc>
      </w:tr>
      <w:tr w:rsidR="00377728" w:rsidRPr="00602B69" w14:paraId="7CCCE9A1"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5E10DEF8" w14:textId="77777777" w:rsidR="00377728" w:rsidRPr="000960F9" w:rsidRDefault="00377728" w:rsidP="00F32E10">
            <w:pPr>
              <w:spacing w:line="276" w:lineRule="auto"/>
              <w:rPr>
                <w:sz w:val="20"/>
                <w:szCs w:val="20"/>
                <w:lang w:val="en-US"/>
              </w:rPr>
            </w:pPr>
            <w:r w:rsidRPr="000960F9">
              <w:rPr>
                <w:sz w:val="20"/>
                <w:szCs w:val="20"/>
                <w:lang w:val="en-US"/>
              </w:rPr>
              <w:t>Finland</w:t>
            </w:r>
          </w:p>
        </w:tc>
        <w:tc>
          <w:tcPr>
            <w:tcW w:w="0" w:type="auto"/>
            <w:vAlign w:val="center"/>
          </w:tcPr>
          <w:p w14:paraId="4846C3C8"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763.24</w:t>
            </w:r>
          </w:p>
        </w:tc>
        <w:tc>
          <w:tcPr>
            <w:tcW w:w="0" w:type="auto"/>
            <w:vAlign w:val="center"/>
          </w:tcPr>
          <w:p w14:paraId="5DD1BAE1"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59.30</w:t>
            </w:r>
          </w:p>
        </w:tc>
        <w:tc>
          <w:tcPr>
            <w:tcW w:w="0" w:type="auto"/>
            <w:vAlign w:val="center"/>
          </w:tcPr>
          <w:p w14:paraId="51FB20CE"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4.70</w:t>
            </w:r>
          </w:p>
        </w:tc>
        <w:tc>
          <w:tcPr>
            <w:tcW w:w="0" w:type="auto"/>
            <w:vAlign w:val="center"/>
          </w:tcPr>
          <w:p w14:paraId="2A265B39"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17.21</w:t>
            </w:r>
          </w:p>
        </w:tc>
        <w:tc>
          <w:tcPr>
            <w:tcW w:w="1360" w:type="dxa"/>
            <w:vAlign w:val="center"/>
          </w:tcPr>
          <w:p w14:paraId="6CD4F5FC"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20.03</w:t>
            </w:r>
          </w:p>
        </w:tc>
        <w:tc>
          <w:tcPr>
            <w:tcW w:w="0" w:type="auto"/>
            <w:vAlign w:val="center"/>
          </w:tcPr>
          <w:p w14:paraId="40EDC5E0"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44.87</w:t>
            </w:r>
          </w:p>
        </w:tc>
      </w:tr>
      <w:tr w:rsidR="00377728" w:rsidRPr="00602B69" w14:paraId="6BC46779"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C2BBBB9" w14:textId="77777777" w:rsidR="00377728" w:rsidRPr="000960F9" w:rsidRDefault="00377728" w:rsidP="00F32E10">
            <w:pPr>
              <w:spacing w:line="276" w:lineRule="auto"/>
              <w:rPr>
                <w:sz w:val="20"/>
                <w:szCs w:val="20"/>
                <w:lang w:val="en-US"/>
              </w:rPr>
            </w:pPr>
            <w:r w:rsidRPr="000960F9">
              <w:rPr>
                <w:sz w:val="20"/>
                <w:szCs w:val="20"/>
                <w:lang w:val="en-US"/>
              </w:rPr>
              <w:t>France</w:t>
            </w:r>
          </w:p>
        </w:tc>
        <w:tc>
          <w:tcPr>
            <w:tcW w:w="0" w:type="auto"/>
            <w:vAlign w:val="center"/>
          </w:tcPr>
          <w:p w14:paraId="14CD9A53"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696.76</w:t>
            </w:r>
          </w:p>
        </w:tc>
        <w:tc>
          <w:tcPr>
            <w:tcW w:w="0" w:type="auto"/>
            <w:vAlign w:val="center"/>
          </w:tcPr>
          <w:p w14:paraId="2EA62E22"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53.07</w:t>
            </w:r>
          </w:p>
        </w:tc>
        <w:tc>
          <w:tcPr>
            <w:tcW w:w="0" w:type="auto"/>
            <w:vAlign w:val="center"/>
          </w:tcPr>
          <w:p w14:paraId="384488DF"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4.20</w:t>
            </w:r>
          </w:p>
        </w:tc>
        <w:tc>
          <w:tcPr>
            <w:tcW w:w="0" w:type="auto"/>
            <w:vAlign w:val="center"/>
          </w:tcPr>
          <w:p w14:paraId="3843A788"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22.47</w:t>
            </w:r>
          </w:p>
        </w:tc>
        <w:tc>
          <w:tcPr>
            <w:tcW w:w="1360" w:type="dxa"/>
            <w:vAlign w:val="center"/>
          </w:tcPr>
          <w:p w14:paraId="1CB2D7CE"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21.69*</w:t>
            </w:r>
          </w:p>
        </w:tc>
        <w:tc>
          <w:tcPr>
            <w:tcW w:w="0" w:type="auto"/>
            <w:vAlign w:val="center"/>
          </w:tcPr>
          <w:p w14:paraId="140DAD7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41.03</w:t>
            </w:r>
          </w:p>
        </w:tc>
      </w:tr>
      <w:tr w:rsidR="00377728" w:rsidRPr="00602B69" w14:paraId="462B27E2"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68C28477" w14:textId="77777777" w:rsidR="00377728" w:rsidRPr="000960F9" w:rsidRDefault="00377728" w:rsidP="00F32E10">
            <w:pPr>
              <w:spacing w:line="276" w:lineRule="auto"/>
              <w:rPr>
                <w:sz w:val="20"/>
                <w:szCs w:val="20"/>
                <w:lang w:val="en-US"/>
              </w:rPr>
            </w:pPr>
            <w:r w:rsidRPr="000960F9">
              <w:rPr>
                <w:sz w:val="20"/>
                <w:szCs w:val="20"/>
                <w:lang w:val="en-US"/>
              </w:rPr>
              <w:t>Germany</w:t>
            </w:r>
          </w:p>
        </w:tc>
        <w:tc>
          <w:tcPr>
            <w:tcW w:w="0" w:type="auto"/>
            <w:vAlign w:val="center"/>
          </w:tcPr>
          <w:p w14:paraId="0960BEA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859.42</w:t>
            </w:r>
          </w:p>
        </w:tc>
        <w:tc>
          <w:tcPr>
            <w:tcW w:w="0" w:type="auto"/>
            <w:vAlign w:val="center"/>
          </w:tcPr>
          <w:p w14:paraId="5F7E8B9E"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53.65</w:t>
            </w:r>
          </w:p>
        </w:tc>
        <w:tc>
          <w:tcPr>
            <w:tcW w:w="0" w:type="auto"/>
            <w:vAlign w:val="center"/>
          </w:tcPr>
          <w:p w14:paraId="14BF17C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4.10</w:t>
            </w:r>
          </w:p>
        </w:tc>
        <w:tc>
          <w:tcPr>
            <w:tcW w:w="0" w:type="auto"/>
            <w:vAlign w:val="center"/>
          </w:tcPr>
          <w:p w14:paraId="01FFC593"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30.67*</w:t>
            </w:r>
          </w:p>
        </w:tc>
        <w:tc>
          <w:tcPr>
            <w:tcW w:w="1360" w:type="dxa"/>
            <w:vAlign w:val="center"/>
          </w:tcPr>
          <w:p w14:paraId="7ED0523D"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19.65</w:t>
            </w:r>
          </w:p>
        </w:tc>
        <w:tc>
          <w:tcPr>
            <w:tcW w:w="0" w:type="auto"/>
            <w:vAlign w:val="center"/>
          </w:tcPr>
          <w:p w14:paraId="18EFE4D9"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40.60</w:t>
            </w:r>
          </w:p>
        </w:tc>
      </w:tr>
      <w:tr w:rsidR="00377728" w:rsidRPr="00602B69" w14:paraId="7A324529"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0A5D4C9" w14:textId="77777777" w:rsidR="00377728" w:rsidRPr="000960F9" w:rsidRDefault="00377728" w:rsidP="00F32E10">
            <w:pPr>
              <w:spacing w:line="276" w:lineRule="auto"/>
              <w:rPr>
                <w:sz w:val="20"/>
                <w:szCs w:val="20"/>
                <w:lang w:val="en-US"/>
              </w:rPr>
            </w:pPr>
            <w:r w:rsidRPr="000960F9">
              <w:rPr>
                <w:sz w:val="20"/>
                <w:szCs w:val="20"/>
                <w:lang w:val="en-US"/>
              </w:rPr>
              <w:t>Hungary</w:t>
            </w:r>
          </w:p>
        </w:tc>
        <w:tc>
          <w:tcPr>
            <w:tcW w:w="0" w:type="auto"/>
            <w:vAlign w:val="center"/>
          </w:tcPr>
          <w:p w14:paraId="74E0C1AA"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75.27</w:t>
            </w:r>
          </w:p>
        </w:tc>
        <w:tc>
          <w:tcPr>
            <w:tcW w:w="0" w:type="auto"/>
            <w:vAlign w:val="center"/>
          </w:tcPr>
          <w:p w14:paraId="6D727BC3"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47.37</w:t>
            </w:r>
          </w:p>
        </w:tc>
        <w:tc>
          <w:tcPr>
            <w:tcW w:w="0" w:type="auto"/>
            <w:vAlign w:val="center"/>
          </w:tcPr>
          <w:p w14:paraId="5C02C786"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3.00</w:t>
            </w:r>
          </w:p>
        </w:tc>
        <w:tc>
          <w:tcPr>
            <w:tcW w:w="0" w:type="auto"/>
            <w:vAlign w:val="center"/>
          </w:tcPr>
          <w:p w14:paraId="71AD37DE"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16.88</w:t>
            </w:r>
          </w:p>
        </w:tc>
        <w:tc>
          <w:tcPr>
            <w:tcW w:w="1360" w:type="dxa"/>
            <w:vAlign w:val="center"/>
          </w:tcPr>
          <w:p w14:paraId="037BCDB6"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16.53</w:t>
            </w:r>
          </w:p>
        </w:tc>
        <w:tc>
          <w:tcPr>
            <w:tcW w:w="0" w:type="auto"/>
            <w:vAlign w:val="center"/>
          </w:tcPr>
          <w:p w14:paraId="3F8F5EBD"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15.47</w:t>
            </w:r>
          </w:p>
        </w:tc>
      </w:tr>
      <w:tr w:rsidR="00377728" w:rsidRPr="00602B69" w14:paraId="316D30DC"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75942130" w14:textId="77777777" w:rsidR="00377728" w:rsidRPr="000960F9" w:rsidRDefault="00377728" w:rsidP="00F32E10">
            <w:pPr>
              <w:spacing w:line="276" w:lineRule="auto"/>
              <w:rPr>
                <w:sz w:val="20"/>
                <w:szCs w:val="20"/>
                <w:lang w:val="en-US"/>
              </w:rPr>
            </w:pPr>
            <w:r w:rsidRPr="000960F9">
              <w:rPr>
                <w:sz w:val="20"/>
                <w:szCs w:val="20"/>
                <w:lang w:val="en-US"/>
              </w:rPr>
              <w:t>Ireland</w:t>
            </w:r>
          </w:p>
        </w:tc>
        <w:tc>
          <w:tcPr>
            <w:tcW w:w="0" w:type="auto"/>
            <w:vAlign w:val="center"/>
          </w:tcPr>
          <w:p w14:paraId="4ECA32D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1126.68</w:t>
            </w:r>
          </w:p>
        </w:tc>
        <w:tc>
          <w:tcPr>
            <w:tcW w:w="0" w:type="auto"/>
            <w:vAlign w:val="center"/>
          </w:tcPr>
          <w:p w14:paraId="3E0D1415"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49.20</w:t>
            </w:r>
          </w:p>
        </w:tc>
        <w:tc>
          <w:tcPr>
            <w:tcW w:w="0" w:type="auto"/>
            <w:vAlign w:val="center"/>
          </w:tcPr>
          <w:p w14:paraId="16C84964"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3.53</w:t>
            </w:r>
          </w:p>
        </w:tc>
        <w:tc>
          <w:tcPr>
            <w:tcW w:w="0" w:type="auto"/>
            <w:vAlign w:val="center"/>
          </w:tcPr>
          <w:p w14:paraId="1CB43A0D"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17.79</w:t>
            </w:r>
          </w:p>
        </w:tc>
        <w:tc>
          <w:tcPr>
            <w:tcW w:w="1360" w:type="dxa"/>
            <w:vAlign w:val="center"/>
          </w:tcPr>
          <w:p w14:paraId="7D410CF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19.77</w:t>
            </w:r>
          </w:p>
        </w:tc>
        <w:tc>
          <w:tcPr>
            <w:tcW w:w="0" w:type="auto"/>
            <w:vAlign w:val="center"/>
          </w:tcPr>
          <w:p w14:paraId="439B21D1"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65.43</w:t>
            </w:r>
          </w:p>
        </w:tc>
      </w:tr>
      <w:tr w:rsidR="00377728" w:rsidRPr="00602B69" w14:paraId="38C5DFB9"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4F82AE8" w14:textId="77777777" w:rsidR="00377728" w:rsidRPr="000960F9" w:rsidRDefault="00377728" w:rsidP="00F32E10">
            <w:pPr>
              <w:spacing w:line="276" w:lineRule="auto"/>
              <w:rPr>
                <w:sz w:val="20"/>
                <w:szCs w:val="20"/>
                <w:lang w:val="en-US"/>
              </w:rPr>
            </w:pPr>
            <w:r w:rsidRPr="000960F9">
              <w:rPr>
                <w:sz w:val="20"/>
                <w:szCs w:val="20"/>
                <w:lang w:val="en-US"/>
              </w:rPr>
              <w:t>Israel</w:t>
            </w:r>
          </w:p>
        </w:tc>
        <w:tc>
          <w:tcPr>
            <w:tcW w:w="0" w:type="auto"/>
            <w:vAlign w:val="center"/>
          </w:tcPr>
          <w:p w14:paraId="7F92EEF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216.46*</w:t>
            </w:r>
          </w:p>
        </w:tc>
        <w:tc>
          <w:tcPr>
            <w:tcW w:w="0" w:type="auto"/>
            <w:vAlign w:val="center"/>
          </w:tcPr>
          <w:p w14:paraId="42E5FD5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21.00*</w:t>
            </w:r>
          </w:p>
        </w:tc>
        <w:tc>
          <w:tcPr>
            <w:tcW w:w="0" w:type="auto"/>
            <w:vAlign w:val="center"/>
          </w:tcPr>
          <w:p w14:paraId="0C344E92"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1.90</w:t>
            </w:r>
          </w:p>
        </w:tc>
        <w:tc>
          <w:tcPr>
            <w:tcW w:w="0" w:type="auto"/>
            <w:vAlign w:val="center"/>
          </w:tcPr>
          <w:p w14:paraId="4DB6DC5A"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27.94</w:t>
            </w:r>
          </w:p>
        </w:tc>
        <w:tc>
          <w:tcPr>
            <w:tcW w:w="1360" w:type="dxa"/>
            <w:vAlign w:val="center"/>
          </w:tcPr>
          <w:p w14:paraId="0815F52F"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20.37</w:t>
            </w:r>
          </w:p>
        </w:tc>
        <w:tc>
          <w:tcPr>
            <w:tcW w:w="0" w:type="auto"/>
            <w:vAlign w:val="center"/>
          </w:tcPr>
          <w:p w14:paraId="4D6BB9DB"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55.47</w:t>
            </w:r>
          </w:p>
        </w:tc>
      </w:tr>
      <w:tr w:rsidR="00377728" w:rsidRPr="00602B69" w14:paraId="4821465A"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1A249BE5" w14:textId="77777777" w:rsidR="00377728" w:rsidRPr="000960F9" w:rsidRDefault="00377728" w:rsidP="00F32E10">
            <w:pPr>
              <w:spacing w:line="276" w:lineRule="auto"/>
              <w:rPr>
                <w:sz w:val="20"/>
                <w:szCs w:val="20"/>
                <w:lang w:val="en-US"/>
              </w:rPr>
            </w:pPr>
            <w:r w:rsidRPr="000960F9">
              <w:rPr>
                <w:sz w:val="20"/>
                <w:szCs w:val="20"/>
                <w:lang w:val="en-US"/>
              </w:rPr>
              <w:t>Japan</w:t>
            </w:r>
          </w:p>
        </w:tc>
        <w:tc>
          <w:tcPr>
            <w:tcW w:w="0" w:type="auto"/>
            <w:vAlign w:val="center"/>
          </w:tcPr>
          <w:p w14:paraId="097D51F3"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799.53*</w:t>
            </w:r>
          </w:p>
        </w:tc>
        <w:tc>
          <w:tcPr>
            <w:tcW w:w="0" w:type="auto"/>
            <w:vAlign w:val="center"/>
          </w:tcPr>
          <w:p w14:paraId="27BD7BC5"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24.10*</w:t>
            </w:r>
          </w:p>
        </w:tc>
        <w:tc>
          <w:tcPr>
            <w:tcW w:w="0" w:type="auto"/>
            <w:vAlign w:val="center"/>
          </w:tcPr>
          <w:p w14:paraId="2B41F9A7"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2.70</w:t>
            </w:r>
          </w:p>
        </w:tc>
        <w:tc>
          <w:tcPr>
            <w:tcW w:w="0" w:type="auto"/>
            <w:vAlign w:val="center"/>
          </w:tcPr>
          <w:p w14:paraId="1D134147"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8.50</w:t>
            </w:r>
          </w:p>
        </w:tc>
        <w:tc>
          <w:tcPr>
            <w:tcW w:w="1360" w:type="dxa"/>
            <w:vAlign w:val="center"/>
          </w:tcPr>
          <w:p w14:paraId="77DDFB7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21.85</w:t>
            </w:r>
          </w:p>
        </w:tc>
        <w:tc>
          <w:tcPr>
            <w:tcW w:w="0" w:type="auto"/>
            <w:vAlign w:val="center"/>
          </w:tcPr>
          <w:p w14:paraId="1A04E065"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25.73</w:t>
            </w:r>
          </w:p>
        </w:tc>
      </w:tr>
      <w:tr w:rsidR="00377728" w:rsidRPr="00602B69" w14:paraId="670CD65C"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F94C55C" w14:textId="77777777" w:rsidR="00377728" w:rsidRPr="000960F9" w:rsidRDefault="00377728" w:rsidP="00F32E10">
            <w:pPr>
              <w:spacing w:line="276" w:lineRule="auto"/>
              <w:rPr>
                <w:sz w:val="20"/>
                <w:szCs w:val="20"/>
                <w:lang w:val="en-US"/>
              </w:rPr>
            </w:pPr>
            <w:r w:rsidRPr="000960F9">
              <w:rPr>
                <w:sz w:val="20"/>
                <w:szCs w:val="20"/>
                <w:lang w:val="en-US"/>
              </w:rPr>
              <w:t>Korea</w:t>
            </w:r>
          </w:p>
        </w:tc>
        <w:tc>
          <w:tcPr>
            <w:tcW w:w="0" w:type="auto"/>
            <w:vAlign w:val="center"/>
          </w:tcPr>
          <w:p w14:paraId="49642C05"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411.63</w:t>
            </w:r>
          </w:p>
        </w:tc>
        <w:tc>
          <w:tcPr>
            <w:tcW w:w="0" w:type="auto"/>
            <w:vAlign w:val="center"/>
          </w:tcPr>
          <w:p w14:paraId="22F98E3D"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24.47</w:t>
            </w:r>
          </w:p>
        </w:tc>
        <w:tc>
          <w:tcPr>
            <w:tcW w:w="0" w:type="auto"/>
            <w:vAlign w:val="center"/>
          </w:tcPr>
          <w:p w14:paraId="5AD28C81"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2.57</w:t>
            </w:r>
          </w:p>
        </w:tc>
        <w:tc>
          <w:tcPr>
            <w:tcW w:w="0" w:type="auto"/>
            <w:vAlign w:val="center"/>
          </w:tcPr>
          <w:p w14:paraId="5A65229A"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27.95</w:t>
            </w:r>
          </w:p>
        </w:tc>
        <w:tc>
          <w:tcPr>
            <w:tcW w:w="1360" w:type="dxa"/>
            <w:vAlign w:val="center"/>
          </w:tcPr>
          <w:p w14:paraId="521ACB53"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20.3</w:t>
            </w:r>
          </w:p>
        </w:tc>
        <w:tc>
          <w:tcPr>
            <w:tcW w:w="0" w:type="auto"/>
            <w:vAlign w:val="center"/>
          </w:tcPr>
          <w:p w14:paraId="68F701CC"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21.37</w:t>
            </w:r>
          </w:p>
        </w:tc>
      </w:tr>
      <w:tr w:rsidR="00377728" w:rsidRPr="00602B69" w14:paraId="6573F755"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72886CCC" w14:textId="77777777" w:rsidR="00377728" w:rsidRPr="000960F9" w:rsidRDefault="00377728" w:rsidP="00F32E10">
            <w:pPr>
              <w:spacing w:line="276" w:lineRule="auto"/>
              <w:rPr>
                <w:sz w:val="20"/>
                <w:szCs w:val="20"/>
                <w:lang w:val="en-US"/>
              </w:rPr>
            </w:pPr>
            <w:r w:rsidRPr="000960F9">
              <w:rPr>
                <w:sz w:val="20"/>
                <w:szCs w:val="20"/>
                <w:lang w:val="en-US"/>
              </w:rPr>
              <w:t>Latvia</w:t>
            </w:r>
          </w:p>
        </w:tc>
        <w:tc>
          <w:tcPr>
            <w:tcW w:w="0" w:type="auto"/>
            <w:vAlign w:val="center"/>
          </w:tcPr>
          <w:p w14:paraId="76C2C518"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73.42</w:t>
            </w:r>
          </w:p>
        </w:tc>
        <w:tc>
          <w:tcPr>
            <w:tcW w:w="0" w:type="auto"/>
            <w:vAlign w:val="center"/>
          </w:tcPr>
          <w:p w14:paraId="291014A5"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14.2</w:t>
            </w:r>
          </w:p>
        </w:tc>
        <w:tc>
          <w:tcPr>
            <w:tcW w:w="0" w:type="auto"/>
            <w:vAlign w:val="center"/>
          </w:tcPr>
          <w:p w14:paraId="68F4B935"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0.43</w:t>
            </w:r>
          </w:p>
        </w:tc>
        <w:tc>
          <w:tcPr>
            <w:tcW w:w="0" w:type="auto"/>
            <w:vAlign w:val="center"/>
          </w:tcPr>
          <w:p w14:paraId="0F721A19"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13.10</w:t>
            </w:r>
          </w:p>
        </w:tc>
        <w:tc>
          <w:tcPr>
            <w:tcW w:w="1360" w:type="dxa"/>
            <w:vAlign w:val="center"/>
          </w:tcPr>
          <w:p w14:paraId="23C1DFC8"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16.48</w:t>
            </w:r>
          </w:p>
        </w:tc>
        <w:tc>
          <w:tcPr>
            <w:tcW w:w="0" w:type="auto"/>
            <w:vAlign w:val="center"/>
          </w:tcPr>
          <w:p w14:paraId="5FB2B26D"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8.60</w:t>
            </w:r>
          </w:p>
        </w:tc>
      </w:tr>
      <w:tr w:rsidR="00377728" w:rsidRPr="00602B69" w14:paraId="29FC34B9"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CE45BC3" w14:textId="77777777" w:rsidR="00377728" w:rsidRPr="000960F9" w:rsidRDefault="00377728" w:rsidP="00F32E10">
            <w:pPr>
              <w:spacing w:line="276" w:lineRule="auto"/>
              <w:rPr>
                <w:sz w:val="20"/>
                <w:szCs w:val="20"/>
                <w:lang w:val="en-US"/>
              </w:rPr>
            </w:pPr>
            <w:r w:rsidRPr="000960F9">
              <w:rPr>
                <w:sz w:val="20"/>
                <w:szCs w:val="20"/>
                <w:lang w:val="en-US"/>
              </w:rPr>
              <w:t>Luxembourg</w:t>
            </w:r>
          </w:p>
        </w:tc>
        <w:tc>
          <w:tcPr>
            <w:tcW w:w="0" w:type="auto"/>
            <w:vAlign w:val="center"/>
          </w:tcPr>
          <w:p w14:paraId="4FA1002F"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1503.52</w:t>
            </w:r>
          </w:p>
        </w:tc>
        <w:tc>
          <w:tcPr>
            <w:tcW w:w="0" w:type="auto"/>
            <w:vAlign w:val="center"/>
          </w:tcPr>
          <w:p w14:paraId="6E90FBB0"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85.00</w:t>
            </w:r>
          </w:p>
        </w:tc>
        <w:tc>
          <w:tcPr>
            <w:tcW w:w="0" w:type="auto"/>
            <w:vAlign w:val="center"/>
          </w:tcPr>
          <w:p w14:paraId="4B148F5D"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5.47</w:t>
            </w:r>
          </w:p>
        </w:tc>
        <w:tc>
          <w:tcPr>
            <w:tcW w:w="0" w:type="auto"/>
            <w:vAlign w:val="center"/>
          </w:tcPr>
          <w:p w14:paraId="6ECCC982"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20.19</w:t>
            </w:r>
          </w:p>
        </w:tc>
        <w:tc>
          <w:tcPr>
            <w:tcW w:w="1360" w:type="dxa"/>
            <w:vAlign w:val="center"/>
          </w:tcPr>
          <w:p w14:paraId="6E85EBD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20.57</w:t>
            </w:r>
          </w:p>
        </w:tc>
        <w:tc>
          <w:tcPr>
            <w:tcW w:w="0" w:type="auto"/>
            <w:vAlign w:val="center"/>
          </w:tcPr>
          <w:p w14:paraId="22B58D58"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47.10</w:t>
            </w:r>
          </w:p>
        </w:tc>
      </w:tr>
      <w:tr w:rsidR="00377728" w:rsidRPr="00602B69" w14:paraId="31B0C961"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4B7F692F" w14:textId="77777777" w:rsidR="00377728" w:rsidRPr="000960F9" w:rsidRDefault="00377728" w:rsidP="00F32E10">
            <w:pPr>
              <w:spacing w:line="276" w:lineRule="auto"/>
              <w:rPr>
                <w:sz w:val="20"/>
                <w:szCs w:val="20"/>
                <w:lang w:val="en-US"/>
              </w:rPr>
            </w:pPr>
            <w:r w:rsidRPr="000960F9">
              <w:rPr>
                <w:sz w:val="20"/>
                <w:szCs w:val="20"/>
                <w:lang w:val="en-US"/>
              </w:rPr>
              <w:t>Netherlands</w:t>
            </w:r>
          </w:p>
        </w:tc>
        <w:tc>
          <w:tcPr>
            <w:tcW w:w="0" w:type="auto"/>
            <w:vAlign w:val="center"/>
          </w:tcPr>
          <w:p w14:paraId="71F310F4"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1360.82</w:t>
            </w:r>
          </w:p>
        </w:tc>
        <w:tc>
          <w:tcPr>
            <w:tcW w:w="0" w:type="auto"/>
            <w:vAlign w:val="center"/>
          </w:tcPr>
          <w:p w14:paraId="14DE5B87"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75.70</w:t>
            </w:r>
          </w:p>
        </w:tc>
        <w:tc>
          <w:tcPr>
            <w:tcW w:w="0" w:type="auto"/>
            <w:vAlign w:val="center"/>
          </w:tcPr>
          <w:p w14:paraId="3169F953"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5.00*</w:t>
            </w:r>
          </w:p>
        </w:tc>
        <w:tc>
          <w:tcPr>
            <w:tcW w:w="0" w:type="auto"/>
            <w:vAlign w:val="center"/>
          </w:tcPr>
          <w:p w14:paraId="498EB03B"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8.39</w:t>
            </w:r>
          </w:p>
        </w:tc>
        <w:tc>
          <w:tcPr>
            <w:tcW w:w="1360" w:type="dxa"/>
            <w:vAlign w:val="center"/>
          </w:tcPr>
          <w:p w14:paraId="133C8BD9"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19.85</w:t>
            </w:r>
          </w:p>
        </w:tc>
        <w:tc>
          <w:tcPr>
            <w:tcW w:w="0" w:type="auto"/>
            <w:vAlign w:val="center"/>
          </w:tcPr>
          <w:p w14:paraId="14CDAE9F"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60.47</w:t>
            </w:r>
          </w:p>
        </w:tc>
      </w:tr>
      <w:tr w:rsidR="00377728" w:rsidRPr="00602B69" w14:paraId="4EA27EB2"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2A49E1" w14:textId="77777777" w:rsidR="00377728" w:rsidRPr="000960F9" w:rsidRDefault="00377728" w:rsidP="00F32E10">
            <w:pPr>
              <w:spacing w:line="276" w:lineRule="auto"/>
              <w:rPr>
                <w:sz w:val="20"/>
                <w:szCs w:val="20"/>
                <w:lang w:val="en-US"/>
              </w:rPr>
            </w:pPr>
            <w:r w:rsidRPr="000960F9">
              <w:rPr>
                <w:sz w:val="20"/>
                <w:szCs w:val="20"/>
                <w:lang w:val="en-US"/>
              </w:rPr>
              <w:t>New Zealand</w:t>
            </w:r>
          </w:p>
        </w:tc>
        <w:tc>
          <w:tcPr>
            <w:tcW w:w="0" w:type="auto"/>
            <w:vAlign w:val="center"/>
          </w:tcPr>
          <w:p w14:paraId="7F612D0D"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712.69*</w:t>
            </w:r>
          </w:p>
        </w:tc>
        <w:tc>
          <w:tcPr>
            <w:tcW w:w="0" w:type="auto"/>
            <w:vAlign w:val="center"/>
          </w:tcPr>
          <w:p w14:paraId="4E0A56A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56.43*</w:t>
            </w:r>
          </w:p>
        </w:tc>
        <w:tc>
          <w:tcPr>
            <w:tcW w:w="0" w:type="auto"/>
            <w:vAlign w:val="center"/>
          </w:tcPr>
          <w:p w14:paraId="7DAAA26C"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4.60</w:t>
            </w:r>
          </w:p>
        </w:tc>
        <w:tc>
          <w:tcPr>
            <w:tcW w:w="0" w:type="auto"/>
            <w:vAlign w:val="center"/>
          </w:tcPr>
          <w:p w14:paraId="16260911"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13.78</w:t>
            </w:r>
          </w:p>
        </w:tc>
        <w:tc>
          <w:tcPr>
            <w:tcW w:w="1360" w:type="dxa"/>
            <w:vAlign w:val="center"/>
          </w:tcPr>
          <w:p w14:paraId="61DF5419"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20.37</w:t>
            </w:r>
          </w:p>
        </w:tc>
        <w:tc>
          <w:tcPr>
            <w:tcW w:w="0" w:type="auto"/>
            <w:vAlign w:val="center"/>
          </w:tcPr>
          <w:p w14:paraId="4FAA2D8E"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86.90</w:t>
            </w:r>
          </w:p>
        </w:tc>
      </w:tr>
      <w:tr w:rsidR="00377728" w:rsidRPr="00602B69" w14:paraId="3E112EC7"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4AE351E6" w14:textId="77777777" w:rsidR="00377728" w:rsidRPr="000960F9" w:rsidRDefault="00377728" w:rsidP="00F32E10">
            <w:pPr>
              <w:spacing w:line="276" w:lineRule="auto"/>
              <w:rPr>
                <w:sz w:val="20"/>
                <w:szCs w:val="20"/>
                <w:lang w:val="en-US"/>
              </w:rPr>
            </w:pPr>
            <w:r w:rsidRPr="000960F9">
              <w:rPr>
                <w:sz w:val="20"/>
                <w:szCs w:val="20"/>
                <w:lang w:val="en-US"/>
              </w:rPr>
              <w:t>Norway</w:t>
            </w:r>
          </w:p>
        </w:tc>
        <w:tc>
          <w:tcPr>
            <w:tcW w:w="0" w:type="auto"/>
            <w:vAlign w:val="center"/>
          </w:tcPr>
          <w:p w14:paraId="0DC9B93A"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1745.09</w:t>
            </w:r>
          </w:p>
        </w:tc>
        <w:tc>
          <w:tcPr>
            <w:tcW w:w="0" w:type="auto"/>
            <w:vAlign w:val="center"/>
          </w:tcPr>
          <w:p w14:paraId="0ED3A34A"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49.91</w:t>
            </w:r>
          </w:p>
        </w:tc>
        <w:tc>
          <w:tcPr>
            <w:tcW w:w="0" w:type="auto"/>
            <w:vAlign w:val="center"/>
          </w:tcPr>
          <w:p w14:paraId="682C10B7"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4.63</w:t>
            </w:r>
          </w:p>
        </w:tc>
        <w:tc>
          <w:tcPr>
            <w:tcW w:w="0" w:type="auto"/>
            <w:vAlign w:val="center"/>
          </w:tcPr>
          <w:p w14:paraId="7D8A3D94"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8.63*</w:t>
            </w:r>
          </w:p>
        </w:tc>
        <w:tc>
          <w:tcPr>
            <w:tcW w:w="1360" w:type="dxa"/>
            <w:vAlign w:val="center"/>
          </w:tcPr>
          <w:p w14:paraId="53095C1D"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20.27</w:t>
            </w:r>
          </w:p>
        </w:tc>
        <w:tc>
          <w:tcPr>
            <w:tcW w:w="0" w:type="auto"/>
            <w:vAlign w:val="center"/>
          </w:tcPr>
          <w:p w14:paraId="291FA532"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66.37</w:t>
            </w:r>
          </w:p>
        </w:tc>
      </w:tr>
      <w:tr w:rsidR="00377728" w:rsidRPr="00602B69" w14:paraId="563103C5"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43C6A4D" w14:textId="77777777" w:rsidR="00377728" w:rsidRPr="000960F9" w:rsidRDefault="00377728" w:rsidP="00F32E10">
            <w:pPr>
              <w:spacing w:line="276" w:lineRule="auto"/>
              <w:rPr>
                <w:sz w:val="20"/>
                <w:szCs w:val="20"/>
                <w:lang w:val="en-US"/>
              </w:rPr>
            </w:pPr>
            <w:r w:rsidRPr="000960F9">
              <w:rPr>
                <w:sz w:val="20"/>
                <w:szCs w:val="20"/>
                <w:lang w:val="en-US"/>
              </w:rPr>
              <w:t>Poland</w:t>
            </w:r>
          </w:p>
        </w:tc>
        <w:tc>
          <w:tcPr>
            <w:tcW w:w="0" w:type="auto"/>
            <w:vAlign w:val="center"/>
          </w:tcPr>
          <w:p w14:paraId="0CC6D5EE"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97.86</w:t>
            </w:r>
          </w:p>
        </w:tc>
        <w:tc>
          <w:tcPr>
            <w:tcW w:w="0" w:type="auto"/>
            <w:vAlign w:val="center"/>
          </w:tcPr>
          <w:p w14:paraId="4309C9A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12.20</w:t>
            </w:r>
          </w:p>
        </w:tc>
        <w:tc>
          <w:tcPr>
            <w:tcW w:w="0" w:type="auto"/>
            <w:vAlign w:val="center"/>
          </w:tcPr>
          <w:p w14:paraId="6989DC5D"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0.87</w:t>
            </w:r>
          </w:p>
        </w:tc>
        <w:tc>
          <w:tcPr>
            <w:tcW w:w="0" w:type="auto"/>
            <w:vAlign w:val="center"/>
          </w:tcPr>
          <w:p w14:paraId="68D7CDAD"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4.03</w:t>
            </w:r>
          </w:p>
        </w:tc>
        <w:tc>
          <w:tcPr>
            <w:tcW w:w="1360" w:type="dxa"/>
            <w:vAlign w:val="center"/>
          </w:tcPr>
          <w:p w14:paraId="50F40E6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18.10</w:t>
            </w:r>
          </w:p>
        </w:tc>
        <w:tc>
          <w:tcPr>
            <w:tcW w:w="0" w:type="auto"/>
            <w:vAlign w:val="center"/>
          </w:tcPr>
          <w:p w14:paraId="3DD958D0"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16.07</w:t>
            </w:r>
          </w:p>
        </w:tc>
      </w:tr>
      <w:tr w:rsidR="00377728" w:rsidRPr="00602B69" w14:paraId="25792C53"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316A7F19" w14:textId="77777777" w:rsidR="00377728" w:rsidRPr="000960F9" w:rsidRDefault="00377728" w:rsidP="00F32E10">
            <w:pPr>
              <w:spacing w:line="276" w:lineRule="auto"/>
              <w:rPr>
                <w:sz w:val="20"/>
                <w:szCs w:val="20"/>
                <w:lang w:val="en-US"/>
              </w:rPr>
            </w:pPr>
            <w:r>
              <w:rPr>
                <w:sz w:val="20"/>
                <w:szCs w:val="20"/>
                <w:lang w:val="en-US"/>
              </w:rPr>
              <w:t>Slovak Rep.</w:t>
            </w:r>
          </w:p>
        </w:tc>
        <w:tc>
          <w:tcPr>
            <w:tcW w:w="0" w:type="auto"/>
            <w:vAlign w:val="center"/>
          </w:tcPr>
          <w:p w14:paraId="5D9AB673"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9.48</w:t>
            </w:r>
          </w:p>
        </w:tc>
        <w:tc>
          <w:tcPr>
            <w:tcW w:w="0" w:type="auto"/>
            <w:vAlign w:val="center"/>
          </w:tcPr>
          <w:p w14:paraId="135647DA"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52.07</w:t>
            </w:r>
          </w:p>
        </w:tc>
        <w:tc>
          <w:tcPr>
            <w:tcW w:w="0" w:type="auto"/>
            <w:vAlign w:val="center"/>
          </w:tcPr>
          <w:p w14:paraId="700F232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3.93</w:t>
            </w:r>
          </w:p>
        </w:tc>
        <w:tc>
          <w:tcPr>
            <w:tcW w:w="0" w:type="auto"/>
            <w:vAlign w:val="center"/>
          </w:tcPr>
          <w:p w14:paraId="0FC46869"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1.17</w:t>
            </w:r>
          </w:p>
        </w:tc>
        <w:tc>
          <w:tcPr>
            <w:tcW w:w="1360" w:type="dxa"/>
            <w:vAlign w:val="center"/>
          </w:tcPr>
          <w:p w14:paraId="28DF0A31"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17.08</w:t>
            </w:r>
          </w:p>
        </w:tc>
        <w:tc>
          <w:tcPr>
            <w:tcW w:w="0" w:type="auto"/>
            <w:vAlign w:val="center"/>
          </w:tcPr>
          <w:p w14:paraId="0F96C110"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18.77</w:t>
            </w:r>
          </w:p>
        </w:tc>
      </w:tr>
      <w:tr w:rsidR="00377728" w:rsidRPr="00602B69" w14:paraId="58068B94"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4A637C2" w14:textId="77777777" w:rsidR="00377728" w:rsidRPr="000960F9" w:rsidRDefault="00377728" w:rsidP="00F32E10">
            <w:pPr>
              <w:spacing w:line="276" w:lineRule="auto"/>
              <w:rPr>
                <w:sz w:val="20"/>
                <w:szCs w:val="20"/>
                <w:lang w:val="en-US"/>
              </w:rPr>
            </w:pPr>
            <w:r w:rsidRPr="000960F9">
              <w:rPr>
                <w:sz w:val="20"/>
                <w:szCs w:val="20"/>
                <w:lang w:val="en-US"/>
              </w:rPr>
              <w:t>Slovenia</w:t>
            </w:r>
          </w:p>
        </w:tc>
        <w:tc>
          <w:tcPr>
            <w:tcW w:w="0" w:type="auto"/>
            <w:vAlign w:val="center"/>
          </w:tcPr>
          <w:p w14:paraId="67B5CB8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266.88</w:t>
            </w:r>
          </w:p>
        </w:tc>
        <w:tc>
          <w:tcPr>
            <w:tcW w:w="0" w:type="auto"/>
            <w:vAlign w:val="center"/>
          </w:tcPr>
          <w:p w14:paraId="444D701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51.80</w:t>
            </w:r>
          </w:p>
        </w:tc>
        <w:tc>
          <w:tcPr>
            <w:tcW w:w="0" w:type="auto"/>
            <w:vAlign w:val="center"/>
          </w:tcPr>
          <w:p w14:paraId="69D18309"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4.87*</w:t>
            </w:r>
          </w:p>
        </w:tc>
        <w:tc>
          <w:tcPr>
            <w:tcW w:w="0" w:type="auto"/>
            <w:vAlign w:val="center"/>
          </w:tcPr>
          <w:p w14:paraId="259CCCF5"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4.11*</w:t>
            </w:r>
          </w:p>
        </w:tc>
        <w:tc>
          <w:tcPr>
            <w:tcW w:w="1360" w:type="dxa"/>
            <w:vAlign w:val="center"/>
          </w:tcPr>
          <w:p w14:paraId="547DA0B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19.67</w:t>
            </w:r>
          </w:p>
        </w:tc>
        <w:tc>
          <w:tcPr>
            <w:tcW w:w="0" w:type="auto"/>
            <w:vAlign w:val="center"/>
          </w:tcPr>
          <w:p w14:paraId="728AF5D9"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31.03</w:t>
            </w:r>
          </w:p>
        </w:tc>
      </w:tr>
      <w:tr w:rsidR="00377728" w:rsidRPr="00602B69" w14:paraId="32BAA292"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0E258F73" w14:textId="77777777" w:rsidR="00377728" w:rsidRPr="000960F9" w:rsidRDefault="00377728" w:rsidP="00F32E10">
            <w:pPr>
              <w:spacing w:line="276" w:lineRule="auto"/>
              <w:rPr>
                <w:sz w:val="20"/>
                <w:szCs w:val="20"/>
                <w:lang w:val="en-US"/>
              </w:rPr>
            </w:pPr>
            <w:r w:rsidRPr="000960F9">
              <w:rPr>
                <w:sz w:val="20"/>
                <w:szCs w:val="20"/>
                <w:lang w:val="en-US"/>
              </w:rPr>
              <w:t>Spain</w:t>
            </w:r>
          </w:p>
        </w:tc>
        <w:tc>
          <w:tcPr>
            <w:tcW w:w="0" w:type="auto"/>
            <w:vAlign w:val="center"/>
          </w:tcPr>
          <w:p w14:paraId="51FCEAB8"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294.38</w:t>
            </w:r>
          </w:p>
        </w:tc>
        <w:tc>
          <w:tcPr>
            <w:tcW w:w="0" w:type="auto"/>
            <w:vAlign w:val="center"/>
          </w:tcPr>
          <w:p w14:paraId="6EC57AAB"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44.47</w:t>
            </w:r>
          </w:p>
        </w:tc>
        <w:tc>
          <w:tcPr>
            <w:tcW w:w="0" w:type="auto"/>
            <w:vAlign w:val="center"/>
          </w:tcPr>
          <w:p w14:paraId="28FFEC8E"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1.83</w:t>
            </w:r>
          </w:p>
        </w:tc>
        <w:tc>
          <w:tcPr>
            <w:tcW w:w="0" w:type="auto"/>
            <w:vAlign w:val="center"/>
          </w:tcPr>
          <w:p w14:paraId="7D22D5EE"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18.54</w:t>
            </w:r>
          </w:p>
        </w:tc>
        <w:tc>
          <w:tcPr>
            <w:tcW w:w="1360" w:type="dxa"/>
            <w:vAlign w:val="center"/>
          </w:tcPr>
          <w:p w14:paraId="157F838B"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21.30</w:t>
            </w:r>
          </w:p>
        </w:tc>
        <w:tc>
          <w:tcPr>
            <w:tcW w:w="0" w:type="auto"/>
            <w:vAlign w:val="center"/>
          </w:tcPr>
          <w:p w14:paraId="57E62231"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40.03</w:t>
            </w:r>
          </w:p>
        </w:tc>
      </w:tr>
      <w:tr w:rsidR="00377728" w:rsidRPr="00602B69" w14:paraId="51E44D3B"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CFB7CAD" w14:textId="77777777" w:rsidR="00377728" w:rsidRPr="000960F9" w:rsidRDefault="00377728" w:rsidP="00F32E10">
            <w:pPr>
              <w:spacing w:line="276" w:lineRule="auto"/>
              <w:rPr>
                <w:sz w:val="20"/>
                <w:szCs w:val="20"/>
                <w:lang w:val="en-US"/>
              </w:rPr>
            </w:pPr>
            <w:r w:rsidRPr="000960F9">
              <w:rPr>
                <w:sz w:val="20"/>
                <w:szCs w:val="20"/>
                <w:lang w:val="en-US"/>
              </w:rPr>
              <w:t>Sweden</w:t>
            </w:r>
          </w:p>
        </w:tc>
        <w:tc>
          <w:tcPr>
            <w:tcW w:w="0" w:type="auto"/>
            <w:vAlign w:val="center"/>
          </w:tcPr>
          <w:p w14:paraId="16EAD72F"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1381.24</w:t>
            </w:r>
          </w:p>
        </w:tc>
        <w:tc>
          <w:tcPr>
            <w:tcW w:w="0" w:type="auto"/>
            <w:vAlign w:val="center"/>
          </w:tcPr>
          <w:p w14:paraId="4A4DF3D9"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65.53</w:t>
            </w:r>
          </w:p>
        </w:tc>
        <w:tc>
          <w:tcPr>
            <w:tcW w:w="0" w:type="auto"/>
            <w:vAlign w:val="center"/>
          </w:tcPr>
          <w:p w14:paraId="2B90BA81"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4.50</w:t>
            </w:r>
          </w:p>
        </w:tc>
        <w:tc>
          <w:tcPr>
            <w:tcW w:w="0" w:type="auto"/>
            <w:vAlign w:val="center"/>
          </w:tcPr>
          <w:p w14:paraId="6A4FA53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7.29</w:t>
            </w:r>
          </w:p>
        </w:tc>
        <w:tc>
          <w:tcPr>
            <w:tcW w:w="1360" w:type="dxa"/>
            <w:vAlign w:val="center"/>
          </w:tcPr>
          <w:p w14:paraId="6311F05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20.25</w:t>
            </w:r>
          </w:p>
        </w:tc>
        <w:tc>
          <w:tcPr>
            <w:tcW w:w="0" w:type="auto"/>
            <w:vAlign w:val="center"/>
          </w:tcPr>
          <w:p w14:paraId="423DA4B3"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63.33</w:t>
            </w:r>
          </w:p>
        </w:tc>
      </w:tr>
      <w:tr w:rsidR="00377728" w:rsidRPr="00602B69" w14:paraId="627A282F"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3E73A0FB" w14:textId="77777777" w:rsidR="00377728" w:rsidRPr="000960F9" w:rsidRDefault="00377728" w:rsidP="00F32E10">
            <w:pPr>
              <w:spacing w:line="276" w:lineRule="auto"/>
              <w:rPr>
                <w:sz w:val="20"/>
                <w:szCs w:val="20"/>
                <w:lang w:val="en-US"/>
              </w:rPr>
            </w:pPr>
            <w:r w:rsidRPr="000960F9">
              <w:rPr>
                <w:sz w:val="20"/>
                <w:szCs w:val="20"/>
                <w:lang w:val="en-US"/>
              </w:rPr>
              <w:t>Switzerland</w:t>
            </w:r>
          </w:p>
        </w:tc>
        <w:tc>
          <w:tcPr>
            <w:tcW w:w="0" w:type="auto"/>
            <w:vAlign w:val="center"/>
          </w:tcPr>
          <w:p w14:paraId="74F3A123"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1461.09</w:t>
            </w:r>
          </w:p>
        </w:tc>
        <w:tc>
          <w:tcPr>
            <w:tcW w:w="0" w:type="auto"/>
            <w:vAlign w:val="center"/>
          </w:tcPr>
          <w:p w14:paraId="4179A165"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65.9</w:t>
            </w:r>
          </w:p>
        </w:tc>
        <w:tc>
          <w:tcPr>
            <w:tcW w:w="0" w:type="auto"/>
            <w:vAlign w:val="center"/>
          </w:tcPr>
          <w:p w14:paraId="723165E5"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5.90</w:t>
            </w:r>
          </w:p>
        </w:tc>
        <w:tc>
          <w:tcPr>
            <w:tcW w:w="0" w:type="auto"/>
            <w:vAlign w:val="center"/>
          </w:tcPr>
          <w:p w14:paraId="6C1F09F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33.53</w:t>
            </w:r>
          </w:p>
        </w:tc>
        <w:tc>
          <w:tcPr>
            <w:tcW w:w="1360" w:type="dxa"/>
            <w:vAlign w:val="center"/>
          </w:tcPr>
          <w:p w14:paraId="6314C634"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21.17</w:t>
            </w:r>
          </w:p>
        </w:tc>
        <w:tc>
          <w:tcPr>
            <w:tcW w:w="0" w:type="auto"/>
            <w:vAlign w:val="center"/>
          </w:tcPr>
          <w:p w14:paraId="2F04B400"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63.83</w:t>
            </w:r>
          </w:p>
        </w:tc>
      </w:tr>
      <w:tr w:rsidR="00377728" w:rsidRPr="00602B69" w14:paraId="45E15943" w14:textId="77777777" w:rsidTr="00A23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3647828" w14:textId="77777777" w:rsidR="00377728" w:rsidRPr="000960F9" w:rsidRDefault="00377728" w:rsidP="00F32E10">
            <w:pPr>
              <w:spacing w:line="276" w:lineRule="auto"/>
              <w:rPr>
                <w:sz w:val="20"/>
                <w:szCs w:val="20"/>
                <w:lang w:val="en-US"/>
              </w:rPr>
            </w:pPr>
            <w:r>
              <w:rPr>
                <w:sz w:val="20"/>
                <w:szCs w:val="20"/>
                <w:lang w:val="en-US"/>
              </w:rPr>
              <w:t>UK</w:t>
            </w:r>
          </w:p>
        </w:tc>
        <w:tc>
          <w:tcPr>
            <w:tcW w:w="0" w:type="auto"/>
            <w:vAlign w:val="center"/>
          </w:tcPr>
          <w:p w14:paraId="40624B48"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747.23</w:t>
            </w:r>
          </w:p>
        </w:tc>
        <w:tc>
          <w:tcPr>
            <w:tcW w:w="0" w:type="auto"/>
            <w:vAlign w:val="center"/>
          </w:tcPr>
          <w:p w14:paraId="15EEDE3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47.6</w:t>
            </w:r>
          </w:p>
        </w:tc>
        <w:tc>
          <w:tcPr>
            <w:tcW w:w="0" w:type="auto"/>
            <w:vAlign w:val="center"/>
          </w:tcPr>
          <w:p w14:paraId="07CF2A97"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3.41</w:t>
            </w:r>
          </w:p>
        </w:tc>
        <w:tc>
          <w:tcPr>
            <w:tcW w:w="0" w:type="auto"/>
            <w:vAlign w:val="center"/>
          </w:tcPr>
          <w:p w14:paraId="31A19116"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33.42</w:t>
            </w:r>
          </w:p>
        </w:tc>
        <w:tc>
          <w:tcPr>
            <w:tcW w:w="1360" w:type="dxa"/>
            <w:vAlign w:val="center"/>
          </w:tcPr>
          <w:p w14:paraId="44DA6244"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lang w:val="en-US"/>
              </w:rPr>
              <w:t>19.90</w:t>
            </w:r>
          </w:p>
        </w:tc>
        <w:tc>
          <w:tcPr>
            <w:tcW w:w="0" w:type="auto"/>
            <w:vAlign w:val="center"/>
          </w:tcPr>
          <w:p w14:paraId="08F8A512" w14:textId="77777777" w:rsidR="00377728" w:rsidRPr="00A17958" w:rsidRDefault="00377728" w:rsidP="00A23D77">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17958">
              <w:rPr>
                <w:sz w:val="20"/>
                <w:szCs w:val="20"/>
              </w:rPr>
              <w:t>52.7</w:t>
            </w:r>
          </w:p>
        </w:tc>
      </w:tr>
      <w:tr w:rsidR="00377728" w:rsidRPr="00602B69" w14:paraId="74392AF3" w14:textId="77777777" w:rsidTr="00A23D77">
        <w:tc>
          <w:tcPr>
            <w:cnfStyle w:val="001000000000" w:firstRow="0" w:lastRow="0" w:firstColumn="1" w:lastColumn="0" w:oddVBand="0" w:evenVBand="0" w:oddHBand="0" w:evenHBand="0" w:firstRowFirstColumn="0" w:firstRowLastColumn="0" w:lastRowFirstColumn="0" w:lastRowLastColumn="0"/>
            <w:tcW w:w="0" w:type="auto"/>
            <w:vAlign w:val="center"/>
          </w:tcPr>
          <w:p w14:paraId="712A423E" w14:textId="77777777" w:rsidR="00377728" w:rsidRPr="000960F9" w:rsidRDefault="00377728" w:rsidP="00F32E10">
            <w:pPr>
              <w:spacing w:line="276" w:lineRule="auto"/>
              <w:rPr>
                <w:sz w:val="20"/>
                <w:szCs w:val="20"/>
                <w:lang w:val="en-US"/>
              </w:rPr>
            </w:pPr>
            <w:r>
              <w:rPr>
                <w:sz w:val="20"/>
                <w:szCs w:val="20"/>
                <w:lang w:val="en-US"/>
              </w:rPr>
              <w:t>US</w:t>
            </w:r>
          </w:p>
        </w:tc>
        <w:tc>
          <w:tcPr>
            <w:tcW w:w="0" w:type="auto"/>
            <w:vAlign w:val="center"/>
          </w:tcPr>
          <w:p w14:paraId="7D3C3BBB"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491.26</w:t>
            </w:r>
          </w:p>
        </w:tc>
        <w:tc>
          <w:tcPr>
            <w:tcW w:w="0" w:type="auto"/>
            <w:vAlign w:val="center"/>
          </w:tcPr>
          <w:p w14:paraId="0ACC74D7"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35.19</w:t>
            </w:r>
          </w:p>
        </w:tc>
        <w:tc>
          <w:tcPr>
            <w:tcW w:w="0" w:type="auto"/>
            <w:vAlign w:val="center"/>
          </w:tcPr>
          <w:p w14:paraId="60AB11FA"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2.57</w:t>
            </w:r>
          </w:p>
        </w:tc>
        <w:tc>
          <w:tcPr>
            <w:tcW w:w="0" w:type="auto"/>
            <w:vAlign w:val="center"/>
          </w:tcPr>
          <w:p w14:paraId="1DDD94AA"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26.36*</w:t>
            </w:r>
          </w:p>
        </w:tc>
        <w:tc>
          <w:tcPr>
            <w:tcW w:w="1360" w:type="dxa"/>
            <w:vAlign w:val="center"/>
          </w:tcPr>
          <w:p w14:paraId="1B09F800"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lang w:val="en-US"/>
              </w:rPr>
              <w:t>19.28</w:t>
            </w:r>
          </w:p>
        </w:tc>
        <w:tc>
          <w:tcPr>
            <w:tcW w:w="0" w:type="auto"/>
            <w:vAlign w:val="center"/>
          </w:tcPr>
          <w:p w14:paraId="687BE626" w14:textId="77777777" w:rsidR="00377728" w:rsidRPr="00A17958" w:rsidRDefault="00377728" w:rsidP="00A23D77">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17958">
              <w:rPr>
                <w:sz w:val="20"/>
                <w:szCs w:val="20"/>
              </w:rPr>
              <w:t>78.17</w:t>
            </w:r>
          </w:p>
        </w:tc>
      </w:tr>
      <w:tr w:rsidR="00377728" w:rsidRPr="0028243E" w14:paraId="71C94AFE" w14:textId="77777777" w:rsidTr="00160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6" w:type="dxa"/>
            <w:gridSpan w:val="7"/>
          </w:tcPr>
          <w:p w14:paraId="09ED5B03" w14:textId="46785611" w:rsidR="00377728" w:rsidRPr="00BB1865" w:rsidRDefault="00377728" w:rsidP="00F32E10">
            <w:pPr>
              <w:spacing w:line="276" w:lineRule="auto"/>
              <w:rPr>
                <w:b w:val="0"/>
                <w:bCs w:val="0"/>
                <w:i/>
                <w:caps w:val="0"/>
                <w:lang w:val="en-US"/>
              </w:rPr>
            </w:pPr>
            <w:r w:rsidRPr="00377728">
              <w:rPr>
                <w:b w:val="0"/>
                <w:bCs w:val="0"/>
                <w:i/>
                <w:caps w:val="0"/>
                <w:sz w:val="18"/>
                <w:szCs w:val="18"/>
                <w:lang w:val="en-US"/>
              </w:rPr>
              <w:t>*Imputed values; Source: OECD health data (extracted on 10.12.2018)</w:t>
            </w:r>
          </w:p>
        </w:tc>
      </w:tr>
    </w:tbl>
    <w:p w14:paraId="61BBC3B8" w14:textId="77777777" w:rsidR="00AD0480" w:rsidRPr="00602B69" w:rsidRDefault="00AD0480" w:rsidP="00925AF8">
      <w:pPr>
        <w:pStyle w:val="Textkrper"/>
      </w:pPr>
    </w:p>
    <w:p w14:paraId="4BF36A40" w14:textId="7DE6CF12" w:rsidR="00E374AB" w:rsidRDefault="00E374AB" w:rsidP="00E374AB">
      <w:pPr>
        <w:spacing w:line="360" w:lineRule="auto"/>
        <w:jc w:val="both"/>
        <w:rPr>
          <w:lang w:val="en-US"/>
        </w:rPr>
      </w:pPr>
      <w:r w:rsidRPr="00602B69">
        <w:rPr>
          <w:lang w:val="en-US"/>
        </w:rPr>
        <w:t xml:space="preserve">For the institutional indicators a variety of information from different sources have been coded by the first author. The main sources were the </w:t>
      </w:r>
      <w:proofErr w:type="spellStart"/>
      <w:r w:rsidRPr="00602B69">
        <w:rPr>
          <w:lang w:val="en-US"/>
        </w:rPr>
        <w:t>Missoc</w:t>
      </w:r>
      <w:proofErr w:type="spellEnd"/>
      <w:r w:rsidRPr="00602B69">
        <w:rPr>
          <w:lang w:val="en-US"/>
        </w:rPr>
        <w:t xml:space="preserve"> database </w:t>
      </w:r>
      <w:sdt>
        <w:sdtPr>
          <w:rPr>
            <w:lang w:val="en-US"/>
          </w:rPr>
          <w:alias w:val="Don't edit this field"/>
          <w:tag w:val="CitaviPlaceholder#6f420b4f-9632-4c36-abb7-06d03ea1a46a"/>
          <w:id w:val="-2063627114"/>
          <w:placeholder>
            <w:docPart w:val="1212FD1CB7DF4F41A3C37B4EAE9AFDF3"/>
          </w:placeholder>
        </w:sdtPr>
        <w:sdtContent>
          <w:r w:rsidRPr="00602B69">
            <w:rPr>
              <w:lang w:val="en-US"/>
            </w:rPr>
            <w:fldChar w:fldCharType="begin"/>
          </w:r>
          <w:r w:rsidRPr="00602B69">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}</w:instrText>
          </w:r>
          <w:r w:rsidRPr="00602B69">
            <w:rPr>
              <w:lang w:val="en-US"/>
            </w:rPr>
            <w:fldChar w:fldCharType="separate"/>
          </w:r>
          <w:r w:rsidRPr="00602B69">
            <w:rPr>
              <w:lang w:val="en-US"/>
            </w:rPr>
            <w:t>(MISSOC, 2018)</w:t>
          </w:r>
          <w:r w:rsidRPr="00602B69">
            <w:rPr>
              <w:lang w:val="en-US"/>
            </w:rPr>
            <w:fldChar w:fldCharType="end"/>
          </w:r>
        </w:sdtContent>
      </w:sdt>
      <w:r w:rsidRPr="00602B69">
        <w:rPr>
          <w:lang w:val="en-US"/>
        </w:rPr>
        <w:t xml:space="preserve">, the Health in Transition reports </w:t>
      </w:r>
      <w:sdt>
        <w:sdtPr>
          <w:rPr>
            <w:lang w:val="en-US"/>
          </w:rPr>
          <w:alias w:val="Don't edit this field"/>
          <w:tag w:val="CitaviPlaceholder#cce937e4-df40-4c22-bad1-2498f04d3946"/>
          <w:id w:val="-1196608928"/>
          <w:placeholder>
            <w:docPart w:val="1212FD1CB7DF4F41A3C37B4EAE9AFDF3"/>
          </w:placeholder>
        </w:sdtPr>
        <w:sdtContent>
          <w:r w:rsidRPr="00602B69">
            <w:rPr>
              <w:lang w:val="en-US"/>
            </w:rPr>
            <w:fldChar w:fldCharType="begin"/>
          </w:r>
          <w:r w:rsidRPr="00602B69">
            <w:rPr>
              <w:lang w:val="en-US"/>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}</w:instrText>
          </w:r>
          <w:r w:rsidRPr="00602B69">
            <w:rPr>
              <w:lang w:val="en-US"/>
            </w:rPr>
            <w:fldChar w:fldCharType="separate"/>
          </w:r>
          <w:r w:rsidRPr="00602B69">
            <w:rPr>
              <w:lang w:val="en-US"/>
            </w:rPr>
            <w:t>(European Observatory on Health Systems and Policies, 2018)</w:t>
          </w:r>
          <w:r w:rsidRPr="00602B69">
            <w:rPr>
              <w:lang w:val="en-US"/>
            </w:rPr>
            <w:fldChar w:fldCharType="end"/>
          </w:r>
        </w:sdtContent>
      </w:sdt>
      <w:r w:rsidRPr="00602B69">
        <w:rPr>
          <w:lang w:val="en-US"/>
        </w:rPr>
        <w:t xml:space="preserve"> and the ESPN reports of the European Union </w:t>
      </w:r>
      <w:sdt>
        <w:sdtPr>
          <w:rPr>
            <w:lang w:val="en-US"/>
          </w:rPr>
          <w:alias w:val="Don't edit this field"/>
          <w:tag w:val="CitaviPlaceholder#f4e1c29c-66b7-4863-890c-6a46d62ce28c"/>
          <w:id w:val="-621620643"/>
          <w:placeholder>
            <w:docPart w:val="1212FD1CB7DF4F41A3C37B4EAE9AFDF3"/>
          </w:placeholder>
        </w:sdtPr>
        <w:sdtContent>
          <w:r w:rsidRPr="00602B69">
            <w:rPr>
              <w:lang w:val="en-US"/>
            </w:rPr>
            <w:fldChar w:fldCharType="begin"/>
          </w:r>
          <w:r w:rsidRPr="00602B69">
            <w:rPr>
              <w:lang w:val="en-US"/>
            </w:rPr>
            <w:instrText>ADDIN CitaviPlaceholder{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}</w:instrText>
          </w:r>
          <w:r w:rsidRPr="00602B69">
            <w:rPr>
              <w:lang w:val="en-US"/>
            </w:rPr>
            <w:fldChar w:fldCharType="separate"/>
          </w:r>
          <w:r w:rsidRPr="00602B69">
            <w:rPr>
              <w:lang w:val="en-US"/>
            </w:rPr>
            <w:t>(European Commission, 2018)</w:t>
          </w:r>
          <w:r w:rsidRPr="00602B69">
            <w:rPr>
              <w:lang w:val="en-US"/>
            </w:rPr>
            <w:fldChar w:fldCharType="end"/>
          </w:r>
        </w:sdtContent>
      </w:sdt>
      <w:r w:rsidRPr="00602B69">
        <w:rPr>
          <w:lang w:val="en-US"/>
        </w:rPr>
        <w:t xml:space="preserve">. </w:t>
      </w:r>
      <w:r w:rsidR="004D1F35">
        <w:rPr>
          <w:lang w:val="en-US"/>
        </w:rPr>
        <w:t xml:space="preserve">Eight indicators were distilled here (see Table 2). </w:t>
      </w:r>
      <w:r w:rsidRPr="00602B69">
        <w:rPr>
          <w:lang w:val="en-US"/>
        </w:rPr>
        <w:t xml:space="preserve">In LTC systems it is often the case that no </w:t>
      </w:r>
      <w:r w:rsidR="00310B7D" w:rsidRPr="00602B69">
        <w:rPr>
          <w:lang w:val="en-US"/>
        </w:rPr>
        <w:t>national,</w:t>
      </w:r>
      <w:r w:rsidRPr="00602B69">
        <w:rPr>
          <w:lang w:val="en-US"/>
        </w:rPr>
        <w:t xml:space="preserve"> but regional or municipal rules apply. In these </w:t>
      </w:r>
      <w:r w:rsidR="00310B7D" w:rsidRPr="00602B69">
        <w:rPr>
          <w:lang w:val="en-US"/>
        </w:rPr>
        <w:t>cases,</w:t>
      </w:r>
      <w:r w:rsidRPr="00602B69">
        <w:rPr>
          <w:lang w:val="en-US"/>
        </w:rPr>
        <w:t xml:space="preserve"> the codes refer to the dominant rules in place in the country. In case of ambiguous information, more information on the indicator has been searched. Furthermore, </w:t>
      </w:r>
      <w:r w:rsidRPr="00602B69">
        <w:rPr>
          <w:lang w:val="en-US"/>
        </w:rPr>
        <w:lastRenderedPageBreak/>
        <w:t>all codes for the institutional indicators have been checked by national LTC policy experts</w:t>
      </w:r>
      <w:r w:rsidRPr="00602B69">
        <w:rPr>
          <w:rStyle w:val="Funotenzeichen"/>
          <w:lang w:val="en-US"/>
        </w:rPr>
        <w:footnoteReference w:id="2"/>
      </w:r>
      <w:r w:rsidRPr="00602B69">
        <w:rPr>
          <w:lang w:val="en-US"/>
        </w:rPr>
        <w:t>. Final codes for the institutional indicators were discussed and determined by all authors of the paper.</w:t>
      </w:r>
    </w:p>
    <w:p w14:paraId="07111163" w14:textId="7ED1F026" w:rsidR="003D5F7A" w:rsidRPr="003D5F7A" w:rsidRDefault="003D5F7A" w:rsidP="003D5F7A">
      <w:pPr>
        <w:pStyle w:val="Beschriftung"/>
        <w:keepNext/>
        <w:rPr>
          <w:i w:val="0"/>
          <w:sz w:val="24"/>
          <w:lang w:val="en-US"/>
        </w:rPr>
      </w:pPr>
      <w:r w:rsidRPr="003D5F7A">
        <w:rPr>
          <w:i w:val="0"/>
          <w:sz w:val="24"/>
          <w:lang w:val="en-US"/>
        </w:rPr>
        <w:t xml:space="preserve">Table </w:t>
      </w:r>
      <w:r w:rsidRPr="003D5F7A">
        <w:rPr>
          <w:i w:val="0"/>
          <w:sz w:val="24"/>
          <w:lang w:val="en-US"/>
        </w:rPr>
        <w:fldChar w:fldCharType="begin"/>
      </w:r>
      <w:r w:rsidRPr="003D5F7A">
        <w:rPr>
          <w:i w:val="0"/>
          <w:sz w:val="24"/>
          <w:lang w:val="en-US"/>
        </w:rPr>
        <w:instrText xml:space="preserve"> SEQ Table \* ARABIC </w:instrText>
      </w:r>
      <w:r w:rsidRPr="003D5F7A">
        <w:rPr>
          <w:i w:val="0"/>
          <w:sz w:val="24"/>
          <w:lang w:val="en-US"/>
        </w:rPr>
        <w:fldChar w:fldCharType="separate"/>
      </w:r>
      <w:r w:rsidR="00B44DF3">
        <w:rPr>
          <w:i w:val="0"/>
          <w:noProof/>
          <w:sz w:val="24"/>
          <w:lang w:val="en-US"/>
        </w:rPr>
        <w:t>2</w:t>
      </w:r>
      <w:r w:rsidRPr="003D5F7A">
        <w:rPr>
          <w:i w:val="0"/>
          <w:sz w:val="24"/>
          <w:lang w:val="en-US"/>
        </w:rPr>
        <w:fldChar w:fldCharType="end"/>
      </w:r>
      <w:r w:rsidRPr="003D5F7A">
        <w:rPr>
          <w:i w:val="0"/>
          <w:sz w:val="24"/>
          <w:lang w:val="en-US"/>
        </w:rPr>
        <w:t>: Institutional indicators of LTC typology</w:t>
      </w:r>
    </w:p>
    <w:tbl>
      <w:tblPr>
        <w:tblStyle w:val="EinfacheTabelle3"/>
        <w:tblW w:w="8505" w:type="dxa"/>
        <w:tblLook w:val="04A0" w:firstRow="1" w:lastRow="0" w:firstColumn="1" w:lastColumn="0" w:noHBand="0" w:noVBand="1"/>
      </w:tblPr>
      <w:tblGrid>
        <w:gridCol w:w="4536"/>
        <w:gridCol w:w="3969"/>
      </w:tblGrid>
      <w:tr w:rsidR="001A0292" w:rsidRPr="00602B69" w14:paraId="7D50450E" w14:textId="77777777" w:rsidTr="007A26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6" w:type="dxa"/>
            <w:vAlign w:val="center"/>
          </w:tcPr>
          <w:p w14:paraId="50528223" w14:textId="751B886D" w:rsidR="001A0292" w:rsidRPr="000960F9" w:rsidRDefault="001A0292" w:rsidP="00F32E10">
            <w:pPr>
              <w:spacing w:line="276" w:lineRule="auto"/>
              <w:rPr>
                <w:sz w:val="20"/>
                <w:szCs w:val="20"/>
                <w:lang w:val="en-US"/>
              </w:rPr>
            </w:pPr>
            <w:r>
              <w:rPr>
                <w:sz w:val="20"/>
                <w:szCs w:val="20"/>
                <w:lang w:val="en-US"/>
              </w:rPr>
              <w:t>In</w:t>
            </w:r>
            <w:r w:rsidR="00443E2D">
              <w:rPr>
                <w:sz w:val="20"/>
                <w:szCs w:val="20"/>
                <w:lang w:val="en-US"/>
              </w:rPr>
              <w:t>DI</w:t>
            </w:r>
            <w:r>
              <w:rPr>
                <w:sz w:val="20"/>
                <w:szCs w:val="20"/>
                <w:lang w:val="en-US"/>
              </w:rPr>
              <w:t>cator</w:t>
            </w:r>
          </w:p>
        </w:tc>
        <w:tc>
          <w:tcPr>
            <w:tcW w:w="3969" w:type="dxa"/>
            <w:vAlign w:val="center"/>
          </w:tcPr>
          <w:p w14:paraId="08576225" w14:textId="06522F85" w:rsidR="001A0292" w:rsidRPr="000960F9" w:rsidRDefault="001A0292" w:rsidP="00F32E10">
            <w:pPr>
              <w:spacing w:line="276" w:lineRule="auto"/>
              <w:cnfStyle w:val="100000000000" w:firstRow="1" w:lastRow="0" w:firstColumn="0" w:lastColumn="0" w:oddVBand="0" w:evenVBand="0" w:oddHBand="0" w:evenHBand="0" w:firstRowFirstColumn="0" w:firstRowLastColumn="0" w:lastRowFirstColumn="0" w:lastRowLastColumn="0"/>
              <w:rPr>
                <w:sz w:val="20"/>
                <w:szCs w:val="20"/>
                <w:lang w:val="en-US"/>
              </w:rPr>
            </w:pPr>
            <w:r>
              <w:t>Possible Codings</w:t>
            </w:r>
          </w:p>
        </w:tc>
      </w:tr>
      <w:tr w:rsidR="001A0292" w:rsidRPr="00602B69" w14:paraId="42FBEB28" w14:textId="77777777" w:rsidTr="007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0B7635AE" w14:textId="4E62F271" w:rsidR="001A0292" w:rsidRPr="000960F9" w:rsidRDefault="001A0292" w:rsidP="00F32E10">
            <w:pPr>
              <w:spacing w:line="276" w:lineRule="auto"/>
              <w:rPr>
                <w:sz w:val="20"/>
                <w:szCs w:val="20"/>
                <w:lang w:val="en-US"/>
              </w:rPr>
            </w:pPr>
            <w:bookmarkStart w:id="0" w:name="_Hlk12685243"/>
            <w:r w:rsidRPr="00777025">
              <w:rPr>
                <w:lang w:val="en-US"/>
              </w:rPr>
              <w:t>availability of cash benefits</w:t>
            </w:r>
          </w:p>
        </w:tc>
        <w:tc>
          <w:tcPr>
            <w:tcW w:w="3969" w:type="dxa"/>
            <w:vAlign w:val="center"/>
          </w:tcPr>
          <w:p w14:paraId="68EF9E47" w14:textId="77777777" w:rsidR="001A0292"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0 = Only in-kind benefits</w:t>
            </w:r>
          </w:p>
          <w:p w14:paraId="36B00150" w14:textId="77777777" w:rsidR="001A0292"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1 = Bound cash benefits</w:t>
            </w:r>
          </w:p>
          <w:p w14:paraId="50F616F9" w14:textId="4397EEC6" w:rsidR="001A0292" w:rsidRPr="000960F9"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Pr>
                <w:lang w:val="en-US"/>
              </w:rPr>
              <w:t>2 = Unbound cash benefits</w:t>
            </w:r>
          </w:p>
        </w:tc>
      </w:tr>
      <w:tr w:rsidR="001A0292" w:rsidRPr="00602B69" w14:paraId="1E4A9300" w14:textId="77777777" w:rsidTr="007A261A">
        <w:tc>
          <w:tcPr>
            <w:cnfStyle w:val="001000000000" w:firstRow="0" w:lastRow="0" w:firstColumn="1" w:lastColumn="0" w:oddVBand="0" w:evenVBand="0" w:oddHBand="0" w:evenHBand="0" w:firstRowFirstColumn="0" w:firstRowLastColumn="0" w:lastRowFirstColumn="0" w:lastRowLastColumn="0"/>
            <w:tcW w:w="4536" w:type="dxa"/>
            <w:vAlign w:val="center"/>
          </w:tcPr>
          <w:p w14:paraId="557938DE" w14:textId="587A3D7B" w:rsidR="001A0292" w:rsidRPr="000960F9" w:rsidRDefault="001A0292" w:rsidP="00F32E10">
            <w:pPr>
              <w:spacing w:line="276" w:lineRule="auto"/>
              <w:rPr>
                <w:sz w:val="20"/>
                <w:szCs w:val="20"/>
                <w:lang w:val="en-US"/>
              </w:rPr>
            </w:pPr>
            <w:r w:rsidRPr="00777025">
              <w:rPr>
                <w:lang w:val="en-US"/>
              </w:rPr>
              <w:t>Choice of homecare</w:t>
            </w:r>
            <w:r>
              <w:rPr>
                <w:lang w:val="en-US"/>
              </w:rPr>
              <w:t xml:space="preserve"> provider</w:t>
            </w:r>
          </w:p>
        </w:tc>
        <w:tc>
          <w:tcPr>
            <w:tcW w:w="3969" w:type="dxa"/>
            <w:vAlign w:val="center"/>
          </w:tcPr>
          <w:p w14:paraId="2C9DB4AD" w14:textId="77777777" w:rsidR="001A0292"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AD0480">
              <w:rPr>
                <w:lang w:val="en-US"/>
              </w:rPr>
              <w:t>0</w:t>
            </w:r>
            <w:r>
              <w:rPr>
                <w:lang w:val="en-US"/>
              </w:rPr>
              <w:t xml:space="preserve"> = Free choice</w:t>
            </w:r>
          </w:p>
          <w:p w14:paraId="26878699" w14:textId="47413BBE" w:rsidR="001A0292" w:rsidRPr="000960F9"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Pr>
                <w:lang w:val="en-US"/>
              </w:rPr>
              <w:t>1 = Limited choice</w:t>
            </w:r>
          </w:p>
        </w:tc>
      </w:tr>
      <w:tr w:rsidR="001A0292" w:rsidRPr="00602B69" w14:paraId="7F25E2B7" w14:textId="77777777" w:rsidTr="007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2DF62976" w14:textId="4CBFD1F8" w:rsidR="001A0292" w:rsidRPr="000960F9" w:rsidRDefault="002A0294" w:rsidP="00F32E10">
            <w:pPr>
              <w:spacing w:line="276" w:lineRule="auto"/>
              <w:rPr>
                <w:sz w:val="20"/>
                <w:szCs w:val="20"/>
                <w:lang w:val="en-US"/>
              </w:rPr>
            </w:pPr>
            <w:r>
              <w:rPr>
                <w:lang w:val="en-US"/>
              </w:rPr>
              <w:t>Choic</w:t>
            </w:r>
            <w:r w:rsidR="001A0292">
              <w:rPr>
                <w:lang w:val="en-US"/>
              </w:rPr>
              <w:t xml:space="preserve">e of </w:t>
            </w:r>
            <w:r w:rsidR="001A0292" w:rsidRPr="00777025">
              <w:rPr>
                <w:lang w:val="en-US"/>
              </w:rPr>
              <w:t>institutional provider</w:t>
            </w:r>
          </w:p>
        </w:tc>
        <w:tc>
          <w:tcPr>
            <w:tcW w:w="3969" w:type="dxa"/>
            <w:vAlign w:val="center"/>
          </w:tcPr>
          <w:p w14:paraId="70AE7E8C" w14:textId="77777777" w:rsidR="001A0292"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AD0480">
              <w:rPr>
                <w:lang w:val="en-US"/>
              </w:rPr>
              <w:t>0</w:t>
            </w:r>
            <w:r>
              <w:rPr>
                <w:lang w:val="en-US"/>
              </w:rPr>
              <w:t xml:space="preserve"> = Free choice</w:t>
            </w:r>
          </w:p>
          <w:p w14:paraId="57A17220" w14:textId="7139BC7D" w:rsidR="001A0292" w:rsidRPr="000960F9"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Pr>
                <w:lang w:val="en-US"/>
              </w:rPr>
              <w:t>1 = Limited choice</w:t>
            </w:r>
          </w:p>
        </w:tc>
      </w:tr>
      <w:tr w:rsidR="001A0292" w:rsidRPr="0028243E" w14:paraId="20C69F21" w14:textId="77777777" w:rsidTr="007A261A">
        <w:tc>
          <w:tcPr>
            <w:cnfStyle w:val="001000000000" w:firstRow="0" w:lastRow="0" w:firstColumn="1" w:lastColumn="0" w:oddVBand="0" w:evenVBand="0" w:oddHBand="0" w:evenHBand="0" w:firstRowFirstColumn="0" w:firstRowLastColumn="0" w:lastRowFirstColumn="0" w:lastRowLastColumn="0"/>
            <w:tcW w:w="4536" w:type="dxa"/>
            <w:vAlign w:val="center"/>
          </w:tcPr>
          <w:p w14:paraId="6B777167" w14:textId="2195A1DB" w:rsidR="001A0292" w:rsidRPr="000960F9" w:rsidRDefault="001A0292" w:rsidP="00F32E10">
            <w:pPr>
              <w:spacing w:line="276" w:lineRule="auto"/>
              <w:rPr>
                <w:sz w:val="20"/>
                <w:szCs w:val="20"/>
                <w:lang w:val="en-US"/>
              </w:rPr>
            </w:pPr>
            <w:r w:rsidRPr="00777025">
              <w:rPr>
                <w:lang w:val="en-US"/>
              </w:rPr>
              <w:t>Choice between</w:t>
            </w:r>
            <w:r>
              <w:rPr>
                <w:lang w:val="en-US"/>
              </w:rPr>
              <w:t xml:space="preserve"> cash or in-kind benefits</w:t>
            </w:r>
          </w:p>
        </w:tc>
        <w:tc>
          <w:tcPr>
            <w:tcW w:w="3969" w:type="dxa"/>
            <w:vAlign w:val="center"/>
          </w:tcPr>
          <w:p w14:paraId="60D9BBF2" w14:textId="77777777" w:rsidR="001A0292"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AD0480">
              <w:rPr>
                <w:lang w:val="en-US"/>
              </w:rPr>
              <w:t>0</w:t>
            </w:r>
            <w:r>
              <w:rPr>
                <w:lang w:val="en-US"/>
              </w:rPr>
              <w:t xml:space="preserve"> = Free choice</w:t>
            </w:r>
          </w:p>
          <w:p w14:paraId="6918C728" w14:textId="77777777" w:rsidR="001A0292"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1 = Limited choice</w:t>
            </w:r>
          </w:p>
          <w:p w14:paraId="60465E0C" w14:textId="0F0C6203" w:rsidR="001A0292" w:rsidRPr="000960F9"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Pr>
                <w:lang w:val="en-US"/>
              </w:rPr>
              <w:t xml:space="preserve">2 = </w:t>
            </w:r>
            <w:r w:rsidRPr="00AD0480">
              <w:rPr>
                <w:lang w:val="en-US"/>
              </w:rPr>
              <w:t>No ca</w:t>
            </w:r>
            <w:r>
              <w:rPr>
                <w:lang w:val="en-US"/>
              </w:rPr>
              <w:t>sh or in-kind benefit available</w:t>
            </w:r>
          </w:p>
        </w:tc>
      </w:tr>
      <w:tr w:rsidR="001A0292" w:rsidRPr="0028243E" w14:paraId="0E6CD612" w14:textId="77777777" w:rsidTr="007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7ED37B91" w14:textId="5B74FBDF" w:rsidR="001A0292" w:rsidRPr="000960F9" w:rsidRDefault="001A0292" w:rsidP="00F32E10">
            <w:pPr>
              <w:spacing w:line="276" w:lineRule="auto"/>
              <w:rPr>
                <w:sz w:val="20"/>
                <w:szCs w:val="20"/>
                <w:lang w:val="en-US"/>
              </w:rPr>
            </w:pPr>
            <w:r>
              <w:rPr>
                <w:sz w:val="20"/>
                <w:szCs w:val="20"/>
                <w:lang w:val="en-US"/>
              </w:rPr>
              <w:t>Choice of mixing cash or inkind benefits</w:t>
            </w:r>
          </w:p>
        </w:tc>
        <w:tc>
          <w:tcPr>
            <w:tcW w:w="3969" w:type="dxa"/>
            <w:vAlign w:val="center"/>
          </w:tcPr>
          <w:p w14:paraId="1254590C" w14:textId="77777777" w:rsidR="001A0292"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AD0480">
              <w:rPr>
                <w:lang w:val="en-US"/>
              </w:rPr>
              <w:t>0</w:t>
            </w:r>
            <w:r>
              <w:rPr>
                <w:lang w:val="en-US"/>
              </w:rPr>
              <w:t xml:space="preserve"> = Free choice</w:t>
            </w:r>
          </w:p>
          <w:p w14:paraId="6ADF835D" w14:textId="77777777" w:rsidR="001A0292"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1 = Limited choice</w:t>
            </w:r>
          </w:p>
          <w:p w14:paraId="12386DED" w14:textId="1ADB51D8" w:rsidR="001A0292" w:rsidRPr="000960F9"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Pr>
                <w:lang w:val="en-US"/>
              </w:rPr>
              <w:t xml:space="preserve">2 = </w:t>
            </w:r>
            <w:r w:rsidRPr="00AD0480">
              <w:rPr>
                <w:lang w:val="en-US"/>
              </w:rPr>
              <w:t>No ca</w:t>
            </w:r>
            <w:r>
              <w:rPr>
                <w:lang w:val="en-US"/>
              </w:rPr>
              <w:t>sh or in-kind benefit available</w:t>
            </w:r>
          </w:p>
        </w:tc>
      </w:tr>
      <w:tr w:rsidR="001A0292" w:rsidRPr="0028243E" w14:paraId="1ECAAC4F" w14:textId="77777777" w:rsidTr="007A261A">
        <w:tc>
          <w:tcPr>
            <w:cnfStyle w:val="001000000000" w:firstRow="0" w:lastRow="0" w:firstColumn="1" w:lastColumn="0" w:oddVBand="0" w:evenVBand="0" w:oddHBand="0" w:evenHBand="0" w:firstRowFirstColumn="0" w:firstRowLastColumn="0" w:lastRowFirstColumn="0" w:lastRowLastColumn="0"/>
            <w:tcW w:w="4536" w:type="dxa"/>
            <w:vAlign w:val="center"/>
          </w:tcPr>
          <w:p w14:paraId="005D304F" w14:textId="1FC262FB" w:rsidR="001A0292" w:rsidRPr="000960F9" w:rsidRDefault="001A0292" w:rsidP="00F32E10">
            <w:pPr>
              <w:spacing w:line="276" w:lineRule="auto"/>
              <w:rPr>
                <w:sz w:val="20"/>
                <w:szCs w:val="20"/>
                <w:lang w:val="en-US"/>
              </w:rPr>
            </w:pPr>
            <w:r>
              <w:rPr>
                <w:sz w:val="20"/>
                <w:szCs w:val="20"/>
                <w:lang w:val="en-US"/>
              </w:rPr>
              <w:t>Means-Testing for cash benefits</w:t>
            </w:r>
          </w:p>
        </w:tc>
        <w:tc>
          <w:tcPr>
            <w:tcW w:w="3969" w:type="dxa"/>
            <w:vAlign w:val="center"/>
          </w:tcPr>
          <w:p w14:paraId="39A163D7" w14:textId="77777777" w:rsidR="001A0292"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0 = </w:t>
            </w:r>
            <w:r w:rsidRPr="00AD0480">
              <w:rPr>
                <w:lang w:val="en-US"/>
              </w:rPr>
              <w:t xml:space="preserve">No </w:t>
            </w:r>
            <w:r>
              <w:rPr>
                <w:lang w:val="en-US"/>
              </w:rPr>
              <w:t>Means-testing</w:t>
            </w:r>
          </w:p>
          <w:p w14:paraId="1212E9EB" w14:textId="7A76C646" w:rsidR="001A0292" w:rsidRPr="000960F9"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Pr>
                <w:lang w:val="en-US"/>
              </w:rPr>
              <w:t>1 = Means-testing</w:t>
            </w:r>
          </w:p>
        </w:tc>
      </w:tr>
      <w:tr w:rsidR="001A0292" w:rsidRPr="0028243E" w14:paraId="0B16C912" w14:textId="77777777" w:rsidTr="007A2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vAlign w:val="center"/>
          </w:tcPr>
          <w:p w14:paraId="604109D8" w14:textId="4B9DDB40" w:rsidR="001A0292" w:rsidRPr="000960F9" w:rsidRDefault="001A0292" w:rsidP="00F32E10">
            <w:pPr>
              <w:spacing w:line="276" w:lineRule="auto"/>
              <w:rPr>
                <w:sz w:val="20"/>
                <w:szCs w:val="20"/>
                <w:lang w:val="en-US"/>
              </w:rPr>
            </w:pPr>
            <w:r>
              <w:rPr>
                <w:sz w:val="20"/>
                <w:szCs w:val="20"/>
                <w:lang w:val="en-US"/>
              </w:rPr>
              <w:t>means-Testing f</w:t>
            </w:r>
            <w:r w:rsidR="003D5F7A">
              <w:rPr>
                <w:sz w:val="20"/>
                <w:szCs w:val="20"/>
                <w:lang w:val="en-US"/>
              </w:rPr>
              <w:t>or in-kind benefits</w:t>
            </w:r>
          </w:p>
        </w:tc>
        <w:tc>
          <w:tcPr>
            <w:tcW w:w="3969" w:type="dxa"/>
            <w:vAlign w:val="center"/>
          </w:tcPr>
          <w:p w14:paraId="5AB16890" w14:textId="77777777" w:rsidR="001A0292"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0 = </w:t>
            </w:r>
            <w:r w:rsidRPr="00AD0480">
              <w:rPr>
                <w:lang w:val="en-US"/>
              </w:rPr>
              <w:t xml:space="preserve">No </w:t>
            </w:r>
            <w:r>
              <w:rPr>
                <w:lang w:val="en-US"/>
              </w:rPr>
              <w:t>Means-testing</w:t>
            </w:r>
          </w:p>
          <w:p w14:paraId="3A2397AF" w14:textId="2EC51B34" w:rsidR="001A0292" w:rsidRPr="000960F9" w:rsidRDefault="001A0292" w:rsidP="00F32E10">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Pr>
                <w:lang w:val="en-US"/>
              </w:rPr>
              <w:t>1 = Means-testing</w:t>
            </w:r>
          </w:p>
        </w:tc>
      </w:tr>
      <w:tr w:rsidR="001A0292" w:rsidRPr="0028243E" w14:paraId="789A2BCA" w14:textId="77777777" w:rsidTr="007A261A">
        <w:tc>
          <w:tcPr>
            <w:cnfStyle w:val="001000000000" w:firstRow="0" w:lastRow="0" w:firstColumn="1" w:lastColumn="0" w:oddVBand="0" w:evenVBand="0" w:oddHBand="0" w:evenHBand="0" w:firstRowFirstColumn="0" w:firstRowLastColumn="0" w:lastRowFirstColumn="0" w:lastRowLastColumn="0"/>
            <w:tcW w:w="4536" w:type="dxa"/>
            <w:vAlign w:val="center"/>
          </w:tcPr>
          <w:p w14:paraId="042C7A3B" w14:textId="2FB4D394" w:rsidR="001A0292" w:rsidRPr="000960F9" w:rsidRDefault="003D5F7A" w:rsidP="00F32E10">
            <w:pPr>
              <w:spacing w:line="276" w:lineRule="auto"/>
              <w:rPr>
                <w:sz w:val="20"/>
                <w:szCs w:val="20"/>
                <w:lang w:val="en-US"/>
              </w:rPr>
            </w:pPr>
            <w:r>
              <w:rPr>
                <w:sz w:val="20"/>
                <w:szCs w:val="20"/>
                <w:lang w:val="en-US"/>
              </w:rPr>
              <w:t>means-testing for any benefits</w:t>
            </w:r>
          </w:p>
        </w:tc>
        <w:tc>
          <w:tcPr>
            <w:tcW w:w="3969" w:type="dxa"/>
            <w:vAlign w:val="center"/>
          </w:tcPr>
          <w:p w14:paraId="6D1EB025" w14:textId="77777777" w:rsidR="001A0292"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0 = </w:t>
            </w:r>
            <w:r w:rsidRPr="00AD0480">
              <w:rPr>
                <w:lang w:val="en-US"/>
              </w:rPr>
              <w:t xml:space="preserve">No </w:t>
            </w:r>
            <w:r>
              <w:rPr>
                <w:lang w:val="en-US"/>
              </w:rPr>
              <w:t>Means-testing</w:t>
            </w:r>
          </w:p>
          <w:p w14:paraId="3959CFDF" w14:textId="2FEE8986" w:rsidR="001A0292" w:rsidRPr="000960F9" w:rsidRDefault="001A0292" w:rsidP="00F32E10">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Pr>
                <w:lang w:val="en-US"/>
              </w:rPr>
              <w:t>1 = Means-testing</w:t>
            </w:r>
          </w:p>
        </w:tc>
      </w:tr>
      <w:bookmarkEnd w:id="0"/>
      <w:tr w:rsidR="002A0294" w:rsidRPr="0028243E" w14:paraId="6E32A409" w14:textId="77777777" w:rsidTr="004D1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14:paraId="7E1E5F15" w14:textId="070F637F" w:rsidR="002A0294" w:rsidRDefault="002A0294" w:rsidP="00F32E10">
            <w:pPr>
              <w:spacing w:line="276" w:lineRule="auto"/>
              <w:rPr>
                <w:lang w:val="en-US"/>
              </w:rPr>
            </w:pPr>
            <w:r w:rsidRPr="00377728">
              <w:rPr>
                <w:b w:val="0"/>
                <w:bCs w:val="0"/>
                <w:i/>
                <w:caps w:val="0"/>
                <w:sz w:val="18"/>
                <w:szCs w:val="18"/>
                <w:lang w:val="en-US"/>
              </w:rPr>
              <w:t>Source: MISSOC 2018, European observatory on health systems and policies 2018, European commission 2018; Own Coding Scheme</w:t>
            </w:r>
          </w:p>
        </w:tc>
      </w:tr>
    </w:tbl>
    <w:p w14:paraId="033B80BA" w14:textId="77777777" w:rsidR="002A0294" w:rsidRDefault="002A0294" w:rsidP="00E374AB">
      <w:pPr>
        <w:spacing w:line="360" w:lineRule="auto"/>
        <w:jc w:val="both"/>
        <w:rPr>
          <w:lang w:val="en-US"/>
        </w:rPr>
      </w:pPr>
    </w:p>
    <w:p w14:paraId="5FA37821" w14:textId="77777777" w:rsidR="004D1F35" w:rsidRPr="00602B69" w:rsidRDefault="004D1F35" w:rsidP="004D1F35">
      <w:pPr>
        <w:spacing w:line="360" w:lineRule="auto"/>
        <w:jc w:val="both"/>
        <w:rPr>
          <w:lang w:val="en-US"/>
        </w:rPr>
      </w:pPr>
      <w:r>
        <w:rPr>
          <w:lang w:val="en-US"/>
        </w:rPr>
        <w:t xml:space="preserve">In a final step we build sum-indices of the quantitative and institutional indicators to be able to construct the dimensions used in most of the previous typologies: (1) </w:t>
      </w:r>
      <w:r w:rsidRPr="00602B69">
        <w:rPr>
          <w:lang w:val="en-US"/>
        </w:rPr>
        <w:t xml:space="preserve">supply, </w:t>
      </w:r>
      <w:r>
        <w:rPr>
          <w:lang w:val="en-US"/>
        </w:rPr>
        <w:t xml:space="preserve">(2) </w:t>
      </w:r>
      <w:r w:rsidRPr="00602B69">
        <w:rPr>
          <w:lang w:val="en-US"/>
        </w:rPr>
        <w:t xml:space="preserve">public-private mix, </w:t>
      </w:r>
      <w:r>
        <w:rPr>
          <w:lang w:val="en-US"/>
        </w:rPr>
        <w:t xml:space="preserve">(3) </w:t>
      </w:r>
      <w:r w:rsidRPr="00602B69">
        <w:rPr>
          <w:lang w:val="en-US"/>
        </w:rPr>
        <w:t xml:space="preserve">performance and </w:t>
      </w:r>
      <w:r>
        <w:rPr>
          <w:lang w:val="en-US"/>
        </w:rPr>
        <w:t xml:space="preserve">(4) </w:t>
      </w:r>
      <w:r w:rsidRPr="00602B69">
        <w:rPr>
          <w:lang w:val="en-US"/>
        </w:rPr>
        <w:t>access</w:t>
      </w:r>
      <w:r>
        <w:rPr>
          <w:lang w:val="en-US"/>
        </w:rPr>
        <w:t xml:space="preserve"> regulation</w:t>
      </w:r>
      <w:r w:rsidRPr="00602B69">
        <w:rPr>
          <w:lang w:val="en-US"/>
        </w:rPr>
        <w:t xml:space="preserve">. </w:t>
      </w:r>
    </w:p>
    <w:p w14:paraId="075E4CAB" w14:textId="5D0C6443" w:rsidR="000732E6" w:rsidRPr="00602B69" w:rsidRDefault="00AC1DAB" w:rsidP="00DB62C0">
      <w:pPr>
        <w:spacing w:line="360" w:lineRule="auto"/>
        <w:jc w:val="both"/>
        <w:rPr>
          <w:u w:val="single"/>
          <w:lang w:val="en-US"/>
        </w:rPr>
      </w:pPr>
      <w:r w:rsidRPr="00602B69">
        <w:rPr>
          <w:u w:val="single"/>
          <w:lang w:val="en-US"/>
        </w:rPr>
        <w:t xml:space="preserve">I. </w:t>
      </w:r>
      <w:r w:rsidR="0003105A" w:rsidRPr="00602B69">
        <w:rPr>
          <w:u w:val="single"/>
          <w:lang w:val="en-US"/>
        </w:rPr>
        <w:t>S</w:t>
      </w:r>
      <w:r w:rsidR="000732E6" w:rsidRPr="00602B69">
        <w:rPr>
          <w:u w:val="single"/>
          <w:lang w:val="en-US"/>
        </w:rPr>
        <w:t>upply</w:t>
      </w:r>
    </w:p>
    <w:p w14:paraId="695DD9F0" w14:textId="2E411BF3" w:rsidR="00AC1DAB" w:rsidRPr="00602B69" w:rsidRDefault="003C0489" w:rsidP="00DB62C0">
      <w:pPr>
        <w:spacing w:line="360" w:lineRule="auto"/>
        <w:jc w:val="both"/>
        <w:rPr>
          <w:lang w:val="en-US"/>
        </w:rPr>
      </w:pPr>
      <w:r w:rsidRPr="00602B69">
        <w:rPr>
          <w:lang w:val="en-US"/>
        </w:rPr>
        <w:t xml:space="preserve">The dimension of supply contains indicators </w:t>
      </w:r>
      <w:r w:rsidR="0003105A" w:rsidRPr="00602B69">
        <w:rPr>
          <w:lang w:val="en-US"/>
        </w:rPr>
        <w:t xml:space="preserve">measuring the </w:t>
      </w:r>
      <w:r w:rsidRPr="00602B69">
        <w:rPr>
          <w:lang w:val="en-US"/>
        </w:rPr>
        <w:t xml:space="preserve">resources </w:t>
      </w:r>
      <w:r w:rsidR="000F6DC1">
        <w:rPr>
          <w:lang w:val="en-US"/>
        </w:rPr>
        <w:t>of the</w:t>
      </w:r>
      <w:r w:rsidRPr="00602B69">
        <w:rPr>
          <w:lang w:val="en-US"/>
        </w:rPr>
        <w:t xml:space="preserve"> </w:t>
      </w:r>
      <w:r w:rsidR="0003105A" w:rsidRPr="00602B69">
        <w:rPr>
          <w:lang w:val="en-US"/>
        </w:rPr>
        <w:t xml:space="preserve">specific </w:t>
      </w:r>
      <w:r w:rsidR="000F6DC1">
        <w:rPr>
          <w:lang w:val="en-US"/>
        </w:rPr>
        <w:t>LTC systems</w:t>
      </w:r>
      <w:r w:rsidRPr="00602B69">
        <w:rPr>
          <w:lang w:val="en-US"/>
        </w:rPr>
        <w:t>. We</w:t>
      </w:r>
      <w:r w:rsidR="009A7344" w:rsidRPr="00602B69">
        <w:rPr>
          <w:lang w:val="en-US"/>
        </w:rPr>
        <w:t xml:space="preserve"> </w:t>
      </w:r>
      <w:r w:rsidR="00857ECD" w:rsidRPr="00602B69">
        <w:rPr>
          <w:lang w:val="en-US"/>
        </w:rPr>
        <w:t xml:space="preserve">therefore </w:t>
      </w:r>
      <w:r w:rsidRPr="00602B69">
        <w:rPr>
          <w:lang w:val="en-US"/>
        </w:rPr>
        <w:t>use</w:t>
      </w:r>
      <w:r w:rsidR="009A7344" w:rsidRPr="00602B69">
        <w:rPr>
          <w:lang w:val="en-US"/>
        </w:rPr>
        <w:t xml:space="preserve"> LTC </w:t>
      </w:r>
      <w:r w:rsidR="00857ECD" w:rsidRPr="00602B69">
        <w:rPr>
          <w:lang w:val="en-US"/>
        </w:rPr>
        <w:t>expenditure (</w:t>
      </w:r>
      <w:r w:rsidR="009A7344" w:rsidRPr="00602B69">
        <w:rPr>
          <w:lang w:val="en-US"/>
        </w:rPr>
        <w:t>health</w:t>
      </w:r>
      <w:r w:rsidR="00857ECD" w:rsidRPr="00602B69">
        <w:rPr>
          <w:lang w:val="en-US"/>
        </w:rPr>
        <w:t>) per capita in US$ of purchasing power parities as a measure of financial input into the system</w:t>
      </w:r>
      <w:r w:rsidR="000F6DC1">
        <w:rPr>
          <w:lang w:val="en-US"/>
        </w:rPr>
        <w:t>.</w:t>
      </w:r>
      <w:r w:rsidR="009A7344" w:rsidRPr="00602B69">
        <w:rPr>
          <w:lang w:val="en-US"/>
        </w:rPr>
        <w:t xml:space="preserve"> </w:t>
      </w:r>
      <w:r w:rsidR="00857ECD" w:rsidRPr="00602B69">
        <w:rPr>
          <w:lang w:val="en-US"/>
        </w:rPr>
        <w:t>It includes</w:t>
      </w:r>
      <w:r w:rsidRPr="00602B69">
        <w:rPr>
          <w:lang w:val="en-US"/>
        </w:rPr>
        <w:t xml:space="preserve"> </w:t>
      </w:r>
      <w:r w:rsidR="00216DEA" w:rsidRPr="00602B69">
        <w:rPr>
          <w:lang w:val="en-US"/>
        </w:rPr>
        <w:t>all expenditure on bodily related LTC</w:t>
      </w:r>
      <w:r w:rsidR="00857ECD" w:rsidRPr="00602B69">
        <w:rPr>
          <w:lang w:val="en-US"/>
        </w:rPr>
        <w:t xml:space="preserve">, </w:t>
      </w:r>
      <w:r w:rsidR="00216DEA" w:rsidRPr="00602B69">
        <w:rPr>
          <w:lang w:val="en-US"/>
        </w:rPr>
        <w:t xml:space="preserve">mainly </w:t>
      </w:r>
      <w:r w:rsidR="000F6DC1">
        <w:rPr>
          <w:lang w:val="en-US"/>
        </w:rPr>
        <w:t>on</w:t>
      </w:r>
      <w:r w:rsidR="00857ECD" w:rsidRPr="00602B69">
        <w:rPr>
          <w:lang w:val="en-US"/>
        </w:rPr>
        <w:t xml:space="preserve"> “</w:t>
      </w:r>
      <w:r w:rsidR="00AC1DAB" w:rsidRPr="00602B69">
        <w:rPr>
          <w:lang w:val="en-US"/>
        </w:rPr>
        <w:t>(basic) A</w:t>
      </w:r>
      <w:r w:rsidR="00857ECD" w:rsidRPr="00602B69">
        <w:rPr>
          <w:lang w:val="en-US"/>
        </w:rPr>
        <w:t>ctivities of daily living (ADL)” like bathing, dressing or eating</w:t>
      </w:r>
      <w:r w:rsidR="00216DEA" w:rsidRPr="00602B69">
        <w:rPr>
          <w:lang w:val="en-US"/>
        </w:rPr>
        <w:t>).</w:t>
      </w:r>
      <w:r w:rsidR="009A7344" w:rsidRPr="00602B69">
        <w:rPr>
          <w:lang w:val="en-US"/>
        </w:rPr>
        <w:t xml:space="preserve"> We would have liked to include LTC expenditure (social)</w:t>
      </w:r>
      <w:r w:rsidR="00635324">
        <w:rPr>
          <w:lang w:val="en-US"/>
        </w:rPr>
        <w:t xml:space="preserve"> as well</w:t>
      </w:r>
      <w:r w:rsidR="00216DEA" w:rsidRPr="00602B69">
        <w:rPr>
          <w:lang w:val="en-US"/>
        </w:rPr>
        <w:t xml:space="preserve">, which includes </w:t>
      </w:r>
      <w:r w:rsidR="00AC1DAB" w:rsidRPr="00602B69">
        <w:rPr>
          <w:lang w:val="en-US"/>
        </w:rPr>
        <w:t xml:space="preserve">“instrumental activities of daily </w:t>
      </w:r>
      <w:r w:rsidR="00AC1DAB" w:rsidRPr="00602B69">
        <w:rPr>
          <w:lang w:val="en-US"/>
        </w:rPr>
        <w:lastRenderedPageBreak/>
        <w:t xml:space="preserve">living (IADL),  </w:t>
      </w:r>
      <w:r w:rsidR="00635324">
        <w:rPr>
          <w:lang w:val="en-US"/>
        </w:rPr>
        <w:t>which</w:t>
      </w:r>
      <w:r w:rsidR="00C40987">
        <w:rPr>
          <w:lang w:val="en-US"/>
        </w:rPr>
        <w:t xml:space="preserve"> would have given the LTC system expenditure a broader scope</w:t>
      </w:r>
      <w:r w:rsidR="00216DEA" w:rsidRPr="00602B69">
        <w:rPr>
          <w:lang w:val="en-US"/>
        </w:rPr>
        <w:t xml:space="preserve"> </w:t>
      </w:r>
      <w:sdt>
        <w:sdtPr>
          <w:rPr>
            <w:lang w:val="en-US"/>
          </w:rPr>
          <w:alias w:val="Don't edit this field"/>
          <w:tag w:val="CitaviPlaceholder#7765f8ae-a8cc-4296-8d37-50c49fa2a77b"/>
          <w:id w:val="-1944298608"/>
          <w:placeholder>
            <w:docPart w:val="DefaultPlaceholder_-1854013440"/>
          </w:placeholder>
        </w:sdtPr>
        <w:sdtContent>
          <w:r w:rsidR="00216DEA" w:rsidRPr="00602B69">
            <w:rPr>
              <w:lang w:val="en-US"/>
            </w:rPr>
            <w:fldChar w:fldCharType="begin"/>
          </w:r>
          <w:r w:rsidR="00563976" w:rsidRPr="00602B69">
            <w:rPr>
              <w:lang w:val="en-US"/>
            </w:rPr>
            <w:instrText>ADDIN CitaviPlaceholder{eyIkaWQiOiIxIiwiRW50cmllcyI6W3siJGlkIjoiMiIsIklkIjoiNmVlNDlhYWItYjdlNC00YzljLThkZGUtMjc0MDM0YjFiNjlmIiwiUmFuZ2VMZW5ndGgiOjI0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ihIYWzDoXNrb3bDoSBldCBhbC4sIDIwMTcpIn1dfSwiVGFnIjoiQ2l0YXZpUGxhY2Vob2xkZXIjNzc2NWY4YWUtYThjYy00Mjk2LThkMzctNTBjNDlmYTJhNzdiIiwiVGV4dCI6IihIYWzDoXNrb3bDoSBldCBhbC4sIDIwMTcpIiwiV0FJVmVyc2lvbiI6IjYuMy4wLjAifQ==}</w:instrText>
          </w:r>
          <w:r w:rsidR="00216DEA" w:rsidRPr="00602B69">
            <w:rPr>
              <w:lang w:val="en-US"/>
            </w:rPr>
            <w:fldChar w:fldCharType="separate"/>
          </w:r>
          <w:r w:rsidR="00563976" w:rsidRPr="00602B69">
            <w:rPr>
              <w:lang w:val="en-US"/>
            </w:rPr>
            <w:t>(Halásková et al., 2017)</w:t>
          </w:r>
          <w:r w:rsidR="00216DEA" w:rsidRPr="00602B69">
            <w:rPr>
              <w:lang w:val="en-US"/>
            </w:rPr>
            <w:fldChar w:fldCharType="end"/>
          </w:r>
        </w:sdtContent>
      </w:sdt>
      <w:r w:rsidR="00AC1DAB" w:rsidRPr="00602B69">
        <w:rPr>
          <w:lang w:val="en-US"/>
        </w:rPr>
        <w:t>.</w:t>
      </w:r>
      <w:r w:rsidR="00AB2A9F" w:rsidRPr="00602B69">
        <w:rPr>
          <w:lang w:val="en-US"/>
        </w:rPr>
        <w:t xml:space="preserve"> </w:t>
      </w:r>
      <w:r w:rsidR="00310B7D" w:rsidRPr="00602B69">
        <w:rPr>
          <w:lang w:val="en-US"/>
        </w:rPr>
        <w:t>Unfortunately,</w:t>
      </w:r>
      <w:r w:rsidR="00AC1DAB" w:rsidRPr="00602B69">
        <w:rPr>
          <w:lang w:val="en-US"/>
        </w:rPr>
        <w:t xml:space="preserve"> </w:t>
      </w:r>
      <w:r w:rsidR="00AB2A9F" w:rsidRPr="00602B69">
        <w:rPr>
          <w:lang w:val="en-US"/>
        </w:rPr>
        <w:t>data availability was extremely limited</w:t>
      </w:r>
      <w:r w:rsidR="00AC1DAB" w:rsidRPr="00602B69">
        <w:rPr>
          <w:lang w:val="en-US"/>
        </w:rPr>
        <w:t xml:space="preserve"> in this dimension</w:t>
      </w:r>
      <w:r w:rsidR="00216DEA" w:rsidRPr="00602B69">
        <w:rPr>
          <w:lang w:val="en-US"/>
        </w:rPr>
        <w:t xml:space="preserve">. </w:t>
      </w:r>
    </w:p>
    <w:p w14:paraId="1A726F77" w14:textId="2EF43339" w:rsidR="009A7344" w:rsidRPr="00602B69" w:rsidRDefault="00BE4D6B" w:rsidP="00DB62C0">
      <w:pPr>
        <w:spacing w:line="360" w:lineRule="auto"/>
        <w:jc w:val="both"/>
        <w:rPr>
          <w:lang w:val="en-US"/>
        </w:rPr>
      </w:pPr>
      <w:r w:rsidRPr="00602B69">
        <w:rPr>
          <w:lang w:val="en-US"/>
        </w:rPr>
        <w:t xml:space="preserve">We </w:t>
      </w:r>
      <w:r w:rsidR="006D1F30" w:rsidRPr="00602B69">
        <w:rPr>
          <w:lang w:val="en-US"/>
        </w:rPr>
        <w:t xml:space="preserve">further </w:t>
      </w:r>
      <w:r w:rsidRPr="00602B69">
        <w:rPr>
          <w:lang w:val="en-US"/>
        </w:rPr>
        <w:t>include the number of LTC beds per 1000 population aged 65 or older</w:t>
      </w:r>
      <w:r w:rsidR="006D1F30" w:rsidRPr="00602B69">
        <w:rPr>
          <w:lang w:val="en-US"/>
        </w:rPr>
        <w:t xml:space="preserve"> as institutional supply of services and </w:t>
      </w:r>
      <w:r w:rsidR="009A7344" w:rsidRPr="00602B69">
        <w:rPr>
          <w:lang w:val="en-US"/>
        </w:rPr>
        <w:t>the number of LTC recipients in institutions</w:t>
      </w:r>
      <w:r w:rsidR="002F09EA" w:rsidRPr="00602B69">
        <w:rPr>
          <w:lang w:val="en-US"/>
        </w:rPr>
        <w:t xml:space="preserve"> measured as the percentage of all people aged 65 years and older</w:t>
      </w:r>
      <w:r w:rsidR="009A7344" w:rsidRPr="00602B69">
        <w:rPr>
          <w:lang w:val="en-US"/>
        </w:rPr>
        <w:t xml:space="preserve"> </w:t>
      </w:r>
      <w:r w:rsidR="00216DEA" w:rsidRPr="00602B69">
        <w:rPr>
          <w:lang w:val="en-US"/>
        </w:rPr>
        <w:t xml:space="preserve">as a measure of actual </w:t>
      </w:r>
      <w:r w:rsidR="00BE6B30" w:rsidRPr="00602B69">
        <w:rPr>
          <w:lang w:val="en-US"/>
        </w:rPr>
        <w:t>supply of spots in</w:t>
      </w:r>
      <w:r w:rsidR="00216DEA" w:rsidRPr="00602B69">
        <w:rPr>
          <w:lang w:val="en-US"/>
        </w:rPr>
        <w:t xml:space="preserve"> these facilities.</w:t>
      </w:r>
    </w:p>
    <w:p w14:paraId="661CFA1E" w14:textId="37EC8BFD" w:rsidR="009A7344" w:rsidRPr="00602B69" w:rsidRDefault="00AC1DAB" w:rsidP="00DB62C0">
      <w:pPr>
        <w:spacing w:line="360" w:lineRule="auto"/>
        <w:jc w:val="both"/>
        <w:rPr>
          <w:u w:val="single"/>
          <w:lang w:val="en-US"/>
        </w:rPr>
      </w:pPr>
      <w:r w:rsidRPr="00602B69">
        <w:rPr>
          <w:u w:val="single"/>
          <w:lang w:val="en-US"/>
        </w:rPr>
        <w:t xml:space="preserve">II. </w:t>
      </w:r>
      <w:r w:rsidR="00AB2A9F" w:rsidRPr="00602B69">
        <w:rPr>
          <w:u w:val="single"/>
          <w:lang w:val="en-US"/>
        </w:rPr>
        <w:t>Public-Private Mix</w:t>
      </w:r>
    </w:p>
    <w:p w14:paraId="1C5A0667" w14:textId="0C5A10E9" w:rsidR="00BE4D6B" w:rsidRPr="00602B69" w:rsidRDefault="00BE4D6B" w:rsidP="00DB62C0">
      <w:pPr>
        <w:spacing w:line="360" w:lineRule="auto"/>
        <w:jc w:val="both"/>
        <w:rPr>
          <w:lang w:val="en-US"/>
        </w:rPr>
      </w:pPr>
      <w:r w:rsidRPr="00602B69">
        <w:rPr>
          <w:lang w:val="en-US"/>
        </w:rPr>
        <w:t xml:space="preserve">The second dimension </w:t>
      </w:r>
      <w:r w:rsidR="00AB2A9F" w:rsidRPr="00602B69">
        <w:rPr>
          <w:lang w:val="en-US"/>
        </w:rPr>
        <w:t>operationalizes the role of the state and of private actors</w:t>
      </w:r>
      <w:r w:rsidRPr="00602B69">
        <w:rPr>
          <w:lang w:val="en-US"/>
        </w:rPr>
        <w:t xml:space="preserve">. </w:t>
      </w:r>
      <w:r w:rsidR="00AB2A9F" w:rsidRPr="00602B69">
        <w:rPr>
          <w:lang w:val="en-US"/>
        </w:rPr>
        <w:t>T</w:t>
      </w:r>
      <w:r w:rsidRPr="00602B69">
        <w:rPr>
          <w:lang w:val="en-US"/>
        </w:rPr>
        <w:t>he share o</w:t>
      </w:r>
      <w:r w:rsidR="006D1F30" w:rsidRPr="00602B69">
        <w:rPr>
          <w:lang w:val="en-US"/>
        </w:rPr>
        <w:t>f private (voluntary and out-of-</w:t>
      </w:r>
      <w:r w:rsidRPr="00602B69">
        <w:rPr>
          <w:lang w:val="en-US"/>
        </w:rPr>
        <w:t xml:space="preserve">pocket) expenditure </w:t>
      </w:r>
      <w:r w:rsidR="00635324">
        <w:rPr>
          <w:lang w:val="en-US"/>
        </w:rPr>
        <w:t>in the</w:t>
      </w:r>
      <w:r w:rsidRPr="00602B69">
        <w:rPr>
          <w:lang w:val="en-US"/>
        </w:rPr>
        <w:t xml:space="preserve"> total expenditure</w:t>
      </w:r>
      <w:r w:rsidR="00AB2A9F" w:rsidRPr="00602B69">
        <w:rPr>
          <w:lang w:val="en-US"/>
        </w:rPr>
        <w:t xml:space="preserve"> is included as a measure of public and private involvement in payments for care</w:t>
      </w:r>
      <w:r w:rsidRPr="00602B69">
        <w:rPr>
          <w:lang w:val="en-US"/>
        </w:rPr>
        <w:t>.</w:t>
      </w:r>
      <w:r w:rsidR="00191ECF" w:rsidRPr="00602B69">
        <w:rPr>
          <w:lang w:val="en-US"/>
        </w:rPr>
        <w:t xml:space="preserve"> We also </w:t>
      </w:r>
      <w:r w:rsidR="003C0489" w:rsidRPr="00602B69">
        <w:rPr>
          <w:lang w:val="en-US"/>
        </w:rPr>
        <w:t>adopt</w:t>
      </w:r>
      <w:r w:rsidR="00191ECF" w:rsidRPr="00602B69">
        <w:rPr>
          <w:lang w:val="en-US"/>
        </w:rPr>
        <w:t xml:space="preserve"> the av</w:t>
      </w:r>
      <w:r w:rsidR="00EB4D73" w:rsidRPr="00602B69">
        <w:rPr>
          <w:lang w:val="en-US"/>
        </w:rPr>
        <w:t>ailability of cash benefits as an approx</w:t>
      </w:r>
      <w:r w:rsidR="003C0489" w:rsidRPr="00602B69">
        <w:rPr>
          <w:lang w:val="en-US"/>
        </w:rPr>
        <w:t>imation for formal and informal</w:t>
      </w:r>
      <w:r w:rsidR="00EB4D73" w:rsidRPr="00602B69">
        <w:rPr>
          <w:lang w:val="en-US"/>
        </w:rPr>
        <w:t xml:space="preserve"> care provision. R</w:t>
      </w:r>
      <w:r w:rsidR="00191ECF" w:rsidRPr="00602B69">
        <w:rPr>
          <w:lang w:val="en-US"/>
        </w:rPr>
        <w:t xml:space="preserve">esearch has </w:t>
      </w:r>
      <w:r w:rsidR="003C0489" w:rsidRPr="00602B69">
        <w:rPr>
          <w:lang w:val="en-US"/>
        </w:rPr>
        <w:t>shown</w:t>
      </w:r>
      <w:r w:rsidR="00191ECF" w:rsidRPr="00602B69">
        <w:rPr>
          <w:lang w:val="en-US"/>
        </w:rPr>
        <w:t xml:space="preserve"> that the </w:t>
      </w:r>
      <w:r w:rsidR="006D1F30" w:rsidRPr="00602B69">
        <w:rPr>
          <w:lang w:val="en-US"/>
        </w:rPr>
        <w:t>availability</w:t>
      </w:r>
      <w:r w:rsidR="00191ECF" w:rsidRPr="00602B69">
        <w:rPr>
          <w:lang w:val="en-US"/>
        </w:rPr>
        <w:t xml:space="preserve"> </w:t>
      </w:r>
      <w:r w:rsidR="00EB4D73" w:rsidRPr="00602B69">
        <w:rPr>
          <w:lang w:val="en-US"/>
        </w:rPr>
        <w:t xml:space="preserve">as well as the unrestricted usage </w:t>
      </w:r>
      <w:r w:rsidR="00191ECF" w:rsidRPr="00602B69">
        <w:rPr>
          <w:lang w:val="en-US"/>
        </w:rPr>
        <w:t>of cash benefits fo</w:t>
      </w:r>
      <w:r w:rsidR="006D1F30" w:rsidRPr="00602B69">
        <w:rPr>
          <w:lang w:val="en-US"/>
        </w:rPr>
        <w:t xml:space="preserve">sters family and migrant care </w:t>
      </w:r>
      <w:sdt>
        <w:sdtPr>
          <w:rPr>
            <w:lang w:val="en-US"/>
          </w:rPr>
          <w:alias w:val="Don't edit this field"/>
          <w:tag w:val="CitaviPlaceholder#c38378f8-6fee-4ab7-af4a-1d227af07c0f"/>
          <w:id w:val="-1879074796"/>
          <w:placeholder>
            <w:docPart w:val="DefaultPlaceholder_-1854013440"/>
          </w:placeholder>
        </w:sdtPr>
        <w:sdtContent>
          <w:r w:rsidR="006D1F30" w:rsidRPr="00602B69">
            <w:rPr>
              <w:lang w:val="en-US"/>
            </w:rPr>
            <w:fldChar w:fldCharType="begin"/>
          </w:r>
          <w:r w:rsidR="00EB4D73" w:rsidRPr="00602B69">
            <w:rPr>
              <w:lang w:val="en-US"/>
            </w:rPr>
            <w:instrText>ADDIN CitaviPlaceholder{eyIkaWQiOiIxIiwiRW50cmllcyI6W3siJGlkIjoiMiIsIklkIjoiMTk4YTFjMjgtODA0Yi00ZmY5LWFiMDItMGZmNWM1ODg1YWEz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Sx7IiRpZCI6IjgiLCJJZCI6ImM1YWM1NWM5LTI4OTgtNGI2OC04YjRjLTdmOGRkZDQ5ODZmYyIsIlJhbmdlU3RhcnQiOjI3LCJSYW5nZUxlbmd0aCI6MjcsIlJlZmVyZW5jZUlkIjoiYTQ4MzZkYWUtNjhkOS00ZDc0LTg2MTYtZDEzZmIwMjA3ZjE1IiwiUmVmZXJlbmNlIjp7IiRpZCI6IjkiLCJBYnN0cmFjdENvbXBsZXhpdHkiOjAsIkFic3RyYWN0U291cmNlVGV4dEZvcm1hdCI6MCwiQXV0aG9ycyI6W3siJHJlZiI6IjQifSx7IiRpZCI6IjEw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EiLCJBZGRyZXNzIjp7IiRpZCI6IjEyIiwiTGlua2VkUmVzb3VyY2VTdGF0dXMiOjgsIk9yaWdpbmFsU3RyaW5nIjoiMTAuMTE3Ny8wOTU4OTI4NzEzNDk5MTc1IiwiTGlua2VkUmVzb3VyY2VUeXBlIjo1LCJVcmlTdHJpbmciOiJodHRwczovL2RvaS5vcmcvMTAuMTE3Ny8wOTU4OTI4NzEzNDk5MTc1IiwiUHJvcGVydGllcyI6eyIkaWQiOiIxMy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ihEYSBSb2l0IGFuZCBMZSBCaWhhbiwgMjAxMDsgRGEgUm9pdCBhbmQgV2VpY2h0LCAyMDEzKSJ9XX0sIlRhZyI6IkNpdGF2aVBsYWNlaG9sZGVyI2MzODM3OGY4LTZmZWUtNGFiNy1hZjRhLTFkMjI3YWYwN2MwZiIsIlRleHQiOiIoRGEgUm9pdCBhbmQgTGUgQmloYW4sIDIwMTA7IERhIFJvaXQgYW5kIFdlaWNodCwgMjAxMykiLCJXQUlWZXJzaW9uIjoiNi4zLjAuMCJ9}</w:instrText>
          </w:r>
          <w:r w:rsidR="006D1F30" w:rsidRPr="00602B69">
            <w:rPr>
              <w:lang w:val="en-US"/>
            </w:rPr>
            <w:fldChar w:fldCharType="separate"/>
          </w:r>
          <w:r w:rsidR="00EB4D73" w:rsidRPr="00602B69">
            <w:rPr>
              <w:lang w:val="en-US"/>
            </w:rPr>
            <w:t>(Da Roit and Le Bihan, 2010; Da Roit and Weicht, 2013)</w:t>
          </w:r>
          <w:r w:rsidR="006D1F30" w:rsidRPr="00602B69">
            <w:rPr>
              <w:lang w:val="en-US"/>
            </w:rPr>
            <w:fldChar w:fldCharType="end"/>
          </w:r>
        </w:sdtContent>
      </w:sdt>
      <w:r w:rsidR="006D1F30" w:rsidRPr="00602B69">
        <w:rPr>
          <w:lang w:val="en-US"/>
        </w:rPr>
        <w:t>.</w:t>
      </w:r>
    </w:p>
    <w:p w14:paraId="63F76DF3" w14:textId="528C4CF8" w:rsidR="00EB4D73" w:rsidRPr="00602B69" w:rsidRDefault="00AC1DAB" w:rsidP="00EB4D73">
      <w:pPr>
        <w:spacing w:line="360" w:lineRule="auto"/>
        <w:jc w:val="both"/>
        <w:rPr>
          <w:u w:val="single"/>
          <w:lang w:val="en-US"/>
        </w:rPr>
      </w:pPr>
      <w:r w:rsidRPr="00602B69">
        <w:rPr>
          <w:u w:val="single"/>
          <w:lang w:val="en-US"/>
        </w:rPr>
        <w:t xml:space="preserve">III. </w:t>
      </w:r>
      <w:r w:rsidR="00EB4D73" w:rsidRPr="00602B69">
        <w:rPr>
          <w:u w:val="single"/>
          <w:lang w:val="en-US"/>
        </w:rPr>
        <w:t>Access regulation</w:t>
      </w:r>
    </w:p>
    <w:p w14:paraId="2641FBFD" w14:textId="0B9F2FFC" w:rsidR="00EB4D73" w:rsidRPr="00602B69" w:rsidRDefault="00EB4D73" w:rsidP="00EB4D73">
      <w:pPr>
        <w:spacing w:line="360" w:lineRule="auto"/>
        <w:jc w:val="both"/>
        <w:rPr>
          <w:lang w:val="en-US"/>
        </w:rPr>
      </w:pPr>
      <w:r w:rsidRPr="00602B69">
        <w:rPr>
          <w:lang w:val="en-US"/>
        </w:rPr>
        <w:t xml:space="preserve">Access to care is a developed field in healthcare and healthcare typologies </w:t>
      </w:r>
      <w:sdt>
        <w:sdtPr>
          <w:rPr>
            <w:lang w:val="en-US"/>
          </w:rPr>
          <w:alias w:val="Don't edit this field"/>
          <w:tag w:val="CitaviPlaceholder#2c8c135f-200b-4aa2-8256-c0563975bf15"/>
          <w:id w:val="-1788804032"/>
          <w:placeholder>
            <w:docPart w:val="5008B0D918464BC0BF306EC1295FB619"/>
          </w:placeholder>
        </w:sdtPr>
        <w:sdtContent>
          <w:r w:rsidRPr="00602B69">
            <w:rPr>
              <w:lang w:val="en-US"/>
            </w:rPr>
            <w:fldChar w:fldCharType="begin"/>
          </w:r>
          <w:r w:rsidRPr="00602B69">
            <w:rPr>
              <w:lang w:val="en-US"/>
            </w:rPr>
            <w:instrText>ADDIN CitaviPlaceholder{eyIkaWQiOiIxIiwiRW50cmllcyI6W3siJGlkIjoiMiIsIklkIjoiNzc1YjgwZjYtY2FmNi00NWE3LWE1YmEtZDVmMGUwOWY2M2I3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hZ2VSYW5nZU51bWJlciI6N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MTM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yM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yMSIsIkNvdW50IjoxLCJUZXh0VW5pdHMiOlt7IiRpZCI6IjIyIiwiRm9udFN0eWxlIjp7IiRpZCI6IjIzIiwiTmV1dHJhbCI6dHJ1ZX0sIlJlYWRpbmdPcmRlciI6MSwiVGV4dCI6IihSZWlibGluZywgMjAxMDsgUmVpYmxpbmcgZXQgYWwuLCAyMDE5KSJ9XX0sIlRhZyI6IkNpdGF2aVBsYWNlaG9sZGVyIzJjOGMxMzVmLTIwMGItNGFhMi04MjU2LWMwNTYzOTc1YmYxNSIsIlRleHQiOiIoUmVpYmxpbmcsIDIwMTA7IFJlaWJsaW5nIGV0IGFsLiwgMjAxOSkiLCJXQUlWZXJzaW9uIjoiNi4zLjAuMCJ9}</w:instrText>
          </w:r>
          <w:r w:rsidRPr="00602B69">
            <w:rPr>
              <w:lang w:val="en-US"/>
            </w:rPr>
            <w:fldChar w:fldCharType="separate"/>
          </w:r>
          <w:r w:rsidRPr="00602B69">
            <w:rPr>
              <w:lang w:val="en-US"/>
            </w:rPr>
            <w:t>(Reibling, 2010; Reibling et al., 2019)</w:t>
          </w:r>
          <w:r w:rsidRPr="00602B69">
            <w:rPr>
              <w:lang w:val="en-US"/>
            </w:rPr>
            <w:fldChar w:fldCharType="end"/>
          </w:r>
        </w:sdtContent>
      </w:sdt>
      <w:r w:rsidRPr="00602B69">
        <w:rPr>
          <w:lang w:val="en-US"/>
        </w:rPr>
        <w:t xml:space="preserve">, but has only been adapted in LTC typologies by </w:t>
      </w:r>
      <w:sdt>
        <w:sdtPr>
          <w:rPr>
            <w:lang w:val="en-US"/>
          </w:rPr>
          <w:alias w:val="Don't edit this field"/>
          <w:tag w:val="CitaviPlaceholder#5d1442af-22a7-4ffc-b301-6e12645ba77c"/>
          <w:id w:val="-1501114412"/>
          <w:placeholder>
            <w:docPart w:val="5008B0D918464BC0BF306EC1295FB619"/>
          </w:placeholder>
        </w:sdtPr>
        <w:sdtContent>
          <w:r w:rsidRPr="00602B69">
            <w:rPr>
              <w:lang w:val="en-US"/>
            </w:rPr>
            <w:fldChar w:fldCharType="begin"/>
          </w:r>
          <w:r w:rsidRPr="00602B69">
            <w:rPr>
              <w:lang w:val="en-US"/>
            </w:rPr>
            <w:instrText>ADDIN CitaviPlaceholder{eyIkaWQiOiIxIiwiQXNzb2NpYXRlV2l0aFBsYWNlaG9sZGVyVGFnIjoiQ2l0YXZpUGxhY2Vob2xkZXIjZTUxOTgyNDctOGY3Yi00OTMzLWI4ZmQtMTZkZmYxMmNmZmE5IiwiRW50cmllcyI6W3siJGlkIjoiMiIsIklkIjoiZmM4NjgxMDMtOGMzYi00OWViLTk1OWMtNWEyYjE1YTM3ZDU3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VkMTQ0MmFmLTIyYTctNGZmYy1iMzAxLTZlMTI2NDViYTc3YyIsIlRleHQiOiJLcmF1cyBldCBhbC4iLCJXQUlWZXJzaW9uIjoiNi4zLjAuMCJ9}</w:instrText>
          </w:r>
          <w:r w:rsidRPr="00602B69">
            <w:rPr>
              <w:lang w:val="en-US"/>
            </w:rPr>
            <w:fldChar w:fldCharType="separate"/>
          </w:r>
          <w:r w:rsidRPr="00602B69">
            <w:rPr>
              <w:lang w:val="en-US"/>
            </w:rPr>
            <w:t>Kraus et al.</w:t>
          </w:r>
          <w:r w:rsidRPr="00602B69">
            <w:rPr>
              <w:lang w:val="en-US"/>
            </w:rPr>
            <w:fldChar w:fldCharType="end"/>
          </w:r>
        </w:sdtContent>
      </w:sdt>
      <w:r w:rsidRPr="00602B69">
        <w:rPr>
          <w:lang w:val="en-US"/>
        </w:rPr>
        <w:t xml:space="preserve"> </w:t>
      </w:r>
      <w:sdt>
        <w:sdtPr>
          <w:rPr>
            <w:lang w:val="en-US"/>
          </w:rPr>
          <w:alias w:val="Don't edit this field"/>
          <w:tag w:val="CitaviPlaceholder#e5198247-8f7b-4933-b8fd-16dff12cffa9"/>
          <w:id w:val="-2016372815"/>
          <w:placeholder>
            <w:docPart w:val="5008B0D918464BC0BF306EC1295FB619"/>
          </w:placeholder>
        </w:sdtPr>
        <w:sdtContent>
          <w:r w:rsidRPr="00602B69">
            <w:rPr>
              <w:lang w:val="en-US"/>
            </w:rPr>
            <w:fldChar w:fldCharType="begin"/>
          </w:r>
          <w:r w:rsidRPr="00602B69">
            <w:rPr>
              <w:lang w:val="en-US"/>
            </w:rPr>
            <w:instrText>ADDIN CitaviPlaceholder{eyIkaWQiOiIxIiwiQXNzb2NpYXRlV2l0aFBsYWNlaG9sZGVyVGFnIjoiQ2l0YXZpUGxhY2Vob2xkZXIjNWQxNDQyYWYtMjJhNy00ZmZjLWIzMDEtNmUxMjY0NWJhNzdjIiwiRW50cmllcyI6W3siJGlkIjoiMiIsIklkIjoiN2YzNGE4NTItODIzZC00OWQ5LWJkNTAtYzc1M2IxNjQ3YTA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ZTUxOTgyNDctOGY3Yi00OTMzLWI4ZmQtMTZkZmYxMmNmZmE5IiwiVGV4dCI6IigyMDEwKSIsIldBSVZlcnNpb24iOiI2LjMuMC4wIn0=}</w:instrText>
          </w:r>
          <w:r w:rsidRPr="00602B69">
            <w:rPr>
              <w:lang w:val="en-US"/>
            </w:rPr>
            <w:fldChar w:fldCharType="separate"/>
          </w:r>
          <w:r w:rsidRPr="00602B69">
            <w:rPr>
              <w:lang w:val="en-US"/>
            </w:rPr>
            <w:t>(2010)</w:t>
          </w:r>
          <w:r w:rsidRPr="00602B69">
            <w:rPr>
              <w:lang w:val="en-US"/>
            </w:rPr>
            <w:fldChar w:fldCharType="end"/>
          </w:r>
        </w:sdtContent>
      </w:sdt>
      <w:r w:rsidRPr="00602B69">
        <w:rPr>
          <w:lang w:val="en-US"/>
        </w:rPr>
        <w:t xml:space="preserve">. Restrictions in the systems </w:t>
      </w:r>
      <w:r w:rsidR="00635324">
        <w:rPr>
          <w:lang w:val="en-US"/>
        </w:rPr>
        <w:t>may, however,</w:t>
      </w:r>
      <w:r w:rsidRPr="00602B69">
        <w:rPr>
          <w:lang w:val="en-US"/>
        </w:rPr>
        <w:t xml:space="preserve"> pose barriers especially for lower social status groups to access care.</w:t>
      </w:r>
      <w:r w:rsidR="0055140A" w:rsidRPr="00602B69">
        <w:rPr>
          <w:lang w:val="en-US"/>
        </w:rPr>
        <w:t xml:space="preserve"> Common barriers are means-testing of benefits and limitations of choice.</w:t>
      </w:r>
      <w:r w:rsidRPr="00602B69">
        <w:rPr>
          <w:lang w:val="en-US"/>
        </w:rPr>
        <w:t xml:space="preserve"> We use </w:t>
      </w:r>
      <w:r w:rsidR="0055140A" w:rsidRPr="00602B69">
        <w:rPr>
          <w:lang w:val="en-US"/>
        </w:rPr>
        <w:t xml:space="preserve">three means-testing indicators: means testing-for cash-benefits, means-testing for in-kind benefits (ambulatory and institutional) and means-testing for any </w:t>
      </w:r>
      <w:commentRangeStart w:id="1"/>
      <w:r w:rsidR="0055140A" w:rsidRPr="00602B69">
        <w:rPr>
          <w:lang w:val="en-US"/>
        </w:rPr>
        <w:t>benefit</w:t>
      </w:r>
      <w:commentRangeEnd w:id="1"/>
      <w:r w:rsidR="00000B1F">
        <w:rPr>
          <w:rStyle w:val="Kommentarzeichen"/>
        </w:rPr>
        <w:commentReference w:id="1"/>
      </w:r>
      <w:r w:rsidR="0055140A" w:rsidRPr="00602B69">
        <w:rPr>
          <w:lang w:val="en-US"/>
        </w:rPr>
        <w:t xml:space="preserve"> (cash benefits, in-kind benefits, other care related benefits). Furthermore, we include three indicators on free and limited choice. Limitations in choice are regional restriction or restrictions due to insurance or benefit plans. The indicators are: choice of homes-care provider, choice of institutional care provider and choice between cash and in-kind </w:t>
      </w:r>
      <w:commentRangeStart w:id="2"/>
      <w:r w:rsidR="0055140A" w:rsidRPr="00602B69">
        <w:rPr>
          <w:lang w:val="en-US"/>
        </w:rPr>
        <w:t>benefits</w:t>
      </w:r>
      <w:commentRangeEnd w:id="2"/>
      <w:r w:rsidR="0028243E">
        <w:rPr>
          <w:rStyle w:val="Kommentarzeichen"/>
        </w:rPr>
        <w:commentReference w:id="2"/>
      </w:r>
      <w:r w:rsidR="0055140A" w:rsidRPr="00602B69">
        <w:rPr>
          <w:lang w:val="en-US"/>
        </w:rPr>
        <w:t xml:space="preserve">. </w:t>
      </w:r>
    </w:p>
    <w:p w14:paraId="5D6DCB84" w14:textId="68946B26" w:rsidR="00BE6B30" w:rsidRPr="00602B69" w:rsidRDefault="00AC1DAB" w:rsidP="00DB62C0">
      <w:pPr>
        <w:spacing w:line="360" w:lineRule="auto"/>
        <w:jc w:val="both"/>
        <w:rPr>
          <w:u w:val="single"/>
          <w:lang w:val="en-US"/>
        </w:rPr>
      </w:pPr>
      <w:r w:rsidRPr="00602B69">
        <w:rPr>
          <w:u w:val="single"/>
          <w:lang w:val="en-US"/>
        </w:rPr>
        <w:t xml:space="preserve">IV. </w:t>
      </w:r>
      <w:r w:rsidR="00BE6B30" w:rsidRPr="00602B69">
        <w:rPr>
          <w:u w:val="single"/>
          <w:lang w:val="en-US"/>
        </w:rPr>
        <w:t>Performance</w:t>
      </w:r>
    </w:p>
    <w:p w14:paraId="57DDE267" w14:textId="2DBDF0D5" w:rsidR="00B04C52" w:rsidRPr="00602B69" w:rsidRDefault="00EB4D73" w:rsidP="00DB62C0">
      <w:pPr>
        <w:spacing w:line="360" w:lineRule="auto"/>
        <w:jc w:val="both"/>
        <w:rPr>
          <w:lang w:val="en-US"/>
        </w:rPr>
      </w:pPr>
      <w:r w:rsidRPr="00602B69">
        <w:rPr>
          <w:lang w:val="en-US"/>
        </w:rPr>
        <w:t>Measuring the performance of LTC system</w:t>
      </w:r>
      <w:r w:rsidR="003C0489" w:rsidRPr="00602B69">
        <w:rPr>
          <w:lang w:val="en-US"/>
        </w:rPr>
        <w:t>s</w:t>
      </w:r>
      <w:r w:rsidRPr="00602B69">
        <w:rPr>
          <w:lang w:val="en-US"/>
        </w:rPr>
        <w:t xml:space="preserve"> is especially on an internationally comparative level still in its infancy.</w:t>
      </w:r>
      <w:r w:rsidR="00697062" w:rsidRPr="00602B69">
        <w:rPr>
          <w:lang w:val="en-US"/>
        </w:rPr>
        <w:t xml:space="preserve"> Indicators such as the number of institutional</w:t>
      </w:r>
      <w:r w:rsidR="008B0625" w:rsidRPr="00602B69">
        <w:rPr>
          <w:lang w:val="en-US"/>
        </w:rPr>
        <w:t xml:space="preserve"> and home-based</w:t>
      </w:r>
      <w:r w:rsidR="00697062" w:rsidRPr="00602B69">
        <w:rPr>
          <w:lang w:val="en-US"/>
        </w:rPr>
        <w:t xml:space="preserve"> LTC patients with pressure ulcers or unintended weight loss are in many countries not even available on a national or regional basis</w:t>
      </w:r>
      <w:r w:rsidR="008B0625" w:rsidRPr="00602B69">
        <w:rPr>
          <w:lang w:val="en-US"/>
        </w:rPr>
        <w:t xml:space="preserve"> </w:t>
      </w:r>
      <w:sdt>
        <w:sdtPr>
          <w:rPr>
            <w:lang w:val="en-US"/>
          </w:rPr>
          <w:alias w:val="Don't edit this field"/>
          <w:tag w:val="CitaviPlaceholder#ba5f5eae-8f16-495a-b77d-ce6eaacf071d"/>
          <w:id w:val="-2031638061"/>
          <w:placeholder>
            <w:docPart w:val="DefaultPlaceholder_-1854013440"/>
          </w:placeholder>
        </w:sdtPr>
        <w:sdtContent>
          <w:r w:rsidR="008B0625" w:rsidRPr="00602B69">
            <w:rPr>
              <w:lang w:val="en-US"/>
            </w:rPr>
            <w:fldChar w:fldCharType="begin"/>
          </w:r>
          <w:r w:rsidR="008B0625" w:rsidRPr="00602B69">
            <w:rPr>
              <w:lang w:val="en-US"/>
            </w:rPr>
            <w:instrText>ADDIN CitaviPlaceholder{eyIkaWQiOiIxIiwiRW50cmllcyI6W3siJGlkIjoiMiIsIklkIjoiN2VkYTlmMWUtMDU4NS00MzQyLThiMTItMzZkMWQ0ZjYyZjZi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NDoxMzo0NCswMjowMCIsIk1vZGlmaWVkQnkiOiJfTWFyZWlrZSBBcmlhYW5zIiwiSWQiOiJkOWM0MzEwMC0wMDcxLTRiODItOWYzYi1jZDMwNDIwNmJjMTciLCJNb2RpZmllZE9uIjoiMjAxOS0wNi0yNFQxNDoxMzo0NCswMjowMCIsIlByb2plY3QiOnsiJHJlZiI6IjUifX0seyIkaWQiOiIxNyIsIkFkZHJlc3MiOnsiJGlkIjoiMTgi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iYTVmNWVhZS04ZjE2LTQ5NWEtYjc3ZC1jZTZlYWFjZjA3MWQiLCJUZXh0IjoiKEhhbGZlbnMgZXQgYWwuLCAyMDEzKSIsIldBSVZlcnNpb24iOiI2LjMuMC4wIn0=}</w:instrText>
          </w:r>
          <w:r w:rsidR="008B0625" w:rsidRPr="00602B69">
            <w:rPr>
              <w:lang w:val="en-US"/>
            </w:rPr>
            <w:fldChar w:fldCharType="separate"/>
          </w:r>
          <w:r w:rsidR="008B0625" w:rsidRPr="00602B69">
            <w:rPr>
              <w:lang w:val="en-US"/>
            </w:rPr>
            <w:t>(Halfens et al., 2013)</w:t>
          </w:r>
          <w:r w:rsidR="008B0625" w:rsidRPr="00602B69">
            <w:rPr>
              <w:lang w:val="en-US"/>
            </w:rPr>
            <w:fldChar w:fldCharType="end"/>
          </w:r>
        </w:sdtContent>
      </w:sdt>
      <w:r w:rsidR="00697062" w:rsidRPr="00602B69">
        <w:rPr>
          <w:lang w:val="en-US"/>
        </w:rPr>
        <w:t>.</w:t>
      </w:r>
      <w:r w:rsidR="00427CA7" w:rsidRPr="00602B69">
        <w:rPr>
          <w:lang w:val="en-US"/>
        </w:rPr>
        <w:t xml:space="preserve"> Therefore, we can only use indicators that</w:t>
      </w:r>
      <w:r w:rsidRPr="00602B69">
        <w:rPr>
          <w:lang w:val="en-US"/>
        </w:rPr>
        <w:t xml:space="preserve"> </w:t>
      </w:r>
      <w:r w:rsidR="00427CA7" w:rsidRPr="00602B69">
        <w:rPr>
          <w:lang w:val="en-US"/>
        </w:rPr>
        <w:t xml:space="preserve">are not exclusively but to a large part determined by the quality and performance of LTC services. </w:t>
      </w:r>
      <w:r w:rsidR="00EE301C">
        <w:rPr>
          <w:lang w:val="en-US"/>
        </w:rPr>
        <w:t>Thus, we integrate</w:t>
      </w:r>
      <w:r w:rsidR="0001050A" w:rsidRPr="00602B69">
        <w:rPr>
          <w:lang w:val="en-US"/>
        </w:rPr>
        <w:t xml:space="preserve"> life expectancy of people </w:t>
      </w:r>
      <w:r w:rsidR="00D9383E" w:rsidRPr="00602B69">
        <w:rPr>
          <w:lang w:val="en-US"/>
        </w:rPr>
        <w:t>aged 65 or older</w:t>
      </w:r>
      <w:r w:rsidR="0001050A" w:rsidRPr="00602B69">
        <w:rPr>
          <w:lang w:val="en-US"/>
        </w:rPr>
        <w:t xml:space="preserve"> and similar to </w:t>
      </w:r>
      <w:sdt>
        <w:sdtPr>
          <w:rPr>
            <w:lang w:val="en-US"/>
          </w:rPr>
          <w:alias w:val="Don't edit this field"/>
          <w:tag w:val="CitaviPlaceholder#4f6507b0-994b-4a4d-a2c5-6c895c50471e"/>
          <w:id w:val="170922594"/>
          <w:placeholder>
            <w:docPart w:val="DefaultPlaceholder_-1854013440"/>
          </w:placeholder>
        </w:sdtPr>
        <w:sdtContent>
          <w:r w:rsidR="0001050A" w:rsidRPr="00602B69">
            <w:rPr>
              <w:lang w:val="en-US"/>
            </w:rPr>
            <w:fldChar w:fldCharType="begin"/>
          </w:r>
          <w:r w:rsidR="00563976" w:rsidRPr="00602B69">
            <w:rPr>
              <w:lang w:val="en-US"/>
            </w:rPr>
            <w:instrText>ADDIN CitaviPlaceholder{eyIkaWQiOiIxIiwiQXNzb2NpYXRlV2l0aFBsYWNlaG9sZGVyVGFnIjoiQ2l0YXZpUGxhY2Vob2xkZXIjMzY2YzNmZDctMWJlNi00MjJmLTkwMjUtMzc0NWY2Y2VlZjBjIiwiRW50cmllcyI6W3siJGlkIjoiMiIsIklkIjoiYWU2YzU3OTItYTk4My00YzJhLWE3ZjEtMjg4Yjg4ZWM5ZmYy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MTowMjoz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0ZjY1MDdiMC05OTRiLTRhNGQtYTJjNS02Yzg5NWM1MDQ3MWUiLCJUZXh0IjoiRGFtaWFuaSBldCBhbC4iLCJXQUlWZXJzaW9uIjoiNi4zLjAuMCJ9}</w:instrText>
          </w:r>
          <w:r w:rsidR="0001050A" w:rsidRPr="00602B69">
            <w:rPr>
              <w:lang w:val="en-US"/>
            </w:rPr>
            <w:fldChar w:fldCharType="separate"/>
          </w:r>
          <w:r w:rsidR="00563976" w:rsidRPr="00602B69">
            <w:rPr>
              <w:lang w:val="en-US"/>
            </w:rPr>
            <w:t>Damiani et al.</w:t>
          </w:r>
          <w:r w:rsidR="0001050A" w:rsidRPr="00602B69">
            <w:rPr>
              <w:lang w:val="en-US"/>
            </w:rPr>
            <w:fldChar w:fldCharType="end"/>
          </w:r>
        </w:sdtContent>
      </w:sdt>
      <w:r w:rsidR="0001050A" w:rsidRPr="00602B69">
        <w:rPr>
          <w:lang w:val="en-US"/>
        </w:rPr>
        <w:t xml:space="preserve"> </w:t>
      </w:r>
      <w:sdt>
        <w:sdtPr>
          <w:rPr>
            <w:lang w:val="en-US"/>
          </w:rPr>
          <w:alias w:val="Don't edit this field"/>
          <w:tag w:val="CitaviPlaceholder#366c3fd7-1be6-422f-9025-3745f6ceef0c"/>
          <w:id w:val="-296231817"/>
          <w:placeholder>
            <w:docPart w:val="DefaultPlaceholder_-1854013440"/>
          </w:placeholder>
        </w:sdtPr>
        <w:sdtContent>
          <w:r w:rsidR="0001050A" w:rsidRPr="00602B69">
            <w:rPr>
              <w:lang w:val="en-US"/>
            </w:rPr>
            <w:fldChar w:fldCharType="begin"/>
          </w:r>
          <w:r w:rsidR="00563976" w:rsidRPr="00602B69">
            <w:rPr>
              <w:lang w:val="en-US"/>
            </w:rPr>
            <w:instrText>ADDIN CitaviPlaceholder{eyIkaWQiOiIxIiwiQXNzb2NpYXRlV2l0aFBsYWNlaG9sZGVyVGFnIjoiQ2l0YXZpUGxhY2Vob2xkZXIjNGY2NTA3YjAtOTk0Yi00YTRkLWEyYzUtNmM4OTVjNTA0NzFlIiwiRW50cmllcyI6W3siJGlkIjoiMiIsIklkIjoiZmIyMTZjNjgtOTlmNi00NTYwLWE5YzUtN2MzOGZkYjBjOGE4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zNjZjM2ZkNy0xYmU2LTQyMmYtOTAyNS0zNzQ1ZjZjZWVmMGMiLCJUZXh0IjoiKDIwMTEpIiwiV0FJVmVyc2lvbiI6IjYuMy4wLjAifQ==}</w:instrText>
          </w:r>
          <w:r w:rsidR="0001050A" w:rsidRPr="00602B69">
            <w:rPr>
              <w:lang w:val="en-US"/>
            </w:rPr>
            <w:fldChar w:fldCharType="separate"/>
          </w:r>
          <w:r w:rsidR="00563976" w:rsidRPr="00602B69">
            <w:rPr>
              <w:lang w:val="en-US"/>
            </w:rPr>
            <w:t>(2011)</w:t>
          </w:r>
          <w:r w:rsidR="0001050A" w:rsidRPr="00602B69">
            <w:rPr>
              <w:lang w:val="en-US"/>
            </w:rPr>
            <w:fldChar w:fldCharType="end"/>
          </w:r>
        </w:sdtContent>
      </w:sdt>
      <w:r w:rsidR="0001050A" w:rsidRPr="00602B69">
        <w:rPr>
          <w:lang w:val="en-US"/>
        </w:rPr>
        <w:t xml:space="preserve"> the percentage of the population who are 65 or older, who perceive their health as good or very good.</w:t>
      </w:r>
    </w:p>
    <w:p w14:paraId="538DC002" w14:textId="3A79D51E" w:rsidR="00F279F3" w:rsidRPr="00602B69" w:rsidRDefault="00C04C9A" w:rsidP="00F279F3">
      <w:pPr>
        <w:spacing w:line="360" w:lineRule="auto"/>
        <w:jc w:val="both"/>
        <w:rPr>
          <w:lang w:val="en-US"/>
        </w:rPr>
      </w:pPr>
      <w:r w:rsidRPr="00602B69">
        <w:rPr>
          <w:lang w:val="en-US"/>
        </w:rPr>
        <w:lastRenderedPageBreak/>
        <w:t xml:space="preserve">Cluster analysis is the standard method in welfare state typologies </w:t>
      </w:r>
      <w:sdt>
        <w:sdtPr>
          <w:rPr>
            <w:lang w:val="en-US"/>
          </w:rPr>
          <w:alias w:val="Don't edit this field"/>
          <w:tag w:val="CitaviPlaceholder#67a703a8-bda3-4c7a-be2d-c5f4e4c3a4a0"/>
          <w:id w:val="660270162"/>
          <w:placeholder>
            <w:docPart w:val="DefaultPlaceholder_-1854013440"/>
          </w:placeholder>
        </w:sdtPr>
        <w:sdtContent>
          <w:r w:rsidRPr="00602B69">
            <w:rPr>
              <w:lang w:val="en-US"/>
            </w:rPr>
            <w:fldChar w:fldCharType="begin"/>
          </w:r>
          <w:r w:rsidR="00563976" w:rsidRPr="00602B69">
            <w:rPr>
              <w:lang w:val="en-US"/>
            </w:rPr>
            <w:instrText>ADDIN CitaviPlaceholder{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HJlZiI6IjU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YWdlUmFuZ2VOdW1iZXIiOjUsIlBhZ2VSYW5nZU51bWJlcmluZ1R5cGUiOiJQYWdlIiwiUGFnZVJhbmdlTnVtZXJhbFN5c3RlbSI6IkFyYWJpYyIsIlBlcmlvZGljYWwiOnsiJHJlZiI6Ijki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}</w:instrText>
          </w:r>
          <w:r w:rsidRPr="00602B69">
            <w:rPr>
              <w:lang w:val="en-US"/>
            </w:rPr>
            <w:fldChar w:fldCharType="separate"/>
          </w:r>
          <w:r w:rsidR="00563976" w:rsidRPr="00602B69">
            <w:rPr>
              <w:lang w:val="en-US"/>
            </w:rPr>
            <w:t>(Jensen, 2008; Reibling, 2010; Wendt, 2014)</w:t>
          </w:r>
          <w:r w:rsidRPr="00602B69">
            <w:rPr>
              <w:lang w:val="en-US"/>
            </w:rPr>
            <w:fldChar w:fldCharType="end"/>
          </w:r>
        </w:sdtContent>
      </w:sdt>
      <w:r w:rsidRPr="00602B69">
        <w:rPr>
          <w:lang w:val="en-US"/>
        </w:rPr>
        <w:t xml:space="preserve"> as well as in LTC typologies</w:t>
      </w:r>
      <w:r w:rsidR="00DF6D31" w:rsidRPr="00602B69">
        <w:rPr>
          <w:lang w:val="en-US"/>
        </w:rPr>
        <w:t xml:space="preserve"> </w:t>
      </w:r>
      <w:sdt>
        <w:sdtPr>
          <w:rPr>
            <w:lang w:val="en-US"/>
          </w:rPr>
          <w:alias w:val="Don't edit this field"/>
          <w:tag w:val="CitaviPlaceholder#ff681547-d17e-4bc3-a63c-3ab7332493b6"/>
          <w:id w:val="-117612699"/>
          <w:placeholder>
            <w:docPart w:val="DefaultPlaceholder_-1854013440"/>
          </w:placeholder>
        </w:sdtPr>
        <w:sdtContent>
          <w:r w:rsidR="00DF6D31" w:rsidRPr="00602B69">
            <w:rPr>
              <w:lang w:val="en-US"/>
            </w:rPr>
            <w:fldChar w:fldCharType="begin"/>
          </w:r>
          <w:r w:rsidR="00563976" w:rsidRPr="00602B69">
            <w:rPr>
              <w:lang w:val="en-US"/>
            </w:rPr>
            <w:instrText>ADDIN CitaviPlaceholder{eyIkaWQiOiIxIiwiRW50cmllcyI6W3siJGlkIjoiMiIsIklkIjoiODMxODBkY2MtY2ZkNy00ZDU0LWIzYTYtZGYyMGQ3MzFhZDlj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TIiLCJJZCI6IjA5MTA1ZmExLTY4ODEtNGUxOC1iMWM0LTE3YWQyNmViZDI1Ny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FnZVJhbmdlTnVtYmVyIjo1MywiUGFnZVJhbmdlTnVtYmVyaW5nVHlwZSI6IlBhZ2UiLCJQYWdlUmFuZ2VOdW1lcmFsU3lzdGVtIjoiQXJhYmlj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M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x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y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M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0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UiLCJJZCI6ImQ5ODc3MzM2LTkwMTgtNDQ2YS1iNGZjLTdhMTg3NWQ1MWMzNC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FnZVJhbmdlTnVtYmVyIjo2NzUsIlBhZ2VSYW5nZU51bWJlcmluZ1R5cGUiOiJQYWdlIiwiUGFnZVJhbmdlTnVtZXJhbFN5c3RlbSI6IkFyYWJpYyIsIlBlcmlvZGljYWwiOnsiJGlkIjoiMzI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}</w:instrText>
          </w:r>
          <w:r w:rsidR="00DF6D31" w:rsidRPr="00602B69">
            <w:rPr>
              <w:lang w:val="en-US"/>
            </w:rPr>
            <w:fldChar w:fldCharType="separate"/>
          </w:r>
          <w:r w:rsidR="00563976" w:rsidRPr="00602B69">
            <w:rPr>
              <w:lang w:val="en-US"/>
            </w:rPr>
            <w:t>(Halásková et al., 2017; Kautto, 2002; Kraus et al., 2010; Saraceno and Keck, 2010)</w:t>
          </w:r>
          <w:r w:rsidR="00DF6D31" w:rsidRPr="00602B69">
            <w:rPr>
              <w:lang w:val="en-US"/>
            </w:rPr>
            <w:fldChar w:fldCharType="end"/>
          </w:r>
        </w:sdtContent>
      </w:sdt>
      <w:r w:rsidRPr="00602B69">
        <w:rPr>
          <w:lang w:val="en-US"/>
        </w:rPr>
        <w:t xml:space="preserve"> for classifying and developing system types. </w:t>
      </w:r>
      <w:r w:rsidR="00DF6D31" w:rsidRPr="00602B69">
        <w:rPr>
          <w:lang w:val="en-US"/>
        </w:rPr>
        <w:t xml:space="preserve">All clustering methods have in common that they build clusters on the similarity or dissimilarity of cases. </w:t>
      </w:r>
      <w:r w:rsidR="009E3189">
        <w:rPr>
          <w:lang w:val="en-US"/>
        </w:rPr>
        <w:t xml:space="preserve">First of all, we report findings from a hierarchical </w:t>
      </w:r>
      <w:r w:rsidR="00C40987">
        <w:rPr>
          <w:lang w:val="en-US"/>
        </w:rPr>
        <w:t>single-linkage</w:t>
      </w:r>
      <w:r w:rsidR="009E3189">
        <w:rPr>
          <w:lang w:val="en-US"/>
        </w:rPr>
        <w:t xml:space="preserve"> clustering with Gower’s dissimilarity coefficient</w:t>
      </w:r>
      <w:r w:rsidR="00DF6D31" w:rsidRPr="00602B69">
        <w:rPr>
          <w:lang w:val="en-US"/>
        </w:rPr>
        <w:t>.</w:t>
      </w:r>
      <w:r w:rsidR="00DF6D31" w:rsidRPr="00602B69">
        <w:rPr>
          <w:rStyle w:val="Funotenzeichen"/>
          <w:lang w:val="en-US"/>
        </w:rPr>
        <w:footnoteReference w:id="3"/>
      </w:r>
    </w:p>
    <w:p w14:paraId="0CCAFD0B" w14:textId="522DACB7" w:rsidR="00AD66E9" w:rsidRPr="00602B69" w:rsidRDefault="00AD66E9" w:rsidP="00DB62C0">
      <w:pPr>
        <w:spacing w:line="360" w:lineRule="auto"/>
        <w:jc w:val="both"/>
        <w:rPr>
          <w:b/>
          <w:lang w:val="en-US"/>
        </w:rPr>
      </w:pPr>
      <w:r w:rsidRPr="00602B69">
        <w:rPr>
          <w:b/>
          <w:lang w:val="en-US"/>
        </w:rPr>
        <w:t>Results</w:t>
      </w:r>
    </w:p>
    <w:p w14:paraId="3D47B9B4" w14:textId="17214AA5" w:rsidR="00D05F60" w:rsidRPr="00602B69" w:rsidRDefault="00D05F60" w:rsidP="00DB62C0">
      <w:pPr>
        <w:spacing w:line="360" w:lineRule="auto"/>
        <w:jc w:val="both"/>
        <w:rPr>
          <w:lang w:val="en-US"/>
        </w:rPr>
      </w:pPr>
      <w:r w:rsidRPr="00602B69">
        <w:rPr>
          <w:lang w:val="en-US"/>
        </w:rPr>
        <w:t xml:space="preserve">The results of the cluster analysis </w:t>
      </w:r>
      <w:r w:rsidR="00C67F4C">
        <w:rPr>
          <w:lang w:val="en-US"/>
        </w:rPr>
        <w:t xml:space="preserve">with the four underlying dimensions </w:t>
      </w:r>
      <w:r w:rsidRPr="00602B69">
        <w:rPr>
          <w:lang w:val="en-US"/>
        </w:rPr>
        <w:t xml:space="preserve">reveal three clusters (see table </w:t>
      </w:r>
      <w:r w:rsidR="00E0718C">
        <w:rPr>
          <w:lang w:val="en-US"/>
        </w:rPr>
        <w:t>3</w:t>
      </w:r>
      <w:r w:rsidRPr="00602B69">
        <w:rPr>
          <w:lang w:val="en-US"/>
        </w:rPr>
        <w:t>).</w:t>
      </w:r>
      <w:r w:rsidR="002A24A1" w:rsidRPr="00602B69">
        <w:rPr>
          <w:lang w:val="en-US"/>
        </w:rPr>
        <w:t xml:space="preserve"> </w:t>
      </w:r>
      <w:r w:rsidR="009422D7" w:rsidRPr="00602B69">
        <w:rPr>
          <w:lang w:val="en-US"/>
        </w:rPr>
        <w:t>T</w:t>
      </w:r>
      <w:r w:rsidR="002A24A1" w:rsidRPr="00602B69">
        <w:rPr>
          <w:lang w:val="en-US"/>
        </w:rPr>
        <w:t xml:space="preserve">he first cluster includes </w:t>
      </w:r>
      <w:r w:rsidR="009422D7" w:rsidRPr="00602B69">
        <w:rPr>
          <w:lang w:val="en-US"/>
        </w:rPr>
        <w:t xml:space="preserve">all Eastern European countries of the sample and three Non-European countries of the Asian-Pacific area: </w:t>
      </w:r>
      <w:r w:rsidR="002A24A1" w:rsidRPr="00602B69">
        <w:rPr>
          <w:lang w:val="en-US"/>
        </w:rPr>
        <w:t xml:space="preserve">Czech Republic, </w:t>
      </w:r>
      <w:r w:rsidR="009422D7" w:rsidRPr="00602B69">
        <w:rPr>
          <w:lang w:val="en-US"/>
        </w:rPr>
        <w:t xml:space="preserve">Estonia, </w:t>
      </w:r>
      <w:r w:rsidR="002A24A1" w:rsidRPr="00602B69">
        <w:rPr>
          <w:lang w:val="en-US"/>
        </w:rPr>
        <w:t>Hungary,</w:t>
      </w:r>
      <w:r w:rsidR="009422D7" w:rsidRPr="00602B69">
        <w:rPr>
          <w:lang w:val="en-US"/>
        </w:rPr>
        <w:t xml:space="preserve"> Latvia, Poland,</w:t>
      </w:r>
      <w:r w:rsidR="002A24A1" w:rsidRPr="00602B69">
        <w:rPr>
          <w:lang w:val="en-US"/>
        </w:rPr>
        <w:t xml:space="preserve"> Slovak Republic</w:t>
      </w:r>
      <w:r w:rsidR="009422D7" w:rsidRPr="00602B69">
        <w:rPr>
          <w:lang w:val="en-US"/>
        </w:rPr>
        <w:t>, Slovenia as well as Australia, Korea and</w:t>
      </w:r>
      <w:r w:rsidR="002A24A1" w:rsidRPr="00602B69">
        <w:rPr>
          <w:lang w:val="en-US"/>
        </w:rPr>
        <w:t xml:space="preserve"> New Zealand. </w:t>
      </w:r>
      <w:r w:rsidR="009422D7" w:rsidRPr="00602B69">
        <w:rPr>
          <w:lang w:val="en-US"/>
        </w:rPr>
        <w:t>The second cluster</w:t>
      </w:r>
      <w:r w:rsidR="008D6126" w:rsidRPr="00602B69">
        <w:rPr>
          <w:lang w:val="en-US"/>
        </w:rPr>
        <w:t xml:space="preserve"> includes many continental and Northern European countries and Japan as the only Non-European country: Belgium, </w:t>
      </w:r>
      <w:r w:rsidR="002A24A1" w:rsidRPr="00602B69">
        <w:rPr>
          <w:lang w:val="en-US"/>
        </w:rPr>
        <w:t>Denmark,</w:t>
      </w:r>
      <w:r w:rsidR="008D6126" w:rsidRPr="00602B69">
        <w:rPr>
          <w:lang w:val="en-US"/>
        </w:rPr>
        <w:t xml:space="preserve"> Finland,</w:t>
      </w:r>
      <w:r w:rsidR="002A24A1" w:rsidRPr="00602B69">
        <w:rPr>
          <w:lang w:val="en-US"/>
        </w:rPr>
        <w:t xml:space="preserve"> France, Germany,</w:t>
      </w:r>
      <w:r w:rsidR="008D6126" w:rsidRPr="00602B69">
        <w:rPr>
          <w:lang w:val="en-US"/>
        </w:rPr>
        <w:t xml:space="preserve"> Ireland, </w:t>
      </w:r>
      <w:r w:rsidR="002A24A1" w:rsidRPr="00602B69">
        <w:rPr>
          <w:lang w:val="en-US"/>
        </w:rPr>
        <w:t>Luxemburg, Netherlands,</w:t>
      </w:r>
      <w:r w:rsidR="008D6126" w:rsidRPr="00602B69">
        <w:rPr>
          <w:lang w:val="en-US"/>
        </w:rPr>
        <w:t xml:space="preserve"> Norway,</w:t>
      </w:r>
      <w:r w:rsidR="002A24A1" w:rsidRPr="00602B69">
        <w:rPr>
          <w:lang w:val="en-US"/>
        </w:rPr>
        <w:t xml:space="preserve"> Switzerland</w:t>
      </w:r>
      <w:r w:rsidR="008D6126" w:rsidRPr="00602B69">
        <w:rPr>
          <w:lang w:val="en-US"/>
        </w:rPr>
        <w:t>, Sweden and Japan.</w:t>
      </w:r>
      <w:r w:rsidR="002A24A1" w:rsidRPr="00602B69">
        <w:rPr>
          <w:lang w:val="en-US"/>
        </w:rPr>
        <w:t xml:space="preserve"> </w:t>
      </w:r>
      <w:r w:rsidR="008D6126" w:rsidRPr="00602B69">
        <w:rPr>
          <w:lang w:val="en-US"/>
        </w:rPr>
        <w:t>The third cluster is much smaller than the other two clusters and comprises only the four countries Israel, Spain, the United Kingdom and the United States.</w:t>
      </w:r>
    </w:p>
    <w:p w14:paraId="7E4ADB59" w14:textId="2D23AFAE" w:rsidR="008D6126" w:rsidRPr="007A4925" w:rsidRDefault="008D6126" w:rsidP="008D6126">
      <w:pPr>
        <w:pStyle w:val="Beschriftung"/>
        <w:keepNext/>
        <w:rPr>
          <w:i w:val="0"/>
          <w:sz w:val="24"/>
          <w:lang w:val="en-US"/>
        </w:rPr>
      </w:pPr>
      <w:r w:rsidRPr="007A4925">
        <w:rPr>
          <w:i w:val="0"/>
          <w:sz w:val="24"/>
          <w:lang w:val="en-US"/>
        </w:rPr>
        <w:t xml:space="preserve">Table </w:t>
      </w:r>
      <w:r w:rsidR="00267612" w:rsidRPr="007A4925">
        <w:rPr>
          <w:i w:val="0"/>
          <w:sz w:val="24"/>
          <w:lang w:val="en-US"/>
        </w:rPr>
        <w:fldChar w:fldCharType="begin"/>
      </w:r>
      <w:r w:rsidR="00267612" w:rsidRPr="007A4925">
        <w:rPr>
          <w:i w:val="0"/>
          <w:sz w:val="24"/>
          <w:lang w:val="en-US"/>
        </w:rPr>
        <w:instrText xml:space="preserve"> SEQ Table \* ARABIC </w:instrText>
      </w:r>
      <w:r w:rsidR="00267612" w:rsidRPr="007A4925">
        <w:rPr>
          <w:i w:val="0"/>
          <w:sz w:val="24"/>
          <w:lang w:val="en-US"/>
        </w:rPr>
        <w:fldChar w:fldCharType="separate"/>
      </w:r>
      <w:r w:rsidR="00B44DF3">
        <w:rPr>
          <w:i w:val="0"/>
          <w:noProof/>
          <w:sz w:val="24"/>
          <w:lang w:val="en-US"/>
        </w:rPr>
        <w:t>3</w:t>
      </w:r>
      <w:r w:rsidR="00267612" w:rsidRPr="007A4925">
        <w:rPr>
          <w:i w:val="0"/>
          <w:sz w:val="24"/>
          <w:lang w:val="en-US"/>
        </w:rPr>
        <w:fldChar w:fldCharType="end"/>
      </w:r>
      <w:r w:rsidRPr="007A4925">
        <w:rPr>
          <w:i w:val="0"/>
          <w:sz w:val="24"/>
          <w:lang w:val="en-US"/>
        </w:rPr>
        <w:t>: LTC clusters and countries</w:t>
      </w:r>
    </w:p>
    <w:tbl>
      <w:tblPr>
        <w:tblStyle w:val="EinfacheTabelle3"/>
        <w:tblW w:w="8500" w:type="dxa"/>
        <w:tblLook w:val="04A0" w:firstRow="1" w:lastRow="0" w:firstColumn="1" w:lastColumn="0" w:noHBand="0" w:noVBand="1"/>
      </w:tblPr>
      <w:tblGrid>
        <w:gridCol w:w="1273"/>
        <w:gridCol w:w="2408"/>
        <w:gridCol w:w="2410"/>
        <w:gridCol w:w="2409"/>
      </w:tblGrid>
      <w:tr w:rsidR="008D6126" w:rsidRPr="00602B69" w14:paraId="30485F79" w14:textId="77777777" w:rsidTr="00BF18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81" w:type="dxa"/>
          </w:tcPr>
          <w:p w14:paraId="2DD11BDC" w14:textId="078D26C7" w:rsidR="008D6126" w:rsidRPr="00602B69" w:rsidRDefault="008D6126" w:rsidP="00F32E10">
            <w:pPr>
              <w:spacing w:line="276" w:lineRule="auto"/>
              <w:jc w:val="both"/>
              <w:rPr>
                <w:lang w:val="en-US"/>
              </w:rPr>
            </w:pPr>
            <w:r w:rsidRPr="00602B69">
              <w:rPr>
                <w:lang w:val="en-US"/>
              </w:rPr>
              <w:t>Cluster</w:t>
            </w:r>
          </w:p>
        </w:tc>
        <w:tc>
          <w:tcPr>
            <w:tcW w:w="2439" w:type="dxa"/>
          </w:tcPr>
          <w:p w14:paraId="4A269AFE" w14:textId="1A3D176C" w:rsidR="008D6126" w:rsidRPr="00602B69" w:rsidRDefault="008D6126" w:rsidP="00F32E10">
            <w:pPr>
              <w:spacing w:line="276" w:lineRule="auto"/>
              <w:cnfStyle w:val="100000000000" w:firstRow="1" w:lastRow="0" w:firstColumn="0" w:lastColumn="0" w:oddVBand="0" w:evenVBand="0" w:oddHBand="0" w:evenHBand="0" w:firstRowFirstColumn="0" w:firstRowLastColumn="0" w:lastRowFirstColumn="0" w:lastRowLastColumn="0"/>
              <w:rPr>
                <w:lang w:val="en-US"/>
              </w:rPr>
            </w:pPr>
            <w:r w:rsidRPr="00602B69">
              <w:rPr>
                <w:lang w:val="en-US"/>
              </w:rPr>
              <w:t>1</w:t>
            </w:r>
          </w:p>
        </w:tc>
        <w:tc>
          <w:tcPr>
            <w:tcW w:w="2440" w:type="dxa"/>
          </w:tcPr>
          <w:p w14:paraId="2827E366" w14:textId="319C37D3" w:rsidR="008D6126" w:rsidRPr="00602B69" w:rsidRDefault="008D6126" w:rsidP="00F32E10">
            <w:pPr>
              <w:spacing w:line="276" w:lineRule="auto"/>
              <w:cnfStyle w:val="100000000000" w:firstRow="1" w:lastRow="0" w:firstColumn="0" w:lastColumn="0" w:oddVBand="0" w:evenVBand="0" w:oddHBand="0" w:evenHBand="0" w:firstRowFirstColumn="0" w:firstRowLastColumn="0" w:lastRowFirstColumn="0" w:lastRowLastColumn="0"/>
              <w:rPr>
                <w:lang w:val="en-US"/>
              </w:rPr>
            </w:pPr>
            <w:r w:rsidRPr="00602B69">
              <w:rPr>
                <w:lang w:val="en-US"/>
              </w:rPr>
              <w:t>2</w:t>
            </w:r>
          </w:p>
        </w:tc>
        <w:tc>
          <w:tcPr>
            <w:tcW w:w="2440" w:type="dxa"/>
          </w:tcPr>
          <w:p w14:paraId="0D51088C" w14:textId="359E7F6F" w:rsidR="008D6126" w:rsidRPr="00602B69" w:rsidRDefault="008D6126" w:rsidP="00F32E10">
            <w:pPr>
              <w:spacing w:line="276" w:lineRule="auto"/>
              <w:cnfStyle w:val="100000000000" w:firstRow="1" w:lastRow="0" w:firstColumn="0" w:lastColumn="0" w:oddVBand="0" w:evenVBand="0" w:oddHBand="0" w:evenHBand="0" w:firstRowFirstColumn="0" w:firstRowLastColumn="0" w:lastRowFirstColumn="0" w:lastRowLastColumn="0"/>
              <w:rPr>
                <w:lang w:val="en-US"/>
              </w:rPr>
            </w:pPr>
            <w:r w:rsidRPr="00602B69">
              <w:rPr>
                <w:lang w:val="en-US"/>
              </w:rPr>
              <w:t>3</w:t>
            </w:r>
          </w:p>
        </w:tc>
      </w:tr>
      <w:tr w:rsidR="008D6126" w:rsidRPr="00602B69" w14:paraId="39E77C35" w14:textId="77777777" w:rsidTr="00BF1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1" w:type="dxa"/>
          </w:tcPr>
          <w:p w14:paraId="7ECE3BA1" w14:textId="3841CB80" w:rsidR="008D6126" w:rsidRPr="00602B69" w:rsidRDefault="008D6126" w:rsidP="00F32E10">
            <w:pPr>
              <w:spacing w:line="276" w:lineRule="auto"/>
              <w:jc w:val="both"/>
              <w:rPr>
                <w:lang w:val="en-US"/>
              </w:rPr>
            </w:pPr>
            <w:r w:rsidRPr="00602B69">
              <w:rPr>
                <w:lang w:val="en-US"/>
              </w:rPr>
              <w:t>Countries</w:t>
            </w:r>
          </w:p>
        </w:tc>
        <w:tc>
          <w:tcPr>
            <w:tcW w:w="2439" w:type="dxa"/>
          </w:tcPr>
          <w:p w14:paraId="48D27CA9" w14:textId="59396D89" w:rsidR="008D6126" w:rsidRPr="00BB1865" w:rsidRDefault="008D6126" w:rsidP="00F32E10">
            <w:pPr>
              <w:spacing w:line="276" w:lineRule="auto"/>
              <w:cnfStyle w:val="000000100000" w:firstRow="0" w:lastRow="0" w:firstColumn="0" w:lastColumn="0" w:oddVBand="0" w:evenVBand="0" w:oddHBand="1" w:evenHBand="0" w:firstRowFirstColumn="0" w:firstRowLastColumn="0" w:lastRowFirstColumn="0" w:lastRowLastColumn="0"/>
            </w:pPr>
            <w:r w:rsidRPr="00BB1865">
              <w:t>AU, CZ, EE, HU, KO, LV, NZ, PL, SK, SL</w:t>
            </w:r>
          </w:p>
        </w:tc>
        <w:tc>
          <w:tcPr>
            <w:tcW w:w="2440" w:type="dxa"/>
          </w:tcPr>
          <w:p w14:paraId="3771DB7D" w14:textId="4220DED1" w:rsidR="008D6126" w:rsidRPr="00602B69" w:rsidRDefault="008D6126"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02B69">
              <w:rPr>
                <w:lang w:val="en-US"/>
              </w:rPr>
              <w:t xml:space="preserve">BE, DK, FI, FR, DE, IE, JP, LU, NL, NO, SE, CH </w:t>
            </w:r>
          </w:p>
        </w:tc>
        <w:tc>
          <w:tcPr>
            <w:tcW w:w="2440" w:type="dxa"/>
          </w:tcPr>
          <w:p w14:paraId="032904E8" w14:textId="61B03B64" w:rsidR="008D6126" w:rsidRPr="00602B69" w:rsidRDefault="008D6126" w:rsidP="00F32E10">
            <w:p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02B69">
              <w:rPr>
                <w:lang w:val="en-US"/>
              </w:rPr>
              <w:t>IS, ES, UK, US</w:t>
            </w:r>
          </w:p>
        </w:tc>
      </w:tr>
    </w:tbl>
    <w:p w14:paraId="017E376C" w14:textId="77777777" w:rsidR="00BF17B8" w:rsidRPr="00602B69" w:rsidRDefault="00BF17B8" w:rsidP="00DB62C0">
      <w:pPr>
        <w:spacing w:line="360" w:lineRule="auto"/>
        <w:jc w:val="both"/>
        <w:rPr>
          <w:lang w:val="en-US"/>
        </w:rPr>
      </w:pPr>
    </w:p>
    <w:p w14:paraId="0A7FB73F" w14:textId="77777777" w:rsidR="003636D7" w:rsidRDefault="00F31400" w:rsidP="003636D7">
      <w:pPr>
        <w:spacing w:line="360" w:lineRule="auto"/>
        <w:jc w:val="both"/>
        <w:rPr>
          <w:lang w:val="en-US"/>
        </w:rPr>
      </w:pPr>
      <w:r w:rsidRPr="00602B69">
        <w:rPr>
          <w:lang w:val="en-US"/>
        </w:rPr>
        <w:t xml:space="preserve">Based on the </w:t>
      </w:r>
      <w:r w:rsidR="00CA4021" w:rsidRPr="00602B69">
        <w:rPr>
          <w:lang w:val="en-US"/>
        </w:rPr>
        <w:t>cluster means we can characterize the three clusters</w:t>
      </w:r>
      <w:r w:rsidR="00C67F4C">
        <w:rPr>
          <w:lang w:val="en-US"/>
        </w:rPr>
        <w:t xml:space="preserve"> (See Table </w:t>
      </w:r>
      <w:r w:rsidR="00E0718C">
        <w:rPr>
          <w:lang w:val="en-US"/>
        </w:rPr>
        <w:t>4</w:t>
      </w:r>
      <w:r w:rsidR="00C67F4C">
        <w:rPr>
          <w:lang w:val="en-US"/>
        </w:rPr>
        <w:t>)</w:t>
      </w:r>
      <w:r w:rsidR="00CA4021" w:rsidRPr="00602B69">
        <w:rPr>
          <w:lang w:val="en-US"/>
        </w:rPr>
        <w:t xml:space="preserve">. Cluster 1 is the </w:t>
      </w:r>
      <w:r w:rsidR="007F29CB" w:rsidRPr="00602B69">
        <w:rPr>
          <w:lang w:val="en-US"/>
        </w:rPr>
        <w:t>“</w:t>
      </w:r>
      <w:r w:rsidR="00CA4021" w:rsidRPr="00602B69">
        <w:rPr>
          <w:lang w:val="en-US"/>
        </w:rPr>
        <w:t>low developed LTC system cluster</w:t>
      </w:r>
      <w:r w:rsidR="007F29CB" w:rsidRPr="00602B69">
        <w:rPr>
          <w:lang w:val="en-US"/>
        </w:rPr>
        <w:t>”</w:t>
      </w:r>
      <w:r w:rsidR="00CA4021" w:rsidRPr="00602B69">
        <w:rPr>
          <w:lang w:val="en-US"/>
        </w:rPr>
        <w:t>. The cluster includes countries of Eastern Europe and Non-European OCED countries in which public LTC provision is still limited. The supply</w:t>
      </w:r>
      <w:r w:rsidR="005D4FC8" w:rsidRPr="00602B69">
        <w:rPr>
          <w:lang w:val="en-US"/>
        </w:rPr>
        <w:t>,</w:t>
      </w:r>
      <w:r w:rsidR="00CA4021" w:rsidRPr="00602B69">
        <w:rPr>
          <w:lang w:val="en-US"/>
        </w:rPr>
        <w:t xml:space="preserve"> especially the financial </w:t>
      </w:r>
      <w:r w:rsidR="007F29CB" w:rsidRPr="00602B69">
        <w:rPr>
          <w:lang w:val="en-US"/>
        </w:rPr>
        <w:t>input into these clusters</w:t>
      </w:r>
      <w:r w:rsidR="005D4FC8" w:rsidRPr="00602B69">
        <w:rPr>
          <w:lang w:val="en-US"/>
        </w:rPr>
        <w:t>,</w:t>
      </w:r>
      <w:r w:rsidR="007F29CB" w:rsidRPr="00602B69">
        <w:rPr>
          <w:lang w:val="en-US"/>
        </w:rPr>
        <w:t xml:space="preserve"> is low</w:t>
      </w:r>
      <w:r w:rsidR="00CA4021" w:rsidRPr="00602B69">
        <w:rPr>
          <w:lang w:val="en-US"/>
        </w:rPr>
        <w:t xml:space="preserve"> compared to the other clusters and this affects also the performance of the systems which is relatively low</w:t>
      </w:r>
      <w:r w:rsidR="007F29CB" w:rsidRPr="00602B69">
        <w:rPr>
          <w:lang w:val="en-US"/>
        </w:rPr>
        <w:t xml:space="preserve">. The systems are highly publicly </w:t>
      </w:r>
      <w:r w:rsidR="00310B7D" w:rsidRPr="00602B69">
        <w:rPr>
          <w:lang w:val="en-US"/>
        </w:rPr>
        <w:t>financed,</w:t>
      </w:r>
      <w:r w:rsidR="007F29CB" w:rsidRPr="00602B69">
        <w:rPr>
          <w:lang w:val="en-US"/>
        </w:rPr>
        <w:t xml:space="preserve"> and choice of services are majorly free and means-testing is relevant for only some of the countries. Still, the limited supply in these countries puts the access regulation indicators in perspective.</w:t>
      </w:r>
      <w:r w:rsidR="003636D7" w:rsidRPr="003636D7">
        <w:rPr>
          <w:lang w:val="en-US"/>
        </w:rPr>
        <w:t xml:space="preserve"> </w:t>
      </w:r>
    </w:p>
    <w:p w14:paraId="24BADEEC" w14:textId="0957DB2B" w:rsidR="003636D7" w:rsidRPr="00602B69" w:rsidRDefault="003636D7" w:rsidP="003636D7">
      <w:pPr>
        <w:spacing w:line="360" w:lineRule="auto"/>
        <w:jc w:val="both"/>
        <w:rPr>
          <w:lang w:val="en-US"/>
        </w:rPr>
      </w:pPr>
      <w:r w:rsidRPr="00602B69">
        <w:rPr>
          <w:lang w:val="en-US"/>
        </w:rPr>
        <w:t xml:space="preserve">The second cluster includes Continental and Northern European countries and Japan. This cluster is the “universal developed LTC system type”. These countries share LTC system with </w:t>
      </w:r>
      <w:r w:rsidRPr="00602B69">
        <w:rPr>
          <w:lang w:val="en-US"/>
        </w:rPr>
        <w:lastRenderedPageBreak/>
        <w:t>high financial and institutional supply which mirrors in high performance levels. The financing is based on a medium level of private financing. The choice of benefits is rather free and means-testing is medium or low in these countries. Thus, public LTC system are rather high developed in these countries with only minor limitations for patients to access and finance their LTC costs.</w:t>
      </w:r>
    </w:p>
    <w:p w14:paraId="3D40E010" w14:textId="598ED165" w:rsidR="00581986" w:rsidRDefault="003636D7" w:rsidP="00DB62C0">
      <w:pPr>
        <w:spacing w:line="360" w:lineRule="auto"/>
        <w:jc w:val="both"/>
        <w:rPr>
          <w:lang w:val="en-US"/>
        </w:rPr>
        <w:sectPr w:rsidR="00581986" w:rsidSect="00AD66E9">
          <w:footerReference w:type="default" r:id="rId11"/>
          <w:pgSz w:w="11906" w:h="16838"/>
          <w:pgMar w:top="1417" w:right="1983" w:bottom="1134" w:left="1417" w:header="708" w:footer="708" w:gutter="0"/>
          <w:cols w:space="708"/>
          <w:docGrid w:linePitch="360"/>
        </w:sectPr>
      </w:pPr>
      <w:r w:rsidRPr="00602B69">
        <w:rPr>
          <w:lang w:val="en-US"/>
        </w:rPr>
        <w:t>The third cluster is the “private developed LTC system type”. The countries in these clusters share a medium supply in terms of financing and a low supply in terms of institutional provision. Financing is highly privatized and public services are often restricted by means-testing and choice restrictions. Still, the performance of these systems is relatively high. Thus, limited public provision and access to public provision is mitigated by private financing of services wh</w:t>
      </w:r>
      <w:r w:rsidR="008D7AC3">
        <w:rPr>
          <w:lang w:val="en-US"/>
        </w:rPr>
        <w:t>ich leads to high performances</w:t>
      </w:r>
    </w:p>
    <w:p w14:paraId="2C835CD4" w14:textId="6E2E4540" w:rsidR="007A4925" w:rsidRPr="007A4925" w:rsidRDefault="007A4925" w:rsidP="007A4925">
      <w:pPr>
        <w:pStyle w:val="Beschriftung"/>
        <w:keepNext/>
        <w:rPr>
          <w:i w:val="0"/>
          <w:sz w:val="24"/>
          <w:lang w:val="en-US"/>
        </w:rPr>
      </w:pPr>
      <w:r w:rsidRPr="007A4925">
        <w:rPr>
          <w:i w:val="0"/>
          <w:sz w:val="24"/>
          <w:lang w:val="en-US"/>
        </w:rPr>
        <w:lastRenderedPageBreak/>
        <w:t xml:space="preserve">Table </w:t>
      </w:r>
      <w:r w:rsidRPr="007A4925">
        <w:rPr>
          <w:i w:val="0"/>
          <w:sz w:val="24"/>
          <w:lang w:val="en-US"/>
        </w:rPr>
        <w:fldChar w:fldCharType="begin"/>
      </w:r>
      <w:r w:rsidRPr="007A4925">
        <w:rPr>
          <w:i w:val="0"/>
          <w:sz w:val="24"/>
          <w:lang w:val="en-US"/>
        </w:rPr>
        <w:instrText xml:space="preserve"> SEQ Table \* ARABIC </w:instrText>
      </w:r>
      <w:r w:rsidRPr="007A4925">
        <w:rPr>
          <w:i w:val="0"/>
          <w:sz w:val="24"/>
          <w:lang w:val="en-US"/>
        </w:rPr>
        <w:fldChar w:fldCharType="separate"/>
      </w:r>
      <w:r w:rsidR="00B44DF3">
        <w:rPr>
          <w:i w:val="0"/>
          <w:noProof/>
          <w:sz w:val="24"/>
          <w:lang w:val="en-US"/>
        </w:rPr>
        <w:t>4</w:t>
      </w:r>
      <w:r w:rsidRPr="007A4925">
        <w:rPr>
          <w:i w:val="0"/>
          <w:sz w:val="24"/>
          <w:lang w:val="en-US"/>
        </w:rPr>
        <w:fldChar w:fldCharType="end"/>
      </w:r>
      <w:r>
        <w:rPr>
          <w:i w:val="0"/>
          <w:sz w:val="24"/>
          <w:lang w:val="en-US"/>
        </w:rPr>
        <w:t xml:space="preserve">: </w:t>
      </w:r>
      <w:r w:rsidRPr="007A4925">
        <w:rPr>
          <w:i w:val="0"/>
          <w:sz w:val="24"/>
          <w:lang w:val="en-US"/>
        </w:rPr>
        <w:t>Country-, cluster and overall means in OECD LTC typology dimensions</w:t>
      </w:r>
    </w:p>
    <w:tbl>
      <w:tblPr>
        <w:tblStyle w:val="EinfacheTabelle3"/>
        <w:tblW w:w="8602" w:type="dxa"/>
        <w:tblLayout w:type="fixed"/>
        <w:tblLook w:val="04A0" w:firstRow="1" w:lastRow="0" w:firstColumn="1" w:lastColumn="0" w:noHBand="0" w:noVBand="1"/>
      </w:tblPr>
      <w:tblGrid>
        <w:gridCol w:w="2410"/>
        <w:gridCol w:w="851"/>
        <w:gridCol w:w="992"/>
        <w:gridCol w:w="1482"/>
        <w:gridCol w:w="1308"/>
        <w:gridCol w:w="1559"/>
      </w:tblGrid>
      <w:tr w:rsidR="00FD6F7B" w14:paraId="36407ADA" w14:textId="77777777" w:rsidTr="00887BE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410" w:type="dxa"/>
            <w:tcBorders>
              <w:bottom w:val="double" w:sz="4" w:space="0" w:color="auto"/>
              <w:right w:val="none" w:sz="0" w:space="0" w:color="auto"/>
            </w:tcBorders>
            <w:vAlign w:val="center"/>
          </w:tcPr>
          <w:p w14:paraId="54440D26" w14:textId="6C9030E7" w:rsidR="00FD6F7B" w:rsidRPr="00FD6F7B" w:rsidRDefault="00FD6F7B" w:rsidP="00800BAB">
            <w:pPr>
              <w:spacing w:line="276" w:lineRule="auto"/>
            </w:pPr>
            <w:r w:rsidRPr="00F32E10">
              <w:t>country</w:t>
            </w:r>
          </w:p>
        </w:tc>
        <w:tc>
          <w:tcPr>
            <w:tcW w:w="851" w:type="dxa"/>
            <w:tcBorders>
              <w:bottom w:val="double" w:sz="4" w:space="0" w:color="auto"/>
            </w:tcBorders>
            <w:vAlign w:val="center"/>
          </w:tcPr>
          <w:p w14:paraId="289324FD" w14:textId="07DDF54A" w:rsidR="00FD6F7B" w:rsidRPr="00FD6F7B" w:rsidRDefault="00887BE7" w:rsidP="00800BAB">
            <w:pPr>
              <w:spacing w:line="276" w:lineRule="auto"/>
              <w:jc w:val="center"/>
              <w:cnfStyle w:val="100000000000" w:firstRow="1" w:lastRow="0" w:firstColumn="0" w:lastColumn="0" w:oddVBand="0" w:evenVBand="0" w:oddHBand="0" w:evenHBand="0" w:firstRowFirstColumn="0" w:firstRowLastColumn="0" w:lastRowFirstColumn="0" w:lastRowLastColumn="0"/>
            </w:pPr>
            <w:r>
              <w:t>Clus.</w:t>
            </w:r>
          </w:p>
        </w:tc>
        <w:tc>
          <w:tcPr>
            <w:tcW w:w="992" w:type="dxa"/>
            <w:tcBorders>
              <w:bottom w:val="double" w:sz="4" w:space="0" w:color="auto"/>
            </w:tcBorders>
            <w:vAlign w:val="center"/>
          </w:tcPr>
          <w:p w14:paraId="51B93A61" w14:textId="7C9F3A73" w:rsidR="00FD6F7B" w:rsidRDefault="00FD6F7B" w:rsidP="00800BAB">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sidRPr="007B0978">
              <w:t>supply</w:t>
            </w:r>
          </w:p>
        </w:tc>
        <w:tc>
          <w:tcPr>
            <w:tcW w:w="1482" w:type="dxa"/>
            <w:tcBorders>
              <w:bottom w:val="double" w:sz="4" w:space="0" w:color="auto"/>
            </w:tcBorders>
            <w:vAlign w:val="center"/>
          </w:tcPr>
          <w:p w14:paraId="4A017155" w14:textId="1C4284E7" w:rsidR="00FD6F7B" w:rsidRDefault="00FD6F7B" w:rsidP="00800BAB">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sidRPr="00105B89">
              <w:t>p</w:t>
            </w:r>
            <w:r>
              <w:t>ublic-Private-</w:t>
            </w:r>
            <w:r w:rsidRPr="00105B89">
              <w:t>mix</w:t>
            </w:r>
          </w:p>
        </w:tc>
        <w:tc>
          <w:tcPr>
            <w:tcW w:w="1308" w:type="dxa"/>
            <w:tcBorders>
              <w:bottom w:val="double" w:sz="4" w:space="0" w:color="auto"/>
            </w:tcBorders>
            <w:vAlign w:val="center"/>
          </w:tcPr>
          <w:p w14:paraId="34659868" w14:textId="4A5615F9" w:rsidR="00FD6F7B" w:rsidRDefault="00FD6F7B" w:rsidP="00800BAB">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sidRPr="00837A33">
              <w:t>per</w:t>
            </w:r>
            <w:r>
              <w:t>-</w:t>
            </w:r>
            <w:r w:rsidRPr="00837A33">
              <w:t>f</w:t>
            </w:r>
            <w:r>
              <w:t>ormance</w:t>
            </w:r>
          </w:p>
        </w:tc>
        <w:tc>
          <w:tcPr>
            <w:tcW w:w="1559" w:type="dxa"/>
            <w:tcBorders>
              <w:bottom w:val="double" w:sz="4" w:space="0" w:color="auto"/>
            </w:tcBorders>
            <w:vAlign w:val="center"/>
          </w:tcPr>
          <w:p w14:paraId="38948F0B" w14:textId="05D2C6B5" w:rsidR="00FD6F7B" w:rsidRDefault="00FD6F7B" w:rsidP="00800BAB">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sidRPr="00507625">
              <w:t>access</w:t>
            </w:r>
            <w:r>
              <w:t xml:space="preserve"> regulation</w:t>
            </w:r>
          </w:p>
        </w:tc>
      </w:tr>
      <w:tr w:rsidR="00FD6F7B" w14:paraId="668CD9B6"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Borders>
              <w:top w:val="double" w:sz="4" w:space="0" w:color="auto"/>
            </w:tcBorders>
          </w:tcPr>
          <w:p w14:paraId="62B5DF93" w14:textId="21040AAD" w:rsidR="00FD6F7B" w:rsidRDefault="00FD6F7B" w:rsidP="00FD6F7B">
            <w:pPr>
              <w:spacing w:line="276" w:lineRule="auto"/>
              <w:ind w:firstLine="179"/>
              <w:rPr>
                <w:lang w:val="en-US"/>
              </w:rPr>
            </w:pPr>
            <w:r w:rsidRPr="0052409A">
              <w:t>Australia</w:t>
            </w:r>
          </w:p>
        </w:tc>
        <w:tc>
          <w:tcPr>
            <w:tcW w:w="851" w:type="dxa"/>
            <w:tcBorders>
              <w:top w:val="double" w:sz="4" w:space="0" w:color="auto"/>
              <w:right w:val="single" w:sz="4" w:space="0" w:color="auto"/>
            </w:tcBorders>
            <w:vAlign w:val="center"/>
          </w:tcPr>
          <w:p w14:paraId="058E5FB0" w14:textId="6BCF5961" w:rsidR="00FD6F7B" w:rsidRPr="00E00061"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1</w:t>
            </w:r>
          </w:p>
        </w:tc>
        <w:tc>
          <w:tcPr>
            <w:tcW w:w="992" w:type="dxa"/>
            <w:tcBorders>
              <w:top w:val="double" w:sz="4" w:space="0" w:color="auto"/>
              <w:left w:val="single" w:sz="4" w:space="0" w:color="auto"/>
            </w:tcBorders>
            <w:vAlign w:val="center"/>
          </w:tcPr>
          <w:p w14:paraId="764EF732" w14:textId="3EDB7E70"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160.72</w:t>
            </w:r>
          </w:p>
        </w:tc>
        <w:tc>
          <w:tcPr>
            <w:tcW w:w="1482" w:type="dxa"/>
            <w:tcBorders>
              <w:top w:val="double" w:sz="4" w:space="0" w:color="auto"/>
            </w:tcBorders>
            <w:vAlign w:val="center"/>
          </w:tcPr>
          <w:p w14:paraId="4E6E2F7A" w14:textId="074E0559"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7.5</w:t>
            </w:r>
            <w:r>
              <w:t>6</w:t>
            </w:r>
          </w:p>
        </w:tc>
        <w:tc>
          <w:tcPr>
            <w:tcW w:w="1308" w:type="dxa"/>
            <w:tcBorders>
              <w:top w:val="double" w:sz="4" w:space="0" w:color="auto"/>
            </w:tcBorders>
            <w:vAlign w:val="center"/>
          </w:tcPr>
          <w:p w14:paraId="74202DF7" w14:textId="0A009583"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95.13</w:t>
            </w:r>
          </w:p>
        </w:tc>
        <w:tc>
          <w:tcPr>
            <w:tcW w:w="1559" w:type="dxa"/>
            <w:tcBorders>
              <w:top w:val="double" w:sz="4" w:space="0" w:color="auto"/>
            </w:tcBorders>
            <w:vAlign w:val="center"/>
          </w:tcPr>
          <w:p w14:paraId="119043FC" w14:textId="6F94026E"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6</w:t>
            </w:r>
          </w:p>
        </w:tc>
      </w:tr>
      <w:tr w:rsidR="00FD6F7B" w14:paraId="72C0AC27"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Pr>
          <w:p w14:paraId="1247D4E6" w14:textId="69EBE916" w:rsidR="00FD6F7B" w:rsidRPr="0052409A" w:rsidRDefault="00FD6F7B" w:rsidP="00FD6F7B">
            <w:pPr>
              <w:spacing w:line="276" w:lineRule="auto"/>
              <w:ind w:firstLine="179"/>
            </w:pPr>
            <w:r w:rsidRPr="0052409A">
              <w:t>Czech Rep</w:t>
            </w:r>
            <w:r>
              <w:t>.</w:t>
            </w:r>
          </w:p>
        </w:tc>
        <w:tc>
          <w:tcPr>
            <w:tcW w:w="851" w:type="dxa"/>
            <w:tcBorders>
              <w:right w:val="single" w:sz="4" w:space="0" w:color="auto"/>
            </w:tcBorders>
            <w:vAlign w:val="center"/>
          </w:tcPr>
          <w:p w14:paraId="21147AC6" w14:textId="492F28E2" w:rsidR="00FD6F7B" w:rsidRPr="00E00061"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1</w:t>
            </w:r>
          </w:p>
        </w:tc>
        <w:tc>
          <w:tcPr>
            <w:tcW w:w="992" w:type="dxa"/>
            <w:tcBorders>
              <w:left w:val="single" w:sz="4" w:space="0" w:color="auto"/>
            </w:tcBorders>
            <w:vAlign w:val="center"/>
          </w:tcPr>
          <w:p w14:paraId="68BF4116" w14:textId="41F9A3FA" w:rsidR="00FD6F7B" w:rsidRPr="007B0978"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pPr>
            <w:r w:rsidRPr="007B0978">
              <w:t>355.1</w:t>
            </w:r>
            <w:r>
              <w:t>3</w:t>
            </w:r>
          </w:p>
        </w:tc>
        <w:tc>
          <w:tcPr>
            <w:tcW w:w="1482" w:type="dxa"/>
            <w:vAlign w:val="center"/>
          </w:tcPr>
          <w:p w14:paraId="0C30D86A" w14:textId="04D4FBE1" w:rsidR="00FD6F7B" w:rsidRPr="00105B89"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pPr>
            <w:r>
              <w:t>0</w:t>
            </w:r>
            <w:r w:rsidRPr="00105B89">
              <w:t>.19</w:t>
            </w:r>
          </w:p>
        </w:tc>
        <w:tc>
          <w:tcPr>
            <w:tcW w:w="1308" w:type="dxa"/>
            <w:vAlign w:val="center"/>
          </w:tcPr>
          <w:p w14:paraId="48EB11CE" w14:textId="79CF915F" w:rsidR="00FD6F7B" w:rsidRPr="00837A33"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pPr>
            <w:r w:rsidRPr="00837A33">
              <w:t>41.4</w:t>
            </w:r>
            <w:r>
              <w:t>7</w:t>
            </w:r>
          </w:p>
        </w:tc>
        <w:tc>
          <w:tcPr>
            <w:tcW w:w="1559" w:type="dxa"/>
            <w:vAlign w:val="center"/>
          </w:tcPr>
          <w:p w14:paraId="7D16E79F" w14:textId="2B08D0EA" w:rsidR="00FD6F7B" w:rsidRPr="00507625"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pPr>
            <w:r w:rsidRPr="00507625">
              <w:t>5</w:t>
            </w:r>
          </w:p>
        </w:tc>
      </w:tr>
      <w:tr w:rsidR="00FD6F7B" w14:paraId="68BDFECC"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Pr>
          <w:p w14:paraId="4488F9AD" w14:textId="65373892" w:rsidR="00FD6F7B" w:rsidRDefault="00FD6F7B" w:rsidP="00FD6F7B">
            <w:pPr>
              <w:spacing w:line="276" w:lineRule="auto"/>
              <w:ind w:firstLine="179"/>
              <w:rPr>
                <w:lang w:val="en-US"/>
              </w:rPr>
            </w:pPr>
            <w:r w:rsidRPr="0052409A">
              <w:t>Estonia</w:t>
            </w:r>
          </w:p>
        </w:tc>
        <w:tc>
          <w:tcPr>
            <w:tcW w:w="851" w:type="dxa"/>
            <w:tcBorders>
              <w:right w:val="single" w:sz="4" w:space="0" w:color="auto"/>
            </w:tcBorders>
            <w:vAlign w:val="center"/>
          </w:tcPr>
          <w:p w14:paraId="63E2B05F" w14:textId="314040D7" w:rsidR="00FD6F7B" w:rsidRPr="00E00061"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1</w:t>
            </w:r>
          </w:p>
        </w:tc>
        <w:tc>
          <w:tcPr>
            <w:tcW w:w="992" w:type="dxa"/>
            <w:tcBorders>
              <w:left w:val="single" w:sz="4" w:space="0" w:color="auto"/>
            </w:tcBorders>
            <w:vAlign w:val="center"/>
          </w:tcPr>
          <w:p w14:paraId="55DF4487" w14:textId="29B6C650"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156.8</w:t>
            </w:r>
            <w:r>
              <w:t>2</w:t>
            </w:r>
          </w:p>
        </w:tc>
        <w:tc>
          <w:tcPr>
            <w:tcW w:w="1482" w:type="dxa"/>
            <w:vAlign w:val="center"/>
          </w:tcPr>
          <w:p w14:paraId="7154D159" w14:textId="2673ACDF"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36.56</w:t>
            </w:r>
          </w:p>
        </w:tc>
        <w:tc>
          <w:tcPr>
            <w:tcW w:w="1308" w:type="dxa"/>
            <w:vAlign w:val="center"/>
          </w:tcPr>
          <w:p w14:paraId="5DF02928" w14:textId="3EBBBFF4"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33.9</w:t>
            </w:r>
            <w:r>
              <w:t>2</w:t>
            </w:r>
          </w:p>
        </w:tc>
        <w:tc>
          <w:tcPr>
            <w:tcW w:w="1559" w:type="dxa"/>
            <w:vAlign w:val="center"/>
          </w:tcPr>
          <w:p w14:paraId="6167DE0A" w14:textId="43BFBE6B"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4</w:t>
            </w:r>
          </w:p>
        </w:tc>
      </w:tr>
      <w:tr w:rsidR="00FD6F7B" w14:paraId="065ED370"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Pr>
          <w:p w14:paraId="5BE4B7CB" w14:textId="1F63404B" w:rsidR="00FD6F7B" w:rsidRDefault="00FD6F7B" w:rsidP="00FD6F7B">
            <w:pPr>
              <w:spacing w:line="276" w:lineRule="auto"/>
              <w:ind w:firstLine="179"/>
              <w:rPr>
                <w:lang w:val="en-US"/>
              </w:rPr>
            </w:pPr>
            <w:r w:rsidRPr="0052409A">
              <w:t>Hungary</w:t>
            </w:r>
          </w:p>
        </w:tc>
        <w:tc>
          <w:tcPr>
            <w:tcW w:w="851" w:type="dxa"/>
            <w:tcBorders>
              <w:right w:val="single" w:sz="4" w:space="0" w:color="auto"/>
            </w:tcBorders>
            <w:vAlign w:val="center"/>
          </w:tcPr>
          <w:p w14:paraId="123B5B35" w14:textId="090450AD" w:rsidR="00FD6F7B" w:rsidRPr="00E00061"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1</w:t>
            </w:r>
          </w:p>
        </w:tc>
        <w:tc>
          <w:tcPr>
            <w:tcW w:w="992" w:type="dxa"/>
            <w:tcBorders>
              <w:left w:val="single" w:sz="4" w:space="0" w:color="auto"/>
            </w:tcBorders>
            <w:vAlign w:val="center"/>
          </w:tcPr>
          <w:p w14:paraId="706BBEDC" w14:textId="0A950707"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125.6</w:t>
            </w:r>
            <w:r>
              <w:t>4</w:t>
            </w:r>
          </w:p>
        </w:tc>
        <w:tc>
          <w:tcPr>
            <w:tcW w:w="1482" w:type="dxa"/>
            <w:vAlign w:val="center"/>
          </w:tcPr>
          <w:p w14:paraId="7085EF23" w14:textId="2F3CF1A0"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16.8</w:t>
            </w:r>
            <w:r>
              <w:t>8</w:t>
            </w:r>
          </w:p>
        </w:tc>
        <w:tc>
          <w:tcPr>
            <w:tcW w:w="1308" w:type="dxa"/>
            <w:vAlign w:val="center"/>
          </w:tcPr>
          <w:p w14:paraId="5D33FD3C" w14:textId="500E5640"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32</w:t>
            </w:r>
            <w:r>
              <w:t>.00</w:t>
            </w:r>
          </w:p>
        </w:tc>
        <w:tc>
          <w:tcPr>
            <w:tcW w:w="1559" w:type="dxa"/>
            <w:vAlign w:val="center"/>
          </w:tcPr>
          <w:p w14:paraId="2E86D9D0" w14:textId="510FA7E5"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5</w:t>
            </w:r>
          </w:p>
        </w:tc>
      </w:tr>
      <w:tr w:rsidR="00FD6F7B" w14:paraId="31833DF1"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Pr>
          <w:p w14:paraId="7EE21F1D" w14:textId="224A03C5" w:rsidR="00FD6F7B" w:rsidRDefault="00FD6F7B" w:rsidP="00FD6F7B">
            <w:pPr>
              <w:spacing w:line="276" w:lineRule="auto"/>
              <w:ind w:firstLine="179"/>
              <w:rPr>
                <w:lang w:val="en-US"/>
              </w:rPr>
            </w:pPr>
            <w:r w:rsidRPr="0052409A">
              <w:t>Korea</w:t>
            </w:r>
          </w:p>
        </w:tc>
        <w:tc>
          <w:tcPr>
            <w:tcW w:w="851" w:type="dxa"/>
            <w:tcBorders>
              <w:right w:val="single" w:sz="4" w:space="0" w:color="auto"/>
            </w:tcBorders>
            <w:vAlign w:val="center"/>
          </w:tcPr>
          <w:p w14:paraId="09E97D30" w14:textId="0597A4CA" w:rsidR="00FD6F7B" w:rsidRPr="00E00061"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1</w:t>
            </w:r>
          </w:p>
        </w:tc>
        <w:tc>
          <w:tcPr>
            <w:tcW w:w="992" w:type="dxa"/>
            <w:tcBorders>
              <w:left w:val="single" w:sz="4" w:space="0" w:color="auto"/>
            </w:tcBorders>
            <w:vAlign w:val="center"/>
          </w:tcPr>
          <w:p w14:paraId="43D09AEA" w14:textId="0A26B48F"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438.66</w:t>
            </w:r>
          </w:p>
        </w:tc>
        <w:tc>
          <w:tcPr>
            <w:tcW w:w="1482" w:type="dxa"/>
            <w:vAlign w:val="center"/>
          </w:tcPr>
          <w:p w14:paraId="34D3D4C1" w14:textId="0D566ED7"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29.9</w:t>
            </w:r>
            <w:r>
              <w:t>5</w:t>
            </w:r>
          </w:p>
        </w:tc>
        <w:tc>
          <w:tcPr>
            <w:tcW w:w="1308" w:type="dxa"/>
            <w:vAlign w:val="center"/>
          </w:tcPr>
          <w:p w14:paraId="3D95D079" w14:textId="47E6EF85"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41.6</w:t>
            </w:r>
            <w:r>
              <w:t>7</w:t>
            </w:r>
          </w:p>
        </w:tc>
        <w:tc>
          <w:tcPr>
            <w:tcW w:w="1559" w:type="dxa"/>
            <w:vAlign w:val="center"/>
          </w:tcPr>
          <w:p w14:paraId="376B7C10" w14:textId="017F8AC0"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4</w:t>
            </w:r>
          </w:p>
        </w:tc>
      </w:tr>
      <w:tr w:rsidR="00FD6F7B" w14:paraId="150ABF4B"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Pr>
          <w:p w14:paraId="12EC0F02" w14:textId="3876F4D8" w:rsidR="00FD6F7B" w:rsidRDefault="00FD6F7B" w:rsidP="00FD6F7B">
            <w:pPr>
              <w:spacing w:line="276" w:lineRule="auto"/>
              <w:ind w:firstLine="179"/>
              <w:rPr>
                <w:lang w:val="en-US"/>
              </w:rPr>
            </w:pPr>
            <w:r w:rsidRPr="0052409A">
              <w:t>Latvia</w:t>
            </w:r>
          </w:p>
        </w:tc>
        <w:tc>
          <w:tcPr>
            <w:tcW w:w="851" w:type="dxa"/>
            <w:tcBorders>
              <w:right w:val="single" w:sz="4" w:space="0" w:color="auto"/>
            </w:tcBorders>
            <w:vAlign w:val="center"/>
          </w:tcPr>
          <w:p w14:paraId="50C1487B" w14:textId="259985BE" w:rsidR="00FD6F7B" w:rsidRPr="00E00061"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1</w:t>
            </w:r>
          </w:p>
        </w:tc>
        <w:tc>
          <w:tcPr>
            <w:tcW w:w="992" w:type="dxa"/>
            <w:tcBorders>
              <w:left w:val="single" w:sz="4" w:space="0" w:color="auto"/>
            </w:tcBorders>
            <w:vAlign w:val="center"/>
          </w:tcPr>
          <w:p w14:paraId="05088C02" w14:textId="5D74467E"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88.0</w:t>
            </w:r>
            <w:r>
              <w:t>6</w:t>
            </w:r>
          </w:p>
        </w:tc>
        <w:tc>
          <w:tcPr>
            <w:tcW w:w="1482" w:type="dxa"/>
            <w:vAlign w:val="center"/>
          </w:tcPr>
          <w:p w14:paraId="33EFD8C2" w14:textId="6525EB72"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15.</w:t>
            </w:r>
            <w:r>
              <w:t>10</w:t>
            </w:r>
          </w:p>
        </w:tc>
        <w:tc>
          <w:tcPr>
            <w:tcW w:w="1308" w:type="dxa"/>
            <w:vAlign w:val="center"/>
          </w:tcPr>
          <w:p w14:paraId="135B4E84" w14:textId="7AC6645B"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25.08</w:t>
            </w:r>
          </w:p>
        </w:tc>
        <w:tc>
          <w:tcPr>
            <w:tcW w:w="1559" w:type="dxa"/>
            <w:vAlign w:val="center"/>
          </w:tcPr>
          <w:p w14:paraId="30DFCEBC" w14:textId="2804DF23"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4</w:t>
            </w:r>
          </w:p>
        </w:tc>
      </w:tr>
      <w:tr w:rsidR="00FD6F7B" w14:paraId="22FF6617"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Pr>
          <w:p w14:paraId="58594E2D" w14:textId="5D4B8F0E" w:rsidR="00FD6F7B" w:rsidRDefault="00FD6F7B" w:rsidP="00FD6F7B">
            <w:pPr>
              <w:spacing w:line="276" w:lineRule="auto"/>
              <w:ind w:firstLine="179"/>
              <w:rPr>
                <w:lang w:val="en-US"/>
              </w:rPr>
            </w:pPr>
            <w:r w:rsidRPr="0052409A">
              <w:t>New Zealand</w:t>
            </w:r>
          </w:p>
        </w:tc>
        <w:tc>
          <w:tcPr>
            <w:tcW w:w="851" w:type="dxa"/>
            <w:tcBorders>
              <w:right w:val="single" w:sz="4" w:space="0" w:color="auto"/>
            </w:tcBorders>
            <w:vAlign w:val="center"/>
          </w:tcPr>
          <w:p w14:paraId="6FAC8D18" w14:textId="0DAC91E2" w:rsidR="00FD6F7B" w:rsidRPr="00E00061"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1</w:t>
            </w:r>
          </w:p>
        </w:tc>
        <w:tc>
          <w:tcPr>
            <w:tcW w:w="992" w:type="dxa"/>
            <w:tcBorders>
              <w:left w:val="single" w:sz="4" w:space="0" w:color="auto"/>
            </w:tcBorders>
            <w:vAlign w:val="center"/>
          </w:tcPr>
          <w:p w14:paraId="7518FB72" w14:textId="2206886D"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763.48</w:t>
            </w:r>
          </w:p>
        </w:tc>
        <w:tc>
          <w:tcPr>
            <w:tcW w:w="1482" w:type="dxa"/>
            <w:vAlign w:val="center"/>
          </w:tcPr>
          <w:p w14:paraId="5A734238" w14:textId="6392AE32"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15.7</w:t>
            </w:r>
            <w:r>
              <w:t>6</w:t>
            </w:r>
          </w:p>
        </w:tc>
        <w:tc>
          <w:tcPr>
            <w:tcW w:w="1308" w:type="dxa"/>
            <w:vAlign w:val="center"/>
          </w:tcPr>
          <w:p w14:paraId="12C03749" w14:textId="0D31A42F"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107.2</w:t>
            </w:r>
            <w:r>
              <w:t>7</w:t>
            </w:r>
          </w:p>
        </w:tc>
        <w:tc>
          <w:tcPr>
            <w:tcW w:w="1559" w:type="dxa"/>
            <w:vAlign w:val="center"/>
          </w:tcPr>
          <w:p w14:paraId="7315B64C" w14:textId="447467C1"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6</w:t>
            </w:r>
          </w:p>
        </w:tc>
      </w:tr>
      <w:tr w:rsidR="00FD6F7B" w14:paraId="33FEA935"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Pr>
          <w:p w14:paraId="3AFC4A29" w14:textId="66104277" w:rsidR="00FD6F7B" w:rsidRDefault="00FD6F7B" w:rsidP="00FD6F7B">
            <w:pPr>
              <w:spacing w:line="276" w:lineRule="auto"/>
              <w:ind w:firstLine="179"/>
              <w:rPr>
                <w:lang w:val="en-US"/>
              </w:rPr>
            </w:pPr>
            <w:r w:rsidRPr="0052409A">
              <w:t>Poland</w:t>
            </w:r>
          </w:p>
        </w:tc>
        <w:tc>
          <w:tcPr>
            <w:tcW w:w="851" w:type="dxa"/>
            <w:tcBorders>
              <w:right w:val="single" w:sz="4" w:space="0" w:color="auto"/>
            </w:tcBorders>
            <w:vAlign w:val="center"/>
          </w:tcPr>
          <w:p w14:paraId="2AC00EE7" w14:textId="306545FF" w:rsidR="00FD6F7B" w:rsidRPr="00E00061"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1</w:t>
            </w:r>
          </w:p>
        </w:tc>
        <w:tc>
          <w:tcPr>
            <w:tcW w:w="992" w:type="dxa"/>
            <w:tcBorders>
              <w:left w:val="single" w:sz="4" w:space="0" w:color="auto"/>
            </w:tcBorders>
            <w:vAlign w:val="center"/>
          </w:tcPr>
          <w:p w14:paraId="7BB5DD82" w14:textId="49ADC735"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110.93</w:t>
            </w:r>
          </w:p>
        </w:tc>
        <w:tc>
          <w:tcPr>
            <w:tcW w:w="1482" w:type="dxa"/>
            <w:vAlign w:val="center"/>
          </w:tcPr>
          <w:p w14:paraId="0AFFC389" w14:textId="6975721E"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4.0</w:t>
            </w:r>
            <w:r>
              <w:t>3</w:t>
            </w:r>
          </w:p>
        </w:tc>
        <w:tc>
          <w:tcPr>
            <w:tcW w:w="1308" w:type="dxa"/>
            <w:vAlign w:val="center"/>
          </w:tcPr>
          <w:p w14:paraId="10FD0343" w14:textId="59A7CB6E"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34.1</w:t>
            </w:r>
            <w:r>
              <w:t>7</w:t>
            </w:r>
          </w:p>
        </w:tc>
        <w:tc>
          <w:tcPr>
            <w:tcW w:w="1559" w:type="dxa"/>
            <w:vAlign w:val="center"/>
          </w:tcPr>
          <w:p w14:paraId="5572E66C" w14:textId="15340F55"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4</w:t>
            </w:r>
          </w:p>
        </w:tc>
      </w:tr>
      <w:tr w:rsidR="00FD6F7B" w14:paraId="1339C0F2"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Pr>
          <w:p w14:paraId="7178B268" w14:textId="06FB65A1" w:rsidR="00FD6F7B" w:rsidRDefault="00FD6F7B" w:rsidP="00FD6F7B">
            <w:pPr>
              <w:spacing w:line="276" w:lineRule="auto"/>
              <w:ind w:firstLine="179"/>
              <w:rPr>
                <w:lang w:val="en-US"/>
              </w:rPr>
            </w:pPr>
            <w:r w:rsidRPr="0052409A">
              <w:t>Slovak Rep</w:t>
            </w:r>
            <w:r>
              <w:t>.</w:t>
            </w:r>
          </w:p>
        </w:tc>
        <w:tc>
          <w:tcPr>
            <w:tcW w:w="851" w:type="dxa"/>
            <w:tcBorders>
              <w:right w:val="single" w:sz="4" w:space="0" w:color="auto"/>
            </w:tcBorders>
            <w:vAlign w:val="center"/>
          </w:tcPr>
          <w:p w14:paraId="5075E837" w14:textId="383B18A3" w:rsidR="00FD6F7B" w:rsidRPr="00E00061"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1</w:t>
            </w:r>
          </w:p>
        </w:tc>
        <w:tc>
          <w:tcPr>
            <w:tcW w:w="992" w:type="dxa"/>
            <w:tcBorders>
              <w:left w:val="single" w:sz="4" w:space="0" w:color="auto"/>
            </w:tcBorders>
            <w:vAlign w:val="center"/>
          </w:tcPr>
          <w:p w14:paraId="3E614681" w14:textId="250874CF"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65.48</w:t>
            </w:r>
          </w:p>
        </w:tc>
        <w:tc>
          <w:tcPr>
            <w:tcW w:w="1482" w:type="dxa"/>
            <w:vAlign w:val="center"/>
          </w:tcPr>
          <w:p w14:paraId="34DA8D1E" w14:textId="619249F9"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2.1</w:t>
            </w:r>
            <w:r>
              <w:t>7</w:t>
            </w:r>
          </w:p>
        </w:tc>
        <w:tc>
          <w:tcPr>
            <w:tcW w:w="1308" w:type="dxa"/>
            <w:vAlign w:val="center"/>
          </w:tcPr>
          <w:p w14:paraId="3F6491F6" w14:textId="442CD150"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35.85</w:t>
            </w:r>
          </w:p>
        </w:tc>
        <w:tc>
          <w:tcPr>
            <w:tcW w:w="1559" w:type="dxa"/>
            <w:vAlign w:val="center"/>
          </w:tcPr>
          <w:p w14:paraId="104070F2" w14:textId="0666CD92" w:rsidR="00FD6F7B" w:rsidRDefault="00FD6F7B" w:rsidP="00800BA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3</w:t>
            </w:r>
          </w:p>
        </w:tc>
      </w:tr>
      <w:tr w:rsidR="00FD6F7B" w14:paraId="7E0D95AD"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Pr>
          <w:p w14:paraId="29ABACE7" w14:textId="04F1BFB4" w:rsidR="00FD6F7B" w:rsidRDefault="00FD6F7B" w:rsidP="00FD6F7B">
            <w:pPr>
              <w:spacing w:line="276" w:lineRule="auto"/>
              <w:ind w:firstLine="179"/>
              <w:rPr>
                <w:lang w:val="en-US"/>
              </w:rPr>
            </w:pPr>
            <w:r w:rsidRPr="0052409A">
              <w:t>Slovenia</w:t>
            </w:r>
          </w:p>
        </w:tc>
        <w:tc>
          <w:tcPr>
            <w:tcW w:w="851" w:type="dxa"/>
            <w:tcBorders>
              <w:right w:val="single" w:sz="4" w:space="0" w:color="auto"/>
            </w:tcBorders>
            <w:vAlign w:val="center"/>
          </w:tcPr>
          <w:p w14:paraId="62B93CDE" w14:textId="4E2CE641" w:rsidR="00FD6F7B" w:rsidRPr="00E00061"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1</w:t>
            </w:r>
          </w:p>
        </w:tc>
        <w:tc>
          <w:tcPr>
            <w:tcW w:w="992" w:type="dxa"/>
            <w:tcBorders>
              <w:left w:val="single" w:sz="4" w:space="0" w:color="auto"/>
            </w:tcBorders>
            <w:vAlign w:val="center"/>
          </w:tcPr>
          <w:p w14:paraId="3A14DB1B" w14:textId="565A569A"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323.4</w:t>
            </w:r>
            <w:r>
              <w:t>9</w:t>
            </w:r>
          </w:p>
        </w:tc>
        <w:tc>
          <w:tcPr>
            <w:tcW w:w="1482" w:type="dxa"/>
            <w:vAlign w:val="center"/>
          </w:tcPr>
          <w:p w14:paraId="4D2675B2" w14:textId="375C3B8E"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4.1</w:t>
            </w:r>
            <w:r>
              <w:t>1</w:t>
            </w:r>
          </w:p>
        </w:tc>
        <w:tc>
          <w:tcPr>
            <w:tcW w:w="1308" w:type="dxa"/>
            <w:vAlign w:val="center"/>
          </w:tcPr>
          <w:p w14:paraId="577E142A" w14:textId="68659598"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50.7</w:t>
            </w:r>
            <w:r>
              <w:t>0</w:t>
            </w:r>
          </w:p>
        </w:tc>
        <w:tc>
          <w:tcPr>
            <w:tcW w:w="1559" w:type="dxa"/>
            <w:vAlign w:val="center"/>
          </w:tcPr>
          <w:p w14:paraId="1AD87BAF" w14:textId="1C28CE59" w:rsidR="00FD6F7B" w:rsidRDefault="00FD6F7B" w:rsidP="00800BA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6</w:t>
            </w:r>
          </w:p>
        </w:tc>
      </w:tr>
      <w:tr w:rsidR="007643EB" w14:paraId="13108C01"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Borders>
              <w:top w:val="double" w:sz="4" w:space="0" w:color="auto"/>
            </w:tcBorders>
          </w:tcPr>
          <w:p w14:paraId="1A7686CA" w14:textId="4279DF23" w:rsidR="007643EB" w:rsidRPr="0052409A" w:rsidRDefault="007643EB" w:rsidP="007643EB">
            <w:pPr>
              <w:spacing w:line="276" w:lineRule="auto"/>
              <w:ind w:firstLine="37"/>
            </w:pPr>
            <w:r>
              <w:t>Cluster-Mean</w:t>
            </w:r>
            <w:r w:rsidR="006A4AD0">
              <w:t xml:space="preserve"> (N=10)</w:t>
            </w:r>
          </w:p>
        </w:tc>
        <w:tc>
          <w:tcPr>
            <w:tcW w:w="851" w:type="dxa"/>
            <w:tcBorders>
              <w:top w:val="double" w:sz="4" w:space="0" w:color="auto"/>
              <w:right w:val="single" w:sz="4" w:space="0" w:color="auto"/>
            </w:tcBorders>
            <w:vAlign w:val="center"/>
          </w:tcPr>
          <w:p w14:paraId="501DC488" w14:textId="00D4735E"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992" w:type="dxa"/>
            <w:tcBorders>
              <w:top w:val="double" w:sz="4" w:space="0" w:color="auto"/>
              <w:left w:val="single" w:sz="4" w:space="0" w:color="auto"/>
            </w:tcBorders>
            <w:vAlign w:val="center"/>
          </w:tcPr>
          <w:p w14:paraId="21096462" w14:textId="5C1ADFBB" w:rsidR="007643EB" w:rsidRPr="007B0978" w:rsidRDefault="006A4AD0"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258.84</w:t>
            </w:r>
          </w:p>
        </w:tc>
        <w:tc>
          <w:tcPr>
            <w:tcW w:w="1482" w:type="dxa"/>
            <w:tcBorders>
              <w:top w:val="double" w:sz="4" w:space="0" w:color="auto"/>
            </w:tcBorders>
            <w:vAlign w:val="center"/>
          </w:tcPr>
          <w:p w14:paraId="005CC851" w14:textId="5A483E3B" w:rsidR="007643EB" w:rsidRPr="00105B89" w:rsidRDefault="006A4AD0"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13.23</w:t>
            </w:r>
          </w:p>
        </w:tc>
        <w:tc>
          <w:tcPr>
            <w:tcW w:w="1308" w:type="dxa"/>
            <w:tcBorders>
              <w:top w:val="double" w:sz="4" w:space="0" w:color="auto"/>
            </w:tcBorders>
            <w:vAlign w:val="center"/>
          </w:tcPr>
          <w:p w14:paraId="027D6E32" w14:textId="55657BCD" w:rsidR="007643EB" w:rsidRPr="00837A33" w:rsidRDefault="006A4AD0"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49.73</w:t>
            </w:r>
          </w:p>
        </w:tc>
        <w:tc>
          <w:tcPr>
            <w:tcW w:w="1559" w:type="dxa"/>
            <w:tcBorders>
              <w:top w:val="double" w:sz="4" w:space="0" w:color="auto"/>
            </w:tcBorders>
            <w:vAlign w:val="center"/>
          </w:tcPr>
          <w:p w14:paraId="20F9326F" w14:textId="653E22B3" w:rsidR="007643EB" w:rsidRPr="00507625" w:rsidRDefault="006A4AD0"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4.70</w:t>
            </w:r>
          </w:p>
        </w:tc>
      </w:tr>
      <w:tr w:rsidR="007643EB" w14:paraId="17A0E605"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Borders>
              <w:top w:val="double" w:sz="4" w:space="0" w:color="auto"/>
            </w:tcBorders>
          </w:tcPr>
          <w:p w14:paraId="5BED95A8" w14:textId="1D5B46F3" w:rsidR="007643EB" w:rsidRDefault="007643EB" w:rsidP="007643EB">
            <w:pPr>
              <w:spacing w:line="276" w:lineRule="auto"/>
              <w:ind w:firstLine="179"/>
              <w:rPr>
                <w:lang w:val="en-US"/>
              </w:rPr>
            </w:pPr>
            <w:r w:rsidRPr="0052409A">
              <w:t>Belgium</w:t>
            </w:r>
          </w:p>
        </w:tc>
        <w:tc>
          <w:tcPr>
            <w:tcW w:w="851" w:type="dxa"/>
            <w:tcBorders>
              <w:top w:val="double" w:sz="4" w:space="0" w:color="auto"/>
              <w:right w:val="single" w:sz="4" w:space="0" w:color="auto"/>
            </w:tcBorders>
            <w:vAlign w:val="center"/>
          </w:tcPr>
          <w:p w14:paraId="57019CCC" w14:textId="51BDA17B" w:rsidR="007643EB" w:rsidRPr="00E00061"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992" w:type="dxa"/>
            <w:tcBorders>
              <w:top w:val="double" w:sz="4" w:space="0" w:color="auto"/>
              <w:left w:val="single" w:sz="4" w:space="0" w:color="auto"/>
            </w:tcBorders>
            <w:vAlign w:val="center"/>
          </w:tcPr>
          <w:p w14:paraId="449327B8" w14:textId="72E8D747"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1113.6</w:t>
            </w:r>
            <w:r>
              <w:t>1</w:t>
            </w:r>
          </w:p>
        </w:tc>
        <w:tc>
          <w:tcPr>
            <w:tcW w:w="1482" w:type="dxa"/>
            <w:tcBorders>
              <w:top w:val="double" w:sz="4" w:space="0" w:color="auto"/>
            </w:tcBorders>
            <w:vAlign w:val="center"/>
          </w:tcPr>
          <w:p w14:paraId="5C67A7F1" w14:textId="6997B8B3"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10.43</w:t>
            </w:r>
          </w:p>
        </w:tc>
        <w:tc>
          <w:tcPr>
            <w:tcW w:w="1308" w:type="dxa"/>
            <w:tcBorders>
              <w:top w:val="double" w:sz="4" w:space="0" w:color="auto"/>
            </w:tcBorders>
            <w:vAlign w:val="center"/>
          </w:tcPr>
          <w:p w14:paraId="0FA2AA30" w14:textId="7C95993E"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72.35</w:t>
            </w:r>
          </w:p>
        </w:tc>
        <w:tc>
          <w:tcPr>
            <w:tcW w:w="1559" w:type="dxa"/>
            <w:tcBorders>
              <w:top w:val="double" w:sz="4" w:space="0" w:color="auto"/>
            </w:tcBorders>
            <w:vAlign w:val="center"/>
          </w:tcPr>
          <w:p w14:paraId="6E679A8C" w14:textId="1224E726"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6</w:t>
            </w:r>
          </w:p>
        </w:tc>
      </w:tr>
      <w:tr w:rsidR="00887BE7" w14:paraId="3B3EE332"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Pr>
          <w:p w14:paraId="12A51CB8" w14:textId="25E4C52E" w:rsidR="007643EB" w:rsidRDefault="007643EB" w:rsidP="007643EB">
            <w:pPr>
              <w:spacing w:line="276" w:lineRule="auto"/>
              <w:ind w:firstLine="179"/>
              <w:rPr>
                <w:lang w:val="en-US"/>
              </w:rPr>
            </w:pPr>
            <w:r w:rsidRPr="0052409A">
              <w:t>Denmark</w:t>
            </w:r>
          </w:p>
        </w:tc>
        <w:tc>
          <w:tcPr>
            <w:tcW w:w="851" w:type="dxa"/>
            <w:tcBorders>
              <w:right w:val="single" w:sz="4" w:space="0" w:color="auto"/>
            </w:tcBorders>
            <w:shd w:val="clear" w:color="auto" w:fill="auto"/>
            <w:vAlign w:val="center"/>
          </w:tcPr>
          <w:p w14:paraId="50B0124B" w14:textId="546D2EE1"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2</w:t>
            </w:r>
          </w:p>
        </w:tc>
        <w:tc>
          <w:tcPr>
            <w:tcW w:w="992" w:type="dxa"/>
            <w:tcBorders>
              <w:left w:val="single" w:sz="4" w:space="0" w:color="auto"/>
            </w:tcBorders>
            <w:vAlign w:val="center"/>
          </w:tcPr>
          <w:p w14:paraId="634B7C95" w14:textId="7BAC5E47"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1275.8</w:t>
            </w:r>
            <w:r>
              <w:t>2</w:t>
            </w:r>
          </w:p>
        </w:tc>
        <w:tc>
          <w:tcPr>
            <w:tcW w:w="1482" w:type="dxa"/>
            <w:vAlign w:val="center"/>
          </w:tcPr>
          <w:p w14:paraId="61F753BE" w14:textId="1EA9C341"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10.25</w:t>
            </w:r>
          </w:p>
        </w:tc>
        <w:tc>
          <w:tcPr>
            <w:tcW w:w="1308" w:type="dxa"/>
            <w:vAlign w:val="center"/>
          </w:tcPr>
          <w:p w14:paraId="68548446" w14:textId="71B45905"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78</w:t>
            </w:r>
            <w:r>
              <w:t>.00</w:t>
            </w:r>
          </w:p>
        </w:tc>
        <w:tc>
          <w:tcPr>
            <w:tcW w:w="1559" w:type="dxa"/>
            <w:vAlign w:val="center"/>
          </w:tcPr>
          <w:p w14:paraId="0D6372FC" w14:textId="2EC80ECD"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4</w:t>
            </w:r>
          </w:p>
        </w:tc>
      </w:tr>
      <w:tr w:rsidR="007643EB" w14:paraId="00513550"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Pr>
          <w:p w14:paraId="1E6F319C" w14:textId="4BEC9D39" w:rsidR="007643EB" w:rsidRPr="0052409A" w:rsidRDefault="007643EB" w:rsidP="007643EB">
            <w:pPr>
              <w:spacing w:line="276" w:lineRule="auto"/>
              <w:ind w:firstLine="179"/>
            </w:pPr>
            <w:r w:rsidRPr="0052409A">
              <w:t>Finland</w:t>
            </w:r>
          </w:p>
        </w:tc>
        <w:tc>
          <w:tcPr>
            <w:tcW w:w="851" w:type="dxa"/>
            <w:tcBorders>
              <w:right w:val="single" w:sz="4" w:space="0" w:color="auto"/>
            </w:tcBorders>
            <w:vAlign w:val="center"/>
          </w:tcPr>
          <w:p w14:paraId="2ACEF455" w14:textId="4F5869E0" w:rsidR="007643EB" w:rsidRPr="00E00061"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2</w:t>
            </w:r>
          </w:p>
        </w:tc>
        <w:tc>
          <w:tcPr>
            <w:tcW w:w="992" w:type="dxa"/>
            <w:tcBorders>
              <w:left w:val="single" w:sz="4" w:space="0" w:color="auto"/>
            </w:tcBorders>
            <w:vAlign w:val="center"/>
          </w:tcPr>
          <w:p w14:paraId="60801F5E" w14:textId="0DE28BDF" w:rsidR="007643EB" w:rsidRPr="007B0978"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rsidRPr="007B0978">
              <w:t>827.2</w:t>
            </w:r>
            <w:r>
              <w:t>4</w:t>
            </w:r>
          </w:p>
        </w:tc>
        <w:tc>
          <w:tcPr>
            <w:tcW w:w="1482" w:type="dxa"/>
            <w:vAlign w:val="center"/>
          </w:tcPr>
          <w:p w14:paraId="2E4045B9" w14:textId="471CA727" w:rsidR="007643EB" w:rsidRPr="00105B89"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rsidRPr="00105B89">
              <w:t>17.2</w:t>
            </w:r>
            <w:r>
              <w:t>1</w:t>
            </w:r>
          </w:p>
        </w:tc>
        <w:tc>
          <w:tcPr>
            <w:tcW w:w="1308" w:type="dxa"/>
            <w:vAlign w:val="center"/>
          </w:tcPr>
          <w:p w14:paraId="72BF853F" w14:textId="31456566" w:rsidR="007643EB" w:rsidRPr="00837A33"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rsidRPr="00837A33">
              <w:t>64.</w:t>
            </w:r>
            <w:r>
              <w:t>90</w:t>
            </w:r>
          </w:p>
        </w:tc>
        <w:tc>
          <w:tcPr>
            <w:tcW w:w="1559" w:type="dxa"/>
            <w:vAlign w:val="center"/>
          </w:tcPr>
          <w:p w14:paraId="3867C72F" w14:textId="4E4FD8EA" w:rsidR="007643EB" w:rsidRPr="00507625"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rsidRPr="00507625">
              <w:t>3</w:t>
            </w:r>
          </w:p>
        </w:tc>
      </w:tr>
      <w:tr w:rsidR="007643EB" w14:paraId="33DC46B8"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Pr>
          <w:p w14:paraId="769ED119" w14:textId="7DFA8D29" w:rsidR="007643EB" w:rsidRDefault="007643EB" w:rsidP="007643EB">
            <w:pPr>
              <w:spacing w:line="276" w:lineRule="auto"/>
              <w:ind w:firstLine="179"/>
              <w:rPr>
                <w:lang w:val="en-US"/>
              </w:rPr>
            </w:pPr>
            <w:r w:rsidRPr="0052409A">
              <w:t>France</w:t>
            </w:r>
          </w:p>
        </w:tc>
        <w:tc>
          <w:tcPr>
            <w:tcW w:w="851" w:type="dxa"/>
            <w:tcBorders>
              <w:right w:val="single" w:sz="4" w:space="0" w:color="auto"/>
            </w:tcBorders>
            <w:vAlign w:val="center"/>
          </w:tcPr>
          <w:p w14:paraId="4C7A9263" w14:textId="212F73C3"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2</w:t>
            </w:r>
          </w:p>
        </w:tc>
        <w:tc>
          <w:tcPr>
            <w:tcW w:w="992" w:type="dxa"/>
            <w:tcBorders>
              <w:left w:val="single" w:sz="4" w:space="0" w:color="auto"/>
            </w:tcBorders>
            <w:vAlign w:val="center"/>
          </w:tcPr>
          <w:p w14:paraId="45C8A76A" w14:textId="0DBAA5E2"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754.0</w:t>
            </w:r>
            <w:r>
              <w:t>3</w:t>
            </w:r>
          </w:p>
        </w:tc>
        <w:tc>
          <w:tcPr>
            <w:tcW w:w="1482" w:type="dxa"/>
            <w:vAlign w:val="center"/>
          </w:tcPr>
          <w:p w14:paraId="3DCB66BF" w14:textId="5E29C447"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22.4</w:t>
            </w:r>
            <w:r>
              <w:t>7</w:t>
            </w:r>
          </w:p>
        </w:tc>
        <w:tc>
          <w:tcPr>
            <w:tcW w:w="1308" w:type="dxa"/>
            <w:vAlign w:val="center"/>
          </w:tcPr>
          <w:p w14:paraId="3F31940A" w14:textId="035BBEC0"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62.7</w:t>
            </w:r>
            <w:r>
              <w:t>7</w:t>
            </w:r>
          </w:p>
        </w:tc>
        <w:tc>
          <w:tcPr>
            <w:tcW w:w="1559" w:type="dxa"/>
            <w:vAlign w:val="center"/>
          </w:tcPr>
          <w:p w14:paraId="6C0917A0" w14:textId="71B16EE3"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3</w:t>
            </w:r>
          </w:p>
        </w:tc>
      </w:tr>
      <w:tr w:rsidR="007643EB" w14:paraId="45813F54"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Pr>
          <w:p w14:paraId="2491C268" w14:textId="3EF801F0" w:rsidR="007643EB" w:rsidRDefault="007643EB" w:rsidP="007643EB">
            <w:pPr>
              <w:spacing w:line="276" w:lineRule="auto"/>
              <w:ind w:firstLine="179"/>
              <w:rPr>
                <w:lang w:val="en-US"/>
              </w:rPr>
            </w:pPr>
            <w:r w:rsidRPr="0052409A">
              <w:t>Germany</w:t>
            </w:r>
          </w:p>
        </w:tc>
        <w:tc>
          <w:tcPr>
            <w:tcW w:w="851" w:type="dxa"/>
            <w:tcBorders>
              <w:right w:val="single" w:sz="4" w:space="0" w:color="auto"/>
            </w:tcBorders>
            <w:shd w:val="clear" w:color="auto" w:fill="auto"/>
            <w:vAlign w:val="center"/>
          </w:tcPr>
          <w:p w14:paraId="08E19E03" w14:textId="615E2635" w:rsidR="007643EB" w:rsidRPr="00E00061"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2</w:t>
            </w:r>
          </w:p>
        </w:tc>
        <w:tc>
          <w:tcPr>
            <w:tcW w:w="992" w:type="dxa"/>
            <w:tcBorders>
              <w:left w:val="single" w:sz="4" w:space="0" w:color="auto"/>
            </w:tcBorders>
            <w:vAlign w:val="center"/>
          </w:tcPr>
          <w:p w14:paraId="06DBE727" w14:textId="154EBE27"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916.66</w:t>
            </w:r>
          </w:p>
        </w:tc>
        <w:tc>
          <w:tcPr>
            <w:tcW w:w="1482" w:type="dxa"/>
            <w:vAlign w:val="center"/>
          </w:tcPr>
          <w:p w14:paraId="3D3F6EB4" w14:textId="7FDBBB87"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30.6</w:t>
            </w:r>
            <w:r>
              <w:t>7</w:t>
            </w:r>
          </w:p>
        </w:tc>
        <w:tc>
          <w:tcPr>
            <w:tcW w:w="1308" w:type="dxa"/>
            <w:vAlign w:val="center"/>
          </w:tcPr>
          <w:p w14:paraId="4586B752" w14:textId="2BB61C9C"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60.25</w:t>
            </w:r>
          </w:p>
        </w:tc>
        <w:tc>
          <w:tcPr>
            <w:tcW w:w="1559" w:type="dxa"/>
            <w:vAlign w:val="center"/>
          </w:tcPr>
          <w:p w14:paraId="5C33AD03" w14:textId="04745C2D"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2</w:t>
            </w:r>
          </w:p>
        </w:tc>
      </w:tr>
      <w:tr w:rsidR="007643EB" w14:paraId="3D6190D9"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Pr>
          <w:p w14:paraId="0A67614B" w14:textId="7F00D31B" w:rsidR="007643EB" w:rsidRDefault="007643EB" w:rsidP="007643EB">
            <w:pPr>
              <w:spacing w:line="276" w:lineRule="auto"/>
              <w:ind w:firstLine="179"/>
              <w:rPr>
                <w:lang w:val="en-US"/>
              </w:rPr>
            </w:pPr>
            <w:r w:rsidRPr="0052409A">
              <w:t>Ireland</w:t>
            </w:r>
          </w:p>
        </w:tc>
        <w:tc>
          <w:tcPr>
            <w:tcW w:w="851" w:type="dxa"/>
            <w:tcBorders>
              <w:right w:val="single" w:sz="4" w:space="0" w:color="auto"/>
            </w:tcBorders>
            <w:vAlign w:val="center"/>
          </w:tcPr>
          <w:p w14:paraId="4DF3F862" w14:textId="522B4761"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2</w:t>
            </w:r>
          </w:p>
        </w:tc>
        <w:tc>
          <w:tcPr>
            <w:tcW w:w="992" w:type="dxa"/>
            <w:tcBorders>
              <w:left w:val="single" w:sz="4" w:space="0" w:color="auto"/>
            </w:tcBorders>
            <w:vAlign w:val="center"/>
          </w:tcPr>
          <w:p w14:paraId="3B0C43AD" w14:textId="52778346"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1179.4</w:t>
            </w:r>
            <w:r>
              <w:t>2</w:t>
            </w:r>
          </w:p>
        </w:tc>
        <w:tc>
          <w:tcPr>
            <w:tcW w:w="1482" w:type="dxa"/>
            <w:vAlign w:val="center"/>
          </w:tcPr>
          <w:p w14:paraId="608D1DFC" w14:textId="375F5841"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19.7</w:t>
            </w:r>
            <w:r>
              <w:t>9</w:t>
            </w:r>
          </w:p>
        </w:tc>
        <w:tc>
          <w:tcPr>
            <w:tcW w:w="1308" w:type="dxa"/>
            <w:vAlign w:val="center"/>
          </w:tcPr>
          <w:p w14:paraId="20C43A18" w14:textId="5FC97B98"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85.2</w:t>
            </w:r>
            <w:r>
              <w:t>0</w:t>
            </w:r>
          </w:p>
        </w:tc>
        <w:tc>
          <w:tcPr>
            <w:tcW w:w="1559" w:type="dxa"/>
            <w:vAlign w:val="center"/>
          </w:tcPr>
          <w:p w14:paraId="22F573A0" w14:textId="4F976915"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4</w:t>
            </w:r>
          </w:p>
        </w:tc>
      </w:tr>
      <w:tr w:rsidR="007643EB" w14:paraId="1C8F468C"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Pr>
          <w:p w14:paraId="1BA3495C" w14:textId="75167764" w:rsidR="007643EB" w:rsidRDefault="007643EB" w:rsidP="007643EB">
            <w:pPr>
              <w:spacing w:line="276" w:lineRule="auto"/>
              <w:ind w:firstLine="179"/>
              <w:rPr>
                <w:lang w:val="en-US"/>
              </w:rPr>
            </w:pPr>
            <w:r w:rsidRPr="0052409A">
              <w:t>Japan</w:t>
            </w:r>
          </w:p>
        </w:tc>
        <w:tc>
          <w:tcPr>
            <w:tcW w:w="851" w:type="dxa"/>
            <w:tcBorders>
              <w:right w:val="single" w:sz="4" w:space="0" w:color="auto"/>
            </w:tcBorders>
            <w:shd w:val="clear" w:color="auto" w:fill="auto"/>
            <w:vAlign w:val="center"/>
          </w:tcPr>
          <w:p w14:paraId="4B492AD8" w14:textId="73ECB484" w:rsidR="007643EB" w:rsidRPr="00E00061"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2</w:t>
            </w:r>
          </w:p>
        </w:tc>
        <w:tc>
          <w:tcPr>
            <w:tcW w:w="992" w:type="dxa"/>
            <w:tcBorders>
              <w:left w:val="single" w:sz="4" w:space="0" w:color="auto"/>
            </w:tcBorders>
            <w:vAlign w:val="center"/>
          </w:tcPr>
          <w:p w14:paraId="6242202B" w14:textId="4A341652"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825.56</w:t>
            </w:r>
          </w:p>
        </w:tc>
        <w:tc>
          <w:tcPr>
            <w:tcW w:w="1482" w:type="dxa"/>
            <w:vAlign w:val="center"/>
          </w:tcPr>
          <w:p w14:paraId="1DD8F1FB" w14:textId="6632B09B"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10.5</w:t>
            </w:r>
            <w:r>
              <w:t>4</w:t>
            </w:r>
          </w:p>
        </w:tc>
        <w:tc>
          <w:tcPr>
            <w:tcW w:w="1308" w:type="dxa"/>
            <w:vAlign w:val="center"/>
          </w:tcPr>
          <w:p w14:paraId="26C7F44A" w14:textId="41AE1DEC"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47.1</w:t>
            </w:r>
            <w:r>
              <w:t>6</w:t>
            </w:r>
          </w:p>
        </w:tc>
        <w:tc>
          <w:tcPr>
            <w:tcW w:w="1559" w:type="dxa"/>
            <w:vAlign w:val="center"/>
          </w:tcPr>
          <w:p w14:paraId="5FF38702" w14:textId="4FBECAFD"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4</w:t>
            </w:r>
          </w:p>
        </w:tc>
      </w:tr>
      <w:tr w:rsidR="007643EB" w14:paraId="391BDAA8"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Pr>
          <w:p w14:paraId="3F923523" w14:textId="657E2719" w:rsidR="007643EB" w:rsidRDefault="007643EB" w:rsidP="007643EB">
            <w:pPr>
              <w:spacing w:line="276" w:lineRule="auto"/>
              <w:ind w:firstLine="179"/>
              <w:rPr>
                <w:lang w:val="en-US"/>
              </w:rPr>
            </w:pPr>
            <w:r w:rsidRPr="0052409A">
              <w:t>Luxembourg</w:t>
            </w:r>
          </w:p>
        </w:tc>
        <w:tc>
          <w:tcPr>
            <w:tcW w:w="851" w:type="dxa"/>
            <w:tcBorders>
              <w:right w:val="single" w:sz="4" w:space="0" w:color="auto"/>
            </w:tcBorders>
            <w:vAlign w:val="center"/>
          </w:tcPr>
          <w:p w14:paraId="2807B1D6" w14:textId="5AD6100E"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2</w:t>
            </w:r>
          </w:p>
        </w:tc>
        <w:tc>
          <w:tcPr>
            <w:tcW w:w="992" w:type="dxa"/>
            <w:tcBorders>
              <w:left w:val="single" w:sz="4" w:space="0" w:color="auto"/>
            </w:tcBorders>
            <w:vAlign w:val="center"/>
          </w:tcPr>
          <w:p w14:paraId="670D561B" w14:textId="50FD7F41"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1593.99</w:t>
            </w:r>
          </w:p>
        </w:tc>
        <w:tc>
          <w:tcPr>
            <w:tcW w:w="1482" w:type="dxa"/>
            <w:vAlign w:val="center"/>
          </w:tcPr>
          <w:p w14:paraId="05AD3436" w14:textId="52F262A8"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20.19</w:t>
            </w:r>
          </w:p>
        </w:tc>
        <w:tc>
          <w:tcPr>
            <w:tcW w:w="1308" w:type="dxa"/>
            <w:vAlign w:val="center"/>
          </w:tcPr>
          <w:p w14:paraId="60B8AC65" w14:textId="37BF9C00"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67.6</w:t>
            </w:r>
            <w:r>
              <w:t>7</w:t>
            </w:r>
          </w:p>
        </w:tc>
        <w:tc>
          <w:tcPr>
            <w:tcW w:w="1559" w:type="dxa"/>
            <w:vAlign w:val="center"/>
          </w:tcPr>
          <w:p w14:paraId="27BA820C" w14:textId="4CD08517"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3</w:t>
            </w:r>
          </w:p>
        </w:tc>
      </w:tr>
      <w:tr w:rsidR="007643EB" w14:paraId="7386E1D0"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Pr>
          <w:p w14:paraId="7CA01FC4" w14:textId="768E9C11" w:rsidR="007643EB" w:rsidRDefault="007643EB" w:rsidP="007643EB">
            <w:pPr>
              <w:spacing w:line="276" w:lineRule="auto"/>
              <w:ind w:firstLine="179"/>
              <w:rPr>
                <w:lang w:val="en-US"/>
              </w:rPr>
            </w:pPr>
            <w:r w:rsidRPr="0052409A">
              <w:t>Netherlands</w:t>
            </w:r>
          </w:p>
        </w:tc>
        <w:tc>
          <w:tcPr>
            <w:tcW w:w="851" w:type="dxa"/>
            <w:tcBorders>
              <w:right w:val="single" w:sz="4" w:space="0" w:color="auto"/>
            </w:tcBorders>
            <w:shd w:val="clear" w:color="auto" w:fill="auto"/>
            <w:vAlign w:val="center"/>
          </w:tcPr>
          <w:p w14:paraId="4F780486" w14:textId="6132DCB3" w:rsidR="007643EB" w:rsidRPr="00E00061"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2</w:t>
            </w:r>
          </w:p>
        </w:tc>
        <w:tc>
          <w:tcPr>
            <w:tcW w:w="992" w:type="dxa"/>
            <w:tcBorders>
              <w:left w:val="single" w:sz="4" w:space="0" w:color="auto"/>
            </w:tcBorders>
            <w:vAlign w:val="center"/>
          </w:tcPr>
          <w:p w14:paraId="25EFA002" w14:textId="4A3E34AF"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1441.5</w:t>
            </w:r>
            <w:r>
              <w:t>3</w:t>
            </w:r>
          </w:p>
        </w:tc>
        <w:tc>
          <w:tcPr>
            <w:tcW w:w="1482" w:type="dxa"/>
            <w:vAlign w:val="center"/>
          </w:tcPr>
          <w:p w14:paraId="74DA45AA" w14:textId="0209AEDA"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8.3</w:t>
            </w:r>
            <w:r>
              <w:t>9</w:t>
            </w:r>
          </w:p>
        </w:tc>
        <w:tc>
          <w:tcPr>
            <w:tcW w:w="1308" w:type="dxa"/>
            <w:vAlign w:val="center"/>
          </w:tcPr>
          <w:p w14:paraId="74AF7BE6" w14:textId="48858A68"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80.3</w:t>
            </w:r>
            <w:r>
              <w:t>2</w:t>
            </w:r>
          </w:p>
        </w:tc>
        <w:tc>
          <w:tcPr>
            <w:tcW w:w="1559" w:type="dxa"/>
            <w:vAlign w:val="center"/>
          </w:tcPr>
          <w:p w14:paraId="0B310B30" w14:textId="461B8DE0"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2</w:t>
            </w:r>
          </w:p>
        </w:tc>
      </w:tr>
      <w:tr w:rsidR="007643EB" w14:paraId="04BEF463"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Pr>
          <w:p w14:paraId="1891DD4E" w14:textId="2A1EAFE8" w:rsidR="007643EB" w:rsidRDefault="007643EB" w:rsidP="007643EB">
            <w:pPr>
              <w:spacing w:line="276" w:lineRule="auto"/>
              <w:ind w:firstLine="179"/>
              <w:rPr>
                <w:lang w:val="en-US"/>
              </w:rPr>
            </w:pPr>
            <w:r w:rsidRPr="0052409A">
              <w:t>Norway</w:t>
            </w:r>
          </w:p>
        </w:tc>
        <w:tc>
          <w:tcPr>
            <w:tcW w:w="851" w:type="dxa"/>
            <w:tcBorders>
              <w:right w:val="single" w:sz="4" w:space="0" w:color="auto"/>
            </w:tcBorders>
            <w:vAlign w:val="center"/>
          </w:tcPr>
          <w:p w14:paraId="58E773F7" w14:textId="7749A347"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2</w:t>
            </w:r>
          </w:p>
        </w:tc>
        <w:tc>
          <w:tcPr>
            <w:tcW w:w="992" w:type="dxa"/>
            <w:tcBorders>
              <w:left w:val="single" w:sz="4" w:space="0" w:color="auto"/>
            </w:tcBorders>
            <w:vAlign w:val="center"/>
          </w:tcPr>
          <w:p w14:paraId="2EE3ACD0" w14:textId="4A52788C"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1800.3</w:t>
            </w:r>
            <w:r>
              <w:t>6</w:t>
            </w:r>
          </w:p>
        </w:tc>
        <w:tc>
          <w:tcPr>
            <w:tcW w:w="1482" w:type="dxa"/>
            <w:vAlign w:val="center"/>
          </w:tcPr>
          <w:p w14:paraId="6F69793B" w14:textId="52119E00"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8.6</w:t>
            </w:r>
            <w:r>
              <w:t>3</w:t>
            </w:r>
          </w:p>
        </w:tc>
        <w:tc>
          <w:tcPr>
            <w:tcW w:w="1308" w:type="dxa"/>
            <w:vAlign w:val="center"/>
          </w:tcPr>
          <w:p w14:paraId="3C5CCC30" w14:textId="08E74862"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86.63</w:t>
            </w:r>
          </w:p>
        </w:tc>
        <w:tc>
          <w:tcPr>
            <w:tcW w:w="1559" w:type="dxa"/>
            <w:vAlign w:val="center"/>
          </w:tcPr>
          <w:p w14:paraId="4F121BBD" w14:textId="2BD09E09"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4</w:t>
            </w:r>
          </w:p>
        </w:tc>
      </w:tr>
      <w:tr w:rsidR="007643EB" w14:paraId="4B9E4912"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Pr>
          <w:p w14:paraId="2CB21B76" w14:textId="0238360C" w:rsidR="007643EB" w:rsidRDefault="007643EB" w:rsidP="007643EB">
            <w:pPr>
              <w:spacing w:line="276" w:lineRule="auto"/>
              <w:ind w:firstLine="179"/>
              <w:rPr>
                <w:lang w:val="en-US"/>
              </w:rPr>
            </w:pPr>
            <w:r w:rsidRPr="0052409A">
              <w:t>Sweden</w:t>
            </w:r>
          </w:p>
        </w:tc>
        <w:tc>
          <w:tcPr>
            <w:tcW w:w="851" w:type="dxa"/>
            <w:tcBorders>
              <w:right w:val="single" w:sz="4" w:space="0" w:color="auto"/>
            </w:tcBorders>
            <w:shd w:val="clear" w:color="auto" w:fill="auto"/>
            <w:vAlign w:val="center"/>
          </w:tcPr>
          <w:p w14:paraId="60042BCF" w14:textId="5F09DC58" w:rsidR="007643EB" w:rsidRPr="0002562E"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rsidRPr="0002562E">
              <w:t>2</w:t>
            </w:r>
          </w:p>
        </w:tc>
        <w:tc>
          <w:tcPr>
            <w:tcW w:w="992" w:type="dxa"/>
            <w:tcBorders>
              <w:left w:val="single" w:sz="4" w:space="0" w:color="auto"/>
            </w:tcBorders>
            <w:vAlign w:val="center"/>
          </w:tcPr>
          <w:p w14:paraId="47D438C3" w14:textId="417E1FEF"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1451.2</w:t>
            </w:r>
            <w:r>
              <w:t>7</w:t>
            </w:r>
          </w:p>
        </w:tc>
        <w:tc>
          <w:tcPr>
            <w:tcW w:w="1482" w:type="dxa"/>
            <w:vAlign w:val="center"/>
          </w:tcPr>
          <w:p w14:paraId="339261D7" w14:textId="1E9BE8CC"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9.29</w:t>
            </w:r>
          </w:p>
        </w:tc>
        <w:tc>
          <w:tcPr>
            <w:tcW w:w="1308" w:type="dxa"/>
            <w:vAlign w:val="center"/>
          </w:tcPr>
          <w:p w14:paraId="11C03625" w14:textId="5E3EA3D6"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83.58</w:t>
            </w:r>
          </w:p>
        </w:tc>
        <w:tc>
          <w:tcPr>
            <w:tcW w:w="1559" w:type="dxa"/>
            <w:vAlign w:val="center"/>
          </w:tcPr>
          <w:p w14:paraId="15E9F665" w14:textId="24203EC2"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4</w:t>
            </w:r>
          </w:p>
        </w:tc>
      </w:tr>
      <w:tr w:rsidR="007643EB" w14:paraId="08E3E56F"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Borders>
              <w:bottom w:val="double" w:sz="4" w:space="0" w:color="auto"/>
            </w:tcBorders>
          </w:tcPr>
          <w:p w14:paraId="12662337" w14:textId="73C8D70D" w:rsidR="007643EB" w:rsidRDefault="007643EB" w:rsidP="007643EB">
            <w:pPr>
              <w:spacing w:line="276" w:lineRule="auto"/>
              <w:ind w:firstLine="179"/>
              <w:rPr>
                <w:lang w:val="en-US"/>
              </w:rPr>
            </w:pPr>
            <w:r w:rsidRPr="0052409A">
              <w:t>Switzerland</w:t>
            </w:r>
          </w:p>
        </w:tc>
        <w:tc>
          <w:tcPr>
            <w:tcW w:w="851" w:type="dxa"/>
            <w:tcBorders>
              <w:bottom w:val="double" w:sz="4" w:space="0" w:color="auto"/>
              <w:right w:val="single" w:sz="4" w:space="0" w:color="auto"/>
            </w:tcBorders>
            <w:vAlign w:val="center"/>
          </w:tcPr>
          <w:p w14:paraId="0CD1ACA1" w14:textId="05EA98D9"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2</w:t>
            </w:r>
          </w:p>
        </w:tc>
        <w:tc>
          <w:tcPr>
            <w:tcW w:w="992" w:type="dxa"/>
            <w:tcBorders>
              <w:left w:val="single" w:sz="4" w:space="0" w:color="auto"/>
              <w:bottom w:val="double" w:sz="4" w:space="0" w:color="auto"/>
            </w:tcBorders>
            <w:vAlign w:val="center"/>
          </w:tcPr>
          <w:p w14:paraId="7361A921" w14:textId="7AEF10EB"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1532.8</w:t>
            </w:r>
            <w:r>
              <w:t>8</w:t>
            </w:r>
          </w:p>
        </w:tc>
        <w:tc>
          <w:tcPr>
            <w:tcW w:w="1482" w:type="dxa"/>
            <w:tcBorders>
              <w:bottom w:val="double" w:sz="4" w:space="0" w:color="auto"/>
            </w:tcBorders>
            <w:vAlign w:val="center"/>
          </w:tcPr>
          <w:p w14:paraId="04A24104" w14:textId="406909AC"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33.5</w:t>
            </w:r>
            <w:r>
              <w:t>3</w:t>
            </w:r>
          </w:p>
        </w:tc>
        <w:tc>
          <w:tcPr>
            <w:tcW w:w="1308" w:type="dxa"/>
            <w:tcBorders>
              <w:bottom w:val="double" w:sz="4" w:space="0" w:color="auto"/>
            </w:tcBorders>
            <w:vAlign w:val="center"/>
          </w:tcPr>
          <w:p w14:paraId="5FA4EAD4" w14:textId="18A4E088"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85</w:t>
            </w:r>
            <w:r>
              <w:t>.00</w:t>
            </w:r>
          </w:p>
        </w:tc>
        <w:tc>
          <w:tcPr>
            <w:tcW w:w="1559" w:type="dxa"/>
            <w:tcBorders>
              <w:bottom w:val="double" w:sz="4" w:space="0" w:color="auto"/>
            </w:tcBorders>
            <w:vAlign w:val="center"/>
          </w:tcPr>
          <w:p w14:paraId="54D19F94" w14:textId="08467B1B"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3</w:t>
            </w:r>
          </w:p>
        </w:tc>
      </w:tr>
      <w:tr w:rsidR="007643EB" w14:paraId="29F0A976"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Borders>
              <w:top w:val="double" w:sz="4" w:space="0" w:color="auto"/>
            </w:tcBorders>
          </w:tcPr>
          <w:p w14:paraId="4AF0F590" w14:textId="3287B371" w:rsidR="007643EB" w:rsidRPr="0052409A" w:rsidRDefault="007643EB" w:rsidP="007643EB">
            <w:pPr>
              <w:spacing w:line="276" w:lineRule="auto"/>
              <w:ind w:firstLine="37"/>
            </w:pPr>
            <w:r>
              <w:t>Cluster-mean</w:t>
            </w:r>
            <w:r w:rsidR="006A4AD0">
              <w:t xml:space="preserve"> </w:t>
            </w:r>
            <w:r w:rsidR="006A4AD0" w:rsidRPr="006A4AD0">
              <w:t>(N=1</w:t>
            </w:r>
            <w:r w:rsidR="006A4AD0">
              <w:t>2</w:t>
            </w:r>
            <w:r w:rsidR="006A4AD0" w:rsidRPr="006A4AD0">
              <w:t>)</w:t>
            </w:r>
          </w:p>
        </w:tc>
        <w:tc>
          <w:tcPr>
            <w:tcW w:w="851" w:type="dxa"/>
            <w:tcBorders>
              <w:top w:val="double" w:sz="4" w:space="0" w:color="auto"/>
              <w:right w:val="single" w:sz="4" w:space="0" w:color="auto"/>
            </w:tcBorders>
            <w:vAlign w:val="center"/>
          </w:tcPr>
          <w:p w14:paraId="19095FB8" w14:textId="715A8A07" w:rsidR="007643EB" w:rsidRPr="00E00061"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992" w:type="dxa"/>
            <w:tcBorders>
              <w:top w:val="double" w:sz="4" w:space="0" w:color="auto"/>
              <w:left w:val="single" w:sz="4" w:space="0" w:color="auto"/>
            </w:tcBorders>
            <w:vAlign w:val="center"/>
          </w:tcPr>
          <w:p w14:paraId="17A9D77C" w14:textId="303CD56B" w:rsidR="007643EB" w:rsidRPr="007B0978" w:rsidRDefault="006A4AD0"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1226.03</w:t>
            </w:r>
          </w:p>
        </w:tc>
        <w:tc>
          <w:tcPr>
            <w:tcW w:w="1482" w:type="dxa"/>
            <w:tcBorders>
              <w:top w:val="double" w:sz="4" w:space="0" w:color="auto"/>
            </w:tcBorders>
            <w:vAlign w:val="center"/>
          </w:tcPr>
          <w:p w14:paraId="69BC6804" w14:textId="2B7BCBD5" w:rsidR="007643EB" w:rsidRPr="00105B89" w:rsidRDefault="006A4AD0"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16.78</w:t>
            </w:r>
          </w:p>
        </w:tc>
        <w:tc>
          <w:tcPr>
            <w:tcW w:w="1308" w:type="dxa"/>
            <w:tcBorders>
              <w:top w:val="double" w:sz="4" w:space="0" w:color="auto"/>
            </w:tcBorders>
            <w:vAlign w:val="center"/>
          </w:tcPr>
          <w:p w14:paraId="7BEF5597" w14:textId="6415A784" w:rsidR="007643EB" w:rsidRPr="00837A33" w:rsidRDefault="006A4AD0"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72.82</w:t>
            </w:r>
          </w:p>
        </w:tc>
        <w:tc>
          <w:tcPr>
            <w:tcW w:w="1559" w:type="dxa"/>
            <w:tcBorders>
              <w:top w:val="double" w:sz="4" w:space="0" w:color="auto"/>
            </w:tcBorders>
            <w:vAlign w:val="center"/>
          </w:tcPr>
          <w:p w14:paraId="27B37087" w14:textId="50A857D3" w:rsidR="007643EB" w:rsidRPr="00507625" w:rsidRDefault="006A4AD0"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3.50</w:t>
            </w:r>
          </w:p>
        </w:tc>
      </w:tr>
      <w:tr w:rsidR="007643EB" w14:paraId="363A459A"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Borders>
              <w:top w:val="double" w:sz="4" w:space="0" w:color="auto"/>
            </w:tcBorders>
          </w:tcPr>
          <w:p w14:paraId="29454BDC" w14:textId="1659172D" w:rsidR="007643EB" w:rsidRPr="0052409A" w:rsidRDefault="007643EB" w:rsidP="007643EB">
            <w:pPr>
              <w:spacing w:line="276" w:lineRule="auto"/>
              <w:ind w:firstLine="179"/>
            </w:pPr>
            <w:r w:rsidRPr="0052409A">
              <w:t>Israel</w:t>
            </w:r>
          </w:p>
        </w:tc>
        <w:tc>
          <w:tcPr>
            <w:tcW w:w="851" w:type="dxa"/>
            <w:tcBorders>
              <w:top w:val="double" w:sz="4" w:space="0" w:color="auto"/>
              <w:right w:val="single" w:sz="4" w:space="0" w:color="auto"/>
            </w:tcBorders>
            <w:vAlign w:val="center"/>
          </w:tcPr>
          <w:p w14:paraId="627BFA48" w14:textId="4E4AA945"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3</w:t>
            </w:r>
          </w:p>
        </w:tc>
        <w:tc>
          <w:tcPr>
            <w:tcW w:w="992" w:type="dxa"/>
            <w:tcBorders>
              <w:top w:val="double" w:sz="4" w:space="0" w:color="auto"/>
              <w:left w:val="single" w:sz="4" w:space="0" w:color="auto"/>
            </w:tcBorders>
            <w:vAlign w:val="center"/>
          </w:tcPr>
          <w:p w14:paraId="493D814F" w14:textId="72DAE52C" w:rsidR="007643EB" w:rsidRPr="007B0978"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rsidRPr="007B0978">
              <w:t>239.9</w:t>
            </w:r>
            <w:r>
              <w:t>2</w:t>
            </w:r>
          </w:p>
        </w:tc>
        <w:tc>
          <w:tcPr>
            <w:tcW w:w="1482" w:type="dxa"/>
            <w:tcBorders>
              <w:top w:val="double" w:sz="4" w:space="0" w:color="auto"/>
            </w:tcBorders>
            <w:vAlign w:val="center"/>
          </w:tcPr>
          <w:p w14:paraId="579695C7" w14:textId="5296C24B" w:rsidR="007643EB" w:rsidRPr="00105B89"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rsidRPr="00105B89">
              <w:t>28.90</w:t>
            </w:r>
          </w:p>
        </w:tc>
        <w:tc>
          <w:tcPr>
            <w:tcW w:w="1308" w:type="dxa"/>
            <w:tcBorders>
              <w:top w:val="double" w:sz="4" w:space="0" w:color="auto"/>
            </w:tcBorders>
            <w:vAlign w:val="center"/>
          </w:tcPr>
          <w:p w14:paraId="46FCEA94" w14:textId="7CA89414" w:rsidR="007643EB" w:rsidRPr="00837A33"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rsidRPr="00837A33">
              <w:t>75.8</w:t>
            </w:r>
            <w:r>
              <w:t>4</w:t>
            </w:r>
          </w:p>
        </w:tc>
        <w:tc>
          <w:tcPr>
            <w:tcW w:w="1559" w:type="dxa"/>
            <w:tcBorders>
              <w:top w:val="double" w:sz="4" w:space="0" w:color="auto"/>
            </w:tcBorders>
            <w:vAlign w:val="center"/>
          </w:tcPr>
          <w:p w14:paraId="6FC01032" w14:textId="6A45C57D" w:rsidR="007643EB" w:rsidRPr="00507625"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rsidRPr="00507625">
              <w:t>7</w:t>
            </w:r>
          </w:p>
        </w:tc>
      </w:tr>
      <w:tr w:rsidR="007643EB" w14:paraId="043B78AF"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Pr>
          <w:p w14:paraId="29E57FAF" w14:textId="38C4ECD9" w:rsidR="007643EB" w:rsidRDefault="007643EB" w:rsidP="007643EB">
            <w:pPr>
              <w:spacing w:line="276" w:lineRule="auto"/>
              <w:ind w:firstLine="179"/>
              <w:rPr>
                <w:lang w:val="en-US"/>
              </w:rPr>
            </w:pPr>
            <w:r w:rsidRPr="0052409A">
              <w:t>Spain</w:t>
            </w:r>
          </w:p>
        </w:tc>
        <w:tc>
          <w:tcPr>
            <w:tcW w:w="851" w:type="dxa"/>
            <w:tcBorders>
              <w:right w:val="single" w:sz="4" w:space="0" w:color="auto"/>
            </w:tcBorders>
            <w:vAlign w:val="center"/>
          </w:tcPr>
          <w:p w14:paraId="2299E4B6" w14:textId="47B47883" w:rsidR="007643EB" w:rsidRPr="00E00061"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3</w:t>
            </w:r>
          </w:p>
        </w:tc>
        <w:tc>
          <w:tcPr>
            <w:tcW w:w="992" w:type="dxa"/>
            <w:tcBorders>
              <w:left w:val="single" w:sz="4" w:space="0" w:color="auto"/>
            </w:tcBorders>
            <w:vAlign w:val="center"/>
          </w:tcPr>
          <w:p w14:paraId="6460246E" w14:textId="75BF0CBB"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340.68</w:t>
            </w:r>
          </w:p>
        </w:tc>
        <w:tc>
          <w:tcPr>
            <w:tcW w:w="1482" w:type="dxa"/>
            <w:vAlign w:val="center"/>
          </w:tcPr>
          <w:p w14:paraId="57627137" w14:textId="3D586236"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19.5</w:t>
            </w:r>
            <w:r>
              <w:t>4</w:t>
            </w:r>
          </w:p>
        </w:tc>
        <w:tc>
          <w:tcPr>
            <w:tcW w:w="1308" w:type="dxa"/>
            <w:vAlign w:val="center"/>
          </w:tcPr>
          <w:p w14:paraId="769E4257" w14:textId="02BC8A43"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61.33</w:t>
            </w:r>
          </w:p>
        </w:tc>
        <w:tc>
          <w:tcPr>
            <w:tcW w:w="1559" w:type="dxa"/>
            <w:vAlign w:val="center"/>
          </w:tcPr>
          <w:p w14:paraId="3063EB02" w14:textId="1610DB3F"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8</w:t>
            </w:r>
          </w:p>
        </w:tc>
      </w:tr>
      <w:tr w:rsidR="007643EB" w14:paraId="221F82EF"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Pr>
          <w:p w14:paraId="78917397" w14:textId="5EED6E85" w:rsidR="007643EB" w:rsidRDefault="007643EB" w:rsidP="007643EB">
            <w:pPr>
              <w:spacing w:line="276" w:lineRule="auto"/>
              <w:ind w:firstLine="179"/>
              <w:rPr>
                <w:lang w:val="en-US"/>
              </w:rPr>
            </w:pPr>
            <w:r>
              <w:t>UK</w:t>
            </w:r>
          </w:p>
        </w:tc>
        <w:tc>
          <w:tcPr>
            <w:tcW w:w="851" w:type="dxa"/>
            <w:tcBorders>
              <w:right w:val="single" w:sz="4" w:space="0" w:color="auto"/>
            </w:tcBorders>
            <w:vAlign w:val="center"/>
          </w:tcPr>
          <w:p w14:paraId="4DBB3B63" w14:textId="2DF16EA6"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rsidRPr="00E00061">
              <w:t>3</w:t>
            </w:r>
          </w:p>
        </w:tc>
        <w:tc>
          <w:tcPr>
            <w:tcW w:w="992" w:type="dxa"/>
            <w:tcBorders>
              <w:left w:val="single" w:sz="4" w:space="0" w:color="auto"/>
            </w:tcBorders>
            <w:vAlign w:val="center"/>
          </w:tcPr>
          <w:p w14:paraId="7F0C5386" w14:textId="55B5BE9B"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7B0978">
              <w:t>798.3</w:t>
            </w:r>
            <w:r>
              <w:t>4</w:t>
            </w:r>
          </w:p>
        </w:tc>
        <w:tc>
          <w:tcPr>
            <w:tcW w:w="1482" w:type="dxa"/>
            <w:vAlign w:val="center"/>
          </w:tcPr>
          <w:p w14:paraId="16ED3CA2" w14:textId="385E156E"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105B89">
              <w:t>33.42</w:t>
            </w:r>
          </w:p>
        </w:tc>
        <w:tc>
          <w:tcPr>
            <w:tcW w:w="1308" w:type="dxa"/>
            <w:vAlign w:val="center"/>
          </w:tcPr>
          <w:p w14:paraId="263BDD8F" w14:textId="0C68DDA1"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837A33">
              <w:t>72.6</w:t>
            </w:r>
            <w:r>
              <w:t>0</w:t>
            </w:r>
          </w:p>
        </w:tc>
        <w:tc>
          <w:tcPr>
            <w:tcW w:w="1559" w:type="dxa"/>
            <w:vAlign w:val="center"/>
          </w:tcPr>
          <w:p w14:paraId="61AF6E18" w14:textId="2E0B1399"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rPr>
                <w:lang w:val="en-US"/>
              </w:rPr>
            </w:pPr>
            <w:r w:rsidRPr="00507625">
              <w:t>8</w:t>
            </w:r>
          </w:p>
        </w:tc>
      </w:tr>
      <w:tr w:rsidR="007643EB" w14:paraId="08AE8487" w14:textId="77777777" w:rsidTr="00887BE7">
        <w:trPr>
          <w:trHeight w:val="340"/>
        </w:trPr>
        <w:tc>
          <w:tcPr>
            <w:cnfStyle w:val="001000000000" w:firstRow="0" w:lastRow="0" w:firstColumn="1" w:lastColumn="0" w:oddVBand="0" w:evenVBand="0" w:oddHBand="0" w:evenHBand="0" w:firstRowFirstColumn="0" w:firstRowLastColumn="0" w:lastRowFirstColumn="0" w:lastRowLastColumn="0"/>
            <w:tcW w:w="2410" w:type="dxa"/>
            <w:tcBorders>
              <w:bottom w:val="double" w:sz="4" w:space="0" w:color="auto"/>
            </w:tcBorders>
          </w:tcPr>
          <w:p w14:paraId="2DEEDA1A" w14:textId="79FBB191" w:rsidR="007643EB" w:rsidRDefault="007643EB" w:rsidP="007643EB">
            <w:pPr>
              <w:spacing w:line="276" w:lineRule="auto"/>
              <w:ind w:firstLine="179"/>
              <w:rPr>
                <w:lang w:val="en-US"/>
              </w:rPr>
            </w:pPr>
            <w:r>
              <w:t>US</w:t>
            </w:r>
          </w:p>
        </w:tc>
        <w:tc>
          <w:tcPr>
            <w:tcW w:w="851" w:type="dxa"/>
            <w:tcBorders>
              <w:bottom w:val="double" w:sz="4" w:space="0" w:color="auto"/>
              <w:right w:val="single" w:sz="4" w:space="0" w:color="auto"/>
            </w:tcBorders>
            <w:vAlign w:val="center"/>
          </w:tcPr>
          <w:p w14:paraId="597982D9" w14:textId="48DD71BA" w:rsidR="007643EB" w:rsidRPr="00E00061"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rsidRPr="00E00061">
              <w:t>3</w:t>
            </w:r>
          </w:p>
        </w:tc>
        <w:tc>
          <w:tcPr>
            <w:tcW w:w="992" w:type="dxa"/>
            <w:tcBorders>
              <w:left w:val="single" w:sz="4" w:space="0" w:color="auto"/>
              <w:bottom w:val="double" w:sz="4" w:space="0" w:color="auto"/>
            </w:tcBorders>
            <w:vAlign w:val="center"/>
          </w:tcPr>
          <w:p w14:paraId="3F31D1AA" w14:textId="47D7F179"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7B0978">
              <w:t>529.</w:t>
            </w:r>
            <w:r>
              <w:t>20</w:t>
            </w:r>
          </w:p>
        </w:tc>
        <w:tc>
          <w:tcPr>
            <w:tcW w:w="1482" w:type="dxa"/>
            <w:tcBorders>
              <w:bottom w:val="double" w:sz="4" w:space="0" w:color="auto"/>
            </w:tcBorders>
            <w:vAlign w:val="center"/>
          </w:tcPr>
          <w:p w14:paraId="754545C4" w14:textId="42579B14"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105B89">
              <w:t>28.36</w:t>
            </w:r>
          </w:p>
        </w:tc>
        <w:tc>
          <w:tcPr>
            <w:tcW w:w="1308" w:type="dxa"/>
            <w:tcBorders>
              <w:bottom w:val="double" w:sz="4" w:space="0" w:color="auto"/>
            </w:tcBorders>
            <w:vAlign w:val="center"/>
          </w:tcPr>
          <w:p w14:paraId="7D925654" w14:textId="35E52C3A"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837A33">
              <w:t>97.45</w:t>
            </w:r>
          </w:p>
        </w:tc>
        <w:tc>
          <w:tcPr>
            <w:tcW w:w="1559" w:type="dxa"/>
            <w:tcBorders>
              <w:bottom w:val="double" w:sz="4" w:space="0" w:color="auto"/>
            </w:tcBorders>
            <w:vAlign w:val="center"/>
          </w:tcPr>
          <w:p w14:paraId="7206C488" w14:textId="33DE7E5E"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rPr>
                <w:lang w:val="en-US"/>
              </w:rPr>
            </w:pPr>
            <w:r w:rsidRPr="00507625">
              <w:t>8</w:t>
            </w:r>
          </w:p>
        </w:tc>
      </w:tr>
      <w:tr w:rsidR="007643EB" w14:paraId="06DB0E42"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Borders>
              <w:top w:val="double" w:sz="4" w:space="0" w:color="auto"/>
              <w:bottom w:val="double" w:sz="4" w:space="0" w:color="auto"/>
            </w:tcBorders>
          </w:tcPr>
          <w:p w14:paraId="6A08E679" w14:textId="04644F1C" w:rsidR="007643EB" w:rsidRDefault="007643EB" w:rsidP="007643EB">
            <w:pPr>
              <w:spacing w:line="276" w:lineRule="auto"/>
              <w:ind w:firstLine="37"/>
            </w:pPr>
            <w:r>
              <w:t>cluster-mean</w:t>
            </w:r>
            <w:r w:rsidR="006A4AD0">
              <w:t xml:space="preserve"> </w:t>
            </w:r>
            <w:r w:rsidR="006A4AD0" w:rsidRPr="006A4AD0">
              <w:t>(N=</w:t>
            </w:r>
            <w:r w:rsidR="006A4AD0">
              <w:t>4</w:t>
            </w:r>
            <w:r w:rsidR="006A4AD0" w:rsidRPr="006A4AD0">
              <w:t>)</w:t>
            </w:r>
          </w:p>
        </w:tc>
        <w:tc>
          <w:tcPr>
            <w:tcW w:w="851" w:type="dxa"/>
            <w:tcBorders>
              <w:top w:val="double" w:sz="4" w:space="0" w:color="auto"/>
              <w:bottom w:val="double" w:sz="4" w:space="0" w:color="auto"/>
              <w:right w:val="single" w:sz="4" w:space="0" w:color="auto"/>
            </w:tcBorders>
            <w:vAlign w:val="center"/>
          </w:tcPr>
          <w:p w14:paraId="727EA3B8" w14:textId="396E272E"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992" w:type="dxa"/>
            <w:tcBorders>
              <w:top w:val="double" w:sz="4" w:space="0" w:color="auto"/>
              <w:left w:val="single" w:sz="4" w:space="0" w:color="auto"/>
              <w:bottom w:val="double" w:sz="4" w:space="0" w:color="auto"/>
            </w:tcBorders>
            <w:vAlign w:val="center"/>
          </w:tcPr>
          <w:p w14:paraId="7F5BBC08" w14:textId="0A5605E8" w:rsidR="007643EB" w:rsidRDefault="006A4AD0"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477.03</w:t>
            </w:r>
          </w:p>
        </w:tc>
        <w:tc>
          <w:tcPr>
            <w:tcW w:w="1482" w:type="dxa"/>
            <w:tcBorders>
              <w:top w:val="double" w:sz="4" w:space="0" w:color="auto"/>
              <w:bottom w:val="double" w:sz="4" w:space="0" w:color="auto"/>
            </w:tcBorders>
            <w:vAlign w:val="center"/>
          </w:tcPr>
          <w:p w14:paraId="7D497836" w14:textId="499B0CDC" w:rsidR="007643EB" w:rsidRDefault="006A4AD0"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27.58</w:t>
            </w:r>
          </w:p>
        </w:tc>
        <w:tc>
          <w:tcPr>
            <w:tcW w:w="1308" w:type="dxa"/>
            <w:tcBorders>
              <w:top w:val="double" w:sz="4" w:space="0" w:color="auto"/>
              <w:bottom w:val="double" w:sz="4" w:space="0" w:color="auto"/>
            </w:tcBorders>
            <w:vAlign w:val="center"/>
          </w:tcPr>
          <w:p w14:paraId="0695B2D2" w14:textId="4DE27E8A" w:rsidR="007643EB" w:rsidRDefault="006A4AD0"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76.84</w:t>
            </w:r>
          </w:p>
        </w:tc>
        <w:tc>
          <w:tcPr>
            <w:tcW w:w="1559" w:type="dxa"/>
            <w:tcBorders>
              <w:top w:val="double" w:sz="4" w:space="0" w:color="auto"/>
              <w:bottom w:val="double" w:sz="4" w:space="0" w:color="auto"/>
            </w:tcBorders>
            <w:vAlign w:val="center"/>
          </w:tcPr>
          <w:p w14:paraId="37F9D7DD" w14:textId="532BC16D" w:rsidR="007643EB" w:rsidRDefault="006A4AD0"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7.75</w:t>
            </w:r>
          </w:p>
        </w:tc>
      </w:tr>
      <w:tr w:rsidR="007643EB" w14:paraId="080EC453" w14:textId="77777777" w:rsidTr="009C6C71">
        <w:trPr>
          <w:trHeight w:val="340"/>
        </w:trPr>
        <w:tc>
          <w:tcPr>
            <w:cnfStyle w:val="001000000000" w:firstRow="0" w:lastRow="0" w:firstColumn="1" w:lastColumn="0" w:oddVBand="0" w:evenVBand="0" w:oddHBand="0" w:evenHBand="0" w:firstRowFirstColumn="0" w:firstRowLastColumn="0" w:lastRowFirstColumn="0" w:lastRowLastColumn="0"/>
            <w:tcW w:w="2410" w:type="dxa"/>
            <w:tcBorders>
              <w:top w:val="double" w:sz="4" w:space="0" w:color="auto"/>
              <w:right w:val="none" w:sz="0" w:space="0" w:color="auto"/>
            </w:tcBorders>
          </w:tcPr>
          <w:p w14:paraId="25D4B708" w14:textId="0F8956B7" w:rsidR="007643EB" w:rsidRDefault="007643EB" w:rsidP="007643EB">
            <w:pPr>
              <w:spacing w:line="276" w:lineRule="auto"/>
            </w:pPr>
            <w:r>
              <w:t>sample TOTals</w:t>
            </w:r>
          </w:p>
        </w:tc>
        <w:tc>
          <w:tcPr>
            <w:tcW w:w="851" w:type="dxa"/>
            <w:tcBorders>
              <w:top w:val="double" w:sz="4" w:space="0" w:color="auto"/>
            </w:tcBorders>
            <w:vAlign w:val="center"/>
          </w:tcPr>
          <w:p w14:paraId="6C7E72B0" w14:textId="77777777" w:rsidR="007643EB" w:rsidRPr="00E00061"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Borders>
              <w:top w:val="double" w:sz="4" w:space="0" w:color="auto"/>
            </w:tcBorders>
            <w:vAlign w:val="center"/>
          </w:tcPr>
          <w:p w14:paraId="4A02C066" w14:textId="77777777"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482" w:type="dxa"/>
            <w:tcBorders>
              <w:top w:val="double" w:sz="4" w:space="0" w:color="auto"/>
            </w:tcBorders>
            <w:vAlign w:val="center"/>
          </w:tcPr>
          <w:p w14:paraId="669BE9A3" w14:textId="77777777"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308" w:type="dxa"/>
            <w:tcBorders>
              <w:top w:val="double" w:sz="4" w:space="0" w:color="auto"/>
            </w:tcBorders>
            <w:vAlign w:val="center"/>
          </w:tcPr>
          <w:p w14:paraId="065EF13A" w14:textId="77777777"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559" w:type="dxa"/>
            <w:tcBorders>
              <w:top w:val="double" w:sz="4" w:space="0" w:color="auto"/>
            </w:tcBorders>
            <w:vAlign w:val="center"/>
          </w:tcPr>
          <w:p w14:paraId="0358FDD7" w14:textId="77777777" w:rsidR="007643EB"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887BE7" w14:paraId="6A5B265D" w14:textId="77777777" w:rsidTr="009C6C7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6CA35FA0" w14:textId="326F9CCD" w:rsidR="007643EB" w:rsidRDefault="007643EB" w:rsidP="007643EB">
            <w:pPr>
              <w:spacing w:line="276" w:lineRule="auto"/>
              <w:ind w:firstLine="179"/>
            </w:pPr>
            <w:r>
              <w:t>Min.</w:t>
            </w:r>
          </w:p>
        </w:tc>
        <w:tc>
          <w:tcPr>
            <w:tcW w:w="851" w:type="dxa"/>
            <w:vAlign w:val="center"/>
          </w:tcPr>
          <w:p w14:paraId="52987456" w14:textId="77777777"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14:paraId="3DB3E0C8" w14:textId="7EDF2C07" w:rsidR="007643EB" w:rsidRPr="007B0978"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65.48</w:t>
            </w:r>
          </w:p>
        </w:tc>
        <w:tc>
          <w:tcPr>
            <w:tcW w:w="1482" w:type="dxa"/>
            <w:vAlign w:val="center"/>
          </w:tcPr>
          <w:p w14:paraId="38C334D2" w14:textId="52A8F44A" w:rsidR="007643EB" w:rsidRPr="00105B89"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0.19</w:t>
            </w:r>
          </w:p>
        </w:tc>
        <w:tc>
          <w:tcPr>
            <w:tcW w:w="1308" w:type="dxa"/>
            <w:vAlign w:val="center"/>
          </w:tcPr>
          <w:p w14:paraId="33CE1FCD" w14:textId="36B09C84" w:rsidR="007643EB" w:rsidRPr="00837A33"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25.08</w:t>
            </w:r>
          </w:p>
        </w:tc>
        <w:tc>
          <w:tcPr>
            <w:tcW w:w="1559" w:type="dxa"/>
            <w:vAlign w:val="center"/>
          </w:tcPr>
          <w:p w14:paraId="05A6C834" w14:textId="3071416E" w:rsidR="007643EB" w:rsidRPr="00507625"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r>
      <w:tr w:rsidR="00887BE7" w14:paraId="714714DB" w14:textId="77777777" w:rsidTr="009C6C71">
        <w:trPr>
          <w:trHeight w:val="340"/>
        </w:trPr>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45DBB5D2" w14:textId="03E7EBC3" w:rsidR="007643EB" w:rsidRDefault="007643EB" w:rsidP="007643EB">
            <w:pPr>
              <w:spacing w:line="276" w:lineRule="auto"/>
              <w:ind w:firstLine="179"/>
            </w:pPr>
            <w:r>
              <w:t>Max.</w:t>
            </w:r>
          </w:p>
        </w:tc>
        <w:tc>
          <w:tcPr>
            <w:tcW w:w="851" w:type="dxa"/>
            <w:vAlign w:val="center"/>
          </w:tcPr>
          <w:p w14:paraId="18DB12AE" w14:textId="77777777" w:rsidR="007643EB" w:rsidRPr="00E00061"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14:paraId="27686B70" w14:textId="734C404C" w:rsidR="007643EB" w:rsidRPr="007B0978"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1800.35</w:t>
            </w:r>
          </w:p>
        </w:tc>
        <w:tc>
          <w:tcPr>
            <w:tcW w:w="1482" w:type="dxa"/>
            <w:vAlign w:val="center"/>
          </w:tcPr>
          <w:p w14:paraId="6BEE7370" w14:textId="4F4BA71C" w:rsidR="007643EB" w:rsidRPr="00105B89"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36.56</w:t>
            </w:r>
          </w:p>
        </w:tc>
        <w:tc>
          <w:tcPr>
            <w:tcW w:w="1308" w:type="dxa"/>
            <w:vAlign w:val="center"/>
          </w:tcPr>
          <w:p w14:paraId="35CF8207" w14:textId="2456AE9F" w:rsidR="007643EB" w:rsidRPr="00837A33"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107.26</w:t>
            </w:r>
          </w:p>
        </w:tc>
        <w:tc>
          <w:tcPr>
            <w:tcW w:w="1559" w:type="dxa"/>
            <w:vAlign w:val="center"/>
          </w:tcPr>
          <w:p w14:paraId="74BC2792" w14:textId="2C75CE3F" w:rsidR="007643EB" w:rsidRPr="00507625"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8</w:t>
            </w:r>
          </w:p>
        </w:tc>
      </w:tr>
      <w:tr w:rsidR="006A4AD0" w14:paraId="1525C1DE" w14:textId="77777777" w:rsidTr="009C6C7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4EF80979" w14:textId="18EC072E" w:rsidR="007643EB" w:rsidRDefault="007643EB" w:rsidP="007643EB">
            <w:pPr>
              <w:spacing w:line="276" w:lineRule="auto"/>
              <w:ind w:firstLine="179"/>
            </w:pPr>
            <w:r>
              <w:t xml:space="preserve">grand </w:t>
            </w:r>
            <w:r w:rsidRPr="00F32E10">
              <w:t>mean</w:t>
            </w:r>
          </w:p>
        </w:tc>
        <w:tc>
          <w:tcPr>
            <w:tcW w:w="851" w:type="dxa"/>
            <w:vAlign w:val="center"/>
          </w:tcPr>
          <w:p w14:paraId="1C9040CC" w14:textId="77777777"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14:paraId="6512A3C7" w14:textId="54EF0FF3" w:rsidR="007643EB" w:rsidRPr="007B0978"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738.80</w:t>
            </w:r>
          </w:p>
        </w:tc>
        <w:tc>
          <w:tcPr>
            <w:tcW w:w="1482" w:type="dxa"/>
            <w:vAlign w:val="center"/>
          </w:tcPr>
          <w:p w14:paraId="1722090C" w14:textId="7243B3D1" w:rsidR="007643EB" w:rsidRPr="00105B89"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17.07</w:t>
            </w:r>
          </w:p>
        </w:tc>
        <w:tc>
          <w:tcPr>
            <w:tcW w:w="1308" w:type="dxa"/>
            <w:vAlign w:val="center"/>
          </w:tcPr>
          <w:p w14:paraId="0FC1DF96" w14:textId="2A565143" w:rsidR="007643EB" w:rsidRPr="00837A33"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64.55</w:t>
            </w:r>
          </w:p>
        </w:tc>
        <w:tc>
          <w:tcPr>
            <w:tcW w:w="1559" w:type="dxa"/>
            <w:vAlign w:val="center"/>
          </w:tcPr>
          <w:p w14:paraId="1BAB493F" w14:textId="4C784664" w:rsidR="007643EB" w:rsidRPr="00507625"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4.61</w:t>
            </w:r>
          </w:p>
        </w:tc>
      </w:tr>
      <w:tr w:rsidR="00887BE7" w14:paraId="29D0A6E4" w14:textId="77777777" w:rsidTr="009C6C71">
        <w:trPr>
          <w:trHeight w:val="340"/>
        </w:trPr>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648B1C2A" w14:textId="56FBFF4D" w:rsidR="007643EB" w:rsidRDefault="007643EB" w:rsidP="007643EB">
            <w:pPr>
              <w:spacing w:line="276" w:lineRule="auto"/>
              <w:ind w:firstLine="179"/>
            </w:pPr>
            <w:r>
              <w:t>grand SD</w:t>
            </w:r>
          </w:p>
        </w:tc>
        <w:tc>
          <w:tcPr>
            <w:tcW w:w="851" w:type="dxa"/>
            <w:vAlign w:val="center"/>
          </w:tcPr>
          <w:p w14:paraId="47C47224" w14:textId="77777777" w:rsidR="007643EB" w:rsidRPr="00E00061"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14:paraId="565BA4B8" w14:textId="23F1AFBD" w:rsidR="007643EB" w:rsidRPr="007B0978"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542.06</w:t>
            </w:r>
          </w:p>
        </w:tc>
        <w:tc>
          <w:tcPr>
            <w:tcW w:w="1482" w:type="dxa"/>
            <w:vAlign w:val="center"/>
          </w:tcPr>
          <w:p w14:paraId="14CB184A" w14:textId="09EFA44E" w:rsidR="007643EB" w:rsidRPr="00105B89"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10.71</w:t>
            </w:r>
          </w:p>
        </w:tc>
        <w:tc>
          <w:tcPr>
            <w:tcW w:w="1308" w:type="dxa"/>
            <w:vAlign w:val="center"/>
          </w:tcPr>
          <w:p w14:paraId="4E6F8282" w14:textId="497EF21E" w:rsidR="007643EB" w:rsidRPr="00837A33"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22.90</w:t>
            </w:r>
          </w:p>
        </w:tc>
        <w:tc>
          <w:tcPr>
            <w:tcW w:w="1559" w:type="dxa"/>
            <w:vAlign w:val="center"/>
          </w:tcPr>
          <w:p w14:paraId="26EE94D6" w14:textId="261B4211" w:rsidR="007643EB" w:rsidRPr="00507625" w:rsidRDefault="007643EB" w:rsidP="007643EB">
            <w:pPr>
              <w:spacing w:line="276" w:lineRule="auto"/>
              <w:jc w:val="center"/>
              <w:cnfStyle w:val="000000000000" w:firstRow="0" w:lastRow="0" w:firstColumn="0" w:lastColumn="0" w:oddVBand="0" w:evenVBand="0" w:oddHBand="0" w:evenHBand="0" w:firstRowFirstColumn="0" w:firstRowLastColumn="0" w:lastRowFirstColumn="0" w:lastRowLastColumn="0"/>
            </w:pPr>
            <w:r>
              <w:t>1.76</w:t>
            </w:r>
          </w:p>
        </w:tc>
      </w:tr>
      <w:tr w:rsidR="007643EB" w14:paraId="0C475E70" w14:textId="77777777" w:rsidTr="00887B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10" w:type="dxa"/>
            <w:tcBorders>
              <w:bottom w:val="single" w:sz="4" w:space="0" w:color="auto"/>
              <w:right w:val="none" w:sz="0" w:space="0" w:color="auto"/>
            </w:tcBorders>
          </w:tcPr>
          <w:p w14:paraId="614E9DDD" w14:textId="28FEAA08" w:rsidR="007643EB" w:rsidRDefault="007643EB" w:rsidP="007643EB">
            <w:pPr>
              <w:spacing w:line="276" w:lineRule="auto"/>
              <w:ind w:firstLine="179"/>
            </w:pPr>
            <w:r>
              <w:t>N</w:t>
            </w:r>
          </w:p>
        </w:tc>
        <w:tc>
          <w:tcPr>
            <w:tcW w:w="851" w:type="dxa"/>
            <w:tcBorders>
              <w:bottom w:val="single" w:sz="4" w:space="0" w:color="auto"/>
            </w:tcBorders>
            <w:vAlign w:val="center"/>
          </w:tcPr>
          <w:p w14:paraId="200B22EB" w14:textId="77777777" w:rsidR="007643EB" w:rsidRPr="00E00061"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992" w:type="dxa"/>
            <w:tcBorders>
              <w:bottom w:val="single" w:sz="4" w:space="0" w:color="auto"/>
            </w:tcBorders>
            <w:vAlign w:val="center"/>
          </w:tcPr>
          <w:p w14:paraId="66475FF8" w14:textId="0DB25060"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26</w:t>
            </w:r>
          </w:p>
        </w:tc>
        <w:tc>
          <w:tcPr>
            <w:tcW w:w="1482" w:type="dxa"/>
            <w:tcBorders>
              <w:bottom w:val="single" w:sz="4" w:space="0" w:color="auto"/>
            </w:tcBorders>
            <w:vAlign w:val="center"/>
          </w:tcPr>
          <w:p w14:paraId="5B399BB0" w14:textId="0DADEEBC"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26</w:t>
            </w:r>
          </w:p>
        </w:tc>
        <w:tc>
          <w:tcPr>
            <w:tcW w:w="1308" w:type="dxa"/>
            <w:tcBorders>
              <w:bottom w:val="single" w:sz="4" w:space="0" w:color="auto"/>
            </w:tcBorders>
            <w:vAlign w:val="center"/>
          </w:tcPr>
          <w:p w14:paraId="4C168CAC" w14:textId="43C7CE91"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26</w:t>
            </w:r>
          </w:p>
        </w:tc>
        <w:tc>
          <w:tcPr>
            <w:tcW w:w="1559" w:type="dxa"/>
            <w:tcBorders>
              <w:bottom w:val="single" w:sz="4" w:space="0" w:color="auto"/>
            </w:tcBorders>
            <w:vAlign w:val="center"/>
          </w:tcPr>
          <w:p w14:paraId="181F853E" w14:textId="03B6719D" w:rsidR="007643EB" w:rsidRDefault="007643EB" w:rsidP="007643EB">
            <w:pPr>
              <w:spacing w:line="276" w:lineRule="auto"/>
              <w:jc w:val="center"/>
              <w:cnfStyle w:val="000000100000" w:firstRow="0" w:lastRow="0" w:firstColumn="0" w:lastColumn="0" w:oddVBand="0" w:evenVBand="0" w:oddHBand="1" w:evenHBand="0" w:firstRowFirstColumn="0" w:firstRowLastColumn="0" w:lastRowFirstColumn="0" w:lastRowLastColumn="0"/>
            </w:pPr>
            <w:r>
              <w:t>26</w:t>
            </w:r>
          </w:p>
        </w:tc>
      </w:tr>
    </w:tbl>
    <w:p w14:paraId="6A6975D3" w14:textId="723E1BB4" w:rsidR="00A65F8A" w:rsidRDefault="00A65F8A" w:rsidP="00DB62C0">
      <w:pPr>
        <w:spacing w:line="360" w:lineRule="auto"/>
        <w:jc w:val="both"/>
        <w:rPr>
          <w:lang w:val="en-US"/>
        </w:rPr>
      </w:pPr>
    </w:p>
    <w:p w14:paraId="53B9BD5A" w14:textId="77777777" w:rsidR="008D7AC3" w:rsidRDefault="008D7AC3" w:rsidP="00DB62C0">
      <w:pPr>
        <w:spacing w:line="360" w:lineRule="auto"/>
        <w:jc w:val="both"/>
        <w:rPr>
          <w:lang w:val="en-US"/>
        </w:rPr>
      </w:pPr>
    </w:p>
    <w:p w14:paraId="762318F9" w14:textId="5E13036D" w:rsidR="008D6126" w:rsidRPr="00602B69" w:rsidRDefault="008D6126" w:rsidP="00DB62C0">
      <w:pPr>
        <w:spacing w:line="360" w:lineRule="auto"/>
        <w:jc w:val="both"/>
        <w:rPr>
          <w:b/>
          <w:lang w:val="en-US"/>
        </w:rPr>
      </w:pPr>
      <w:r w:rsidRPr="00602B69">
        <w:rPr>
          <w:b/>
          <w:lang w:val="en-US"/>
        </w:rPr>
        <w:lastRenderedPageBreak/>
        <w:t>Discussion</w:t>
      </w:r>
    </w:p>
    <w:p w14:paraId="268D2AE6" w14:textId="55E2CCBA" w:rsidR="0012335A" w:rsidRPr="00602B69" w:rsidRDefault="0012335A" w:rsidP="00DB62C0">
      <w:pPr>
        <w:spacing w:line="360" w:lineRule="auto"/>
        <w:jc w:val="both"/>
        <w:rPr>
          <w:lang w:val="en-US"/>
        </w:rPr>
      </w:pPr>
      <w:r w:rsidRPr="00602B69">
        <w:rPr>
          <w:lang w:val="en-US"/>
        </w:rPr>
        <w:t xml:space="preserve">These results partly support earlier findings of LTC typologies but also provides new evidence on LTC system types. The </w:t>
      </w:r>
      <w:r w:rsidR="00CD7884" w:rsidRPr="00602B69">
        <w:rPr>
          <w:lang w:val="en-US"/>
        </w:rPr>
        <w:t>“</w:t>
      </w:r>
      <w:r w:rsidRPr="00602B69">
        <w:rPr>
          <w:lang w:val="en-US"/>
        </w:rPr>
        <w:t>low-developed LTC system</w:t>
      </w:r>
      <w:r w:rsidR="00CD7884" w:rsidRPr="00602B69">
        <w:rPr>
          <w:lang w:val="en-US"/>
        </w:rPr>
        <w:t>”</w:t>
      </w:r>
      <w:r w:rsidRPr="00602B69">
        <w:rPr>
          <w:lang w:val="en-US"/>
        </w:rPr>
        <w:t xml:space="preserve"> cluster includes as earlier typologies a high number of Eastern European countries</w:t>
      </w:r>
      <w:r w:rsidR="00AE58E8" w:rsidRPr="00602B69">
        <w:rPr>
          <w:lang w:val="en-US"/>
        </w:rPr>
        <w:t xml:space="preserve"> </w:t>
      </w:r>
      <w:sdt>
        <w:sdtPr>
          <w:rPr>
            <w:lang w:val="en-US"/>
          </w:rPr>
          <w:alias w:val="Don't edit this field"/>
          <w:tag w:val="CitaviPlaceholder#ac21c150-2ef7-4c57-a5f6-2335bbeaaa15"/>
          <w:id w:val="1571615099"/>
          <w:placeholder>
            <w:docPart w:val="DefaultPlaceholder_-1854013440"/>
          </w:placeholder>
        </w:sdtPr>
        <w:sdtContent>
          <w:r w:rsidR="00AE58E8" w:rsidRPr="00602B69">
            <w:rPr>
              <w:lang w:val="en-US"/>
            </w:rPr>
            <w:fldChar w:fldCharType="begin"/>
          </w:r>
          <w:r w:rsidR="00AE58E8" w:rsidRPr="00602B69">
            <w:rPr>
              <w:lang w:val="en-US"/>
            </w:rPr>
            <w:instrText>ADDIN CitaviPlaceholder{eyIkaWQiOiIxIiwiRW50cmllcyI6W3siJGlkIjoiMiIsIklkIjoiMzgxOTY0MGQtYjQ1OC00OTk1LTk1ZDYtMjExNzkwZDkyODEy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3VDEzOjU2OjMxIiwiUHJvamVjdCI6eyIkcmVmIjoiNSJ9fSwiVXNlTnVtYmVyaW5nVHlwZU9mUGFyZW50RG9jdW1lbnQiOmZhbHNlfSx7IiRpZCI6IjIwIiwiSWQiOiI3OTFkOGZhZi00MzE1LTRlN2YtYjNhNC0zMmYwMTk2ZmJmNDQiLCJSYW5nZVN0YXJ0IjoyMSwiUmFuZ2VMZW5ndGgiOjI0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j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3VDEzOjU2OjMxIiwiUHJvamVjdCI6eyIkcmVmIjoiNSJ9fSwiVXNlTnVtYmVyaW5nVHlwZU9mUGFyZW50RG9jdW1lbnQiOmZhbHNlfSx7IiRpZCI6IjI5IiwiSWQiOiJkMjBjZjRjNy1hYzY4LTQ3ZmMtOWU5OS02ZDg1ZDhkNmVjOWUiLCJSYW5nZVN0YXJ0Ijo0NSwiUmFuZ2VMZW5ndGgiOjIxLCJSZWZlcmVuY2VJZCI6IjRhODMxYzM0LTc2YTctNGUyYi05OTU2LWVhMTFmNjY1MTY4MCIsIlJlZmVyZW5jZSI6eyIkaWQiOiIzMCIsIkFic3RyYWN0Q29tcGxleGl0eSI6MCwiQWJzdHJhY3RTb3VyY2VUZXh0Rm9ybWF0IjowLCJBdXRob3JzIjpbeyIkaWQiOiIzM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I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M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0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1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zNi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M3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}</w:instrText>
          </w:r>
          <w:r w:rsidR="00AE58E8" w:rsidRPr="00602B69">
            <w:rPr>
              <w:lang w:val="en-US"/>
            </w:rPr>
            <w:fldChar w:fldCharType="separate"/>
          </w:r>
          <w:r w:rsidR="00AE58E8" w:rsidRPr="00602B69">
            <w:rPr>
              <w:lang w:val="en-US"/>
            </w:rPr>
            <w:t>(Damiani et al., 2011; Halásková et al., 2017; Kraus et al., 2010)</w:t>
          </w:r>
          <w:r w:rsidR="00AE58E8" w:rsidRPr="00602B69">
            <w:rPr>
              <w:lang w:val="en-US"/>
            </w:rPr>
            <w:fldChar w:fldCharType="end"/>
          </w:r>
        </w:sdtContent>
      </w:sdt>
      <w:r w:rsidR="00AE58E8" w:rsidRPr="00602B69">
        <w:rPr>
          <w:lang w:val="en-US"/>
        </w:rPr>
        <w:t xml:space="preserve"> with the addition of three Non-European countries, Australia, New Zealand and Korea. The “universal developed LTC system type” combines the often found </w:t>
      </w:r>
      <w:r w:rsidR="0095023E" w:rsidRPr="00602B69">
        <w:rPr>
          <w:lang w:val="en-US"/>
        </w:rPr>
        <w:t>Scandinavian</w:t>
      </w:r>
      <w:r w:rsidR="00AE58E8" w:rsidRPr="00602B69">
        <w:rPr>
          <w:lang w:val="en-US"/>
        </w:rPr>
        <w:t xml:space="preserve"> cluster </w:t>
      </w:r>
      <w:sdt>
        <w:sdtPr>
          <w:rPr>
            <w:lang w:val="en-US"/>
          </w:rPr>
          <w:alias w:val="Don't edit this field"/>
          <w:tag w:val="CitaviPlaceholder#37d625d1-91e5-419f-a7dc-76ec6bf5b489"/>
          <w:id w:val="752787198"/>
          <w:placeholder>
            <w:docPart w:val="DefaultPlaceholder_-1854013440"/>
          </w:placeholder>
        </w:sdtPr>
        <w:sdtContent>
          <w:r w:rsidR="00AE58E8" w:rsidRPr="00602B69">
            <w:rPr>
              <w:lang w:val="en-US"/>
            </w:rPr>
            <w:fldChar w:fldCharType="begin"/>
          </w:r>
          <w:r w:rsidR="00AE58E8" w:rsidRPr="00602B69">
            <w:rPr>
              <w:lang w:val="en-US"/>
            </w:rPr>
            <w:instrText>ADDIN CitaviPlaceholder{eyIkaWQiOiIxIiwiRW50cmllcyI6W3siJGlkIjoiMiIsIklkIjoiMTg4NjY3OTMtMDQ1ZS00NTAxLWE4YTEtYzdiZjgxYjFmMz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1QxMzo1NjozMSIsIlByb2plY3QiOnsiJHJlZiI6IjUifX0sIlVzZU51bWJlcmluZ1R5cGVPZlBhcmVudERvY3VtZW50IjpmYWxzZX0seyIkaWQiOiI3IiwiSWQiOiIwOWQ5MGU4Ni00ODM0LTQ4NGEtYmVhMC0xYTk5ZWExOGZmMjU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3VDEzOjU2OjMx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1QxMzo1NjozMSIsIlByb2plY3QiOnsiJHJlZiI6IjUifX0sIlVzZU51bWJlcmluZ1R5cGVPZlBhcmVudERvY3VtZW50IjpmYWxzZX0seyIkaWQiOiIxNyIsIklkIjoiZDFlMWRhMmUtN2FlZS00OGQ0LTk2YTMtMTc4ODQ0MWY2YWQ3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dUMTM6NTY6MzEiLCJQcm9qZWN0Ijp7IiRyZWYiOiI1In19LCJVc2VOdW1iZXJpbmdUeXBlT2ZQYXJlbnREb2N1bWVudCI6ZmFsc2V9LHsiJGlkIjoiMzQiLCJJZCI6IjBkM2MyMTY3LTlkOTgtNDFjZi04Mjg2LTNiYTY3OGFjOTZlNS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1QxMzo1NjozMSIsIlByb2plY3QiOnsiJHJlZiI6IjUifX0sIlVzZU51bWJlcmluZ1R5cGVPZlBhcmVudERvY3VtZW50IjpmYWxzZX0seyIkaWQiOiI0MyIsIklkIjoiMThiZjkzYmEtMzgzNS00OWYyLTgxMjQtMTI5YjY5MTY5NzYy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}</w:instrText>
          </w:r>
          <w:r w:rsidR="00AE58E8" w:rsidRPr="00602B69">
            <w:rPr>
              <w:lang w:val="en-US"/>
            </w:rPr>
            <w:fldChar w:fldCharType="separate"/>
          </w:r>
          <w:r w:rsidR="00AE58E8" w:rsidRPr="00602B69">
            <w:rPr>
              <w:lang w:val="en-US"/>
            </w:rPr>
            <w:t>(Alber, 1995; Colombo, 2012; Damiani et al., 2011; Kraus et al., 2010; Pommer et al., 2009)</w:t>
          </w:r>
          <w:r w:rsidR="00AE58E8" w:rsidRPr="00602B69">
            <w:rPr>
              <w:lang w:val="en-US"/>
            </w:rPr>
            <w:fldChar w:fldCharType="end"/>
          </w:r>
        </w:sdtContent>
      </w:sdt>
      <w:r w:rsidR="00AE58E8" w:rsidRPr="00602B69">
        <w:rPr>
          <w:lang w:val="en-US"/>
        </w:rPr>
        <w:t xml:space="preserve"> and the continental European cluster </w:t>
      </w:r>
      <w:sdt>
        <w:sdtPr>
          <w:rPr>
            <w:lang w:val="en-US"/>
          </w:rPr>
          <w:alias w:val="Don't edit this field"/>
          <w:tag w:val="CitaviPlaceholder#fcfa1935-f6a8-417c-a413-3688959e497d"/>
          <w:id w:val="-1383164387"/>
          <w:placeholder>
            <w:docPart w:val="DefaultPlaceholder_-1854013440"/>
          </w:placeholder>
        </w:sdtPr>
        <w:sdtContent>
          <w:r w:rsidR="00AE58E8" w:rsidRPr="00602B69">
            <w:rPr>
              <w:lang w:val="en-US"/>
            </w:rPr>
            <w:fldChar w:fldCharType="begin"/>
          </w:r>
          <w:r w:rsidR="00AE58E8" w:rsidRPr="00602B69">
            <w:rPr>
              <w:lang w:val="en-US"/>
            </w:rPr>
            <w:instrText>ADDIN CitaviPlaceholder{eyIkaWQiOiIxIiwiRW50cmllcyI6W3siJGlkIjoiMiIsIklkIjoiYzI0NmE1OGEtNjg1Yi00Zjk2LTk1MjItMGUyMTZhMjkzODA3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1QxMzo1NjozMSIsIlByb2plY3QiOnsiJHJlZiI6IjUifX0sIlVzZU51bWJlcmluZ1R5cGVPZlBhcmVudERvY3VtZW50IjpmYWxzZX0seyIkaWQiOiI3IiwiSWQiOiJjOTM4ZThkNi04ZTFmLTRjZDgtYTUxMS0xOWM0NjJkMzg0NGQ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dUMTM6NTY6MzEiLCJQcm9qZWN0Ijp7IiRyZWYiOiI1In19LCJVc2VOdW1iZXJpbmdUeXBlT2ZQYXJlbnREb2N1bWVudCI6ZmFsc2V9LHsiJGlkIjoiMjQiLCJJZCI6ImU1M2YzZThkLTg3MzEtNDNjYy05ZWQzLWIzZDg0OTY4MzcyMiIsIlJhbmdlU3RhcnQiOjM0LCJSYW5nZUxlbmd0aCI6MjU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}</w:instrText>
          </w:r>
          <w:r w:rsidR="00AE58E8" w:rsidRPr="00602B69">
            <w:rPr>
              <w:lang w:val="en-US"/>
            </w:rPr>
            <w:fldChar w:fldCharType="separate"/>
          </w:r>
          <w:r w:rsidR="00AE58E8" w:rsidRPr="00602B69">
            <w:rPr>
              <w:lang w:val="en-US"/>
            </w:rPr>
            <w:t>(Alber, 1995; Damiani et al., 2011; Halásková et al., 2017)</w:t>
          </w:r>
          <w:r w:rsidR="00AE58E8" w:rsidRPr="00602B69">
            <w:rPr>
              <w:lang w:val="en-US"/>
            </w:rPr>
            <w:fldChar w:fldCharType="end"/>
          </w:r>
        </w:sdtContent>
      </w:sdt>
      <w:r w:rsidR="0095023E" w:rsidRPr="00602B69">
        <w:rPr>
          <w:lang w:val="en-US"/>
        </w:rPr>
        <w:t xml:space="preserve">. The “private developed LTC system type” is rarely mentioned in the literature. Only </w:t>
      </w:r>
      <w:sdt>
        <w:sdtPr>
          <w:rPr>
            <w:lang w:val="en-US"/>
          </w:rPr>
          <w:alias w:val="Don't edit this field"/>
          <w:tag w:val="CitaviPlaceholder#9a3d0c02-099b-4083-a785-7eefae15c9ef"/>
          <w:id w:val="2086645505"/>
          <w:placeholder>
            <w:docPart w:val="DefaultPlaceholder_-1854013440"/>
          </w:placeholder>
        </w:sdtPr>
        <w:sdtContent>
          <w:r w:rsidR="0095023E" w:rsidRPr="00602B69">
            <w:rPr>
              <w:lang w:val="en-US"/>
            </w:rPr>
            <w:fldChar w:fldCharType="begin"/>
          </w:r>
          <w:r w:rsidR="0095023E" w:rsidRPr="00602B69">
            <w:rPr>
              <w:lang w:val="en-US"/>
            </w:rPr>
            <w:instrText>ADDIN CitaviPlaceholder{eyIkaWQiOiIxIiwiQXNzb2NpYXRlV2l0aFBsYWNlaG9sZGVyVGFnIjoiQ2l0YXZpUGxhY2Vob2xkZXIjYmFkZmMzOGMtOGYyZS00ZWIwLWJmMmUtYjk3OTk3OTNkMzU2IiwiRW50cmllcyI6W3siJGlkIjoiMiIsIklkIjoiMjZlZTYzOTAtODAyNi00OTViLWJhOTYtMjhhM2M4Y2U4MjNiIiwiUmFuZ2VMZW5ndGgiOjE0LCJSZWZlcmVuY2VJZCI6IjBiNmExNDJlLTkwMjMtNGJjMS04MTU2LWY0ZTdiMjU2NjM2OSIsIk5vUGFyIjp0cnVlLCJQZXJzb25Pbmx5Ijp0cnVlLCJSZWZlcmVuY2UiOnsiJGlkIjoiMyIsIkFic3RyYWN0Q29tcGxleGl0eSI6MCwiQWJzdHJhY3RTb3VyY2VUZXh0Rm9ybWF0IjowLCJBdXRob3JzIjpbeyIkaWQiOiI0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1In19LHsiJGlkIjoiNi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c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TA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Ex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1QxMzo1NjozMSIsIlByb2plY3QiOnsiJHJlZiI6IjUifX0sIlVzZU51bWJlcmluZ1R5cGVPZlBhcmVudERvY3VtZW50IjpmYWxzZX1dLCJGb3JtYXR0ZWRUZXh0Ijp7IiRpZCI6IjEyIiwiQ291bnQiOjEsIlRleHRVbml0cyI6W3siJGlkIjoiMTMiLCJGb250U3R5bGUiOnsiJGlkIjoiMTQiLCJOZXV0cmFsIjp0cnVlfSwiUmVhZGluZ09yZGVyIjoxLCJUZXh0IjoiQ29sb21ibyBldCBhbC4ifV19LCJUYWciOiJDaXRhdmlQbGFjZWhvbGRlciM5YTNkMGMwMi0wOTliLTQwODMtYTc4NS03ZWVmYWUxNWM5ZWYiLCJUZXh0IjoiQ29sb21ibyBldCBhbC4iLCJXQUlWZXJzaW9uIjoiNi4zLjAuMCJ9}</w:instrText>
          </w:r>
          <w:r w:rsidR="0095023E" w:rsidRPr="00602B69">
            <w:rPr>
              <w:lang w:val="en-US"/>
            </w:rPr>
            <w:fldChar w:fldCharType="separate"/>
          </w:r>
          <w:r w:rsidR="0095023E" w:rsidRPr="00602B69">
            <w:rPr>
              <w:lang w:val="en-US"/>
            </w:rPr>
            <w:t>Colombo et al.</w:t>
          </w:r>
          <w:r w:rsidR="0095023E" w:rsidRPr="00602B69">
            <w:rPr>
              <w:lang w:val="en-US"/>
            </w:rPr>
            <w:fldChar w:fldCharType="end"/>
          </w:r>
        </w:sdtContent>
      </w:sdt>
      <w:r w:rsidR="0095023E" w:rsidRPr="00602B69">
        <w:rPr>
          <w:lang w:val="en-US"/>
        </w:rPr>
        <w:t xml:space="preserve"> </w:t>
      </w:r>
      <w:sdt>
        <w:sdtPr>
          <w:rPr>
            <w:lang w:val="en-US"/>
          </w:rPr>
          <w:alias w:val="Don't edit this field"/>
          <w:tag w:val="CitaviPlaceholder#badfc38c-8f2e-4eb0-bf2e-b9799793d356"/>
          <w:id w:val="102002883"/>
          <w:placeholder>
            <w:docPart w:val="DefaultPlaceholder_-1854013440"/>
          </w:placeholder>
        </w:sdtPr>
        <w:sdtContent>
          <w:r w:rsidR="0095023E" w:rsidRPr="00602B69">
            <w:rPr>
              <w:lang w:val="en-US"/>
            </w:rPr>
            <w:fldChar w:fldCharType="begin"/>
          </w:r>
          <w:r w:rsidR="0095023E" w:rsidRPr="00602B69">
            <w:rPr>
              <w:lang w:val="en-US"/>
            </w:rPr>
            <w:instrText>ADDIN CitaviPlaceholder{eyIkaWQiOiIxIiwiQXNzb2NpYXRlV2l0aFBsYWNlaG9sZGVyVGFnIjoiQ2l0YXZpUGxhY2Vob2xkZXIjOWEzZDBjMDItMDk5Yi00MDgzLWE3ODUtN2VlZmFlMTVjOWVmIiwiRW50cmllcyI6W3siJGlkIjoiMiIsIklkIjoiZThjZmMwOWEtNjE2MC00MTQyLWE5NGYtNjM2MDJiYjU4MDFjIiwiUmFuZ2VMZW5ndGgiOjYsIlJlZmVyZW5jZUlkIjoiMGI2YTE0MmUtOTAyMy00YmMxLTgxNTYtZjRlN2IyNTY2MzY5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Sx7IiRpZCI6IjYiLCJGaXJzdE5hbWUiOiJBbmEiLCJMYXN0TmFtZSI6IkxsZW5hLU5vemFsIiwiUHJvdGVjdGVkIjpmYWxzZSwiU2V4IjoxLCJDcmVhdGVkQnkiOiJfTWFyZWlrZSBBcmlhYW5zIiwiQ3JlYXRlZE9uIjoiMjAxOS0wNi0xN1QwNzo0OTozMSIsIk1vZGlmaWVkQnkiOiJfTWFyZWlrZSBBcmlhYW5zIiwiSWQiOiJjMGYzNmFkNy03ZTIzLTQ5OGEtYjY0My1mMmJlZThiYmNiMDMiLCJNb2RpZmllZE9uIjoiMjAxOS0wNi0xN1QwNzo0OTozMyIsIlByb2plY3QiOnsiJHJlZiI6IjUifX0seyIkaWQiOiI3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g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xMSkifV19LCJUYWciOiJDaXRhdmlQbGFjZWhvbGRlciNiYWRmYzM4Yy04ZjJlLTRlYjAtYmYyZS1iOTc5OTc5M2QzNTYiLCJUZXh0IjoiKDIwMTEpIiwiV0FJVmVyc2lvbiI6IjYuMy4wLjAifQ==}</w:instrText>
          </w:r>
          <w:r w:rsidR="0095023E" w:rsidRPr="00602B69">
            <w:rPr>
              <w:lang w:val="en-US"/>
            </w:rPr>
            <w:fldChar w:fldCharType="separate"/>
          </w:r>
          <w:r w:rsidR="0095023E" w:rsidRPr="00602B69">
            <w:rPr>
              <w:lang w:val="en-US"/>
            </w:rPr>
            <w:t>(2011)</w:t>
          </w:r>
          <w:r w:rsidR="0095023E" w:rsidRPr="00602B69">
            <w:rPr>
              <w:lang w:val="en-US"/>
            </w:rPr>
            <w:fldChar w:fldCharType="end"/>
          </w:r>
        </w:sdtContent>
      </w:sdt>
      <w:r w:rsidR="0095023E" w:rsidRPr="00602B69">
        <w:rPr>
          <w:lang w:val="en-US"/>
        </w:rPr>
        <w:t xml:space="preserve"> built a means-tested type including the UK and the US. Yet</w:t>
      </w:r>
      <w:r w:rsidR="00672A43">
        <w:rPr>
          <w:lang w:val="en-US"/>
        </w:rPr>
        <w:t>,</w:t>
      </w:r>
      <w:r w:rsidR="0095023E" w:rsidRPr="00602B69">
        <w:rPr>
          <w:lang w:val="en-US"/>
        </w:rPr>
        <w:t xml:space="preserve"> our analysis shows that also Israel and Spain belong to this type due to their mainly private approach to LTC provision which yields high performance results.</w:t>
      </w:r>
    </w:p>
    <w:p w14:paraId="01790CEE" w14:textId="4054E4D8" w:rsidR="0068084C" w:rsidRPr="00602B69" w:rsidRDefault="005D4FC8" w:rsidP="00DB62C0">
      <w:pPr>
        <w:spacing w:line="360" w:lineRule="auto"/>
        <w:jc w:val="both"/>
        <w:rPr>
          <w:lang w:val="en-US"/>
        </w:rPr>
      </w:pPr>
      <w:r w:rsidRPr="00602B69">
        <w:rPr>
          <w:lang w:val="en-US"/>
        </w:rPr>
        <w:t>Although many reforms in countries’ OECD LTC systems focused on privatization and marketization of benefits (</w:t>
      </w:r>
      <w:proofErr w:type="spellStart"/>
      <w:r w:rsidRPr="00602B69">
        <w:rPr>
          <w:lang w:val="en-US"/>
        </w:rPr>
        <w:t>Ranci</w:t>
      </w:r>
      <w:proofErr w:type="spellEnd"/>
      <w:r w:rsidRPr="00602B69">
        <w:rPr>
          <w:lang w:val="en-US"/>
        </w:rPr>
        <w:t xml:space="preserve"> and </w:t>
      </w:r>
      <w:proofErr w:type="spellStart"/>
      <w:r w:rsidRPr="00602B69">
        <w:rPr>
          <w:lang w:val="en-US"/>
        </w:rPr>
        <w:t>Pavolini</w:t>
      </w:r>
      <w:proofErr w:type="spellEnd"/>
      <w:r w:rsidRPr="00602B69">
        <w:rPr>
          <w:lang w:val="en-US"/>
        </w:rPr>
        <w:t>, 2013; Farris and Marchetti, 2017) in recent years and a larger</w:t>
      </w:r>
      <w:r w:rsidR="00A138F0" w:rsidRPr="00602B69">
        <w:rPr>
          <w:lang w:val="en-US"/>
        </w:rPr>
        <w:t xml:space="preserve"> variety of LTC system types could be expected</w:t>
      </w:r>
      <w:r w:rsidR="00290D20">
        <w:rPr>
          <w:lang w:val="en-US"/>
        </w:rPr>
        <w:t>,</w:t>
      </w:r>
      <w:r w:rsidR="00A138F0" w:rsidRPr="00602B69">
        <w:rPr>
          <w:lang w:val="en-US"/>
        </w:rPr>
        <w:t xml:space="preserve"> our results do not show such an increased variety. This</w:t>
      </w:r>
      <w:r w:rsidR="00600DB4" w:rsidRPr="00602B69">
        <w:rPr>
          <w:lang w:val="en-US"/>
        </w:rPr>
        <w:t xml:space="preserve"> does not diminish the </w:t>
      </w:r>
      <w:r w:rsidR="00672A43">
        <w:rPr>
          <w:lang w:val="en-US"/>
        </w:rPr>
        <w:t xml:space="preserve">often </w:t>
      </w:r>
      <w:r w:rsidR="00290D20" w:rsidRPr="00602B69">
        <w:rPr>
          <w:lang w:val="en-US"/>
        </w:rPr>
        <w:t>large</w:t>
      </w:r>
      <w:r w:rsidR="00FA46BF" w:rsidRPr="00602B69">
        <w:rPr>
          <w:lang w:val="en-US"/>
        </w:rPr>
        <w:t xml:space="preserve"> changes in many countries. Yet, it might show that these changes</w:t>
      </w:r>
      <w:r w:rsidR="00600DB4" w:rsidRPr="00602B69">
        <w:rPr>
          <w:lang w:val="en-US"/>
        </w:rPr>
        <w:t xml:space="preserve"> further increased the gap between </w:t>
      </w:r>
      <w:r w:rsidR="00290D20" w:rsidRPr="00602B69">
        <w:rPr>
          <w:lang w:val="en-US"/>
        </w:rPr>
        <w:t>well-established</w:t>
      </w:r>
      <w:r w:rsidR="00600DB4" w:rsidRPr="00602B69">
        <w:rPr>
          <w:lang w:val="en-US"/>
        </w:rPr>
        <w:t xml:space="preserve"> LTC systems which at least try to provide inclusive LTC services with a high quality and countries which still rely heavily on informal LTC provision and </w:t>
      </w:r>
      <w:r w:rsidR="00F1495E" w:rsidRPr="00602B69">
        <w:rPr>
          <w:lang w:val="en-US"/>
        </w:rPr>
        <w:t>only supply limited services to the most needy individuals.</w:t>
      </w:r>
      <w:r w:rsidR="00FA46BF" w:rsidRPr="00602B69">
        <w:rPr>
          <w:lang w:val="en-US"/>
        </w:rPr>
        <w:t xml:space="preserve"> </w:t>
      </w:r>
      <w:r w:rsidR="00261168">
        <w:rPr>
          <w:lang w:val="en-US"/>
        </w:rPr>
        <w:t>T</w:t>
      </w:r>
      <w:r w:rsidR="00FA46BF" w:rsidRPr="00602B69">
        <w:rPr>
          <w:lang w:val="en-US"/>
        </w:rPr>
        <w:t xml:space="preserve">he “private developed LTC type” </w:t>
      </w:r>
      <w:r w:rsidR="00261168">
        <w:rPr>
          <w:lang w:val="en-US"/>
        </w:rPr>
        <w:t>fits into this explanation as well. It</w:t>
      </w:r>
      <w:r w:rsidR="00FA46BF" w:rsidRPr="00602B69">
        <w:rPr>
          <w:lang w:val="en-US"/>
        </w:rPr>
        <w:t xml:space="preserve"> always included the UK and the US (Colombo, 2012) but is complimented by Spain and Israel, which might have shifted</w:t>
      </w:r>
      <w:r w:rsidR="00261168">
        <w:rPr>
          <w:lang w:val="en-US"/>
        </w:rPr>
        <w:t xml:space="preserve"> due to reforms and societal developments</w:t>
      </w:r>
      <w:r w:rsidR="00FA46BF" w:rsidRPr="00602B69">
        <w:rPr>
          <w:lang w:val="en-US"/>
        </w:rPr>
        <w:t xml:space="preserve"> into this cluster.</w:t>
      </w:r>
    </w:p>
    <w:p w14:paraId="625A3668" w14:textId="69769DB2" w:rsidR="00AD66E9" w:rsidRPr="00602B69" w:rsidRDefault="00AD66E9" w:rsidP="00DB62C0">
      <w:pPr>
        <w:spacing w:line="360" w:lineRule="auto"/>
        <w:jc w:val="both"/>
        <w:rPr>
          <w:b/>
          <w:lang w:val="en-US"/>
        </w:rPr>
      </w:pPr>
      <w:r w:rsidRPr="00602B69">
        <w:rPr>
          <w:b/>
          <w:lang w:val="en-US"/>
        </w:rPr>
        <w:t>Conclusion</w:t>
      </w:r>
    </w:p>
    <w:p w14:paraId="47E92298" w14:textId="3FE39D93" w:rsidR="00F557A8" w:rsidRPr="00602B69" w:rsidRDefault="00F557A8" w:rsidP="00DB62C0">
      <w:pPr>
        <w:spacing w:line="360" w:lineRule="auto"/>
        <w:jc w:val="both"/>
        <w:rPr>
          <w:lang w:val="en-US"/>
        </w:rPr>
      </w:pPr>
      <w:r w:rsidRPr="00602B69">
        <w:rPr>
          <w:lang w:val="en-US"/>
        </w:rPr>
        <w:t>We provided an updated, innovative and flexible LTC typology. We used the latest available data from the OECD database as well as</w:t>
      </w:r>
      <w:r w:rsidR="00241280" w:rsidRPr="00602B69">
        <w:rPr>
          <w:lang w:val="en-US"/>
        </w:rPr>
        <w:t xml:space="preserve"> a</w:t>
      </w:r>
      <w:r w:rsidRPr="00602B69">
        <w:rPr>
          <w:lang w:val="en-US"/>
        </w:rPr>
        <w:t xml:space="preserve"> unique institutional dataset, which we developed ourselves and which has been checked by country policy experts. </w:t>
      </w:r>
      <w:r w:rsidR="002D6AC0" w:rsidRPr="00602B69">
        <w:rPr>
          <w:lang w:val="en-US"/>
        </w:rPr>
        <w:t>This is furthermore an</w:t>
      </w:r>
      <w:r w:rsidRPr="00602B69">
        <w:rPr>
          <w:lang w:val="en-US"/>
        </w:rPr>
        <w:t xml:space="preserve"> innovative approach because most typologies rely heavily </w:t>
      </w:r>
      <w:r w:rsidR="002D6AC0" w:rsidRPr="00602B69">
        <w:rPr>
          <w:lang w:val="en-US"/>
        </w:rPr>
        <w:t xml:space="preserve">on quantitative indicators, especially when a larger country sample is included </w:t>
      </w:r>
      <w:sdt>
        <w:sdtPr>
          <w:rPr>
            <w:lang w:val="en-US"/>
          </w:rPr>
          <w:alias w:val="Don't edit this field"/>
          <w:tag w:val="CitaviPlaceholder#664df0c3-6791-462b-842f-beca27203070"/>
          <w:id w:val="-2069945099"/>
          <w:placeholder>
            <w:docPart w:val="DefaultPlaceholder_-1854013440"/>
          </w:placeholder>
        </w:sdtPr>
        <w:sdtContent>
          <w:r w:rsidR="004C3BAD" w:rsidRPr="00602B69">
            <w:rPr>
              <w:lang w:val="en-US"/>
            </w:rPr>
            <w:fldChar w:fldCharType="begin"/>
          </w:r>
          <w:r w:rsidR="00563976" w:rsidRPr="00602B69">
            <w:rPr>
              <w:lang w:val="en-US"/>
            </w:rPr>
            <w:instrText>ADDIN CitaviPlaceholder{eyIkaWQiOiIxIiwiRW50cmllcyI6W3siJGlkIjoiMiIsIklkIjoiMTQzNjQ1ZjktOGY4Ni00YzliLWE3ZGYtMjk1OGQ5MGIwNGFj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LHsiJGlkIjoiMTMiLCJJZCI6IjEyZGU3NTY1LTRlOGItNGE5Yi04YTU0LWRjY2NjNDZlM2E4NSIsIlJhbmdlU3RhcnQiOjE0LCJSYW5nZUxlbmd0aCI6MjIsIlJlZmVyZW5jZUlkIjoiZmQzYWMyYTYtNzMxMS00MWMzLWI3YjItNjk4OTQ3NTE4NTc5IiwiUmVmZXJlbmNlIjp7IiRpZCI6IjE0IiwiQWJzdHJhY3RDb21wbGV4aXR5IjowLCJBYnN0cmFjdFNvdXJjZVRleHRGb3JtYXQiOjAsIkF1dGhvcnMiOlt7IiRpZCI6IjE1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zIiwiQWRkcmVzcyI6eyIkaWQiOiIyNCIsIkxpbmtlZFJlc291cmNlU3RhdHVzIjo4LCJPcmlnaW5hbFN0cmluZyI6IjEwLjExODYvMTQ3Mi02OTYzLTExLTMxNiIsIkxpbmtlZFJlc291cmNlVHlwZSI6NSwiVXJpU3RyaW5nIjoiaHR0cHM6Ly9kb2kub3JnLzEwLjExODYvMTQ3Mi02OTYzLTExLTMxNiIsIlByb3BlcnRpZXMiOnsiJGlkIjoiMj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2IiwiQWRkcmVzcyI6eyIkaWQiOiIyNyIsIkxpbmtlZFJlc291cmNlU3RhdHVzIjo4LCJPcmlnaW5hbFN0cmluZyI6IjIyMDk4NjkzIiwiTGlua2VkUmVzb3VyY2VUeXBlIjo1LCJVcmlTdHJpbmciOiJodHRwOi8vd3d3Lm5jYmkubmxtLm5paC5nb3YvcHVibWVkLzIyMDk4NjkzIiwiUHJvcGVydGllcyI6eyIkaWQiOiIy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MwIiwiSWQiOiJmY2I2NmFlYi1lNmNkLTQxNGMtYjk4Ny05YWM2OTA4ZjA1NjYiLCJSYW5nZVN0YXJ0IjozNiwiUmFuZ2VMZW5ndGgiOjI1LCJSZWZlcmVuY2VJZCI6IjM3M2M5NGNjLWYzYzItNGExZS1iZmI0LTI1ZTc3OGJkN2ZhZCIsIlJlZmVyZW5jZSI6eyIkaWQiOiIzMSIsIkFic3RyYWN0Q29tcGxleGl0eSI6MCwiQWJzdHJhY3RTb3VyY2VUZXh0Rm9ybWF0IjowLCJBdXRob3JzIjpbeyIkaWQiOiIz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z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z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M1IiwiQWRkcmVzcyI6eyIkaWQiOiIzNiIsIkxpbmtlZFJlc291cmNlU3RhdHVzIjo4LCJPcmlnaW5hbFN0cmluZyI6IjEwLjE1MTUvcmV2ZWNwLTIwMTctMDAwOCIsIkxpbmtlZFJlc291cmNlVHlwZSI6NSwiVXJpU3RyaW5nIjoiaHR0cHM6Ly9kb2kub3JnLzEwLjE1MTUvcmV2ZWNwLTIwMTctMDAwOCIsIlByb3BlcnRpZXMiOnsiJGlkIjoiMz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z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}</w:instrText>
          </w:r>
          <w:r w:rsidR="004C3BAD" w:rsidRPr="00602B69">
            <w:rPr>
              <w:lang w:val="en-US"/>
            </w:rPr>
            <w:fldChar w:fldCharType="separate"/>
          </w:r>
          <w:r w:rsidR="00563976" w:rsidRPr="00602B69">
            <w:rPr>
              <w:lang w:val="en-US"/>
            </w:rPr>
            <w:t>(Colombo, 2012; Damiani et al., 2011; Halásková et al., 2017)</w:t>
          </w:r>
          <w:r w:rsidR="004C3BAD" w:rsidRPr="00602B69">
            <w:rPr>
              <w:lang w:val="en-US"/>
            </w:rPr>
            <w:fldChar w:fldCharType="end"/>
          </w:r>
        </w:sdtContent>
      </w:sdt>
      <w:r w:rsidR="002D6AC0" w:rsidRPr="00602B69">
        <w:rPr>
          <w:lang w:val="en-US"/>
        </w:rPr>
        <w:t xml:space="preserve">. Only in cases of smaller country samples which </w:t>
      </w:r>
      <w:r w:rsidR="00D9383E" w:rsidRPr="00602B69">
        <w:rPr>
          <w:lang w:val="en-US"/>
        </w:rPr>
        <w:t>use more often</w:t>
      </w:r>
      <w:r w:rsidR="002D6AC0" w:rsidRPr="00602B69">
        <w:rPr>
          <w:lang w:val="en-US"/>
        </w:rPr>
        <w:t xml:space="preserve"> qualitative comparisons</w:t>
      </w:r>
      <w:r w:rsidR="00126962" w:rsidRPr="00602B69">
        <w:rPr>
          <w:lang w:val="en-US"/>
        </w:rPr>
        <w:t xml:space="preserve"> institutional indicators are considered. Thus</w:t>
      </w:r>
      <w:r w:rsidR="00D9383E" w:rsidRPr="00602B69">
        <w:rPr>
          <w:lang w:val="en-US"/>
        </w:rPr>
        <w:t>,</w:t>
      </w:r>
      <w:r w:rsidR="00126962" w:rsidRPr="00602B69">
        <w:rPr>
          <w:lang w:val="en-US"/>
        </w:rPr>
        <w:t xml:space="preserve"> a larger country sample as well as a mix of quantitative and institutional indicators has only been adopted by </w:t>
      </w:r>
      <w:sdt>
        <w:sdtPr>
          <w:rPr>
            <w:lang w:val="en-US"/>
          </w:rPr>
          <w:alias w:val="Don't edit this field"/>
          <w:tag w:val="CitaviPlaceholder#3f2121a8-c7dc-450f-b67a-516233bc6508"/>
          <w:id w:val="-1071271194"/>
          <w:placeholder>
            <w:docPart w:val="DefaultPlaceholder_-1854013440"/>
          </w:placeholder>
        </w:sdtPr>
        <w:sdtContent>
          <w:r w:rsidR="00DF05EA" w:rsidRPr="00602B69">
            <w:rPr>
              <w:lang w:val="en-US"/>
            </w:rPr>
            <w:fldChar w:fldCharType="begin"/>
          </w:r>
          <w:r w:rsidR="00563976" w:rsidRPr="00602B69">
            <w:rPr>
              <w:lang w:val="en-US"/>
            </w:rPr>
            <w:instrText>ADDIN CitaviPlaceholder{eyIkaWQiOiIxIiwiQXNzb2NpYXRlV2l0aFBsYWNlaG9sZGVyVGFnIjoiQ2l0YXZpUGxhY2Vob2xkZXIjMDQ5NjRhYTgtN2VmOS00YjQxLTgyNzgtZDFlZWRmMGVmMzI3IiwiRW50cmllcyI6W3siJGlkIjoiMiIsIklkIjoiYzI0ODMyZDctZDE1ZS00Njg1LThmODctMWQ2MmVjYmZlMjY2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NmMjEyMWE4LWM3ZGMtNDUwZi1iNjdhLTUxNjIzM2JjNjUwOCIsIlRleHQiOiJLcmF1cyBldCBhbC4iLCJXQUlWZXJzaW9uIjoiNi4zLjAuMCJ9}</w:instrText>
          </w:r>
          <w:r w:rsidR="00DF05EA" w:rsidRPr="00602B69">
            <w:rPr>
              <w:lang w:val="en-US"/>
            </w:rPr>
            <w:fldChar w:fldCharType="separate"/>
          </w:r>
          <w:r w:rsidR="00563976" w:rsidRPr="00602B69">
            <w:rPr>
              <w:lang w:val="en-US"/>
            </w:rPr>
            <w:t>Kraus et al.</w:t>
          </w:r>
          <w:r w:rsidR="00DF05EA" w:rsidRPr="00602B69">
            <w:rPr>
              <w:lang w:val="en-US"/>
            </w:rPr>
            <w:fldChar w:fldCharType="end"/>
          </w:r>
        </w:sdtContent>
      </w:sdt>
      <w:r w:rsidR="00DF05EA" w:rsidRPr="00602B69">
        <w:rPr>
          <w:lang w:val="en-US"/>
        </w:rPr>
        <w:t xml:space="preserve"> </w:t>
      </w:r>
      <w:sdt>
        <w:sdtPr>
          <w:rPr>
            <w:lang w:val="en-US"/>
          </w:rPr>
          <w:alias w:val="Don't edit this field"/>
          <w:tag w:val="CitaviPlaceholder#04964aa8-7ef9-4b41-8278-d1eedf0ef327"/>
          <w:id w:val="1345970278"/>
          <w:placeholder>
            <w:docPart w:val="DefaultPlaceholder_-1854013440"/>
          </w:placeholder>
        </w:sdtPr>
        <w:sdtContent>
          <w:r w:rsidR="00DF05EA" w:rsidRPr="00602B69">
            <w:rPr>
              <w:lang w:val="en-US"/>
            </w:rPr>
            <w:fldChar w:fldCharType="begin"/>
          </w:r>
          <w:r w:rsidR="00563976" w:rsidRPr="00602B69">
            <w:rPr>
              <w:lang w:val="en-US"/>
            </w:rPr>
            <w:instrText>ADDIN CitaviPlaceholder{eyIkaWQiOiIxIiwiQXNzb2NpYXRlV2l0aFBsYWNlaG9sZGVyVGFnIjoiQ2l0YXZpUGxhY2Vob2xkZXIjM2YyMTIxYTgtYzdkYy00NTBmLWI2N2EtNTE2MjMzYmM2NTA4IiwiRW50cmllcyI6W3siJGlkIjoiMiIsIklkIjoiMDZkODFiNTctZTkzMC00MWRhLWJlMzEtY2U4MDkxYTZiM2Jm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MDQ5NjRhYTgtN2VmOS00YjQxLTgyNzgtZDFlZWRmMGVmMzI3IiwiVGV4dCI6IigyMDEwKSIsIldBSVZlcnNpb24iOiI2LjMuMC4wIn0=}</w:instrText>
          </w:r>
          <w:r w:rsidR="00DF05EA" w:rsidRPr="00602B69">
            <w:rPr>
              <w:lang w:val="en-US"/>
            </w:rPr>
            <w:fldChar w:fldCharType="separate"/>
          </w:r>
          <w:r w:rsidR="00563976" w:rsidRPr="00602B69">
            <w:rPr>
              <w:lang w:val="en-US"/>
            </w:rPr>
            <w:t>(2010)</w:t>
          </w:r>
          <w:r w:rsidR="00DF05EA" w:rsidRPr="00602B69">
            <w:rPr>
              <w:lang w:val="en-US"/>
            </w:rPr>
            <w:fldChar w:fldCharType="end"/>
          </w:r>
        </w:sdtContent>
      </w:sdt>
      <w:r w:rsidR="00DF05EA" w:rsidRPr="00602B69">
        <w:rPr>
          <w:lang w:val="en-US"/>
        </w:rPr>
        <w:t>. But in the last century marketi</w:t>
      </w:r>
      <w:r w:rsidR="004C3BAD" w:rsidRPr="00602B69">
        <w:rPr>
          <w:lang w:val="en-US"/>
        </w:rPr>
        <w:t xml:space="preserve">zation, commodification and </w:t>
      </w:r>
      <w:proofErr w:type="spellStart"/>
      <w:r w:rsidR="004C3BAD" w:rsidRPr="00602B69">
        <w:rPr>
          <w:lang w:val="en-US"/>
        </w:rPr>
        <w:t>cop</w:t>
      </w:r>
      <w:r w:rsidR="00DF05EA" w:rsidRPr="00602B69">
        <w:rPr>
          <w:lang w:val="en-US"/>
        </w:rPr>
        <w:t>o</w:t>
      </w:r>
      <w:r w:rsidR="00261168">
        <w:rPr>
          <w:lang w:val="en-US"/>
        </w:rPr>
        <w:t>rat</w:t>
      </w:r>
      <w:r w:rsidR="004C3BAD" w:rsidRPr="00602B69">
        <w:rPr>
          <w:lang w:val="en-US"/>
        </w:rPr>
        <w:t>ization</w:t>
      </w:r>
      <w:proofErr w:type="spellEnd"/>
      <w:r w:rsidR="004C3BAD" w:rsidRPr="00602B69">
        <w:rPr>
          <w:lang w:val="en-US"/>
        </w:rPr>
        <w:t xml:space="preserve"> of care</w:t>
      </w:r>
      <w:r w:rsidR="00DF05EA" w:rsidRPr="00602B69">
        <w:rPr>
          <w:lang w:val="en-US"/>
        </w:rPr>
        <w:t xml:space="preserve"> changed LTC systems all </w:t>
      </w:r>
      <w:r w:rsidR="00DF05EA" w:rsidRPr="00602B69">
        <w:rPr>
          <w:lang w:val="en-US"/>
        </w:rPr>
        <w:lastRenderedPageBreak/>
        <w:t xml:space="preserve">over the world </w:t>
      </w:r>
      <w:sdt>
        <w:sdtPr>
          <w:rPr>
            <w:lang w:val="en-US"/>
          </w:rPr>
          <w:alias w:val="Don't edit this field"/>
          <w:tag w:val="CitaviPlaceholder#f1726c79-1af5-4e75-8eca-fc2f639f003d"/>
          <w:id w:val="14994"/>
          <w:placeholder>
            <w:docPart w:val="DefaultPlaceholder_-1854013440"/>
          </w:placeholder>
        </w:sdtPr>
        <w:sdtContent>
          <w:r w:rsidR="00DF05EA" w:rsidRPr="00602B69">
            <w:rPr>
              <w:lang w:val="en-US"/>
            </w:rPr>
            <w:fldChar w:fldCharType="begin"/>
          </w:r>
          <w:r w:rsidR="00563976" w:rsidRPr="00602B69">
            <w:rPr>
              <w:lang w:val="en-US"/>
            </w:rPr>
            <w:instrText>ADDIN CitaviPlaceholder{eyIkaWQiOiIxIiwiRW50cmllcyI6W3siJGlkIjoiMiIsIklkIjoiZTMwODcxYmMtNDdhNi00ODMxLTlhODktZjY3N2NjZjRlNmYzIiwiUmFuZ2VMZW5ndGgiOjI4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}</w:instrText>
          </w:r>
          <w:r w:rsidR="00DF05EA" w:rsidRPr="00602B69">
            <w:rPr>
              <w:lang w:val="en-US"/>
            </w:rPr>
            <w:fldChar w:fldCharType="separate"/>
          </w:r>
          <w:r w:rsidR="00563976" w:rsidRPr="00602B69">
            <w:rPr>
              <w:lang w:val="en-US"/>
            </w:rPr>
            <w:t>(Farris and Marchetti, 2017)</w:t>
          </w:r>
          <w:r w:rsidR="00DF05EA" w:rsidRPr="00602B69">
            <w:rPr>
              <w:lang w:val="en-US"/>
            </w:rPr>
            <w:fldChar w:fldCharType="end"/>
          </w:r>
        </w:sdtContent>
      </w:sdt>
      <w:r w:rsidR="00DF05EA" w:rsidRPr="00602B69">
        <w:rPr>
          <w:lang w:val="en-US"/>
        </w:rPr>
        <w:t xml:space="preserve">, which makes a new and updated LTC typology necessary. </w:t>
      </w:r>
    </w:p>
    <w:p w14:paraId="3CAE1925" w14:textId="0044E155" w:rsidR="00CD7884" w:rsidRPr="00602B69" w:rsidRDefault="00CD7884" w:rsidP="00DB62C0">
      <w:pPr>
        <w:spacing w:line="360" w:lineRule="auto"/>
        <w:jc w:val="both"/>
        <w:rPr>
          <w:lang w:val="en-US"/>
        </w:rPr>
      </w:pPr>
      <w:r w:rsidRPr="00602B69">
        <w:rPr>
          <w:lang w:val="en-US"/>
        </w:rPr>
        <w:t xml:space="preserve">In terms of results we could show the validity of existing typologies but could also show that OECD LTC systems can mainly be divided in “low-developed”, “universal-developed” and “private developed” types and that despite many reforms the main </w:t>
      </w:r>
      <w:r w:rsidR="00735F9F" w:rsidRPr="00602B69">
        <w:rPr>
          <w:lang w:val="en-US"/>
        </w:rPr>
        <w:t>dividing</w:t>
      </w:r>
      <w:r w:rsidRPr="00602B69">
        <w:rPr>
          <w:lang w:val="en-US"/>
        </w:rPr>
        <w:t xml:space="preserve"> line in LTC systems is still </w:t>
      </w:r>
      <w:r w:rsidRPr="00602B69">
        <w:rPr>
          <w:i/>
          <w:lang w:val="en-US"/>
        </w:rPr>
        <w:t>if</w:t>
      </w:r>
      <w:r w:rsidRPr="00602B69">
        <w:rPr>
          <w:lang w:val="en-US"/>
        </w:rPr>
        <w:t xml:space="preserve"> publicly organized </w:t>
      </w:r>
      <w:r w:rsidR="00735F9F" w:rsidRPr="00602B69">
        <w:rPr>
          <w:lang w:val="en-US"/>
        </w:rPr>
        <w:t>LTC services are universally provided on a broad basis.</w:t>
      </w:r>
      <w:r w:rsidRPr="00602B69">
        <w:rPr>
          <w:lang w:val="en-US"/>
        </w:rPr>
        <w:t xml:space="preserve"> </w:t>
      </w:r>
    </w:p>
    <w:p w14:paraId="753BD012" w14:textId="5FF68383" w:rsidR="00D062D3" w:rsidRPr="00602B69" w:rsidRDefault="00162B67" w:rsidP="00136D75">
      <w:pPr>
        <w:spacing w:line="360" w:lineRule="auto"/>
        <w:jc w:val="both"/>
        <w:rPr>
          <w:lang w:val="en-US"/>
        </w:rPr>
      </w:pPr>
      <w:r w:rsidRPr="00602B69">
        <w:rPr>
          <w:lang w:val="en-US"/>
        </w:rPr>
        <w:t>Still</w:t>
      </w:r>
      <w:r w:rsidR="00241280" w:rsidRPr="00602B69">
        <w:rPr>
          <w:lang w:val="en-US"/>
        </w:rPr>
        <w:t>,</w:t>
      </w:r>
      <w:r w:rsidRPr="00602B69">
        <w:rPr>
          <w:lang w:val="en-US"/>
        </w:rPr>
        <w:t xml:space="preserve"> typologies</w:t>
      </w:r>
      <w:r w:rsidR="00241280" w:rsidRPr="00602B69">
        <w:rPr>
          <w:lang w:val="en-US"/>
        </w:rPr>
        <w:t xml:space="preserve"> always</w:t>
      </w:r>
      <w:r w:rsidRPr="00602B69">
        <w:rPr>
          <w:lang w:val="en-US"/>
        </w:rPr>
        <w:t xml:space="preserve"> imply generalizations. For example, i</w:t>
      </w:r>
      <w:r w:rsidR="00D062D3" w:rsidRPr="00602B69">
        <w:rPr>
          <w:lang w:val="en-US"/>
        </w:rPr>
        <w:t>n many countries</w:t>
      </w:r>
      <w:r w:rsidRPr="00602B69">
        <w:rPr>
          <w:lang w:val="en-US"/>
        </w:rPr>
        <w:t xml:space="preserve"> LTC services and access have a</w:t>
      </w:r>
      <w:r w:rsidR="00D062D3" w:rsidRPr="00602B69">
        <w:rPr>
          <w:lang w:val="en-US"/>
        </w:rPr>
        <w:t xml:space="preserve"> high regional fragmentation</w:t>
      </w:r>
      <w:r w:rsidRPr="00602B69">
        <w:rPr>
          <w:lang w:val="en-US"/>
        </w:rPr>
        <w:t xml:space="preserve"> </w:t>
      </w:r>
      <w:sdt>
        <w:sdtPr>
          <w:rPr>
            <w:lang w:val="en-US"/>
          </w:rPr>
          <w:alias w:val="Don't edit this field"/>
          <w:tag w:val="CitaviPlaceholder#e95ca389-6564-4078-8fc8-90035c8d2a67"/>
          <w:id w:val="-795451103"/>
          <w:placeholder>
            <w:docPart w:val="DefaultPlaceholder_-1854013440"/>
          </w:placeholder>
        </w:sdtPr>
        <w:sdtContent>
          <w:r w:rsidRPr="00602B69">
            <w:rPr>
              <w:lang w:val="en-US"/>
            </w:rPr>
            <w:fldChar w:fldCharType="begin"/>
          </w:r>
          <w:r w:rsidR="00563976" w:rsidRPr="00602B69">
            <w:rPr>
              <w:lang w:val="en-US"/>
            </w:rPr>
            <w:instrText>ADDIN CitaviPlaceholder{eyIkaWQiOiIxIiwiRW50cmllcyI6W3siJGlkIjoiMiIsIklkIjoiMmZmMGNiZjgtOTIyNS00OWIxLWI5ZGUtODM0NDAyNjUxY2FiIiwiUmFuZ2VMZW5ndGgiOjIyLCJSZWZlcmVuY2VJZCI6ImM0Y2RlOWMzLTViMGEtNDM3NS1hNGQwLTRhNWFlMTYxMGJlYiIsIlJlZmVyZW5jZSI6eyIkaWQiOiIzIiwiQWJzdHJhY3RDb21wbGV4aXR5IjowLCJBYnN0cmFjdFNvdXJjZVRleHRGb3JtYXQiOjAsIkF1dGhvcnMiOlt7IiRpZCI6IjQ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ihTcGFzb3ZhIGV0IGFsLiwgMjAxOCkifV19LCJUYWciOiJDaXRhdmlQbGFjZWhvbGRlciNlOTVjYTM4OS02NTY0LTQwNzgtOGZjOC05MDAzNWM4ZDJhNjciLCJUZXh0IjoiKFNwYXNvdmEgZXQgYWwuLCAyMDE4KSIsIldBSVZlcnNpb24iOiI2LjMuMC4wIn0=}</w:instrText>
          </w:r>
          <w:r w:rsidRPr="00602B69">
            <w:rPr>
              <w:lang w:val="en-US"/>
            </w:rPr>
            <w:fldChar w:fldCharType="separate"/>
          </w:r>
          <w:r w:rsidR="00563976" w:rsidRPr="00602B69">
            <w:rPr>
              <w:lang w:val="en-US"/>
            </w:rPr>
            <w:t>(Spasova et al., 2018)</w:t>
          </w:r>
          <w:r w:rsidRPr="00602B69">
            <w:rPr>
              <w:lang w:val="en-US"/>
            </w:rPr>
            <w:fldChar w:fldCharType="end"/>
          </w:r>
        </w:sdtContent>
      </w:sdt>
      <w:r w:rsidRPr="00602B69">
        <w:rPr>
          <w:lang w:val="en-US"/>
        </w:rPr>
        <w:t xml:space="preserve">, </w:t>
      </w:r>
      <w:r w:rsidR="00D062D3" w:rsidRPr="00602B69">
        <w:rPr>
          <w:lang w:val="en-US"/>
        </w:rPr>
        <w:t>which cannot</w:t>
      </w:r>
      <w:r w:rsidRPr="00602B69">
        <w:rPr>
          <w:lang w:val="en-US"/>
        </w:rPr>
        <w:t xml:space="preserve"> be</w:t>
      </w:r>
      <w:r w:rsidR="00D062D3" w:rsidRPr="00602B69">
        <w:rPr>
          <w:lang w:val="en-US"/>
        </w:rPr>
        <w:t xml:space="preserve"> display</w:t>
      </w:r>
      <w:r w:rsidRPr="00602B69">
        <w:rPr>
          <w:lang w:val="en-US"/>
        </w:rPr>
        <w:t>ed on a brought basis in an internationally comparative typology. Furthermore, LTC systems have not that clear boundaries as other welfare state systems such as healthcare, unemployment or pensions</w:t>
      </w:r>
      <w:r w:rsidR="00241280" w:rsidRPr="00602B69">
        <w:rPr>
          <w:lang w:val="en-US"/>
        </w:rPr>
        <w:t xml:space="preserve"> do</w:t>
      </w:r>
      <w:r w:rsidRPr="00602B69">
        <w:rPr>
          <w:lang w:val="en-US"/>
        </w:rPr>
        <w:t xml:space="preserve">. LTC can be provided via a </w:t>
      </w:r>
      <w:r w:rsidR="004C3BAD" w:rsidRPr="00602B69">
        <w:rPr>
          <w:lang w:val="en-US"/>
        </w:rPr>
        <w:t>separate</w:t>
      </w:r>
      <w:r w:rsidRPr="00602B69">
        <w:rPr>
          <w:lang w:val="en-US"/>
        </w:rPr>
        <w:t xml:space="preserve"> LTC system or it can be partially integrated in healthcare, social assistance or pension systems</w:t>
      </w:r>
      <w:r w:rsidR="00F95583" w:rsidRPr="00602B69">
        <w:rPr>
          <w:lang w:val="en-US"/>
        </w:rPr>
        <w:t xml:space="preserve">, where different access and provision rules apply </w:t>
      </w:r>
      <w:sdt>
        <w:sdtPr>
          <w:rPr>
            <w:lang w:val="en-US"/>
          </w:rPr>
          <w:alias w:val="Don't edit this field"/>
          <w:tag w:val="CitaviPlaceholder#fd078c24-6b91-4ed2-a0cb-2eb61fd7691f"/>
          <w:id w:val="745534389"/>
          <w:placeholder>
            <w:docPart w:val="DefaultPlaceholder_-1854013440"/>
          </w:placeholder>
        </w:sdtPr>
        <w:sdtContent>
          <w:r w:rsidR="000E5EEF" w:rsidRPr="00602B69">
            <w:rPr>
              <w:lang w:val="en-US"/>
            </w:rPr>
            <w:fldChar w:fldCharType="begin"/>
          </w:r>
          <w:r w:rsidR="00563976" w:rsidRPr="00602B69">
            <w:rPr>
              <w:lang w:val="en-US"/>
            </w:rPr>
            <w:instrText>ADDIN CitaviPlaceholder{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}</w:instrText>
          </w:r>
          <w:r w:rsidR="000E5EEF" w:rsidRPr="00602B69">
            <w:rPr>
              <w:lang w:val="en-US"/>
            </w:rPr>
            <w:fldChar w:fldCharType="separate"/>
          </w:r>
          <w:r w:rsidR="00563976" w:rsidRPr="00602B69">
            <w:rPr>
              <w:lang w:val="en-US"/>
            </w:rPr>
            <w:t>(Nies et al., 2013)</w:t>
          </w:r>
          <w:r w:rsidR="000E5EEF" w:rsidRPr="00602B69">
            <w:rPr>
              <w:lang w:val="en-US"/>
            </w:rPr>
            <w:fldChar w:fldCharType="end"/>
          </w:r>
        </w:sdtContent>
      </w:sdt>
      <w:r w:rsidR="000E5EEF" w:rsidRPr="00602B69">
        <w:rPr>
          <w:lang w:val="en-US"/>
        </w:rPr>
        <w:t xml:space="preserve">. </w:t>
      </w:r>
      <w:r w:rsidR="00F95583" w:rsidRPr="00602B69">
        <w:rPr>
          <w:lang w:val="en-US"/>
        </w:rPr>
        <w:t>Furthermore, LTC is in many countries still a new issue in the welfare state, because the provision was traditionally devolved to familie</w:t>
      </w:r>
      <w:r w:rsidR="00D9383E" w:rsidRPr="00602B69">
        <w:rPr>
          <w:lang w:val="en-US"/>
        </w:rPr>
        <w:t xml:space="preserve">s and now increasingly </w:t>
      </w:r>
      <w:r w:rsidR="00F95583" w:rsidRPr="00602B69">
        <w:rPr>
          <w:lang w:val="en-US"/>
        </w:rPr>
        <w:t>to migrant care workers</w:t>
      </w:r>
      <w:r w:rsidR="000E5EEF" w:rsidRPr="00602B69">
        <w:rPr>
          <w:lang w:val="en-US"/>
        </w:rPr>
        <w:t xml:space="preserve"> </w:t>
      </w:r>
      <w:sdt>
        <w:sdtPr>
          <w:rPr>
            <w:lang w:val="en-US"/>
          </w:rPr>
          <w:alias w:val="Don't edit this field"/>
          <w:tag w:val="CitaviPlaceholder#0b22ce80-8054-450c-b072-152ad4f1eec1"/>
          <w:id w:val="759487378"/>
          <w:placeholder>
            <w:docPart w:val="DefaultPlaceholder_-1854013440"/>
          </w:placeholder>
        </w:sdtPr>
        <w:sdtContent>
          <w:r w:rsidR="000E5EEF" w:rsidRPr="00602B69">
            <w:rPr>
              <w:lang w:val="en-US"/>
            </w:rPr>
            <w:fldChar w:fldCharType="begin"/>
          </w:r>
          <w:r w:rsidR="00563976" w:rsidRPr="00602B69">
            <w:rPr>
              <w:lang w:val="en-US"/>
            </w:rPr>
            <w:instrText>ADDIN CitaviPlaceholder{eyIkaWQiOiIxIiwiRW50cmllcyI6W3siJGlkIjoiMiIsIklkIjoiZWQ1NzNkODAtNWIyZi00ODEwLWJlYWQtYmM0MzhjN2Y0YTM5IiwiUmFuZ2VMZW5ndGgiOjIx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MiLCJPcmdhbml6YXRpb25zIjpbXSwiT3RoZXJzSW52b2x2ZWQiOltdLCJQYWdlUmFuZ2UiOiI8c3A+XHJcbiAgPG4+Mjg2PC9uPlxyXG4gIDxpbj50cnVlPC9pbj5cclxuICA8b3M+Mjg2PC9vcz5cclxuICA8cHM+Mjg2PC9wcz5cclxuPC9zcD5cclxuPGVwPlxyXG4gIDxuPjMwOTwvbj5cclxuICA8aW4+dHJ1ZTwvaW4+XHJcbiAgPG9zPjMwOTwvb3M+XHJcbiAgPHBzPjMwOTwvcHM+XHJcbjwvZXA+XHJcbjxvcz4yODYtMzA5PC9vcz4iLCJQYWdlUmFuZ2VOdW1iZXIiOjI4NiwiUGFnZVJhbmdlTnVtYmVyaW5nVHlwZSI6IlBhZ2UiLCJQYWdlUmFuZ2VOdW1lcmFsU3lzdGVtIjoiQXJhYmljIiwiUGVyaW9kaWNhbCI6eyIkaWQiOiIxNi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}</w:instrText>
          </w:r>
          <w:r w:rsidR="000E5EEF" w:rsidRPr="00602B69">
            <w:rPr>
              <w:lang w:val="en-US"/>
            </w:rPr>
            <w:fldChar w:fldCharType="separate"/>
          </w:r>
          <w:r w:rsidR="00563976" w:rsidRPr="00602B69">
            <w:rPr>
              <w:lang w:val="en-US"/>
            </w:rPr>
            <w:t xml:space="preserve">(Colombo et al., 2011; Da Roit and Le </w:t>
          </w:r>
          <w:proofErr w:type="spellStart"/>
          <w:r w:rsidR="00563976" w:rsidRPr="00602B69">
            <w:rPr>
              <w:lang w:val="en-US"/>
            </w:rPr>
            <w:t>Bihan</w:t>
          </w:r>
          <w:proofErr w:type="spellEnd"/>
          <w:r w:rsidR="00563976" w:rsidRPr="00602B69">
            <w:rPr>
              <w:lang w:val="en-US"/>
            </w:rPr>
            <w:t>, 2010)</w:t>
          </w:r>
          <w:r w:rsidR="000E5EEF" w:rsidRPr="00602B69">
            <w:rPr>
              <w:lang w:val="en-US"/>
            </w:rPr>
            <w:fldChar w:fldCharType="end"/>
          </w:r>
        </w:sdtContent>
      </w:sdt>
      <w:r w:rsidR="00F95583" w:rsidRPr="00602B69">
        <w:rPr>
          <w:lang w:val="en-US"/>
        </w:rPr>
        <w:t>.</w:t>
      </w:r>
      <w:r w:rsidR="00000B1F">
        <w:rPr>
          <w:lang w:val="en-US"/>
        </w:rPr>
        <w:t xml:space="preserve"> </w:t>
      </w:r>
      <w:ins w:id="3" w:author="maariaan" w:date="2019-09-24T10:42:00Z">
        <w:r w:rsidR="00000B1F">
          <w:rPr>
            <w:lang w:val="en-US"/>
          </w:rPr>
          <w:t xml:space="preserve">Therefore, on a legal basis rights for LTC recipients like the choice of providers are granted, but on the </w:t>
        </w:r>
      </w:ins>
      <w:ins w:id="4" w:author="maariaan" w:date="2019-09-24T10:43:00Z">
        <w:r w:rsidR="00000B1F">
          <w:rPr>
            <w:lang w:val="en-US"/>
          </w:rPr>
          <w:t xml:space="preserve">implementation level server access barriers </w:t>
        </w:r>
      </w:ins>
      <w:ins w:id="5" w:author="maariaan" w:date="2019-09-24T10:44:00Z">
        <w:r w:rsidR="00792A3C">
          <w:rPr>
            <w:lang w:val="en-US"/>
          </w:rPr>
          <w:t>for example due to long waiting lists are common.</w:t>
        </w:r>
      </w:ins>
      <w:bookmarkStart w:id="6" w:name="_GoBack"/>
      <w:bookmarkEnd w:id="6"/>
      <w:r w:rsidR="00F95583" w:rsidRPr="00602B69">
        <w:rPr>
          <w:lang w:val="en-US"/>
        </w:rPr>
        <w:t xml:space="preserve"> Unfortunatel</w:t>
      </w:r>
      <w:r w:rsidR="000E5EEF" w:rsidRPr="00602B69">
        <w:rPr>
          <w:lang w:val="en-US"/>
        </w:rPr>
        <w:t xml:space="preserve">y, indicators on informal care </w:t>
      </w:r>
      <w:r w:rsidR="00F95583" w:rsidRPr="00602B69">
        <w:rPr>
          <w:lang w:val="en-US"/>
        </w:rPr>
        <w:t>are not available and by nature not reliable. The only approximation</w:t>
      </w:r>
      <w:r w:rsidR="00241280" w:rsidRPr="00602B69">
        <w:rPr>
          <w:lang w:val="en-US"/>
        </w:rPr>
        <w:t>, we have included,</w:t>
      </w:r>
      <w:r w:rsidR="00F95583" w:rsidRPr="00602B69">
        <w:rPr>
          <w:lang w:val="en-US"/>
        </w:rPr>
        <w:t xml:space="preserve"> are cash benefits (especially unbound) which are an institutional measure to increase informal family and migrant care </w:t>
      </w:r>
      <w:sdt>
        <w:sdtPr>
          <w:rPr>
            <w:lang w:val="en-US"/>
          </w:rPr>
          <w:alias w:val="Don't edit this field"/>
          <w:tag w:val="CitaviPlaceholder#b3987cbb-1f8a-4e2d-b10f-93920f470a39"/>
          <w:id w:val="1002932273"/>
          <w:placeholder>
            <w:docPart w:val="DefaultPlaceholder_-1854013440"/>
          </w:placeholder>
        </w:sdtPr>
        <w:sdtContent>
          <w:r w:rsidR="000E5EEF" w:rsidRPr="00602B69">
            <w:rPr>
              <w:lang w:val="en-US"/>
            </w:rPr>
            <w:fldChar w:fldCharType="begin"/>
          </w:r>
          <w:r w:rsidR="00563976" w:rsidRPr="00602B69">
            <w:rPr>
              <w:lang w:val="en-US"/>
            </w:rPr>
            <w:instrText>ADDIN CitaviPlaceholder{eyIkaWQiOiIxIiwiRW50cmllcyI6W3siJGlkIjoiMiIsIklkIjoiODMyMjdlN2QtYzdhNS00YWYzLWFmNzMtOTE5NzAyYmQ3NDMw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Sx7IiRpZCI6IjgiLCJJZCI6IjI1Njg3ODIwLWNmMzctNDhjMC1iNjg3LTMzYjgxNTEwZDgyNyIsIlJhbmdlU3RhcnQiOjI3LCJSYW5nZUxlbmd0aCI6MjcsIlJlZmVyZW5jZUlkIjoiYTQ4MzZkYWUtNjhkOS00ZDc0LTg2MTYtZDEzZmIwMjA3ZjE1IiwiUmVmZXJlbmNlIjp7IiRpZCI6IjkiLCJBYnN0cmFjdENvbXBsZXhpdHkiOjAsIkFic3RyYWN0U291cmNlVGV4dEZvcm1hdCI6MCwiQXV0aG9ycyI6W3siJHJlZiI6IjQifSx7IiRpZCI6IjEw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EiLCJBZGRyZXNzIjp7IiRpZCI6IjEyIiwiTGlua2VkUmVzb3VyY2VTdGF0dXMiOjgsIk9yaWdpbmFsU3RyaW5nIjoiMTAuMTE3Ny8wOTU4OTI4NzEzNDk5MTc1IiwiTGlua2VkUmVzb3VyY2VUeXBlIjo1LCJVcmlTdHJpbmciOiJodHRwczovL2RvaS5vcmcvMTAuMTE3Ny8wOTU4OTI4NzEzNDk5MTc1IiwiUHJvcGVydGllcyI6eyIkaWQiOiIxMy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ihEYSBSb2l0IGFuZCBMZSBCaWhhbiwgMjAxMDsgRGEgUm9pdCBhbmQgV2VpY2h0LCAyMDEzKSJ9XX0sIlRhZyI6IkNpdGF2aVBsYWNlaG9sZGVyI2IzOTg3Y2JiLTFmOGEtNGUyZC1iMTBmLTkzOTIwZjQ3MGEzOSIsIlRleHQiOiIoRGEgUm9pdCBhbmQgTGUgQmloYW4sIDIwMTA7IERhIFJvaXQgYW5kIFdlaWNodCwgMjAxMykiLCJXQUlWZXJzaW9uIjoiNi4zLjAuMCJ9}</w:instrText>
          </w:r>
          <w:r w:rsidR="000E5EEF" w:rsidRPr="00602B69">
            <w:rPr>
              <w:lang w:val="en-US"/>
            </w:rPr>
            <w:fldChar w:fldCharType="separate"/>
          </w:r>
          <w:r w:rsidR="00563976" w:rsidRPr="00602B69">
            <w:rPr>
              <w:lang w:val="en-US"/>
            </w:rPr>
            <w:t>(Da Roit and Le Bihan, 2010; Da Roit and Weicht, 2013)</w:t>
          </w:r>
          <w:r w:rsidR="000E5EEF" w:rsidRPr="00602B69">
            <w:rPr>
              <w:lang w:val="en-US"/>
            </w:rPr>
            <w:fldChar w:fldCharType="end"/>
          </w:r>
        </w:sdtContent>
      </w:sdt>
      <w:r w:rsidR="000E5EEF" w:rsidRPr="00602B69">
        <w:rPr>
          <w:lang w:val="en-US"/>
        </w:rPr>
        <w:t>.</w:t>
      </w:r>
    </w:p>
    <w:p w14:paraId="491B9C36" w14:textId="56BF3750" w:rsidR="0089212E" w:rsidRPr="00602B69" w:rsidRDefault="0089212E" w:rsidP="00DB62C0">
      <w:pPr>
        <w:spacing w:line="360" w:lineRule="auto"/>
        <w:jc w:val="both"/>
        <w:rPr>
          <w:b/>
          <w:lang w:val="en-US"/>
        </w:rPr>
      </w:pPr>
    </w:p>
    <w:sdt>
      <w:sdtPr>
        <w:rPr>
          <w:rFonts w:asciiTheme="minorHAnsi" w:eastAsiaTheme="minorHAnsi" w:hAnsiTheme="minorHAnsi" w:cstheme="minorBidi"/>
          <w:color w:val="auto"/>
          <w:sz w:val="22"/>
          <w:szCs w:val="22"/>
          <w:lang w:val="en-US"/>
        </w:rPr>
        <w:alias w:val="Don’t edit this field."/>
        <w:tag w:val="CitaviBibliography"/>
        <w:id w:val="-861361920"/>
        <w:placeholder>
          <w:docPart w:val="DefaultPlaceholder_-1854013440"/>
        </w:placeholder>
      </w:sdtPr>
      <w:sdtContent>
        <w:p w14:paraId="71FB549E" w14:textId="77777777" w:rsidR="00AE58E8" w:rsidRPr="00602B69" w:rsidRDefault="00D062D3" w:rsidP="00AE58E8">
          <w:pPr>
            <w:pStyle w:val="CitaviBibliographyHeading"/>
            <w:rPr>
              <w:lang w:val="en-US"/>
            </w:rPr>
          </w:pPr>
          <w:r w:rsidRPr="00602B69">
            <w:rPr>
              <w:lang w:val="en-US"/>
            </w:rPr>
            <w:fldChar w:fldCharType="begin"/>
          </w:r>
          <w:r w:rsidR="00DB62C0" w:rsidRPr="00602B69">
            <w:rPr>
              <w:lang w:val="en-US"/>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sidRPr="00602B69">
            <w:rPr>
              <w:lang w:val="en-US"/>
            </w:rPr>
            <w:fldChar w:fldCharType="separate"/>
          </w:r>
          <w:bookmarkStart w:id="7" w:name="_CTVBIBLIOGRAPHY1"/>
          <w:bookmarkEnd w:id="7"/>
          <w:r w:rsidR="00AE58E8" w:rsidRPr="00602B69">
            <w:rPr>
              <w:lang w:val="en-US"/>
            </w:rPr>
            <w:t>References</w:t>
          </w:r>
        </w:p>
        <w:p w14:paraId="31F756F9" w14:textId="77777777" w:rsidR="00AE58E8" w:rsidRPr="00602B69" w:rsidRDefault="00AE58E8" w:rsidP="00AE58E8">
          <w:pPr>
            <w:pStyle w:val="CitaviBibliographyEntry"/>
            <w:rPr>
              <w:lang w:val="en-US"/>
            </w:rPr>
          </w:pPr>
          <w:bookmarkStart w:id="8" w:name="_CTVL001034e448139b54f419adf4039f0e6938f"/>
          <w:r w:rsidRPr="00602B69">
            <w:rPr>
              <w:lang w:val="en-US"/>
            </w:rPr>
            <w:t>Alber, J. (1995) ‘A Framework for the Comparative Study of Social Services’, Journal of European Social Policy 5(2): 131–49.</w:t>
          </w:r>
        </w:p>
        <w:p w14:paraId="777E9CEF" w14:textId="77777777" w:rsidR="00AE58E8" w:rsidRPr="00602B69" w:rsidRDefault="00AE58E8" w:rsidP="00AE58E8">
          <w:pPr>
            <w:pStyle w:val="CitaviBibliographyEntry"/>
            <w:rPr>
              <w:lang w:val="en-US"/>
            </w:rPr>
          </w:pPr>
          <w:bookmarkStart w:id="9" w:name="_CTVL001810c08d70777472783612d9c6746a6b1"/>
          <w:bookmarkEnd w:id="8"/>
          <w:r w:rsidRPr="00602B69">
            <w:rPr>
              <w:lang w:val="en-US"/>
            </w:rPr>
            <w:t>Anderson, A. (2012) ‘Europe's Care Regimes and the Role of Migrant Care Workers Within Them’, Journal of Population Ageing 5(2): 135–46.</w:t>
          </w:r>
        </w:p>
        <w:p w14:paraId="2063F718" w14:textId="77777777" w:rsidR="00AE58E8" w:rsidRPr="00602B69" w:rsidRDefault="00AE58E8" w:rsidP="00AE58E8">
          <w:pPr>
            <w:pStyle w:val="CitaviBibliographyEntry"/>
            <w:rPr>
              <w:lang w:val="en-US"/>
            </w:rPr>
          </w:pPr>
          <w:bookmarkStart w:id="10" w:name="_CTVL001d05c2d44cb5e4fe2b3f74ab1c28541ed"/>
          <w:bookmarkEnd w:id="9"/>
          <w:r w:rsidRPr="00602B69">
            <w:rPr>
              <w:lang w:val="en-US"/>
            </w:rPr>
            <w:t>Anttonen, A. and Sipilä, J. (1996) ‘European Social Care Services: Is it possible to identify models?’, Journal of European Social Policy 6(2): 87–100.</w:t>
          </w:r>
        </w:p>
        <w:p w14:paraId="2175B90B" w14:textId="77777777" w:rsidR="00AE58E8" w:rsidRPr="00602B69" w:rsidRDefault="00AE58E8" w:rsidP="00AE58E8">
          <w:pPr>
            <w:pStyle w:val="CitaviBibliographyEntry"/>
            <w:rPr>
              <w:lang w:val="en-US"/>
            </w:rPr>
          </w:pPr>
          <w:bookmarkStart w:id="11" w:name="_CTVL001e6435ca3dc8443b5a53ecffd8c03ae4d"/>
          <w:bookmarkEnd w:id="10"/>
          <w:r w:rsidRPr="00602B69">
            <w:rPr>
              <w:lang w:val="en-US"/>
            </w:rPr>
            <w:t>Bettio, F. and Plantenga, J. (2004) ‘Comparing Care Regimes in Europe’, Feminist Economics 10(1): 85–113.</w:t>
          </w:r>
        </w:p>
        <w:p w14:paraId="7D982ED1" w14:textId="77777777" w:rsidR="00AE58E8" w:rsidRPr="00602B69" w:rsidRDefault="00AE58E8" w:rsidP="00AE58E8">
          <w:pPr>
            <w:pStyle w:val="CitaviBibliographyEntry"/>
            <w:rPr>
              <w:lang w:val="en-US"/>
            </w:rPr>
          </w:pPr>
          <w:bookmarkStart w:id="12" w:name="_CTVL00186166193303347ca969e2168af48b4b8"/>
          <w:bookmarkEnd w:id="11"/>
          <w:r w:rsidRPr="00602B69">
            <w:rPr>
              <w:lang w:val="en-US"/>
            </w:rPr>
            <w:t xml:space="preserve">Colombo, F. (2012) ‘Typology of Public Coverage for Long-Term Care in OECD Countries’, in J. Costa-Font and C. Courbage (eds) </w:t>
          </w:r>
          <w:bookmarkEnd w:id="12"/>
          <w:r w:rsidRPr="00602B69">
            <w:rPr>
              <w:i/>
              <w:lang w:val="en-US"/>
            </w:rPr>
            <w:t>Financing Long-Term Care in Europe: Institutions, Markets and Models</w:t>
          </w:r>
          <w:r w:rsidRPr="00602B69">
            <w:rPr>
              <w:lang w:val="en-US"/>
            </w:rPr>
            <w:t>, pp. 17–40. London, s.l.: Palgrave Macmillan UK.</w:t>
          </w:r>
        </w:p>
        <w:p w14:paraId="2D91BE41" w14:textId="77777777" w:rsidR="00AE58E8" w:rsidRPr="00602B69" w:rsidRDefault="00AE58E8" w:rsidP="00AE58E8">
          <w:pPr>
            <w:pStyle w:val="CitaviBibliographyEntry"/>
            <w:rPr>
              <w:lang w:val="en-US"/>
            </w:rPr>
          </w:pPr>
          <w:bookmarkStart w:id="13" w:name="_CTVL0010b6a142e90234bc18156f4e7b2566369"/>
          <w:r w:rsidRPr="00602B69">
            <w:rPr>
              <w:lang w:val="en-US"/>
            </w:rPr>
            <w:t xml:space="preserve">Colombo, F., Llena-Nozal, A., Mercier, J. and Tjadens, F. (2011) </w:t>
          </w:r>
          <w:bookmarkEnd w:id="13"/>
          <w:r w:rsidRPr="00602B69">
            <w:rPr>
              <w:i/>
              <w:lang w:val="en-US"/>
            </w:rPr>
            <w:t xml:space="preserve">Help wanted?: Providing and paying for long-term care. </w:t>
          </w:r>
          <w:r w:rsidRPr="00602B69">
            <w:rPr>
              <w:lang w:val="en-US"/>
            </w:rPr>
            <w:t>Paris: OECD.</w:t>
          </w:r>
        </w:p>
        <w:p w14:paraId="6C67F192" w14:textId="77777777" w:rsidR="00AE58E8" w:rsidRPr="00602B69" w:rsidRDefault="00AE58E8" w:rsidP="00AE58E8">
          <w:pPr>
            <w:pStyle w:val="CitaviBibliographyEntry"/>
            <w:rPr>
              <w:lang w:val="en-US"/>
            </w:rPr>
          </w:pPr>
          <w:bookmarkStart w:id="14" w:name="_CTVL0011b8ba8c659eb4b73a7f1fa02fe518735"/>
          <w:r w:rsidRPr="00602B69">
            <w:rPr>
              <w:lang w:val="en-US"/>
            </w:rPr>
            <w:lastRenderedPageBreak/>
            <w:t>Da Roit, B. and Le Bihan, B. (2010) ‘Similar and Yet So Different: Cash-for-Care in Six European Countries’ Long-Term Care Policies’, The Milbank Quarterly 88(3): 286–309.</w:t>
          </w:r>
        </w:p>
        <w:p w14:paraId="72847960" w14:textId="77777777" w:rsidR="00AE58E8" w:rsidRPr="00602B69" w:rsidRDefault="00AE58E8" w:rsidP="00AE58E8">
          <w:pPr>
            <w:pStyle w:val="CitaviBibliographyEntry"/>
            <w:rPr>
              <w:lang w:val="en-US"/>
            </w:rPr>
          </w:pPr>
          <w:bookmarkStart w:id="15" w:name="_CTVL001a4836dae68d94d748616d13fb0207f15"/>
          <w:bookmarkEnd w:id="14"/>
          <w:r w:rsidRPr="00602B69">
            <w:rPr>
              <w:lang w:val="en-US"/>
            </w:rPr>
            <w:t>Da Roit, B. and Weicht, B. (2013) ‘Migrant care work and care, migration and employment regimes: A fuzzy-set analysis’, Journal of European Social Policy 23(5): 469–86.</w:t>
          </w:r>
        </w:p>
        <w:p w14:paraId="05393342" w14:textId="77777777" w:rsidR="00AE58E8" w:rsidRPr="00602B69" w:rsidRDefault="00AE58E8" w:rsidP="00AE58E8">
          <w:pPr>
            <w:pStyle w:val="CitaviBibliographyEntry"/>
            <w:rPr>
              <w:lang w:val="en-US"/>
            </w:rPr>
          </w:pPr>
          <w:bookmarkStart w:id="16" w:name="_CTVL001fd3ac2a6731141c3b7b2698947518579"/>
          <w:bookmarkEnd w:id="15"/>
          <w:r w:rsidRPr="00602B69">
            <w:rPr>
              <w:lang w:val="en-US"/>
            </w:rPr>
            <w:t>Damiani, G., Farelli, V., Anselmi, A., Sicuro, L., Solipaca, A., Burgio, A., Iezzi, D. F. and Ricciardi, W. (2011) ‘Patterns of Long Term Care in 29 European countries: evidence from an exploratory study’, BMC health services research 11: 316.</w:t>
          </w:r>
        </w:p>
        <w:p w14:paraId="0FF6212A" w14:textId="77777777" w:rsidR="00AE58E8" w:rsidRPr="00602B69" w:rsidRDefault="00AE58E8" w:rsidP="00AE58E8">
          <w:pPr>
            <w:pStyle w:val="CitaviBibliographyEntry"/>
            <w:rPr>
              <w:lang w:val="en-US"/>
            </w:rPr>
          </w:pPr>
          <w:bookmarkStart w:id="17" w:name="_CTVL0015f1bbd69fb3c4522abd802c60d39aab7"/>
          <w:bookmarkEnd w:id="16"/>
          <w:r w:rsidRPr="00602B69">
            <w:rPr>
              <w:lang w:val="en-US"/>
            </w:rPr>
            <w:t>Di Rosa, M., Kofahl, C., McKee, K., Bień, B., Lamura, G., Prouskas, C., Döhner, H. and Mnich, E. (2011) ‘A Typology of Caregiving Situations and Service Use in Family Carers of Older People in Six European Countries’, GeroPsych 24(1): 5–18.</w:t>
          </w:r>
        </w:p>
        <w:p w14:paraId="5DDDB0F5" w14:textId="77777777" w:rsidR="00AE58E8" w:rsidRPr="00602B69" w:rsidRDefault="00AE58E8" w:rsidP="00AE58E8">
          <w:pPr>
            <w:pStyle w:val="CitaviBibliographyEntry"/>
            <w:rPr>
              <w:lang w:val="en-US"/>
            </w:rPr>
          </w:pPr>
          <w:bookmarkStart w:id="18" w:name="_CTVL0010ab61766c6234c81af59c27fe2c9d49d"/>
          <w:bookmarkEnd w:id="17"/>
          <w:r w:rsidRPr="00602B69">
            <w:rPr>
              <w:lang w:val="en-US"/>
            </w:rPr>
            <w:t xml:space="preserve">Esping-Andersen, G. (1990) </w:t>
          </w:r>
          <w:bookmarkEnd w:id="18"/>
          <w:r w:rsidRPr="00602B69">
            <w:rPr>
              <w:i/>
              <w:lang w:val="en-US"/>
            </w:rPr>
            <w:t xml:space="preserve">The three worlds of welfare capitalism. </w:t>
          </w:r>
          <w:r w:rsidRPr="00602B69">
            <w:rPr>
              <w:lang w:val="en-US"/>
            </w:rPr>
            <w:t>Princeton, N.J.: Princeton University Press.</w:t>
          </w:r>
        </w:p>
        <w:p w14:paraId="413E8F0C" w14:textId="77777777" w:rsidR="00AE58E8" w:rsidRPr="00602B69" w:rsidRDefault="00AE58E8" w:rsidP="00AE58E8">
          <w:pPr>
            <w:pStyle w:val="CitaviBibliographyEntry"/>
            <w:rPr>
              <w:lang w:val="en-US"/>
            </w:rPr>
          </w:pPr>
          <w:bookmarkStart w:id="19" w:name="_CTVL001e695c9812ebe48f081664322ba67ea9f"/>
          <w:r w:rsidRPr="00602B69">
            <w:rPr>
              <w:lang w:val="en-US"/>
            </w:rPr>
            <w:t>European Commission (2018) ‘ESPN thematic report on Challenges in long-term care’. https://ec.europa.eu/social/main.jsp?advSearchKey=espnltc_2018&amp;mode=advancedSubmit&amp;catId=22&amp;policyArea=0&amp;policyAreaSub=0&amp;country=0&amp;year=0.</w:t>
          </w:r>
        </w:p>
        <w:p w14:paraId="224542C2" w14:textId="77777777" w:rsidR="00AE58E8" w:rsidRPr="00602B69" w:rsidRDefault="00AE58E8" w:rsidP="00AE58E8">
          <w:pPr>
            <w:pStyle w:val="CitaviBibliographyEntry"/>
            <w:rPr>
              <w:lang w:val="en-US"/>
            </w:rPr>
          </w:pPr>
          <w:bookmarkStart w:id="20" w:name="_CTVL001b1b4eaaf0a3c4f5e8b08e5aac25ab74c"/>
          <w:bookmarkEnd w:id="19"/>
          <w:r w:rsidRPr="00602B69">
            <w:rPr>
              <w:lang w:val="en-US"/>
            </w:rPr>
            <w:t>European Observatory on Health Systems and Policies (2018) ‘Health system review (HiT)’. http://www.euro.who.int/en/about-us/partners/observatory/publications/health-system-reviews-hits/full-list-of-country-hits.</w:t>
          </w:r>
        </w:p>
        <w:p w14:paraId="1FFBB7A4" w14:textId="77777777" w:rsidR="00AE58E8" w:rsidRPr="00602B69" w:rsidRDefault="00AE58E8" w:rsidP="00AE58E8">
          <w:pPr>
            <w:pStyle w:val="CitaviBibliographyEntry"/>
            <w:rPr>
              <w:lang w:val="en-US"/>
            </w:rPr>
          </w:pPr>
          <w:bookmarkStart w:id="21" w:name="_CTVL0013deb4cb5e8224491a572d4026b6a1358"/>
          <w:bookmarkEnd w:id="20"/>
          <w:r w:rsidRPr="00602B69">
            <w:rPr>
              <w:lang w:val="en-US"/>
            </w:rPr>
            <w:t>Farris, S. R. and Marchetti, S. (2017) ‘From the Commodification to the Corporatization of Care: European Perspectives and Debates’, Social Politics: International Studies in Gender, State &amp; Society 24(2): 109–31.</w:t>
          </w:r>
        </w:p>
        <w:p w14:paraId="18025BB2" w14:textId="77777777" w:rsidR="00AE58E8" w:rsidRPr="00602B69" w:rsidRDefault="00AE58E8" w:rsidP="00AE58E8">
          <w:pPr>
            <w:pStyle w:val="CitaviBibliographyEntry"/>
            <w:rPr>
              <w:lang w:val="en-US"/>
            </w:rPr>
          </w:pPr>
          <w:bookmarkStart w:id="22" w:name="_CTVL0017c3d120b68894a438ddae60dd66cb8df"/>
          <w:bookmarkEnd w:id="21"/>
          <w:r w:rsidRPr="00602B69">
            <w:rPr>
              <w:lang w:val="en-US"/>
            </w:rPr>
            <w:t>Ferrera, M. (1996) ‘The 'Southern Model' of Welfare in Social Europe’, Journal of European Social Policy 6(1): 17–37.</w:t>
          </w:r>
        </w:p>
        <w:p w14:paraId="32F0B651" w14:textId="77777777" w:rsidR="00AE58E8" w:rsidRPr="00602B69" w:rsidRDefault="00AE58E8" w:rsidP="00AE58E8">
          <w:pPr>
            <w:pStyle w:val="CitaviBibliographyEntry"/>
            <w:rPr>
              <w:lang w:val="en-US"/>
            </w:rPr>
          </w:pPr>
          <w:bookmarkStart w:id="23" w:name="_CTVL001373c94ccf3c24a1ebfb425e778bd7fad"/>
          <w:bookmarkEnd w:id="22"/>
          <w:r w:rsidRPr="00602B69">
            <w:rPr>
              <w:lang w:val="en-US"/>
            </w:rPr>
            <w:t>Halásková, R., Bednář, P. and Halásková, M. (2017) ‘Forms of Providing and Financing Long-Term Care in OECD Countries’, Review of Economic Perspectives 17(2): 159–78.</w:t>
          </w:r>
        </w:p>
        <w:p w14:paraId="7B190B9D" w14:textId="77777777" w:rsidR="00AE58E8" w:rsidRPr="00602B69" w:rsidRDefault="00AE58E8" w:rsidP="00AE58E8">
          <w:pPr>
            <w:pStyle w:val="CitaviBibliographyEntry"/>
            <w:rPr>
              <w:lang w:val="en-US"/>
            </w:rPr>
          </w:pPr>
          <w:bookmarkStart w:id="24" w:name="_CTVL0012648c6a98a1148368dd9ae50a6bfa51a"/>
          <w:bookmarkEnd w:id="23"/>
          <w:r w:rsidRPr="00602B69">
            <w:rPr>
              <w:lang w:val="en-US"/>
            </w:rPr>
            <w:t>Halfens, R. J. G., Meesterberends, E., van Nie-Visser, N. C., Lohrmann, C., Schönherr, S., Meijers, J. M. M., Hahn, S., Vangelooven, C. and Schols, J. M. G. A. (2013) ‘International prevalence measurement of care problems: results’, Journal of advanced nursing 69(9): e5-17.</w:t>
          </w:r>
        </w:p>
        <w:p w14:paraId="22FAEB4C" w14:textId="77777777" w:rsidR="00AE58E8" w:rsidRPr="00602B69" w:rsidRDefault="00AE58E8" w:rsidP="00AE58E8">
          <w:pPr>
            <w:pStyle w:val="CitaviBibliographyEntry"/>
            <w:rPr>
              <w:lang w:val="en-US"/>
            </w:rPr>
          </w:pPr>
          <w:bookmarkStart w:id="25" w:name="_CTVL001be466e05928646daa518cec4cec03f63"/>
          <w:bookmarkEnd w:id="24"/>
          <w:r w:rsidRPr="00602B69">
            <w:rPr>
              <w:lang w:val="en-US"/>
            </w:rPr>
            <w:t>Jensen, C. (2008) ‘Worlds of welfare services and transfers’, Journal of European Social Policy 18(2): 151–62.</w:t>
          </w:r>
        </w:p>
        <w:p w14:paraId="7928F41F" w14:textId="77777777" w:rsidR="00AE58E8" w:rsidRPr="00602B69" w:rsidRDefault="00AE58E8" w:rsidP="00AE58E8">
          <w:pPr>
            <w:pStyle w:val="CitaviBibliographyEntry"/>
            <w:rPr>
              <w:lang w:val="en-US"/>
            </w:rPr>
          </w:pPr>
          <w:bookmarkStart w:id="26" w:name="_CTVL0010c10d28edea54957a390cc5df62b8fef"/>
          <w:bookmarkEnd w:id="25"/>
          <w:r w:rsidRPr="00602B69">
            <w:rPr>
              <w:lang w:val="en-US"/>
            </w:rPr>
            <w:t>Kautto, M. (2002) ‘Investing in Services in West European welfare states’, Journal of European Social Policy 12(1): 53–65.</w:t>
          </w:r>
        </w:p>
        <w:p w14:paraId="4B50CB0E" w14:textId="77777777" w:rsidR="00AE58E8" w:rsidRPr="00602B69" w:rsidRDefault="00AE58E8" w:rsidP="00AE58E8">
          <w:pPr>
            <w:pStyle w:val="CitaviBibliographyEntry"/>
            <w:rPr>
              <w:lang w:val="en-US"/>
            </w:rPr>
          </w:pPr>
          <w:bookmarkStart w:id="27" w:name="_CTVL0014a831c3476a74e2b9956ea11f6651680"/>
          <w:bookmarkEnd w:id="26"/>
          <w:r w:rsidRPr="00602B69">
            <w:rPr>
              <w:lang w:val="en-US"/>
            </w:rPr>
            <w:t xml:space="preserve">Kraus, M., Riedel, M., Mot, E. S., Willemé, P. and Röhrling, G. (2010) </w:t>
          </w:r>
          <w:bookmarkEnd w:id="27"/>
          <w:r w:rsidRPr="00602B69">
            <w:rPr>
              <w:i/>
              <w:lang w:val="en-US"/>
            </w:rPr>
            <w:t xml:space="preserve">A typology of long-term care systems in Europe. </w:t>
          </w:r>
          <w:r w:rsidRPr="00602B69">
            <w:rPr>
              <w:lang w:val="en-US"/>
            </w:rPr>
            <w:t>Brussels: ENEPRI.</w:t>
          </w:r>
        </w:p>
        <w:p w14:paraId="226356A9" w14:textId="77777777" w:rsidR="00AE58E8" w:rsidRPr="00602B69" w:rsidRDefault="00AE58E8" w:rsidP="00AE58E8">
          <w:pPr>
            <w:pStyle w:val="CitaviBibliographyEntry"/>
            <w:rPr>
              <w:lang w:val="en-US"/>
            </w:rPr>
          </w:pPr>
          <w:bookmarkStart w:id="28" w:name="_CTVL0014201f31f4e42406fb639b4aefaa60020"/>
          <w:r w:rsidRPr="00602B69">
            <w:rPr>
              <w:lang w:val="en-US"/>
            </w:rPr>
            <w:t>Leitner, S. (2003) ‘Varieties of familialism: The caring function of the family in comparative perspective’, European Societies 5(4): 353–75.</w:t>
          </w:r>
        </w:p>
        <w:p w14:paraId="32D82F2C" w14:textId="77777777" w:rsidR="00AE58E8" w:rsidRPr="00602B69" w:rsidRDefault="00AE58E8" w:rsidP="00AE58E8">
          <w:pPr>
            <w:pStyle w:val="CitaviBibliographyEntry"/>
            <w:rPr>
              <w:lang w:val="en-US"/>
            </w:rPr>
          </w:pPr>
          <w:bookmarkStart w:id="29" w:name="_CTVL0017b919a235e4542c7a45bffd37c2a2501"/>
          <w:bookmarkEnd w:id="28"/>
          <w:r w:rsidRPr="00602B69">
            <w:rPr>
              <w:lang w:val="en-US"/>
            </w:rPr>
            <w:t>MISSOC (2018) ‘Comparative tables’. https://www.missoc.org/missoc-database/comparative-tables/.</w:t>
          </w:r>
        </w:p>
        <w:p w14:paraId="57F571C6" w14:textId="77777777" w:rsidR="00AE58E8" w:rsidRPr="00602B69" w:rsidRDefault="00AE58E8" w:rsidP="00AE58E8">
          <w:pPr>
            <w:pStyle w:val="CitaviBibliographyEntry"/>
            <w:rPr>
              <w:lang w:val="en-US"/>
            </w:rPr>
          </w:pPr>
          <w:bookmarkStart w:id="30" w:name="_CTVL001c8de60e5bb4846cabf3cbe7b0f4faa71"/>
          <w:bookmarkEnd w:id="29"/>
          <w:r w:rsidRPr="00602B69">
            <w:rPr>
              <w:lang w:val="en-US"/>
            </w:rPr>
            <w:t xml:space="preserve">Nies, H., Leichsenring, K. and Mak, S. (2013) ‘The Emerging Identity of Long- Term Care Systems in Europe’, in Leichsenring, Kai, Billings, Jenny and H. Nies (eds) </w:t>
          </w:r>
          <w:bookmarkEnd w:id="30"/>
          <w:r w:rsidRPr="00602B69">
            <w:rPr>
              <w:i/>
              <w:lang w:val="en-US"/>
            </w:rPr>
            <w:t>Long term care in Europe: Improving policy and practice</w:t>
          </w:r>
          <w:r w:rsidRPr="00602B69">
            <w:rPr>
              <w:lang w:val="en-US"/>
            </w:rPr>
            <w:t>, pp. 19–41. Basingstoke: Palgrave Macmillan.</w:t>
          </w:r>
        </w:p>
        <w:p w14:paraId="1607AF13" w14:textId="77777777" w:rsidR="00AE58E8" w:rsidRPr="00602B69" w:rsidRDefault="00AE58E8" w:rsidP="00AE58E8">
          <w:pPr>
            <w:pStyle w:val="CitaviBibliographyEntry"/>
            <w:rPr>
              <w:lang w:val="en-US"/>
            </w:rPr>
          </w:pPr>
          <w:bookmarkStart w:id="31" w:name="_CTVL00131a6e1e5cd3746469cdb27300f86d341"/>
          <w:r w:rsidRPr="00602B69">
            <w:rPr>
              <w:lang w:val="en-US"/>
            </w:rPr>
            <w:t>OECD (2018) ‘OECD Health Statistics 2018’. http://www.oecd.org/els/health-systems/health-data.htm.</w:t>
          </w:r>
        </w:p>
        <w:p w14:paraId="1D42AD89" w14:textId="77777777" w:rsidR="00AE58E8" w:rsidRPr="00602B69" w:rsidRDefault="00AE58E8" w:rsidP="00AE58E8">
          <w:pPr>
            <w:pStyle w:val="CitaviBibliographyEntry"/>
            <w:rPr>
              <w:lang w:val="en-US"/>
            </w:rPr>
          </w:pPr>
          <w:bookmarkStart w:id="32" w:name="_CTVL00103a469d8c12940fdbc2ae3b2729b6d39"/>
          <w:bookmarkEnd w:id="31"/>
          <w:r w:rsidRPr="00602B69">
            <w:rPr>
              <w:lang w:val="en-US"/>
            </w:rPr>
            <w:t>Pfau-Effinger, B. (2014) ‘New policies for caring family members in European welfare states’, Cuad. Relac. Lab. 32(1).</w:t>
          </w:r>
        </w:p>
        <w:p w14:paraId="57865FFC" w14:textId="77777777" w:rsidR="00AE58E8" w:rsidRPr="00602B69" w:rsidRDefault="00AE58E8" w:rsidP="00AE58E8">
          <w:pPr>
            <w:pStyle w:val="CitaviBibliographyEntry"/>
            <w:rPr>
              <w:lang w:val="en-US"/>
            </w:rPr>
          </w:pPr>
          <w:bookmarkStart w:id="33" w:name="_CTVL0015370e4185b9d4a5f893208ca47bb9848"/>
          <w:bookmarkEnd w:id="32"/>
          <w:r w:rsidRPr="00602B69">
            <w:rPr>
              <w:lang w:val="en-US"/>
            </w:rPr>
            <w:t xml:space="preserve">Pommer, E., Woittiez, I. and Stevens, J. (2009) </w:t>
          </w:r>
          <w:bookmarkEnd w:id="33"/>
          <w:r w:rsidRPr="00602B69">
            <w:rPr>
              <w:i/>
              <w:lang w:val="en-US"/>
            </w:rPr>
            <w:t xml:space="preserve">Comparing care: The care for elderly in ten EU-countries. </w:t>
          </w:r>
          <w:r w:rsidRPr="00602B69">
            <w:rPr>
              <w:lang w:val="en-US"/>
            </w:rPr>
            <w:t>Amsterdam: Aksant Acad. Publ.</w:t>
          </w:r>
        </w:p>
        <w:p w14:paraId="09A5CADA" w14:textId="77777777" w:rsidR="00AE58E8" w:rsidRPr="00602B69" w:rsidRDefault="00AE58E8" w:rsidP="00AE58E8">
          <w:pPr>
            <w:pStyle w:val="CitaviBibliographyEntry"/>
            <w:rPr>
              <w:lang w:val="en-US"/>
            </w:rPr>
          </w:pPr>
          <w:bookmarkStart w:id="34" w:name="_CTVL0014fb1e12993c0486bb38a312102fa0b95"/>
          <w:r w:rsidRPr="00602B69">
            <w:rPr>
              <w:lang w:val="en-US"/>
            </w:rPr>
            <w:lastRenderedPageBreak/>
            <w:t xml:space="preserve">Ranci, C. and Pavolini, E. (eds.) (2013) </w:t>
          </w:r>
          <w:bookmarkEnd w:id="34"/>
          <w:r w:rsidRPr="00602B69">
            <w:rPr>
              <w:i/>
              <w:lang w:val="en-US"/>
            </w:rPr>
            <w:t xml:space="preserve">Reforms in Long-Term Care Policies in Europe: Investigating Institutional Change and Social Impacts. </w:t>
          </w:r>
          <w:r w:rsidRPr="00602B69">
            <w:rPr>
              <w:lang w:val="en-US"/>
            </w:rPr>
            <w:t>New York, NY: Springer.</w:t>
          </w:r>
        </w:p>
        <w:p w14:paraId="7F461812" w14:textId="77777777" w:rsidR="00AE58E8" w:rsidRPr="00602B69" w:rsidRDefault="00AE58E8" w:rsidP="00AE58E8">
          <w:pPr>
            <w:pStyle w:val="CitaviBibliographyEntry"/>
            <w:rPr>
              <w:lang w:val="en-US"/>
            </w:rPr>
          </w:pPr>
          <w:bookmarkStart w:id="35" w:name="_CTVL00178e0bc8b722c40a48b8c059782da93b0"/>
          <w:r w:rsidRPr="00602B69">
            <w:rPr>
              <w:lang w:val="en-US"/>
            </w:rPr>
            <w:t>Rechel, B., Grundy, E., Robine, J.-M., Cylus, J., Mackenbach, J. P., Knai, C. and McKee, M. (2013) ‘Ageing in the European Union’, The Lancet 381(9874): 1312–22.</w:t>
          </w:r>
        </w:p>
        <w:p w14:paraId="34F37589" w14:textId="77777777" w:rsidR="00AE58E8" w:rsidRPr="00602B69" w:rsidRDefault="00AE58E8" w:rsidP="00AE58E8">
          <w:pPr>
            <w:pStyle w:val="CitaviBibliographyEntry"/>
            <w:rPr>
              <w:lang w:val="en-US"/>
            </w:rPr>
          </w:pPr>
          <w:bookmarkStart w:id="36" w:name="_CTVL0011bf34687a16f42f68121c0bf4b2f930f"/>
          <w:bookmarkEnd w:id="35"/>
          <w:r w:rsidRPr="00602B69">
            <w:rPr>
              <w:lang w:val="en-US"/>
            </w:rPr>
            <w:t>Reibling, N. (2010) ‘Healthcare systems in Europe: towards an incorporation of patient access’, Journal of European Social Policy 20(1): 5–18.</w:t>
          </w:r>
        </w:p>
        <w:p w14:paraId="4E9BA304" w14:textId="77777777" w:rsidR="00AE58E8" w:rsidRPr="00602B69" w:rsidRDefault="00AE58E8" w:rsidP="00AE58E8">
          <w:pPr>
            <w:pStyle w:val="CitaviBibliographyEntry"/>
            <w:rPr>
              <w:lang w:val="en-US"/>
            </w:rPr>
          </w:pPr>
          <w:bookmarkStart w:id="37" w:name="_CTVL001ba251d514c9d4bae9495b7c6c02444ab"/>
          <w:bookmarkEnd w:id="36"/>
          <w:r w:rsidRPr="00602B69">
            <w:rPr>
              <w:lang w:val="en-US"/>
            </w:rPr>
            <w:t>Reibling, N., Ariaans, M. and Wendt, C. (2019) ‘Worlds of Healthcare: A Healthcare System Typology of OECD Countries’, Health policy (Amsterdam, Netherlands) 123(7): 611–20.</w:t>
          </w:r>
        </w:p>
        <w:p w14:paraId="1DFB7801" w14:textId="77777777" w:rsidR="00AE58E8" w:rsidRPr="00602B69" w:rsidRDefault="00AE58E8" w:rsidP="00AE58E8">
          <w:pPr>
            <w:pStyle w:val="CitaviBibliographyEntry"/>
            <w:rPr>
              <w:lang w:val="en-US"/>
            </w:rPr>
          </w:pPr>
          <w:bookmarkStart w:id="38" w:name="_CTVL001c4d18bc7cbb84effbca47358d0ec4f5f"/>
          <w:bookmarkEnd w:id="37"/>
          <w:r w:rsidRPr="00602B69">
            <w:rPr>
              <w:lang w:val="en-US"/>
            </w:rPr>
            <w:t>Rostgaard, T. (2002) ‘Caring for Children and Older People in Europe - A Comparison of European Policies and Practice’, Policy Studies 23(1): 51–68.</w:t>
          </w:r>
        </w:p>
        <w:p w14:paraId="3004F8CF" w14:textId="77777777" w:rsidR="00AE58E8" w:rsidRPr="00602B69" w:rsidRDefault="00AE58E8" w:rsidP="00AE58E8">
          <w:pPr>
            <w:pStyle w:val="CitaviBibliographyEntry"/>
            <w:rPr>
              <w:lang w:val="en-US"/>
            </w:rPr>
          </w:pPr>
          <w:bookmarkStart w:id="39" w:name="_CTVL001374111b5997247799147bfd63b1f9fef"/>
          <w:bookmarkEnd w:id="38"/>
          <w:r w:rsidRPr="00602B69">
            <w:rPr>
              <w:lang w:val="en-US"/>
            </w:rPr>
            <w:t>Saraceno, C. and Keck, W. (2010) ‘Can we identify intergenerational policy regimes in Europe?’, European Societies 12(5): 675–96.</w:t>
          </w:r>
        </w:p>
        <w:p w14:paraId="599E544C" w14:textId="77777777" w:rsidR="00AE58E8" w:rsidRPr="00602B69" w:rsidRDefault="00AE58E8" w:rsidP="00AE58E8">
          <w:pPr>
            <w:pStyle w:val="CitaviBibliographyEntry"/>
            <w:rPr>
              <w:lang w:val="en-US"/>
            </w:rPr>
          </w:pPr>
          <w:bookmarkStart w:id="40" w:name="_CTVL0010aa49c15848940a59eff4c656fb83638"/>
          <w:bookmarkEnd w:id="39"/>
          <w:r w:rsidRPr="00602B69">
            <w:rPr>
              <w:lang w:val="en-US"/>
            </w:rPr>
            <w:t>Simonazzi, A. (2008) ‘Care regimes and national employment models’, Cambridge Journal of Economics 33(2): 211–32.</w:t>
          </w:r>
        </w:p>
        <w:p w14:paraId="21B5B904" w14:textId="77777777" w:rsidR="00AE58E8" w:rsidRPr="00602B69" w:rsidRDefault="00AE58E8" w:rsidP="00AE58E8">
          <w:pPr>
            <w:pStyle w:val="CitaviBibliographyEntry"/>
            <w:rPr>
              <w:lang w:val="en-US"/>
            </w:rPr>
          </w:pPr>
          <w:bookmarkStart w:id="41" w:name="_CTVL001c4cde9c35b0a4375a4d04a5ae1610beb"/>
          <w:bookmarkEnd w:id="40"/>
          <w:r w:rsidRPr="00602B69">
            <w:rPr>
              <w:lang w:val="en-US"/>
            </w:rPr>
            <w:t xml:space="preserve">Spasova, S., Baeten, R., Coster, S., Ghailani, D., Peña-Casas, R. and Vanhercke, B. (2018) </w:t>
          </w:r>
          <w:bookmarkEnd w:id="41"/>
          <w:r w:rsidRPr="00602B69">
            <w:rPr>
              <w:i/>
              <w:lang w:val="en-US"/>
            </w:rPr>
            <w:t xml:space="preserve">Challenges in long-term care in Europe: A study of national policies. </w:t>
          </w:r>
          <w:r w:rsidRPr="00602B69">
            <w:rPr>
              <w:lang w:val="en-US"/>
            </w:rPr>
            <w:t>Brussels.</w:t>
          </w:r>
        </w:p>
        <w:p w14:paraId="060AB1B3" w14:textId="77777777" w:rsidR="00AE58E8" w:rsidRPr="00602B69" w:rsidRDefault="00AE58E8" w:rsidP="00AE58E8">
          <w:pPr>
            <w:pStyle w:val="CitaviBibliographyEntry"/>
            <w:rPr>
              <w:lang w:val="en-US"/>
            </w:rPr>
          </w:pPr>
          <w:bookmarkStart w:id="42" w:name="_CTVL00103efbb5656b9476aa5f278c064126856"/>
          <w:r w:rsidRPr="00602B69">
            <w:rPr>
              <w:lang w:val="en-US"/>
            </w:rPr>
            <w:t>Ungerson, C. (1997) ‘Social Politics and the Commodification of Care’, Social Politics: International Studies in Gender, State &amp; Society 4(3): 362–81.</w:t>
          </w:r>
        </w:p>
        <w:p w14:paraId="7791B3CB" w14:textId="77777777" w:rsidR="00AE58E8" w:rsidRPr="00602B69" w:rsidRDefault="00AE58E8" w:rsidP="00AE58E8">
          <w:pPr>
            <w:pStyle w:val="CitaviBibliographyEntry"/>
            <w:rPr>
              <w:lang w:val="en-US"/>
            </w:rPr>
          </w:pPr>
          <w:bookmarkStart w:id="43" w:name="_CTVL001ba09466a76eb497588929f7223bebb75"/>
          <w:bookmarkEnd w:id="42"/>
          <w:r w:rsidRPr="00602B69">
            <w:rPr>
              <w:lang w:val="en-US"/>
            </w:rPr>
            <w:t>van Hooren, F. J. (2012) ‘Varieties of migrant care work: Comparing patterns of migrant labour in social care’, Journal of European Social Policy 22(2): 133–47.</w:t>
          </w:r>
        </w:p>
        <w:p w14:paraId="7F8E7957" w14:textId="2BAB5820" w:rsidR="00725171" w:rsidRPr="00602B69" w:rsidRDefault="00AE58E8" w:rsidP="00AE58E8">
          <w:pPr>
            <w:pStyle w:val="CitaviBibliographyEntry"/>
            <w:rPr>
              <w:lang w:val="en-US"/>
            </w:rPr>
          </w:pPr>
          <w:bookmarkStart w:id="44" w:name="_CTVL001ab516b2141194d84a0d50dcc11af4e93"/>
          <w:bookmarkEnd w:id="43"/>
          <w:r w:rsidRPr="00602B69">
            <w:rPr>
              <w:lang w:val="en-US"/>
            </w:rPr>
            <w:t>Wendt, C. (2014) ‘Changing Healthcare System Types’, Social Policy &amp; Administration 48(7): 864–82.</w:t>
          </w:r>
          <w:bookmarkEnd w:id="44"/>
          <w:r w:rsidR="00D062D3" w:rsidRPr="00602B69">
            <w:rPr>
              <w:lang w:val="en-US"/>
            </w:rPr>
            <w:fldChar w:fldCharType="end"/>
          </w:r>
        </w:p>
      </w:sdtContent>
    </w:sdt>
    <w:p w14:paraId="68E2CD42" w14:textId="0A5EA120" w:rsidR="00D062D3" w:rsidRPr="00602B69" w:rsidRDefault="00D062D3" w:rsidP="00DB62C0">
      <w:pPr>
        <w:pStyle w:val="CitaviBibliographyEntry"/>
        <w:spacing w:line="360" w:lineRule="auto"/>
        <w:jc w:val="both"/>
        <w:rPr>
          <w:lang w:val="en-US"/>
        </w:rPr>
      </w:pPr>
    </w:p>
    <w:sectPr w:rsidR="00D062D3" w:rsidRPr="00602B69" w:rsidSect="00AD66E9">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ariaan" w:date="2019-09-24T10:36:00Z" w:initials="m">
    <w:p w14:paraId="24861716" w14:textId="190F6849" w:rsidR="00000B1F" w:rsidRPr="00000B1F" w:rsidRDefault="00000B1F">
      <w:pPr>
        <w:pStyle w:val="Kommentartext"/>
        <w:rPr>
          <w:lang w:val="en-US"/>
        </w:rPr>
      </w:pPr>
      <w:r>
        <w:rPr>
          <w:rStyle w:val="Kommentarzeichen"/>
        </w:rPr>
        <w:annotationRef/>
      </w:r>
      <w:r w:rsidRPr="00000B1F">
        <w:rPr>
          <w:lang w:val="en-US"/>
        </w:rPr>
        <w:t>W</w:t>
      </w:r>
      <w:r>
        <w:rPr>
          <w:lang w:val="en-US"/>
        </w:rPr>
        <w:t>e evaluate benefits as means tested if either the benefit itself or the copayment component of the benefit is means tested</w:t>
      </w:r>
    </w:p>
  </w:comment>
  <w:comment w:id="2" w:author="maariaan" w:date="2019-09-24T10:33:00Z" w:initials="m">
    <w:p w14:paraId="6877D1E5" w14:textId="4C8BA6AD" w:rsidR="0028243E" w:rsidRPr="00000B1F" w:rsidRDefault="0028243E">
      <w:pPr>
        <w:pStyle w:val="Kommentartext"/>
        <w:rPr>
          <w:lang w:val="en-US"/>
        </w:rPr>
      </w:pPr>
      <w:r>
        <w:rPr>
          <w:rStyle w:val="Kommentarzeichen"/>
        </w:rPr>
        <w:annotationRef/>
      </w:r>
      <w:r w:rsidRPr="00000B1F">
        <w:rPr>
          <w:lang w:val="en-US"/>
        </w:rPr>
        <w:t xml:space="preserve">Free choice means that </w:t>
      </w:r>
      <w:r w:rsidR="00000B1F" w:rsidRPr="00000B1F">
        <w:rPr>
          <w:lang w:val="en-US"/>
        </w:rPr>
        <w:t>neither c</w:t>
      </w:r>
      <w:r w:rsidR="00000B1F">
        <w:rPr>
          <w:lang w:val="en-US"/>
        </w:rPr>
        <w:t xml:space="preserve">ash nor in-kind benefits have to be taken up if any personal or institutional conditions apply. </w:t>
      </w:r>
      <w:proofErr w:type="gramStart"/>
      <w:r w:rsidR="00000B1F">
        <w:rPr>
          <w:lang w:val="en-US"/>
        </w:rPr>
        <w:t>Also</w:t>
      </w:r>
      <w:proofErr w:type="gramEnd"/>
      <w:r w:rsidR="00000B1F">
        <w:rPr>
          <w:lang w:val="en-US"/>
        </w:rPr>
        <w:t xml:space="preserve"> if cash benefits and in-kind benefits are parallel and do not cancel each other out this is </w:t>
      </w:r>
      <w:proofErr w:type="spellStart"/>
      <w:r w:rsidR="00000B1F">
        <w:rPr>
          <w:lang w:val="en-US"/>
        </w:rPr>
        <w:t>evealuated</w:t>
      </w:r>
      <w:proofErr w:type="spellEnd"/>
      <w:r w:rsidR="00000B1F">
        <w:rPr>
          <w:lang w:val="en-US"/>
        </w:rPr>
        <w:t xml:space="preserve"> as free choice.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861716" w15:done="0"/>
  <w15:commentEx w15:paraId="6877D1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861716" w16cid:durableId="21347025"/>
  <w16cid:commentId w16cid:paraId="6877D1E5" w16cid:durableId="21346F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E0FFD" w14:textId="77777777" w:rsidR="0028243E" w:rsidRDefault="0028243E" w:rsidP="00DB62C0">
      <w:pPr>
        <w:spacing w:after="0" w:line="240" w:lineRule="auto"/>
      </w:pPr>
      <w:r>
        <w:separator/>
      </w:r>
    </w:p>
  </w:endnote>
  <w:endnote w:type="continuationSeparator" w:id="0">
    <w:p w14:paraId="5FCAEADF" w14:textId="77777777" w:rsidR="0028243E" w:rsidRDefault="0028243E" w:rsidP="00DB6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1438537"/>
      <w:docPartObj>
        <w:docPartGallery w:val="Page Numbers (Bottom of Page)"/>
        <w:docPartUnique/>
      </w:docPartObj>
    </w:sdtPr>
    <w:sdtContent>
      <w:p w14:paraId="7C3FCD93" w14:textId="4F54A90B" w:rsidR="0028243E" w:rsidRDefault="0028243E">
        <w:pPr>
          <w:pStyle w:val="Fuzeile"/>
          <w:jc w:val="right"/>
        </w:pPr>
        <w:r>
          <w:fldChar w:fldCharType="begin"/>
        </w:r>
        <w:r>
          <w:instrText>PAGE   \* MERGEFORMAT</w:instrText>
        </w:r>
        <w:r>
          <w:fldChar w:fldCharType="separate"/>
        </w:r>
        <w:r>
          <w:rPr>
            <w:noProof/>
          </w:rPr>
          <w:t>1</w:t>
        </w:r>
        <w:r>
          <w:fldChar w:fldCharType="end"/>
        </w:r>
      </w:p>
    </w:sdtContent>
  </w:sdt>
  <w:p w14:paraId="36BE76A4" w14:textId="77777777" w:rsidR="0028243E" w:rsidRDefault="0028243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8BDAB" w14:textId="77777777" w:rsidR="0028243E" w:rsidRDefault="0028243E" w:rsidP="00DB62C0">
      <w:pPr>
        <w:spacing w:after="0" w:line="240" w:lineRule="auto"/>
      </w:pPr>
      <w:r>
        <w:separator/>
      </w:r>
    </w:p>
  </w:footnote>
  <w:footnote w:type="continuationSeparator" w:id="0">
    <w:p w14:paraId="60A7283F" w14:textId="77777777" w:rsidR="0028243E" w:rsidRDefault="0028243E" w:rsidP="00DB62C0">
      <w:pPr>
        <w:spacing w:after="0" w:line="240" w:lineRule="auto"/>
      </w:pPr>
      <w:r>
        <w:continuationSeparator/>
      </w:r>
    </w:p>
  </w:footnote>
  <w:footnote w:id="1">
    <w:p w14:paraId="335663CF" w14:textId="2DF44E39" w:rsidR="0028243E" w:rsidRPr="006D1F30" w:rsidRDefault="0028243E">
      <w:pPr>
        <w:pStyle w:val="Funotentext"/>
        <w:rPr>
          <w:lang w:val="en-US"/>
        </w:rPr>
      </w:pPr>
      <w:r>
        <w:rPr>
          <w:rStyle w:val="Funotenzeichen"/>
        </w:rPr>
        <w:footnoteRef/>
      </w:r>
      <w:r w:rsidRPr="006D1F30">
        <w:rPr>
          <w:lang w:val="en-US"/>
        </w:rPr>
        <w:t xml:space="preserve"> </w:t>
      </w:r>
      <w:r>
        <w:rPr>
          <w:lang w:val="en-US"/>
        </w:rPr>
        <w:t>In this draft we were not able to include this method.</w:t>
      </w:r>
    </w:p>
  </w:footnote>
  <w:footnote w:id="2">
    <w:p w14:paraId="34D365BA" w14:textId="77777777" w:rsidR="0028243E" w:rsidRPr="00D217D9" w:rsidRDefault="0028243E" w:rsidP="00E374AB">
      <w:pPr>
        <w:pStyle w:val="Funotentext"/>
        <w:rPr>
          <w:lang w:val="en-US"/>
        </w:rPr>
      </w:pPr>
      <w:r>
        <w:rPr>
          <w:rStyle w:val="Funotenzeichen"/>
        </w:rPr>
        <w:footnoteRef/>
      </w:r>
      <w:r w:rsidRPr="00D217D9">
        <w:rPr>
          <w:lang w:val="en-US"/>
        </w:rPr>
        <w:t xml:space="preserve"> Experts have been contacted since May 2018. </w:t>
      </w:r>
      <w:r>
        <w:rPr>
          <w:lang w:val="en-US"/>
        </w:rPr>
        <w:t>The expert survey is not yet finished. Therefore, data and results are preliminary.</w:t>
      </w:r>
    </w:p>
  </w:footnote>
  <w:footnote w:id="3">
    <w:p w14:paraId="58B2A429" w14:textId="6DCBF1EC" w:rsidR="0028243E" w:rsidRPr="00DF6D31" w:rsidRDefault="0028243E">
      <w:pPr>
        <w:pStyle w:val="Funotentext"/>
        <w:rPr>
          <w:lang w:val="en-US"/>
        </w:rPr>
      </w:pPr>
      <w:r>
        <w:rPr>
          <w:rStyle w:val="Funotenzeichen"/>
        </w:rPr>
        <w:footnoteRef/>
      </w:r>
      <w:r w:rsidRPr="00DF6D31">
        <w:rPr>
          <w:lang w:val="en-US"/>
        </w:rPr>
        <w:t xml:space="preserve"> </w:t>
      </w:r>
      <w:r>
        <w:rPr>
          <w:lang w:val="en-US"/>
        </w:rPr>
        <w:t>In the next steps we will apply</w:t>
      </w:r>
      <w:r w:rsidRPr="00DF6D31">
        <w:rPr>
          <w:lang w:val="en-US"/>
        </w:rPr>
        <w:t xml:space="preserve"> the new approach by</w:t>
      </w:r>
      <w:r>
        <w:rPr>
          <w:lang w:val="en-US"/>
        </w:rPr>
        <w:t xml:space="preserve"> </w:t>
      </w:r>
      <w:sdt>
        <w:sdtPr>
          <w:rPr>
            <w:lang w:val="en-US"/>
          </w:rPr>
          <w:alias w:val="Don't edit this field"/>
          <w:tag w:val="CitaviPlaceholder#1f30f8d3-e151-41ad-9d24-e77bd8856d43"/>
          <w:id w:val="-87699647"/>
          <w:placeholder>
            <w:docPart w:val="DefaultPlaceholder_-1854013440"/>
          </w:placeholder>
        </w:sdtPr>
        <w:sdtContent>
          <w:r>
            <w:rPr>
              <w:lang w:val="en-US"/>
            </w:rPr>
            <w:fldChar w:fldCharType="begin"/>
          </w:r>
          <w:r>
            <w:rPr>
              <w:lang w:val="en-US"/>
            </w:rPr>
            <w:instrText>ADDIN CitaviPlaceholder{eyIkaWQiOiIxIiwiQXNzb2NpYXRlV2l0aFBsYWNlaG9sZGVyVGFnIjoiQ2l0YXZpUGxhY2Vob2xkZXIjYzBlNzRhNjEtZGZlYy00ZmM2LWE3MzctN2U0Zjg1ODdmNTlhIiwiRW50cmllcyI6W3siJGlkIjoiMiIsIklkIjoiOGE1ZDdmMzYtYzI5Mi00ZmEyLTgxZGYtZTU0Yjc1MTY3YTYxIiwiUmFuZ2VMZW5ndGgiOjE2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AifV19LCJUYWciOiJDaXRhdmlQbGFjZWhvbGRlciMxZjMwZjhkMy1lMTUxLTQxYWQtOWQyNC1lNzdiZDg4NTZkNDMiLCJUZXh0IjoiUmVpYmxpbmcgZXQgYWwuICIsIldBSVZlcnNpb24iOiI2LjMuMC4wIn0=}</w:instrText>
          </w:r>
          <w:r>
            <w:rPr>
              <w:lang w:val="en-US"/>
            </w:rPr>
            <w:fldChar w:fldCharType="separate"/>
          </w:r>
          <w:r>
            <w:rPr>
              <w:lang w:val="en-US"/>
            </w:rPr>
            <w:t xml:space="preserve">Reibling et al. </w:t>
          </w:r>
          <w:r>
            <w:rPr>
              <w:lang w:val="en-US"/>
            </w:rPr>
            <w:fldChar w:fldCharType="end"/>
          </w:r>
        </w:sdtContent>
      </w:sdt>
      <w:r>
        <w:rPr>
          <w:lang w:val="en-US"/>
        </w:rPr>
        <w:t xml:space="preserve"> </w:t>
      </w:r>
      <w:sdt>
        <w:sdtPr>
          <w:rPr>
            <w:lang w:val="en-US"/>
          </w:rPr>
          <w:alias w:val="Don't edit this field"/>
          <w:tag w:val="CitaviPlaceholder#c0e74a61-dfec-4fc6-a737-7e4f8587f59a"/>
          <w:id w:val="1559358894"/>
          <w:placeholder>
            <w:docPart w:val="DefaultPlaceholder_-1854013440"/>
          </w:placeholder>
        </w:sdtPr>
        <w:sdtContent>
          <w:r>
            <w:rPr>
              <w:lang w:val="en-US"/>
            </w:rPr>
            <w:fldChar w:fldCharType="begin"/>
          </w:r>
          <w:r>
            <w:rPr>
              <w:lang w:val="en-US"/>
            </w:rPr>
            <w:instrText>ADDIN CitaviPlaceholder{eyIkaWQiOiIxIiwiQXNzb2NpYXRlV2l0aFBsYWNlaG9sZGVyVGFnIjoiQ2l0YXZpUGxhY2Vob2xkZXIjMWYzMGY4ZDMtZTE1MS00MWFkLTlkMjQtZTc3YmQ4ODU2ZDQzIiwiRW50cmllcyI6W3siJGlkIjoiMiIsIklkIjoiOGQ3ZDc2M2YtMTZmMC00MzE4LTllODgtMzI2MzEzYzQyYWVk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FnZVJhbmdlTnVtYmVyIjo2MTEsIlBhZ2VSYW5nZU51bWJlcmluZ1R5cGUiOiJQYWdlIiwiUGFnZVJhbmdlTnVtZXJhbFN5c3RlbSI6IkFyYWJpYy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kNyZWF0ZWRCeSI6Il9NYXJlaWtlIEFyaWFhbnMiLCJDcmVhdGVkT24iOiIyMDE5LTA2LTE0VDExOjE2OjIzIiwiTW9kaWZpZWRCeSI6Il9NYXJlaWtlIEFyaWFhbnMiLCJJZCI6ImJhMjUxZDUxLTRjOWQtNGJhZS05NDk1LWI3YzZjMDI0NDRhYiIsIk1vZGlmaWVkT24iOiIyMDE5LTA2LTI0VDExOjAyOjM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YzBlNzRhNjEtZGZlYy00ZmM2LWE3MzctN2U0Zjg1ODdmNTlhIiwiVGV4dCI6IigyMDE5KSIsIldBSVZlcnNpb24iOiI2LjMuMC4wIn0=}</w:instrText>
          </w:r>
          <w:r>
            <w:rPr>
              <w:lang w:val="en-US"/>
            </w:rPr>
            <w:fldChar w:fldCharType="separate"/>
          </w:r>
          <w:r>
            <w:rPr>
              <w:lang w:val="en-US"/>
            </w:rPr>
            <w:t>(2019)</w:t>
          </w:r>
          <w:r>
            <w:rPr>
              <w:lang w:val="en-US"/>
            </w:rPr>
            <w:fldChar w:fldCharType="end"/>
          </w:r>
        </w:sdtContent>
      </w:sdt>
      <w:r>
        <w:rPr>
          <w:lang w:val="en-US"/>
        </w:rPr>
        <w:t>, who are using different clustering methods in order to derive at a reliable as well as flexible clustering result.</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ariaan">
    <w15:presenceInfo w15:providerId="AD" w15:userId="S-1-5-21-861567501-746137067-854245398-2530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4096" w:nlCheck="1" w:checkStyle="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6E9"/>
    <w:rsid w:val="00000B1F"/>
    <w:rsid w:val="0001050A"/>
    <w:rsid w:val="0002562E"/>
    <w:rsid w:val="00025E2C"/>
    <w:rsid w:val="0003105A"/>
    <w:rsid w:val="00032793"/>
    <w:rsid w:val="00053842"/>
    <w:rsid w:val="00053BF1"/>
    <w:rsid w:val="00056E7C"/>
    <w:rsid w:val="00071351"/>
    <w:rsid w:val="000732E6"/>
    <w:rsid w:val="00082D2D"/>
    <w:rsid w:val="000960F9"/>
    <w:rsid w:val="000A5A7E"/>
    <w:rsid w:val="000B2A21"/>
    <w:rsid w:val="000B7A56"/>
    <w:rsid w:val="000C097C"/>
    <w:rsid w:val="000E25FF"/>
    <w:rsid w:val="000E5EEF"/>
    <w:rsid w:val="000F6DC1"/>
    <w:rsid w:val="00105691"/>
    <w:rsid w:val="001066CA"/>
    <w:rsid w:val="0012335A"/>
    <w:rsid w:val="00126962"/>
    <w:rsid w:val="00136D75"/>
    <w:rsid w:val="00147CE1"/>
    <w:rsid w:val="00155513"/>
    <w:rsid w:val="00160F11"/>
    <w:rsid w:val="00162B67"/>
    <w:rsid w:val="00173192"/>
    <w:rsid w:val="001817F0"/>
    <w:rsid w:val="00191ECF"/>
    <w:rsid w:val="001A0292"/>
    <w:rsid w:val="001C0CE6"/>
    <w:rsid w:val="001D3817"/>
    <w:rsid w:val="001E64E8"/>
    <w:rsid w:val="001F6140"/>
    <w:rsid w:val="001F6353"/>
    <w:rsid w:val="002128F4"/>
    <w:rsid w:val="00216DEA"/>
    <w:rsid w:val="00241280"/>
    <w:rsid w:val="00245A78"/>
    <w:rsid w:val="002471AC"/>
    <w:rsid w:val="0025677D"/>
    <w:rsid w:val="00261168"/>
    <w:rsid w:val="00265CD2"/>
    <w:rsid w:val="00267612"/>
    <w:rsid w:val="00272AF4"/>
    <w:rsid w:val="002746DE"/>
    <w:rsid w:val="002800B4"/>
    <w:rsid w:val="0028243E"/>
    <w:rsid w:val="00290D20"/>
    <w:rsid w:val="002A0294"/>
    <w:rsid w:val="002A24A1"/>
    <w:rsid w:val="002A4812"/>
    <w:rsid w:val="002A5457"/>
    <w:rsid w:val="002A57AA"/>
    <w:rsid w:val="002A6758"/>
    <w:rsid w:val="002C276B"/>
    <w:rsid w:val="002C694E"/>
    <w:rsid w:val="002D4667"/>
    <w:rsid w:val="002D6014"/>
    <w:rsid w:val="002D6AC0"/>
    <w:rsid w:val="002F083B"/>
    <w:rsid w:val="002F09EA"/>
    <w:rsid w:val="00310B7D"/>
    <w:rsid w:val="0033302D"/>
    <w:rsid w:val="003509B8"/>
    <w:rsid w:val="003611ED"/>
    <w:rsid w:val="003636D7"/>
    <w:rsid w:val="00365897"/>
    <w:rsid w:val="00370427"/>
    <w:rsid w:val="00374A56"/>
    <w:rsid w:val="00377728"/>
    <w:rsid w:val="00387D21"/>
    <w:rsid w:val="003911ED"/>
    <w:rsid w:val="003B6E4C"/>
    <w:rsid w:val="003C0489"/>
    <w:rsid w:val="003D5343"/>
    <w:rsid w:val="003D5F7A"/>
    <w:rsid w:val="004209F1"/>
    <w:rsid w:val="00427CA7"/>
    <w:rsid w:val="00441606"/>
    <w:rsid w:val="00443E2D"/>
    <w:rsid w:val="00444E03"/>
    <w:rsid w:val="004564F2"/>
    <w:rsid w:val="00490016"/>
    <w:rsid w:val="004A3337"/>
    <w:rsid w:val="004B1DA7"/>
    <w:rsid w:val="004C3BAD"/>
    <w:rsid w:val="004D1F35"/>
    <w:rsid w:val="004E0187"/>
    <w:rsid w:val="00501DAF"/>
    <w:rsid w:val="00504F64"/>
    <w:rsid w:val="005073E5"/>
    <w:rsid w:val="00522322"/>
    <w:rsid w:val="0055140A"/>
    <w:rsid w:val="00552069"/>
    <w:rsid w:val="00563976"/>
    <w:rsid w:val="00576CF1"/>
    <w:rsid w:val="00581986"/>
    <w:rsid w:val="00590032"/>
    <w:rsid w:val="005A6A98"/>
    <w:rsid w:val="005C7AD9"/>
    <w:rsid w:val="005D4FC8"/>
    <w:rsid w:val="005E424B"/>
    <w:rsid w:val="00600DB4"/>
    <w:rsid w:val="00602B69"/>
    <w:rsid w:val="0063517C"/>
    <w:rsid w:val="00635324"/>
    <w:rsid w:val="006445C6"/>
    <w:rsid w:val="0064637A"/>
    <w:rsid w:val="006621CC"/>
    <w:rsid w:val="00672A43"/>
    <w:rsid w:val="00673314"/>
    <w:rsid w:val="0068084C"/>
    <w:rsid w:val="00695BDB"/>
    <w:rsid w:val="00697062"/>
    <w:rsid w:val="006A34F1"/>
    <w:rsid w:val="006A4AD0"/>
    <w:rsid w:val="006D1F30"/>
    <w:rsid w:val="006D4709"/>
    <w:rsid w:val="006E1C8C"/>
    <w:rsid w:val="006E31C0"/>
    <w:rsid w:val="006E55FF"/>
    <w:rsid w:val="007105F9"/>
    <w:rsid w:val="00725171"/>
    <w:rsid w:val="00726E91"/>
    <w:rsid w:val="00733407"/>
    <w:rsid w:val="00735F9F"/>
    <w:rsid w:val="00747F35"/>
    <w:rsid w:val="007605EE"/>
    <w:rsid w:val="00761B67"/>
    <w:rsid w:val="007643EB"/>
    <w:rsid w:val="00765EF3"/>
    <w:rsid w:val="0076718F"/>
    <w:rsid w:val="00772CDD"/>
    <w:rsid w:val="00774363"/>
    <w:rsid w:val="00777025"/>
    <w:rsid w:val="00790491"/>
    <w:rsid w:val="00792A3C"/>
    <w:rsid w:val="007A042A"/>
    <w:rsid w:val="007A261A"/>
    <w:rsid w:val="007A4925"/>
    <w:rsid w:val="007B59AB"/>
    <w:rsid w:val="007B6F15"/>
    <w:rsid w:val="007C23D7"/>
    <w:rsid w:val="007C7068"/>
    <w:rsid w:val="007E58D1"/>
    <w:rsid w:val="007F29CB"/>
    <w:rsid w:val="00800BAB"/>
    <w:rsid w:val="00833F1F"/>
    <w:rsid w:val="00840047"/>
    <w:rsid w:val="00854572"/>
    <w:rsid w:val="00857ECD"/>
    <w:rsid w:val="00862CE8"/>
    <w:rsid w:val="00873532"/>
    <w:rsid w:val="00887BE7"/>
    <w:rsid w:val="0089212E"/>
    <w:rsid w:val="00895245"/>
    <w:rsid w:val="008A03C0"/>
    <w:rsid w:val="008B0625"/>
    <w:rsid w:val="008D6126"/>
    <w:rsid w:val="008D7AC3"/>
    <w:rsid w:val="008F0D52"/>
    <w:rsid w:val="008F1BAD"/>
    <w:rsid w:val="00902DC2"/>
    <w:rsid w:val="00905005"/>
    <w:rsid w:val="00915074"/>
    <w:rsid w:val="0092131F"/>
    <w:rsid w:val="0092358D"/>
    <w:rsid w:val="00925AF8"/>
    <w:rsid w:val="00936A8D"/>
    <w:rsid w:val="0094172E"/>
    <w:rsid w:val="009422D7"/>
    <w:rsid w:val="0095023E"/>
    <w:rsid w:val="00973D25"/>
    <w:rsid w:val="009743E5"/>
    <w:rsid w:val="009A7344"/>
    <w:rsid w:val="009B392E"/>
    <w:rsid w:val="009B51BE"/>
    <w:rsid w:val="009C6C71"/>
    <w:rsid w:val="009D12A7"/>
    <w:rsid w:val="009E3189"/>
    <w:rsid w:val="009F5308"/>
    <w:rsid w:val="00A02BFB"/>
    <w:rsid w:val="00A04BA1"/>
    <w:rsid w:val="00A07E6E"/>
    <w:rsid w:val="00A138F0"/>
    <w:rsid w:val="00A17958"/>
    <w:rsid w:val="00A23D77"/>
    <w:rsid w:val="00A413E5"/>
    <w:rsid w:val="00A60900"/>
    <w:rsid w:val="00A65F8A"/>
    <w:rsid w:val="00A76139"/>
    <w:rsid w:val="00A906A9"/>
    <w:rsid w:val="00A93F2D"/>
    <w:rsid w:val="00AA3293"/>
    <w:rsid w:val="00AB2A9F"/>
    <w:rsid w:val="00AC1DAB"/>
    <w:rsid w:val="00AD0480"/>
    <w:rsid w:val="00AD66E9"/>
    <w:rsid w:val="00AE58E8"/>
    <w:rsid w:val="00B04C52"/>
    <w:rsid w:val="00B14BB1"/>
    <w:rsid w:val="00B23D1F"/>
    <w:rsid w:val="00B41CC2"/>
    <w:rsid w:val="00B42A9C"/>
    <w:rsid w:val="00B44DF3"/>
    <w:rsid w:val="00B456DE"/>
    <w:rsid w:val="00B614ED"/>
    <w:rsid w:val="00B61C59"/>
    <w:rsid w:val="00BB1865"/>
    <w:rsid w:val="00BB65C1"/>
    <w:rsid w:val="00BD0E63"/>
    <w:rsid w:val="00BE4D6B"/>
    <w:rsid w:val="00BE6B30"/>
    <w:rsid w:val="00BF17B8"/>
    <w:rsid w:val="00BF18C4"/>
    <w:rsid w:val="00C04C9A"/>
    <w:rsid w:val="00C1368A"/>
    <w:rsid w:val="00C33595"/>
    <w:rsid w:val="00C33DD0"/>
    <w:rsid w:val="00C40987"/>
    <w:rsid w:val="00C45463"/>
    <w:rsid w:val="00C473F4"/>
    <w:rsid w:val="00C51D3B"/>
    <w:rsid w:val="00C67F4C"/>
    <w:rsid w:val="00C9734F"/>
    <w:rsid w:val="00CA3F98"/>
    <w:rsid w:val="00CA4021"/>
    <w:rsid w:val="00CB5610"/>
    <w:rsid w:val="00CD7884"/>
    <w:rsid w:val="00CE413C"/>
    <w:rsid w:val="00CE49D5"/>
    <w:rsid w:val="00CE76F2"/>
    <w:rsid w:val="00D05F60"/>
    <w:rsid w:val="00D062D3"/>
    <w:rsid w:val="00D13B0F"/>
    <w:rsid w:val="00D217D9"/>
    <w:rsid w:val="00D564CE"/>
    <w:rsid w:val="00D661E1"/>
    <w:rsid w:val="00D9383E"/>
    <w:rsid w:val="00DB62C0"/>
    <w:rsid w:val="00DD46AE"/>
    <w:rsid w:val="00DD6582"/>
    <w:rsid w:val="00DE67C7"/>
    <w:rsid w:val="00DF05EA"/>
    <w:rsid w:val="00DF6D31"/>
    <w:rsid w:val="00E00061"/>
    <w:rsid w:val="00E01DE4"/>
    <w:rsid w:val="00E0718C"/>
    <w:rsid w:val="00E168B9"/>
    <w:rsid w:val="00E2094C"/>
    <w:rsid w:val="00E22FC8"/>
    <w:rsid w:val="00E23A63"/>
    <w:rsid w:val="00E374AB"/>
    <w:rsid w:val="00E52E6F"/>
    <w:rsid w:val="00E96149"/>
    <w:rsid w:val="00EB32C7"/>
    <w:rsid w:val="00EB4CD6"/>
    <w:rsid w:val="00EB4D73"/>
    <w:rsid w:val="00EE18A7"/>
    <w:rsid w:val="00EE301C"/>
    <w:rsid w:val="00EE58A1"/>
    <w:rsid w:val="00EF3AEC"/>
    <w:rsid w:val="00F1495E"/>
    <w:rsid w:val="00F165E6"/>
    <w:rsid w:val="00F211E8"/>
    <w:rsid w:val="00F279F3"/>
    <w:rsid w:val="00F30916"/>
    <w:rsid w:val="00F31400"/>
    <w:rsid w:val="00F32E10"/>
    <w:rsid w:val="00F51543"/>
    <w:rsid w:val="00F557A8"/>
    <w:rsid w:val="00F63503"/>
    <w:rsid w:val="00F73978"/>
    <w:rsid w:val="00F8457E"/>
    <w:rsid w:val="00F90DFE"/>
    <w:rsid w:val="00F95583"/>
    <w:rsid w:val="00FA06D6"/>
    <w:rsid w:val="00FA0886"/>
    <w:rsid w:val="00FA3154"/>
    <w:rsid w:val="00FA46BF"/>
    <w:rsid w:val="00FB24EC"/>
    <w:rsid w:val="00FC736E"/>
    <w:rsid w:val="00FD5259"/>
    <w:rsid w:val="00FD6F7B"/>
    <w:rsid w:val="00FF02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062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9D1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D12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9D12A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9D12A7"/>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D12A7"/>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D12A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D12A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D12A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s>
      <w:spacing w:after="0"/>
      <w:ind w:left="283" w:hanging="283"/>
    </w:pPr>
  </w:style>
  <w:style w:type="character" w:customStyle="1" w:styleId="CitaviBibliographyEntryZchn">
    <w:name w:val="Citavi Bibliography Entry Zchn"/>
    <w:basedOn w:val="Absatz-Standardschriftart"/>
    <w:link w:val="CitaviBibliographyEntry"/>
    <w:rsid w:val="00D062D3"/>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D062D3"/>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DB62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62C0"/>
  </w:style>
  <w:style w:type="paragraph" w:styleId="Fuzeile">
    <w:name w:val="footer"/>
    <w:basedOn w:val="Standard"/>
    <w:link w:val="FuzeileZchn"/>
    <w:uiPriority w:val="99"/>
    <w:unhideWhenUsed/>
    <w:rsid w:val="00DB62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62C0"/>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unhideWhenUsed/>
    <w:rsid w:val="00444E03"/>
    <w:pPr>
      <w:spacing w:line="240" w:lineRule="auto"/>
    </w:pPr>
    <w:rPr>
      <w:sz w:val="20"/>
      <w:szCs w:val="20"/>
    </w:rPr>
  </w:style>
  <w:style w:type="character" w:customStyle="1" w:styleId="KommentartextZchn">
    <w:name w:val="Kommentartext Zchn"/>
    <w:basedOn w:val="Absatz-Standardschriftart"/>
    <w:link w:val="Kommentartext"/>
    <w:uiPriority w:val="99"/>
    <w:rsid w:val="00444E03"/>
    <w:rPr>
      <w:sz w:val="20"/>
      <w:szCs w:val="20"/>
    </w:rPr>
  </w:style>
  <w:style w:type="paragraph" w:styleId="Kommentarthema">
    <w:name w:val="annotation subject"/>
    <w:basedOn w:val="Kommentartext"/>
    <w:next w:val="Kommentartext"/>
    <w:link w:val="KommentarthemaZchn"/>
    <w:uiPriority w:val="99"/>
    <w:unhideWhenUsed/>
    <w:rsid w:val="00444E03"/>
    <w:rPr>
      <w:b/>
      <w:bCs/>
    </w:rPr>
  </w:style>
  <w:style w:type="character" w:customStyle="1" w:styleId="KommentarthemaZchn">
    <w:name w:val="Kommentarthema Zchn"/>
    <w:basedOn w:val="KommentartextZchn"/>
    <w:link w:val="Kommentarthema"/>
    <w:uiPriority w:val="99"/>
    <w:rsid w:val="00444E03"/>
    <w:rPr>
      <w:b/>
      <w:bCs/>
      <w:sz w:val="20"/>
      <w:szCs w:val="20"/>
    </w:rPr>
  </w:style>
  <w:style w:type="paragraph" w:styleId="Sprechblasentext">
    <w:name w:val="Balloon Text"/>
    <w:basedOn w:val="Standard"/>
    <w:link w:val="SprechblasentextZchn"/>
    <w:uiPriority w:val="99"/>
    <w:semiHidden/>
    <w:unhideWhenUsed/>
    <w:rsid w:val="00444E0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4E03"/>
    <w:rPr>
      <w:rFonts w:ascii="Segoe UI" w:hAnsi="Segoe UI" w:cs="Segoe UI"/>
      <w:sz w:val="18"/>
      <w:szCs w:val="18"/>
    </w:rPr>
  </w:style>
  <w:style w:type="paragraph" w:styleId="Funotentext">
    <w:name w:val="footnote text"/>
    <w:basedOn w:val="Standard"/>
    <w:link w:val="FunotentextZchn"/>
    <w:uiPriority w:val="99"/>
    <w:semiHidden/>
    <w:unhideWhenUsed/>
    <w:rsid w:val="00374A5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74A56"/>
    <w:rPr>
      <w:sz w:val="20"/>
      <w:szCs w:val="20"/>
    </w:rPr>
  </w:style>
  <w:style w:type="character" w:styleId="Funotenzeichen">
    <w:name w:val="footnote reference"/>
    <w:basedOn w:val="Absatz-Standardschriftart"/>
    <w:uiPriority w:val="99"/>
    <w:semiHidden/>
    <w:unhideWhenUsed/>
    <w:rsid w:val="00374A56"/>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jc w:val="both"/>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heme="majorHAnsi" w:eastAsiaTheme="majorEastAsia" w:hAnsiTheme="majorHAnsi" w:cstheme="majorBidi"/>
      <w:i/>
      <w:color w:val="2E74B5" w:themeColor="accent1" w:themeShade="BF"/>
      <w:sz w:val="26"/>
      <w:szCs w:val="26"/>
      <w:lang w:val="en-US"/>
    </w:rPr>
  </w:style>
  <w:style w:type="character" w:customStyle="1" w:styleId="berschrift2Zchn">
    <w:name w:val="Überschrift 2 Zchn"/>
    <w:basedOn w:val="Absatz-Standardschriftart"/>
    <w:link w:val="berschrift2"/>
    <w:uiPriority w:val="9"/>
    <w:semiHidden/>
    <w:rsid w:val="009D12A7"/>
    <w:rPr>
      <w:rFonts w:asciiTheme="majorHAnsi" w:eastAsiaTheme="majorEastAsia" w:hAnsiTheme="majorHAnsi" w:cstheme="majorBidi"/>
      <w:color w:val="2E74B5" w:themeColor="accent1" w:themeShade="BF"/>
      <w:sz w:val="26"/>
      <w:szCs w:val="26"/>
    </w:rPr>
  </w:style>
  <w:style w:type="paragraph" w:customStyle="1" w:styleId="CitaviBibliographySubheading2">
    <w:name w:val="Citavi Bibliography Subheading 2"/>
    <w:basedOn w:val="berschrift3"/>
    <w:link w:val="CitaviBibliographySubheading2Zchn"/>
    <w:rsid w:val="009D12A7"/>
    <w:pPr>
      <w:spacing w:line="360" w:lineRule="auto"/>
      <w:jc w:val="both"/>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heme="majorHAnsi" w:eastAsiaTheme="majorEastAsia" w:hAnsiTheme="majorHAnsi" w:cstheme="majorBidi"/>
      <w:i/>
      <w:color w:val="1F4D78" w:themeColor="accent1" w:themeShade="7F"/>
      <w:sz w:val="24"/>
      <w:szCs w:val="24"/>
      <w:lang w:val="en-US"/>
    </w:rPr>
  </w:style>
  <w:style w:type="character" w:customStyle="1" w:styleId="berschrift3Zchn">
    <w:name w:val="Überschrift 3 Zchn"/>
    <w:basedOn w:val="Absatz-Standardschriftart"/>
    <w:link w:val="berschrift3"/>
    <w:uiPriority w:val="9"/>
    <w:rsid w:val="009D12A7"/>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9D12A7"/>
    <w:pPr>
      <w:spacing w:line="360" w:lineRule="auto"/>
      <w:jc w:val="both"/>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heme="majorHAnsi" w:eastAsiaTheme="majorEastAsia" w:hAnsiTheme="majorHAnsi" w:cstheme="majorBidi"/>
      <w:iCs/>
      <w:color w:val="2E74B5" w:themeColor="accent1" w:themeShade="BF"/>
      <w:lang w:val="en-US"/>
    </w:rPr>
  </w:style>
  <w:style w:type="character" w:customStyle="1" w:styleId="berschrift4Zchn">
    <w:name w:val="Überschrift 4 Zchn"/>
    <w:basedOn w:val="Absatz-Standardschriftart"/>
    <w:link w:val="berschrift4"/>
    <w:uiPriority w:val="9"/>
    <w:semiHidden/>
    <w:rsid w:val="009D12A7"/>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berschrift5"/>
    <w:link w:val="CitaviBibliographySubheading4Zchn"/>
    <w:rsid w:val="009D12A7"/>
    <w:pPr>
      <w:spacing w:line="360" w:lineRule="auto"/>
      <w:jc w:val="both"/>
      <w:outlineLvl w:val="9"/>
    </w:pPr>
    <w:rPr>
      <w:i/>
      <w:lang w:val="en-US"/>
    </w:rPr>
  </w:style>
  <w:style w:type="character" w:customStyle="1" w:styleId="CitaviBibliographySubheading4Zchn">
    <w:name w:val="Citavi Bibliography Subheading 4 Zchn"/>
    <w:basedOn w:val="Absatz-Standardschriftart"/>
    <w:link w:val="CitaviBibliographySubheading4"/>
    <w:rsid w:val="009D12A7"/>
    <w:rPr>
      <w:rFonts w:asciiTheme="majorHAnsi" w:eastAsiaTheme="majorEastAsia" w:hAnsiTheme="majorHAnsi" w:cstheme="majorBidi"/>
      <w:i/>
      <w:color w:val="2E74B5" w:themeColor="accent1" w:themeShade="BF"/>
      <w:lang w:val="en-US"/>
    </w:rPr>
  </w:style>
  <w:style w:type="character" w:customStyle="1" w:styleId="berschrift5Zchn">
    <w:name w:val="Überschrift 5 Zchn"/>
    <w:basedOn w:val="Absatz-Standardschriftart"/>
    <w:link w:val="berschrift5"/>
    <w:uiPriority w:val="9"/>
    <w:semiHidden/>
    <w:rsid w:val="009D12A7"/>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9D12A7"/>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9D12A7"/>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9D12A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9D12A7"/>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6A3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8D6126"/>
    <w:pPr>
      <w:spacing w:after="200" w:line="240" w:lineRule="auto"/>
    </w:pPr>
    <w:rPr>
      <w:i/>
      <w:iCs/>
      <w:color w:val="44546A" w:themeColor="text2"/>
      <w:sz w:val="18"/>
      <w:szCs w:val="18"/>
    </w:rPr>
  </w:style>
  <w:style w:type="table" w:styleId="EinfacheTabelle3">
    <w:name w:val="Plain Table 3"/>
    <w:basedOn w:val="NormaleTabelle"/>
    <w:uiPriority w:val="43"/>
    <w:rsid w:val="00096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94172E"/>
    <w:pPr>
      <w:spacing w:line="360" w:lineRule="auto"/>
      <w:jc w:val="both"/>
    </w:pPr>
    <w:rPr>
      <w:lang w:val="en-US"/>
    </w:rPr>
  </w:style>
  <w:style w:type="character" w:customStyle="1" w:styleId="TextkrperZchn">
    <w:name w:val="Textkörper Zchn"/>
    <w:basedOn w:val="Absatz-Standardschriftart"/>
    <w:link w:val="Textkrper"/>
    <w:uiPriority w:val="99"/>
    <w:rsid w:val="0094172E"/>
    <w:rPr>
      <w:lang w:val="en-US"/>
    </w:rPr>
  </w:style>
  <w:style w:type="character" w:styleId="Hyperlink">
    <w:name w:val="Hyperlink"/>
    <w:basedOn w:val="Absatz-Standardschriftart"/>
    <w:uiPriority w:val="99"/>
    <w:unhideWhenUsed/>
    <w:rsid w:val="005223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mareike.ariaans@mzes.uni-mannheim.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13AD7C84CDD84F019250A833886B9A12"/>
        <w:category>
          <w:name w:val="Allgemein"/>
          <w:gallery w:val="placeholder"/>
        </w:category>
        <w:types>
          <w:type w:val="bbPlcHdr"/>
        </w:types>
        <w:behaviors>
          <w:behavior w:val="content"/>
        </w:behaviors>
        <w:guid w:val="{E837B1FD-8BE3-4A31-8724-A1B3C2CC7E78}"/>
      </w:docPartPr>
      <w:docPartBody>
        <w:p w:rsidR="00192F28" w:rsidRDefault="00192F28" w:rsidP="00192F28">
          <w:pPr>
            <w:pStyle w:val="13AD7C84CDD84F019250A833886B9A12"/>
          </w:pPr>
          <w:r w:rsidRPr="00170DD2">
            <w:rPr>
              <w:rStyle w:val="Platzhaltertext"/>
            </w:rPr>
            <w:t>Klicken oder tippen Sie hier, um Text einzugeben.</w:t>
          </w:r>
        </w:p>
      </w:docPartBody>
    </w:docPart>
    <w:docPart>
      <w:docPartPr>
        <w:name w:val="BA4933A98030458B918C9F0ABAEC5A28"/>
        <w:category>
          <w:name w:val="Allgemein"/>
          <w:gallery w:val="placeholder"/>
        </w:category>
        <w:types>
          <w:type w:val="bbPlcHdr"/>
        </w:types>
        <w:behaviors>
          <w:behavior w:val="content"/>
        </w:behaviors>
        <w:guid w:val="{376807E6-38E1-4A90-BD2A-7FB4E0FA3386}"/>
      </w:docPartPr>
      <w:docPartBody>
        <w:p w:rsidR="00192F28" w:rsidRDefault="00192F28" w:rsidP="00192F28">
          <w:pPr>
            <w:pStyle w:val="BA4933A98030458B918C9F0ABAEC5A28"/>
          </w:pPr>
          <w:r w:rsidRPr="00170DD2">
            <w:rPr>
              <w:rStyle w:val="Platzhaltertext"/>
            </w:rPr>
            <w:t>Klicken oder tippen Sie hier, um Text einzugeben.</w:t>
          </w:r>
        </w:p>
      </w:docPartBody>
    </w:docPart>
    <w:docPart>
      <w:docPartPr>
        <w:name w:val="5008B0D918464BC0BF306EC1295FB619"/>
        <w:category>
          <w:name w:val="Allgemein"/>
          <w:gallery w:val="placeholder"/>
        </w:category>
        <w:types>
          <w:type w:val="bbPlcHdr"/>
        </w:types>
        <w:behaviors>
          <w:behavior w:val="content"/>
        </w:behaviors>
        <w:guid w:val="{B610D9E1-19D9-4D17-BA20-859E5BB86A5A}"/>
      </w:docPartPr>
      <w:docPartBody>
        <w:p w:rsidR="00092767" w:rsidRDefault="00192F28" w:rsidP="00192F28">
          <w:pPr>
            <w:pStyle w:val="5008B0D918464BC0BF306EC1295FB619"/>
          </w:pPr>
          <w:r w:rsidRPr="00170DD2">
            <w:rPr>
              <w:rStyle w:val="Platzhaltertext"/>
            </w:rPr>
            <w:t>Klicken oder tippen Sie hier, um Text einzugeben.</w:t>
          </w:r>
        </w:p>
      </w:docPartBody>
    </w:docPart>
    <w:docPart>
      <w:docPartPr>
        <w:name w:val="3466570717FB49D68C39461A9DA068E0"/>
        <w:category>
          <w:name w:val="Allgemein"/>
          <w:gallery w:val="placeholder"/>
        </w:category>
        <w:types>
          <w:type w:val="bbPlcHdr"/>
        </w:types>
        <w:behaviors>
          <w:behavior w:val="content"/>
        </w:behaviors>
        <w:guid w:val="{F5CABDFC-4DAC-4FC5-9FA3-1792F932067E}"/>
      </w:docPartPr>
      <w:docPartBody>
        <w:p w:rsidR="00CC5835" w:rsidRDefault="00CC5835" w:rsidP="00CC5835">
          <w:pPr>
            <w:pStyle w:val="3466570717FB49D68C39461A9DA068E0"/>
          </w:pPr>
          <w:r w:rsidRPr="00170DD2">
            <w:rPr>
              <w:rStyle w:val="Platzhaltertext"/>
            </w:rPr>
            <w:t>Klicken oder tippen Sie hier, um Text einzugeben.</w:t>
          </w:r>
        </w:p>
      </w:docPartBody>
    </w:docPart>
    <w:docPart>
      <w:docPartPr>
        <w:name w:val="1212FD1CB7DF4F41A3C37B4EAE9AFDF3"/>
        <w:category>
          <w:name w:val="Allgemein"/>
          <w:gallery w:val="placeholder"/>
        </w:category>
        <w:types>
          <w:type w:val="bbPlcHdr"/>
        </w:types>
        <w:behaviors>
          <w:behavior w:val="content"/>
        </w:behaviors>
        <w:guid w:val="{BB2AA7E5-A41C-4FF6-951C-B1FC4A0A7482}"/>
      </w:docPartPr>
      <w:docPartBody>
        <w:p w:rsidR="00CC5835" w:rsidRDefault="00CC5835" w:rsidP="00CC5835">
          <w:pPr>
            <w:pStyle w:val="1212FD1CB7DF4F41A3C37B4EAE9AFDF3"/>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3B6"/>
    <w:rsid w:val="00092767"/>
    <w:rsid w:val="000F0840"/>
    <w:rsid w:val="00192F28"/>
    <w:rsid w:val="003053B6"/>
    <w:rsid w:val="00443CAC"/>
    <w:rsid w:val="008E32BE"/>
    <w:rsid w:val="009426AC"/>
    <w:rsid w:val="00A70037"/>
    <w:rsid w:val="00BE138D"/>
    <w:rsid w:val="00C27EFE"/>
    <w:rsid w:val="00CC5835"/>
    <w:rsid w:val="00D9650E"/>
    <w:rsid w:val="00E72B61"/>
    <w:rsid w:val="00F166E7"/>
    <w:rsid w:val="00F837F5"/>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C5835"/>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 w:type="paragraph" w:customStyle="1" w:styleId="13AD7C84CDD84F019250A833886B9A12">
    <w:name w:val="13AD7C84CDD84F019250A833886B9A12"/>
    <w:rsid w:val="00192F28"/>
  </w:style>
  <w:style w:type="paragraph" w:customStyle="1" w:styleId="BA4933A98030458B918C9F0ABAEC5A28">
    <w:name w:val="BA4933A98030458B918C9F0ABAEC5A28"/>
    <w:rsid w:val="00192F28"/>
  </w:style>
  <w:style w:type="paragraph" w:customStyle="1" w:styleId="5008B0D918464BC0BF306EC1295FB619">
    <w:name w:val="5008B0D918464BC0BF306EC1295FB619"/>
    <w:rsid w:val="00192F28"/>
  </w:style>
  <w:style w:type="paragraph" w:customStyle="1" w:styleId="A4988C29E4274C62A54B9128D2F5A702">
    <w:name w:val="A4988C29E4274C62A54B9128D2F5A702"/>
    <w:rsid w:val="00CC5835"/>
    <w:rPr>
      <w:lang w:val="en-US" w:eastAsia="en-US"/>
    </w:rPr>
  </w:style>
  <w:style w:type="paragraph" w:customStyle="1" w:styleId="3466570717FB49D68C39461A9DA068E0">
    <w:name w:val="3466570717FB49D68C39461A9DA068E0"/>
    <w:rsid w:val="00CC5835"/>
    <w:rPr>
      <w:lang w:val="en-US" w:eastAsia="en-US"/>
    </w:rPr>
  </w:style>
  <w:style w:type="paragraph" w:customStyle="1" w:styleId="F0C6E68FCBD545FFAD5E4D9641B6ADD5">
    <w:name w:val="F0C6E68FCBD545FFAD5E4D9641B6ADD5"/>
    <w:rsid w:val="00CC5835"/>
    <w:rPr>
      <w:lang w:val="en-US" w:eastAsia="en-US"/>
    </w:rPr>
  </w:style>
  <w:style w:type="paragraph" w:customStyle="1" w:styleId="ACB44B0C5ADC4A1D8425FC8E9E391E98">
    <w:name w:val="ACB44B0C5ADC4A1D8425FC8E9E391E98"/>
    <w:rsid w:val="00CC5835"/>
    <w:rPr>
      <w:lang w:val="en-US" w:eastAsia="en-US"/>
    </w:rPr>
  </w:style>
  <w:style w:type="paragraph" w:customStyle="1" w:styleId="1212FD1CB7DF4F41A3C37B4EAE9AFDF3">
    <w:name w:val="1212FD1CB7DF4F41A3C37B4EAE9AFDF3"/>
    <w:rsid w:val="00CC5835"/>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24FD5-6B05-449A-B732-877D55D2B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97304</Words>
  <Characters>613022</Characters>
  <Application>Microsoft Office Word</Application>
  <DocSecurity>0</DocSecurity>
  <Lines>5108</Lines>
  <Paragraphs>1417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maariaan</cp:lastModifiedBy>
  <cp:revision>3</cp:revision>
  <cp:lastPrinted>2019-06-30T11:28:00Z</cp:lastPrinted>
  <dcterms:created xsi:type="dcterms:W3CDTF">2019-09-24T08:23:00Z</dcterms:created>
  <dcterms:modified xsi:type="dcterms:W3CDTF">2019-09-24T10:34:00Z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6">
    <vt:lpwstr>True</vt:lpwstr>
  </property>
  <property fmtid="{D5CDD505-2E9C-101B-9397-08002B2CF9AE}" pid="4" name="CitaviDocumentProperty_0">
    <vt:lpwstr>b4ee5ea6-6499-44e2-98d1-af7d42a5fdbf</vt:lpwstr>
  </property>
  <property fmtid="{D5CDD505-2E9C-101B-9397-08002B2CF9AE}" pid="5" name="CitaviDocumentProperty_8">
    <vt:lpwstr>C:\Users\Mareike Ariaans\Documents\Citavi 6\Projects\coelcare_ma_LTCTypology\coelcare_ma_LTCTypology.ctv6</vt:lpwstr>
  </property>
  <property fmtid="{D5CDD505-2E9C-101B-9397-08002B2CF9AE}" pid="6" name="CitaviDocumentProperty_1">
    <vt:lpwstr>6.3.0.0</vt:lpwstr>
  </property>
</Properties>
</file>