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2318F" w14:textId="16DE8BB8" w:rsidR="002E018D" w:rsidRPr="006A56FF" w:rsidRDefault="002E018D" w:rsidP="00EB31E0">
      <w:pPr>
        <w:pStyle w:val="berschrift1"/>
        <w:rPr>
          <w:lang w:val="en-US"/>
        </w:rPr>
      </w:pPr>
      <w:r w:rsidRPr="006A56FF">
        <w:rPr>
          <w:lang w:val="en-US"/>
        </w:rPr>
        <w:t>Title:</w:t>
      </w:r>
    </w:p>
    <w:p w14:paraId="72A2CC36" w14:textId="77777777" w:rsidR="008C7033" w:rsidRPr="006A56FF" w:rsidRDefault="008C7033" w:rsidP="008C7033">
      <w:pPr>
        <w:rPr>
          <w:lang w:val="en-US"/>
        </w:rPr>
      </w:pPr>
    </w:p>
    <w:p w14:paraId="17CA9D15" w14:textId="1F5C3729" w:rsidR="002E018D" w:rsidRPr="006A56FF" w:rsidRDefault="002E018D" w:rsidP="00DE025C">
      <w:pPr>
        <w:spacing w:after="160" w:line="480" w:lineRule="auto"/>
        <w:jc w:val="both"/>
        <w:rPr>
          <w:b/>
          <w:sz w:val="28"/>
          <w:szCs w:val="28"/>
          <w:lang w:val="en-US"/>
        </w:rPr>
      </w:pPr>
      <w:r w:rsidRPr="006A56FF">
        <w:rPr>
          <w:b/>
          <w:sz w:val="28"/>
          <w:szCs w:val="28"/>
          <w:lang w:val="en-US"/>
        </w:rPr>
        <w:t>Worlds of Long-term-care: A Long-term Care System Typology of OECD countries</w:t>
      </w:r>
    </w:p>
    <w:p w14:paraId="347C4FA6" w14:textId="58FB6989" w:rsidR="002E018D" w:rsidRPr="006A56FF" w:rsidRDefault="002E018D" w:rsidP="00315A0E">
      <w:pPr>
        <w:pStyle w:val="berschrift2"/>
        <w:rPr>
          <w:lang w:val="en-US"/>
        </w:rPr>
      </w:pPr>
      <w:r w:rsidRPr="006A56FF">
        <w:rPr>
          <w:lang w:val="en-US"/>
        </w:rPr>
        <w:t>Author names and affiliations:</w:t>
      </w:r>
    </w:p>
    <w:p w14:paraId="400CA2B5" w14:textId="77777777" w:rsidR="008C7033" w:rsidRPr="006A56FF" w:rsidRDefault="008C7033" w:rsidP="008C7033">
      <w:pPr>
        <w:rPr>
          <w:lang w:val="en-US"/>
        </w:rPr>
      </w:pPr>
    </w:p>
    <w:p w14:paraId="5D842AB1" w14:textId="0B08A0C0" w:rsidR="002E018D" w:rsidRPr="000C6B26" w:rsidRDefault="002E018D" w:rsidP="00DE025C">
      <w:pPr>
        <w:spacing w:line="480" w:lineRule="auto"/>
        <w:rPr>
          <w:bCs/>
          <w:szCs w:val="24"/>
          <w:vertAlign w:val="superscript"/>
          <w:lang w:val="en-US"/>
        </w:rPr>
      </w:pPr>
      <w:proofErr w:type="spellStart"/>
      <w:r w:rsidRPr="000C6B26">
        <w:rPr>
          <w:bCs/>
          <w:szCs w:val="24"/>
          <w:lang w:val="en-US"/>
        </w:rPr>
        <w:t>Mareike</w:t>
      </w:r>
      <w:proofErr w:type="spellEnd"/>
      <w:r w:rsidRPr="000C6B26">
        <w:rPr>
          <w:bCs/>
          <w:szCs w:val="24"/>
          <w:lang w:val="en-US"/>
        </w:rPr>
        <w:t xml:space="preserve"> Ariaans</w:t>
      </w:r>
      <w:r w:rsidR="00DE025C" w:rsidRPr="000C6B26">
        <w:rPr>
          <w:bCs/>
          <w:szCs w:val="24"/>
          <w:vertAlign w:val="superscript"/>
          <w:lang w:val="en-US"/>
        </w:rPr>
        <w:t>1</w:t>
      </w:r>
      <w:r w:rsidR="00661837" w:rsidRPr="000C6B26">
        <w:rPr>
          <w:bCs/>
          <w:szCs w:val="24"/>
          <w:vertAlign w:val="superscript"/>
          <w:lang w:val="en-US"/>
        </w:rPr>
        <w:t>,</w:t>
      </w:r>
      <w:r w:rsidR="00D534D0" w:rsidRPr="000C6B26">
        <w:rPr>
          <w:bCs/>
          <w:szCs w:val="24"/>
          <w:vertAlign w:val="superscript"/>
          <w:lang w:val="en-US"/>
        </w:rPr>
        <w:t>2</w:t>
      </w:r>
      <w:r w:rsidR="00DE025C" w:rsidRPr="000C6B26">
        <w:rPr>
          <w:bCs/>
          <w:szCs w:val="24"/>
          <w:vertAlign w:val="superscript"/>
          <w:lang w:val="en-US"/>
        </w:rPr>
        <w:t>, *</w:t>
      </w:r>
      <w:r w:rsidR="00DE025C" w:rsidRPr="000C6B26">
        <w:rPr>
          <w:bCs/>
          <w:szCs w:val="24"/>
          <w:lang w:val="en-US"/>
        </w:rPr>
        <w:t xml:space="preserve">, </w:t>
      </w:r>
      <w:r w:rsidRPr="000C6B26">
        <w:rPr>
          <w:bCs/>
          <w:szCs w:val="24"/>
          <w:lang w:val="en-US"/>
        </w:rPr>
        <w:t>Philipp Linden</w:t>
      </w:r>
      <w:r w:rsidR="00D534D0" w:rsidRPr="000C6B26">
        <w:rPr>
          <w:bCs/>
          <w:szCs w:val="24"/>
          <w:vertAlign w:val="superscript"/>
          <w:lang w:val="en-US"/>
        </w:rPr>
        <w:t>3</w:t>
      </w:r>
      <w:r w:rsidRPr="000C6B26">
        <w:rPr>
          <w:bCs/>
          <w:szCs w:val="24"/>
          <w:lang w:val="en-US"/>
        </w:rPr>
        <w:t>,</w:t>
      </w:r>
      <w:r w:rsidR="00DE025C" w:rsidRPr="000C6B26">
        <w:rPr>
          <w:bCs/>
          <w:szCs w:val="24"/>
          <w:lang w:val="en-US"/>
        </w:rPr>
        <w:t xml:space="preserve"> </w:t>
      </w:r>
      <w:r w:rsidRPr="000C6B26">
        <w:rPr>
          <w:bCs/>
          <w:szCs w:val="24"/>
          <w:lang w:val="en-US"/>
        </w:rPr>
        <w:t>Claus Wendt</w:t>
      </w:r>
      <w:r w:rsidR="00DE025C" w:rsidRPr="000C6B26">
        <w:rPr>
          <w:bCs/>
          <w:szCs w:val="24"/>
          <w:vertAlign w:val="superscript"/>
          <w:lang w:val="en-US"/>
        </w:rPr>
        <w:t>4</w:t>
      </w:r>
    </w:p>
    <w:p w14:paraId="532F0F34" w14:textId="38C9804B" w:rsidR="00D534D0" w:rsidRPr="00661837" w:rsidRDefault="00D534D0" w:rsidP="000C6B26">
      <w:pPr>
        <w:spacing w:before="240" w:after="240" w:line="360" w:lineRule="auto"/>
        <w:jc w:val="both"/>
        <w:rPr>
          <w:color w:val="000000" w:themeColor="text1"/>
          <w:szCs w:val="24"/>
          <w:lang w:val="en-US"/>
        </w:rPr>
      </w:pPr>
      <w:r w:rsidRPr="00661837">
        <w:rPr>
          <w:color w:val="000000" w:themeColor="text1"/>
          <w:szCs w:val="24"/>
          <w:vertAlign w:val="superscript"/>
          <w:lang w:val="en-US"/>
        </w:rPr>
        <w:t xml:space="preserve">1 </w:t>
      </w:r>
      <w:r w:rsidRPr="00661837">
        <w:rPr>
          <w:color w:val="000000" w:themeColor="text1"/>
          <w:szCs w:val="24"/>
          <w:lang w:val="en-US"/>
        </w:rPr>
        <w:t>University of Mannheim, Mannheim C</w:t>
      </w:r>
      <w:r w:rsidRPr="00D534D0">
        <w:rPr>
          <w:color w:val="000000" w:themeColor="text1"/>
          <w:szCs w:val="24"/>
          <w:lang w:val="en-US"/>
        </w:rPr>
        <w:t>entre</w:t>
      </w:r>
      <w:r w:rsidRPr="00661837">
        <w:rPr>
          <w:color w:val="000000" w:themeColor="text1"/>
          <w:szCs w:val="24"/>
          <w:lang w:val="en-US"/>
        </w:rPr>
        <w:t xml:space="preserve"> for</w:t>
      </w:r>
      <w:r>
        <w:rPr>
          <w:color w:val="000000" w:themeColor="text1"/>
          <w:szCs w:val="24"/>
          <w:lang w:val="en-US"/>
        </w:rPr>
        <w:t xml:space="preserve"> European Social Research, </w:t>
      </w:r>
      <w:r w:rsidR="00D11535" w:rsidRPr="00661837">
        <w:rPr>
          <w:color w:val="000000" w:themeColor="text1"/>
          <w:szCs w:val="24"/>
          <w:lang w:val="en-US"/>
        </w:rPr>
        <w:t>A5, 6</w:t>
      </w:r>
      <w:r w:rsidR="00D11535">
        <w:rPr>
          <w:color w:val="000000" w:themeColor="text1"/>
          <w:szCs w:val="24"/>
          <w:lang w:val="en-US"/>
        </w:rPr>
        <w:t xml:space="preserve">, </w:t>
      </w:r>
      <w:proofErr w:type="gramStart"/>
      <w:r w:rsidR="00D11535" w:rsidRPr="00661837">
        <w:rPr>
          <w:color w:val="000000" w:themeColor="text1"/>
          <w:szCs w:val="24"/>
          <w:lang w:val="en-US"/>
        </w:rPr>
        <w:t>68159  Mannheim</w:t>
      </w:r>
      <w:proofErr w:type="gramEnd"/>
      <w:r w:rsidR="00D11535">
        <w:rPr>
          <w:color w:val="000000" w:themeColor="text1"/>
          <w:szCs w:val="24"/>
          <w:lang w:val="en-US"/>
        </w:rPr>
        <w:t xml:space="preserve">, Phone: </w:t>
      </w:r>
      <w:r w:rsidR="00D11535" w:rsidRPr="00D11535">
        <w:rPr>
          <w:color w:val="000000" w:themeColor="text1"/>
          <w:szCs w:val="24"/>
          <w:lang w:val="en-US"/>
        </w:rPr>
        <w:t>+49-621-181</w:t>
      </w:r>
      <w:r w:rsidR="00D11535" w:rsidRPr="00661837">
        <w:rPr>
          <w:color w:val="000000" w:themeColor="text1"/>
          <w:szCs w:val="24"/>
          <w:lang w:val="en-US"/>
        </w:rPr>
        <w:t>2813</w:t>
      </w:r>
      <w:r w:rsidR="00D11535" w:rsidRPr="00D11535">
        <w:rPr>
          <w:color w:val="000000" w:themeColor="text1"/>
          <w:szCs w:val="24"/>
          <w:lang w:val="en-US"/>
        </w:rPr>
        <w:t xml:space="preserve">, </w:t>
      </w:r>
      <w:r w:rsidR="00D11535">
        <w:rPr>
          <w:color w:val="000000" w:themeColor="text1"/>
          <w:szCs w:val="24"/>
          <w:lang w:val="en-US"/>
        </w:rPr>
        <w:t>M</w:t>
      </w:r>
      <w:r w:rsidR="00D11535" w:rsidRPr="00661837">
        <w:rPr>
          <w:color w:val="000000" w:themeColor="text1"/>
          <w:szCs w:val="24"/>
          <w:lang w:val="en-US"/>
        </w:rPr>
        <w:t>areike.</w:t>
      </w:r>
      <w:r w:rsidR="00D11535">
        <w:rPr>
          <w:color w:val="000000" w:themeColor="text1"/>
          <w:szCs w:val="24"/>
          <w:lang w:val="en-US"/>
        </w:rPr>
        <w:t>Ariaans@mzes.uni.mannheim.de</w:t>
      </w:r>
      <w:r w:rsidR="00D11535" w:rsidRPr="00661837">
        <w:rPr>
          <w:color w:val="000000" w:themeColor="text1"/>
          <w:szCs w:val="24"/>
          <w:lang w:val="en-US"/>
        </w:rPr>
        <w:t xml:space="preserve"> </w:t>
      </w:r>
    </w:p>
    <w:p w14:paraId="67DBBCE7" w14:textId="40497861" w:rsidR="00522322" w:rsidRPr="006A56FF" w:rsidRDefault="00D534D0" w:rsidP="000C6B26">
      <w:pPr>
        <w:spacing w:before="240" w:after="240" w:line="360" w:lineRule="auto"/>
        <w:jc w:val="both"/>
        <w:rPr>
          <w:color w:val="000000" w:themeColor="text1"/>
          <w:szCs w:val="24"/>
          <w:lang w:val="en-US"/>
        </w:rPr>
      </w:pPr>
      <w:r>
        <w:rPr>
          <w:color w:val="000000" w:themeColor="text1"/>
          <w:szCs w:val="24"/>
          <w:vertAlign w:val="superscript"/>
          <w:lang w:val="en-US"/>
        </w:rPr>
        <w:t>2</w:t>
      </w:r>
      <w:r w:rsidR="00900C32" w:rsidRPr="006A56FF">
        <w:rPr>
          <w:color w:val="000000" w:themeColor="text1"/>
          <w:szCs w:val="24"/>
          <w:lang w:val="en-US"/>
        </w:rPr>
        <w:t xml:space="preserve"> University of Siegen, Seminar for Social Sciences, Adolf-</w:t>
      </w:r>
      <w:proofErr w:type="spellStart"/>
      <w:r w:rsidR="00900C32" w:rsidRPr="006A56FF">
        <w:rPr>
          <w:color w:val="000000" w:themeColor="text1"/>
          <w:szCs w:val="24"/>
          <w:lang w:val="en-US"/>
        </w:rPr>
        <w:t>Reichwein</w:t>
      </w:r>
      <w:proofErr w:type="spellEnd"/>
      <w:r w:rsidR="00900C32" w:rsidRPr="006A56FF">
        <w:rPr>
          <w:color w:val="000000" w:themeColor="text1"/>
          <w:szCs w:val="24"/>
          <w:lang w:val="en-US"/>
        </w:rPr>
        <w:t xml:space="preserve">-Str. 2, 57068 Siegen, Germany; Phone: +49-271-740-5288, </w:t>
      </w:r>
      <w:r w:rsidR="009E7DEE">
        <w:fldChar w:fldCharType="begin"/>
      </w:r>
      <w:r w:rsidR="009E7DEE" w:rsidRPr="009E7DEE">
        <w:rPr>
          <w:lang w:val="en-US"/>
          <w:rPrChange w:id="1" w:author="Mareike Ariaans" w:date="2020-07-06T09:42:00Z">
            <w:rPr/>
          </w:rPrChange>
        </w:rPr>
        <w:instrText xml:space="preserve"> HYPERLINK "mailto:ariaans@soziologie.uni-siegen.de" </w:instrText>
      </w:r>
      <w:r w:rsidR="009E7DEE">
        <w:fldChar w:fldCharType="separate"/>
      </w:r>
      <w:r w:rsidR="00DE025C" w:rsidRPr="006A56FF">
        <w:rPr>
          <w:rStyle w:val="Hyperlink"/>
          <w:szCs w:val="24"/>
          <w:lang w:val="en-US"/>
        </w:rPr>
        <w:t>ariaans@soziologie.uni-siegen.de</w:t>
      </w:r>
      <w:r w:rsidR="009E7DEE">
        <w:rPr>
          <w:rStyle w:val="Hyperlink"/>
          <w:szCs w:val="24"/>
          <w:lang w:val="en-US"/>
        </w:rPr>
        <w:fldChar w:fldCharType="end"/>
      </w:r>
    </w:p>
    <w:p w14:paraId="3F051705" w14:textId="5D9BECEA" w:rsidR="00900C32" w:rsidRPr="006A56FF" w:rsidRDefault="00D534D0" w:rsidP="000C6B26">
      <w:pPr>
        <w:spacing w:before="240" w:after="240" w:line="360" w:lineRule="auto"/>
        <w:ind w:hanging="5"/>
        <w:rPr>
          <w:lang w:val="en-US"/>
        </w:rPr>
      </w:pPr>
      <w:r>
        <w:rPr>
          <w:szCs w:val="24"/>
          <w:vertAlign w:val="superscript"/>
          <w:lang w:val="en-US"/>
        </w:rPr>
        <w:t>3</w:t>
      </w:r>
      <w:r w:rsidR="00900C32" w:rsidRPr="006A56FF">
        <w:rPr>
          <w:szCs w:val="24"/>
          <w:lang w:val="en-US"/>
        </w:rPr>
        <w:t xml:space="preserve"> University of Siegen, Seminar for Social Sciences, Adolf-</w:t>
      </w:r>
      <w:proofErr w:type="spellStart"/>
      <w:r w:rsidR="00900C32" w:rsidRPr="006A56FF">
        <w:rPr>
          <w:szCs w:val="24"/>
          <w:lang w:val="en-US"/>
        </w:rPr>
        <w:t>Reichwein</w:t>
      </w:r>
      <w:proofErr w:type="spellEnd"/>
      <w:r w:rsidR="00900C32" w:rsidRPr="006A56FF">
        <w:rPr>
          <w:szCs w:val="24"/>
          <w:lang w:val="en-US"/>
        </w:rPr>
        <w:t xml:space="preserve">-Str. 2, 57068 Siegen, Germany; Phone: +49-271-740-5288, </w:t>
      </w:r>
      <w:r w:rsidR="009E7DEE">
        <w:fldChar w:fldCharType="begin"/>
      </w:r>
      <w:r w:rsidR="009E7DEE" w:rsidRPr="009E7DEE">
        <w:rPr>
          <w:lang w:val="en-US"/>
          <w:rPrChange w:id="2" w:author="Mareike Ariaans" w:date="2020-07-06T09:42:00Z">
            <w:rPr/>
          </w:rPrChange>
        </w:rPr>
        <w:instrText xml:space="preserve"> HYPERLINK "mailto:linden@soziologie.uni-siegen.de" </w:instrText>
      </w:r>
      <w:r w:rsidR="009E7DEE">
        <w:fldChar w:fldCharType="separate"/>
      </w:r>
      <w:r w:rsidR="00900C32" w:rsidRPr="006A56FF">
        <w:rPr>
          <w:lang w:val="en-US"/>
        </w:rPr>
        <w:t>linden@soziologie.uni-siegen.de</w:t>
      </w:r>
      <w:r w:rsidR="009E7DEE">
        <w:rPr>
          <w:lang w:val="en-US"/>
        </w:rPr>
        <w:fldChar w:fldCharType="end"/>
      </w:r>
    </w:p>
    <w:p w14:paraId="4DD524DB" w14:textId="0141A2C4" w:rsidR="00DE025C" w:rsidRPr="006A56FF" w:rsidRDefault="00DE025C" w:rsidP="000C6B26">
      <w:pPr>
        <w:spacing w:before="240" w:after="240" w:line="360" w:lineRule="auto"/>
        <w:jc w:val="both"/>
        <w:rPr>
          <w:color w:val="000000" w:themeColor="text1"/>
          <w:szCs w:val="24"/>
          <w:lang w:val="en-US"/>
        </w:rPr>
      </w:pPr>
      <w:r w:rsidRPr="006A56FF">
        <w:rPr>
          <w:color w:val="000000" w:themeColor="text1"/>
          <w:szCs w:val="24"/>
          <w:vertAlign w:val="superscript"/>
          <w:lang w:val="en-US"/>
        </w:rPr>
        <w:t>4</w:t>
      </w:r>
      <w:r w:rsidRPr="006A56FF">
        <w:rPr>
          <w:color w:val="000000" w:themeColor="text1"/>
          <w:szCs w:val="24"/>
          <w:lang w:val="en-US"/>
        </w:rPr>
        <w:t xml:space="preserve"> University of Siegen, Seminar for Social Sciences, Adolf-</w:t>
      </w:r>
      <w:proofErr w:type="spellStart"/>
      <w:r w:rsidRPr="006A56FF">
        <w:rPr>
          <w:color w:val="000000" w:themeColor="text1"/>
          <w:szCs w:val="24"/>
          <w:lang w:val="en-US"/>
        </w:rPr>
        <w:t>Reichwein</w:t>
      </w:r>
      <w:proofErr w:type="spellEnd"/>
      <w:r w:rsidRPr="006A56FF">
        <w:rPr>
          <w:color w:val="000000" w:themeColor="text1"/>
          <w:szCs w:val="24"/>
          <w:lang w:val="en-US"/>
        </w:rPr>
        <w:t>-Str. 2, 57068 Siegen, Germany; Phone: +49-271-740-</w:t>
      </w:r>
      <w:r w:rsidR="00545374">
        <w:rPr>
          <w:color w:val="000000" w:themeColor="text1"/>
          <w:szCs w:val="24"/>
          <w:lang w:val="en-US"/>
        </w:rPr>
        <w:t>3182</w:t>
      </w:r>
      <w:r w:rsidRPr="006A56FF">
        <w:rPr>
          <w:color w:val="000000" w:themeColor="text1"/>
          <w:szCs w:val="24"/>
          <w:lang w:val="en-US"/>
        </w:rPr>
        <w:t xml:space="preserve">, </w:t>
      </w:r>
      <w:r w:rsidR="009E7DEE">
        <w:fldChar w:fldCharType="begin"/>
      </w:r>
      <w:r w:rsidR="009E7DEE" w:rsidRPr="009E7DEE">
        <w:rPr>
          <w:lang w:val="en-US"/>
          <w:rPrChange w:id="3" w:author="Mareike Ariaans" w:date="2020-07-06T09:42:00Z">
            <w:rPr/>
          </w:rPrChange>
        </w:rPr>
        <w:instrText xml:space="preserve"> HYPERLINK "mailto:wendt@soziologie.uni-siegen.de" </w:instrText>
      </w:r>
      <w:r w:rsidR="009E7DEE">
        <w:fldChar w:fldCharType="separate"/>
      </w:r>
      <w:r w:rsidR="00661837" w:rsidRPr="007048BA">
        <w:rPr>
          <w:rStyle w:val="Hyperlink"/>
          <w:szCs w:val="24"/>
          <w:lang w:val="en-US"/>
        </w:rPr>
        <w:t>wendt@soziologie.uni-siegen.de</w:t>
      </w:r>
      <w:r w:rsidR="009E7DEE">
        <w:rPr>
          <w:rStyle w:val="Hyperlink"/>
          <w:szCs w:val="24"/>
          <w:lang w:val="en-US"/>
        </w:rPr>
        <w:fldChar w:fldCharType="end"/>
      </w:r>
    </w:p>
    <w:p w14:paraId="0612A06D" w14:textId="77777777" w:rsidR="00DE025C" w:rsidRPr="006A56FF" w:rsidRDefault="00DE025C" w:rsidP="00315A0E">
      <w:pPr>
        <w:spacing w:after="240" w:line="480" w:lineRule="auto"/>
        <w:rPr>
          <w:szCs w:val="24"/>
          <w:lang w:val="en-US"/>
        </w:rPr>
      </w:pPr>
      <w:r w:rsidRPr="006A56FF">
        <w:rPr>
          <w:szCs w:val="24"/>
          <w:vertAlign w:val="superscript"/>
          <w:lang w:val="en-US"/>
        </w:rPr>
        <w:t>*</w:t>
      </w:r>
      <w:r w:rsidRPr="006A56FF">
        <w:rPr>
          <w:szCs w:val="24"/>
          <w:lang w:val="en-US"/>
        </w:rPr>
        <w:t xml:space="preserve"> Corresponding author</w:t>
      </w:r>
    </w:p>
    <w:p w14:paraId="6CF60AE1" w14:textId="77777777" w:rsidR="00900C32" w:rsidRPr="006A56FF" w:rsidRDefault="00900C32" w:rsidP="00DB62C0">
      <w:pPr>
        <w:spacing w:line="360" w:lineRule="auto"/>
        <w:jc w:val="both"/>
        <w:rPr>
          <w:color w:val="000000" w:themeColor="text1"/>
          <w:szCs w:val="24"/>
          <w:lang w:val="en-US"/>
        </w:rPr>
      </w:pPr>
    </w:p>
    <w:p w14:paraId="60995BCF" w14:textId="21837042" w:rsidR="002E018D" w:rsidRPr="006A56FF" w:rsidRDefault="002E018D">
      <w:pPr>
        <w:rPr>
          <w:b/>
          <w:szCs w:val="24"/>
          <w:lang w:val="en-US"/>
        </w:rPr>
      </w:pPr>
      <w:r w:rsidRPr="006A56FF">
        <w:rPr>
          <w:b/>
          <w:szCs w:val="24"/>
          <w:lang w:val="en-US"/>
        </w:rPr>
        <w:br w:type="page"/>
      </w:r>
    </w:p>
    <w:p w14:paraId="1621844E" w14:textId="2EFCBB86" w:rsidR="002E018D" w:rsidRPr="00315A0E" w:rsidRDefault="002E018D" w:rsidP="00315A0E">
      <w:pPr>
        <w:pStyle w:val="berschrift2"/>
        <w:rPr>
          <w:lang w:val="en-US"/>
        </w:rPr>
      </w:pPr>
      <w:r w:rsidRPr="00315A0E">
        <w:rPr>
          <w:lang w:val="en-US"/>
        </w:rPr>
        <w:lastRenderedPageBreak/>
        <w:t>Short biography – 50-100 words</w:t>
      </w:r>
    </w:p>
    <w:p w14:paraId="30B2E2EA" w14:textId="59B7FFAD" w:rsidR="002E018D" w:rsidRPr="006A56FF" w:rsidRDefault="002E018D" w:rsidP="002E018D">
      <w:pPr>
        <w:rPr>
          <w:szCs w:val="24"/>
          <w:lang w:val="en-US"/>
        </w:rPr>
      </w:pPr>
    </w:p>
    <w:p w14:paraId="02D8736E" w14:textId="1F4025E1" w:rsidR="002E018D" w:rsidRPr="006A56FF" w:rsidRDefault="002E018D" w:rsidP="002E018D">
      <w:pPr>
        <w:rPr>
          <w:bCs/>
          <w:szCs w:val="24"/>
          <w:lang w:val="en-US"/>
        </w:rPr>
      </w:pPr>
      <w:proofErr w:type="spellStart"/>
      <w:r w:rsidRPr="006A56FF">
        <w:rPr>
          <w:b/>
          <w:bCs/>
          <w:szCs w:val="24"/>
          <w:lang w:val="en-US"/>
        </w:rPr>
        <w:t>Mareike</w:t>
      </w:r>
      <w:proofErr w:type="spellEnd"/>
      <w:r w:rsidRPr="006A56FF">
        <w:rPr>
          <w:b/>
          <w:bCs/>
          <w:szCs w:val="24"/>
          <w:lang w:val="en-US"/>
        </w:rPr>
        <w:t xml:space="preserve"> </w:t>
      </w:r>
      <w:proofErr w:type="spellStart"/>
      <w:r w:rsidRPr="006A56FF">
        <w:rPr>
          <w:b/>
          <w:bCs/>
          <w:szCs w:val="24"/>
          <w:lang w:val="en-US"/>
        </w:rPr>
        <w:t>Ariaans</w:t>
      </w:r>
      <w:proofErr w:type="spellEnd"/>
      <w:r w:rsidRPr="006A56FF">
        <w:rPr>
          <w:b/>
          <w:bCs/>
          <w:szCs w:val="24"/>
          <w:lang w:val="en-US"/>
        </w:rPr>
        <w:t xml:space="preserve"> </w:t>
      </w:r>
      <w:r w:rsidRPr="006A56FF">
        <w:rPr>
          <w:bCs/>
          <w:szCs w:val="24"/>
          <w:lang w:val="en-US"/>
        </w:rPr>
        <w:t>…</w:t>
      </w:r>
    </w:p>
    <w:p w14:paraId="74A83DA6" w14:textId="77777777" w:rsidR="002E018D" w:rsidRPr="006A56FF" w:rsidRDefault="002E018D" w:rsidP="002E018D">
      <w:pPr>
        <w:rPr>
          <w:szCs w:val="24"/>
          <w:lang w:val="en-US"/>
        </w:rPr>
      </w:pPr>
    </w:p>
    <w:p w14:paraId="0DD9A856" w14:textId="6523E772" w:rsidR="002E018D" w:rsidRDefault="002E018D" w:rsidP="002E018D">
      <w:pPr>
        <w:pStyle w:val="02FlietextErsterAbsatz"/>
        <w:rPr>
          <w:szCs w:val="24"/>
          <w:lang w:val="en-US"/>
        </w:rPr>
      </w:pPr>
      <w:bookmarkStart w:id="4" w:name="_Hlk531703314"/>
      <w:r w:rsidRPr="006A56FF">
        <w:rPr>
          <w:b/>
          <w:szCs w:val="24"/>
          <w:lang w:val="en-US"/>
        </w:rPr>
        <w:t>Philipp Linden</w:t>
      </w:r>
      <w:r w:rsidRPr="006A56FF">
        <w:rPr>
          <w:szCs w:val="24"/>
          <w:lang w:val="en-US"/>
        </w:rPr>
        <w:t xml:space="preserve"> is a sociologist (M.Sc.) and works as research assistant and doctoral candidate in the junior research group MEPYSO at the University of Siegen. His research interests are in the field of medical sociology and demography of health, the consequences of medicalization and psychologization of unemployment and early childhood development as well as quantitative research methods.</w:t>
      </w:r>
      <w:bookmarkEnd w:id="4"/>
    </w:p>
    <w:p w14:paraId="2D72FD19" w14:textId="77777777" w:rsidR="00661837" w:rsidRPr="006A56FF" w:rsidRDefault="00661837" w:rsidP="002E018D">
      <w:pPr>
        <w:pStyle w:val="02FlietextErsterAbsatz"/>
        <w:rPr>
          <w:szCs w:val="24"/>
          <w:lang w:val="en-US"/>
        </w:rPr>
      </w:pPr>
    </w:p>
    <w:p w14:paraId="2AC6F1F2" w14:textId="08CA6FC8" w:rsidR="002E018D" w:rsidRPr="006A56FF" w:rsidRDefault="002E018D" w:rsidP="002E018D">
      <w:pPr>
        <w:pStyle w:val="02FlietextErsterAbsatz"/>
        <w:rPr>
          <w:szCs w:val="24"/>
          <w:lang w:val="en-US"/>
        </w:rPr>
      </w:pPr>
      <w:r w:rsidRPr="006A56FF">
        <w:rPr>
          <w:b/>
          <w:bCs/>
          <w:szCs w:val="24"/>
          <w:lang w:val="en-US"/>
        </w:rPr>
        <w:t>Claus Wendt</w:t>
      </w:r>
      <w:r w:rsidRPr="006A56FF">
        <w:rPr>
          <w:szCs w:val="24"/>
          <w:lang w:val="en-US"/>
        </w:rPr>
        <w:t xml:space="preserve"> …</w:t>
      </w:r>
    </w:p>
    <w:p w14:paraId="4A765D08" w14:textId="2CDF85EC" w:rsidR="002E018D" w:rsidRPr="006A56FF" w:rsidRDefault="002E018D" w:rsidP="00DB62C0">
      <w:pPr>
        <w:spacing w:line="360" w:lineRule="auto"/>
        <w:jc w:val="both"/>
        <w:rPr>
          <w:b/>
          <w:szCs w:val="24"/>
          <w:lang w:val="en-US"/>
        </w:rPr>
      </w:pPr>
    </w:p>
    <w:p w14:paraId="60FCAA76" w14:textId="000A1104" w:rsidR="002E018D" w:rsidRPr="006A56FF" w:rsidRDefault="002E018D" w:rsidP="00315A0E">
      <w:pPr>
        <w:pStyle w:val="berschrift2"/>
        <w:rPr>
          <w:lang w:val="en-US"/>
        </w:rPr>
      </w:pPr>
      <w:r w:rsidRPr="006A56FF">
        <w:rPr>
          <w:lang w:val="en-US"/>
        </w:rPr>
        <w:t>Acknowledgments</w:t>
      </w:r>
    </w:p>
    <w:p w14:paraId="1D3B822C" w14:textId="77777777" w:rsidR="00415494" w:rsidRPr="006A56FF" w:rsidRDefault="00415494" w:rsidP="00415494">
      <w:pPr>
        <w:rPr>
          <w:lang w:val="en-US"/>
        </w:rPr>
      </w:pPr>
    </w:p>
    <w:p w14:paraId="273F027B" w14:textId="2755505A" w:rsidR="008C7033" w:rsidRPr="006A56FF" w:rsidRDefault="002E018D" w:rsidP="00415494">
      <w:pPr>
        <w:pStyle w:val="02FlietextErsterAbsatz"/>
        <w:rPr>
          <w:lang w:val="en-US" w:eastAsia="de-DE"/>
        </w:rPr>
      </w:pPr>
      <w:r w:rsidRPr="006A56FF">
        <w:rPr>
          <w:lang w:val="en-US" w:eastAsia="de-DE"/>
        </w:rPr>
        <w:t>Earlier versions of this article were presented at the RC 19 Annual Meeting</w:t>
      </w:r>
      <w:r w:rsidR="00415494" w:rsidRPr="006A56FF">
        <w:rPr>
          <w:lang w:val="en-US" w:eastAsia="de-DE"/>
        </w:rPr>
        <w:t xml:space="preserve"> </w:t>
      </w:r>
      <w:r w:rsidR="00415494" w:rsidRPr="006A56FF">
        <w:rPr>
          <w:i/>
          <w:lang w:val="en-US" w:eastAsia="de-DE"/>
        </w:rPr>
        <w:t>“Global Crises and Social Policy: Coping with Conflict, Migration and Climate Change”,</w:t>
      </w:r>
      <w:r w:rsidR="00415494" w:rsidRPr="006A56FF">
        <w:rPr>
          <w:lang w:val="en-US" w:eastAsia="de-DE"/>
        </w:rPr>
        <w:t xml:space="preserve"> Mannheim University, Germany; August </w:t>
      </w:r>
      <w:proofErr w:type="gramStart"/>
      <w:r w:rsidR="00415494" w:rsidRPr="006A56FF">
        <w:rPr>
          <w:lang w:val="en-US" w:eastAsia="de-DE"/>
        </w:rPr>
        <w:t>28-30</w:t>
      </w:r>
      <w:proofErr w:type="gramEnd"/>
      <w:r w:rsidR="00415494" w:rsidRPr="006A56FF">
        <w:rPr>
          <w:lang w:val="en-US" w:eastAsia="de-DE"/>
        </w:rPr>
        <w:t xml:space="preserve"> 2019.</w:t>
      </w:r>
    </w:p>
    <w:p w14:paraId="69AE280D" w14:textId="77777777" w:rsidR="008C7033" w:rsidRPr="006A56FF" w:rsidRDefault="008C7033" w:rsidP="00415494">
      <w:pPr>
        <w:pStyle w:val="02FlietextErsterAbsatz"/>
        <w:rPr>
          <w:b/>
          <w:szCs w:val="24"/>
          <w:lang w:val="en-US"/>
        </w:rPr>
      </w:pPr>
    </w:p>
    <w:p w14:paraId="288C180D" w14:textId="4A831A2A" w:rsidR="002E018D" w:rsidRPr="006A56FF" w:rsidRDefault="008C7033" w:rsidP="00315A0E">
      <w:pPr>
        <w:pStyle w:val="berschrift2"/>
        <w:rPr>
          <w:szCs w:val="24"/>
          <w:lang w:val="en-US"/>
        </w:rPr>
      </w:pPr>
      <w:r w:rsidRPr="006A56FF">
        <w:rPr>
          <w:lang w:val="en-US"/>
        </w:rPr>
        <w:t>Funding</w:t>
      </w:r>
      <w:r w:rsidR="002E018D" w:rsidRPr="006A56FF">
        <w:rPr>
          <w:szCs w:val="24"/>
          <w:lang w:val="en-US"/>
        </w:rPr>
        <w:br w:type="page"/>
      </w:r>
    </w:p>
    <w:p w14:paraId="6BA0095C" w14:textId="60B4AA41" w:rsidR="00EB31E0" w:rsidRPr="006A56FF" w:rsidRDefault="00EB31E0" w:rsidP="00EB31E0">
      <w:pPr>
        <w:keepNext/>
        <w:keepLines/>
        <w:tabs>
          <w:tab w:val="left" w:pos="709"/>
        </w:tabs>
        <w:suppressAutoHyphens/>
        <w:spacing w:before="240" w:after="240" w:line="288" w:lineRule="auto"/>
        <w:ind w:right="1134"/>
        <w:outlineLvl w:val="0"/>
        <w:rPr>
          <w:rFonts w:eastAsia="Times New Roman"/>
          <w:b/>
          <w:bCs/>
          <w:sz w:val="28"/>
          <w:szCs w:val="28"/>
          <w:lang w:val="en-US"/>
        </w:rPr>
      </w:pPr>
      <w:r w:rsidRPr="006A56FF">
        <w:rPr>
          <w:rFonts w:eastAsia="Times New Roman"/>
          <w:b/>
          <w:bCs/>
          <w:sz w:val="28"/>
          <w:szCs w:val="28"/>
          <w:lang w:val="en-US"/>
        </w:rPr>
        <w:lastRenderedPageBreak/>
        <w:t>Wordcount</w:t>
      </w:r>
    </w:p>
    <w:tbl>
      <w:tblPr>
        <w:tblW w:w="4629" w:type="dxa"/>
        <w:tblInd w:w="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65"/>
        <w:gridCol w:w="1964"/>
      </w:tblGrid>
      <w:tr w:rsidR="00EB31E0" w:rsidRPr="006A56FF" w14:paraId="26C23702" w14:textId="77777777" w:rsidTr="00386E9B">
        <w:trPr>
          <w:trHeight w:val="285"/>
        </w:trPr>
        <w:tc>
          <w:tcPr>
            <w:tcW w:w="2665" w:type="dxa"/>
            <w:shd w:val="clear" w:color="auto" w:fill="auto"/>
            <w:noWrap/>
            <w:vAlign w:val="bottom"/>
            <w:hideMark/>
          </w:tcPr>
          <w:p w14:paraId="75940A20" w14:textId="77777777" w:rsidR="00EB31E0" w:rsidRPr="006A56FF" w:rsidRDefault="00EB31E0" w:rsidP="00EB31E0">
            <w:pPr>
              <w:rPr>
                <w:rFonts w:eastAsia="Times New Roman"/>
                <w:szCs w:val="24"/>
                <w:lang w:val="en-US" w:eastAsia="de-DE"/>
              </w:rPr>
            </w:pPr>
          </w:p>
        </w:tc>
        <w:tc>
          <w:tcPr>
            <w:tcW w:w="1964" w:type="dxa"/>
            <w:shd w:val="clear" w:color="auto" w:fill="auto"/>
            <w:noWrap/>
            <w:vAlign w:val="bottom"/>
            <w:hideMark/>
          </w:tcPr>
          <w:p w14:paraId="4B5569A2" w14:textId="77777777" w:rsidR="00EB31E0" w:rsidRPr="006A56FF" w:rsidRDefault="00EB31E0" w:rsidP="00EB31E0">
            <w:pPr>
              <w:jc w:val="right"/>
              <w:rPr>
                <w:rFonts w:eastAsia="Times New Roman"/>
                <w:b/>
                <w:bCs/>
                <w:lang w:val="en-US" w:eastAsia="de-DE"/>
              </w:rPr>
            </w:pPr>
            <w:proofErr w:type="spellStart"/>
            <w:r w:rsidRPr="006A56FF">
              <w:rPr>
                <w:rFonts w:eastAsia="Times New Roman"/>
                <w:b/>
                <w:lang w:val="en-US" w:eastAsia="de-DE"/>
              </w:rPr>
              <w:t>Ist</w:t>
            </w:r>
            <w:proofErr w:type="spellEnd"/>
          </w:p>
        </w:tc>
      </w:tr>
      <w:tr w:rsidR="00EB31E0" w:rsidRPr="006A56FF" w14:paraId="14E07851" w14:textId="77777777" w:rsidTr="00386E9B">
        <w:trPr>
          <w:trHeight w:val="285"/>
        </w:trPr>
        <w:tc>
          <w:tcPr>
            <w:tcW w:w="2665" w:type="dxa"/>
            <w:shd w:val="clear" w:color="auto" w:fill="auto"/>
            <w:noWrap/>
            <w:vAlign w:val="bottom"/>
          </w:tcPr>
          <w:p w14:paraId="03C50253" w14:textId="715CCEC2" w:rsidR="00EB31E0" w:rsidRPr="006A56FF" w:rsidRDefault="00EB31E0" w:rsidP="00EB31E0">
            <w:pPr>
              <w:rPr>
                <w:rFonts w:eastAsia="Times New Roman"/>
                <w:bCs/>
                <w:lang w:val="en-US" w:eastAsia="de-DE"/>
              </w:rPr>
            </w:pPr>
            <w:r w:rsidRPr="006A56FF">
              <w:rPr>
                <w:rFonts w:eastAsia="Times New Roman"/>
                <w:lang w:val="en-US" w:eastAsia="de-DE"/>
              </w:rPr>
              <w:t xml:space="preserve">Abstract </w:t>
            </w:r>
            <w:r w:rsidR="001F104C">
              <w:rPr>
                <w:rFonts w:eastAsia="Times New Roman"/>
                <w:lang w:val="en-US" w:eastAsia="de-DE"/>
              </w:rPr>
              <w:t>(</w:t>
            </w:r>
            <w:proofErr w:type="spellStart"/>
            <w:r w:rsidR="001F104C">
              <w:rPr>
                <w:rFonts w:eastAsia="Times New Roman"/>
                <w:lang w:val="en-US" w:eastAsia="de-DE"/>
              </w:rPr>
              <w:t>zählt</w:t>
            </w:r>
            <w:proofErr w:type="spellEnd"/>
            <w:r w:rsidR="001F104C">
              <w:rPr>
                <w:rFonts w:eastAsia="Times New Roman"/>
                <w:lang w:val="en-US" w:eastAsia="de-DE"/>
              </w:rPr>
              <w:t xml:space="preserve"> </w:t>
            </w:r>
            <w:proofErr w:type="spellStart"/>
            <w:r w:rsidR="001F104C">
              <w:rPr>
                <w:rFonts w:eastAsia="Times New Roman"/>
                <w:lang w:val="en-US" w:eastAsia="de-DE"/>
              </w:rPr>
              <w:t>nicht</w:t>
            </w:r>
            <w:proofErr w:type="spellEnd"/>
            <w:r w:rsidR="001F104C">
              <w:rPr>
                <w:rFonts w:eastAsia="Times New Roman"/>
                <w:lang w:val="en-US" w:eastAsia="de-DE"/>
              </w:rPr>
              <w:t>)</w:t>
            </w:r>
          </w:p>
        </w:tc>
        <w:tc>
          <w:tcPr>
            <w:tcW w:w="1964" w:type="dxa"/>
            <w:shd w:val="clear" w:color="auto" w:fill="auto"/>
            <w:noWrap/>
            <w:vAlign w:val="bottom"/>
          </w:tcPr>
          <w:p w14:paraId="37F6DF47" w14:textId="777EAE53" w:rsidR="00EB31E0" w:rsidRPr="006A56FF" w:rsidRDefault="004237F4" w:rsidP="00EB31E0">
            <w:pPr>
              <w:jc w:val="right"/>
              <w:rPr>
                <w:rFonts w:eastAsia="Times New Roman"/>
                <w:bCs/>
                <w:lang w:val="en-US" w:eastAsia="de-DE"/>
              </w:rPr>
            </w:pPr>
            <w:r>
              <w:rPr>
                <w:rFonts w:eastAsia="Times New Roman"/>
                <w:bCs/>
                <w:lang w:val="en-US" w:eastAsia="de-DE"/>
              </w:rPr>
              <w:t>81</w:t>
            </w:r>
          </w:p>
        </w:tc>
      </w:tr>
      <w:tr w:rsidR="00EB31E0" w:rsidRPr="006A56FF" w14:paraId="527D8842" w14:textId="77777777" w:rsidTr="00386E9B">
        <w:trPr>
          <w:trHeight w:val="285"/>
        </w:trPr>
        <w:tc>
          <w:tcPr>
            <w:tcW w:w="2665" w:type="dxa"/>
            <w:shd w:val="clear" w:color="auto" w:fill="auto"/>
            <w:noWrap/>
            <w:vAlign w:val="bottom"/>
          </w:tcPr>
          <w:p w14:paraId="027486E2" w14:textId="77777777" w:rsidR="00EB31E0" w:rsidRPr="006A56FF" w:rsidRDefault="00EB31E0" w:rsidP="00EB31E0">
            <w:pPr>
              <w:rPr>
                <w:rFonts w:eastAsia="Times New Roman"/>
                <w:lang w:val="en-US" w:eastAsia="de-DE"/>
              </w:rPr>
            </w:pPr>
            <w:r w:rsidRPr="006A56FF">
              <w:rPr>
                <w:rFonts w:eastAsia="Times New Roman"/>
                <w:lang w:val="en-US" w:eastAsia="de-DE"/>
              </w:rPr>
              <w:t>Intro</w:t>
            </w:r>
          </w:p>
        </w:tc>
        <w:tc>
          <w:tcPr>
            <w:tcW w:w="1964" w:type="dxa"/>
            <w:shd w:val="clear" w:color="auto" w:fill="auto"/>
            <w:noWrap/>
            <w:vAlign w:val="bottom"/>
          </w:tcPr>
          <w:p w14:paraId="4B673C35" w14:textId="0DC2A604" w:rsidR="00EB31E0" w:rsidRPr="006A56FF" w:rsidRDefault="004237F4" w:rsidP="00EB31E0">
            <w:pPr>
              <w:jc w:val="right"/>
              <w:rPr>
                <w:rFonts w:eastAsia="Times New Roman"/>
                <w:bCs/>
                <w:lang w:val="en-US" w:eastAsia="de-DE"/>
              </w:rPr>
            </w:pPr>
            <w:r>
              <w:rPr>
                <w:rFonts w:eastAsia="Times New Roman"/>
                <w:bCs/>
                <w:lang w:val="en-US" w:eastAsia="de-DE"/>
              </w:rPr>
              <w:t>417</w:t>
            </w:r>
          </w:p>
        </w:tc>
      </w:tr>
      <w:tr w:rsidR="00EB31E0" w:rsidRPr="006A56FF" w14:paraId="6ADEE35A" w14:textId="77777777" w:rsidTr="00386E9B">
        <w:trPr>
          <w:trHeight w:val="285"/>
        </w:trPr>
        <w:tc>
          <w:tcPr>
            <w:tcW w:w="2665" w:type="dxa"/>
            <w:shd w:val="clear" w:color="auto" w:fill="auto"/>
            <w:noWrap/>
            <w:vAlign w:val="bottom"/>
            <w:hideMark/>
          </w:tcPr>
          <w:p w14:paraId="34E13600" w14:textId="77777777" w:rsidR="00EB31E0" w:rsidRPr="006A56FF" w:rsidRDefault="00EB31E0" w:rsidP="00EB31E0">
            <w:pPr>
              <w:rPr>
                <w:rFonts w:eastAsia="Times New Roman"/>
                <w:bCs/>
                <w:lang w:val="en-US" w:eastAsia="de-DE"/>
              </w:rPr>
            </w:pPr>
            <w:r w:rsidRPr="006A56FF">
              <w:rPr>
                <w:rFonts w:eastAsia="Times New Roman"/>
                <w:bCs/>
                <w:lang w:val="en-US" w:eastAsia="de-DE"/>
              </w:rPr>
              <w:t>Theoretical background</w:t>
            </w:r>
          </w:p>
        </w:tc>
        <w:tc>
          <w:tcPr>
            <w:tcW w:w="1964" w:type="dxa"/>
            <w:shd w:val="clear" w:color="auto" w:fill="auto"/>
            <w:noWrap/>
            <w:vAlign w:val="bottom"/>
            <w:hideMark/>
          </w:tcPr>
          <w:p w14:paraId="3EE178AA" w14:textId="39A340EB" w:rsidR="00EB31E0" w:rsidRPr="006A56FF" w:rsidRDefault="004237F4" w:rsidP="00EB31E0">
            <w:pPr>
              <w:jc w:val="right"/>
              <w:rPr>
                <w:rFonts w:eastAsia="Times New Roman"/>
                <w:bCs/>
                <w:lang w:val="en-US" w:eastAsia="de-DE"/>
              </w:rPr>
            </w:pPr>
            <w:r>
              <w:rPr>
                <w:rFonts w:eastAsia="Times New Roman"/>
                <w:bCs/>
                <w:lang w:val="en-US" w:eastAsia="de-DE"/>
              </w:rPr>
              <w:t>1204</w:t>
            </w:r>
          </w:p>
        </w:tc>
      </w:tr>
      <w:tr w:rsidR="00EB31E0" w:rsidRPr="006A56FF" w14:paraId="04E7E74A" w14:textId="77777777" w:rsidTr="00386E9B">
        <w:trPr>
          <w:trHeight w:val="285"/>
        </w:trPr>
        <w:tc>
          <w:tcPr>
            <w:tcW w:w="2665" w:type="dxa"/>
            <w:shd w:val="clear" w:color="auto" w:fill="auto"/>
            <w:noWrap/>
            <w:vAlign w:val="bottom"/>
            <w:hideMark/>
          </w:tcPr>
          <w:p w14:paraId="03C4EC7C" w14:textId="77777777" w:rsidR="00EB31E0" w:rsidRPr="006A56FF" w:rsidRDefault="00EB31E0" w:rsidP="00EB31E0">
            <w:pPr>
              <w:rPr>
                <w:rFonts w:eastAsia="Times New Roman"/>
                <w:bCs/>
                <w:lang w:val="en-US" w:eastAsia="de-DE"/>
              </w:rPr>
            </w:pPr>
            <w:r w:rsidRPr="006A56FF">
              <w:rPr>
                <w:rFonts w:eastAsia="Times New Roman"/>
                <w:lang w:val="en-US" w:eastAsia="de-DE"/>
              </w:rPr>
              <w:t>Methods</w:t>
            </w:r>
          </w:p>
        </w:tc>
        <w:tc>
          <w:tcPr>
            <w:tcW w:w="1964" w:type="dxa"/>
            <w:shd w:val="clear" w:color="auto" w:fill="auto"/>
            <w:noWrap/>
            <w:vAlign w:val="bottom"/>
            <w:hideMark/>
          </w:tcPr>
          <w:p w14:paraId="34B0FD08" w14:textId="600E2D3C" w:rsidR="00EB31E0" w:rsidRPr="006A56FF" w:rsidRDefault="00B9651F" w:rsidP="00EB31E0">
            <w:pPr>
              <w:jc w:val="right"/>
              <w:rPr>
                <w:rFonts w:eastAsia="Times New Roman"/>
                <w:bCs/>
                <w:lang w:val="en-US" w:eastAsia="de-DE"/>
              </w:rPr>
            </w:pPr>
            <w:r>
              <w:rPr>
                <w:rFonts w:eastAsia="Times New Roman"/>
                <w:bCs/>
                <w:lang w:val="en-US" w:eastAsia="de-DE"/>
              </w:rPr>
              <w:t>1221</w:t>
            </w:r>
          </w:p>
        </w:tc>
      </w:tr>
      <w:tr w:rsidR="00EB31E0" w:rsidRPr="006A56FF" w14:paraId="2A96C933" w14:textId="77777777" w:rsidTr="00386E9B">
        <w:trPr>
          <w:trHeight w:val="285"/>
        </w:trPr>
        <w:tc>
          <w:tcPr>
            <w:tcW w:w="2665" w:type="dxa"/>
            <w:shd w:val="clear" w:color="auto" w:fill="auto"/>
            <w:noWrap/>
            <w:vAlign w:val="bottom"/>
            <w:hideMark/>
          </w:tcPr>
          <w:p w14:paraId="4FA0AB05" w14:textId="77777777" w:rsidR="00EB31E0" w:rsidRPr="006A56FF" w:rsidRDefault="00EB31E0" w:rsidP="00EB31E0">
            <w:pPr>
              <w:rPr>
                <w:rFonts w:eastAsia="Times New Roman"/>
                <w:bCs/>
                <w:lang w:val="en-US" w:eastAsia="de-DE"/>
              </w:rPr>
            </w:pPr>
            <w:r w:rsidRPr="006A56FF">
              <w:rPr>
                <w:rFonts w:eastAsia="Times New Roman"/>
                <w:lang w:val="en-US" w:eastAsia="de-DE"/>
              </w:rPr>
              <w:t>Results</w:t>
            </w:r>
          </w:p>
        </w:tc>
        <w:tc>
          <w:tcPr>
            <w:tcW w:w="1964" w:type="dxa"/>
            <w:shd w:val="clear" w:color="auto" w:fill="auto"/>
            <w:noWrap/>
            <w:vAlign w:val="bottom"/>
            <w:hideMark/>
          </w:tcPr>
          <w:p w14:paraId="61CDADF0" w14:textId="1AE9FF81" w:rsidR="00EB31E0" w:rsidRPr="006A56FF" w:rsidRDefault="00B9651F" w:rsidP="00EB31E0">
            <w:pPr>
              <w:jc w:val="right"/>
              <w:rPr>
                <w:rFonts w:eastAsia="Times New Roman"/>
                <w:bCs/>
                <w:lang w:val="en-US" w:eastAsia="de-DE"/>
              </w:rPr>
            </w:pPr>
            <w:r>
              <w:rPr>
                <w:rFonts w:eastAsia="Times New Roman"/>
                <w:bCs/>
                <w:lang w:val="en-US" w:eastAsia="de-DE"/>
              </w:rPr>
              <w:t>789</w:t>
            </w:r>
          </w:p>
        </w:tc>
      </w:tr>
      <w:tr w:rsidR="00EB31E0" w:rsidRPr="006A56FF" w14:paraId="33BB5A2A" w14:textId="77777777" w:rsidTr="00386E9B">
        <w:trPr>
          <w:trHeight w:val="285"/>
        </w:trPr>
        <w:tc>
          <w:tcPr>
            <w:tcW w:w="2665" w:type="dxa"/>
            <w:shd w:val="clear" w:color="auto" w:fill="auto"/>
            <w:noWrap/>
            <w:vAlign w:val="bottom"/>
            <w:hideMark/>
          </w:tcPr>
          <w:p w14:paraId="75B16A6A" w14:textId="77777777" w:rsidR="00EB31E0" w:rsidRPr="006A56FF" w:rsidRDefault="00EB31E0" w:rsidP="00EB31E0">
            <w:pPr>
              <w:rPr>
                <w:rFonts w:eastAsia="Times New Roman"/>
                <w:bCs/>
                <w:lang w:val="en-US" w:eastAsia="de-DE"/>
              </w:rPr>
            </w:pPr>
            <w:r w:rsidRPr="006A56FF">
              <w:rPr>
                <w:rFonts w:eastAsia="Times New Roman"/>
                <w:lang w:val="en-US" w:eastAsia="de-DE"/>
              </w:rPr>
              <w:t>Discussion</w:t>
            </w:r>
          </w:p>
        </w:tc>
        <w:tc>
          <w:tcPr>
            <w:tcW w:w="1964" w:type="dxa"/>
            <w:shd w:val="clear" w:color="auto" w:fill="auto"/>
            <w:noWrap/>
            <w:vAlign w:val="bottom"/>
            <w:hideMark/>
          </w:tcPr>
          <w:p w14:paraId="324C49E3" w14:textId="53BAFAC2" w:rsidR="00EB31E0" w:rsidRPr="006A56FF" w:rsidRDefault="004237F4" w:rsidP="00EB31E0">
            <w:pPr>
              <w:jc w:val="right"/>
              <w:rPr>
                <w:rFonts w:eastAsia="Times New Roman"/>
                <w:bCs/>
                <w:lang w:val="en-US" w:eastAsia="de-DE"/>
              </w:rPr>
            </w:pPr>
            <w:r>
              <w:rPr>
                <w:rFonts w:eastAsia="Times New Roman"/>
                <w:bCs/>
                <w:lang w:val="en-US" w:eastAsia="de-DE"/>
              </w:rPr>
              <w:t>361</w:t>
            </w:r>
          </w:p>
        </w:tc>
      </w:tr>
      <w:tr w:rsidR="004237F4" w:rsidRPr="006A56FF" w14:paraId="4F98EC5F" w14:textId="77777777" w:rsidTr="00386E9B">
        <w:trPr>
          <w:trHeight w:val="285"/>
        </w:trPr>
        <w:tc>
          <w:tcPr>
            <w:tcW w:w="2665" w:type="dxa"/>
            <w:shd w:val="clear" w:color="auto" w:fill="auto"/>
            <w:noWrap/>
            <w:vAlign w:val="bottom"/>
          </w:tcPr>
          <w:p w14:paraId="07CE73B9" w14:textId="42704E95" w:rsidR="004237F4" w:rsidRPr="006A56FF" w:rsidRDefault="004237F4" w:rsidP="00EB31E0">
            <w:pPr>
              <w:rPr>
                <w:rFonts w:eastAsia="Times New Roman"/>
                <w:bCs/>
                <w:lang w:val="en-US" w:eastAsia="de-DE"/>
              </w:rPr>
            </w:pPr>
            <w:r>
              <w:rPr>
                <w:rFonts w:eastAsia="Times New Roman"/>
                <w:bCs/>
                <w:lang w:val="en-US" w:eastAsia="de-DE"/>
              </w:rPr>
              <w:t>Conclusion</w:t>
            </w:r>
          </w:p>
        </w:tc>
        <w:tc>
          <w:tcPr>
            <w:tcW w:w="1964" w:type="dxa"/>
            <w:shd w:val="clear" w:color="auto" w:fill="auto"/>
            <w:noWrap/>
            <w:vAlign w:val="bottom"/>
          </w:tcPr>
          <w:p w14:paraId="163A248D" w14:textId="38789E16" w:rsidR="004237F4" w:rsidRDefault="004237F4" w:rsidP="00EB31E0">
            <w:pPr>
              <w:jc w:val="right"/>
              <w:rPr>
                <w:rFonts w:eastAsia="Times New Roman"/>
                <w:bCs/>
                <w:lang w:val="en-US" w:eastAsia="de-DE"/>
              </w:rPr>
            </w:pPr>
            <w:r>
              <w:rPr>
                <w:rFonts w:eastAsia="Times New Roman"/>
                <w:bCs/>
                <w:lang w:val="en-US" w:eastAsia="de-DE"/>
              </w:rPr>
              <w:t>379</w:t>
            </w:r>
          </w:p>
        </w:tc>
      </w:tr>
      <w:tr w:rsidR="00EB31E0" w:rsidRPr="006A56FF" w14:paraId="2D56E363" w14:textId="77777777" w:rsidTr="00386E9B">
        <w:trPr>
          <w:trHeight w:val="285"/>
        </w:trPr>
        <w:tc>
          <w:tcPr>
            <w:tcW w:w="2665" w:type="dxa"/>
            <w:shd w:val="clear" w:color="auto" w:fill="auto"/>
            <w:noWrap/>
            <w:vAlign w:val="bottom"/>
          </w:tcPr>
          <w:p w14:paraId="357EC8C9" w14:textId="77777777" w:rsidR="00EB31E0" w:rsidRPr="006A56FF" w:rsidRDefault="00EB31E0" w:rsidP="00EB31E0">
            <w:pPr>
              <w:rPr>
                <w:rFonts w:eastAsia="Times New Roman"/>
                <w:bCs/>
                <w:lang w:val="en-US" w:eastAsia="de-DE"/>
              </w:rPr>
            </w:pPr>
            <w:r w:rsidRPr="006A56FF">
              <w:rPr>
                <w:rFonts w:eastAsia="Times New Roman"/>
                <w:bCs/>
                <w:lang w:val="en-US" w:eastAsia="de-DE"/>
              </w:rPr>
              <w:t>Notes</w:t>
            </w:r>
          </w:p>
        </w:tc>
        <w:tc>
          <w:tcPr>
            <w:tcW w:w="1964" w:type="dxa"/>
            <w:shd w:val="clear" w:color="auto" w:fill="auto"/>
            <w:noWrap/>
            <w:vAlign w:val="bottom"/>
          </w:tcPr>
          <w:p w14:paraId="5BE9A474" w14:textId="5A71A808" w:rsidR="00EB31E0" w:rsidRPr="006A56FF" w:rsidRDefault="00EA2850" w:rsidP="00EB31E0">
            <w:pPr>
              <w:jc w:val="right"/>
              <w:rPr>
                <w:rFonts w:eastAsia="Times New Roman"/>
                <w:bCs/>
                <w:lang w:val="en-US" w:eastAsia="de-DE"/>
              </w:rPr>
            </w:pPr>
            <w:r>
              <w:rPr>
                <w:rFonts w:eastAsia="Times New Roman"/>
                <w:bCs/>
                <w:lang w:val="en-US" w:eastAsia="de-DE"/>
              </w:rPr>
              <w:t>0</w:t>
            </w:r>
          </w:p>
        </w:tc>
      </w:tr>
      <w:tr w:rsidR="00EB31E0" w:rsidRPr="006A56FF" w14:paraId="11718806" w14:textId="77777777" w:rsidTr="00386E9B">
        <w:trPr>
          <w:trHeight w:val="285"/>
        </w:trPr>
        <w:tc>
          <w:tcPr>
            <w:tcW w:w="2665" w:type="dxa"/>
            <w:shd w:val="clear" w:color="auto" w:fill="auto"/>
            <w:noWrap/>
            <w:vAlign w:val="bottom"/>
          </w:tcPr>
          <w:p w14:paraId="795E205B" w14:textId="62ADA018" w:rsidR="00EB31E0" w:rsidRPr="006A56FF" w:rsidRDefault="00EB31E0" w:rsidP="00EB31E0">
            <w:pPr>
              <w:rPr>
                <w:rFonts w:eastAsia="Times New Roman"/>
                <w:lang w:val="en-US" w:eastAsia="de-DE"/>
              </w:rPr>
            </w:pPr>
            <w:r w:rsidRPr="006A56FF">
              <w:rPr>
                <w:rFonts w:eastAsia="Times New Roman"/>
                <w:lang w:val="en-US" w:eastAsia="de-DE"/>
              </w:rPr>
              <w:t>References</w:t>
            </w:r>
            <w:r w:rsidR="001F104C">
              <w:rPr>
                <w:rFonts w:eastAsia="Times New Roman"/>
                <w:lang w:val="en-US" w:eastAsia="de-DE"/>
              </w:rPr>
              <w:t xml:space="preserve"> (</w:t>
            </w:r>
            <w:proofErr w:type="spellStart"/>
            <w:r w:rsidR="001F104C">
              <w:rPr>
                <w:rFonts w:eastAsia="Times New Roman"/>
                <w:lang w:val="en-US" w:eastAsia="de-DE"/>
              </w:rPr>
              <w:t>zählt</w:t>
            </w:r>
            <w:proofErr w:type="spellEnd"/>
            <w:r w:rsidR="001F104C">
              <w:rPr>
                <w:rFonts w:eastAsia="Times New Roman"/>
                <w:lang w:val="en-US" w:eastAsia="de-DE"/>
              </w:rPr>
              <w:t xml:space="preserve"> </w:t>
            </w:r>
            <w:proofErr w:type="spellStart"/>
            <w:r w:rsidR="001F104C">
              <w:rPr>
                <w:rFonts w:eastAsia="Times New Roman"/>
                <w:lang w:val="en-US" w:eastAsia="de-DE"/>
              </w:rPr>
              <w:t>nicht</w:t>
            </w:r>
            <w:proofErr w:type="spellEnd"/>
            <w:r w:rsidR="001F104C">
              <w:rPr>
                <w:rFonts w:eastAsia="Times New Roman"/>
                <w:lang w:val="en-US" w:eastAsia="de-DE"/>
              </w:rPr>
              <w:t>)</w:t>
            </w:r>
          </w:p>
        </w:tc>
        <w:tc>
          <w:tcPr>
            <w:tcW w:w="1964" w:type="dxa"/>
            <w:shd w:val="clear" w:color="auto" w:fill="auto"/>
            <w:noWrap/>
            <w:vAlign w:val="bottom"/>
          </w:tcPr>
          <w:p w14:paraId="2B0C49A2" w14:textId="0B92E6E0" w:rsidR="00EB31E0" w:rsidRPr="006A56FF" w:rsidRDefault="004237F4" w:rsidP="00EB31E0">
            <w:pPr>
              <w:jc w:val="right"/>
              <w:rPr>
                <w:rFonts w:eastAsia="Times New Roman"/>
                <w:lang w:val="en-US" w:eastAsia="de-DE"/>
              </w:rPr>
            </w:pPr>
            <w:r>
              <w:rPr>
                <w:rFonts w:eastAsia="Times New Roman"/>
                <w:lang w:val="en-US" w:eastAsia="de-DE"/>
              </w:rPr>
              <w:t>981</w:t>
            </w:r>
          </w:p>
        </w:tc>
      </w:tr>
      <w:tr w:rsidR="00EB31E0" w:rsidRPr="006A56FF" w14:paraId="39AEAFC3" w14:textId="77777777" w:rsidTr="00386E9B">
        <w:trPr>
          <w:trHeight w:val="285"/>
        </w:trPr>
        <w:tc>
          <w:tcPr>
            <w:tcW w:w="2665" w:type="dxa"/>
            <w:shd w:val="clear" w:color="auto" w:fill="auto"/>
            <w:noWrap/>
            <w:vAlign w:val="bottom"/>
          </w:tcPr>
          <w:p w14:paraId="4B7BFC2F" w14:textId="77777777" w:rsidR="00EB31E0" w:rsidRPr="006A56FF" w:rsidRDefault="00EB31E0" w:rsidP="00EB31E0">
            <w:pPr>
              <w:rPr>
                <w:rFonts w:eastAsia="Times New Roman"/>
                <w:lang w:val="en-US" w:eastAsia="de-DE"/>
              </w:rPr>
            </w:pPr>
            <w:r w:rsidRPr="006A56FF">
              <w:rPr>
                <w:rFonts w:eastAsia="Times New Roman"/>
                <w:lang w:val="en-US" w:eastAsia="de-DE"/>
              </w:rPr>
              <w:t>Only Words</w:t>
            </w:r>
          </w:p>
        </w:tc>
        <w:tc>
          <w:tcPr>
            <w:tcW w:w="1964" w:type="dxa"/>
            <w:shd w:val="clear" w:color="auto" w:fill="auto"/>
            <w:noWrap/>
            <w:vAlign w:val="bottom"/>
          </w:tcPr>
          <w:p w14:paraId="6E868524" w14:textId="277D69ED" w:rsidR="00EB31E0" w:rsidRPr="006A56FF" w:rsidRDefault="004110D5" w:rsidP="00EB31E0">
            <w:pPr>
              <w:jc w:val="right"/>
              <w:rPr>
                <w:rFonts w:eastAsia="Times New Roman"/>
                <w:lang w:val="en-US" w:eastAsia="de-DE"/>
              </w:rPr>
            </w:pPr>
            <w:r>
              <w:rPr>
                <w:rFonts w:eastAsia="Times New Roman"/>
                <w:lang w:val="en-US" w:eastAsia="de-DE"/>
              </w:rPr>
              <w:t>4452</w:t>
            </w:r>
          </w:p>
        </w:tc>
      </w:tr>
      <w:tr w:rsidR="001B3191" w:rsidRPr="006A56FF" w14:paraId="7367C983" w14:textId="77777777" w:rsidTr="001B3191">
        <w:trPr>
          <w:trHeight w:val="285"/>
        </w:trPr>
        <w:tc>
          <w:tcPr>
            <w:tcW w:w="2665" w:type="dxa"/>
            <w:shd w:val="clear" w:color="auto" w:fill="auto"/>
            <w:noWrap/>
            <w:vAlign w:val="bottom"/>
          </w:tcPr>
          <w:p w14:paraId="7D99A513" w14:textId="4DBD57C1" w:rsidR="001B3191" w:rsidRPr="006A56FF" w:rsidRDefault="001B3191" w:rsidP="001B3191">
            <w:pPr>
              <w:rPr>
                <w:rFonts w:eastAsia="Times New Roman"/>
                <w:b/>
                <w:lang w:val="en-US" w:eastAsia="de-DE"/>
              </w:rPr>
            </w:pPr>
            <w:r w:rsidRPr="006A56FF">
              <w:rPr>
                <w:rFonts w:eastAsia="Times New Roman"/>
                <w:lang w:val="en-US" w:eastAsia="de-DE"/>
              </w:rPr>
              <w:t>Figures/Tables</w:t>
            </w:r>
          </w:p>
        </w:tc>
        <w:tc>
          <w:tcPr>
            <w:tcW w:w="1964" w:type="dxa"/>
            <w:shd w:val="clear" w:color="auto" w:fill="auto"/>
            <w:noWrap/>
            <w:vAlign w:val="bottom"/>
          </w:tcPr>
          <w:p w14:paraId="0A5ED6EC" w14:textId="5B8A62E8" w:rsidR="001B3191" w:rsidRPr="00555ABD" w:rsidRDefault="007D6C6B" w:rsidP="001B3191">
            <w:pPr>
              <w:jc w:val="right"/>
              <w:rPr>
                <w:rFonts w:eastAsia="Times New Roman"/>
                <w:bCs/>
                <w:lang w:val="en-US" w:eastAsia="de-DE"/>
              </w:rPr>
            </w:pPr>
            <w:r>
              <w:rPr>
                <w:rFonts w:eastAsia="Times New Roman"/>
                <w:bCs/>
                <w:lang w:val="en-US" w:eastAsia="de-DE"/>
              </w:rPr>
              <w:t>612</w:t>
            </w:r>
          </w:p>
        </w:tc>
      </w:tr>
      <w:tr w:rsidR="00555ABD" w:rsidRPr="006A56FF" w14:paraId="151FA7C6" w14:textId="77777777" w:rsidTr="001B3191">
        <w:trPr>
          <w:trHeight w:val="285"/>
        </w:trPr>
        <w:tc>
          <w:tcPr>
            <w:tcW w:w="2665" w:type="dxa"/>
            <w:shd w:val="clear" w:color="auto" w:fill="auto"/>
            <w:noWrap/>
            <w:vAlign w:val="bottom"/>
          </w:tcPr>
          <w:p w14:paraId="5FFE65A4" w14:textId="37DDDE8B" w:rsidR="00555ABD" w:rsidRPr="006A56FF" w:rsidRDefault="00555ABD" w:rsidP="00555ABD">
            <w:pPr>
              <w:rPr>
                <w:rFonts w:eastAsia="Times New Roman"/>
                <w:lang w:val="en-US" w:eastAsia="de-DE"/>
              </w:rPr>
            </w:pPr>
            <w:r w:rsidRPr="006A56FF">
              <w:rPr>
                <w:rFonts w:eastAsia="Times New Roman"/>
                <w:bCs/>
                <w:lang w:val="en-US" w:eastAsia="de-DE"/>
              </w:rPr>
              <w:t>TOTAL</w:t>
            </w:r>
          </w:p>
        </w:tc>
        <w:tc>
          <w:tcPr>
            <w:tcW w:w="1964" w:type="dxa"/>
            <w:shd w:val="clear" w:color="auto" w:fill="auto"/>
            <w:noWrap/>
            <w:vAlign w:val="bottom"/>
          </w:tcPr>
          <w:p w14:paraId="3D8E3F50" w14:textId="57775938" w:rsidR="00555ABD" w:rsidRDefault="004110D5" w:rsidP="00555ABD">
            <w:pPr>
              <w:jc w:val="right"/>
              <w:rPr>
                <w:rFonts w:eastAsia="Times New Roman"/>
                <w:bCs/>
                <w:lang w:val="en-US" w:eastAsia="de-DE"/>
              </w:rPr>
            </w:pPr>
            <w:r>
              <w:rPr>
                <w:rFonts w:eastAsia="Times New Roman"/>
                <w:lang w:val="en-US" w:eastAsia="de-DE"/>
              </w:rPr>
              <w:t>5064</w:t>
            </w:r>
          </w:p>
        </w:tc>
      </w:tr>
      <w:tr w:rsidR="00555ABD" w:rsidRPr="006A56FF" w14:paraId="07F66811" w14:textId="77777777" w:rsidTr="001B3191">
        <w:trPr>
          <w:trHeight w:val="285"/>
        </w:trPr>
        <w:tc>
          <w:tcPr>
            <w:tcW w:w="2665" w:type="dxa"/>
            <w:shd w:val="clear" w:color="auto" w:fill="auto"/>
            <w:noWrap/>
            <w:vAlign w:val="bottom"/>
          </w:tcPr>
          <w:p w14:paraId="6FAAA61D" w14:textId="687D6271" w:rsidR="00555ABD" w:rsidRPr="006A56FF" w:rsidRDefault="00555ABD" w:rsidP="00555ABD">
            <w:pPr>
              <w:rPr>
                <w:rFonts w:eastAsia="Times New Roman"/>
                <w:bCs/>
                <w:lang w:val="en-US" w:eastAsia="de-DE"/>
              </w:rPr>
            </w:pPr>
            <w:r w:rsidRPr="006A56FF">
              <w:rPr>
                <w:rFonts w:eastAsia="Times New Roman"/>
                <w:b/>
                <w:lang w:val="en-US" w:eastAsia="de-DE"/>
              </w:rPr>
              <w:t>Journal Max.</w:t>
            </w:r>
          </w:p>
        </w:tc>
        <w:tc>
          <w:tcPr>
            <w:tcW w:w="1964" w:type="dxa"/>
            <w:shd w:val="clear" w:color="auto" w:fill="auto"/>
            <w:noWrap/>
            <w:vAlign w:val="bottom"/>
          </w:tcPr>
          <w:p w14:paraId="00B3ACBC" w14:textId="2D3666A3" w:rsidR="00555ABD" w:rsidRPr="006A56FF" w:rsidRDefault="00555ABD" w:rsidP="00555ABD">
            <w:pPr>
              <w:jc w:val="right"/>
              <w:rPr>
                <w:rFonts w:eastAsia="Times New Roman"/>
                <w:bCs/>
                <w:lang w:val="en-US" w:eastAsia="de-DE"/>
              </w:rPr>
            </w:pPr>
            <w:r>
              <w:rPr>
                <w:rFonts w:eastAsia="Times New Roman"/>
                <w:b/>
                <w:lang w:val="en-US" w:eastAsia="de-DE"/>
              </w:rPr>
              <w:t>7000</w:t>
            </w:r>
          </w:p>
        </w:tc>
      </w:tr>
      <w:tr w:rsidR="00555ABD" w:rsidRPr="006A56FF" w14:paraId="007E53E0" w14:textId="77777777" w:rsidTr="00386E9B">
        <w:trPr>
          <w:trHeight w:val="285"/>
        </w:trPr>
        <w:tc>
          <w:tcPr>
            <w:tcW w:w="2665" w:type="dxa"/>
            <w:shd w:val="clear" w:color="auto" w:fill="auto"/>
            <w:noWrap/>
            <w:vAlign w:val="bottom"/>
          </w:tcPr>
          <w:p w14:paraId="1302F765" w14:textId="35979016" w:rsidR="00555ABD" w:rsidRPr="006A56FF" w:rsidRDefault="00555ABD" w:rsidP="00555ABD">
            <w:pPr>
              <w:rPr>
                <w:rFonts w:eastAsia="Times New Roman"/>
                <w:lang w:val="en-US" w:eastAsia="de-DE"/>
              </w:rPr>
            </w:pPr>
          </w:p>
        </w:tc>
        <w:tc>
          <w:tcPr>
            <w:tcW w:w="1964" w:type="dxa"/>
            <w:shd w:val="clear" w:color="auto" w:fill="auto"/>
            <w:noWrap/>
            <w:vAlign w:val="bottom"/>
          </w:tcPr>
          <w:p w14:paraId="73D9AAE7" w14:textId="465492FB" w:rsidR="00555ABD" w:rsidRPr="006A56FF" w:rsidRDefault="00555ABD" w:rsidP="00555ABD">
            <w:pPr>
              <w:jc w:val="right"/>
              <w:rPr>
                <w:rFonts w:eastAsia="Times New Roman"/>
                <w:bCs/>
                <w:lang w:val="en-US" w:eastAsia="de-DE"/>
              </w:rPr>
            </w:pPr>
          </w:p>
        </w:tc>
      </w:tr>
      <w:tr w:rsidR="00555ABD" w:rsidRPr="006A56FF" w14:paraId="1D305B81" w14:textId="77777777" w:rsidTr="00555ABD">
        <w:trPr>
          <w:trHeight w:val="285"/>
        </w:trPr>
        <w:tc>
          <w:tcPr>
            <w:tcW w:w="2665" w:type="dxa"/>
            <w:shd w:val="clear" w:color="auto" w:fill="auto"/>
            <w:noWrap/>
            <w:vAlign w:val="bottom"/>
          </w:tcPr>
          <w:p w14:paraId="09645C1F" w14:textId="3372DC83" w:rsidR="00555ABD" w:rsidRPr="006A56FF" w:rsidRDefault="00555ABD" w:rsidP="00555ABD">
            <w:pPr>
              <w:jc w:val="right"/>
              <w:rPr>
                <w:rFonts w:eastAsia="Times New Roman"/>
                <w:bCs/>
                <w:lang w:val="en-US" w:eastAsia="de-DE"/>
              </w:rPr>
            </w:pPr>
          </w:p>
        </w:tc>
        <w:tc>
          <w:tcPr>
            <w:tcW w:w="1964" w:type="dxa"/>
            <w:shd w:val="clear" w:color="auto" w:fill="auto"/>
            <w:noWrap/>
            <w:vAlign w:val="bottom"/>
          </w:tcPr>
          <w:p w14:paraId="6A2EB706" w14:textId="2FDFB015" w:rsidR="00555ABD" w:rsidRPr="006A56FF" w:rsidRDefault="00555ABD" w:rsidP="00555ABD">
            <w:pPr>
              <w:jc w:val="right"/>
              <w:rPr>
                <w:rFonts w:eastAsia="Times New Roman"/>
                <w:bCs/>
                <w:lang w:val="en-US" w:eastAsia="de-DE"/>
              </w:rPr>
            </w:pPr>
          </w:p>
        </w:tc>
      </w:tr>
    </w:tbl>
    <w:tbl>
      <w:tblPr>
        <w:tblpPr w:leftFromText="141" w:rightFromText="141" w:vertAnchor="text" w:horzAnchor="page" w:tblpX="7160" w:tblpY="-4439"/>
        <w:tblW w:w="3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65"/>
        <w:gridCol w:w="1200"/>
      </w:tblGrid>
      <w:tr w:rsidR="008B7258" w:rsidRPr="006A56FF" w14:paraId="57232EBB" w14:textId="77777777" w:rsidTr="008B7258">
        <w:trPr>
          <w:trHeight w:val="285"/>
        </w:trPr>
        <w:tc>
          <w:tcPr>
            <w:tcW w:w="2665" w:type="dxa"/>
            <w:shd w:val="clear" w:color="auto" w:fill="auto"/>
            <w:noWrap/>
            <w:vAlign w:val="bottom"/>
            <w:hideMark/>
          </w:tcPr>
          <w:p w14:paraId="52808748" w14:textId="77777777" w:rsidR="008B7258" w:rsidRPr="006A56FF" w:rsidRDefault="008B7258" w:rsidP="008B7258">
            <w:pPr>
              <w:rPr>
                <w:rFonts w:eastAsia="Times New Roman"/>
                <w:b/>
                <w:szCs w:val="24"/>
                <w:lang w:val="en-US" w:eastAsia="de-DE"/>
              </w:rPr>
            </w:pPr>
            <w:proofErr w:type="spellStart"/>
            <w:r w:rsidRPr="006A56FF">
              <w:rPr>
                <w:rFonts w:eastAsia="Times New Roman"/>
                <w:b/>
                <w:szCs w:val="24"/>
                <w:lang w:val="en-US" w:eastAsia="de-DE"/>
              </w:rPr>
              <w:t>Tabels</w:t>
            </w:r>
            <w:proofErr w:type="spellEnd"/>
            <w:r w:rsidRPr="006A56FF">
              <w:rPr>
                <w:rFonts w:eastAsia="Times New Roman"/>
                <w:b/>
                <w:szCs w:val="24"/>
                <w:lang w:val="en-US" w:eastAsia="de-DE"/>
              </w:rPr>
              <w:t>/Figures</w:t>
            </w:r>
          </w:p>
        </w:tc>
        <w:tc>
          <w:tcPr>
            <w:tcW w:w="1200" w:type="dxa"/>
            <w:shd w:val="clear" w:color="auto" w:fill="auto"/>
            <w:noWrap/>
            <w:vAlign w:val="bottom"/>
          </w:tcPr>
          <w:p w14:paraId="27D2A57B" w14:textId="77777777" w:rsidR="008B7258" w:rsidRPr="006A56FF" w:rsidRDefault="008B7258" w:rsidP="008B7258">
            <w:pPr>
              <w:jc w:val="center"/>
              <w:rPr>
                <w:rFonts w:eastAsia="Times New Roman"/>
                <w:b/>
                <w:bCs/>
                <w:lang w:val="en-US" w:eastAsia="de-DE"/>
              </w:rPr>
            </w:pPr>
          </w:p>
        </w:tc>
      </w:tr>
      <w:tr w:rsidR="008B7258" w:rsidRPr="006A56FF" w14:paraId="6552EE18" w14:textId="77777777" w:rsidTr="008B7258">
        <w:trPr>
          <w:trHeight w:val="285"/>
        </w:trPr>
        <w:tc>
          <w:tcPr>
            <w:tcW w:w="2665" w:type="dxa"/>
            <w:shd w:val="clear" w:color="auto" w:fill="auto"/>
            <w:noWrap/>
            <w:vAlign w:val="bottom"/>
          </w:tcPr>
          <w:p w14:paraId="7BC4ADF9" w14:textId="77777777" w:rsidR="008B7258" w:rsidRPr="006A56FF" w:rsidRDefault="008B7258" w:rsidP="008B7258">
            <w:pPr>
              <w:rPr>
                <w:rFonts w:eastAsia="Times New Roman"/>
                <w:bCs/>
                <w:lang w:val="en-US" w:eastAsia="de-DE"/>
              </w:rPr>
            </w:pPr>
            <w:r w:rsidRPr="006A56FF">
              <w:rPr>
                <w:rFonts w:eastAsia="Times New Roman"/>
                <w:bCs/>
                <w:lang w:val="en-US" w:eastAsia="de-DE"/>
              </w:rPr>
              <w:t>T1 (Methods)</w:t>
            </w:r>
          </w:p>
        </w:tc>
        <w:tc>
          <w:tcPr>
            <w:tcW w:w="1200" w:type="dxa"/>
            <w:shd w:val="clear" w:color="auto" w:fill="auto"/>
            <w:noWrap/>
            <w:vAlign w:val="bottom"/>
          </w:tcPr>
          <w:p w14:paraId="435314D4" w14:textId="274F3A6C" w:rsidR="008B7258" w:rsidRPr="006A56FF" w:rsidRDefault="007D6C6B" w:rsidP="008B7258">
            <w:pPr>
              <w:jc w:val="right"/>
              <w:rPr>
                <w:rFonts w:eastAsia="Times New Roman"/>
                <w:bCs/>
                <w:lang w:val="en-US" w:eastAsia="de-DE"/>
              </w:rPr>
            </w:pPr>
            <w:r>
              <w:rPr>
                <w:rFonts w:eastAsia="Times New Roman"/>
                <w:bCs/>
                <w:lang w:val="en-US" w:eastAsia="de-DE"/>
              </w:rPr>
              <w:t>165</w:t>
            </w:r>
          </w:p>
        </w:tc>
      </w:tr>
      <w:tr w:rsidR="008B7258" w:rsidRPr="006A56FF" w14:paraId="07BBF0ED" w14:textId="77777777" w:rsidTr="008B7258">
        <w:trPr>
          <w:trHeight w:val="285"/>
        </w:trPr>
        <w:tc>
          <w:tcPr>
            <w:tcW w:w="2665" w:type="dxa"/>
            <w:shd w:val="clear" w:color="auto" w:fill="auto"/>
            <w:noWrap/>
            <w:vAlign w:val="bottom"/>
          </w:tcPr>
          <w:p w14:paraId="396DB0D6" w14:textId="77777777" w:rsidR="008B7258" w:rsidRPr="006A56FF" w:rsidRDefault="008B7258" w:rsidP="008B7258">
            <w:pPr>
              <w:rPr>
                <w:rFonts w:eastAsia="Times New Roman"/>
                <w:bCs/>
                <w:lang w:val="en-US" w:eastAsia="de-DE"/>
              </w:rPr>
            </w:pPr>
            <w:r w:rsidRPr="006A56FF">
              <w:rPr>
                <w:rFonts w:eastAsia="Times New Roman"/>
                <w:bCs/>
                <w:lang w:val="en-US" w:eastAsia="de-DE"/>
              </w:rPr>
              <w:t>Total Methods</w:t>
            </w:r>
          </w:p>
        </w:tc>
        <w:tc>
          <w:tcPr>
            <w:tcW w:w="1200" w:type="dxa"/>
            <w:shd w:val="clear" w:color="auto" w:fill="auto"/>
            <w:noWrap/>
            <w:vAlign w:val="bottom"/>
          </w:tcPr>
          <w:p w14:paraId="4025DDD4" w14:textId="258118FA" w:rsidR="008B7258" w:rsidRPr="006A56FF" w:rsidRDefault="007D6C6B" w:rsidP="008B7258">
            <w:pPr>
              <w:jc w:val="right"/>
              <w:rPr>
                <w:rFonts w:eastAsia="Times New Roman"/>
                <w:b/>
                <w:lang w:val="en-US" w:eastAsia="de-DE"/>
              </w:rPr>
            </w:pPr>
            <w:r>
              <w:rPr>
                <w:rFonts w:eastAsia="Times New Roman"/>
                <w:b/>
                <w:lang w:val="en-US" w:eastAsia="de-DE"/>
              </w:rPr>
              <w:t>165</w:t>
            </w:r>
          </w:p>
        </w:tc>
      </w:tr>
      <w:tr w:rsidR="007D6C6B" w:rsidRPr="006A56FF" w14:paraId="1C17A8E9" w14:textId="77777777" w:rsidTr="008B7258">
        <w:trPr>
          <w:trHeight w:val="285"/>
        </w:trPr>
        <w:tc>
          <w:tcPr>
            <w:tcW w:w="2665" w:type="dxa"/>
            <w:shd w:val="clear" w:color="auto" w:fill="auto"/>
            <w:noWrap/>
            <w:vAlign w:val="bottom"/>
          </w:tcPr>
          <w:p w14:paraId="3889963E" w14:textId="77777777" w:rsidR="007D6C6B" w:rsidRDefault="007D6C6B" w:rsidP="008B7258">
            <w:pPr>
              <w:rPr>
                <w:rFonts w:eastAsia="Times New Roman"/>
                <w:bCs/>
                <w:lang w:val="en-US" w:eastAsia="de-DE"/>
              </w:rPr>
            </w:pPr>
          </w:p>
        </w:tc>
        <w:tc>
          <w:tcPr>
            <w:tcW w:w="1200" w:type="dxa"/>
            <w:shd w:val="clear" w:color="auto" w:fill="auto"/>
            <w:noWrap/>
            <w:vAlign w:val="bottom"/>
          </w:tcPr>
          <w:p w14:paraId="11559A93" w14:textId="77777777" w:rsidR="007D6C6B" w:rsidRDefault="007D6C6B" w:rsidP="008B7258">
            <w:pPr>
              <w:jc w:val="right"/>
              <w:rPr>
                <w:rFonts w:eastAsia="Times New Roman"/>
                <w:bCs/>
                <w:lang w:val="en-US" w:eastAsia="de-DE"/>
              </w:rPr>
            </w:pPr>
          </w:p>
        </w:tc>
      </w:tr>
      <w:tr w:rsidR="008B7258" w:rsidRPr="006A56FF" w14:paraId="368EC36A" w14:textId="77777777" w:rsidTr="008B7258">
        <w:trPr>
          <w:trHeight w:val="285"/>
        </w:trPr>
        <w:tc>
          <w:tcPr>
            <w:tcW w:w="2665" w:type="dxa"/>
            <w:shd w:val="clear" w:color="auto" w:fill="auto"/>
            <w:noWrap/>
            <w:vAlign w:val="bottom"/>
          </w:tcPr>
          <w:p w14:paraId="50165E95" w14:textId="7D9FC4C1" w:rsidR="008B7258" w:rsidRPr="006A56FF" w:rsidRDefault="007D6C6B" w:rsidP="008B7258">
            <w:pPr>
              <w:rPr>
                <w:rFonts w:eastAsia="Times New Roman"/>
                <w:bCs/>
                <w:lang w:val="en-US" w:eastAsia="de-DE"/>
              </w:rPr>
            </w:pPr>
            <w:r>
              <w:rPr>
                <w:rFonts w:eastAsia="Times New Roman"/>
                <w:bCs/>
                <w:lang w:val="en-US" w:eastAsia="de-DE"/>
              </w:rPr>
              <w:t>T1 (Results)</w:t>
            </w:r>
          </w:p>
        </w:tc>
        <w:tc>
          <w:tcPr>
            <w:tcW w:w="1200" w:type="dxa"/>
            <w:shd w:val="clear" w:color="auto" w:fill="auto"/>
            <w:noWrap/>
            <w:vAlign w:val="bottom"/>
          </w:tcPr>
          <w:p w14:paraId="05375399" w14:textId="4729D54B" w:rsidR="008B7258" w:rsidRPr="006A56FF" w:rsidRDefault="007D6C6B" w:rsidP="008B7258">
            <w:pPr>
              <w:jc w:val="right"/>
              <w:rPr>
                <w:rFonts w:eastAsia="Times New Roman"/>
                <w:bCs/>
                <w:lang w:val="en-US" w:eastAsia="de-DE"/>
              </w:rPr>
            </w:pPr>
            <w:r>
              <w:rPr>
                <w:rFonts w:eastAsia="Times New Roman"/>
                <w:bCs/>
                <w:lang w:val="en-US" w:eastAsia="de-DE"/>
              </w:rPr>
              <w:t>148</w:t>
            </w:r>
          </w:p>
        </w:tc>
      </w:tr>
      <w:tr w:rsidR="008B7258" w:rsidRPr="006A56FF" w14:paraId="3F246F52" w14:textId="77777777" w:rsidTr="008B7258">
        <w:trPr>
          <w:trHeight w:val="285"/>
        </w:trPr>
        <w:tc>
          <w:tcPr>
            <w:tcW w:w="2665" w:type="dxa"/>
            <w:shd w:val="clear" w:color="auto" w:fill="auto"/>
            <w:noWrap/>
            <w:vAlign w:val="bottom"/>
          </w:tcPr>
          <w:p w14:paraId="1DEB8124" w14:textId="77777777" w:rsidR="008B7258" w:rsidRPr="006A56FF" w:rsidRDefault="008B7258" w:rsidP="008B7258">
            <w:pPr>
              <w:rPr>
                <w:rFonts w:eastAsia="Times New Roman"/>
                <w:bCs/>
                <w:lang w:val="en-US" w:eastAsia="de-DE"/>
              </w:rPr>
            </w:pPr>
            <w:r>
              <w:rPr>
                <w:rFonts w:eastAsia="Times New Roman"/>
                <w:bCs/>
                <w:lang w:val="en-US" w:eastAsia="de-DE"/>
              </w:rPr>
              <w:t>T</w:t>
            </w:r>
            <w:r w:rsidRPr="006A56FF">
              <w:rPr>
                <w:rFonts w:eastAsia="Times New Roman"/>
                <w:bCs/>
                <w:lang w:val="en-US" w:eastAsia="de-DE"/>
              </w:rPr>
              <w:t>2 (Results)</w:t>
            </w:r>
          </w:p>
        </w:tc>
        <w:tc>
          <w:tcPr>
            <w:tcW w:w="1200" w:type="dxa"/>
            <w:shd w:val="clear" w:color="auto" w:fill="auto"/>
            <w:noWrap/>
            <w:vAlign w:val="bottom"/>
          </w:tcPr>
          <w:p w14:paraId="6EC60E6D" w14:textId="2AE87FE1" w:rsidR="008B7258" w:rsidRPr="006A56FF" w:rsidRDefault="007D6C6B" w:rsidP="008B7258">
            <w:pPr>
              <w:jc w:val="right"/>
              <w:rPr>
                <w:rFonts w:eastAsia="Times New Roman"/>
                <w:bCs/>
                <w:lang w:val="en-US" w:eastAsia="de-DE"/>
              </w:rPr>
            </w:pPr>
            <w:r>
              <w:rPr>
                <w:rFonts w:eastAsia="Times New Roman"/>
                <w:bCs/>
                <w:lang w:val="en-US" w:eastAsia="de-DE"/>
              </w:rPr>
              <w:t>184</w:t>
            </w:r>
          </w:p>
        </w:tc>
      </w:tr>
      <w:tr w:rsidR="008B7258" w:rsidRPr="006A56FF" w14:paraId="73A20C10" w14:textId="77777777" w:rsidTr="008B7258">
        <w:trPr>
          <w:trHeight w:val="285"/>
        </w:trPr>
        <w:tc>
          <w:tcPr>
            <w:tcW w:w="2665" w:type="dxa"/>
            <w:shd w:val="clear" w:color="auto" w:fill="auto"/>
            <w:noWrap/>
            <w:vAlign w:val="bottom"/>
          </w:tcPr>
          <w:p w14:paraId="73CF8337" w14:textId="55A7CB46" w:rsidR="008B7258" w:rsidRPr="006A56FF" w:rsidRDefault="007D6C6B" w:rsidP="008B7258">
            <w:pPr>
              <w:rPr>
                <w:rFonts w:eastAsia="Times New Roman"/>
                <w:bCs/>
                <w:lang w:val="en-US" w:eastAsia="de-DE"/>
              </w:rPr>
            </w:pPr>
            <w:r>
              <w:rPr>
                <w:rFonts w:eastAsia="Times New Roman"/>
                <w:bCs/>
                <w:lang w:val="en-US" w:eastAsia="de-DE"/>
              </w:rPr>
              <w:t>T3 (Results)</w:t>
            </w:r>
          </w:p>
        </w:tc>
        <w:tc>
          <w:tcPr>
            <w:tcW w:w="1200" w:type="dxa"/>
            <w:shd w:val="clear" w:color="auto" w:fill="auto"/>
            <w:noWrap/>
            <w:vAlign w:val="bottom"/>
          </w:tcPr>
          <w:p w14:paraId="7AE9BA6E" w14:textId="7B895BCC" w:rsidR="008B7258" w:rsidRPr="006A56FF" w:rsidRDefault="007D6C6B" w:rsidP="008B7258">
            <w:pPr>
              <w:jc w:val="right"/>
              <w:rPr>
                <w:rFonts w:eastAsia="Times New Roman"/>
                <w:bCs/>
                <w:lang w:val="en-US" w:eastAsia="de-DE"/>
              </w:rPr>
            </w:pPr>
            <w:r>
              <w:rPr>
                <w:rFonts w:eastAsia="Times New Roman"/>
                <w:bCs/>
                <w:lang w:val="en-US" w:eastAsia="de-DE"/>
              </w:rPr>
              <w:t>115</w:t>
            </w:r>
          </w:p>
        </w:tc>
      </w:tr>
      <w:tr w:rsidR="008B7258" w:rsidRPr="006A56FF" w14:paraId="69F6D681" w14:textId="77777777" w:rsidTr="008B7258">
        <w:trPr>
          <w:trHeight w:val="285"/>
        </w:trPr>
        <w:tc>
          <w:tcPr>
            <w:tcW w:w="2665" w:type="dxa"/>
            <w:shd w:val="clear" w:color="auto" w:fill="auto"/>
            <w:noWrap/>
            <w:vAlign w:val="bottom"/>
          </w:tcPr>
          <w:p w14:paraId="2AB5B6A1"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182BF8DC" w14:textId="77777777" w:rsidR="008B7258" w:rsidRPr="006A56FF" w:rsidRDefault="008B7258" w:rsidP="008B7258">
            <w:pPr>
              <w:jc w:val="right"/>
              <w:rPr>
                <w:rFonts w:eastAsia="Times New Roman"/>
                <w:bCs/>
                <w:lang w:val="en-US" w:eastAsia="de-DE"/>
              </w:rPr>
            </w:pPr>
          </w:p>
        </w:tc>
      </w:tr>
      <w:tr w:rsidR="008B7258" w:rsidRPr="006A56FF" w14:paraId="4EBCA04C" w14:textId="77777777" w:rsidTr="008B7258">
        <w:trPr>
          <w:trHeight w:val="285"/>
        </w:trPr>
        <w:tc>
          <w:tcPr>
            <w:tcW w:w="2665" w:type="dxa"/>
            <w:shd w:val="clear" w:color="auto" w:fill="auto"/>
            <w:noWrap/>
            <w:vAlign w:val="bottom"/>
          </w:tcPr>
          <w:p w14:paraId="3D8FF0C0"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5613C014" w14:textId="77777777" w:rsidR="008B7258" w:rsidRPr="006A56FF" w:rsidRDefault="008B7258" w:rsidP="008B7258">
            <w:pPr>
              <w:jc w:val="right"/>
              <w:rPr>
                <w:rFonts w:eastAsia="Times New Roman"/>
                <w:bCs/>
                <w:lang w:val="en-US" w:eastAsia="de-DE"/>
              </w:rPr>
            </w:pPr>
          </w:p>
        </w:tc>
      </w:tr>
      <w:tr w:rsidR="008B7258" w:rsidRPr="006A56FF" w14:paraId="69586497" w14:textId="77777777" w:rsidTr="008B7258">
        <w:trPr>
          <w:trHeight w:val="285"/>
        </w:trPr>
        <w:tc>
          <w:tcPr>
            <w:tcW w:w="2665" w:type="dxa"/>
            <w:shd w:val="clear" w:color="auto" w:fill="auto"/>
            <w:noWrap/>
            <w:vAlign w:val="bottom"/>
          </w:tcPr>
          <w:p w14:paraId="355E6611" w14:textId="77777777" w:rsidR="008B7258" w:rsidRPr="006A56FF" w:rsidRDefault="008B7258" w:rsidP="008B7258">
            <w:pPr>
              <w:rPr>
                <w:rFonts w:eastAsia="Times New Roman"/>
                <w:bCs/>
                <w:lang w:val="en-US" w:eastAsia="de-DE"/>
              </w:rPr>
            </w:pPr>
            <w:r>
              <w:rPr>
                <w:rFonts w:eastAsia="Times New Roman"/>
                <w:bCs/>
                <w:lang w:val="en-US" w:eastAsia="de-DE"/>
              </w:rPr>
              <w:t>Total Results</w:t>
            </w:r>
          </w:p>
        </w:tc>
        <w:tc>
          <w:tcPr>
            <w:tcW w:w="1200" w:type="dxa"/>
            <w:shd w:val="clear" w:color="auto" w:fill="auto"/>
            <w:noWrap/>
            <w:vAlign w:val="bottom"/>
          </w:tcPr>
          <w:p w14:paraId="017E6795" w14:textId="347EA837" w:rsidR="008B7258" w:rsidRPr="006A56FF" w:rsidRDefault="007D6C6B" w:rsidP="008B7258">
            <w:pPr>
              <w:jc w:val="right"/>
              <w:rPr>
                <w:rFonts w:eastAsia="Times New Roman"/>
                <w:b/>
                <w:lang w:val="en-US" w:eastAsia="de-DE"/>
              </w:rPr>
            </w:pPr>
            <w:r>
              <w:rPr>
                <w:rFonts w:eastAsia="Times New Roman"/>
                <w:b/>
                <w:lang w:val="en-US" w:eastAsia="de-DE"/>
              </w:rPr>
              <w:t>447</w:t>
            </w:r>
          </w:p>
        </w:tc>
      </w:tr>
      <w:tr w:rsidR="008B7258" w:rsidRPr="006A56FF" w14:paraId="512AC6FF" w14:textId="77777777" w:rsidTr="008B7258">
        <w:trPr>
          <w:trHeight w:val="285"/>
        </w:trPr>
        <w:tc>
          <w:tcPr>
            <w:tcW w:w="2665" w:type="dxa"/>
            <w:shd w:val="clear" w:color="auto" w:fill="auto"/>
            <w:noWrap/>
            <w:vAlign w:val="bottom"/>
          </w:tcPr>
          <w:p w14:paraId="7F17EE29" w14:textId="77777777" w:rsidR="008B7258" w:rsidRPr="006A56FF" w:rsidRDefault="008B7258" w:rsidP="008B7258">
            <w:pPr>
              <w:rPr>
                <w:rFonts w:eastAsia="Times New Roman"/>
                <w:bCs/>
                <w:lang w:val="en-US" w:eastAsia="de-DE"/>
              </w:rPr>
            </w:pPr>
            <w:r w:rsidRPr="006A56FF">
              <w:rPr>
                <w:rFonts w:eastAsia="Times New Roman"/>
                <w:bCs/>
                <w:lang w:val="en-US" w:eastAsia="de-DE"/>
              </w:rPr>
              <w:t>Total</w:t>
            </w:r>
          </w:p>
        </w:tc>
        <w:tc>
          <w:tcPr>
            <w:tcW w:w="1200" w:type="dxa"/>
            <w:shd w:val="clear" w:color="auto" w:fill="auto"/>
            <w:noWrap/>
            <w:vAlign w:val="bottom"/>
          </w:tcPr>
          <w:p w14:paraId="5418A97B" w14:textId="7A0818C6" w:rsidR="008B7258" w:rsidRPr="00B52283" w:rsidRDefault="007D6C6B" w:rsidP="008B7258">
            <w:pPr>
              <w:jc w:val="right"/>
              <w:rPr>
                <w:rFonts w:eastAsia="Times New Roman"/>
                <w:b/>
                <w:lang w:val="en-US" w:eastAsia="de-DE"/>
              </w:rPr>
            </w:pPr>
            <w:r>
              <w:rPr>
                <w:rFonts w:eastAsia="Times New Roman"/>
                <w:b/>
                <w:lang w:val="en-US" w:eastAsia="de-DE"/>
              </w:rPr>
              <w:t>612</w:t>
            </w:r>
          </w:p>
        </w:tc>
      </w:tr>
      <w:tr w:rsidR="008B7258" w:rsidRPr="006A56FF" w14:paraId="725FD43B" w14:textId="77777777" w:rsidTr="008B7258">
        <w:trPr>
          <w:trHeight w:val="285"/>
        </w:trPr>
        <w:tc>
          <w:tcPr>
            <w:tcW w:w="2665" w:type="dxa"/>
            <w:shd w:val="clear" w:color="auto" w:fill="auto"/>
            <w:noWrap/>
            <w:vAlign w:val="bottom"/>
          </w:tcPr>
          <w:p w14:paraId="71211361" w14:textId="77777777" w:rsidR="008B7258" w:rsidRPr="006A56FF" w:rsidRDefault="008B7258" w:rsidP="008B7258">
            <w:pPr>
              <w:jc w:val="right"/>
              <w:rPr>
                <w:rFonts w:eastAsia="Times New Roman"/>
                <w:bCs/>
                <w:lang w:val="en-US" w:eastAsia="de-DE"/>
              </w:rPr>
            </w:pPr>
          </w:p>
        </w:tc>
        <w:tc>
          <w:tcPr>
            <w:tcW w:w="1200" w:type="dxa"/>
            <w:shd w:val="clear" w:color="auto" w:fill="auto"/>
            <w:noWrap/>
            <w:vAlign w:val="bottom"/>
          </w:tcPr>
          <w:p w14:paraId="1CF15BEA" w14:textId="77777777" w:rsidR="008B7258" w:rsidRPr="006A56FF" w:rsidRDefault="008B7258" w:rsidP="008B7258">
            <w:pPr>
              <w:jc w:val="right"/>
              <w:rPr>
                <w:rFonts w:eastAsia="Times New Roman"/>
                <w:b/>
                <w:lang w:val="en-US" w:eastAsia="de-DE"/>
              </w:rPr>
            </w:pPr>
          </w:p>
        </w:tc>
      </w:tr>
      <w:tr w:rsidR="008B7258" w:rsidRPr="006A56FF" w14:paraId="2F745F0D" w14:textId="77777777" w:rsidTr="008B7258">
        <w:trPr>
          <w:trHeight w:val="285"/>
        </w:trPr>
        <w:tc>
          <w:tcPr>
            <w:tcW w:w="2665" w:type="dxa"/>
            <w:shd w:val="clear" w:color="auto" w:fill="auto"/>
            <w:noWrap/>
            <w:vAlign w:val="bottom"/>
          </w:tcPr>
          <w:p w14:paraId="615DCC6C"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66784823" w14:textId="77777777" w:rsidR="008B7258" w:rsidRPr="006A56FF" w:rsidRDefault="008B7258" w:rsidP="008B7258">
            <w:pPr>
              <w:jc w:val="right"/>
              <w:rPr>
                <w:rFonts w:eastAsia="Times New Roman"/>
                <w:b/>
                <w:lang w:val="en-US" w:eastAsia="de-DE"/>
              </w:rPr>
            </w:pPr>
          </w:p>
        </w:tc>
      </w:tr>
      <w:tr w:rsidR="008B7258" w:rsidRPr="006A56FF" w14:paraId="313EF0E7" w14:textId="77777777" w:rsidTr="008B7258">
        <w:trPr>
          <w:trHeight w:val="285"/>
        </w:trPr>
        <w:tc>
          <w:tcPr>
            <w:tcW w:w="2665" w:type="dxa"/>
            <w:shd w:val="clear" w:color="auto" w:fill="auto"/>
            <w:noWrap/>
            <w:vAlign w:val="bottom"/>
          </w:tcPr>
          <w:p w14:paraId="1E6F44A0"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2DA86BDE" w14:textId="77777777" w:rsidR="008B7258" w:rsidRPr="006A56FF" w:rsidRDefault="008B7258" w:rsidP="008B7258">
            <w:pPr>
              <w:jc w:val="right"/>
              <w:rPr>
                <w:rFonts w:eastAsia="Times New Roman"/>
                <w:b/>
                <w:lang w:val="en-US" w:eastAsia="de-DE"/>
              </w:rPr>
            </w:pPr>
          </w:p>
        </w:tc>
      </w:tr>
      <w:tr w:rsidR="008B7258" w:rsidRPr="006A56FF" w14:paraId="226434FB" w14:textId="77777777" w:rsidTr="008B7258">
        <w:trPr>
          <w:trHeight w:val="285"/>
        </w:trPr>
        <w:tc>
          <w:tcPr>
            <w:tcW w:w="2665" w:type="dxa"/>
            <w:shd w:val="clear" w:color="auto" w:fill="auto"/>
            <w:noWrap/>
            <w:vAlign w:val="bottom"/>
          </w:tcPr>
          <w:p w14:paraId="56AC8BCF"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347C5F63" w14:textId="77777777" w:rsidR="008B7258" w:rsidRPr="006A56FF" w:rsidRDefault="008B7258" w:rsidP="008B7258">
            <w:pPr>
              <w:jc w:val="right"/>
              <w:rPr>
                <w:rFonts w:eastAsia="Times New Roman"/>
                <w:b/>
                <w:lang w:val="en-US" w:eastAsia="de-DE"/>
              </w:rPr>
            </w:pPr>
          </w:p>
        </w:tc>
      </w:tr>
    </w:tbl>
    <w:p w14:paraId="307DB334" w14:textId="77777777" w:rsidR="00EB31E0" w:rsidRPr="006A56FF" w:rsidRDefault="00EB31E0">
      <w:pPr>
        <w:rPr>
          <w:b/>
          <w:szCs w:val="24"/>
          <w:lang w:val="en-US"/>
        </w:rPr>
      </w:pPr>
      <w:r w:rsidRPr="006A56FF">
        <w:rPr>
          <w:b/>
          <w:szCs w:val="24"/>
          <w:lang w:val="en-US"/>
        </w:rPr>
        <w:br w:type="page"/>
      </w:r>
    </w:p>
    <w:p w14:paraId="21F79C0A" w14:textId="3F84D906" w:rsidR="00AD66E9" w:rsidRPr="006A56FF" w:rsidRDefault="00AD66E9" w:rsidP="00EB31E0">
      <w:pPr>
        <w:pStyle w:val="berschrift1"/>
        <w:rPr>
          <w:lang w:val="en-US"/>
        </w:rPr>
      </w:pPr>
      <w:r w:rsidRPr="006A56FF">
        <w:rPr>
          <w:lang w:val="en-US"/>
        </w:rPr>
        <w:lastRenderedPageBreak/>
        <w:t>Abstract</w:t>
      </w:r>
      <w:r w:rsidR="00EB31E0" w:rsidRPr="006A56FF">
        <w:rPr>
          <w:lang w:val="en-US"/>
        </w:rPr>
        <w:t xml:space="preserve"> – </w:t>
      </w:r>
      <w:r w:rsidR="00A272E4">
        <w:rPr>
          <w:lang w:val="en-US"/>
        </w:rPr>
        <w:t>81</w:t>
      </w:r>
      <w:r w:rsidR="004C4BA1" w:rsidRPr="006A56FF">
        <w:rPr>
          <w:lang w:val="en-US"/>
        </w:rPr>
        <w:t xml:space="preserve"> </w:t>
      </w:r>
      <w:r w:rsidR="00EB31E0" w:rsidRPr="006A56FF">
        <w:rPr>
          <w:lang w:val="en-US"/>
        </w:rPr>
        <w:t>words</w:t>
      </w:r>
    </w:p>
    <w:p w14:paraId="3329E57B" w14:textId="665BAC96" w:rsidR="00AD66E9" w:rsidRPr="006A56FF" w:rsidRDefault="00AD66E9" w:rsidP="00E00A57">
      <w:pPr>
        <w:pStyle w:val="02FlietextErsterAbsatz"/>
        <w:rPr>
          <w:lang w:val="en-US"/>
        </w:rPr>
      </w:pPr>
      <w:r w:rsidRPr="006A56FF">
        <w:rPr>
          <w:lang w:val="en-US"/>
        </w:rPr>
        <w:t xml:space="preserve">Providing long-term care (LTC) to the elderly is a major challenge for all welfare states. </w:t>
      </w:r>
      <w:r w:rsidR="00DC7F46">
        <w:rPr>
          <w:lang w:val="en-US"/>
        </w:rPr>
        <w:t xml:space="preserve">However, </w:t>
      </w:r>
      <w:r w:rsidRPr="006A56FF">
        <w:rPr>
          <w:lang w:val="en-US"/>
        </w:rPr>
        <w:t xml:space="preserve">LTC systems differ widely across countries. </w:t>
      </w:r>
      <w:r w:rsidR="00DC7F46" w:rsidRPr="00DC7F46">
        <w:rPr>
          <w:lang w:val="en-US"/>
        </w:rPr>
        <w:t xml:space="preserve">Moreover, due to </w:t>
      </w:r>
      <w:r w:rsidR="00DC7F46">
        <w:rPr>
          <w:lang w:val="en-US"/>
        </w:rPr>
        <w:t xml:space="preserve">recent </w:t>
      </w:r>
      <w:r w:rsidR="00DC7F46" w:rsidRPr="00DC7F46">
        <w:rPr>
          <w:lang w:val="en-US"/>
        </w:rPr>
        <w:t xml:space="preserve">maturation, </w:t>
      </w:r>
      <w:proofErr w:type="gramStart"/>
      <w:r w:rsidR="00DC7F46" w:rsidRPr="00DC7F46">
        <w:rPr>
          <w:lang w:val="en-US"/>
        </w:rPr>
        <w:t>economization</w:t>
      </w:r>
      <w:proofErr w:type="gramEnd"/>
      <w:r w:rsidR="00DC7F46" w:rsidRPr="00DC7F46">
        <w:rPr>
          <w:lang w:val="en-US"/>
        </w:rPr>
        <w:t xml:space="preserve"> and marketization </w:t>
      </w:r>
      <w:r w:rsidR="00DC7F46">
        <w:rPr>
          <w:lang w:val="en-US"/>
        </w:rPr>
        <w:t xml:space="preserve">of LTC </w:t>
      </w:r>
      <w:r w:rsidR="00DC7F46" w:rsidRPr="00DC7F46">
        <w:rPr>
          <w:lang w:val="en-US"/>
        </w:rPr>
        <w:t xml:space="preserve">an updated and extended typology is needed. </w:t>
      </w:r>
      <w:r w:rsidR="00DC7F46">
        <w:rPr>
          <w:lang w:val="en-US"/>
        </w:rPr>
        <w:t>In this paper we</w:t>
      </w:r>
      <w:r w:rsidR="00DE67C7" w:rsidRPr="006A56FF">
        <w:rPr>
          <w:lang w:val="en-US"/>
        </w:rPr>
        <w:t xml:space="preserve"> aim to typologize OECD LTC systems</w:t>
      </w:r>
      <w:r w:rsidR="00DC7F46">
        <w:rPr>
          <w:lang w:val="en-US"/>
        </w:rPr>
        <w:t xml:space="preserve"> systematically</w:t>
      </w:r>
      <w:r w:rsidR="00160F11" w:rsidRPr="006A56FF">
        <w:rPr>
          <w:lang w:val="en-US"/>
        </w:rPr>
        <w:t>.</w:t>
      </w:r>
      <w:r w:rsidR="00A272E4">
        <w:rPr>
          <w:lang w:val="en-US"/>
        </w:rPr>
        <w:t xml:space="preserve"> </w:t>
      </w:r>
      <w:r w:rsidRPr="006A56FF">
        <w:rPr>
          <w:lang w:val="en-US"/>
        </w:rPr>
        <w:t>These advancements increase the empirical basis of comparative LTC systems research and make results more comparable to other welfare and healthcare typologies.</w:t>
      </w:r>
      <w:r w:rsidR="00BB1865" w:rsidRPr="006A56FF">
        <w:rPr>
          <w:lang w:val="en-US"/>
        </w:rPr>
        <w:t xml:space="preserve"> Our results show </w:t>
      </w:r>
      <w:r w:rsidR="006641F6">
        <w:rPr>
          <w:lang w:val="en-US"/>
        </w:rPr>
        <w:t>a typology of 4+2 clusters with</w:t>
      </w:r>
    </w:p>
    <w:p w14:paraId="69555BD9" w14:textId="5BF8123D" w:rsidR="00AD66E9" w:rsidRPr="006A56FF" w:rsidRDefault="00AD66E9" w:rsidP="00DB62C0">
      <w:pPr>
        <w:spacing w:line="360" w:lineRule="auto"/>
        <w:jc w:val="both"/>
        <w:rPr>
          <w:szCs w:val="24"/>
          <w:lang w:val="en-US"/>
        </w:rPr>
      </w:pPr>
    </w:p>
    <w:p w14:paraId="56E0A2E6" w14:textId="781306E9" w:rsidR="00522322" w:rsidRPr="006A56FF" w:rsidRDefault="00522322" w:rsidP="00DB62C0">
      <w:pPr>
        <w:spacing w:line="360" w:lineRule="auto"/>
        <w:jc w:val="both"/>
        <w:rPr>
          <w:szCs w:val="24"/>
          <w:lang w:val="en-US"/>
        </w:rPr>
      </w:pPr>
      <w:r w:rsidRPr="006A56FF">
        <w:rPr>
          <w:b/>
          <w:szCs w:val="24"/>
          <w:lang w:val="en-US"/>
        </w:rPr>
        <w:t>Keywords:</w:t>
      </w:r>
      <w:r w:rsidRPr="006A56FF">
        <w:rPr>
          <w:szCs w:val="24"/>
          <w:lang w:val="en-US"/>
        </w:rPr>
        <w:t xml:space="preserve"> long-term care, elderly, typology, classification</w:t>
      </w:r>
    </w:p>
    <w:p w14:paraId="0FE71BF8" w14:textId="1FA45DBB" w:rsidR="00522322" w:rsidRPr="006A56FF" w:rsidRDefault="00522322" w:rsidP="00DB62C0">
      <w:pPr>
        <w:spacing w:line="360" w:lineRule="auto"/>
        <w:jc w:val="both"/>
        <w:rPr>
          <w:szCs w:val="24"/>
          <w:lang w:val="en-US"/>
        </w:rPr>
      </w:pPr>
    </w:p>
    <w:p w14:paraId="3AA45043" w14:textId="77777777" w:rsidR="00EB31E0" w:rsidRPr="006A56FF" w:rsidRDefault="00EB31E0">
      <w:pPr>
        <w:rPr>
          <w:b/>
          <w:szCs w:val="24"/>
          <w:lang w:val="en-US"/>
        </w:rPr>
      </w:pPr>
      <w:r w:rsidRPr="006A56FF">
        <w:rPr>
          <w:b/>
          <w:szCs w:val="24"/>
          <w:lang w:val="en-US"/>
        </w:rPr>
        <w:br w:type="page"/>
      </w:r>
    </w:p>
    <w:p w14:paraId="0AB18E91" w14:textId="11A9C82D" w:rsidR="00AD66E9" w:rsidRPr="006A56FF" w:rsidRDefault="00AD66E9" w:rsidP="00EB31E0">
      <w:pPr>
        <w:pStyle w:val="berschrift1"/>
        <w:rPr>
          <w:lang w:val="en-US"/>
        </w:rPr>
      </w:pPr>
      <w:r w:rsidRPr="006A56FF">
        <w:rPr>
          <w:lang w:val="en-US"/>
        </w:rPr>
        <w:lastRenderedPageBreak/>
        <w:t>Introduction</w:t>
      </w:r>
      <w:r w:rsidR="00EB31E0" w:rsidRPr="006A56FF">
        <w:rPr>
          <w:lang w:val="en-US"/>
        </w:rPr>
        <w:t xml:space="preserve"> – </w:t>
      </w:r>
      <w:del w:id="5" w:author="Philipp Alexander Linden" w:date="2020-07-07T13:10:00Z">
        <w:r w:rsidR="00C97EBD" w:rsidDel="00986F93">
          <w:rPr>
            <w:lang w:val="en-US"/>
          </w:rPr>
          <w:delText>271</w:delText>
        </w:r>
        <w:r w:rsidR="00EB31E0" w:rsidRPr="006A56FF" w:rsidDel="00986F93">
          <w:rPr>
            <w:lang w:val="en-US"/>
          </w:rPr>
          <w:delText xml:space="preserve"> </w:delText>
        </w:r>
      </w:del>
      <w:ins w:id="6" w:author="Philipp Alexander Linden" w:date="2020-07-07T13:10:00Z">
        <w:r w:rsidR="00986F93">
          <w:rPr>
            <w:lang w:val="en-US"/>
          </w:rPr>
          <w:t>417</w:t>
        </w:r>
        <w:r w:rsidR="00986F93" w:rsidRPr="006A56FF">
          <w:rPr>
            <w:lang w:val="en-US"/>
          </w:rPr>
          <w:t xml:space="preserve"> </w:t>
        </w:r>
      </w:ins>
      <w:r w:rsidR="00EB31E0" w:rsidRPr="006A56FF">
        <w:rPr>
          <w:lang w:val="en-US"/>
        </w:rPr>
        <w:t>words</w:t>
      </w:r>
    </w:p>
    <w:p w14:paraId="0132A334" w14:textId="41D4B431" w:rsidR="00FB73E3" w:rsidRPr="00FB73E3" w:rsidRDefault="00CA3F98" w:rsidP="00FB73E3">
      <w:pPr>
        <w:pStyle w:val="02FlietextErsterAbsatz"/>
        <w:rPr>
          <w:ins w:id="7" w:author="Philipp Alexander Linden" w:date="2020-07-07T13:00:00Z"/>
          <w:lang w:val="en-US"/>
        </w:rPr>
      </w:pPr>
      <w:r w:rsidRPr="006A56FF">
        <w:rPr>
          <w:lang w:val="en-US"/>
        </w:rPr>
        <w:t>In most OECD countries d</w:t>
      </w:r>
      <w:r w:rsidR="00E2094C" w:rsidRPr="006A56FF">
        <w:rPr>
          <w:lang w:val="en-US"/>
        </w:rPr>
        <w:t xml:space="preserve">emographic ageing </w:t>
      </w:r>
      <w:r w:rsidR="0092131F" w:rsidRPr="006A56FF">
        <w:rPr>
          <w:lang w:val="en-US"/>
        </w:rPr>
        <w:t>poses</w:t>
      </w:r>
      <w:r w:rsidRPr="006A56FF">
        <w:rPr>
          <w:lang w:val="en-US"/>
        </w:rPr>
        <w:t xml:space="preserve"> serious</w:t>
      </w:r>
      <w:r w:rsidR="0092131F" w:rsidRPr="006A56FF">
        <w:rPr>
          <w:lang w:val="en-US"/>
        </w:rPr>
        <w:t xml:space="preserve"> challenges </w:t>
      </w:r>
      <w:r w:rsidRPr="006A56FF">
        <w:rPr>
          <w:lang w:val="en-US"/>
        </w:rPr>
        <w:t xml:space="preserve">to </w:t>
      </w:r>
      <w:r w:rsidR="00673314" w:rsidRPr="006A56FF">
        <w:rPr>
          <w:lang w:val="en-US"/>
        </w:rPr>
        <w:t>the provision of</w:t>
      </w:r>
      <w:r w:rsidRPr="006A56FF">
        <w:rPr>
          <w:lang w:val="en-US"/>
        </w:rPr>
        <w:t xml:space="preserve"> long-term care (LTC) services. </w:t>
      </w:r>
      <w:ins w:id="8" w:author="Philipp Alexander Linden" w:date="2020-07-07T13:00:00Z">
        <w:r w:rsidR="00FB73E3">
          <w:rPr>
            <w:lang w:val="en-US"/>
          </w:rPr>
          <w:t xml:space="preserve">LTC is thereby defined as: </w:t>
        </w:r>
        <w:commentRangeStart w:id="9"/>
        <w:commentRangeStart w:id="10"/>
      </w:ins>
    </w:p>
    <w:p w14:paraId="0EABA064" w14:textId="77777777" w:rsidR="00FB73E3" w:rsidRPr="00FB73E3" w:rsidRDefault="00FB73E3" w:rsidP="00A256C3">
      <w:pPr>
        <w:pStyle w:val="04Blockzitat1"/>
        <w:rPr>
          <w:ins w:id="11" w:author="Philipp Alexander Linden" w:date="2020-07-07T13:00:00Z"/>
          <w:lang w:val="en-US"/>
        </w:rPr>
      </w:pPr>
      <w:ins w:id="12" w:author="Philipp Alexander Linden" w:date="2020-07-07T13:00:00Z">
        <w:r w:rsidRPr="00FB73E3">
          <w:rPr>
            <w:lang w:val="en-US"/>
          </w:rPr>
          <w:t xml:space="preserve">“Range of services required by persons with a reduced degree of functional capacity, physical or cognitive, and who are consequently dependent for an extended </w:t>
        </w:r>
        <w:proofErr w:type="gramStart"/>
        <w:r w:rsidRPr="00FB73E3">
          <w:rPr>
            <w:lang w:val="en-US"/>
          </w:rPr>
          <w:t>period of time</w:t>
        </w:r>
        <w:proofErr w:type="gramEnd"/>
        <w:r w:rsidRPr="00FB73E3">
          <w:rPr>
            <w:lang w:val="en-US"/>
          </w:rPr>
          <w:t xml:space="preserve"> on help with basic activities of daily living (ADL). This “personal care” component is frequently provided in combination with help with basic medical services such as “nursing care” (help with wound dressing, pain management, medication, health monitoring), as well as prevention, rehabilitation or services of palliative care. Long-term care services can also be combined with lower-level care related to “domestic help” or help with instrumental activities of daily living (IADL).” </w:t>
        </w:r>
      </w:ins>
      <w:customXmlInsRangeStart w:id="13" w:author="Philipp Alexander Linden" w:date="2020-07-07T13:00:00Z"/>
      <w:sdt>
        <w:sdtPr>
          <w:rPr>
            <w:lang w:val="en-US"/>
          </w:rPr>
          <w:alias w:val="Don't edit this field"/>
          <w:tag w:val="CitaviPlaceholder#0d5fa899-e6cf-44dc-addb-96464930068d"/>
          <w:id w:val="759645406"/>
          <w:placeholder>
            <w:docPart w:val="20E2EC852C8A4426B7A3926E893648B5"/>
          </w:placeholder>
        </w:sdtPr>
        <w:sdtEndPr/>
        <w:sdtContent>
          <w:customXmlInsRangeEnd w:id="13"/>
          <w:ins w:id="14" w:author="Philipp Alexander Linden" w:date="2020-07-07T13:00:00Z">
            <w:r w:rsidRPr="00FB73E3">
              <w:rPr>
                <w:lang w:val="en-US"/>
              </w:rPr>
              <w:fldChar w:fldCharType="begin"/>
            </w:r>
            <w:r w:rsidRPr="00FB73E3">
              <w:rPr>
                <w:lang w:val="en-US"/>
              </w:rPr>
              <w:instrText>ADDIN CitaviPlaceholder{eyIkaWQiOiIxIiwiRW50cmllcyI6W3siJGlkIjoiMiIsIklkIjoiOWE3ODhmMTgtNjQyYy00NmMyLTgwYjQtMTk4MDI3OGEzZWU3IiwiUmFuZ2VMZW5ndGgiOjI4LCJSZWZlcmVuY2VJZCI6IjBiNmExNDJlLTkwMjMtNGJjMS04MTU2LWY0ZTdiMjU2NjM2OSIsIlBhZ2VSYW5nZSI6eyIkaWQiOiIzIiwiRW5kUGFnZSI6eyIkaWQiOiI0IiwiSXNGdWxseU51bWVyaWMiOnRydWUsIk51bWJlciI6MTIsIk51bWJlcmluZ1R5cGUiOjAsIk51bWVyYWxTeXN0ZW0iOjAsIk9yaWdpbmFsU3RyaW5nIjoiMTIiLCJQcmV0dHlTdHJpbmciOiIxMiJ9LCJOdW1iZXJpbmdUeXBlIjowLCJOdW1lcmFsU3lzdGVtIjowLCJPcmlnaW5hbFN0cmluZyI6IjExLTEyIiwiU3RhcnRQYWdlIjp7IiRpZCI6IjUiLCJJc0Z1bGx5TnVtZXJpYyI6dHJ1ZSwiTnVtYmVyIjoxMSwiTnVtYmVyaW5nVHlwZSI6MCwiTnVtZXJhbFN5c3RlbSI6MCwiT3JpZ2luYWxTdHJpbmciOiIxMSIsIlByZXR0eVN0cmluZyI6IjExIn19LCJSZWZlcmVuY2UiOnsiJGlkIjoiNiIsIkFic3RyYWN0Q29tcGxleGl0eSI6MCwiQWJzdHJhY3RTb3VyY2VUZXh0Rm9ybWF0IjowLCJBdXRob3JzIjpbeyIkaWQiOiI3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aWQiOiI4In19LHsiJGlkIjoiOS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OCJ9fSx7IiRpZCI6IjEw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OCJ9fSx7IiRpZCI6IjEx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OC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Ey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OCJ9fV0sIk90aGVyc0ludm9sdmVkIjpbXSwiUGFnZUNvdW50IjoiMzI0IiwiUGFnZUNvdW50TnVtZXJhbFN5c3RlbSI6IkFyYWJpYyIsIlBsYWNlT2ZQdWJsaWNhdGlvbiI6IlBhcmlzIiwiUHVibGlzaGVycyI6W3siJGlkIjoiMTM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OCJ9fV0sIlF1b3RhdGlvbnMiOltdLCJSZWZlcmVuY2VUeXBlIjoiQm9vayIsIlNlcmllc1RpdGxlIjp7IiRpZCI6IjE0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OC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ZZWFyUmVzb2x2ZWQiOiIyMDExIiwiQ3JlYXRlZEJ5IjoiX01hcmVpa2UgQXJpYWFucyIsIkNyZWF0ZWRPbiI6IjIwMTktMDYtMTdUMDc6NDk6MjYiLCJNb2RpZmllZEJ5IjoiX01hcmVpa2UgQXJpYWFucyIsIklkIjoiMGI2YTE0MmUtOTAyMy00YmMxLTgxNTYtZjRlN2IyNTY2MzY5IiwiTW9kaWZpZWRPbiI6IjIwMTktMDYtMTdUMDc6NDk6MzgiLCJQcm9qZWN0Ijp7IiRyZWYiOiI4In19LCJVc2VOdW1iZXJpbmdUeXBlT2ZQYXJlbnREb2N1bWVudCI6ZmFsc2V9XSwiRm9ybWF0dGVkVGV4dCI6eyIkaWQiOiIxNSIsIkNvdW50IjoxLCJUZXh0VW5pdHMiOlt7IiRpZCI6IjE2IiwiRm9udFN0eWxlIjp7IiRpZCI6IjE3IiwiTmV1dHJhbCI6dHJ1ZX0sIlJlYWRpbmdPcmRlciI6MSwiVGV4dCI6IihDb2xvbWJvIGV0IGFsLiwgMjAxMTogMTHigJMyKSJ9XX0sIlRhZyI6IkNpdGF2aVBsYWNlaG9sZGVyIzBkNWZhODk5LWU2Y2YtNDRkYy1hZGRiLTk2NDY0OTMwMDY4ZCIsIlRleHQiOiIoQ29sb21ibyBldCBhbC4sIDIwMTE6IDEx4oCTMikiLCJXQUlWZXJzaW9uIjoiNi40LjAuMzUifQ==}</w:instrText>
            </w:r>
            <w:r w:rsidRPr="00FB73E3">
              <w:rPr>
                <w:lang w:val="en-US"/>
              </w:rPr>
              <w:fldChar w:fldCharType="separate"/>
            </w:r>
            <w:r w:rsidRPr="00FB73E3">
              <w:rPr>
                <w:lang w:val="en-US"/>
              </w:rPr>
              <w:t>(Colombo et al., 2011: 11–2)</w:t>
            </w:r>
            <w:r w:rsidRPr="00FB73E3">
              <w:rPr>
                <w:lang w:val="en-US"/>
              </w:rPr>
              <w:fldChar w:fldCharType="end"/>
            </w:r>
          </w:ins>
          <w:customXmlInsRangeStart w:id="15" w:author="Philipp Alexander Linden" w:date="2020-07-07T13:00:00Z"/>
        </w:sdtContent>
      </w:sdt>
      <w:customXmlInsRangeEnd w:id="15"/>
      <w:ins w:id="16" w:author="Philipp Alexander Linden" w:date="2020-07-07T13:00:00Z">
        <w:r w:rsidRPr="00FB73E3">
          <w:rPr>
            <w:lang w:val="en-US"/>
          </w:rPr>
          <w:t xml:space="preserve">. </w:t>
        </w:r>
      </w:ins>
    </w:p>
    <w:commentRangeEnd w:id="9"/>
    <w:p w14:paraId="6934CD08" w14:textId="7C645A5B" w:rsidR="00FB73E3" w:rsidRPr="00FB73E3" w:rsidRDefault="00FB73E3" w:rsidP="00FB73E3">
      <w:pPr>
        <w:pStyle w:val="02FlietextErsterAbsatz"/>
        <w:rPr>
          <w:ins w:id="17" w:author="Philipp Alexander Linden" w:date="2020-07-07T13:00:00Z"/>
          <w:lang w:val="en-US"/>
        </w:rPr>
      </w:pPr>
      <w:ins w:id="18" w:author="Philipp Alexander Linden" w:date="2020-07-07T13:00:00Z">
        <w:r w:rsidRPr="00FB73E3">
          <w:commentReference w:id="9"/>
        </w:r>
        <w:commentRangeEnd w:id="10"/>
        <w:r w:rsidRPr="00FB73E3">
          <w:commentReference w:id="10"/>
        </w:r>
      </w:ins>
    </w:p>
    <w:p w14:paraId="35B87000" w14:textId="4EC02530" w:rsidR="00A256C3" w:rsidRDefault="00A236A4" w:rsidP="00C97EBD">
      <w:pPr>
        <w:pStyle w:val="02FlietextErsterAbsatz"/>
        <w:rPr>
          <w:ins w:id="19" w:author="Philipp Alexander Linden" w:date="2020-07-07T13:07:00Z"/>
          <w:lang w:val="en-US"/>
        </w:rPr>
      </w:pPr>
      <w:ins w:id="20" w:author="Philipp Alexander Linden" w:date="2020-07-07T13:02:00Z">
        <w:r w:rsidRPr="00A236A4">
          <w:rPr>
            <w:lang w:val="en-US"/>
          </w:rPr>
          <w:t>Although this definition is independent of age most LTC recipient</w:t>
        </w:r>
      </w:ins>
      <w:ins w:id="21" w:author="Philipp Alexander Linden" w:date="2020-07-07T13:11:00Z">
        <w:r w:rsidR="00986F93">
          <w:rPr>
            <w:lang w:val="en-US"/>
          </w:rPr>
          <w:t>s</w:t>
        </w:r>
      </w:ins>
      <w:ins w:id="22" w:author="Philipp Alexander Linden" w:date="2020-07-07T13:02:00Z">
        <w:r w:rsidRPr="00A236A4">
          <w:rPr>
            <w:lang w:val="en-US"/>
          </w:rPr>
          <w:t xml:space="preserve"> are above 65 years old</w:t>
        </w:r>
      </w:ins>
      <w:r w:rsidR="001C0250">
        <w:rPr>
          <w:lang w:val="en-US"/>
        </w:rPr>
        <w:t>. Moreover, the</w:t>
      </w:r>
      <w:r w:rsidR="00B60E8A" w:rsidRPr="00B60E8A">
        <w:rPr>
          <w:lang w:val="en-US"/>
        </w:rPr>
        <w:t xml:space="preserve"> </w:t>
      </w:r>
      <w:r w:rsidR="000145CE">
        <w:rPr>
          <w:lang w:val="en-US"/>
        </w:rPr>
        <w:t>period</w:t>
      </w:r>
      <w:r w:rsidR="00B60E8A" w:rsidRPr="00B60E8A">
        <w:rPr>
          <w:lang w:val="en-US"/>
        </w:rPr>
        <w:t xml:space="preserve"> in which LTC services are needed </w:t>
      </w:r>
      <w:sdt>
        <w:sdtPr>
          <w:rPr>
            <w:lang w:val="en-US"/>
          </w:rPr>
          <w:alias w:val="Don't edit this field"/>
          <w:tag w:val="CitaviPlaceholder#b8d5291f-effe-4c65-a9cd-3b7fae3e03cb"/>
          <w:id w:val="1795401828"/>
          <w:placeholder>
            <w:docPart w:val="CFB168E5B9A7404CB9C23D04B1B0159A"/>
          </w:placeholder>
        </w:sdtPr>
        <w:sdtEndPr/>
        <w:sdtContent>
          <w:r w:rsidR="00B60E8A" w:rsidRPr="00B60E8A">
            <w:rPr>
              <w:lang w:val="en-US"/>
            </w:rPr>
            <w:fldChar w:fldCharType="begin"/>
          </w:r>
          <w:r w:rsidR="00952423">
            <w:rPr>
              <w:lang w:val="en-US"/>
            </w:rPr>
            <w:instrText>ADDIN CitaviPlaceholder{eyIkaWQiOiIxIiwiRW50cmllcyI6W3siJGlkIjoiMiIsIklkIjoiYzc3MWI1OGMtNzU2Yi00M2Q4LWFjM2UtMTVkOTkzNGVmMjFkIiwiUmFuZ2VMZW5ndGgiOjIwLCJSZWZlcmVuY2VJZCI6Ijc4ZTBiYzhiLTcyMmMtNDBhNC04YjhjLTA1OTc4MmRhOTNiMCIsIlJlZmVyZW5jZSI6eyIkaWQiOiIzIiwiQWJzdHJhY3RDb21wbGV4aXR5IjowLCJBYnN0cmFjdFNvdXJjZVRleHRGb3JtYXQiOjAsIkF1dGhvcnMiOlt7IiRpZCI6IjQiLCJGaXJzdE5hbWUiOiJCZXJuZCIsIkxhc3ROYW1lIjoiUmVjaGVsIiwiUHJvdGVjdGVkIjpmYWxzZSwiU2V4IjoyLCJDcmVhdGVkQnkiOiJfTWFyZWlrZSBBcmlhYW5zIiwiQ3JlYXRlZE9uIjoiMjAxOS0wNi0xN1QwNzozODowMyIsIk1vZGlmaWVkQnkiOiJfTWFyZWlrZSBBcmlhYW5zIiwiSWQiOiI3MmZmMjRiYS0xYjdiLTRjODYtOWM0ZS0yNWUzYTI5Y2JiOTciLCJNb2RpZmllZE9uIjoiMjAxOS0wNi0xN1QwNzozODowNSIsIlByb2plY3QiOnsiJGlkIjoiNSJ9fSx7IiRpZCI6IjYiLCJGaXJzdE5hbWUiOiJFbWlseSIsIkxhc3ROYW1lIjoiR3J1bmR5IiwiUHJvdGVjdGVkIjpmYWxzZSwiU2V4IjoxLCJDcmVhdGVkQnkiOiJfTWFyZWlrZSBBcmlhYW5zIiwiQ3JlYXRlZE9uIjoiMjAxOS0wNi0xN1QwNzozODowMyIsIk1vZGlmaWVkQnkiOiJfTWFyZWlrZSBBcmlhYW5zIiwiSWQiOiI0YzlkZDliMS1lZDEzLTRmNTYtOWY2ZS1iNjJjMTE1NjE1OTMiLCJNb2RpZmllZE9uIjoiMjAxOS0wNi0xN1QwNzozODowNSIsIlByb2plY3QiOnsiJHJlZiI6IjUifX0seyIkaWQiOiI3IiwiRmlyc3ROYW1lIjoiSmVhbi1NYXJpZSIsIkxhc3ROYW1lIjoiUm9iaW5lIiwiUHJvdGVjdGVkIjpmYWxzZSwiU2V4IjoyLCJDcmVhdGVkQnkiOiJfTWFyZWlrZSBBcmlhYW5zIiwiQ3JlYXRlZE9uIjoiMjAxOS0wNi0xN1QwNzozODowMyIsIk1vZGlmaWVkQnkiOiJfTWFyZWlrZSBBcmlhYW5zIiwiSWQiOiI4N2QyNWEzYS01NjU3LTRjMTAtODk5Ni0yOTk4MTUwMjRmMDEiLCJNb2RpZmllZE9uIjoiMjAxOS0wNi0xN1QwNzozODowNSIsIlByb2plY3QiOnsiJHJlZiI6IjUifX0seyIkaWQiOiI4IiwiRmlyc3ROYW1lIjoiSm9uYXRoYW4iLCJMYXN0TmFtZSI6IkN5bHVzIiwiUHJvdGVjdGVkIjpmYWxzZSwiU2V4IjoyLCJDcmVhdGVkQnkiOiJfTWFyZWlrZSBBcmlhYW5zIiwiQ3JlYXRlZE9uIjoiMjAxOS0wNi0xN1QwNzozODowMyIsIk1vZGlmaWVkQnkiOiJfTWFyZWlrZSBBcmlhYW5zIiwiSWQiOiIwYjczODhlNS0xZDYzLTRjMWQtYjE1ZC05NWE3MWM1OTBhZDUiLCJNb2RpZmllZE9uIjoiMjAxOS0wNi0xN1QwNzozODowNSIsIlByb2plY3QiOnsiJHJlZiI6IjUifX0seyIkaWQiOiI5IiwiRmlyc3ROYW1lIjoiSm9oYW4iLCJMYXN0TmFtZSI6Ik1hY2tlbmJhY2giLCJNaWRkbGVOYW1lIjoiUC4iLCJQcm90ZWN0ZWQiOmZhbHNlLCJTZXgiOjIsIkNyZWF0ZWRCeSI6Il9NYXJlaWtlIEFyaWFhbnMiLCJDcmVhdGVkT24iOiIyMDE5LTA2LTE3VDA3OjM4OjAzIiwiTW9kaWZpZWRCeSI6Il9NYXJlaWtlIEFyaWFhbnMiLCJJZCI6Ijk2MTdiODc0LTFjZWUtNGMzNy04MjdiLWUyZmVlNDRmNDUwNiIsIk1vZGlmaWVkT24iOiIyMDE5LTA2LTE3VDA3OjM4OjA1IiwiUHJvamVjdCI6eyIkcmVmIjoiNSJ9fSx7IiRpZCI6IjEwIiwiRmlyc3ROYW1lIjoiQ2VjaWxlIiwiTGFzdE5hbWUiOiJLbmFpIiwiUHJvdGVjdGVkIjpmYWxzZSwiU2V4IjoxLCJDcmVhdGVkQnkiOiJfTWFyZWlrZSBBcmlhYW5zIiwiQ3JlYXRlZE9uIjoiMjAxOS0wNi0xN1QwNzozODowNCIsIk1vZGlmaWVkQnkiOiJfTWFyZWlrZSBBcmlhYW5zIiwiSWQiOiI2OGI1MTMyYS00YzkwLTQ5ODktOWQ2ZC1kODAxYTQ0Y2QyODIiLCJNb2RpZmllZE9uIjoiMjAxOS0wNi0xN1QwNzozODowNSIsIlByb2plY3QiOnsiJHJlZiI6IjUifX0seyIkaWQiOiIxMSIsIkZpcnN0TmFtZSI6Ik1hcnRpbiIsIkxhc3ROYW1lIjoiTWNLZWUiLCJQcm90ZWN0ZWQiOmZhbHNlLCJTZXgiOjIsIkNyZWF0ZWRCeSI6Il9NYXJlaWtlIEFyaWFhbnMiLCJDcmVhdGVkT24iOiIyMDE5LTA2LTE3VDA3OjM4OjA0IiwiTW9kaWZpZWRCeSI6Il9NYXJlaWtlIEFyaWFhbnMiLCJJZCI6IjY0NDVmZTdkLWIyMWQtNGRiNC05OTMxLWU4OTI1ZWQ4MThkMCIsIk1vZGlmaWVkT24iOiIyMDE5LTA2LTE3VDA3OjM4OjA1IiwiUHJvamVjdCI6eyIkcmVmIjoiNSJ9fV0sIkNpdGF0aW9uS2V5VXBkYXRlVHlwZSI6MCwiQ29sbGFib3JhdG9ycyI6W10sIkRvaSI6IjEwLjEwMTYvUzAxNDAtNjczNigxMik2MjA4Ny1YIiwiRWRpdG9ycyI6W10sIkV2YWx1YXRpb25Db21wbGV4aXR5IjowLCJFdmFsdWF0aW9uU291cmNlVGV4dEZvcm1hdCI6MCwiR3JvdXBzIjpbXSwiSGFzTGFiZWwxIjpmYWxzZSwiSGFzTGFiZWwyIjpmYWxzZSwiS2V5d29yZHMiOltdLCJMb2NhdGlvbnMiOlt7IiRpZCI6IjEyIiwiQWRkcmVzcyI6eyIkaWQiOiIxMyIsIklzTG9jYWxDbG91ZFByb2plY3RGaWxlTGluayI6ZmFsc2UsIkxpbmtlZFJlc291cmNlU3RhdHVzIjo4LCJPcmlnaW5hbFN0cmluZyI6IjEwLjEwMTYvUzAxNDAtNjczNigxMik2MjA4Ny1YIiwiTGlua2VkUmVzb3VyY2VUeXBlIjo1LCJVcmlTdHJpbmciOiJodHRwczovL2RvaS5vcmcvMTAuMTAxNi9TMDE0MC02NzM2KDEyKTYyMDg3LVgiLCJQcm9wZXJ0aWVzIjp7IiRpZCI6IjE0In19LCJBbm5vdGF0aW9ucyI6W10sIkxvY2F0aW9uVHlwZSI6MCwiTWlycm9yc1JlZmVyZW5jZVByb3BlcnR5SWQiOjEyOCwiQ3JlYXRlZEJ5IjoiX01hcmVpa2UgQXJpYWFucyIsIkNyZWF0ZWRPbiI6IjIwMTktMDYtMTdUMDc6Mzc6NTkiLCJNb2RpZmllZEJ5IjoiX01hcmVpa2UgQXJpYWFucyIsIklkIjoiOGQxMTk5MmMtNWMxOC00MTVlLThlYzEtMzQ3YzM0ZGRhMmE0IiwiTW9kaWZpZWRPbiI6IjIwMTktMDYtMTdUMDc6Mzg6MTAiLCJQcm9qZWN0Ijp7IiRyZWYiOiI1In19XSwiTnVtYmVyIjoiOTg3NCIsIk9yZ2FuaXphdGlvbnMiOltdLCJPdGhlcnNJbnZvbHZlZCI6W10sIlBhZ2VSYW5nZSI6IjxzcD5cclxuICA8bj4xMzEyPC9uPlxyXG4gIDxpbj50cnVlPC9pbj5cclxuICA8b3M+MTMxMjwvb3M+XHJcbiAgPHBzPjEzMTI8L3BzPlxyXG48L3NwPlxyXG48ZXA+XHJcbiAgPG4+MTMyMjwvbj5cclxuICA8aW4+dHJ1ZTwvaW4+XHJcbiAgPG9zPjEzMjI8L29zPlxyXG4gIDxwcz4xMzIyPC9wcz5cclxuPC9lcD5cclxuPG9zPjEzMTItMTMyMjwvb3M+IiwiUGVyaW9kaWNhbCI6eyIkaWQiOiIxNSIsIklzc24iOiIwMTQwNjczNiIsIk5hbWUiOiJUaGUgTGFuY2V0IiwiUGFnaW5hdGlvbiI6MCwiUHJvdGVjdGVkIjpmYWxzZSwiQ3JlYXRlZEJ5IjoiX01hcmVpa2UgQXJpYWFucyIsIkNyZWF0ZWRPbiI6IjIwMTktMDYtMTdUMDc6Mzg6MDQiLCJNb2RpZmllZEJ5IjoiX01hcmVpa2UgQXJpYWFucyIsIklkIjoiNGNlNjUzMWUtYTUyZi00OGNjLTk2ODktMDhkYTIwNTA3ZmJhIiwiTW9kaWZpZWRPbiI6IjIwMTktMDYtMTdUMDc6Mzg6MDUiLCJQcm9qZWN0Ijp7IiRyZWYiOiI1In19LCJQdWJsaXNoZXJzIjpbXSwiUXVvdGF0aW9ucyI6W10sIlJlZmVyZW5jZVR5cGUiOiJKb3VybmFsQXJ0aWNsZSIsIlNob3J0VGl0bGUiOiJSZWNoZWwsIEdydW5keSBldCBhbC4gMjAxMyDigJMgQWdlaW5nIGluIHRoZSBFdXJvcGVhbiBVbmlvbiIsIlNob3J0VGl0bGVVcGRhdGVUeXBlIjowLCJTb3VyY2VPZkJpYmxpb2dyYXBoaWNJbmZvcm1hdGlvbiI6IkNyb3NzUmVmIiwiU3RhdGljSWRzIjpbImMyNDA1NzczLWNjMTgtNDk2My1iYWZjLWZkNGU0NWFlZThjYyJdLCJUYWJsZU9mQ29udGVudHNDb21wbGV4aXR5IjowLCJUYWJsZU9mQ29udGVudHNTb3VyY2VUZXh0Rm9ybWF0IjowLCJUYXNrcyI6W10sIlRpdGxlIjoiQWdlaW5nIGluIHRoZSBFdXJvcGVhbiBVbmlvbiIsIlRyYW5zbGF0b3JzIjpbXSwiVm9sdW1lIjoiMzgxIiwiWWVhciI6IjIwMTMiLCJZZWFyUmVzb2x2ZWQiOiIyMDEzIiwiQ3JlYXRlZEJ5IjoiX01hcmVpa2UgQXJpYWFucyIsIkNyZWF0ZWRPbiI6IjIwMTktMDYtMTdUMDc6Mzc6NDAiLCJNb2RpZmllZEJ5IjoiX01hcmVpa2UgQXJpYWFucyIsIklkIjoiNzhlMGJjOGItNzIyYy00MGE0LThiOGMtMDU5NzgyZGE5M2IwIiwiTW9kaWZpZWRPbiI6IjIwMjAtMDctMDZUMTA6MzY6MDEiLCJQcm9qZWN0Ijp7IiRyZWYiOiI1In19LCJVc2VOdW1iZXJpbmdUeXBlT2ZQYXJlbnREb2N1bWVudCI6ZmFsc2V9LHsiJGlkIjoiMTYiLCJJZCI6IjM4YWJjYWRiLWIyZTMtNDgzYy05MjVmLTY4NzAwNjUwMzYwMiIsIlJhbmdlU3RhcnQiOjIwLCJSYW5nZUxlbmd0aCI6MjMsIlJlZmVyZW5jZUlkIjoiMGI2YTE0MmUtOTAyMy00YmMxLTgxNTYtZjRlN2IyNTY2MzY5IiwiUmVmZXJlbmNlIjp7IiRpZCI6IjE3IiwiQWJzdHJhY3RDb21wbGV4aXR5IjowLCJBYnN0cmFjdFNvdXJjZVRleHRGb3JtYXQiOjAsIkF1dGhvcnMiOlt7IiRpZCI6IjE4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Sx7IiRpZCI6IjE5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MjAiLCJGaXJzdE5hbWUiOiJKw6lyw7RtZSIsIkxhc3ROYW1lIjoiTWVyY2llciIsIlByb3RlY3RlZCI6ZmFsc2UsIlNleCI6MiwiQ3JlYXRlZEJ5IjoiX01hcmVpa2UgQXJpYWFucyIsIkNyZWF0ZWRPbiI6IjIwMTktMDYtMTdUMDc6NDk6MzEiLCJNb2RpZmllZEJ5IjoiX01hcmVpa2UgQXJpYWFucyIsIklkIjoiMThlYmQ1N2ItYjFlZi00ZjZlLWJiOTctZWE2ODVkNjg5ZGFjIiwiTW9kaWZpZWRPbiI6IjIwMTktMDYtMTdUMDc6NDk6MzMiLCJQcm9qZWN0Ijp7IiRyZWYiOiI1In19LHsiJGlkIjoiMjEiLCJGaXJzdE5hbWUiOiJGcml0cyIsIkxhc3ROYW1lIjoiVGphZGVucyIsIlByb3RlY3RlZCI6ZmFsc2UsIlNleCI6MCwiQ3JlYXRlZEJ5IjoiX01hcmVpa2UgQXJpYWFucyIsIkNyZWF0ZWRPbiI6IjIwMTktMDYtMTdUMDc6NDk6MzEiLCJNb2RpZmllZEJ5IjoiX01hcmVpa2UgQXJpYWFucyIsIklkIjoiYTg0N2FlZWMtOThiMS00ZmY3LTg5OTUtYzk2ZDkwNGZjNzNmIiwiTW9kaWZpZWRPbiI6IjIwMTktMDYtMTdUMDc6NDk6MzMiLCJQcm9qZWN0Ijp7IiRyZWYiOiI1In19XSwiQ2l0YXRpb25LZXlVcGRhdGVUeXBlIjowLCJDb2xsYWJvcmF0b3JzIjpbXSwiRWRpdG9ycyI6W10sIkV2YWx1YXRpb25Db21wbGV4aXR5IjowLCJFdmFsdWF0aW9uU291cmNlVGV4dEZvcm1hdCI6MCwiR3JvdXBzIjpbXSwiSGFzTGFiZWwxIjpmYWxzZSwiSGFzTGFiZWwyIjpmYWxzZSwiSXNibiI6Ijk3OC05Mi02NC0wOTc3NS05IiwiS2V5d29yZHMiOltdLCJMYW5ndWFnZSI6ImVuZyIsIkxhbmd1YWdlQ29kZSI6ImVuIiwiTG9jYXRpb25zIjpbXSwiT3JnYW5pemF0aW9ucyI6W3siJGlkIjoiMjI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yMy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jQ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lllYXJSZXNvbHZlZCI6IjIwMTEiLCJDcmVhdGVkQnkiOiJfTWFyZWlrZSBBcmlhYW5zIiwiQ3JlYXRlZE9uIjoiMjAxOS0wNi0xN1QwNzo0OToyNiIsIk1vZGlmaWVkQnkiOiJfTWFyZWlrZSBBcmlhYW5zIiwiSWQiOiIwYjZhMTQyZS05MDIzLTRiYzEtODE1Ni1mNGU3YjI1NjYzNjkiLCJNb2RpZmllZE9uIjoiMjAxOS0wNi0xN1QwNzo0OTozOCIsIlByb2plY3QiOnsiJHJlZiI6IjUifX0sIlVzZU51bWJlcmluZ1R5cGVPZlBhcmVudERvY3VtZW50IjpmYWxzZX1dLCJGb3JtYXR0ZWRUZXh0Ijp7IiRpZCI6IjI1IiwiQ291bnQiOjEsIlRleHRVbml0cyI6W3siJGlkIjoiMjYiLCJGb250U3R5bGUiOnsiJGlkIjoiMjciLCJOZXV0cmFsIjp0cnVlfSwiUmVhZGluZ09yZGVyIjoxLCJUZXh0IjoiKFJlY2hlbCBldCBhbC4sIDIwMTM7IENvbG9tYm8gZXQgYWwuLCAyMDExKSJ9XX0sIlRhZyI6IkNpdGF2aVBsYWNlaG9sZGVyI2I4ZDUyOTFmLWVmZmUtNGM2NS1hOWNkLTNiN2ZhZTNlMDNjYiIsIlRleHQiOiIoUmVjaGVsIGV0IGFsLiwgMjAxMzsgQ29sb21ibyBldCBhbC4sIDIwMTEpIiwiV0FJVmVyc2lvbiI6IjYuNC4wLjM1In0=}</w:instrText>
          </w:r>
          <w:r w:rsidR="00B60E8A" w:rsidRPr="00B60E8A">
            <w:rPr>
              <w:lang w:val="en-US"/>
            </w:rPr>
            <w:fldChar w:fldCharType="separate"/>
          </w:r>
          <w:r w:rsidR="00952423">
            <w:rPr>
              <w:lang w:val="en-US"/>
            </w:rPr>
            <w:t>(Rechel et al., 2013; Colombo et al., 2011)</w:t>
          </w:r>
          <w:r w:rsidR="00B60E8A" w:rsidRPr="00B60E8A">
            <w:rPr>
              <w:lang w:val="en-US"/>
            </w:rPr>
            <w:fldChar w:fldCharType="end"/>
          </w:r>
        </w:sdtContent>
      </w:sdt>
      <w:r w:rsidR="00B60E8A">
        <w:rPr>
          <w:lang w:val="en-US"/>
        </w:rPr>
        <w:t xml:space="preserve"> will </w:t>
      </w:r>
      <w:r w:rsidR="000145CE">
        <w:rPr>
          <w:lang w:val="en-US"/>
        </w:rPr>
        <w:t>extend</w:t>
      </w:r>
      <w:r w:rsidR="00B60E8A">
        <w:rPr>
          <w:lang w:val="en-US"/>
        </w:rPr>
        <w:t xml:space="preserve">, since </w:t>
      </w:r>
      <w:r w:rsidR="0033302D" w:rsidRPr="006A56FF">
        <w:rPr>
          <w:lang w:val="en-US"/>
        </w:rPr>
        <w:t>longevity and the ageing o</w:t>
      </w:r>
      <w:r w:rsidR="00E96149" w:rsidRPr="006A56FF">
        <w:rPr>
          <w:lang w:val="en-US"/>
        </w:rPr>
        <w:t>f the baby boom generation lead</w:t>
      </w:r>
      <w:r w:rsidR="00B60E8A">
        <w:rPr>
          <w:lang w:val="en-US"/>
        </w:rPr>
        <w:t>s</w:t>
      </w:r>
      <w:r w:rsidR="0033302D" w:rsidRPr="006A56FF">
        <w:rPr>
          <w:lang w:val="en-US"/>
        </w:rPr>
        <w:t xml:space="preserve"> to </w:t>
      </w:r>
      <w:r w:rsidR="00B60E8A">
        <w:rPr>
          <w:lang w:val="en-US"/>
        </w:rPr>
        <w:t xml:space="preserve">more </w:t>
      </w:r>
      <w:r w:rsidR="0033302D" w:rsidRPr="006A56FF">
        <w:rPr>
          <w:lang w:val="en-US"/>
        </w:rPr>
        <w:t>elderly people</w:t>
      </w:r>
      <w:r w:rsidR="00B60E8A">
        <w:rPr>
          <w:lang w:val="en-US"/>
        </w:rPr>
        <w:t xml:space="preserve"> with higher life expectancies</w:t>
      </w:r>
      <w:r w:rsidR="00C97EBD">
        <w:rPr>
          <w:lang w:val="en-US"/>
        </w:rPr>
        <w:t xml:space="preserve">. </w:t>
      </w:r>
      <w:r w:rsidR="000145CE">
        <w:rPr>
          <w:lang w:val="en-US"/>
        </w:rPr>
        <w:t>T</w:t>
      </w:r>
      <w:r w:rsidR="0092131F" w:rsidRPr="006A56FF">
        <w:rPr>
          <w:lang w:val="en-US"/>
        </w:rPr>
        <w:t>his double burde</w:t>
      </w:r>
      <w:r w:rsidR="00F90DFE" w:rsidRPr="006A56FF">
        <w:rPr>
          <w:lang w:val="en-US"/>
        </w:rPr>
        <w:t>n</w:t>
      </w:r>
      <w:r w:rsidR="00E96149" w:rsidRPr="006A56FF">
        <w:rPr>
          <w:lang w:val="en-US"/>
        </w:rPr>
        <w:t xml:space="preserve"> </w:t>
      </w:r>
      <w:r w:rsidR="000145CE">
        <w:rPr>
          <w:lang w:val="en-US"/>
        </w:rPr>
        <w:t xml:space="preserve">will increase both, </w:t>
      </w:r>
      <w:r w:rsidR="00E96149" w:rsidRPr="006A56FF">
        <w:rPr>
          <w:lang w:val="en-US"/>
        </w:rPr>
        <w:t xml:space="preserve">the demand for LTC services </w:t>
      </w:r>
      <w:r w:rsidR="000145CE">
        <w:rPr>
          <w:lang w:val="en-US"/>
        </w:rPr>
        <w:t xml:space="preserve">and </w:t>
      </w:r>
      <w:r w:rsidR="00E96149" w:rsidRPr="006A56FF">
        <w:rPr>
          <w:lang w:val="en-US"/>
        </w:rPr>
        <w:t>costs for</w:t>
      </w:r>
      <w:r w:rsidR="000145CE">
        <w:rPr>
          <w:lang w:val="en-US"/>
        </w:rPr>
        <w:t xml:space="preserve"> th</w:t>
      </w:r>
      <w:r w:rsidR="0064424A">
        <w:rPr>
          <w:lang w:val="en-US"/>
        </w:rPr>
        <w:t>ei</w:t>
      </w:r>
      <w:r w:rsidR="000145CE">
        <w:rPr>
          <w:lang w:val="en-US"/>
        </w:rPr>
        <w:t>r</w:t>
      </w:r>
      <w:r w:rsidR="00A02BFB" w:rsidRPr="006A56FF">
        <w:rPr>
          <w:lang w:val="en-US"/>
        </w:rPr>
        <w:t xml:space="preserve"> provision</w:t>
      </w:r>
      <w:r w:rsidR="00E96149" w:rsidRPr="006A56FF">
        <w:rPr>
          <w:lang w:val="en-US"/>
        </w:rPr>
        <w:t>.</w:t>
      </w:r>
      <w:r w:rsidR="00C97EBD">
        <w:rPr>
          <w:lang w:val="en-US"/>
        </w:rPr>
        <w:t xml:space="preserve"> </w:t>
      </w:r>
      <w:r w:rsidR="00E96149" w:rsidRPr="006A56FF">
        <w:rPr>
          <w:lang w:val="en-US"/>
        </w:rPr>
        <w:t>Thus,</w:t>
      </w:r>
      <w:r w:rsidR="00F90DFE" w:rsidRPr="006A56FF">
        <w:rPr>
          <w:lang w:val="en-US"/>
        </w:rPr>
        <w:t xml:space="preserve"> countries</w:t>
      </w:r>
      <w:r w:rsidR="0092131F" w:rsidRPr="006A56FF">
        <w:rPr>
          <w:lang w:val="en-US"/>
        </w:rPr>
        <w:t xml:space="preserve"> reshape their LTC systems</w:t>
      </w:r>
      <w:r w:rsidR="0033302D" w:rsidRPr="006A56FF">
        <w:rPr>
          <w:lang w:val="en-US"/>
        </w:rPr>
        <w:t>,</w:t>
      </w:r>
      <w:r w:rsidR="0092131F" w:rsidRPr="006A56FF">
        <w:rPr>
          <w:lang w:val="en-US"/>
        </w:rPr>
        <w:t xml:space="preserve"> on the one hand to make them more efficient and financially robust and on the other hand to increase the access and performance of LTC systems</w:t>
      </w:r>
      <w:r w:rsidR="0064637A" w:rsidRPr="006A56FF">
        <w:rPr>
          <w:lang w:val="en-US"/>
        </w:rPr>
        <w:t xml:space="preserve"> </w:t>
      </w:r>
      <w:sdt>
        <w:sdtPr>
          <w:rPr>
            <w:lang w:val="en-US"/>
          </w:rPr>
          <w:alias w:val="Don't edit this field"/>
          <w:tag w:val="CitaviPlaceholder#451fbbc4-b02a-4026-8792-7d3b21a729f5"/>
          <w:id w:val="1612167781"/>
          <w:placeholder>
            <w:docPart w:val="DefaultPlaceholder_-1854013440"/>
          </w:placeholder>
        </w:sdtPr>
        <w:sdtEndPr/>
        <w:sdtContent>
          <w:r w:rsidR="0064637A" w:rsidRPr="006A56FF">
            <w:rPr>
              <w:lang w:val="en-US"/>
            </w:rPr>
            <w:fldChar w:fldCharType="begin"/>
          </w:r>
          <w:r w:rsidR="00952423">
            <w:rPr>
              <w:lang w:val="en-US"/>
            </w:rPr>
            <w:instrText>ADDIN CitaviPlaceholder{eyIkaWQiOiIxIiwiRW50cmllcyI6W3siJGlkIjoiMiIsIklkIjoiZGJlOGY4NDMtYjdiYi00ZWVkLTg4YjQtNmVmYjI1N2YzMDczIiwiUmFuZ2VMZW5ndGgiOjI2LCJSZWZlcmVuY2VJZCI6IjRmYjFlMTI5LTkzYzAtNDg2Yi1iMzhhLTMxMjEwMmZhMGI5NSIsIlJlZmVyZW5jZSI6eyIkaWQiOiIzIiwiQWJzdHJhY3RDb21wbGV4aXR5IjowLCJBYnN0cmFjdFNvdXJjZVRleHRGb3JtYXQiOjAsIkF1dGhvcnMiOltdLCJDaXRhdGlvbktleVVwZGF0ZVR5cGUiOjAsIkNvbGxhYm9yYXRvcnMiOltdLCJEb2kiOiIxMC4xMDA3Lzk3OC0xLTQ2MTQtNDUwMi05IiwiRWRpdG9ycyI6W3siJGlkIjoiNCIsIkZpcnN0TmFtZSI6IkNvc3RhbnpvIiwiTGFzdE5hbWUiOiJSYW5jaSIsIlByb3RlY3RlZCI6ZmFsc2UsIlNleCI6MiwiQ3JlYXRlZEJ5IjoiX01hcmVpa2UgQXJpYWFucyIsIkNyZWF0ZWRPbiI6IjIwMTktMDYtMTdUMDc6Mzk6NTYiLCJNb2RpZmllZEJ5IjoiX01hcmVpa2UgQXJpYWFucyIsIklkIjoiM2FlOTZkZDItMzdhYy00YTkzLWI1NzktN2QzOGM2NTMxMTJhIiwiTW9kaWZpZWRPbiI6IjIwMTktMDYtMTdUMDc6Mzk6NTciLCJQcm9qZWN0Ijp7IiRpZCI6IjUifX0seyIkaWQiOiI2IiwiRmlyc3ROYW1lIjoiRW1tYW51ZWxlIiwiTGFzdE5hbWUiOiJQYXZvbGluaSIsIlByb3RlY3RlZCI6ZmFsc2UsIlNleCI6MCwiQ3JlYXRlZEJ5IjoiX01hcmVpa2UgQXJpYWFucyIsIkNyZWF0ZWRPbiI6IjIwMTktMDYtMTdUMDc6Mzk6NTYiLCJNb2RpZmllZEJ5IjoiX01hcmVpa2UgQXJpYWFucyIsIklkIjoiMTEzNjlhMzEtYWQ2Zi00YTAzLWEyNmItY2UzNDNkMmZjYmY0IiwiTW9kaWZpZWRPbiI6IjIwMTktMDYtMTdUMDc6Mzk6NTciLCJQcm9qZWN0Ijp7IiRyZWYiOiI1In19XSwiRXZhbHVhdGlvbkNvbXBsZXhpdHkiOjAsIkV2YWx1YXRpb25Tb3VyY2VUZXh0Rm9ybWF0IjowLCJHcm91cHMiOltdLCJIYXNMYWJlbDEiOmZhbHNlLCJIYXNMYWJlbDIiOmZhbHNlLCJJc2JuIjoiOTc4LTEtNDYxNC00NTAyLTkiLCJLZXl3b3JkcyI6W10sIkxhbmd1YWdlIjoiZW5nIiwiTGFuZ3VhZ2VDb2RlIjoiZW4iLCJMb2NhdGlvbnMiOlt7IiRpZCI6IjciLCJBZGRyZXNzIjp7IiRpZCI6IjgiLCJJc0xvY2FsQ2xvdWRQcm9qZWN0RmlsZUxpbmsiOmZhbHNlLCJMaW5rZWRSZXNvdXJjZVN0YXR1cyI6OCwiT3JpZ2luYWxTdHJpbmciOiIxMC4xMDA3Lzk3OC0xLTQ2MTQtNDUwMi05IiwiTGlua2VkUmVzb3VyY2VUeXBlIjo1LCJVcmlTdHJpbmciOiJodHRwczovL2RvaS5vcmcvMTAuMTAwNy85NzgtMS00NjE0LTQ1MDItOSIsIlByb3BlcnRpZXMiOnsiJGlkIjoiOSJ9fSwiQW5ub3RhdGlvbnMiOltdLCJMb2NhdGlvblR5cGUiOjAsIk1pcnJvcnNSZWZlcmVuY2VQcm9wZXJ0eUlkIjoxMjgsIkNyZWF0ZWRCeSI6Il9NYXJlaWtlIEFyaWFhbnMiLCJDcmVhdGVkT24iOiIyMDE5LTA2LTE3VDA3OjM5OjU1IiwiTW9kaWZpZWRCeSI6Il9NYXJlaWtlIEFyaWFhbnMiLCJJZCI6IjVjZmM4M2IyLThlZmItNGIxMi05MDExLTdjOTQ5N2ZmN2VkMSIsIk1vZGlmaWVkT24iOiIyMDE5LTA2LTE3VDA3OjQwOjAyIiwiUHJvamVjdCI6eyIkcmVmIjoiNSJ9fV0sIk9yZ2FuaXphdGlvbnMiOltdLCJPdGhlcnNJbnZvbHZlZCI6W10sIlBhZ2VDb3VudCI6IjMxNzIxIiwiUGFnZUNvdW50TnVtZXJhbFN5c3RlbSI6IkFyYWJpYyIsIlBsYWNlT2ZQdWJsaWNhdGlvbiI6Ik5ldyBZb3JrLCBOWSIsIlB1Ymxpc2hlcnMiOlt7IiRpZCI6IjEwIiwiTmFtZSI6IlNwcmluZ2VyIiwiUHJvdGVjdGVkIjpmYWxzZSwiQ3JlYXRlZEJ5IjoiX01hcmVpa2UgQXJpYWFucyIsIkNyZWF0ZWRPbiI6IjIwMTktMDYtMTdUMDc6Mzk6NTYiLCJNb2RpZmllZEJ5IjoiX01hcmVpa2UgQXJpYWFucyIsIklkIjoiMTc0NzE2ZDktZGRjMi00ZTFhLThkYWItMjUzZmI2MTNmZjM0IiwiTW9kaWZpZWRPbiI6IjIwMTktMDYtMTdUMDc6Mzk6NTciLCJQcm9qZWN0Ijp7IiRyZWYiOiI1In19XSwiUXVvdGF0aW9ucyI6W10sIlJlZmVyZW5jZVR5cGUiOiJCb29rRWRpdGVkIiwiU2hvcnRUaXRsZSI6IlJhbmNpLCBQYXZvbGluaSAoSGcuKSAyMDEzIOKAkyBSZWZvcm1zIGluIExvbmctVGVybSBDYXJlIFBvbGljaWVzIiwiU2hvcnRUaXRsZVVwZGF0ZVR5cGUiOjAsIlNvdXJjZU9mQmlibGlvZ3JhcGhpY0luZm9ybWF0aW9uIjoiR0JWIEdlbWVpbnNhbWVyIEJpYmxpb3RoZWtzdmVyYnVuZCIsIlN0YXRpY0lkcyI6WyI3MTJmYTc0Ny0wMDgzLTQzZGEtYTg5ZS03MGNmY2MwMzQ4ZmEiXSwiU3VidGl0bGUiOiJJbnZlc3RpZ2F0aW5nIEluc3RpdHV0aW9uYWwgQ2hhbmdlIGFuZCBTb2NpYWwgSW1wYWN0cyIsIlRhYmxlT2ZDb250ZW50c0NvbXBsZXhpdHkiOjAsIlRhYmxlT2ZDb250ZW50c1NvdXJjZVRleHRGb3JtYXQiOjAsIlRhc2tzIjpbXSwiVGl0bGUiOiJSZWZvcm1zIGluIExvbmctVGVybSBDYXJlIFBvbGljaWVzIGluIEV1cm9wZSIsIlRyYW5zbGF0b3JzIjpbXSwiWWVhciI6IjIwMTMiLCJZZWFyUmVzb2x2ZWQiOiIyMDEzIiwiQ3JlYXRlZEJ5IjoiX01hcmVpa2UgQXJpYWFucyIsIkNyZWF0ZWRPbiI6IjIwMTktMDYtMTdUMDc6Mzk6NDkiLCJNb2RpZmllZEJ5IjoiX01hcmVpa2UgQXJpYWFucyIsIklkIjoiNGZiMWUxMjktOTNjMC00ODZiLWIzOGEtMzEyMTAyZmEwYjk1IiwiTW9kaWZpZWRPbiI6IjIwMjAtMDctMDZUMTA6MzY6MDEiLCJQcm9qZWN0Ijp7IiRyZWYiOiI1In19LCJVc2VOdW1iZXJpbmdUeXBlT2ZQYXJlbnREb2N1bWVudCI6ZmFsc2V9XSwiRm9ybWF0dGVkVGV4dCI6eyIkaWQiOiIxMSIsIkNvdW50IjoxLCJUZXh0VW5pdHMiOlt7IiRpZCI6IjEyIiwiRm9udFN0eWxlIjp7IiRpZCI6IjEzIiwiTmV1dHJhbCI6dHJ1ZX0sIlJlYWRpbmdPcmRlciI6MSwiVGV4dCI6IihSYW5jaSBhbmQgUGF2b2xpbmksIDIwMTMpIn1dfSwiVGFnIjoiQ2l0YXZpUGxhY2Vob2xkZXIjNDUxZmJiYzQtYjAyYS00MDI2LTg3OTItN2QzYjIxYTcyOWY1IiwiVGV4dCI6IihSYW5jaSBhbmQgUGF2b2xpbmksIDIwMTMpIiwiV0FJVmVyc2lvbiI6IjYuNC4wLjM1In0=}</w:instrText>
          </w:r>
          <w:r w:rsidR="0064637A" w:rsidRPr="006A56FF">
            <w:rPr>
              <w:lang w:val="en-US"/>
            </w:rPr>
            <w:fldChar w:fldCharType="separate"/>
          </w:r>
          <w:r w:rsidR="00952423">
            <w:rPr>
              <w:lang w:val="en-US"/>
            </w:rPr>
            <w:t>(Ranci and Pavolini, 2013)</w:t>
          </w:r>
          <w:r w:rsidR="0064637A" w:rsidRPr="006A56FF">
            <w:rPr>
              <w:lang w:val="en-US"/>
            </w:rPr>
            <w:fldChar w:fldCharType="end"/>
          </w:r>
        </w:sdtContent>
      </w:sdt>
      <w:r w:rsidR="0092131F" w:rsidRPr="006A56FF">
        <w:rPr>
          <w:lang w:val="en-US"/>
        </w:rPr>
        <w:t>.</w:t>
      </w:r>
      <w:r w:rsidR="00F90DFE" w:rsidRPr="006A56FF">
        <w:rPr>
          <w:lang w:val="en-US"/>
        </w:rPr>
        <w:t xml:space="preserve"> </w:t>
      </w:r>
      <w:r w:rsidR="00E96149" w:rsidRPr="006A56FF">
        <w:rPr>
          <w:lang w:val="en-US"/>
        </w:rPr>
        <w:t>Many countries adopted m</w:t>
      </w:r>
      <w:r w:rsidR="00B456DE" w:rsidRPr="006A56FF">
        <w:rPr>
          <w:lang w:val="en-US"/>
        </w:rPr>
        <w:t>ar</w:t>
      </w:r>
      <w:r w:rsidR="002A6758" w:rsidRPr="006A56FF">
        <w:rPr>
          <w:lang w:val="en-US"/>
        </w:rPr>
        <w:t>ketization, economization</w:t>
      </w:r>
      <w:r w:rsidR="009E7DEE">
        <w:rPr>
          <w:lang w:val="en-US"/>
        </w:rPr>
        <w:t>,</w:t>
      </w:r>
      <w:r w:rsidR="002A6758" w:rsidRPr="006A56FF">
        <w:rPr>
          <w:lang w:val="en-US"/>
        </w:rPr>
        <w:t xml:space="preserve"> and corporatization </w:t>
      </w:r>
      <w:r w:rsidR="00E96149" w:rsidRPr="006A56FF">
        <w:rPr>
          <w:lang w:val="en-US"/>
        </w:rPr>
        <w:t>reform measures which often tremendously altered the</w:t>
      </w:r>
      <w:r w:rsidR="00A02BFB" w:rsidRPr="006A56FF">
        <w:rPr>
          <w:lang w:val="en-US"/>
        </w:rPr>
        <w:t xml:space="preserve"> scope and</w:t>
      </w:r>
      <w:r w:rsidR="00E96149" w:rsidRPr="006A56FF">
        <w:rPr>
          <w:lang w:val="en-US"/>
        </w:rPr>
        <w:t xml:space="preserve"> functioning of established LTC systems</w:t>
      </w:r>
      <w:r w:rsidR="00A02BFB" w:rsidRPr="006A56FF">
        <w:rPr>
          <w:lang w:val="en-US"/>
        </w:rPr>
        <w:t xml:space="preserve"> </w:t>
      </w:r>
      <w:sdt>
        <w:sdtPr>
          <w:rPr>
            <w:lang w:val="en-US"/>
          </w:rPr>
          <w:alias w:val="Don't edit this field"/>
          <w:tag w:val="CitaviPlaceholder#7d7c2234-13b1-496a-83bb-e22264d924f5"/>
          <w:id w:val="1157506763"/>
          <w:placeholder>
            <w:docPart w:val="DefaultPlaceholder_-1854013440"/>
          </w:placeholder>
        </w:sdtPr>
        <w:sdtEndPr/>
        <w:sdtContent>
          <w:r w:rsidR="00387D21" w:rsidRPr="006A56FF">
            <w:rPr>
              <w:lang w:val="en-US"/>
            </w:rPr>
            <w:fldChar w:fldCharType="begin"/>
          </w:r>
          <w:r w:rsidR="00952423">
            <w:rPr>
              <w:lang w:val="en-US"/>
            </w:rPr>
            <w:instrText>ADDIN CitaviPlaceholder{eyIkaWQiOiIxIiwiRW50cmllcyI6W3siJGlkIjoiMiIsIklkIjoiNmY5ZDkxMWUtOWE2Ni00ZGUwLTg1ZmMtNDk3OGU0OTI1N2I0IiwiUmFuZ2VMZW5ndGgiOjI3LCJSZWZlcmVuY2VJZCI6IjNkZWI0Y2I1LWU4MjItNDQ5MS1hNTcyLWQ0MDI2YjZhMTM1OCIsIlJlZmVyZW5jZSI6eyIkaWQiOiIzIiwiQWJzdHJhY3RDb21wbGV4aXR5IjowLCJBYnN0cmFjdFNvdXJjZVRleHRGb3JtYXQiOjAsIkF1dGhvcnMiOlt7IiRpZCI6IjQiLCJGaXJzdE5hbWUiOiJTYXJhIiwiTGFzdE5hbWUiOiJGYXJyaXMiLCJNaWRkbGVOYW1lIjoiUi4iLCJQcm90ZWN0ZWQiOmZhbHNlLCJTZXgiOjEsIkNyZWF0ZWRCeSI6Il9NYXJlaWtlIEFyaWFhbnMiLCJDcmVhdGVkT24iOiIyMDE5LTA2LTE0VDEzOjQ2OjE1IiwiTW9kaWZpZWRCeSI6Il9NYXJlaWtlIEFyaWFhbnMiLCJJZCI6IjIzOTMyYjdlLTk3NjAtNGM1Ny05ZTlhLTg3YzgwNjI1OWRiNSIsIk1vZGlmaWVkT24iOiIyMDE5LTA2LTE0VDEzOjQ2OjE5IiwiUHJvamVjdCI6eyIkaWQiOiI1In19LHsiJGlkIjoiNiIsIkZpcnN0TmFtZSI6IlNhYnJpbmEiLCJMYXN0TmFtZSI6Ik1hcmNoZXR0aSIsIlByb3RlY3RlZCI6ZmFsc2UsIlNleCI6MSwiQ3JlYXRlZEJ5IjoiX01hcmVpa2UgQXJpYWFucyIsIkNyZWF0ZWRPbiI6IjIwMTktMDYtMTRUMTM6NDY6MTYiLCJNb2RpZmllZEJ5IjoiX01hcmVpa2UgQXJpYWFucyIsIklkIjoiYzk1ZDY1NmItMTBiMi00YzJiLWJjYTktN2VkNDkyNmMwYjJmIiwiTW9kaWZpZWRPbiI6IjIwMTktMDYtMTRUMTM6NDY6MTkiLCJQcm9qZWN0Ijp7IiRyZWYiOiI1In19XSwiQ2l0YXRpb25LZXlVcGRhdGVUeXBlIjowLCJDb2xsYWJvcmF0b3JzIjpbXSwiRG9pIjoiMTAuMTA5My9zcC9qeHgwMDMiLCJFZGl0b3JzIjpbXSwiRXZhbHVhdGlvbkNvbXBsZXhpdHkiOjAsIkV2YWx1YXRpb25Tb3VyY2VUZXh0Rm9ybWF0IjowLCJHcm91cHMiOltdLCJIYXNMYWJlbDEiOmZhbHNlLCJIYXNMYWJlbDIiOmZhbHNlLCJLZXl3b3JkcyI6W10sIkxvY2F0aW9ucyI6W3siJGlkIjoiNyIsIkFkZHJlc3MiOnsiJGlkIjoiOCIsIklzTG9jYWxDbG91ZFByb2plY3RGaWxlTGluayI6ZmFsc2UsIkxpbmtlZFJlc291cmNlU3RhdHVzIjo4LCJPcmlnaW5hbFN0cmluZyI6IjEwLjEwOTMvc3Avanh4MDAzIiwiTGlua2VkUmVzb3VyY2VUeXBlIjo1LCJVcmlTdHJpbmciOiJodHRwczovL2RvaS5vcmcvMTAuMTA5My9zcC9qeHgwMDMiLCJQcm9wZXJ0aWVzIjp7IiRpZCI6IjkifX0sIkFubm90YXRpb25zIjpbXSwiTG9jYXRpb25UeXBlIjowLCJNaXJyb3JzUmVmZXJlbmNlUHJvcGVydHlJZCI6MTI4LCJDcmVhdGVkQnkiOiJfTWFyZWlrZSBBcmlhYW5zIiwiQ3JlYXRlZE9uIjoiMjAxOS0wNi0xNFQxMzo0NjoxNCIsIk1vZGlmaWVkQnkiOiJfTWFyZWlrZSBBcmlhYW5zIiwiSWQiOiI4NjY3MjliOC1jNTIwLTRkNDgtOWUwNS05ODU0ZDYwZjg5MTMiLCJNb2RpZmllZE9uIjoiMjAxOS0wNi0xNFQxMzo0NjoyNCIsIlByb2plY3QiOnsiJHJlZiI6IjUifX1dLCJOdW1iZXIiOiIyIiwiT3JnYW5pemF0aW9ucyI6W10sIk90aGVyc0ludm9sdmVkIjpbXSwiUGFnZVJhbmdlIjoiPHNwPlxyXG4gIDxuPjEwOTwvbj5cclxuICA8aW4+dHJ1ZTwvaW4+XHJcbiAgPG9zPjEwOTwvb3M+XHJcbiAgPHBzPjEwOTwvcHM+XHJcbjwvc3A+XHJcbjxlcD5cclxuICA8bj4xMzE8L24+XHJcbiAgPGluPnRydWU8L2luPlxyXG4gIDxvcz4xMzE8L29zPlxyXG4gIDxwcz4xMzE8L3BzPlxyXG48L2VwPlxyXG48b3M+MTA5LTEzMTwvb3M+IiwiUGVyaW9kaWNhbCI6eyIkaWQiOiIxMCIsIkVpc3NuIjoiMTQ2OC0yODkzIiwiSXNzbiI6IjEwNzItNDc0NSIsIk5hbWUiOiJTb2NpYWwgUG9saXRpY3M6IEludGVybmF0aW9uYWwgU3R1ZGllcyBpbiBHZW5kZXIsIFN0YXRlICYgU29jaWV0eSIsIlBhZ2luYXRpb24iOjAsIlByb3RlY3RlZCI6ZmFsc2UsIkNyZWF0ZWRCeSI6Il9NYXJlaWtlIEFyaWFhbnMiLCJDcmVhdGVkT24iOiIyMDE5LTA2LTE0VDEzOjQ2OjE2IiwiTW9kaWZpZWRCeSI6Il9NYXJlaWtlIEFyaWFhbnMiLCJJZCI6IjBkN2VkNzQ4LWM3NjUtNDM4NS04NmNmLWU1ZWJiNjE1YTExNyIsIk1vZGlmaWVkT24iOiIyMDE5LTA2LTE0VDEzOjQ2OjE5IiwiUHJvamVjdCI6eyIkcmVmIjoiNSJ9fSwiUHVibGlzaGVycyI6W10sIlF1b3RhdGlvbnMiOltdLCJSZWZlcmVuY2VUeXBlIjoiSm91cm5hbEFydGljbGUiLCJTaG9ydFRpdGxlIjoiRmFycmlzLCBNYXJjaGV0dGkgMjAxNyDigJMgRnJvbSB0aGUgQ29tbW9kaWZpY2F0aW9uIiwiU2hvcnRUaXRsZVVwZGF0ZVR5cGUiOjAsIlNvdXJjZU9mQmlibGlvZ3JhcGhpY0luZm9ybWF0aW9uIjoiQ3Jvc3NSZWYiLCJTdGF0aWNJZHMiOlsiNWUxNGJjMTctM2M1MC00MjBhLThkZjktZGQ4OTRlYWFlYjY4Il0sIlRhYmxlT2ZDb250ZW50c0NvbXBsZXhpdHkiOjAsIlRhYmxlT2ZDb250ZW50c1NvdXJjZVRleHRGb3JtYXQiOjAsIlRhc2tzIjpbXSwiVGl0bGUiOiJGcm9tIHRoZSBDb21tb2RpZmljYXRpb24gdG8gdGhlIENvcnBvcmF0aXphdGlvbiBvZiBDYXJlOiBFdXJvcGVhbiBQZXJzcGVjdGl2ZXMgYW5kIERlYmF0ZXMiLCJUcmFuc2xhdG9ycyI6W10sIlZvbHVtZSI6IjI0IiwiWWVhciI6IjIwMTciLCJZZWFyUmVzb2x2ZWQiOiIyMDE3IiwiQ3JlYXRlZEJ5IjoiX01hcmVpa2UgQXJpYWFucyIsIkNyZWF0ZWRPbiI6IjIwMTktMDYtMTRUMTM6NDU6NTMiLCJNb2RpZmllZEJ5IjoiX01hcmVpa2UgQXJpYWFucyIsIklkIjoiM2RlYjRjYjUtZTgyMi00NDkxLWE1NzItZDQwMjZiNmExMzU4IiwiTW9kaWZpZWRPbiI6IjIwMTktMDYtMTRUMTM6NDY6MjQiLCJQcm9qZWN0Ijp7IiRyZWYiOiI1In19LCJVc2VOdW1iZXJpbmdUeXBlT2ZQYXJlbnREb2N1bWVudCI6ZmFsc2V9LHsiJGlkIjoiMTEiLCJJZCI6IjM3ZGVkMWQzLTIyYzQtNGNkYy04MDFkLTNiNWJlYmZkMzAyMCIsIlJhbmdlU3RhcnQiOjI3LCJSYW5nZUxlbmd0aCI6MTcsIlJlZmVyZW5jZUlkIjoiMDNlZmJiNTYtNTZiOS00NzZhLWE1ZjItNzhjMDY0MTI2ODU2IiwiUmVmZXJlbmNlIjp7IiRpZCI6IjEyIiwiQWJzdHJhY3RDb21wbGV4aXR5IjowLCJBYnN0cmFjdFNvdXJjZVRleHRGb3JtYXQiOjAsIkF1dGhvcnMiOlt7IiRpZCI6IjEzIiwiRmlyc3ROYW1lIjoiQ2xhcmUiLCJMYXN0TmFtZSI6IlVuZ2Vyc29uIiwiUHJvdGVjdGVkIjp0cnVlLCJTZXgiOjEsIkNyZWF0ZWRCeSI6Il9NYXJlaWtlIEFyaWFhbnMiLCJDcmVhdGVkT24iOiIyMDE5LTA2LTE0VDEzOjQ3OjA4IiwiTW9kaWZpZWRCeSI6Il9NYXJlaWtlIEFyaWFhbnMiLCJJZCI6IjU4N2RkNjk3LWFlNWQtNDNhMS04MWY4LTg0YjUwYTVmMTJkZiIsIk1vZGlmaWVkT24iOiIyMDE5LTA2LTE0VDEzOjQ3OjI3IiwiUHJvamVjdCI6eyIkcmVmIjoiNSJ9fV0sIkNpdGF0aW9uS2V5VXBkYXRlVHlwZSI6MCwiQ29sbGFib3JhdG9ycyI6W10sIkRvaSI6IjEwLjEwOTMvc3AvNC4zLjM2MiIsIkVkaXRvcnMiOltdLCJFdmFsdWF0aW9uQ29tcGxleGl0eSI6MCwiRXZhbHVhdGlvblNvdXJjZVRleHRGb3JtYXQiOjAsIkdyb3VwcyI6W10sIkhhc0xhYmVsMSI6ZmFsc2UsIkhhc0xhYmVsMiI6ZmFsc2UsIktleXdvcmRzIjpbXSwiTG9jYXRpb25zIjpbeyIkaWQiOiIxNCIsIkFkZHJlc3MiOnsiJGlkIjoiMTUiLCJJc0xvY2FsQ2xvdWRQcm9qZWN0RmlsZUxpbmsiOmZhbHNlLCJMaW5rZWRSZXNvdXJjZVN0YXR1cyI6OCwiT3JpZ2luYWxTdHJpbmciOiIxMC4xMDkzL3NwLzQuMy4zNjIiLCJMaW5rZWRSZXNvdXJjZVR5cGUiOjUsIlVyaVN0cmluZyI6Imh0dHBzOi8vZG9pLm9yZy8xMC4xMDkzL3NwLzQuMy4zNjIiLCJQcm9wZXJ0aWVzIjp7IiRpZCI6IjE2In19LCJBbm5vdGF0aW9ucyI6W10sIkxvY2F0aW9uVHlwZSI6MCwiTWlycm9yc1JlZmVyZW5jZVByb3BlcnR5SWQiOjEyOCwiQ3JlYXRlZEJ5IjoiX01hcmVpa2UgQXJpYWFucyIsIkNyZWF0ZWRPbiI6IjIwMTktMDYtMTRUMTM6NDc6MDciLCJNb2RpZmllZEJ5IjoiX01hcmVpa2UgQXJpYWFucyIsIklkIjoiYjczN2Y0ZDctYzlkMS00MDhlLWE0MzQtZjhkZTE1NTRiNzFlIiwiTW9kaWZpZWRPbiI6IjIwMTktMDYtMTRUMTM6NDc6MTQiLCJQcm9qZWN0Ijp7IiRyZWYiOiI1In19XSwiTnVtYmVyIjoiMyIsIk9yZ2FuaXphdGlvbnMiOltdLCJPdGhlcnNJbnZvbHZlZCI6W10sIlBhZ2VSYW5nZSI6IjxzcD5cclxuICA8bj4zNjI8L24+XHJcbiAgPGluPnRydWU8L2luPlxyXG4gIDxvcz4zNjI8L29zPlxyXG4gIDxwcz4zNjI8L3BzPlxyXG48L3NwPlxyXG48ZXA+XHJcbiAgPG4+MzgxPC9uPlxyXG4gIDxpbj50cnVlPC9pbj5cclxuICA8b3M+MzgxPC9vcz5cclxuICA8cHM+MzgxPC9wcz5cclxuPC9lcD5cclxuPG9zPjM2Mi0zODE8L29zPiIsIlBlcmlvZGljYWwiOnsiJHJlZiI6IjEwIn0sIlB1Ymxpc2hlcnMiOltdLCJRdW90YXRpb25zIjpbXSwiUmVmZXJlbmNlVHlwZSI6IkpvdXJuYWxBcnRpY2xlIiwiU2hvcnRUaXRsZSI6IlVuZ2Vyc29uIDE5OTcg4oCTIFNvY2lhbCBQb2xpdGljcyBhbmQgdGhlIENvbW1vZGlmaWNhdGlvbiIsIlNob3J0VGl0bGVVcGRhdGVUeXBlIjowLCJTb3VyY2VPZkJpYmxpb2dyYXBoaWNJbmZvcm1hdGlvbiI6IkNyb3NzUmVmIiwiU3RhdGljSWRzIjpbImIxNmJkZGUwLWMzOGQtNGIyMi05ZjhkLThkNmYyZGVmMzQ2YiJdLCJUYWJsZU9mQ29udGVudHNDb21wbGV4aXR5IjowLCJUYWJsZU9mQ29udGVudHNTb3VyY2VUZXh0Rm9ybWF0IjowLCJUYXNrcyI6W10sIlRpdGxlIjoiU29jaWFsIFBvbGl0aWNzIGFuZCB0aGUgQ29tbW9kaWZpY2F0aW9uIG9mIENhcmUiLCJUcmFuc2xhdG9ycyI6W10sIlZvbHVtZSI6IjQiLCJZZWFyIjoiMTk5NyIsIlllYXJSZXNvbHZlZCI6IjE5OTciLCJDcmVhdGVkQnkiOiJfTWFyZWlrZSBBcmlhYW5zIiwiQ3JlYXRlZE9uIjoiMjAxOS0wNi0xNFQxMzo0NzowNCIsIk1vZGlmaWVkQnkiOiJfTWFyZWlrZSBBcmlhYW5zIiwiSWQiOiIwM2VmYmI1Ni01NmI5LTQ3NmEtYTVmMi03OGMwNjQxMjY4NTYiLCJNb2RpZmllZE9uIjoiMjAxOS0wNi0xNFQxMzo0NzoyNyIsIlByb2plY3QiOnsiJHJlZiI6IjUifX0sIlVzZU51bWJlcmluZ1R5cGVPZlBhcmVudERvY3VtZW50IjpmYWxzZX1dLCJGb3JtYXR0ZWRUZXh0Ijp7IiRpZCI6IjE3IiwiQ291bnQiOjEsIlRleHRVbml0cyI6W3siJGlkIjoiMTgiLCJGb250U3R5bGUiOnsiJGlkIjoiMTkiLCJOZXV0cmFsIjp0cnVlfSwiUmVhZGluZ09yZGVyIjoxLCJUZXh0IjoiKEZhcnJpcyBhbmQgTWFyY2hldHRpLCAyMDE3OyBVbmdlcnNvbiwgMTk5NykifV19LCJUYWciOiJDaXRhdmlQbGFjZWhvbGRlciM3ZDdjMjIzNC0xM2IxLTQ5NmEtODNiYi1lMjIyNjRkOTI0ZjUiLCJUZXh0IjoiKEZhcnJpcyBhbmQgTWFyY2hldHRpLCAyMDE3OyBVbmdlcnNvbiwgMTk5NykiLCJXQUlWZXJzaW9uIjoiNi40LjAuMzUifQ==}</w:instrText>
          </w:r>
          <w:r w:rsidR="00387D21" w:rsidRPr="006A56FF">
            <w:rPr>
              <w:lang w:val="en-US"/>
            </w:rPr>
            <w:fldChar w:fldCharType="separate"/>
          </w:r>
          <w:r w:rsidR="00952423">
            <w:rPr>
              <w:lang w:val="en-US"/>
            </w:rPr>
            <w:t>(Farris and Marchetti, 2017; Ungerson, 1997)</w:t>
          </w:r>
          <w:r w:rsidR="00387D21" w:rsidRPr="006A56FF">
            <w:rPr>
              <w:lang w:val="en-US"/>
            </w:rPr>
            <w:fldChar w:fldCharType="end"/>
          </w:r>
        </w:sdtContent>
      </w:sdt>
      <w:r w:rsidR="00387D21" w:rsidRPr="006A56FF">
        <w:rPr>
          <w:lang w:val="en-US"/>
        </w:rPr>
        <w:t>.</w:t>
      </w:r>
      <w:r w:rsidR="00E96149" w:rsidRPr="006A56FF">
        <w:rPr>
          <w:lang w:val="en-US"/>
        </w:rPr>
        <w:t xml:space="preserve"> Thus, in</w:t>
      </w:r>
      <w:r w:rsidR="001E64E8" w:rsidRPr="006A56FF">
        <w:rPr>
          <w:lang w:val="en-US"/>
        </w:rPr>
        <w:t>creasing problem pressure and numerous reforms in</w:t>
      </w:r>
      <w:r w:rsidR="00E96149" w:rsidRPr="006A56FF">
        <w:rPr>
          <w:lang w:val="en-US"/>
        </w:rPr>
        <w:t xml:space="preserve"> recent years</w:t>
      </w:r>
      <w:r w:rsidR="001E64E8" w:rsidRPr="006A56FF">
        <w:rPr>
          <w:lang w:val="en-US"/>
        </w:rPr>
        <w:t xml:space="preserve"> have </w:t>
      </w:r>
      <w:r w:rsidR="0064424A" w:rsidRPr="006A56FF">
        <w:rPr>
          <w:lang w:val="en-US"/>
        </w:rPr>
        <w:t>transformed</w:t>
      </w:r>
      <w:r w:rsidR="00E96149" w:rsidRPr="006A56FF">
        <w:rPr>
          <w:lang w:val="en-US"/>
        </w:rPr>
        <w:t xml:space="preserve"> LTC system in many OECD countries.</w:t>
      </w:r>
      <w:r w:rsidR="001E64E8" w:rsidRPr="006A56FF">
        <w:rPr>
          <w:lang w:val="en-US"/>
        </w:rPr>
        <w:t xml:space="preserve"> </w:t>
      </w:r>
    </w:p>
    <w:p w14:paraId="4775E465" w14:textId="77777777" w:rsidR="00986F93" w:rsidRDefault="00A256C3" w:rsidP="00C97EBD">
      <w:pPr>
        <w:pStyle w:val="02FlietextErsterAbsatz"/>
        <w:rPr>
          <w:ins w:id="23" w:author="Philipp Alexander Linden" w:date="2020-07-07T13:13:00Z"/>
          <w:lang w:val="en-US"/>
        </w:rPr>
      </w:pPr>
      <w:ins w:id="24" w:author="Philipp Alexander Linden" w:date="2020-07-07T13:07:00Z">
        <w:r>
          <w:rPr>
            <w:lang w:val="en-US"/>
          </w:rPr>
          <w:t xml:space="preserve">Therefore, </w:t>
        </w:r>
      </w:ins>
      <w:ins w:id="25" w:author="Philipp Alexander Linden" w:date="2020-07-07T13:12:00Z">
        <w:r w:rsidR="00986F93">
          <w:rPr>
            <w:lang w:val="en-US"/>
          </w:rPr>
          <w:t>this paper aims to provide a</w:t>
        </w:r>
      </w:ins>
      <w:del w:id="26" w:author="Philipp Alexander Linden" w:date="2020-07-07T13:07:00Z">
        <w:r w:rsidR="009E7DEE" w:rsidDel="00A256C3">
          <w:rPr>
            <w:lang w:val="en-US"/>
          </w:rPr>
          <w:delText>A</w:delText>
        </w:r>
      </w:del>
      <w:r w:rsidR="001E64E8" w:rsidRPr="006A56FF">
        <w:rPr>
          <w:lang w:val="en-US"/>
        </w:rPr>
        <w:t xml:space="preserve"> new and updated LTC typology</w:t>
      </w:r>
      <w:ins w:id="27" w:author="Philipp Alexander Linden" w:date="2020-07-07T13:07:00Z">
        <w:r>
          <w:rPr>
            <w:lang w:val="en-US"/>
          </w:rPr>
          <w:t xml:space="preserve"> </w:t>
        </w:r>
      </w:ins>
      <w:ins w:id="28" w:author="Philipp Alexander Linden" w:date="2020-07-07T13:08:00Z">
        <w:r>
          <w:rPr>
            <w:lang w:val="en-US"/>
          </w:rPr>
          <w:t>which</w:t>
        </w:r>
      </w:ins>
      <w:del w:id="29" w:author="Philipp Alexander Linden" w:date="2020-07-07T13:08:00Z">
        <w:r w:rsidR="001E64E8" w:rsidRPr="006A56FF" w:rsidDel="00A256C3">
          <w:rPr>
            <w:lang w:val="en-US"/>
          </w:rPr>
          <w:delText xml:space="preserve"> will</w:delText>
        </w:r>
      </w:del>
      <w:r w:rsidR="001E64E8" w:rsidRPr="006A56FF">
        <w:rPr>
          <w:lang w:val="en-US"/>
        </w:rPr>
        <w:t xml:space="preserve"> include</w:t>
      </w:r>
      <w:ins w:id="30" w:author="Philipp Alexander Linden" w:date="2020-07-07T13:08:00Z">
        <w:r>
          <w:rPr>
            <w:lang w:val="en-US"/>
          </w:rPr>
          <w:t>s</w:t>
        </w:r>
      </w:ins>
      <w:r w:rsidR="001E64E8" w:rsidRPr="006A56FF">
        <w:rPr>
          <w:lang w:val="en-US"/>
        </w:rPr>
        <w:t xml:space="preserve"> these changes and </w:t>
      </w:r>
      <w:r w:rsidR="0095374B">
        <w:rPr>
          <w:lang w:val="en-US"/>
        </w:rPr>
        <w:t>show in which way they lead to new types of LTC systems.</w:t>
      </w:r>
      <w:r w:rsidR="00872016" w:rsidRPr="00872016">
        <w:rPr>
          <w:lang w:val="en-US"/>
        </w:rPr>
        <w:t xml:space="preserve"> </w:t>
      </w:r>
      <w:r w:rsidR="00872016">
        <w:rPr>
          <w:lang w:val="en-US"/>
        </w:rPr>
        <w:t xml:space="preserve">Compared to </w:t>
      </w:r>
      <w:r w:rsidR="00872016" w:rsidRPr="006A56FF">
        <w:rPr>
          <w:lang w:val="en-US"/>
        </w:rPr>
        <w:t xml:space="preserve">earlier typologies, we </w:t>
      </w:r>
      <w:ins w:id="31" w:author="Philipp Alexander Linden" w:date="2020-07-07T13:13:00Z">
        <w:r w:rsidR="00986F93">
          <w:rPr>
            <w:lang w:val="en-US"/>
          </w:rPr>
          <w:t xml:space="preserve">thereby </w:t>
        </w:r>
      </w:ins>
      <w:r w:rsidR="00872016" w:rsidRPr="006A56FF">
        <w:rPr>
          <w:lang w:val="en-US"/>
        </w:rPr>
        <w:t>make three advancements.</w:t>
      </w:r>
      <w:ins w:id="32" w:author="Philipp Alexander Linden" w:date="2020-07-07T13:08:00Z">
        <w:r>
          <w:rPr>
            <w:lang w:val="en-US"/>
          </w:rPr>
          <w:t xml:space="preserve"> </w:t>
        </w:r>
      </w:ins>
      <w:r w:rsidR="00872016" w:rsidRPr="006A56FF">
        <w:rPr>
          <w:lang w:val="en-US"/>
        </w:rPr>
        <w:t xml:space="preserve">First, previous </w:t>
      </w:r>
      <w:r w:rsidR="00872016" w:rsidRPr="006A56FF">
        <w:rPr>
          <w:lang w:val="en-US"/>
        </w:rPr>
        <w:lastRenderedPageBreak/>
        <w:t xml:space="preserve">typologies often focus either on social services in general or on one aspect of LTC such as migration or family caregiving. </w:t>
      </w:r>
      <w:r w:rsidR="00872016">
        <w:rPr>
          <w:lang w:val="en-US"/>
        </w:rPr>
        <w:t>We focus</w:t>
      </w:r>
      <w:r w:rsidR="00872016" w:rsidRPr="006A56FF">
        <w:rPr>
          <w:lang w:val="en-US"/>
        </w:rPr>
        <w:t xml:space="preserve"> on characteristics of LTC </w:t>
      </w:r>
      <w:r w:rsidR="00872016" w:rsidRPr="006A56FF">
        <w:rPr>
          <w:i/>
          <w:lang w:val="en-US"/>
        </w:rPr>
        <w:t>institutions</w:t>
      </w:r>
      <w:r w:rsidR="00872016" w:rsidRPr="006A56FF">
        <w:rPr>
          <w:lang w:val="en-US"/>
        </w:rPr>
        <w:t xml:space="preserve">. Second, earlier typologies used either </w:t>
      </w:r>
      <w:del w:id="33" w:author="Philipp Alexander Linden" w:date="2020-07-07T13:08:00Z">
        <w:r w:rsidR="00872016" w:rsidDel="00A256C3">
          <w:rPr>
            <w:lang w:val="en-US"/>
          </w:rPr>
          <w:delText>used</w:delText>
        </w:r>
      </w:del>
      <w:r w:rsidR="00872016" w:rsidRPr="006A56FF">
        <w:rPr>
          <w:lang w:val="en-US"/>
        </w:rPr>
        <w:t xml:space="preserve">quantitative OECD or Eurostat data or </w:t>
      </w:r>
      <w:r w:rsidR="00872016">
        <w:rPr>
          <w:lang w:val="en-US"/>
        </w:rPr>
        <w:t xml:space="preserve">standardized </w:t>
      </w:r>
      <w:r w:rsidR="00872016" w:rsidRPr="006A56FF">
        <w:rPr>
          <w:lang w:val="en-US"/>
        </w:rPr>
        <w:t xml:space="preserve">data on institutional and regulatory aspects of LTC systems. We integrate both approaches by </w:t>
      </w:r>
      <w:ins w:id="34" w:author="Philipp Alexander Linden" w:date="2020-07-07T13:09:00Z">
        <w:r>
          <w:rPr>
            <w:lang w:val="en-US"/>
          </w:rPr>
          <w:t>analyzing</w:t>
        </w:r>
      </w:ins>
      <w:del w:id="35" w:author="Philipp Alexander Linden" w:date="2020-07-07T13:09:00Z">
        <w:r w:rsidR="00872016" w:rsidRPr="006A56FF" w:rsidDel="00A256C3">
          <w:rPr>
            <w:lang w:val="en-US"/>
          </w:rPr>
          <w:delText>using</w:delText>
        </w:r>
      </w:del>
      <w:r w:rsidR="00872016" w:rsidRPr="006A56FF">
        <w:rPr>
          <w:lang w:val="en-US"/>
        </w:rPr>
        <w:t xml:space="preserve"> OCED data on supply, public-private mix, performance </w:t>
      </w:r>
      <w:r w:rsidR="00872016" w:rsidRPr="006A56FF">
        <w:rPr>
          <w:i/>
          <w:lang w:val="en-US"/>
        </w:rPr>
        <w:t>as well as</w:t>
      </w:r>
      <w:r w:rsidR="00872016" w:rsidRPr="006A56FF">
        <w:rPr>
          <w:lang w:val="en-US"/>
        </w:rPr>
        <w:t xml:space="preserve"> institutional data on accessibility of systems. Third, </w:t>
      </w:r>
      <w:r w:rsidR="00872016">
        <w:rPr>
          <w:lang w:val="en-US"/>
        </w:rPr>
        <w:t>we provide a f</w:t>
      </w:r>
      <w:ins w:id="36" w:author="Philipp Alexander Linden" w:date="2020-07-07T13:09:00Z">
        <w:r>
          <w:rPr>
            <w:lang w:val="en-US"/>
          </w:rPr>
          <w:t>le</w:t>
        </w:r>
      </w:ins>
      <w:del w:id="37" w:author="Philipp Alexander Linden" w:date="2020-07-07T13:09:00Z">
        <w:r w:rsidR="00872016" w:rsidDel="00A256C3">
          <w:rPr>
            <w:lang w:val="en-US"/>
          </w:rPr>
          <w:delText>eli</w:delText>
        </w:r>
      </w:del>
      <w:r w:rsidR="00872016">
        <w:rPr>
          <w:lang w:val="en-US"/>
        </w:rPr>
        <w:t>xible typology of LTC systems by taking different methods of clustering into account.</w:t>
      </w:r>
    </w:p>
    <w:p w14:paraId="093662CB" w14:textId="6525C68F" w:rsidR="00A256C3" w:rsidRPr="00986F93" w:rsidDel="00986F93" w:rsidRDefault="00986F93" w:rsidP="00C97EBD">
      <w:pPr>
        <w:pStyle w:val="02FlietextErsterAbsatz"/>
        <w:rPr>
          <w:del w:id="38" w:author="Philipp Alexander Linden" w:date="2020-07-07T13:10:00Z"/>
          <w:lang w:val="en-US"/>
          <w:rPrChange w:id="39" w:author="Philipp Alexander Linden" w:date="2020-07-07T13:13:00Z">
            <w:rPr>
              <w:del w:id="40" w:author="Philipp Alexander Linden" w:date="2020-07-07T13:10:00Z"/>
              <w:rFonts w:eastAsia="Times New Roman"/>
              <w:b/>
              <w:bCs/>
              <w:sz w:val="32"/>
              <w:szCs w:val="28"/>
              <w:lang w:val="en-US"/>
            </w:rPr>
          </w:rPrChange>
        </w:rPr>
      </w:pPr>
      <w:ins w:id="41" w:author="Philipp Alexander Linden" w:date="2020-07-07T13:13:00Z">
        <w:r>
          <w:rPr>
            <w:lang w:val="en-US"/>
          </w:rPr>
          <w:t xml:space="preserve">With this updated typology we contribute </w:t>
        </w:r>
        <w:r w:rsidR="00635380">
          <w:rPr>
            <w:lang w:val="en-US"/>
          </w:rPr>
          <w:t xml:space="preserve">to broaden our understanding </w:t>
        </w:r>
        <w:commentRangeStart w:id="42"/>
        <w:r w:rsidR="00635380">
          <w:rPr>
            <w:lang w:val="en-US"/>
          </w:rPr>
          <w:t>of</w:t>
        </w:r>
      </w:ins>
      <w:commentRangeEnd w:id="42"/>
      <w:ins w:id="43" w:author="Philipp Alexander Linden" w:date="2020-07-07T13:14:00Z">
        <w:r w:rsidR="00F474E4">
          <w:rPr>
            <w:rStyle w:val="Kommentarzeichen"/>
          </w:rPr>
          <w:commentReference w:id="42"/>
        </w:r>
        <w:r w:rsidR="00635380">
          <w:rPr>
            <w:lang w:val="en-US"/>
          </w:rPr>
          <w:t>…</w:t>
        </w:r>
      </w:ins>
      <w:del w:id="44" w:author="Philipp Alexander Linden" w:date="2020-07-07T13:13:00Z">
        <w:r w:rsidR="00872016" w:rsidRPr="006A56FF" w:rsidDel="00986F93">
          <w:rPr>
            <w:lang w:val="en-US"/>
          </w:rPr>
          <w:delText xml:space="preserve"> </w:delText>
        </w:r>
      </w:del>
    </w:p>
    <w:p w14:paraId="4E17B1C2" w14:textId="77777777" w:rsidR="00C97EBD" w:rsidRDefault="00C97EBD">
      <w:pPr>
        <w:spacing w:after="160" w:line="259" w:lineRule="auto"/>
        <w:rPr>
          <w:rFonts w:eastAsia="Times New Roman"/>
          <w:b/>
          <w:bCs/>
          <w:sz w:val="32"/>
          <w:szCs w:val="28"/>
          <w:lang w:val="en-US"/>
        </w:rPr>
      </w:pPr>
      <w:r>
        <w:rPr>
          <w:lang w:val="en-US"/>
        </w:rPr>
        <w:br w:type="page"/>
      </w:r>
    </w:p>
    <w:p w14:paraId="2F5CA8FB" w14:textId="3157E061" w:rsidR="001E64E8" w:rsidRPr="006A56FF" w:rsidRDefault="001E64E8" w:rsidP="00C97EBD">
      <w:pPr>
        <w:pStyle w:val="berschrift1"/>
        <w:ind w:left="0" w:firstLine="0"/>
        <w:rPr>
          <w:lang w:val="en-US"/>
        </w:rPr>
      </w:pPr>
      <w:r w:rsidRPr="006A56FF">
        <w:rPr>
          <w:lang w:val="en-US"/>
        </w:rPr>
        <w:lastRenderedPageBreak/>
        <w:t>Theory</w:t>
      </w:r>
      <w:r w:rsidR="00EB31E0" w:rsidRPr="006A56FF">
        <w:rPr>
          <w:lang w:val="en-US"/>
        </w:rPr>
        <w:t xml:space="preserve"> – </w:t>
      </w:r>
      <w:r w:rsidR="00E21111">
        <w:rPr>
          <w:lang w:val="en-US"/>
        </w:rPr>
        <w:t>1</w:t>
      </w:r>
      <w:r w:rsidR="00621D67">
        <w:rPr>
          <w:lang w:val="en-US"/>
        </w:rPr>
        <w:t>204</w:t>
      </w:r>
      <w:r w:rsidR="00EB31E0" w:rsidRPr="006A56FF">
        <w:rPr>
          <w:lang w:val="en-US"/>
        </w:rPr>
        <w:t xml:space="preserve"> words</w:t>
      </w:r>
    </w:p>
    <w:p w14:paraId="47EC7F8D" w14:textId="70832FCF" w:rsidR="001E64E8" w:rsidRPr="006A56FF" w:rsidDel="00FB73E3" w:rsidRDefault="001E64E8" w:rsidP="00B82577">
      <w:pPr>
        <w:pStyle w:val="berschrift2"/>
        <w:rPr>
          <w:del w:id="45" w:author="Philipp Alexander Linden" w:date="2020-07-07T12:58:00Z"/>
          <w:lang w:val="en-US"/>
        </w:rPr>
      </w:pPr>
      <w:commentRangeStart w:id="46"/>
      <w:commentRangeStart w:id="47"/>
      <w:del w:id="48" w:author="Philipp Alexander Linden" w:date="2020-07-07T12:58:00Z">
        <w:r w:rsidRPr="006A56FF" w:rsidDel="00FB73E3">
          <w:rPr>
            <w:lang w:val="en-US"/>
          </w:rPr>
          <w:delText>Long-Term Care</w:delText>
        </w:r>
      </w:del>
    </w:p>
    <w:p w14:paraId="228BD3F1" w14:textId="349C8E1F" w:rsidR="00B23D1F" w:rsidRPr="006A56FF" w:rsidDel="00FB73E3" w:rsidRDefault="00504F64" w:rsidP="00E00A57">
      <w:pPr>
        <w:pStyle w:val="02FlietextErsterAbsatz"/>
        <w:rPr>
          <w:del w:id="49" w:author="Philipp Alexander Linden" w:date="2020-07-07T12:58:00Z"/>
          <w:lang w:val="en-US"/>
        </w:rPr>
      </w:pPr>
      <w:del w:id="50" w:author="Philipp Alexander Linden" w:date="2020-07-07T12:58:00Z">
        <w:r w:rsidRPr="006A56FF" w:rsidDel="00FB73E3">
          <w:rPr>
            <w:lang w:val="en-US"/>
          </w:rPr>
          <w:delText>The OECD</w:delText>
        </w:r>
        <w:r w:rsidR="00774363" w:rsidRPr="006A56FF" w:rsidDel="00FB73E3">
          <w:rPr>
            <w:lang w:val="en-US"/>
          </w:rPr>
          <w:delText xml:space="preserve"> defines LTC as: </w:delText>
        </w:r>
      </w:del>
    </w:p>
    <w:p w14:paraId="0C9937E7" w14:textId="0FA623EF" w:rsidR="00B23D1F" w:rsidRPr="006A56FF" w:rsidDel="00FB73E3" w:rsidRDefault="00774363" w:rsidP="00E00A57">
      <w:pPr>
        <w:pStyle w:val="04Blockzitat2"/>
        <w:rPr>
          <w:del w:id="51" w:author="Philipp Alexander Linden" w:date="2020-07-07T12:58:00Z"/>
          <w:lang w:val="en-US"/>
        </w:rPr>
      </w:pPr>
      <w:del w:id="52" w:author="Philipp Alexander Linden" w:date="2020-07-07T12:58:00Z">
        <w:r w:rsidRPr="006A56FF" w:rsidDel="00FB73E3">
          <w:rPr>
            <w:lang w:val="en-US"/>
          </w:rPr>
          <w:delText>“</w:delText>
        </w:r>
        <w:r w:rsidR="00D661E1" w:rsidRPr="006A56FF" w:rsidDel="00FB73E3">
          <w:rPr>
            <w:lang w:val="en-US"/>
          </w:rPr>
          <w:delText>Range</w:delText>
        </w:r>
        <w:r w:rsidRPr="006A56FF" w:rsidDel="00FB73E3">
          <w:rPr>
            <w:lang w:val="en-US"/>
          </w:rPr>
          <w:delText xml:space="preserve"> of services required by persons with a reduced degree of functional capacity, physical or cognitive, and who are consequently dependent for an extended period of time on help with basic activities of daily living (ADL). This “personal care” component is frequently provided in combination with help with basic medical services such as “nursing care” (help with wound dressing, pain management, medication, health monitoring), as well as prevention, rehabilitation or services of palliative care. Long-term care services can also be combined with lower-level care related to “domestic help” or help with instrumental activities of daily living (IADL).” </w:delText>
        </w:r>
      </w:del>
      <w:customXmlDelRangeStart w:id="53" w:author="Philipp Alexander Linden" w:date="2020-07-07T12:58:00Z"/>
      <w:sdt>
        <w:sdtPr>
          <w:rPr>
            <w:lang w:val="en-US"/>
          </w:rPr>
          <w:alias w:val="Don't edit this field"/>
          <w:tag w:val="CitaviPlaceholder#0d5fa899-e6cf-44dc-addb-96464930068d"/>
          <w:id w:val="-296217214"/>
          <w:placeholder>
            <w:docPart w:val="DefaultPlaceholder_-1854013440"/>
          </w:placeholder>
        </w:sdtPr>
        <w:sdtEndPr/>
        <w:sdtContent>
          <w:customXmlDelRangeEnd w:id="53"/>
          <w:del w:id="54" w:author="Philipp Alexander Linden" w:date="2020-07-07T12:58:00Z">
            <w:r w:rsidR="004C3BAD" w:rsidRPr="006A56FF" w:rsidDel="00FB73E3">
              <w:rPr>
                <w:lang w:val="en-US"/>
              </w:rPr>
              <w:fldChar w:fldCharType="begin"/>
            </w:r>
            <w:r w:rsidR="00952423" w:rsidDel="00FB73E3">
              <w:rPr>
                <w:lang w:val="en-US"/>
              </w:rPr>
              <w:delInstrText>ADDIN CitaviPlaceholder{eyIkaWQiOiIxIiwiRW50cmllcyI6W3siJGlkIjoiMiIsIklkIjoiOWE3ODhmMTgtNjQyYy00NmMyLTgwYjQtMTk4MDI3OGEzZWU3IiwiUmFuZ2VMZW5ndGgiOjI4LCJSZWZlcmVuY2VJZCI6IjBiNmExNDJlLTkwMjMtNGJjMS04MTU2LWY0ZTdiMjU2NjM2OSIsIlBhZ2VSYW5nZSI6eyIkaWQiOiIzIiwiRW5kUGFnZSI6eyIkaWQiOiI0IiwiSXNGdWxseU51bWVyaWMiOnRydWUsIk51bWJlciI6MTIsIk51bWJlcmluZ1R5cGUiOjAsIk51bWVyYWxTeXN0ZW0iOjAsIk9yaWdpbmFsU3RyaW5nIjoiMTIiLCJQcmV0dHlTdHJpbmciOiIxMiJ9LCJOdW1iZXJpbmdUeXBlIjowLCJOdW1lcmFsU3lzdGVtIjowLCJPcmlnaW5hbFN0cmluZyI6IjExLTEyIiwiU3RhcnRQYWdlIjp7IiRpZCI6IjUiLCJJc0Z1bGx5TnVtZXJpYyI6dHJ1ZSwiTnVtYmVyIjoxMSwiTnVtYmVyaW5nVHlwZSI6MCwiTnVtZXJhbFN5c3RlbSI6MCwiT3JpZ2luYWxTdHJpbmciOiIxMSIsIlByZXR0eVN0cmluZyI6IjExIn19LCJSZWZlcmVuY2UiOnsiJGlkIjoiNiIsIkFic3RyYWN0Q29tcGxleGl0eSI6MCwiQWJzdHJhY3RTb3VyY2VUZXh0Rm9ybWF0IjowLCJBdXRob3JzIjpbeyIkaWQiOiI3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aWQiOiI4In19LHsiJGlkIjoiOS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OCJ9fSx7IiRpZCI6IjEw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OCJ9fSx7IiRpZCI6IjEx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OC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Ey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OCJ9fV0sIk90aGVyc0ludm9sdmVkIjpbXSwiUGFnZUNvdW50IjoiMzI0IiwiUGFnZUNvdW50TnVtZXJhbFN5c3RlbSI6IkFyYWJpYyIsIlBsYWNlT2ZQdWJsaWNhdGlvbiI6IlBhcmlzIiwiUHVibGlzaGVycyI6W3siJGlkIjoiMTM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OCJ9fV0sIlF1b3RhdGlvbnMiOltdLCJSZWZlcmVuY2VUeXBlIjoiQm9vayIsIlNlcmllc1RpdGxlIjp7IiRpZCI6IjE0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OC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ZZWFyUmVzb2x2ZWQiOiIyMDExIiwiQ3JlYXRlZEJ5IjoiX01hcmVpa2UgQXJpYWFucyIsIkNyZWF0ZWRPbiI6IjIwMTktMDYtMTdUMDc6NDk6MjYiLCJNb2RpZmllZEJ5IjoiX01hcmVpa2UgQXJpYWFucyIsIklkIjoiMGI2YTE0MmUtOTAyMy00YmMxLTgxNTYtZjRlN2IyNTY2MzY5IiwiTW9kaWZpZWRPbiI6IjIwMTktMDYtMTdUMDc6NDk6MzgiLCJQcm9qZWN0Ijp7IiRyZWYiOiI4In19LCJVc2VOdW1iZXJpbmdUeXBlT2ZQYXJlbnREb2N1bWVudCI6ZmFsc2V9XSwiRm9ybWF0dGVkVGV4dCI6eyIkaWQiOiIxNSIsIkNvdW50IjoxLCJUZXh0VW5pdHMiOlt7IiRpZCI6IjE2IiwiRm9udFN0eWxlIjp7IiRpZCI6IjE3IiwiTmV1dHJhbCI6dHJ1ZX0sIlJlYWRpbmdPcmRlciI6MSwiVGV4dCI6IihDb2xvbWJvIGV0IGFsLiwgMjAxMTogMTHigJMyKSJ9XX0sIlRhZyI6IkNpdGF2aVBsYWNlaG9sZGVyIzBkNWZhODk5LWU2Y2YtNDRkYy1hZGRiLTk2NDY0OTMwMDY4ZCIsIlRleHQiOiIoQ29sb21ibyBldCBhbC4sIDIwMTE6IDEx4oCTMikiLCJXQUlWZXJzaW9uIjoiNi40LjAuMzUifQ==}</w:delInstrText>
            </w:r>
            <w:r w:rsidR="004C3BAD" w:rsidRPr="006A56FF" w:rsidDel="00FB73E3">
              <w:rPr>
                <w:lang w:val="en-US"/>
              </w:rPr>
              <w:fldChar w:fldCharType="separate"/>
            </w:r>
            <w:r w:rsidR="00952423" w:rsidDel="00FB73E3">
              <w:rPr>
                <w:lang w:val="en-US"/>
              </w:rPr>
              <w:delText>(Colombo et al., 2011: 11–2)</w:delText>
            </w:r>
            <w:r w:rsidR="004C3BAD" w:rsidRPr="006A56FF" w:rsidDel="00FB73E3">
              <w:rPr>
                <w:lang w:val="en-US"/>
              </w:rPr>
              <w:fldChar w:fldCharType="end"/>
            </w:r>
          </w:del>
          <w:customXmlDelRangeStart w:id="55" w:author="Philipp Alexander Linden" w:date="2020-07-07T12:58:00Z"/>
        </w:sdtContent>
      </w:sdt>
      <w:customXmlDelRangeEnd w:id="55"/>
      <w:del w:id="56" w:author="Philipp Alexander Linden" w:date="2020-07-07T12:58:00Z">
        <w:r w:rsidR="00082D2D" w:rsidRPr="006A56FF" w:rsidDel="00FB73E3">
          <w:rPr>
            <w:lang w:val="en-US"/>
          </w:rPr>
          <w:delText xml:space="preserve">. </w:delText>
        </w:r>
      </w:del>
    </w:p>
    <w:p w14:paraId="34298842" w14:textId="1A88DD15" w:rsidR="00C51D3B" w:rsidRPr="006A56FF" w:rsidDel="00FB73E3" w:rsidRDefault="00A02BFB" w:rsidP="00E00A57">
      <w:pPr>
        <w:pStyle w:val="02FlietextErsterAbsatz"/>
        <w:rPr>
          <w:del w:id="57" w:author="Philipp Alexander Linden" w:date="2020-07-07T12:58:00Z"/>
          <w:lang w:val="en-US"/>
        </w:rPr>
      </w:pPr>
      <w:del w:id="58" w:author="Philipp Alexander Linden" w:date="2020-07-07T12:58:00Z">
        <w:r w:rsidRPr="006A56FF" w:rsidDel="00FB73E3">
          <w:rPr>
            <w:lang w:val="en-US"/>
          </w:rPr>
          <w:delText>Although t</w:delText>
        </w:r>
        <w:r w:rsidR="00774363" w:rsidRPr="006A56FF" w:rsidDel="00FB73E3">
          <w:rPr>
            <w:lang w:val="en-US"/>
          </w:rPr>
          <w:delText xml:space="preserve">his definition is independent of age </w:delText>
        </w:r>
        <w:r w:rsidR="00673314" w:rsidRPr="006A56FF" w:rsidDel="00FB73E3">
          <w:rPr>
            <w:lang w:val="en-US"/>
          </w:rPr>
          <w:delText>most</w:delText>
        </w:r>
        <w:r w:rsidRPr="006A56FF" w:rsidDel="00FB73E3">
          <w:rPr>
            <w:lang w:val="en-US"/>
          </w:rPr>
          <w:delText xml:space="preserve"> LTC</w:delText>
        </w:r>
        <w:r w:rsidR="00774363" w:rsidRPr="006A56FF" w:rsidDel="00FB73E3">
          <w:rPr>
            <w:lang w:val="en-US"/>
          </w:rPr>
          <w:delText xml:space="preserve"> recipient</w:delText>
        </w:r>
        <w:r w:rsidRPr="006A56FF" w:rsidDel="00FB73E3">
          <w:rPr>
            <w:lang w:val="en-US"/>
          </w:rPr>
          <w:delText xml:space="preserve"> </w:delText>
        </w:r>
        <w:r w:rsidR="00774363" w:rsidRPr="006A56FF" w:rsidDel="00FB73E3">
          <w:rPr>
            <w:lang w:val="en-US"/>
          </w:rPr>
          <w:delText>are above 65 years</w:delText>
        </w:r>
        <w:r w:rsidR="0033302D" w:rsidRPr="006A56FF" w:rsidDel="00FB73E3">
          <w:rPr>
            <w:lang w:val="en-US"/>
          </w:rPr>
          <w:delText xml:space="preserve"> old</w:delText>
        </w:r>
        <w:r w:rsidR="00774363" w:rsidRPr="006A56FF" w:rsidDel="00FB73E3">
          <w:rPr>
            <w:lang w:val="en-US"/>
          </w:rPr>
          <w:delText xml:space="preserve"> </w:delText>
        </w:r>
      </w:del>
      <w:customXmlDelRangeStart w:id="59" w:author="Philipp Alexander Linden" w:date="2020-07-07T12:58:00Z"/>
      <w:sdt>
        <w:sdtPr>
          <w:rPr>
            <w:lang w:val="en-US"/>
          </w:rPr>
          <w:alias w:val="Don't edit this field"/>
          <w:tag w:val="CitaviPlaceholder#b64bcf4b-e6ec-4061-b3b9-4ea1a2cb19ae"/>
          <w:id w:val="1570076537"/>
          <w:placeholder>
            <w:docPart w:val="DefaultPlaceholder_-1854013440"/>
          </w:placeholder>
        </w:sdtPr>
        <w:sdtEndPr/>
        <w:sdtContent>
          <w:customXmlDelRangeEnd w:id="59"/>
          <w:del w:id="60" w:author="Philipp Alexander Linden" w:date="2020-07-07T12:58:00Z">
            <w:r w:rsidR="004C3BAD" w:rsidRPr="006A56FF" w:rsidDel="00FB73E3">
              <w:rPr>
                <w:lang w:val="en-US"/>
              </w:rPr>
              <w:fldChar w:fldCharType="begin"/>
            </w:r>
            <w:r w:rsidR="00952423" w:rsidDel="00FB73E3">
              <w:rPr>
                <w:lang w:val="en-US"/>
              </w:rPr>
              <w:delInstrText>ADDIN CitaviPlaceholder{eyIkaWQiOiIxIiwiRW50cmllcyI6W3siJGlkIjoiMiIsIklkIjoiOTRjM2E5NzgtMmJlNi00ODI5LWE5NzctNDk2OWQ4MWY5Yjg4IiwiUmFuZ2VMZW5ndGgiOjIyLCJSZWZlcmVuY2VJZCI6IjBiNmExNDJlLTkwMjMtNGJjMS04MTU2LWY0ZTdiMjU2NjM2OS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0seyIkaWQiOiI2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NyIsIkZpcnN0TmFtZSI6IkrDqXLDtG1lIiwiTGFzdE5hbWUiOiJNZXJjaWVyIiwiUHJvdGVjdGVkIjpmYWxzZSwiU2V4IjoyLCJDcmVhdGVkQnkiOiJfTWFyZWlrZSBBcmlhYW5zIiwiQ3JlYXRlZE9uIjoiMjAxOS0wNi0xN1QwNzo0OTozMSIsIk1vZGlmaWVkQnkiOiJfTWFyZWlrZSBBcmlhYW5zIiwiSWQiOiIxOGViZDU3Yi1iMWVmLTRmNmUtYmI5Ny1lYTY4NWQ2ODlkYWMiLCJNb2RpZmllZE9uIjoiMjAxOS0wNi0xN1QwNzo0OTozMyIsIlByb2plY3QiOnsiJHJlZiI6IjUifX0seyIkaWQiOiI4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k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xMC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TE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lllYXJSZXNvbHZlZCI6IjIwMTEiLCJDcmVhdGVkQnkiOiJfTWFyZWlrZSBBcmlhYW5zIiwiQ3JlYXRlZE9uIjoiMjAxOS0wNi0xN1QwNzo0OToyNiIsIk1vZGlmaWVkQnkiOiJfTWFyZWlrZSBBcmlhYW5zIiwiSWQiOiIwYjZhMTQyZS05MDIzLTRiYzEtODE1Ni1mNGU3YjI1NjYzNjkiLCJNb2RpZmllZE9uIjoiMjAxOS0wNi0xN1QwNzo0OTozOCIsIlByb2plY3QiOnsiJHJlZiI6IjUifX0sIlVzZU51bWJlcmluZ1R5cGVPZlBhcmVudERvY3VtZW50IjpmYWxzZX1dLCJGb3JtYXR0ZWRUZXh0Ijp7IiRpZCI6IjEyIiwiQ291bnQiOjEsIlRleHRVbml0cyI6W3siJGlkIjoiMTMiLCJGb250U3R5bGUiOnsiJGlkIjoiMTQiLCJOZXV0cmFsIjp0cnVlfSwiUmVhZGluZ09yZGVyIjoxLCJUZXh0IjoiKENvbG9tYm8gZXQgYWwuLCAyMDExKSJ9XX0sIlRhZyI6IkNpdGF2aVBsYWNlaG9sZGVyI2I2NGJjZjRiLWU2ZWMtNDA2MS1iM2I5LTRlYTFhMmNiMTlhZSIsIlRleHQiOiIoQ29sb21ibyBldCBhbC4sIDIwMTEpIiwiV0FJVmVyc2lvbiI6IjYuNC4wLjM1In0=}</w:delInstrText>
            </w:r>
            <w:r w:rsidR="004C3BAD" w:rsidRPr="006A56FF" w:rsidDel="00FB73E3">
              <w:rPr>
                <w:lang w:val="en-US"/>
              </w:rPr>
              <w:fldChar w:fldCharType="separate"/>
            </w:r>
            <w:r w:rsidR="00952423" w:rsidDel="00FB73E3">
              <w:rPr>
                <w:lang w:val="en-US"/>
              </w:rPr>
              <w:delText>(Colombo et al., 2011)</w:delText>
            </w:r>
            <w:r w:rsidR="004C3BAD" w:rsidRPr="006A56FF" w:rsidDel="00FB73E3">
              <w:rPr>
                <w:lang w:val="en-US"/>
              </w:rPr>
              <w:fldChar w:fldCharType="end"/>
            </w:r>
          </w:del>
          <w:customXmlDelRangeStart w:id="61" w:author="Philipp Alexander Linden" w:date="2020-07-07T12:58:00Z"/>
        </w:sdtContent>
      </w:sdt>
      <w:customXmlDelRangeEnd w:id="61"/>
      <w:del w:id="62" w:author="Philipp Alexander Linden" w:date="2020-07-07T12:58:00Z">
        <w:r w:rsidR="00774363" w:rsidRPr="006A56FF" w:rsidDel="00FB73E3">
          <w:rPr>
            <w:lang w:val="en-US"/>
          </w:rPr>
          <w:delText xml:space="preserve">. Thus, </w:delText>
        </w:r>
        <w:r w:rsidR="006E1C8C" w:rsidRPr="006A56FF" w:rsidDel="00FB73E3">
          <w:rPr>
            <w:lang w:val="en-US"/>
          </w:rPr>
          <w:delText>LTC</w:delText>
        </w:r>
        <w:r w:rsidR="00774363" w:rsidRPr="006A56FF" w:rsidDel="00FB73E3">
          <w:rPr>
            <w:lang w:val="en-US"/>
          </w:rPr>
          <w:delText xml:space="preserve"> systems </w:delText>
        </w:r>
        <w:r w:rsidR="0095374B" w:rsidDel="00FB73E3">
          <w:rPr>
            <w:lang w:val="en-US"/>
          </w:rPr>
          <w:delText xml:space="preserve">mainly support </w:delText>
        </w:r>
        <w:r w:rsidR="00522322" w:rsidRPr="006A56FF" w:rsidDel="00FB73E3">
          <w:rPr>
            <w:lang w:val="en-US"/>
          </w:rPr>
          <w:delText>the elderly</w:delText>
        </w:r>
        <w:r w:rsidR="000145CE" w:rsidDel="00FB73E3">
          <w:rPr>
            <w:lang w:val="en-US"/>
          </w:rPr>
          <w:delText>.W</w:delText>
        </w:r>
        <w:r w:rsidR="00774363" w:rsidRPr="006A56FF" w:rsidDel="00FB73E3">
          <w:rPr>
            <w:lang w:val="en-US"/>
          </w:rPr>
          <w:delText>e focus the typology on the services and systems for this age group.</w:delText>
        </w:r>
        <w:commentRangeEnd w:id="46"/>
        <w:r w:rsidR="0095374B" w:rsidDel="00FB73E3">
          <w:rPr>
            <w:rStyle w:val="Kommentarzeichen"/>
          </w:rPr>
          <w:commentReference w:id="46"/>
        </w:r>
        <w:commentRangeEnd w:id="47"/>
        <w:r w:rsidR="00FB73E3" w:rsidDel="00FB73E3">
          <w:rPr>
            <w:rStyle w:val="Kommentarzeichen"/>
          </w:rPr>
          <w:commentReference w:id="47"/>
        </w:r>
      </w:del>
    </w:p>
    <w:p w14:paraId="58B71862" w14:textId="039A662D" w:rsidR="00AD66E9" w:rsidRPr="006A56FF" w:rsidRDefault="001C0CE6" w:rsidP="00B82577">
      <w:pPr>
        <w:pStyle w:val="berschrift2"/>
        <w:rPr>
          <w:lang w:val="en-US"/>
        </w:rPr>
      </w:pPr>
      <w:r w:rsidRPr="006A56FF">
        <w:rPr>
          <w:lang w:val="en-US"/>
        </w:rPr>
        <w:t>L</w:t>
      </w:r>
      <w:r w:rsidR="000B7A56" w:rsidRPr="006A56FF">
        <w:rPr>
          <w:lang w:val="en-US"/>
        </w:rPr>
        <w:t xml:space="preserve">ong-term Care Classifications </w:t>
      </w:r>
    </w:p>
    <w:p w14:paraId="654148F8" w14:textId="77777777" w:rsidR="00F474E4" w:rsidRDefault="00F211E8" w:rsidP="00B82577">
      <w:pPr>
        <w:pStyle w:val="02FlietextErsterAbsatz"/>
        <w:rPr>
          <w:ins w:id="63" w:author="Philipp Alexander Linden" w:date="2020-07-07T13:22:00Z"/>
          <w:lang w:val="en-US"/>
        </w:rPr>
      </w:pPr>
      <w:r w:rsidRPr="006A56FF">
        <w:rPr>
          <w:lang w:val="en-US"/>
        </w:rPr>
        <w:t>Typologi</w:t>
      </w:r>
      <w:r w:rsidR="00774363" w:rsidRPr="006A56FF">
        <w:rPr>
          <w:lang w:val="en-US"/>
        </w:rPr>
        <w:t>zing welfare states or welfare stat</w:t>
      </w:r>
      <w:r w:rsidRPr="006A56FF">
        <w:rPr>
          <w:lang w:val="en-US"/>
        </w:rPr>
        <w:t xml:space="preserve">e systems is </w:t>
      </w:r>
      <w:r w:rsidR="000145CE">
        <w:rPr>
          <w:lang w:val="en-US"/>
        </w:rPr>
        <w:t xml:space="preserve">a common endeavor in welfare state research, </w:t>
      </w:r>
      <w:r w:rsidRPr="006A56FF">
        <w:rPr>
          <w:lang w:val="en-US"/>
        </w:rPr>
        <w:t xml:space="preserve">not at least since </w:t>
      </w:r>
      <w:sdt>
        <w:sdtPr>
          <w:rPr>
            <w:lang w:val="en-US"/>
          </w:rPr>
          <w:alias w:val="Don't edit this field"/>
          <w:tag w:val="CitaviPlaceholder#8d858bd0-3fe1-46d2-b514-ed58cec5e07e"/>
          <w:id w:val="-2108494110"/>
          <w:placeholder>
            <w:docPart w:val="DefaultPlaceholder_-1854013440"/>
          </w:placeholder>
        </w:sdtPr>
        <w:sdtEndPr/>
        <w:sdtContent>
          <w:r w:rsidRPr="006A56FF">
            <w:rPr>
              <w:lang w:val="en-US"/>
            </w:rPr>
            <w:fldChar w:fldCharType="begin"/>
          </w:r>
          <w:r w:rsidR="00952423">
            <w:rPr>
              <w:lang w:val="en-US"/>
            </w:rPr>
            <w:instrText>ADDIN CitaviPlaceholder{eyIkaWQiOiIxIiwiQXNzb2NpYXRlV2l0aFBsYWNlaG9sZGVyVGFnIjoiQ2l0YXZpUGxhY2Vob2xkZXIjMTk3Njc3YTEtM2U0Yi00YmZjLTg0MTMtNDViMDc5NzViODlkIiwiRW50cmllcyI6W3siJGlkIjoiMiIsIklkIjoiZmQ2MTA3ZTgtZmFmNC00NTk1LWFmYWYtZmIwNjFjNTNjMWE1IiwiUmFuZ2VMZW5ndGgiOjE3LCJSZWZlcmVuY2VJZCI6IjBhYjYxNzY2LWM2MjMtNGM4MS1hZjU5LWMyN2ZlMmM5ZDQ5ZCIsIk5vUGFyIjp0cnVlLCJQZXJzb25Pbmx5Ijp0cnVlLCJSZWZlcmVuY2UiOnsiJGlkIjoiMyIsIkFic3RyYWN0Q29tcGxleGl0eSI6MCwiQWJzdHJhY3RTb3VyY2VUZXh0Rm9ybWF0IjowLCJBdXRob3JzIjpbeyIkaWQiOiI0IiwiRmlyc3ROYW1lIjoiR8O4c3RhIiwiTGFzdE5hbWUiOiJFc3BpbmctQW5kZXJzZW4iLCJQcm90ZWN0ZWQiOmZhbHNlLCJTZXgiOjAsIkNyZWF0ZWRCeSI6Il9tIiwiQ3JlYXRlZE9uIjoiMjAxOC0xMi0xMlQxMzoyNzo0MiIsIk1vZGlmaWVkQnkiOiJfbSIsIklkIjoiYWM4Y2U0Y2YtNzk4OC00N2Q4LThlYmItZjg1YWE1ZmFjYzg4IiwiTW9kaWZpZWRPbiI6IjIwMTgtMTItMTJUMTM6Mjc6NDIiLCJQcm9qZWN0Ijp7IiRpZCI6IjUifX1dLCJDaXRhdGlvbktleVVwZGF0ZVR5cGUiOjAsIkNvbGxhYm9yYXRvcnMiOltdLCJFZGl0b3JzIjpbXSwiRXZhbHVhdGlvbkNvbXBsZXhpdHkiOjAsIkV2YWx1YXRpb25Tb3VyY2VUZXh0Rm9ybWF0IjowLCJHcm91cHMiOltdLCJIYXNMYWJlbDEiOmZhbHNlLCJIYXNMYWJlbDIiOmZhbHNlLCJJc2JuIjoiOTc4MDA2OTAyODU3MyIsIktleXdvcmRzIjpbXSwiTGFuZ3VhZ2UiOiJlbiIsIkxhbmd1YWdlQ29kZSI6ImVuIiwiTG9jYXRpb25zIjpbXSwiT3JnYW5pemF0aW9ucyI6W10sIk90aGVyc0ludm9sdmVkIjpbXSwiUGFnZUNvdW50IjoieGksIDI0OCIsIlBhZ2VDb3VudE51bWVyYWxTeXN0ZW0iOiJBcmFiaWMiLCJQbGFjZU9mUHVibGljYXRpb24iOiJQcmluY2V0b24sIE4uSi4iLCJQdWJsaXNoZXJzIjpbeyIkaWQiOiI2IiwiTmFtZSI6IlByaW5jZXRvbiBVbml2ZXJzaXR5IFByZXNzIiwiUHJvdGVjdGVkIjpmYWxzZSwiQ3JlYXRlZEJ5IjoiX20iLCJDcmVhdGVkT24iOiIyMDE4LTEyLTEyVDEzOjI3OjQyIiwiTW9kaWZpZWRCeSI6Il9tIiwiSWQiOiIzYTEzNDg5OC1iMDNhLTRkNjQtOTc0Mi00ZDQwOGQ0MGU0NTEiLCJNb2RpZmllZE9uIjoiMjAxOC0xMi0xMlQxMzoyNzo0MiIsIlByb2plY3QiOnsiJHJlZiI6IjUifX1dLCJRdW90YXRpb25zIjpbXSwiUmVmZXJlbmNlVHlwZSI6IkJvb2siLCJTaG9ydFRpdGxlIjoiRXNwaW5nLUFuZGVyc2VuIDE5OTAg4oCTIFRoZSB0aHJlZSB3b3JsZHMgb2Ygd2VsZmFyZSIsIlNob3J0VGl0bGVVcGRhdGVUeXBlIjowLCJTb3VyY2VPZkJpYmxpb2dyYXBoaWNJbmZvcm1hdGlvbiI6IldvcmxkQ2F0IiwiU3RhdGljSWRzIjpbIjBhYjYxNzY2LWM2MjMtNGM4MS1hZjU5LWMyN2ZlMmM5ZDQ5ZCJdLCJUYWJsZU9mQ29udGVudHNDb21wbGV4aXR5IjowLCJUYWJsZU9mQ29udGVudHNTb3VyY2VUZXh0Rm9ybWF0IjowLCJUYXNrcyI6W10sIlRpdGxlIjoiVGhlIHRocmVlIHdvcmxkcyBvZiB3ZWxmYXJlIGNhcGl0YWxpc20iLCJUcmFuc2xhdG9ycyI6W10sIlllYXIiOiIxOTkwIiwiWWVhclJlc29sdmVkIjoiMTk5MCIsIkNyZWF0ZWRCeSI6Il9tIiwiQ3JlYXRlZE9uIjoiMjAxOC0xMi0xMlQxMzoyNzozNSIsIk1vZGlmaWVkQnkiOiJfbSIsIklkIjoiMGFiNjE3NjYtYzYyMy00YzgxLWFmNTktYzI3ZmUyYzlkNDlkIiwiTW9kaWZpZWRPbiI6IjIwMTgtMTItMTJUMTM6Mjc6NDIiLCJQcm9qZWN0Ijp7IiRyZWYiOiI1In19LCJTdWZmaXgiOiIncyIsIlVzZU51bWJlcmluZ1R5cGVPZlBhcmVudERvY3VtZW50IjpmYWxzZSwiVXNlU3RhbmRhcmRTdWZmaXgiOmZhbHNlfV0sIkZvcm1hdHRlZFRleHQiOnsiJGlkIjoiNyIsIkNvdW50IjoxLCJUZXh0VW5pdHMiOlt7IiRpZCI6IjgiLCJGb250U3R5bGUiOnsiJGlkIjoiOSIsIk5ldXRyYWwiOnRydWV9LCJSZWFkaW5nT3JkZXIiOjEsIlRleHQiOiJFc3BpbmctQW5kZXJzZW4ncyJ9XX0sIlRhZyI6IkNpdGF2aVBsYWNlaG9sZGVyIzhkODU4YmQwLTNmZTEtNDZkMi1iNTE0LWVkNThjZWM1ZTA3ZSIsIlRleHQiOiJFc3BpbmctQW5kZXJzZW4ncyIsIldBSVZlcnNpb24iOiI2LjQuMC4zNSJ9}</w:instrText>
          </w:r>
          <w:r w:rsidRPr="006A56FF">
            <w:rPr>
              <w:lang w:val="en-US"/>
            </w:rPr>
            <w:fldChar w:fldCharType="separate"/>
          </w:r>
          <w:r w:rsidR="00952423">
            <w:rPr>
              <w:lang w:val="en-US"/>
            </w:rPr>
            <w:t>Esping-Andersen's</w:t>
          </w:r>
          <w:r w:rsidRPr="006A56FF">
            <w:rPr>
              <w:lang w:val="en-US"/>
            </w:rPr>
            <w:fldChar w:fldCharType="end"/>
          </w:r>
        </w:sdtContent>
      </w:sdt>
      <w:r w:rsidRPr="006A56FF">
        <w:rPr>
          <w:lang w:val="en-US"/>
        </w:rPr>
        <w:t xml:space="preserve"> </w:t>
      </w:r>
      <w:sdt>
        <w:sdtPr>
          <w:rPr>
            <w:lang w:val="en-US"/>
          </w:rPr>
          <w:alias w:val="Don't edit this field"/>
          <w:tag w:val="CitaviPlaceholder#197677a1-3e4b-4bfc-8413-45b07975b89d"/>
          <w:id w:val="2134436213"/>
          <w:placeholder>
            <w:docPart w:val="DefaultPlaceholder_-1854013440"/>
          </w:placeholder>
        </w:sdtPr>
        <w:sdtEndPr/>
        <w:sdtContent>
          <w:r w:rsidRPr="006A56FF">
            <w:rPr>
              <w:lang w:val="en-US"/>
            </w:rPr>
            <w:fldChar w:fldCharType="begin"/>
          </w:r>
          <w:r w:rsidR="00952423">
            <w:rPr>
              <w:lang w:val="en-US"/>
            </w:rPr>
            <w:instrText>ADDIN CitaviPlaceholder{eyIkaWQiOiIxIiwiQXNzb2NpYXRlV2l0aFBsYWNlaG9sZGVyVGFnIjoiQ2l0YXZpUGxhY2Vob2xkZXIjOGQ4NThiZDAtM2ZlMS00NmQyLWI1MTQtZWQ1OGNlYzVlMDdlIiwiRW50cmllcyI6W3siJGlkIjoiMiIsIklkIjoiZjE3YmJhNjMtNjJlYS00YjhiLWFiNjktOTU4NDhjMTgwNjA4IiwiUmFuZ2VMZW5ndGgiOjYsIlJlZmVyZW5jZUlkIjoiMGFiNjE3NjYtYzYyMy00YzgxLWFmNTktYzI3ZmUyYzlkNDlkIiwiUmVmZXJlbmNlIjp7IiRpZCI6IjMiLCJBYnN0cmFjdENvbXBsZXhpdHkiOjAsIkFic3RyYWN0U291cmNlVGV4dEZvcm1hdCI6MCwiQXV0aG9ycyI6W3siJGlkIjoiNCIsIkZpcnN0TmFtZSI6IkfDuHN0YSIsIkxhc3ROYW1lIjoiRXNwaW5nLUFuZGVyc2VuIiwiUHJvdGVjdGVkIjpmYWxzZSwiU2V4IjowLCJDcmVhdGVkQnkiOiJfbSIsIkNyZWF0ZWRPbiI6IjIwMTgtMTItMTJUMTM6Mjc6NDIiLCJNb2RpZmllZEJ5IjoiX20iLCJJZCI6ImFjOGNlNGNmLTc5ODgtNDdkOC04ZWJiLWY4NWFhNWZhY2M4OCIsIk1vZGlmaWVkT24iOiIyMDE4LTEyLTEyVDEzOjI3OjQyIiwiUHJvamVjdCI6eyIkaWQiOiI1In19XSwiQ2l0YXRpb25LZXlVcGRhdGVUeXBlIjowLCJDb2xsYWJvcmF0b3JzIjpbXSwiRWRpdG9ycyI6W10sIkV2YWx1YXRpb25Db21wbGV4aXR5IjowLCJFdmFsdWF0aW9uU291cmNlVGV4dEZvcm1hdCI6MCwiR3JvdXBzIjpbXSwiSGFzTGFiZWwxIjpmYWxzZSwiSGFzTGFiZWwyIjpmYWxzZSwiSXNibiI6Ijk3ODAwNjkwMjg1NzMiLCJLZXl3b3JkcyI6W10sIkxhbmd1YWdlIjoiZW4iLCJMYW5ndWFnZUNvZGUiOiJlbiIsIkxvY2F0aW9ucyI6W10sIk9yZ2FuaXphdGlvbnMiOltdLCJPdGhlcnNJbnZvbHZlZCI6W10sIlBhZ2VDb3VudCI6InhpLCAyNDgiLCJQYWdlQ291bnROdW1lcmFsU3lzdGVtIjoiQXJhYmljIiwiUGxhY2VPZlB1YmxpY2F0aW9uIjoiUHJpbmNldG9uLCBOLkouIiwiUHVibGlzaGVycyI6W3siJGlkIjoiNiIsIk5hbWUiOiJQcmluY2V0b24gVW5pdmVyc2l0eSBQcmVzcyIsIlByb3RlY3RlZCI6ZmFsc2UsIkNyZWF0ZWRCeSI6Il9tIiwiQ3JlYXRlZE9uIjoiMjAxOC0xMi0xMlQxMzoyNzo0MiIsIk1vZGlmaWVkQnkiOiJfbSIsIklkIjoiM2ExMzQ4OTgtYjAzYS00ZDY0LTk3NDItNGQ0MDhkNDBlNDUxIiwiTW9kaWZpZWRPbiI6IjIwMTgtMTItMTJUMTM6Mjc6NDIiLCJQcm9qZWN0Ijp7IiRyZWYiOiI1In19XSwiUXVvdGF0aW9ucyI6W10sIlJlZmVyZW5jZVR5cGUiOiJCb29rIiwiU2hvcnRUaXRsZSI6IkVzcGluZy1BbmRlcnNlbiAxOTkwIOKAkyBUaGUgdGhyZWUgd29ybGRzIG9mIHdlbGZhcmUiLCJTaG9ydFRpdGxlVXBkYXRlVHlwZSI6MCwiU291cmNlT2ZCaWJsaW9ncmFwaGljSW5mb3JtYXRpb24iOiJXb3JsZENhdCIsIlN0YXRpY0lkcyI6WyIwYWI2MTc2Ni1jNjIzLTRjODEtYWY1OS1jMjdmZTJjOWQ0OWQiXSwiVGFibGVPZkNvbnRlbnRzQ29tcGxleGl0eSI6MCwiVGFibGVPZkNvbnRlbnRzU291cmNlVGV4dEZvcm1hdCI6MCwiVGFza3MiOltdLCJUaXRsZSI6IlRoZSB0aHJlZSB3b3JsZHMgb2Ygd2VsZmFyZSBjYXBpdGFsaXNtIiwiVHJhbnNsYXRvcnMiOltdLCJZZWFyIjoiMTk5MCIsIlllYXJSZXNvbHZlZCI6IjE5OTAiLCJDcmVhdGVkQnkiOiJfbSIsIkNyZWF0ZWRPbiI6IjIwMTgtMTItMTJUMTM6Mjc6MzUiLCJNb2RpZmllZEJ5IjoiX20iLCJJZCI6IjBhYjYxNzY2LWM2MjMtNGM4MS1hZjU5LWMyN2ZlMmM5ZDQ5ZCIsIk1vZGlmaWVkT24iOiIyMDE4LTEyLTEyVDEzOjI3OjQyIiwiUHJvamVjdCI6eyIkcmVmIjoiNSJ9fSwiVXNlTnVtYmVyaW5nVHlwZU9mUGFyZW50RG9jdW1lbnQiOmZhbHNlLCJZZWFyT25seSI6dHJ1ZX1dLCJGb3JtYXR0ZWRUZXh0Ijp7IiRpZCI6IjciLCJDb3VudCI6MSwiVGV4dFVuaXRzIjpbeyIkaWQiOiI4IiwiRm9udFN0eWxlIjp7IiRpZCI6IjkiLCJOZXV0cmFsIjp0cnVlfSwiUmVhZGluZ09yZGVyIjoxLCJUZXh0IjoiKDE5OTApIn1dfSwiVGFnIjoiQ2l0YXZpUGxhY2Vob2xkZXIjMTk3Njc3YTEtM2U0Yi00YmZjLTg0MTMtNDViMDc5NzViODlkIiwiVGV4dCI6IigxOTkwKSIsIldBSVZlcnNpb24iOiI2LjQuMC4zNSJ9}</w:instrText>
          </w:r>
          <w:r w:rsidRPr="006A56FF">
            <w:rPr>
              <w:lang w:val="en-US"/>
            </w:rPr>
            <w:fldChar w:fldCharType="separate"/>
          </w:r>
          <w:r w:rsidR="00952423">
            <w:rPr>
              <w:lang w:val="en-US"/>
            </w:rPr>
            <w:t>(1990)</w:t>
          </w:r>
          <w:r w:rsidRPr="006A56FF">
            <w:rPr>
              <w:lang w:val="en-US"/>
            </w:rPr>
            <w:fldChar w:fldCharType="end"/>
          </w:r>
        </w:sdtContent>
      </w:sdt>
      <w:r w:rsidR="00774363" w:rsidRPr="006A56FF">
        <w:rPr>
          <w:lang w:val="en-US"/>
        </w:rPr>
        <w:t xml:space="preserve"> seminal study </w:t>
      </w:r>
      <w:r w:rsidR="000145CE">
        <w:rPr>
          <w:lang w:val="en-US"/>
        </w:rPr>
        <w:t>on</w:t>
      </w:r>
      <w:ins w:id="64" w:author="Philipp Alexander Linden" w:date="2020-07-07T13:16:00Z">
        <w:r w:rsidR="00F474E4">
          <w:rPr>
            <w:lang w:val="en-US"/>
          </w:rPr>
          <w:t xml:space="preserve"> this topic.</w:t>
        </w:r>
      </w:ins>
      <w:del w:id="65" w:author="Philipp Alexander Linden" w:date="2020-07-07T13:16:00Z">
        <w:r w:rsidR="000145CE" w:rsidDel="00F474E4">
          <w:rPr>
            <w:lang w:val="en-US"/>
          </w:rPr>
          <w:delText xml:space="preserve"> healthcare systems</w:delText>
        </w:r>
      </w:del>
      <w:ins w:id="66" w:author="Mareike Ariaans" w:date="2020-07-06T10:15:00Z">
        <w:del w:id="67" w:author="Philipp Alexander Linden" w:date="2020-07-07T13:16:00Z">
          <w:r w:rsidR="00872016" w:rsidDel="00F474E4">
            <w:rPr>
              <w:lang w:val="en-US"/>
            </w:rPr>
            <w:delText xml:space="preserve">welfare </w:delText>
          </w:r>
          <w:commentRangeStart w:id="68"/>
          <w:r w:rsidR="00872016" w:rsidDel="00F474E4">
            <w:rPr>
              <w:lang w:val="en-US"/>
            </w:rPr>
            <w:delText>states</w:delText>
          </w:r>
        </w:del>
      </w:ins>
      <w:commentRangeEnd w:id="68"/>
      <w:r w:rsidR="00F474E4">
        <w:rPr>
          <w:rStyle w:val="Kommentarzeichen"/>
        </w:rPr>
        <w:commentReference w:id="68"/>
      </w:r>
      <w:del w:id="69" w:author="Philipp Alexander Linden" w:date="2020-07-07T13:16:00Z">
        <w:r w:rsidR="00774363" w:rsidRPr="006A56FF" w:rsidDel="00F474E4">
          <w:rPr>
            <w:lang w:val="en-US"/>
          </w:rPr>
          <w:delText>.</w:delText>
        </w:r>
      </w:del>
      <w:r w:rsidR="00BB65C1" w:rsidRPr="006A56FF">
        <w:rPr>
          <w:lang w:val="en-US"/>
        </w:rPr>
        <w:t xml:space="preserve"> His work an</w:t>
      </w:r>
      <w:r w:rsidR="002A6758" w:rsidRPr="006A56FF">
        <w:rPr>
          <w:lang w:val="en-US"/>
        </w:rPr>
        <w:t>d the</w:t>
      </w:r>
      <w:r w:rsidR="00BB65C1" w:rsidRPr="006A56FF">
        <w:rPr>
          <w:lang w:val="en-US"/>
        </w:rPr>
        <w:t xml:space="preserve"> following adaptions and discussions </w:t>
      </w:r>
      <w:sdt>
        <w:sdtPr>
          <w:rPr>
            <w:lang w:val="en-US"/>
          </w:rPr>
          <w:alias w:val="Don't edit this field"/>
          <w:tag w:val="CitaviPlaceholder#5a979912-2404-4813-b9ba-5028168d657b"/>
          <w:id w:val="807519297"/>
          <w:placeholder>
            <w:docPart w:val="DefaultPlaceholder_-1854013440"/>
          </w:placeholder>
        </w:sdtPr>
        <w:sdtEndPr/>
        <w:sdtContent>
          <w:r w:rsidR="00BD0E63" w:rsidRPr="006A56FF">
            <w:rPr>
              <w:lang w:val="en-US"/>
            </w:rPr>
            <w:fldChar w:fldCharType="begin"/>
          </w:r>
          <w:r w:rsidR="00952423">
            <w:rPr>
              <w:lang w:val="en-US"/>
            </w:rPr>
            <w:instrText>ADDIN CitaviPlaceholder{eyIkaWQiOiIxIiwiRW50cmllcyI6W3siJGlkIjoiMiIsIklkIjoiMzk1M2FiZDQtY2NiZC00MGViLWFkNzAtNzVmZjlhYzMyNThlIiwiUmFuZ2VMZW5ndGgiOjE0LCJSZWZlcmVuY2VJZCI6IjdjM2QxMjBiLTY4ODktNGE0My04ZGRhLWU2MGRkNjZjYjhkZiIsIlJlZmVyZW5jZSI6eyIkaWQiOiIzIiwiQWJzdHJhY3RDb21wbGV4aXR5IjowLCJBYnN0cmFjdFNvdXJjZVRleHRGb3JtYXQiOjAsIkF1dGhvcnMiOlt7IiRpZCI6IjQiLCJGaXJzdE5hbWUiOiJNYXVyaXppbyIsIkxhc3ROYW1lIjoiRmVycmVyYSIsIlByb3RlY3RlZCI6ZmFsc2UsIlNleCI6MiwiQ3JlYXRlZEJ5IjoiX20iLCJDcmVhdGVkT24iOiIyMDE4LTEyLTEyVDEzOjMzOjA0IiwiTW9kaWZpZWRCeSI6Il9tIiwiSWQiOiI3MjcwYjUyZC1kMDNmLTQyZDktOTQ5NS0xNjBlOWQ3MDkwMDMiLCJNb2RpZmllZE9uIjoiMjAxOC0xMi0xMlQxMzozMzowNCIsIlByb2plY3QiOnsiJGlkIjoiNSJ9fV0sIkNpdGF0aW9uS2V5VXBkYXRlVHlwZSI6MCwiQ29sbGFib3JhdG9ycyI6W10sIkRvaSI6IjEwLjExNzcvMDk1ODkyODc5NjAwNjAwMTAyIiwiRWRpdG9ycyI6W10sIkV2YWx1YXRpb25Db21wbGV4aXR5IjowLCJFdmFsdWF0aW9uU291cmNlVGV4dEZvcm1hdCI6MCwiR3JvdXBzIjpbXSwiSGFzTGFiZWwxIjpmYWxzZSwiSGFzTGFiZWwyIjpmYWxzZSwiS2V5d29yZHMiOltdLCJMYW5ndWFnZSI6ImVuIiwiTGFuZ3VhZ2VDb2RlIjoiZW4iLCJMb2NhdGlvbnMiOlt7IiRpZCI6IjYiLCJBZGRyZXNzIjp7IiRpZCI6IjciLCJJc0xvY2FsQ2xvdWRQcm9qZWN0RmlsZUxpbmsiOmZhbHNlLCJMaW5rZWRSZXNvdXJjZVN0YXR1cyI6OCwiT3JpZ2luYWxTdHJpbmciOiJodHRwczovL2RvaS5vcmcvMTAuMTE3Ny8wOTU4OTI4Nzk2MDA2MDAxMDIiLCJMaW5rZWRSZXNvdXJjZVR5cGUiOjUsIlVyaVN0cmluZyI6Imh0dHBzOi8vZG9pLm9yZy8xMC4xMTc3LzA5NTg5Mjg3OTYwMDYwMDEwMiIsIlByb3BlcnRpZXMiOnsiJGlkIjoiOCJ9fSwiQW5ub3RhdGlvbnMiOltdLCJMb2NhdGlvblR5cGUiOjAsIk1pcnJvcnNSZWZlcmVuY2VQcm9wZXJ0eUlkIjoxMjgsIkNyZWF0ZWRCeSI6Il9tIiwiQ3JlYXRlZE9uIjoiMjAxOC0xMi0xMlQxMzozMzowMyIsIk1vZGlmaWVkQnkiOiJfbSIsIklkIjoiZTI4NDc1NDUtZTdmYS00YTUxLTgwMmItNjBkYjc0MjM0MmVmIiwiTW9kaWZpZWRPbiI6IjIwMTgtMTItMTJUMTM6MzM6MDMiLCJQcm9qZWN0Ijp7IiRyZWYiOiI1In19LHsiJGlkIjoiOSIsIkFkZHJlc3MiOnsiJGlkIjoiMTAiLCJJc0xvY2FsQ2xvdWRQcm9qZWN0RmlsZUxpbmsiOmZhbHNlLCJMaW5rZWRSZXNvdXJjZVN0YXR1cyI6OCwiT3JpZ2luYWxTdHJpbmciOiIxMC4xMTc3LzA5NTg5Mjg3OTYwMDYwMDEwMiIsIkxpbmtlZFJlc291cmNlVHlwZSI6NSwiVXJpU3RyaW5nIjoiaHR0cHM6Ly9kb2kub3JnLzEwLjExNzcvMDk1ODkyODc5NjAwNjAwMTAyIiwiUHJvcGVydGllcyI6eyIkaWQiOiIxMSJ9fSwiQW5ub3RhdGlvbnMiOltdLCJMb2NhdGlvblR5cGUiOjAsIk1pcnJvcnNSZWZlcmVuY2VQcm9wZXJ0eUlkIjoxMjgsIkNyZWF0ZWRCeSI6Il9tIiwiQ3JlYXRlZE9uIjoiMjAxOC0xMi0xMlQxMzozMzowNCIsIk1vZGlmaWVkQnkiOiJfbSIsIklkIjoiNzYwYjZmZGItNWJjZC00YzU5LWE3N2QtNGRjMzhiMTM2MWVjIiwiTW9kaWZpZWRPbiI6IjIwMTgtMTItMTJUMTM6MzM6MDQiLCJQcm9qZWN0Ijp7IiRyZWYiOiI1In19XSwiTnVtYmVyIjoiMSIsIk9yZ2FuaXphdGlvbnMiOltdLCJPdGhlcnNJbnZvbHZlZCI6W10sIlBhZ2VSYW5nZSI6IjxzcD5cclxuICA8bj4xNzwvbj5cclxuICA8aW4+dHJ1ZTwvaW4+XHJcbiAgPG9zPjE3PC9vcz5cclxuICA8cHM+MTc8L3BzPlxyXG48L3NwPlxyXG48ZXA+XHJcbiAgPG4+Mzc8L24+XHJcbiAgPGluPnRydWU8L2luPlxyXG4gIDxvcz4zNzwvb3M+XHJcbiAgPHBzPjM3PC9wcz5cclxuPC9lcD5cclxuPG9zPjE3LTM3PC9vcz4iLCJQZXJpb2RpY2FsIjp7IiRpZCI6IjEy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GZXJyZXJhIDE5OTYg4oCTIFRoZSAnU291dGhlcm4gTW9kZWwnIG9mIFdlbGZhcmUiLCJTaG9ydFRpdGxlVXBkYXRlVHlwZSI6MCwiU291cmNlT2ZCaWJsaW9ncmFwaGljSW5mb3JtYXRpb24iOiJDcm9zc1JlZiIsIlN0YXRpY0lkcyI6WyI3YzNkMTIwYi02ODg5LTRhNDMtOGRkYS1lNjBkZDY2Y2I4ZGYiXSwiVGFibGVPZkNvbnRlbnRzQ29tcGxleGl0eSI6MCwiVGFibGVPZkNvbnRlbnRzU291cmNlVGV4dEZvcm1hdCI6MCwiVGFza3MiOltdLCJUaXRsZSI6IlRoZSAnU291dGhlcm4gTW9kZWwnIG9mIFdlbGZhcmUgaW4gU29jaWFsIEV1cm9wZSIsIlRyYW5zbGF0b3JzIjpbXSwiVm9sdW1lIjoiNiIsIlllYXIiOiIxOTk2IiwiWWVhclJlc29sdmVkIjoiMTk5NiIsIkNyZWF0ZWRCeSI6Il9tIiwiQ3JlYXRlZE9uIjoiMjAxOC0xMi0xMlQxMzozMzowMSIsIk1vZGlmaWVkQnkiOiJfbSIsIklkIjoiN2MzZDEyMGItNjg4OS00YTQzLThkZGEtZTYwZGQ2NmNiOGRmIiwiTW9kaWZpZWRPbiI6IjIwMTgtMTItMTJUMTM6MzU6NDAiLCJQcm9qZWN0Ijp7IiRyZWYiOiI1In19LCJVc2VOdW1iZXJpbmdUeXBlT2ZQYXJlbnREb2N1bWVudCI6ZmFsc2V9LHsiJGlkIjoiMTMiLCJJZCI6ImMxMTUyNzc0LTJkODEtNDIyZi04MjUzLTIxN2Y0ZmUzNTY4MSIsIlJhbmdlU3RhcnQiOjE0LCJSYW5nZUxlbmd0aCI6MjUsIlJlZmVyZW5jZUlkIjoiOWM4Mzc3NWUtZGZkYi00NDllLWIwNjktNmZjZTMwMTY5ZmFlIiwiUmVmZXJlbmNlIjp7IiRpZCI6IjE0IiwiQWJzdHJhY3RDb21wbGV4aXR5IjowLCJBYnN0cmFjdFNvdXJjZVRleHRGb3JtYXQiOjAsIkF1dGhvcnMiOlt7IiRpZCI6IjE1IiwiRmlyc3ROYW1lIjoiV2lsIiwiTGFzdE5hbWUiOiJBcnRzIiwiUHJvdGVjdGVkIjpmYWxzZSwiU2V4IjoyLCJDcmVhdGVkQnkiOiJfTWFyZWlrZSBBcmlhYW5zIiwiQ3JlYXRlZE9uIjoiMjAyMC0wNy0wNlQwODo0MDo1OVoiLCJNb2RpZmllZEJ5IjoiX01hcmVpa2UgQXJpYWFucyIsIklkIjoiYjI2ZWQwOTItZTI2NS00NTc5LWIzNGQtYmQyMGVjOGM1MWY3IiwiTW9kaWZpZWRPbiI6IjIwMjAtMDctMDZUMDg6NDA6NTlaIiwiUHJvamVjdCI6eyIkcmVmIjoiNSJ9fSx7IiRpZCI6IjE2IiwiRmlyc3ROYW1lIjoiSm9obiIsIkxhc3ROYW1lIjoiR2VsaXNzZW4iLCJQcm90ZWN0ZWQiOmZhbHNlLCJTZXgiOjIsIkNyZWF0ZWRCeSI6Il9NYXJlaWtlIEFyaWFhbnMiLCJDcmVhdGVkT24iOiIyMDIwLTA3LTA2VDA4OjQwOjU5WiIsIk1vZGlmaWVkQnkiOiJfTWFyZWlrZSBBcmlhYW5zIiwiSWQiOiJiZTA3NmVkZC1lMTU5LTQ1N2MtYjcyOC00OTQ3NjU4MzhjOWEiLCJNb2RpZmllZE9uIjoiMjAyMC0wNy0wNlQwODo0MDo1OVo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yIiwiT3JnYW5pemF0aW9ucyI6W10sIk90aGVyc0ludm9sdmVkIjpbXSwiUGFnZVJhbmdlIjoiPHNwPlxyXG4gIDxuPjEzNzwvbj5cclxuICA8aW4+dHJ1ZTwvaW4+XHJcbiAgPG9zPjEzNzwvb3M+XHJcbiAgPHBzPjEzNzwvcHM+XHJcbjwvc3A+XHJcbjxlcD5cclxuICA8bj4xNTg8L24+XHJcbiAgPGluPnRydWU8L2luPlxyXG4gIDxvcz4xNTg8L29zPlxyXG4gIDxwcz4xNTg8L3BzPlxyXG48L2VwPlxyXG48b3M+MTM3LTE1ODwvb3M+IiwiUGVyaW9kaWNhbCI6eyIkcmVmIjoiMTIifSwiUHVibGlzaGVycyI6W10sIlF1b3RhdGlvbnMiOltdLCJSZWZlcmVuY2VUeXBlIjoiSm91cm5hbEFydGljbGUiLCJTaG9ydFRpdGxlIjoiQXJ0cywgR2VsaXNzZW4gMjAwMiDigJMgVGhyZWUgd29ybGRzIG9mIHdlbGZhcmUgY2FwaXRhbGlzbSIsIlNob3J0VGl0bGVVcGRhdGVUeXBlIjowLCJTdGF0aWNJZHMiOlsiMzJkY2YyOTYtNzM2OC00ZGYzLWIyOTUtZGFmZWNiMjJhNjIyIl0sIlN1YnRpdGxlIjoiQSBzdGF0ZS1vZi10aGUtYXJ0IHJlcG9ydCIsIlRhYmxlT2ZDb250ZW50c0NvbXBsZXhpdHkiOjAsIlRhYmxlT2ZDb250ZW50c1NvdXJjZVRleHRGb3JtYXQiOjAsIlRhc2tzIjpbXSwiVGl0bGUiOiJUaHJlZSB3b3JsZHMgb2Ygd2VsZmFyZSBjYXBpdGFsaXNtIG9yIG1vcmU/IiwiVHJhbnNsYXRvcnMiOltdLCJWb2x1bWUiOiIxMiIsIlllYXIiOiIyMDAyIiwiWWVhclJlc29sdmVkIjoiMjAwMiIsIkNyZWF0ZWRCeSI6Il9NYXJlaWtlIEFyaWFhbnMiLCJDcmVhdGVkT24iOiIyMDIwLTA3LTA2VDA4OjQwOjM0WiIsIk1vZGlmaWVkQnkiOiJfTWFyZWlrZSBBcmlhYW5zIiwiSWQiOiI5YzgzNzc1ZS1kZmRiLTQ0OWUtYjA2OS02ZmNlMzAxNjlmYWUiLCJNb2RpZmllZE9uIjoiMjAyMC0wNy0wNlQxMTo1MTowMyIsIlByb2plY3QiOnsiJHJlZiI6IjUifX0sIlVzZU51bWJlcmluZ1R5cGVPZlBhcmVudERvY3VtZW50IjpmYWxzZX0seyIkaWQiOiIxNyIsIklkIjoiM2IyZjVmMjctZDJjMS00NzVlLTgzYjgtNDgwYmY4NjY5ZDI2IiwiUmFuZ2VTdGFydCI6MzksIlJhbmdlTGVuZ3RoIjoyOSwiUmVmZXJlbmNlSWQiOiIzNDk4NDQxNS1mYjQ2LTRlMjctODM1MS0yZTZjODliMGNkNmMiLCJSZWZlcmVuY2UiOnsiJGlkIjoiMTgiLCJBYnN0cmFjdENvbXBsZXhpdHkiOjAsIkFic3RyYWN0U291cmNlVGV4dEZvcm1hdCI6MCwiQXV0aG9ycyI6W3siJGlkIjoiMTkiLCJGaXJzdE5hbWUiOiJGcmFuY2lzIiwiTGFzdE5hbWUiOiJDYXN0bGVzIiwiTWlkZGxlTmFtZSI6IkcuIiwiUHJvdGVjdGVkIjpmYWxzZSwiU2V4IjoyLCJDcmVhdGVkQnkiOiJfTWFyZWlrZSBBcmlhYW5zIiwiQ3JlYXRlZE9uIjoiMjAyMC0wNy0wNlQwODozNjoxOVoiLCJNb2RpZmllZEJ5IjoiX01hcmVpa2UgQXJpYWFucyIsIklkIjoiMmM1N2NiOTEtZTFjZS00MzUwLTllMTktODMyYTMyMWM2YTFlIiwiTW9kaWZpZWRPbiI6IjIwMjAtMDctMDZUMDg6MzY6MTlaIiwiUHJvamVjdCI6eyIkcmVmIjoiNSJ9fSx7IiRpZCI6IjIwIiwiRmlyc3ROYW1lIjoiRC4iLCJMYXN0TmFtZSI6Ik1pdGNoZWxsIiwiUHJvdGVjdGVkIjpmYWxzZSwiU2V4IjowLCJDcmVhdGVkQnkiOiJfTWFyZWlrZSBBcmlhYW5zIiwiQ3JlYXRlZE9uIjoiMjAyMC0wNy0wNlQwODozNjo1M1oiLCJNb2RpZmllZEJ5IjoiX01hcmVpa2UgQXJpYWFucyIsIklkIjoiM2Q3MDZkNzUtNWY5Yi00OTgwLTk1YzEtODJkMzU5YzRjMTQ5IiwiTW9kaWZpZWRPbiI6IjIwMjAtMDctMDZUMDg6MzY6NTNa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yZW50UmVmZXJlbmNlIjp7IiRpZCI6IjIxIiwiQWJzdHJhY3RDb21wbGV4aXR5IjowLCJBYnN0cmFjdFNvdXJjZVRleHRGb3JtYXQiOjAsIkF1dGhvcnMiOltdLCJDaXRhdGlvbktleVVwZGF0ZVR5cGUiOjAsIkNvbGxhYm9yYXRvcnMiOltdLCJFZGl0b3JzIjpbeyIkcmVmIjoiMTkifV0sIkV2YWx1YXRpb25Db21wbGV4aXR5IjowLCJFdmFsdWF0aW9uU291cmNlVGV4dEZvcm1hdCI6MCwiR3JvdXBzIjpbXSwiSGFzTGFiZWwxIjpmYWxzZSwiSGFzTGFiZWwyIjpmYWxzZSwiSXNibiI6Ijk3OC0xODU1MjEzNDU2IiwiS2V5d29yZHMiOltdLCJMYW5ndWFnZSI6ImVuZyIsIkxhbmd1YWdlQ29kZSI6ImVuIiwiTG9jYXRpb25zIjpbXSwiT3JnYW5pemF0aW9ucyI6W10sIk90aGVyc0ludm9sdmVkIjpbXSwiUGFnZUNvdW50IjoiMzUzIiwiUGFnZUNvdW50TnVtZXJhbFN5c3RlbSI6IkFyYWJpYyIsIlBsYWNlT2ZQdWJsaWNhdGlvbiI6IkFsZGVyc2hvdCIsIlB1Ymxpc2hlcnMiOlt7IiRpZCI6IjIyIiwiTmFtZSI6IkFzaGdhdGUiLCJQcm90ZWN0ZWQiOmZhbHNlLCJDcmVhdGVkQnkiOiJfTWFyZWlrZSBBcmlhYW5zIiwiQ3JlYXRlZE9uIjoiMjAyMC0wNy0wNlQwODozNjoxOVoiLCJNb2RpZmllZEJ5IjoiX01hcmVpa2UgQXJpYWFucyIsIklkIjoiMzliMzcyNGYtNzU4NC00YTM0LWE5NTUtMzNlMjJhMjgyOTM5IiwiTW9kaWZpZWRPbiI6IjIwMjAtMDctMDZUMDg6MzY6MTlaIiwiUHJvamVjdCI6eyIkcmVmIjoiNSJ9fV0sIlF1b3RhdGlvbnMiOltdLCJSZWZlcmVuY2VUeXBlIjoiQm9va0VkaXRlZCIsIlNob3J0VGl0bGUiOiJDYXN0bGVzIChIZy4pIDE5OTMg4oCTIEZhbWlsaWVzIG9mIG5hdGlvbnMiLCJTaG9ydFRpdGxlVXBkYXRlVHlwZSI6MCwiU291cmNlT2ZCaWJsaW9ncmFwaGljSW5mb3JtYXRpb24iOiJHQlYgR2VtZWluc2FtZXIgQmlibGlvdGhla3N2ZXJidW5kIiwiU3RhdGljSWRzIjpbIjZhNTNhNmUzLWY1NGEtNGE0Mi1hZjVkLWM1NDhjNDY3Y2NmNyJdLCJTdWJ0aXRsZSI6IlBhdHRlcm5zIG9mIHB1YmxpYyBwb2xpY3kgaW4gV2VzdGVybiBkZW1vY3JhY2llcyIsIlRhYmxlT2ZDb250ZW50c0NvbXBsZXhpdHkiOjAsIlRhYmxlT2ZDb250ZW50c1NvdXJjZVRleHRGb3JtYXQiOjAsIlRhc2tzIjpbXSwiVGl0bGUiOiJGYW1pbGllcyBvZiBuYXRpb25zIiwiVHJhbnNsYXRvcnMiOltdLCJZZWFyIjoiMTk5MyIsIlllYXJSZXNvbHZlZCI6IjE5OTMiLCJDcmVhdGVkQnkiOiJfTWFyZWlrZSBBcmlhYW5zIiwiQ3JlYXRlZE9uIjoiMjAyMC0wNy0wNlQwODozNjoxMloiLCJNb2RpZmllZEJ5IjoiX01hcmVpa2UgQXJpYWFucyIsIklkIjoiMDNkNjNmZTgtMGQ4Mi00NjZlLWI1ODYtYzRmZTAxZTg3MTNjIiwiTW9kaWZpZWRPbiI6IjIwMjAtMDctMDZUMTA6MzY6MzIiLCJQcm9qZWN0Ijp7IiRyZWYiOiI1In19LCJQdWJsaXNoZXJzIjpbXSwiUXVvdGF0aW9ucyI6W10sIlJlZmVyZW5jZVR5cGUiOiJDb250cmlidXRpb24iLCJTaG9ydFRpdGxlIjoiQ2FzdGxlcywgTWl0Y2hlbGwgMTk5MyDigJMgV29ybGRzIG9mIFdlbGZhcmUgYW5kIEZhbWlsaWVzIiwiU2hvcnRUaXRsZVVwZGF0ZVR5cGUiOjAsIlN0YXRpY0lkcyI6WyJiNjAwNmExZi0wNWRjLTRhYzEtOTBjZi05MzJkMDYzNGE0OWYiXSwiVGFibGVPZkNvbnRlbnRzQ29tcGxleGl0eSI6MCwiVGFibGVPZkNvbnRlbnRzU291cmNlVGV4dEZvcm1hdCI6MCwiVGFza3MiOltdLCJUaXRsZSI6IldvcmxkcyBvZiBXZWxmYXJlIGFuZCBGYW1pbGllcyBvZiBOYXRpb25zIiwiVHJhbnNsYXRvcnMiOltdLCJZZWFyUmVzb2x2ZWQiOiIxOTkzIiwiQ3JlYXRlZEJ5IjoiX01hcmVpa2UgQXJpYWFucyIsIkNyZWF0ZWRPbiI6IjIwMjAtMDctMDZUMDg6MzY6MzJaIiwiTW9kaWZpZWRCeSI6Il9NYXJlaWtlIEFyaWFhbnMiLCJJZCI6IjM0OTg0NDE1LWZiNDYtNGUyNy04MzUxLTJlNmM4OWIwY2Q2YyIsIk1vZGlmaWVkT24iOiIyMDIwLTA3LTA2VDEwOjM5OjA1IiwiUHJvamVjdCI6eyIkcmVmIjoiNSJ9fSwiVXNlTnVtYmVyaW5nVHlwZU9mUGFyZW50RG9jdW1lbnQiOmZhbHNlfV0sIkZvcm1hdHRlZFRleHQiOnsiJGlkIjoiMjMiLCJDb3VudCI6MSwiVGV4dFVuaXRzIjpbeyIkaWQiOiIyNCIsIkZvbnRTdHlsZSI6eyIkaWQiOiIyNSIsIk5ldXRyYWwiOnRydWV9LCJSZWFkaW5nT3JkZXIiOjEsIlRleHQiOiIoRmVycmVyYSwgMTk5NjsgQXJ0cyBhbmQgR2VsaXNzZW4sIDIwMDI7IENhc3RsZXMgYW5kIE1pdGNoZWxsLCAxOTkzKSJ9XX0sIlRhZyI6IkNpdGF2aVBsYWNlaG9sZGVyIzVhOTc5OTEyLTI0MDQtNDgxMy1iOWJhLTUwMjgxNjhkNjU3YiIsIlRleHQiOiIoRmVycmVyYSwgMTk5NjsgQXJ0cyBhbmQgR2VsaXNzZW4sIDIwMDI7IENhc3RsZXMgYW5kIE1pdGNoZWxsLCAxOTkzKSIsIldBSVZlcnNpb24iOiI2LjQuMC4zNSJ9}</w:instrText>
          </w:r>
          <w:r w:rsidR="00BD0E63" w:rsidRPr="006A56FF">
            <w:rPr>
              <w:lang w:val="en-US"/>
            </w:rPr>
            <w:fldChar w:fldCharType="separate"/>
          </w:r>
          <w:r w:rsidR="00952423">
            <w:rPr>
              <w:lang w:val="en-US"/>
            </w:rPr>
            <w:t>(Ferrera, 1996; Arts and Gelissen, 2002; Castles and Mitchell, 1993)</w:t>
          </w:r>
          <w:r w:rsidR="00BD0E63" w:rsidRPr="006A56FF">
            <w:rPr>
              <w:lang w:val="en-US"/>
            </w:rPr>
            <w:fldChar w:fldCharType="end"/>
          </w:r>
        </w:sdtContent>
      </w:sdt>
      <w:r w:rsidR="00BB65C1" w:rsidRPr="006A56FF">
        <w:rPr>
          <w:lang w:val="en-US"/>
        </w:rPr>
        <w:t xml:space="preserve"> still provide a basic </w:t>
      </w:r>
      <w:r w:rsidR="00BD0E63" w:rsidRPr="006A56FF">
        <w:rPr>
          <w:lang w:val="en-US"/>
        </w:rPr>
        <w:t>template</w:t>
      </w:r>
      <w:r w:rsidR="00BB65C1" w:rsidRPr="006A56FF">
        <w:rPr>
          <w:lang w:val="en-US"/>
        </w:rPr>
        <w:t xml:space="preserve"> for </w:t>
      </w:r>
      <w:r w:rsidR="006E1C8C" w:rsidRPr="006A56FF">
        <w:rPr>
          <w:lang w:val="en-US"/>
        </w:rPr>
        <w:t>case selection and evaluation in</w:t>
      </w:r>
      <w:r w:rsidR="001E7C4F">
        <w:rPr>
          <w:lang w:val="en-US"/>
        </w:rPr>
        <w:t xml:space="preserve"> all areas of welfare state research</w:t>
      </w:r>
      <w:r w:rsidR="00604022">
        <w:rPr>
          <w:lang w:val="en-US"/>
        </w:rPr>
        <w:t>, which includes</w:t>
      </w:r>
      <w:r w:rsidR="00BB65C1" w:rsidRPr="006A56FF">
        <w:rPr>
          <w:lang w:val="en-US"/>
        </w:rPr>
        <w:t xml:space="preserve"> social service research </w:t>
      </w:r>
      <w:sdt>
        <w:sdtPr>
          <w:rPr>
            <w:lang w:val="en-US"/>
          </w:rPr>
          <w:alias w:val="Don't edit this field"/>
          <w:tag w:val="CitaviPlaceholder#73bff06a-5e38-422d-95b8-0c16d84f88cf"/>
          <w:id w:val="-2041498358"/>
          <w:placeholder>
            <w:docPart w:val="DefaultPlaceholder_-1854013440"/>
          </w:placeholder>
        </w:sdtPr>
        <w:sdtEndPr/>
        <w:sdtContent>
          <w:r w:rsidR="00BB65C1" w:rsidRPr="006A56FF">
            <w:rPr>
              <w:lang w:val="en-US"/>
            </w:rPr>
            <w:fldChar w:fldCharType="begin"/>
          </w:r>
          <w:r w:rsidR="00952423">
            <w:rPr>
              <w:lang w:val="en-US"/>
            </w:rPr>
            <w:instrText>ADDIN CitaviPlaceholder{eyIkaWQiOiIxIiwiRW50cmllcyI6W3siJGlkIjoiMiIsIklkIjoiZTdiOWI1ZmUtNWIzZi00ZTU5LThlYTctZWRhZWJlMjA5Mjc1IiwiUmFuZ2VMZW5ndGgiOjE3LCJSZWZlcmVuY2VJZCI6ImM0ZDE4YmM3LWNiYjgtNGVmZi1iY2E0LTczNThkMGVjNGY1ZiIsIlJlZmVyZW5jZSI6eyIkaWQiOiIzIiwiQWJzdHJhY3RDb21wbGV4aXR5IjowLCJBYnN0cmFjdFNvdXJjZVRleHRGb3JtYXQiOjAsIkF1dGhvcnMiOlt7IiRpZCI6IjQiLCJGaXJzdE5hbWUiOiJUaW5lIiwiTGFzdE5hbWUiOiJSb3N0Z2FhcmQiLCJQcm90ZWN0ZWQiOmZhbHNlLCJTZXgiOjAsIkNyZWF0ZWRCeSI6Il9tIiwiQ3JlYXRlZE9uIjoiMjAxOS0wMS0wOFQxMjoxMzozOSIsIk1vZGlmaWVkQnkiOiJfbSIsIklkIjoiNzdmOThlYWMtNmEyZS00YWU0LTg3MzMtYjUwYWUxOTk2MDE0IiwiTW9kaWZpZWRPbiI6IjIwMTktMDEtMDhUMTI6MTM6MzkiLCJQcm9qZWN0Ijp7IiRpZCI6IjUifX1dLCJDaXRhdGlvbktleVVwZGF0ZVR5cGUiOjAsIkNvbGxhYm9yYXRvcnMiOltdLCJEb2kiOiIxMC4xMDgwLzAxNDQyODcwMjIwMDAwMDAwODIiLCJFZGl0b3JzIjpbXSwiRXZhbHVhdGlvbkNvbXBsZXhpdHkiOjAsIkV2YWx1YXRpb25Tb3VyY2VUZXh0Rm9ybWF0IjowLCJHcm91cHMiOltdLCJIYXNMYWJlbDEiOmZhbHNlLCJIYXNMYWJlbDIiOmZhbHNlLCJLZXl3b3JkcyI6W10sIkxhbmd1YWdlIjoiZW4iLCJMYW5ndWFnZUNvZGUiOiJlbiIsIkxvY2F0aW9ucyI6W3siJGlkIjoiNiIsIkFkZHJlc3MiOnsiJGlkIjoiNyIsIklzTG9jYWxDbG91ZFByb2plY3RGaWxlTGluayI6ZmFsc2UsIkxpbmtlZFJlc291cmNlU3RhdHVzIjo4LCJPcmlnaW5hbFN0cmluZyI6IjEwLjEwODAvMDE0NDI4NzAyMjAwMDAwMDA4MiIsIkxpbmtlZFJlc291cmNlVHlwZSI6NSwiVXJpU3RyaW5nIjoiaHR0cHM6Ly9kb2kub3JnLzEwLjEwODAvMDE0NDI4NzAyMjAwMDAwMDA4MiIsIlByb3BlcnRpZXMiOnsiJGlkIjoiOCJ9fSwiQW5ub3RhdGlvbnMiOltdLCJMb2NhdGlvblR5cGUiOjAsIk1pcnJvcnNSZWZlcmVuY2VQcm9wZXJ0eUlkIjoxMjgsIkNyZWF0ZWRCeSI6Il9tIiwiQ3JlYXRlZE9uIjoiMjAxOS0wMS0wOFQxMjoxMzozNSIsIk1vZGlmaWVkQnkiOiJfbSIsIklkIjoiNGFmMzExNjAtMDQyOS00MjU4LWIwOWMtZmUyZTg2YWVmZDY1IiwiTW9kaWZpZWRPbiI6IjIwMTktMDEtMDhUMTI6MTM6MzUiLCJQcm9qZWN0Ijp7IiRyZWYiOiI1In19XSwiTnVtYmVyIjoiMSIsIk9yZ2FuaXphdGlvbnMiOltdLCJPdGhlcnNJbnZvbHZlZCI6W10sIlBhZ2VSYW5nZSI6IjxzcD5cclxuICA8bj41MTwvbj5cclxuICA8aW4+dHJ1ZTwvaW4+XHJcbiAgPG9zPjUxPC9vcz5cclxuICA8cHM+NTE8L3BzPlxyXG48L3NwPlxyXG48ZXA+XHJcbiAgPG4+Njg8L24+XHJcbiAgPGluPnRydWU8L2luPlxyXG4gIDxvcz42ODwvb3M+XHJcbiAgPHBzPjY4PC9wcz5cclxuPC9lcD5cclxuPG9zPjUxLTY4PC9vcz4iLCJQZXJpb2RpY2FsIjp7IiRpZCI6IjkiLCJOYW1lIjoiUG9saWN5IFN0dWRpZXMiLCJQYWdpbmF0aW9uIjowLCJQcm90ZWN0ZWQiOmZhbHNlLCJDcmVhdGVkQnkiOiJfbSIsIkNyZWF0ZWRPbiI6IjIwMTktMDEtMDhUMTI6MTM6MDgiLCJNb2RpZmllZEJ5IjoiX20iLCJJZCI6IjNmYjdkYzIwLWIwN2MtNDBiMy04YTk0LTA1MDNmNTMyYzc0OSIsIk1vZGlmaWVkT24iOiIyMDE5LTAxLTA4VDEyOjEzOjA4IiwiUHJvamVjdCI6eyIkcmVmIjoiNSJ9fSwiUHVibGlzaGVycyI6W10sIlF1b3RhdGlvbnMiOltdLCJSZWZlcmVuY2VUeXBlIjoiSm91cm5hbEFydGljbGUiLCJTaG9ydFRpdGxlIjoiUm9zdGdhYXJkIDIwMDIg4oCTIENhcmluZyBmb3IgQ2hpbGRyZW4gYW5kIE9sZGVyIiwiU2hvcnRUaXRsZVVwZGF0ZVR5cGUiOjAsIlNvdXJjZU9mQmlibGlvZ3JhcGhpY0luZm9ybWF0aW9uIjoiQ3Jvc3NSZWYiLCJTdGF0aWNJZHMiOlsiYzRkMThiYzctY2JiOC00ZWZmLWJjYTQtNzM1OGQwZWM0ZjVmIl0sIlRhYmxlT2ZDb250ZW50c0NvbXBsZXhpdHkiOjAsIlRhYmxlT2ZDb250ZW50c1NvdXJjZVRleHRGb3JtYXQiOjAsIlRhc2tzIjpbXSwiVGl0bGUiOiJDYXJpbmcgZm9yIENoaWxkcmVuIGFuZCBPbGRlciBQZW9wbGUgaW4gRXVyb3BlIC0gQSBDb21wYXJpc29uIG9mIEV1cm9wZWFuIFBvbGljaWVzIGFuZCBQcmFjdGljZSIsIlRyYW5zbGF0b3JzIjpbXSwiVm9sdW1lIjoiMjMiLCJZZWFyIjoiMjAwMiIsIlllYXJSZXNvbHZlZCI6IjIwMDIiLCJDcmVhdGVkQnkiOiJfbSIsIkNyZWF0ZWRPbiI6IjIwMTktMDEtMDhUMTI6MTI6MzQiLCJNb2RpZmllZEJ5IjoiX20iLCJJZCI6ImM0ZDE4YmM3LWNiYjgtNGVmZi1iY2E0LTczNThkMGVjNGY1ZiIsIk1vZGlmaWVkT24iOiIyMDE5LTAxLTA4VDEyOjE0OjEyIiwiUHJvamVjdCI6eyIkcmVmIjoiNSJ9fSwiVXNlTnVtYmVyaW5nVHlwZU9mUGFyZW50RG9jdW1lbnQiOmZhbHNlfV0sIkZvcm1hdHRlZFRleHQiOnsiJGlkIjoiMTAiLCJDb3VudCI6MSwiVGV4dFVuaXRzIjpbeyIkaWQiOiIxMSIsIkZvbnRTdHlsZSI6eyIkaWQiOiIxMiIsIk5ldXRyYWwiOnRydWV9LCJSZWFkaW5nT3JkZXIiOjEsIlRleHQiOiIoUm9zdGdhYXJkLCAyMDAyKSJ9XX0sIlRhZyI6IkNpdGF2aVBsYWNlaG9sZGVyIzczYmZmMDZhLTVlMzgtNDIyZC05NWI4LTBjMTZkODRmODhjZiIsIlRleHQiOiIoUm9zdGdhYXJkLCAyMDAyKSIsIldBSVZlcnNpb24iOiI2LjQuMC4zNSJ9}</w:instrText>
          </w:r>
          <w:r w:rsidR="00BB65C1" w:rsidRPr="006A56FF">
            <w:rPr>
              <w:lang w:val="en-US"/>
            </w:rPr>
            <w:fldChar w:fldCharType="separate"/>
          </w:r>
          <w:r w:rsidR="00952423">
            <w:rPr>
              <w:lang w:val="en-US"/>
            </w:rPr>
            <w:t>(Rostgaard, 2002)</w:t>
          </w:r>
          <w:r w:rsidR="00BB65C1" w:rsidRPr="006A56FF">
            <w:rPr>
              <w:lang w:val="en-US"/>
            </w:rPr>
            <w:fldChar w:fldCharType="end"/>
          </w:r>
        </w:sdtContent>
      </w:sdt>
      <w:r w:rsidR="00BB65C1" w:rsidRPr="006A56FF">
        <w:rPr>
          <w:lang w:val="en-US"/>
        </w:rPr>
        <w:t xml:space="preserve">. </w:t>
      </w:r>
      <w:r w:rsidR="00F474E4">
        <w:rPr>
          <w:lang w:val="en-US"/>
        </w:rPr>
        <w:t>Since</w:t>
      </w:r>
      <w:r w:rsidR="00BB65C1" w:rsidRPr="006A56FF">
        <w:rPr>
          <w:lang w:val="en-US"/>
        </w:rPr>
        <w:t xml:space="preserve"> then</w:t>
      </w:r>
      <w:r w:rsidR="00BD0E63" w:rsidRPr="006A56FF">
        <w:rPr>
          <w:lang w:val="en-US"/>
        </w:rPr>
        <w:t xml:space="preserve"> </w:t>
      </w:r>
      <w:r w:rsidR="00BB65C1" w:rsidRPr="006A56FF">
        <w:rPr>
          <w:lang w:val="en-US"/>
        </w:rPr>
        <w:t xml:space="preserve">a number of </w:t>
      </w:r>
      <w:r w:rsidR="00604022">
        <w:rPr>
          <w:lang w:val="en-US"/>
        </w:rPr>
        <w:t xml:space="preserve">issue and area-specific typologies have been developed, e.g. for </w:t>
      </w:r>
      <w:commentRangeStart w:id="70"/>
      <w:r w:rsidR="00604022">
        <w:rPr>
          <w:lang w:val="en-US"/>
        </w:rPr>
        <w:t>healthcare</w:t>
      </w:r>
      <w:commentRangeEnd w:id="70"/>
      <w:r w:rsidR="00F474E4">
        <w:rPr>
          <w:rStyle w:val="Kommentarzeichen"/>
        </w:rPr>
        <w:commentReference w:id="70"/>
      </w:r>
      <w:r w:rsidR="00F86C6D">
        <w:rPr>
          <w:lang w:val="en-US"/>
        </w:rPr>
        <w:t xml:space="preserve"> </w:t>
      </w:r>
      <w:sdt>
        <w:sdtPr>
          <w:rPr>
            <w:lang w:val="en-US"/>
          </w:rPr>
          <w:alias w:val="To edit, see citavi.com/edit"/>
          <w:tag w:val="CitaviPlaceholder#3ada3442-06fe-4c9b-bfde-2797bd2fd337"/>
          <w:id w:val="-1439911987"/>
          <w:placeholder>
            <w:docPart w:val="DefaultPlaceholder_-1854013440"/>
          </w:placeholder>
        </w:sdtPr>
        <w:sdtEndPr/>
        <w:sdtContent>
          <w:commentRangeStart w:id="71"/>
          <w:r w:rsidR="00F86C6D">
            <w:rPr>
              <w:noProof/>
              <w:lang w:val="en-US"/>
            </w:rPr>
            <w:fldChar w:fldCharType="begin"/>
          </w:r>
          <w:r w:rsidR="00F86C6D">
            <w:rPr>
              <w:noProof/>
              <w:lang w:val="en-US"/>
            </w:rPr>
            <w:instrText>ADDIN CitaviPlaceholder{eyIkaWQiOiIxIiwiRW50cmllcyI6W3siJGlkIjoiMiIsIklkIjoiMjQ2Zjk0NWItOTEzZi00YmRmLTliYWEtYmVjZTg3MmVlZWUyIiwiUmFuZ2VMZW5ndGgiOjEyLCJSZWZlcmVuY2VJZCI6ImFiNTE2YjIxLTQxMTktNGQ4NC1hMGQ1LTBkY2MxMWFmNGU5MyIsIlJlZmVyZW5jZSI6eyIkaWQiOiIzIiwiQWJzdHJhY3RDb21wbGV4aXR5IjowLCJBYnN0cmFjdFNvdXJjZVRleHRGb3JtYXQiOjAsIkF1dGhvcnMiOlt7IiRpZCI6IjQ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aWQiOiI1In19XSwiQ2l0YXRpb25LZXlVcGRhdGVUeXBlIjowLCJDb2xsYWJvcmF0b3JzIjpbXSwiRG9pIjoiMTAuMTExMS9zcG9sLjEyMDYxIiwiRWRpdG9ycyI6W10sIkV2YWx1YXRpb25Db21wbGV4aXR5IjowLCJFdmFsdWF0aW9uU291cmNlVGV4dEZvcm1hdCI6MCwiR3JvdXBzIjpbXSwiSGFzTGFiZWwxIjpmYWxzZSwiSGFzTGFiZWwyIjpmYWxzZSwiS2V5d29yZHMiOltdLCJMb2NhdGlvbnMiOlt7IiRpZCI6IjYiLCJBZGRyZXNzIjp7IiRpZCI6IjciLCJJc0xvY2FsQ2xvdWRQcm9qZWN0RmlsZUxpbmsiOmZhbHNlLCJMaW5rZWRSZXNvdXJjZVN0YXR1cyI6OCwiT3JpZ2luYWxTdHJpbmciOiIxMC4xMTExL3Nwb2wuMTIwNjEiLCJMaW5rZWRSZXNvdXJjZVR5cGUiOjUsIlVyaVN0cmluZyI6Imh0dHBzOi8vZG9pLm9yZy8xMC4xMTExL3Nwb2wuMTIwNjEiLCJQcm9wZXJ0aWVzIjp7IiRpZCI6IjgifX0sIkFubm90YXRpb25zIjpbXSwiTG9jYXRpb25UeXBlIjowLCJNaXJyb3JzUmVmZXJlbmNlUHJvcGVydHlJZCI6MTI4LCJDcmVhdGVkQnkiOiJfTWFyZWlrZSBBcmlhYW5zIiwiQ3JlYXRlZE9uIjoiMjAxOS0wNi0xNFQxMzozODo1NiIsIk1vZGlmaWVkQnkiOiJfTWFyZWlrZSBBcmlhYW5zIiwiSWQiOiI5ZTk3ZTQ2YS05YTUzLTQzN2MtYjc1My0xZGMxNmFhZjdkMzMiLCJNb2RpZmllZE9uIjoiMjAxOS0wNi0xNFQxMzozOTowNCIsIlByb2plY3QiOnsiJHJlZiI6IjUifX1dLCJOdW1iZXIiOiI3IiwiT3JnYW5pemF0aW9ucyI6W10sIk90aGVyc0ludm9sdmVkIjpbXSwiUGFnZVJhbmdlIjoiPHNwPlxyXG4gIDxuPjg2NDwvbj5cclxuICA8aW4+dHJ1ZTwvaW4+XHJcbiAgPG9zPjg2NDwvb3M+XHJcbiAgPHBzPjg2NDwvcHM+XHJcbjwvc3A+XHJcbjxlcD5cclxuICA8bj44ODI8L24+XHJcbiAgPGluPnRydWU8L2luPlxyXG4gIDxvcz44ODI8L29zPlxyXG4gIDxwcz44ODI8L3BzPlxyXG48L2VwPlxyXG48b3M+ODY0LTg4Mjwvb3M+IiwiUGVyaW9kaWNhbCI6eyIkaWQiOiI5IiwiSXNzbiI6IjAxNDQ1NTk2IiwiTmFtZSI6IlNvY2lhbCBQb2xpY3kgJiBBZG1pbmlzdHJhdGlvbiIsIlBhZ2luYXRpb24iOjAsIlByb3RlY3RlZCI6ZmFsc2UsIkNyZWF0ZWRCeSI6Il9NYXJlaWtlIEFyaWFhbnMiLCJDcmVhdGVkT24iOiIyMDE5LTA2LTE0VDEzOjM4OjU4IiwiTW9kaWZpZWRCeSI6Il9NYXJlaWtlIEFyaWFhbnMiLCJJZCI6ImRhZGUxYWU4LWE5N2ItNGRmNC1iZDQyLTVjMmE4ZGE1M2ZmYyIsIk1vZGlmaWVkT24iOiIyMDE5LTA2LTE0VDEzOjM4OjU5IiwiUHJvamVjdCI6eyIkcmVmIjoiNSJ9fSwiUHVibGlzaGVycyI6W10sIlF1b3RhdGlvbnMiOltdLCJSZWZlcmVuY2VUeXBlIjoiSm91cm5hbEFydGljbGUiLCJTaG9ydFRpdGxlIjoiV2VuZHQgMjAxNCDigJMgQ2hhbmdpbmcgSGVhbHRoY2FyZSBTeXN0ZW0gVHlwZXMiLCJTaG9ydFRpdGxlVXBkYXRlVHlwZSI6MCwiU291cmNlT2ZCaWJsaW9ncmFwaGljSW5mb3JtYXRpb24iOiJDcm9zc1JlZiIsIlN0YXRpY0lkcyI6WyJkODhkODM0Zi00YWQ4LTRmMmYtOTg1OC1kNDA5OTcyZDgyNWQiXSwiVGFibGVPZkNvbnRlbnRzQ29tcGxleGl0eSI6MCwiVGFibGVPZkNvbnRlbnRzU291cmNlVGV4dEZvcm1hdCI6MCwiVGFza3MiOltdLCJUaXRsZSI6IkNoYW5naW5nIEhlYWx0aGNhcmUgU3lzdGVtIFR5cGVzIiwiVHJhbnNsYXRvcnMiOltdLCJWb2x1bWUiOiI0OCIsIlllYXIiOiIyMDE0IiwiWWVhclJlc29sdmVkIjoiMjAxNCIsIkNyZWF0ZWRCeSI6Il9NYXJlaWtlIEFyaWFhbnMiLCJDcmVhdGVkT24iOiIyMDE5LTA2LTE0VDEzOjM4OjUzIiwiTW9kaWZpZWRCeSI6Il9NYXJlaWtlIEFyaWFhbnMiLCJJZCI6ImFiNTE2YjIxLTQxMTktNGQ4NC1hMGQ1LTBkY2MxMWFmNGU5MyIsIk1vZGlmaWVkT24iOiIyMDIwLTA3LTA2VDEwOjM2OjAxIiwiUHJvamVjdCI6eyIkcmVmIjoiNSJ9fSwiVXNlTnVtYmVyaW5nVHlwZU9mUGFyZW50RG9jdW1lbnQiOmZhbHNlfSx7IiRpZCI6IjEwIiwiSWQiOiJiODEzZDliYy03ZTcwLTQzMmItYWY3YS1iYWZhMDc3ZWVkYmIiLCJSYW5nZVN0YXJ0IjoxMiwiUmFuZ2VMZW5ndGgiOjI0LCJSZWZlcmVuY2VJZCI6ImJhMjUxZDUxLTRjOWQtNGJhZS05NDk1LWI3YzZjMDI0NDRhYiIsIlJlZmVyZW5jZSI6eyIkaWQiOiIxMSIsIkFic3RyYWN0Q29tcGxleGl0eSI6MCwiQWJzdHJhY3RTb3VyY2VUZXh0Rm9ybWF0IjowLCJBdXRob3JzIjpbeyIkaWQiOiIxMi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cmVmIjoiNSJ9fSx7IiRpZCI6IjEz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HJlZiI6IjQi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E0IiwiQWRkcmVzcyI6eyIkaWQiOiIxNSIsIklzTG9jYWxDbG91ZFByb2plY3RGaWxlTGluayI6ZmFsc2UsIkxpbmtlZFJlc291cmNlU3RhdHVzIjo4LCJPcmlnaW5hbFN0cmluZyI6IjMxMTMzNDQ0IiwiTGlua2VkUmVzb3VyY2VUeXBlIjo1LCJVcmlTdHJpbmciOiJodHRwOi8vd3d3Lm5jYmkubmxtLm5paC5nb3YvcHVibWVkLzMxMTMzNDQ0IiwiUHJvcGVydGllcyI6eyIkaWQiOiIxNi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3IiwiQWRkcmVzcyI6eyIkaWQiOiIxOCIsIklzTG9jYWxDbG91ZFByb2plY3RGaWxlTGluayI6ZmFsc2UsIkxpbmtlZFJlc291cmNlU3RhdHVzIjo4LCJPcmlnaW5hbFN0cmluZyI6IjEwLjEwMTYvai5oZWFsdGhwb2wuMjAxOS4wNS4wMDEiLCJMaW5rZWRSZXNvdXJjZVR5cGUiOjUsIlVyaVN0cmluZyI6Imh0dHBzOi8vZG9pLm9yZy8xMC4xMDE2L2ouaGVhbHRocG9sLjIwMTkuMDUuMDAxIiwiUHJvcGVydGllcyI6eyIkaWQiOiIxOS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ZXJpb2RpY2FsIjp7IiRpZCI6IjIwIiwiTmFtZSI6IkhlYWx0aCBwb2xpY3kgKEFtc3RlcmRhbSwgTmV0aGVybGFuZHMpIiwiUGFnaW5hdGlvbiI6MCwiUHJvdGVjdGVkIjpmYWxzZSwiVXNlckFiYnJldmlhdGlvbjEiOiJIZWFsdGggUG9saWN5IiwiQ3JlYXRlZEJ5IjoiX20iLCJDcmVhdGVkT24iOiIyMDE4LTEyLTExVDA4OjU2OjU2IiwiTW9kaWZpZWRCeSI6Il9tIiwiSWQiOiI5ZDA2YjRhMS0zYmNlLTQwYjctYTQ1MC1lZDVlYzkwZTU5NGQiLCJNb2RpZmllZE9uIjoiMjAxOC0xMi0xMVQwODo1Njo1NiIsIlByb2plY3QiOnsiJHJlZiI6IjUifX0sIlB1Ymxpc2hlcnMiOltdLCJQdWJNZWRJZCI6IjMxMTMzNDQ0IiwiUXVvdGF0aW9ucyI6W10sIlJlZmVyZW5jZVR5cGUiOiJKb3VybmFsQXJ0aWNsZSIsIlNob3J0VGl0bGUiOiJSZWlibGluZywgQXJpYWFucyBldCBhbC4gMjAxOSDigJMgV29ybGRzIG9mIEhlYWx0aGNhcmUiLCJTaG9ydFRpdGxlVXBkYXRlVHlwZSI6MCwiU291cmNlT2ZCaWJsaW9ncmFwaGljSW5mb3JtYXRpb24iOiJQdWJNZWQiLCJTdGF0aWNJZHMiOlsiNjYyOWEwMjItODU2Ny00MTEzLTkyMGEtMGFjMmZiZmVlNjk1Il0sIlRhYmxlT2ZDb250ZW50c0NvbXBsZXhpdHkiOjAsIlRhYmxlT2ZDb250ZW50c1NvdXJjZVRleHRGb3JtYXQiOjAsIlRhc2tzIjpbXSwiVGl0bGUiOiJXb3JsZHMgb2YgSGVhbHRoY2FyZTogQSBIZWFsdGhjYXJlIFN5c3RlbSBUeXBvbG9neSBvZiBPRUNEIENvdW50cmllcyIsIlRyYW5zbGF0b3JzIjpbXSwiVm9sdW1lIjoiMTIzIiwiWWVhciI6IjIwMTkiLCJZZWFyUmVzb2x2ZWQiOiIyMDE5IiwiQ3JlYXRlZEJ5IjoiX01hcmVpa2UgQXJpYWFucyIsIkNyZWF0ZWRPbiI6IjIwMTktMDYtMTRUMTE6MTY6MjMiLCJNb2RpZmllZEJ5IjoiX01hcmVpa2UgQXJpYWFucyIsIklkIjoiYmEyNTFkNTEtNGM5ZC00YmFlLTk0OTUtYjdjNmMwMjQ0NGFiIiwiTW9kaWZpZWRPbiI6IjIwMjAtMDctMDZUMTA6MzY6MDEiLCJQcm9qZWN0Ijp7IiRyZWYiOiI1In19LCJVc2VOdW1iZXJpbmdUeXBlT2ZQYXJlbnREb2N1bWVudCI6ZmFsc2V9XSwiRm9ybWF0dGVkVGV4dCI6eyIkaWQiOiIyMSIsIkNvdW50IjoxLCJUZXh0VW5pdHMiOlt7IiRpZCI6IjIyIiwiRm9udFN0eWxlIjp7IiRpZCI6IjIzIiwiTmV1dHJhbCI6dHJ1ZX0sIlJlYWRpbmdPcmRlciI6MSwiVGV4dCI6IihXZW5kdCwgMjAxNDsgUmVpYmxpbmcgZXQgYWwuLCAyMDE5KSJ9XX0sIlRhZyI6IkNpdGF2aVBsYWNlaG9sZGVyIzNhZGEzNDQyLTA2ZmUtNGM5Yi1iZmRlLTI3OTdiZDJmZDMzNyIsIlRleHQiOiIoV2VuZHQsIDIwMTQ7IFJlaWJsaW5nIGV0IGFsLiwgMjAxOSkiLCJXQUlWZXJzaW9uIjoiNi40LjAuMzUifQ==}</w:instrText>
          </w:r>
          <w:r w:rsidR="00F86C6D">
            <w:rPr>
              <w:noProof/>
              <w:lang w:val="en-US"/>
            </w:rPr>
            <w:fldChar w:fldCharType="separate"/>
          </w:r>
          <w:r w:rsidR="00952423">
            <w:rPr>
              <w:noProof/>
              <w:lang w:val="en-US"/>
            </w:rPr>
            <w:t>(Wendt, 2014; Reibling et al., 2019)</w:t>
          </w:r>
          <w:r w:rsidR="00F86C6D">
            <w:rPr>
              <w:noProof/>
              <w:lang w:val="en-US"/>
            </w:rPr>
            <w:fldChar w:fldCharType="end"/>
          </w:r>
          <w:commentRangeEnd w:id="71"/>
          <w:r w:rsidR="00F474E4">
            <w:rPr>
              <w:rStyle w:val="Kommentarzeichen"/>
            </w:rPr>
            <w:commentReference w:id="71"/>
          </w:r>
        </w:sdtContent>
      </w:sdt>
      <w:r w:rsidR="00F86C6D">
        <w:rPr>
          <w:lang w:val="en-US"/>
        </w:rPr>
        <w:t xml:space="preserve">. </w:t>
      </w:r>
    </w:p>
    <w:p w14:paraId="032F3AED" w14:textId="0C81247D" w:rsidR="001C0CE6" w:rsidRPr="006A56FF" w:rsidRDefault="00F86C6D" w:rsidP="00E915CC">
      <w:pPr>
        <w:pStyle w:val="02FlietextEinzug"/>
        <w:rPr>
          <w:lang w:val="en-US"/>
        </w:rPr>
      </w:pPr>
      <w:r>
        <w:rPr>
          <w:lang w:val="en-US"/>
        </w:rPr>
        <w:t>T</w:t>
      </w:r>
      <w:r w:rsidR="00BB65C1" w:rsidRPr="006A56FF">
        <w:rPr>
          <w:lang w:val="en-US"/>
        </w:rPr>
        <w:t>ypologies</w:t>
      </w:r>
      <w:r w:rsidR="006E1C8C" w:rsidRPr="006A56FF">
        <w:rPr>
          <w:lang w:val="en-US"/>
        </w:rPr>
        <w:t xml:space="preserve"> including </w:t>
      </w:r>
      <w:r w:rsidR="00BB65C1" w:rsidRPr="006A56FF">
        <w:rPr>
          <w:lang w:val="en-US"/>
        </w:rPr>
        <w:t xml:space="preserve">LTC </w:t>
      </w:r>
      <w:r w:rsidR="006E1C8C" w:rsidRPr="006A56FF">
        <w:rPr>
          <w:lang w:val="en-US"/>
        </w:rPr>
        <w:t xml:space="preserve">or </w:t>
      </w:r>
      <w:r w:rsidR="00BB65C1" w:rsidRPr="006A56FF">
        <w:rPr>
          <w:lang w:val="en-US"/>
        </w:rPr>
        <w:t>LTC</w:t>
      </w:r>
      <w:r w:rsidR="006E1C8C" w:rsidRPr="006A56FF">
        <w:rPr>
          <w:lang w:val="en-US"/>
        </w:rPr>
        <w:t xml:space="preserve"> facets</w:t>
      </w:r>
      <w:r w:rsidR="00BB65C1" w:rsidRPr="006A56FF">
        <w:rPr>
          <w:lang w:val="en-US"/>
        </w:rPr>
        <w:t xml:space="preserve"> </w:t>
      </w:r>
      <w:ins w:id="72" w:author="Philipp Alexander Linden" w:date="2020-07-07T13:22:00Z">
        <w:r w:rsidR="00F474E4">
          <w:rPr>
            <w:lang w:val="en-US"/>
          </w:rPr>
          <w:t>on the other hand may</w:t>
        </w:r>
      </w:ins>
      <w:del w:id="73" w:author="Philipp Alexander Linden" w:date="2020-07-07T13:22:00Z">
        <w:r w:rsidR="000145CE" w:rsidDel="00F474E4">
          <w:rPr>
            <w:lang w:val="en-US"/>
          </w:rPr>
          <w:delText>can</w:delText>
        </w:r>
        <w:r w:rsidR="00A04BA1" w:rsidRPr="006A56FF" w:rsidDel="00F474E4">
          <w:rPr>
            <w:lang w:val="en-US"/>
          </w:rPr>
          <w:delText xml:space="preserve"> </w:delText>
        </w:r>
      </w:del>
      <w:r w:rsidR="00A04BA1" w:rsidRPr="006A56FF">
        <w:rPr>
          <w:lang w:val="en-US"/>
        </w:rPr>
        <w:t xml:space="preserve">be divided </w:t>
      </w:r>
      <w:r w:rsidR="000C097C" w:rsidRPr="006A56FF">
        <w:rPr>
          <w:lang w:val="en-US"/>
        </w:rPr>
        <w:t>into three</w:t>
      </w:r>
      <w:r w:rsidR="00A04BA1" w:rsidRPr="006A56FF">
        <w:rPr>
          <w:lang w:val="en-US"/>
        </w:rPr>
        <w:t xml:space="preserve"> major groups</w:t>
      </w:r>
      <w:r w:rsidR="00BB65C1" w:rsidRPr="006A56FF">
        <w:rPr>
          <w:lang w:val="en-US"/>
        </w:rPr>
        <w:t>.</w:t>
      </w:r>
      <w:r w:rsidR="006E1C8C" w:rsidRPr="006A56FF">
        <w:rPr>
          <w:lang w:val="en-US"/>
        </w:rPr>
        <w:t xml:space="preserve"> </w:t>
      </w:r>
      <w:r w:rsidR="00BB65C1" w:rsidRPr="006A56FF">
        <w:rPr>
          <w:lang w:val="en-US"/>
        </w:rPr>
        <w:t xml:space="preserve">A first group </w:t>
      </w:r>
      <w:r w:rsidR="00B23D1F" w:rsidRPr="006A56FF">
        <w:rPr>
          <w:lang w:val="en-US"/>
        </w:rPr>
        <w:t>focuses</w:t>
      </w:r>
      <w:r w:rsidR="006E1C8C" w:rsidRPr="006A56FF">
        <w:rPr>
          <w:lang w:val="en-US"/>
        </w:rPr>
        <w:t xml:space="preserve"> on social services </w:t>
      </w:r>
      <w:r w:rsidR="000145CE">
        <w:rPr>
          <w:lang w:val="en-US"/>
        </w:rPr>
        <w:t>in general where</w:t>
      </w:r>
      <w:r w:rsidR="006E1C8C" w:rsidRPr="006A56FF">
        <w:rPr>
          <w:lang w:val="en-US"/>
        </w:rPr>
        <w:t xml:space="preserve"> LTC is </w:t>
      </w:r>
      <w:r w:rsidR="00A04BA1" w:rsidRPr="006A56FF">
        <w:rPr>
          <w:lang w:val="en-US"/>
        </w:rPr>
        <w:t>just one part of a big</w:t>
      </w:r>
      <w:r w:rsidR="00B23D1F" w:rsidRPr="006A56FF">
        <w:rPr>
          <w:lang w:val="en-US"/>
        </w:rPr>
        <w:t>ger social service</w:t>
      </w:r>
      <w:r w:rsidR="00A04BA1" w:rsidRPr="006A56FF">
        <w:rPr>
          <w:lang w:val="en-US"/>
        </w:rPr>
        <w:t xml:space="preserve"> picture</w:t>
      </w:r>
      <w:r w:rsidR="000C097C" w:rsidRPr="006A56FF">
        <w:rPr>
          <w:lang w:val="en-US"/>
        </w:rPr>
        <w:t xml:space="preserve"> </w:t>
      </w:r>
      <w:sdt>
        <w:sdtPr>
          <w:rPr>
            <w:lang w:val="en-US"/>
          </w:rPr>
          <w:alias w:val="Don’t edit this field."/>
          <w:tag w:val="CitaviPlaceholder#cf2ee87a-aa3e-4fb3-bfab-6170185e2644"/>
          <w:id w:val="684874940"/>
          <w:placeholder>
            <w:docPart w:val="DefaultPlaceholder_-1854013440"/>
          </w:placeholder>
        </w:sdtPr>
        <w:sdtEndPr/>
        <w:sdtContent>
          <w:r w:rsidR="00733407" w:rsidRPr="006A56FF">
            <w:rPr>
              <w:lang w:val="en-US"/>
            </w:rPr>
            <w:fldChar w:fldCharType="begin"/>
          </w:r>
          <w:r w:rsidR="00952423">
            <w:rPr>
              <w:lang w:val="en-US"/>
            </w:rPr>
            <w:instrText>ADDIN CitaviPlaceholder{eyIkaWQiOiIxIiwiRW50cmllcyI6W3siJGlkIjoiMiIsIklkIjoiYjg4NjM0NjAtZDJmYy00MjhkLWExMjMtOTRlYzE1MmU3MGJjIiwiUmFuZ2VMZW5ndGgiOjI2LCJSZWZlcmVuY2VJZCI6ImQwNWMyZDQ0LWNiNWUtNGZlMi1iM2Y3LTRhYjFjMjg1NDFlZCIsIlJlZmVyZW5jZSI6eyIkaWQiOiIzIiwiQWJzdHJhY3RDb21wbGV4aXR5IjowLCJBYnN0cmFjdFNvdXJjZVRleHRGb3JtYXQiOjAsIkF1dGhvcnMiOlt7IiRpZCI6IjQiLCJGaXJzdE5hbWUiOiJBbm5lbGkiLCJMYXN0TmFtZSI6IkFudHRvbmVuIiwiUHJvdGVjdGVkIjpmYWxzZSwiU2V4IjoxLCJDcmVhdGVkQnkiOiJfbSIsIkNyZWF0ZWRPbiI6IjIwMTgtMTItMTJUMTA6MDA6MTMiLCJNb2RpZmllZEJ5IjoiX20iLCJJZCI6IjkyYmI5ZTk5LTA1YWEtNDUwNy04ZGQ3LWRhNjkwMjcxYzg3YyIsIk1vZGlmaWVkT24iOiIyMDE4LTEyLTEyVDEwOjAwOjEzIiwiUHJvamVjdCI6eyIkaWQiOiI1In19LHsiJGlkIjoiNiIsIkZpcnN0TmFtZSI6Ikpvcm1hIiwiTGFzdE5hbWUiOiJTaXBpbMOkIiwiUHJvdGVjdGVkIjpmYWxzZSwiU2V4IjoyLCJDcmVhdGVkQnkiOiJfbSIsIkNyZWF0ZWRPbiI6IjIwMTgtMTItMTJUMTA6MDA6MTMiLCJNb2RpZmllZEJ5IjoiX20iLCJJZCI6IjdlMWZjNGE1LTAxMDAtNDdiYy05NWZiLWIzMDJhNDUzMzEyNSIsIk1vZGlmaWVkT24iOiIyMDE4LTEyLTEyVDEwOjAwOjEz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44Nzwvbj5cclxuICA8aW4+dHJ1ZTwvaW4+XHJcbiAgPG9zPjg3PC9vcz5cclxuICA8cHM+ODc8L3BzPlxyXG48L3NwPlxyXG48ZXA+XHJcbiAgPG4+MTAwPC9uPlxyXG4gIDxpbj50cnVlPC9pbj5cclxuICA8b3M+MTAwPC9vcz5cclxuICA8cHM+MTAwPC9wcz5cclxuPC9lcD5cclxuPG9zPjg3LTEwMDwvb3M+IiwiUGVyaW9kaWNhbCI6eyIkaWQiOiI3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BbnR0b25lbiwgU2lwaWzDpCAxOTk2IOKAkyBFdXJvcGVhbiBTb2NpYWwgQ2FyZSBTZXJ2aWNlcyIsIlNob3J0VGl0bGVVcGRhdGVUeXBlIjowLCJTdGF0aWNJZHMiOlsiZDA1YzJkNDQtY2I1ZS00ZmUyLWIzZjctNGFiMWMyODU0MWVkIl0sIlRhYmxlT2ZDb250ZW50c0NvbXBsZXhpdHkiOjAsIlRhYmxlT2ZDb250ZW50c1NvdXJjZVRleHRGb3JtYXQiOjAsIlRhc2tzIjpbXSwiVGl0bGUiOiJFdXJvcGVhbiBTb2NpYWwgQ2FyZSBTZXJ2aWNlczogSXMgaXQgcG9zc2libGUgdG8gaWRlbnRpZnkgbW9kZWxzPyIsIlRyYW5zbGF0b3JzIjpbXSwiVm9sdW1lIjoiNiIsIlllYXIiOiIxOTk2IiwiWWVhclJlc29sdmVkIjoiMTk5NiIsIkNyZWF0ZWRCeSI6Il9tIiwiQ3JlYXRlZE9uIjoiMjAxOC0xMi0xMlQwOTo1OTo0NCIsIk1vZGlmaWVkQnkiOiJfbSIsIklkIjoiZDA1YzJkNDQtY2I1ZS00ZmUyLWIzZjctNGFiMWMyODU0MWVkIiwiTW9kaWZpZWRPbiI6IjIwMTgtMTItMTJUMTA6MDE6MTUiLCJQcm9qZWN0Ijp7IiRyZWYiOiI1In19LCJVc2VOdW1iZXJpbmdUeXBlT2ZQYXJlbnREb2N1bWVudCI6ZmFsc2V9LHsiJGlkIjoiOCIsIklkIjoiNWRjZTA1ZmEtMjM4Ni00M2RjLTg4NDYtMzFkYTU5OWY4Y2MzIiwiUmFuZ2VTdGFydCI6MjYsIlJhbmdlTGVuZ3RoIjoyOCwiUmVmZXJlbmNlSWQiOiJlNjQzNWNhMy1kYzg0LTQzYjUtYTUzZS1jZmZkOGMwM2FlNGQiLCJSZWZlcmVuY2UiOnsiJGlkIjoiOSIsIkFic3RyYWN0Q29tcGxleGl0eSI6MCwiQWJzdHJhY3RTb3VyY2VUZXh0Rm9ybWF0IjowLCJBdXRob3JzIjpbeyIkaWQiOiIxMCIsIkZpcnN0TmFtZSI6IkZyYW5jZXNjYSIsIkxhc3ROYW1lIjoiQmV0dGlvIiwiUHJvdGVjdGVkIjpmYWxzZSwiU2V4IjoxLCJDcmVhdGVkQnkiOiJfbSIsIkNyZWF0ZWRPbiI6IjIwMTgtMTItMTJUMTA6MDI6MjkiLCJNb2RpZmllZEJ5IjoiX20iLCJJZCI6IjczNjZiNWRjLWExMTAtNGI3OC04MDQxLWIwOGE1MWFlMTVlNCIsIk1vZGlmaWVkT24iOiIyMDE4LTEyLTEyVDEwOjAyOjI5IiwiUHJvamVjdCI6eyIkcmVmIjoiNSJ9fSx7IiRpZCI6IjExIiwiRmlyc3ROYW1lIjoiSmFubmVrZSIsIkxhc3ROYW1lIjoiUGxhbnRlbmdhIiwiUHJvdGVjdGVkIjpmYWxzZSwiU2V4IjoxLCJDcmVhdGVkQnkiOiJfbSIsIkNyZWF0ZWRPbiI6IjIwMTgtMTItMTJUMTA6MDI6MjkiLCJNb2RpZmllZEJ5IjoiX20iLCJJZCI6IjE0YTlkODljLTQwODEtNDc4MC04ZTY3LTIzZDFhMDhhODRlNSIsIk1vZGlmaWVkT24iOiIyMDE4LTEyLTEyVDEwOjAyOjI5IiwiUHJvamVjdCI6eyIkcmVmIjoiNSJ9fV0sIkNpdGF0aW9uS2V5VXBkYXRlVHlwZSI6MCwiQ29sbGFib3JhdG9ycyI6W10sIkRvaSI6IjEwLjEwODAvMTM1NDU3MDA0MjAwMDE5ODI0NSIsIkVkaXRvcnMiOltdLCJFdmFsdWF0aW9uQ29tcGxleGl0eSI6MCwiRXZhbHVhdGlvblNvdXJjZVRleHRGb3JtYXQiOjAsIkdyb3VwcyI6W10sIkhhc0xhYmVsMSI6ZmFsc2UsIkhhc0xhYmVsMiI6ZmFsc2UsIktleXdvcmRzIjpbXSwiTG9jYXRpb25zIjpbeyIkaWQiOiIxMiIsIkFkZHJlc3MiOnsiJGlkIjoiMTMiLCJJc0xvY2FsQ2xvdWRQcm9qZWN0RmlsZUxpbmsiOmZhbHNlLCJMaW5rZWRSZXNvdXJjZVN0YXR1cyI6OCwiT3JpZ2luYWxTdHJpbmciOiIxMC4xMDgwLzEzNTQ1NzAwNDIwMDAxOTgyNDUiLCJMaW5rZWRSZXNvdXJjZVR5cGUiOjUsIlVyaVN0cmluZyI6Imh0dHBzOi8vZG9pLm9yZy8xMC4xMDgwLzEzNTQ1NzAwNDIwMDAxOTgyNDUiLCJQcm9wZXJ0aWVzIjp7IiRpZCI6IjE0In19LCJBbm5vdGF0aW9ucyI6W10sIkxvY2F0aW9uVHlwZSI6MCwiTWlycm9yc1JlZmVyZW5jZVByb3BlcnR5SWQiOjEyOCwiQ3JlYXRlZEJ5IjoiX20iLCJDcmVhdGVkT24iOiIyMDE4LTEyLTEyVDEwOjAyOjI4IiwiTW9kaWZpZWRCeSI6Il9tIiwiSWQiOiJhZjc5Yjk0Yy1jM2E2LTQwZWQtYWJlNy0xMjE4ZTVjNzJjNzQiLCJNb2RpZmllZE9uIjoiMjAxOC0xMi0xMlQxMDowMjoyOCIsIlByb2plY3QiOnsiJHJlZiI6IjUifX1dLCJOdW1iZXIiOiIxIiwiT3JnYW5pemF0aW9ucyI6W10sIk90aGVyc0ludm9sdmVkIjpbXSwiUGFnZVJhbmdlIjoiPHNwPlxyXG4gIDxuPjg1PC9uPlxyXG4gIDxpbj50cnVlPC9pbj5cclxuICA8b3M+ODU8L29zPlxyXG4gIDxwcz44NTwvcHM+XHJcbjwvc3A+XHJcbjxlcD5cclxuICA8bj4xMTM8L24+XHJcbiAgPGluPnRydWU8L2luPlxyXG4gIDxvcz4xMTM8L29zPlxyXG4gIDxwcz4xMTM8L3BzPlxyXG48L2VwPlxyXG48b3M+ODUtMTEzPC9vcz4iLCJQZXJpb2RpY2FsIjp7IiRpZCI6IjE1IiwiSXNzbiI6IjEzNTQtNTcwMSIsIk5hbWUiOiJGZW1pbmlzdCBFY29ub21pY3MiLCJQYWdpbmF0aW9uIjowLCJQcm90ZWN0ZWQiOmZhbHNlLCJDcmVhdGVkQnkiOiJfbSIsIkNyZWF0ZWRPbiI6IjIwMTgtMTItMTJUMTA6MDI6MjkiLCJNb2RpZmllZEJ5IjoiX20iLCJJZCI6ImNiNjRkMGI4LWE4OTYtNDA3ZC1iZDZkLWM4NTFlNzljMGJlNCIsIk1vZGlmaWVkT24iOiIyMDE4LTEyLTEyVDEwOjAyOjI5IiwiUHJvamVjdCI6eyIkcmVmIjoiNSJ9fSwiUHVibGlzaGVycyI6W10sIlF1b3RhdGlvbnMiOltdLCJSZWZlcmVuY2VUeXBlIjoiSm91cm5hbEFydGljbGUiLCJTaG9ydFRpdGxlIjoiQmV0dGlvLCBQbGFudGVuZ2EgMjAwNCDigJMgQ29tcGFyaW5nIENhcmUgUmVnaW1lcyBpbiBFdXJvcGUiLCJTaG9ydFRpdGxlVXBkYXRlVHlwZSI6MCwiU291cmNlT2ZCaWJsaW9ncmFwaGljSW5mb3JtYXRpb24iOiJDcm9zc1JlZiIsIlN0YXRpY0lkcyI6WyJlNjQzNWNhMy1kYzg0LTQzYjUtYTUzZS1jZmZkOGMwM2FlNGQiXSwiVGFibGVPZkNvbnRlbnRzQ29tcGxleGl0eSI6MCwiVGFibGVPZkNvbnRlbnRzU291cmNlVGV4dEZvcm1hdCI6MCwiVGFza3MiOltdLCJUaXRsZSI6IkNvbXBhcmluZyBDYXJlIFJlZ2ltZXMgaW4gRXVyb3BlIiwiVHJhbnNsYXRvcnMiOltdLCJWb2x1bWUiOiIxMCIsIlllYXIiOiIyMDA0IiwiWWVhclJlc29sdmVkIjoiMjAwNCIsIkNyZWF0ZWRCeSI6Il9tIiwiQ3JlYXRlZE9uIjoiMjAxOC0xMi0xMlQxMDowMTo1MCIsIk1vZGlmaWVkQnkiOiJfbSIsIklkIjoiZTY0MzVjYTMtZGM4NC00M2I1LWE1M2UtY2ZmZDhjMDNhZTRkIiwiTW9kaWZpZWRPbiI6IjIwMTgtMTItMTJUMTA6MDI6MjkiLCJQcm9qZWN0Ijp7IiRyZWYiOiI1In19LCJVc2VOdW1iZXJpbmdUeXBlT2ZQYXJlbnREb2N1bWVudCI6ZmFsc2V9LHsiJGlkIjoiMTYiLCJJZCI6Ijg2MWY5OTkwLTliMGMtNGRmMS04ZTFhLTVkYzg1MzM5ZjE1NSIsIlJhbmdlU3RhcnQiOjU0LCJSYW5nZUxlbmd0aCI6MTQsIlJlZmVyZW5jZUlkIjoiMGMxMGQyOGUtZGVhNS00OTU3LWEzOTAtY2M1ZGY2MmI4ZmVmIiwiUmVmZXJlbmNlIjp7IiRpZCI6IjE3IiwiQWJzdHJhY3RDb21wbGV4aXR5IjowLCJBYnN0cmFjdFNvdXJjZVRleHRGb3JtYXQiOjAsIkF1dGhvcnMiOlt7IiRpZCI6IjE4IiwiRmlyc3ROYW1lIjoiTWlra28iLCJMYXN0TmFtZSI6IkthdXR0byIsIlByb3RlY3RlZCI6ZmFsc2UsIlNleCI6MiwiQ3JlYXRlZEJ5IjoiX20iLCJDcmVhdGVkT24iOiIyMDE4LTEyLTEyVDEwOjI3OjA2IiwiTW9kaWZpZWRCeSI6Il9tIiwiSWQiOiI3ZGE0Y2YwZS02ZGVlLTRiZTctYjI0NS05OTA5ZWE4NGNiYzUiLCJNb2RpZmllZE9uIjoiMjAxOC0xMi0xMlQxMDoyNzowNi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YWYiLCJMYW5ndWFnZUNvZGUiOiJhZiIsIkxvY2F0aW9ucyI6W10sIk51bWJlciI6IjEiLCJPcmdhbml6YXRpb25zIjpbXSwiT3RoZXJzSW52b2x2ZWQiOltdLCJQYWdlUmFuZ2UiOiI8c3A+XHJcbiAgPG4+NTM8L24+XHJcbiAgPGluPnRydWU8L2luPlxyXG4gIDxvcz41Mzwvb3M+XHJcbiAgPHBzPjUzPC9wcz5cclxuPC9zcD5cclxuPGVwPlxyXG4gIDxuPjY1PC9uPlxyXG4gIDxpbj50cnVlPC9pbj5cclxuICA8b3M+NjU8L29zPlxyXG4gIDxwcz42NTwvcHM+XHJcbjwvZXA+XHJcbjxvcz41My02NTwvb3M+IiwiUGVyaW9kaWNhbCI6eyIkcmVmIjoiNyJ9LCJQdWJsaXNoZXJzIjpbXSwiUXVvdGF0aW9ucyI6W10sIlJlZmVyZW5jZVR5cGUiOiJKb3VybmFsQXJ0aWNsZSIsIlNob3J0VGl0bGUiOiJLYXV0dG8gMjAwMiDigJMgSW52ZXN0aW5nIGluIFNlcnZpY2VzIGluIFdlc3QiLCJTaG9ydFRpdGxlVXBkYXRlVHlwZSI6MCwiU3RhdGljSWRzIjpbIjBjMTBkMjhlLWRlYTUtNDk1Ny1hMzkwLWNjNWRmNjJiOGZlZiJdLCJUYWJsZU9mQ29udGVudHNDb21wbGV4aXR5IjowLCJUYWJsZU9mQ29udGVudHNTb3VyY2VUZXh0Rm9ybWF0IjowLCJUYXNrcyI6W10sIlRpdGxlIjoiSW52ZXN0aW5nIGluIFNlcnZpY2VzIGluIFdlc3QgRXVyb3BlYW4gd2VsZmFyZSBzdGF0ZXMiLCJUcmFuc2xhdG9ycyI6W10sIlZvbHVtZSI6IjEyIiwiWWVhciI6IjIwMDIiLCJZZWFyUmVzb2x2ZWQiOiIyMDAyIiwiQ3JlYXRlZEJ5IjoiX20iLCJDcmVhdGVkT24iOiIyMDE4LTEyLTEyVDEwOjI2OjU1IiwiTW9kaWZpZWRCeSI6Il9tIiwiSWQiOiIwYzEwZDI4ZS1kZWE1LTQ5NTctYTM5MC1jYzVkZjYyYjhmZWYiLCJNb2RpZmllZE9uIjoiMjAxOC0xMi0xMlQxMDoyODozNiIsIlByb2plY3QiOnsiJHJlZiI6IjUifX0sIlVzZU51bWJlcmluZ1R5cGVPZlBhcmVudERvY3VtZW50IjpmYWxzZX0seyIkaWQiOiIxOSIsIklkIjoiYzgxYThhODEtMzY2Zi00YTA2LWI1Y2UtNGJiZjExYjNhZjJiIiwiUmFuZ2VTdGFydCI6NjgsIlJhbmdlTGVuZ3RoIjoxNSwiUmVmZXJlbmNlSWQiOiI0MjAxZjMxZi00ZTQyLTQwNmYtYjYzOS1iNGFlZmFhNjAwMjAiLCJSZWZlcmVuY2UiOnsiJGlkIjoiMjAiLCJBYnN0cmFjdENvbXBsZXhpdHkiOjAsIkFic3RyYWN0U291cmNlVGV4dEZvcm1hdCI6MCwiQXV0aG9ycyI6W3siJGlkIjoiMjEiLCJGaXJzdE5hbWUiOiJTaWdyaWQiLCJMYXN0TmFtZSI6IkxlaXRuZXIiLCJQcm90ZWN0ZWQiOmZhbHNlLCJTZXgiOjEsIkNyZWF0ZWRCeSI6Il9tIiwiQ3JlYXRlZE9uIjoiMjAxOC0xMi0xMlQxMDozMDoyNCIsIk1vZGlmaWVkQnkiOiJfbSIsIklkIjoiYjM5NjRlZmMtNzNiYS00Yjc4LTk2NzItOWUwMWQ0NDM4Nzg4IiwiTW9kaWZpZWRPbiI6IjIwMTgtMTItMTJUMTA6MzA6MjQiLCJQcm9qZWN0Ijp7IiRyZWYiOiI1In19XSwiQ2l0YXRpb25LZXlVcGRhdGVUeXBlIjowLCJDb2xsYWJvcmF0b3JzIjpbXSwiRG9pIjoiMTAuMTA4MC8xNDYxNjY5MDMyMDAwMTI3NjQyIiwiRWRpdG9ycyI6W10sIkV2YWx1YXRpb25Db21wbGV4aXR5IjowLCJFdmFsdWF0aW9uU291cmNlVGV4dEZvcm1hdCI6MCwiR3JvdXBzIjpbXSwiSGFzTGFiZWwxIjpmYWxzZSwiSGFzTGFiZWwyIjpmYWxzZSwiS2V5d29yZHMiOltdLCJMYW5ndWFnZSI6ImVuIiwiTGFuZ3VhZ2VDb2RlIjoiZW4iLCJMb2NhdGlvbnMiOlt7IiRpZCI6IjIyIiwiQWRkcmVzcyI6eyIkaWQiOiIyMyIsIklzTG9jYWxDbG91ZFByb2plY3RGaWxlTGluayI6ZmFsc2UsIkxpbmtlZFJlc291cmNlU3RhdHVzIjo4LCJPcmlnaW5hbFN0cmluZyI6IjEwLjEwODAvMTQ2MTY2OTAzMjAwMDEyNzY0MiIsIkxpbmtlZFJlc291cmNlVHlwZSI6NSwiVXJpU3RyaW5nIjoiaHR0cHM6Ly9kb2kub3JnLzEwLjEwODAvMTQ2MTY2OTAzMjAwMDEyNzY0MiIsIlByb3BlcnRpZXMiOnsiJGlkIjoiMjQifX0sIkFubm90YXRpb25zIjpbXSwiTG9jYXRpb25UeXBlIjowLCJNaXJyb3JzUmVmZXJlbmNlUHJvcGVydHlJZCI6MTI4LCJDcmVhdGVkQnkiOiJfbSIsIkNyZWF0ZWRPbiI6IjIwMTgtMTItMTJUMTA6MzA6MjMiLCJNb2RpZmllZEJ5IjoiX20iLCJJZCI6IjhhYjQxMDRjLTExZTktNDkzNy1hODUxLTQ3MmY4MjUzZjA2MiIsIk1vZGlmaWVkT24iOiIyMDE4LTEyLTEyVDEwOjMwOjIzIiwiUHJvamVjdCI6eyIkcmVmIjoiNSJ9fV0sIk51bWJlciI6IjQiLCJPcmdhbml6YXRpb25zIjpbXSwiT3RoZXJzSW52b2x2ZWQiOltdLCJQYWdlUmFuZ2UiOiI8c3A+XHJcbiAgPG4+MzUzPC9uPlxyXG4gIDxpbj50cnVlPC9pbj5cclxuICA8b3M+MzUzPC9vcz5cclxuICA8cHM+MzUzPC9wcz5cclxuPC9zcD5cclxuPGVwPlxyXG4gIDxuPjM3NTwvbj5cclxuICA8aW4+dHJ1ZTwvaW4+XHJcbiAgPG9zPjM3NTwvb3M+XHJcbiAgPHBzPjM3NTwvcHM+XHJcbjwvZXA+XHJcbjxvcz4zNTMtMzc1PC9vcz4iLCJQZXJpb2RpY2FsIjp7IiRpZCI6IjI1IiwiSXNzbiI6IjE0NjEtNjY5NiIsIk5hbWUiOiJFdXJvcGVhbiBTb2NpZXRpZXMiLCJQYWdpbmF0aW9uIjowLCJQcm90ZWN0ZWQiOmZhbHNlLCJDcmVhdGVkQnkiOiJfbSIsIkNyZWF0ZWRPbiI6IjIwMTgtMTItMTJUMTA6MzA6MjQiLCJNb2RpZmllZEJ5IjoiX20iLCJJZCI6IjQyNTM0MzIyLTIwMzItNDQ0Zi05ZTg1LTM1Y2RiNWI0YjE1YSIsIk1vZGlmaWVkT24iOiIyMDE4LTEyLTEyVDEwOjMwOjI0IiwiUHJvamVjdCI6eyIkcmVmIjoiNSJ9fSwiUHVibGlzaGVycyI6W10sIlF1b3RhdGlvbnMiOltdLCJSZWZlcmVuY2VUeXBlIjoiSm91cm5hbEFydGljbGUiLCJTaG9ydFRpdGxlIjoiTGVpdG5lciAyMDAzIOKAkyBWYXJpZXRpZXMgb2YgZmFtaWxpYWxpc20iLCJTaG9ydFRpdGxlVXBkYXRlVHlwZSI6MCwiU291cmNlT2ZCaWJsaW9ncmFwaGljSW5mb3JtYXRpb24iOiJDcm9zc1JlZiIsIlN0YXRpY0lkcyI6WyI0MjAxZjMxZi00ZTQyLTQwNmYtYjYzOS1iNGFlZmFhNjAwMjAiXSwiU3VidGl0bGUiOiJUaGUgY2FyaW5nIGZ1bmN0aW9uIG9mIHRoZSBmYW1pbHkgaW4gY29tcGFyYXRpdmUgcGVyc3BlY3RpdmUiLCJUYWJsZU9mQ29udGVudHNDb21wbGV4aXR5IjowLCJUYWJsZU9mQ29udGVudHNTb3VyY2VUZXh0Rm9ybWF0IjowLCJUYXNrcyI6W10sIlRpdGxlIjoiVmFyaWV0aWVzIG9mIGZhbWlsaWFsaXNtIiwiVHJhbnNsYXRvcnMiOltdLCJWb2x1bWUiOiI1IiwiWWVhciI6IjIwMDMiLCJZZWFyUmVzb2x2ZWQiOiIyMDAzIiwiQ3JlYXRlZEJ5IjoiX20iLCJDcmVhdGVkT24iOiIyMDE4LTEyLTEyVDEwOjMwOjIwIiwiTW9kaWZpZWRCeSI6Il9tIiwiSWQiOiI0MjAxZjMxZi00ZTQyLTQwNmYtYjYzOS1iNGFlZmFhNjAwMjAiLCJNb2RpZmllZE9uIjoiMjAxOC0xMi0xMlQxMDozMDoyNCIsIlByb2plY3QiOnsiJHJlZiI6IjUifX0sIlVzZU51bWJlcmluZ1R5cGVPZlBhcmVudERvY3VtZW50IjpmYWxzZX0seyIkaWQiOiIyNiIsIklkIjoiNTNkZThmZGEtZDhkYi00NjgyLWI2ZTItNTE1MmViMTIwZTBiIiwiUmFuZ2VTdGFydCI6ODMsIlJhbmdlTGVuZ3RoIjoyNiwiUmVmZXJlbmNlSWQiOiIzNzQxMTFiNS05OTcyLTQ3NzktOTE0Ny1iZmQ2M2IxZjlmZWYiLCJSZWZlcmVuY2UiOnsiJGlkIjoiMjciLCJBYnN0cmFjdENvbXBsZXhpdHkiOjAsIkFic3RyYWN0U291cmNlVGV4dEZvcm1hdCI6MCwiQXV0aG9ycyI6W3siJGlkIjoiMjgiLCJGaXJzdE5hbWUiOiJDaGlhcmEiLCJMYXN0TmFtZSI6IlNhcmFjZW5vIiwiUHJvdGVjdGVkIjpmYWxzZSwiU2V4IjoxLCJDcmVhdGVkQnkiOiJfbSIsIkNyZWF0ZWRPbiI6IjIwMTgtMTItMTJUMTA6NDA6NDciLCJNb2RpZmllZEJ5IjoiX20iLCJJZCI6IjE4Yjg5NzEzLTFkMTItNDUzNy04MWI4LThjNzdjMzU3ZGY4MyIsIk1vZGlmaWVkT24iOiIyMDE4LTEyLTEyVDEwOjQwOjQ3IiwiUHJvamVjdCI6eyIkcmVmIjoiNSJ9fSx7IiRpZCI6IjI5IiwiRmlyc3ROYW1lIjoiV29sZmdhbmciLCJMYXN0TmFtZSI6IktlY2siLCJQcm90ZWN0ZWQiOmZhbHNlLCJTZXgiOjIsIkNyZWF0ZWRCeSI6Il9tIiwiQ3JlYXRlZE9uIjoiMjAxOC0xMi0xMlQxMDo0MDo0NyIsIk1vZGlmaWVkQnkiOiJfbSIsIklkIjoiMzQyYzM5OTItMmY4OC00OWE4LWJlMDAtMzBkYzkwYjgyOWYyIiwiTW9kaWZpZWRPbiI6IjIwMTgtMTItMTJUMTA6NDA6NDciLCJQcm9qZWN0Ijp7IiRyZWYiOiI1In19XSwiQ2l0YXRpb25LZXlVcGRhdGVUeXBlIjowLCJDb2xsYWJvcmF0b3JzIjpbXSwiRG9pIjoiMTAuMTA4MC8xNDYxNjY5Ni4yMDEwLjQ4MzAwNiIsIkVkaXRvcnMiOltdLCJFdmFsdWF0aW9uQ29tcGxleGl0eSI6MCwiRXZhbHVhdGlvblNvdXJjZVRleHRGb3JtYXQiOjAsIkdyb3VwcyI6W10sIkhhc0xhYmVsMSI6ZmFsc2UsIkhhc0xhYmVsMiI6ZmFsc2UsIktleXdvcmRzIjpbXSwiTGFuZ3VhZ2UiOiJlbiIsIkxhbmd1YWdlQ29kZSI6ImVuIiwiTG9jYXRpb25zIjpbeyIkaWQiOiIzMCIsIkFkZHJlc3MiOnsiJGlkIjoiMzEiLCJJc0xvY2FsQ2xvdWRQcm9qZWN0RmlsZUxpbmsiOmZhbHNlLCJMaW5rZWRSZXNvdXJjZVN0YXR1cyI6OCwiT3JpZ2luYWxTdHJpbmciOiIxMC4xMDgwLzE0NjE2Njk2LjIwMTAuNDgzMDA2IiwiTGlua2VkUmVzb3VyY2VUeXBlIjo1LCJVcmlTdHJpbmciOiJodHRwczovL2RvaS5vcmcvMTAuMTA4MC8xNDYxNjY5Ni4yMDEwLjQ4MzAwNiIsIlByb3BlcnRpZXMiOnsiJGlkIjoiMzIifX0sIkFubm90YXRpb25zIjpbXSwiTG9jYXRpb25UeXBlIjowLCJNaXJyb3JzUmVmZXJlbmNlUHJvcGVydHlJZCI6MTI4LCJDcmVhdGVkQnkiOiJfbSIsIkNyZWF0ZWRPbiI6IjIwMTgtMTItMTJUMTA6NDA6NDYiLCJNb2RpZmllZEJ5IjoiX20iLCJJZCI6IjczMWMzODUzLWFmMWQtNDdmOC04OTg2LTA2MjgyODU1MWU0NiIsIk1vZGlmaWVkT24iOiIyMDE4LTEyLTEyVDEwOjQwOjQ2IiwiUHJvamVjdCI6eyIkcmVmIjoiNSJ9fV0sIk51bWJlciI6IjUiLCJPcmdhbml6YXRpb25zIjpbXSwiT3RoZXJzSW52b2x2ZWQiOltdLCJQYWdlUmFuZ2UiOiI8c3A+XHJcbiAgPG4+Njc1PC9uPlxyXG4gIDxpbj50cnVlPC9pbj5cclxuICA8b3M+Njc1PC9vcz5cclxuICA8cHM+Njc1PC9wcz5cclxuPC9zcD5cclxuPGVwPlxyXG4gIDxuPjY5Njwvbj5cclxuICA8aW4+dHJ1ZTwvaW4+XHJcbiAgPG9zPjY5Njwvb3M+XHJcbiAgPHBzPjY5NjwvcHM+XHJcbjwvZXA+XHJcbjxvcz42NzUtNjk2PC9vcz4iLCJQZXJpb2RpY2FsIjp7IiRyZWYiOiIyNSJ9LCJQdWJsaXNoZXJzIjpbXSwiUXVvdGF0aW9ucyI6W10sIlJlZmVyZW5jZVR5cGUiOiJKb3VybmFsQXJ0aWNsZSIsIlNob3J0VGl0bGUiOiJTYXJhY2VubywgS2VjayAyMDEwIOKAkyBDYW4gd2UgaWRlbnRpZnkgaW50ZXJnZW5lcmF0aW9uYWwgcG9saWN5IiwiU2hvcnRUaXRsZVVwZGF0ZVR5cGUiOjAsIlNvdXJjZU9mQmlibGlvZ3JhcGhpY0luZm9ybWF0aW9uIjoiQ3Jvc3NSZWYiLCJTdGF0aWNJZHMiOlsiMzc0MTExYjUtOTk3Mi00Nzc5LTkxNDctYmZkNjNiMWY5ZmVmIl0sIlRhYmxlT2ZDb250ZW50c0NvbXBsZXhpdHkiOjAsIlRhYmxlT2ZDb250ZW50c1NvdXJjZVRleHRGb3JtYXQiOjAsIlRhc2tzIjpbXSwiVGl0bGUiOiJDYW4gd2UgaWRlbnRpZnkgaW50ZXJnZW5lcmF0aW9uYWwgcG9saWN5IHJlZ2ltZXMgaW4gRXVyb3BlPyIsIlRyYW5zbGF0b3JzIjpbXSwiVm9sdW1lIjoiMTIiLCJZZWFyIjoiMjAxMCIsIlllYXJSZXNvbHZlZCI6IjIwMTAiLCJDcmVhdGVkQnkiOiJfbSIsIkNyZWF0ZWRPbiI6IjIwMTgtMTItMTJUMTA6NDA6MzUiLCJNb2RpZmllZEJ5IjoiX20iLCJJZCI6IjM3NDExMWI1LTk5NzItNDc3OS05MTQ3LWJmZDYzYjFmOWZlZiIsIk1vZGlmaWVkT24iOiIyMDE4LTEyLTEyVDEwOjQyOjAxIiwiUHJvamVjdCI6eyIkcmVmIjoiNSJ9fSwiVXNlTnVtYmVyaW5nVHlwZU9mUGFyZW50RG9jdW1lbnQiOmZhbHNlfV0sIkZvcm1hdHRlZFRleHQiOnsiJGlkIjoiMzMiLCJDb3VudCI6MSwiVGV4dFVuaXRzIjpbeyIkaWQiOiIzNCIsIkZvbnRTdHlsZSI6eyIkaWQiOiIzNSIsIk5ldXRyYWwiOnRydWV9LCJSZWFkaW5nT3JkZXIiOjEsIlRleHQiOiIoQW50dG9uZW4gYW5kIFNpcGlsw6QsIDE5OTY7IEJldHRpbyBhbmQgUGxhbnRlbmdhLCAyMDA0OyBLYXV0dG8sIDIwMDI7IExlaXRuZXIsIDIwMDM7IFNhcmFjZW5vIGFuZCBLZWNrLCAyMDEwKSJ9XX0sIlRhZyI6IkNpdGF2aVBsYWNlaG9sZGVyI2NmMmVlODdhLWFhM2UtNGZiMy1iZmFiLTYxNzAxODVlMjY0NCIsIlRleHQiOiIoQW50dG9uZW4gYW5kIFNpcGlsw6QsIDE5OTY7IEJldHRpbyBhbmQgUGxhbnRlbmdhLCAyMDA0OyBLYXV0dG8sIDIwMDI7IExlaXRuZXIsIDIwMDM7IFNhcmFjZW5vIGFuZCBLZWNrLCAyMDEwKSIsIldBSVZlcnNpb24iOiI2LjQuMC4zNSJ9}</w:instrText>
          </w:r>
          <w:r w:rsidR="00733407" w:rsidRPr="006A56FF">
            <w:rPr>
              <w:lang w:val="en-US"/>
            </w:rPr>
            <w:fldChar w:fldCharType="separate"/>
          </w:r>
          <w:r w:rsidR="00952423">
            <w:rPr>
              <w:lang w:val="en-US"/>
            </w:rPr>
            <w:t>(Anttonen and Sipilä, 1996; Bettio and Plantenga, 2004; Kautto, 2002; Leitner, 2003; Saraceno and Keck, 2010)</w:t>
          </w:r>
          <w:r w:rsidR="00733407" w:rsidRPr="006A56FF">
            <w:rPr>
              <w:lang w:val="en-US"/>
            </w:rPr>
            <w:fldChar w:fldCharType="end"/>
          </w:r>
        </w:sdtContent>
      </w:sdt>
      <w:r w:rsidR="00733407" w:rsidRPr="006A56FF">
        <w:rPr>
          <w:lang w:val="en-US"/>
        </w:rPr>
        <w:t xml:space="preserve">. </w:t>
      </w:r>
      <w:r w:rsidR="00A04BA1" w:rsidRPr="006A56FF">
        <w:rPr>
          <w:lang w:val="en-US"/>
        </w:rPr>
        <w:t>The</w:t>
      </w:r>
      <w:r w:rsidR="00BB65C1" w:rsidRPr="006A56FF">
        <w:rPr>
          <w:lang w:val="en-US"/>
        </w:rPr>
        <w:t xml:space="preserve"> second group </w:t>
      </w:r>
      <w:r w:rsidR="00173192" w:rsidRPr="006A56FF">
        <w:rPr>
          <w:lang w:val="en-US"/>
        </w:rPr>
        <w:t xml:space="preserve">genuinely </w:t>
      </w:r>
      <w:r w:rsidR="00B23D1F" w:rsidRPr="006A56FF">
        <w:rPr>
          <w:lang w:val="en-US"/>
        </w:rPr>
        <w:t>concentrates</w:t>
      </w:r>
      <w:r w:rsidR="00A04BA1" w:rsidRPr="006A56FF">
        <w:rPr>
          <w:lang w:val="en-US"/>
        </w:rPr>
        <w:t xml:space="preserve"> </w:t>
      </w:r>
      <w:r w:rsidR="00BB65C1" w:rsidRPr="006A56FF">
        <w:rPr>
          <w:lang w:val="en-US"/>
        </w:rPr>
        <w:t xml:space="preserve">on LTC for the elderly, although </w:t>
      </w:r>
      <w:r w:rsidR="000145CE">
        <w:rPr>
          <w:lang w:val="en-US"/>
        </w:rPr>
        <w:t xml:space="preserve">they </w:t>
      </w:r>
      <w:r w:rsidR="00BB65C1" w:rsidRPr="006A56FF">
        <w:rPr>
          <w:lang w:val="en-US"/>
        </w:rPr>
        <w:t>often</w:t>
      </w:r>
      <w:r w:rsidR="000145CE">
        <w:rPr>
          <w:lang w:val="en-US"/>
        </w:rPr>
        <w:t xml:space="preserve"> include </w:t>
      </w:r>
      <w:r w:rsidR="000145CE">
        <w:rPr>
          <w:lang w:val="en-US"/>
        </w:rPr>
        <w:lastRenderedPageBreak/>
        <w:t>disability</w:t>
      </w:r>
      <w:r w:rsidR="00BB65C1" w:rsidRPr="006A56FF">
        <w:rPr>
          <w:lang w:val="en-US"/>
        </w:rPr>
        <w:t xml:space="preserve"> due to data reasons</w:t>
      </w:r>
      <w:r w:rsidR="000145CE">
        <w:rPr>
          <w:lang w:val="en-US"/>
        </w:rPr>
        <w:t>.</w:t>
      </w:r>
      <w:r w:rsidR="00BB65C1" w:rsidRPr="006A56FF">
        <w:rPr>
          <w:lang w:val="en-US"/>
        </w:rPr>
        <w:t xml:space="preserve"> </w:t>
      </w:r>
      <w:sdt>
        <w:sdtPr>
          <w:rPr>
            <w:lang w:val="en-US"/>
          </w:rPr>
          <w:alias w:val="Don't edit this field"/>
          <w:tag w:val="CitaviPlaceholder#b1339e33-593f-4666-929b-9161d648a658"/>
          <w:id w:val="671770707"/>
          <w:placeholder>
            <w:docPart w:val="DefaultPlaceholder_-1854013440"/>
          </w:placeholder>
        </w:sdtPr>
        <w:sdtEndPr/>
        <w:sdtContent>
          <w:r w:rsidR="00216DEA" w:rsidRPr="006A56FF">
            <w:rPr>
              <w:lang w:val="en-US"/>
            </w:rPr>
            <w:fldChar w:fldCharType="begin"/>
          </w:r>
          <w:r w:rsidR="00952423">
            <w:rPr>
              <w:lang w:val="en-US"/>
            </w:rPr>
            <w:instrText>ADDIN CitaviPlaceholder{eyIkaWQiOiIxIiwiRW50cmllcyI6W3siJGlkIjoiMiIsIklkIjoiZDc1MDU4ZTMtOTcxOS00Y2IwLWJkYzctOThkOGU5NjQwYzQ2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ZTAxMGFlMTctMjU2OS00MmM0LTgwMDUtNDBjZTMyMDAyZmNi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JiZTBkMjBmNS03NGI4LTQwNjMtOWQ5OC03NGE2YmIwNTY0MDc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wNlQxMDozNjowMSIsIlByb2plY3QiOnsiJHJlZiI6IjUifX0sIlVzZU51bWJlcmluZ1R5cGVPZlBhcmVudERvY3VtZW50IjpmYWxzZX0seyIkaWQiOiIzNCIsIklkIjoiYzNiMTFjMDUtN2I4OC00Yzk1LTg4OWYtM2M2ZDNmNTlmODVlIiwiUmFuZ2VTdGFydCI6NDksIlJhbmdlTGVuZ3RoIjoyMCwiUmVmZXJlbmNlSWQiOiI0YTgzMWMzNC03NmE3LTRlMmItOTk1Ni1lYTExZjY2NTE2ODAiLCJSZWZlcmVuY2UiOnsiJGlkIjoiMzUiLCJBYnN0cmFjdENvbXBsZXhpdHkiOjAsIkFic3RyYWN0U291cmNlVGV4dEZvcm1hdCI6MCwiQXV0aG9ycyI6W3siJGlkIjoiMzY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3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g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O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MC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DE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0Mi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0seyIkaWQiOiI0MyIsIklkIjoiMjY2ZDMzNTUtYmU0YS00MDFkLWI2YjgtZmViZTg0ZTY5MjUwIiwiUmFuZ2VTdGFydCI6NjksIlJhbmdlTGVuZ3RoIjoyNCwiUmVmZXJlbmNlSWQiOiIzNzNjOTRjYy1mM2MyLTRhMWUtYmZiNC0yNWU3NzhiZDdmYWQiLCJSZWZlcmVuY2UiOnsiJGlkIjoiNDQiLCJBYnN0cmFjdENvbXBsZXhpdHkiOjAsIkFic3RyYWN0U291cmNlVGV4dEZvcm1hdCI6MCwiQXV0aG9ycyI6W3siJGlkIjoiNDU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yZWYiOiI1In19LHsiJGlkIjoiND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Q3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0OCIsIkFkZHJlc3MiOnsiJGlkIjoiNDkiLCJJc0xvY2FsQ2xvdWRQcm9qZWN0RmlsZUxpbmsiOmZhbHNlLCJMaW5rZWRSZXNvdXJjZVN0YXR1cyI6OCwiT3JpZ2luYWxTdHJpbmciOiIxMC4xNTE1L3JldmVjcC0yMDE3LTAwMDgiLCJMaW5rZWRSZXNvdXJjZVR5cGUiOjUsIlVyaVN0cmluZyI6Imh0dHBzOi8vZG9pLm9yZy8xMC4xNTE1L3JldmVjcC0yMDE3LTAwMDgiLCJQcm9wZXJ0aWVzIjp7IiRpZCI6IjU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NTE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X0seyIkaWQiOiI1MiIsIklkIjoiYTAyNzQ1YTctOGM4Yy00YmJjLWEzNGItZDZmMzI1MDc5ZjJlIiwiUmFuZ2VTdGFydCI6OTMsIlJhbmdlTGVuZ3RoIjoyMSwiUmVmZXJlbmNlSWQiOiI1MzcwZTQxOC01YjlkLTRhNWYtODkzMi0wOGNhNDdiYjk4NDgiLCJSZWZlcmVuY2UiOnsiJGlkIjoiNTMiLCJBYnN0cmFjdENvbXBsZXhpdHkiOjAsIkFic3RyYWN0U291cmNlVGV4dEZvcm1hdCI6MCwiQXV0aG9ycyI6W3siJGlkIjoiNTQ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U1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1Ni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1Ny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ZZWFyUmVzb2x2ZWQiOiIyMDA5IiwiQ3JlYXRlZEJ5IjoiX20iLCJDcmVhdGVkT24iOiIyMDE4LTEyLTEyVDEwOjM4OjQwIiwiTW9kaWZpZWRCeSI6Il9tIiwiSWQiOiI1MzcwZTQxOC01YjlkLTRhNWYtODkzMi0wOGNhNDdiYjk4NDgiLCJNb2RpZmllZE9uIjoiMjAxOC0xMi0xMlQxMDozOToyMyIsIlByb2plY3QiOnsiJHJlZiI6IjUifX0sIlVzZU51bWJlcmluZ1R5cGVPZlBhcmVudERvY3VtZW50IjpmYWxzZX0seyIkaWQiOiI1OCIsIklkIjoiYTU4ZjlhNTMtZThjOC00YTFjLThiMjQtN2ZmNjI1YTgyZTczIiwiUmFuZ2VTdGFydCI6MTE0LCJSYW5nZUxlbmd0aCI6MTksIlJlZmVyZW5jZUlkIjoiYmEwOTQ2NmEtNzZlYi00OTc1LTg4OTItOWY3MjIzYmViYjc1IiwiUmVmZXJlbmNlIjp7IiRpZCI6IjU5IiwiQWJzdHJhY3RDb21wbGV4aXR5IjowLCJBYnN0cmFjdFNvdXJjZVRleHRGb3JtYXQiOjAsIkF1dGhvcnMiOlt7IiRpZCI6IjYwIiwiRmlyc3ROYW1lIjoiRnJhbmNhIiwiTGFzdE5hbWUiOiJ2YW4gSG9vcmVuIiwiTWlkZGxlTmFtZSI6IkouIiwiUHJvdGVjdGVkIjpmYWxzZSwiU2V4IjoxLCJDcmVhdGVkQnkiOiJfbSIsIkNyZWF0ZWRPbiI6IjIwMTgtMTItMTJUMTA6NDI6NTYiLCJNb2RpZmllZEJ5IjoiX20iLCJJZCI6Ijk1ZjI1YTQ4LWQzN2ItNGM4ZC04OWM4LWY0MGI4Y2RhYmUwZSIsIk1vZGlmaWVkT24iOiIyMDE4LTEyLTEyVDEwOjQyOjU2IiwiUHJvamVjdCI6eyIkcmVmIjoiNSJ9fV0sIkNpdGF0aW9uS2V5VXBkYXRlVHlwZSI6MCwiQ29sbGFib3JhdG9ycyI6W10sIkRvaSI6IjEwLjExNzcvMDk1ODkyODcxMTQzMzY1NCIsIkVkaXRvcnMiOltdLCJFdmFsdWF0aW9uQ29tcGxleGl0eSI6MCwiRXZhbHVhdGlvblNvdXJjZVRleHRGb3JtYXQiOjAsIkdyb3VwcyI6W10sIkhhc0xhYmVsMSI6ZmFsc2UsIkhhc0xhYmVsMiI6ZmFsc2UsIktleXdvcmRzIjpbXSwiTGFuZ3VhZ2UiOiJhZiIsIkxhbmd1YWdlQ29kZSI6ImFmIiwiTG9jYXRpb25zIjpbeyIkaWQiOiI2MSIsIkFkZHJlc3MiOnsiJGlkIjoiNjIiLCJJc0xvY2FsQ2xvdWRQcm9qZWN0RmlsZUxpbmsiOmZhbHNlLCJMaW5rZWRSZXNvdXJjZVN0YXR1cyI6OCwiT3JpZ2luYWxTdHJpbmciOiIxMC4xMTc3LzA5NTg5Mjg3MTE0MzM2NTQiLCJMaW5rZWRSZXNvdXJjZVR5cGUiOjUsIlVyaVN0cmluZyI6Imh0dHBzOi8vZG9pLm9yZy8xMC4xMTc3LzA5NTg5Mjg3MTE0MzM2NTQiLCJQcm9wZXJ0aWVzIjp7IiRpZCI6IjYzIn19LCJBbm5vdGF0aW9ucyI6W10sIkxvY2F0aW9uVHlwZSI6MCwiTWlycm9yc1JlZmVyZW5jZVByb3BlcnR5SWQiOjEyOCwiQ3JlYXRlZEJ5IjoiX20iLCJDcmVhdGVkT24iOiIyMDE4LTEyLTEyVDEwOjQyOjU1IiwiTW9kaWZpZWRCeSI6Il9tIiwiSWQiOiIyOWM2ZGNiOS0yZWMwLTRkM2QtYWQ0ZC0xNmJlMzk0Nzg2MGMiLCJNb2RpZmllZE9uIjoiMjAxOC0xMi0xMlQxMDo0Mjo1NSIsIlByb2plY3QiOnsiJHJlZiI6IjUifX1dLCJOdW1iZXIiOiIyIiwiT3JnYW5pemF0aW9ucyI6W10sIk90aGVyc0ludm9sdmVkIjpbXSwiUGFnZVJhbmdlIjoiPHNwPlxyXG4gIDxuPjEzMzwvbj5cclxuICA8aW4+dHJ1ZTwvaW4+XHJcbiAgPG9zPjEzMzwvb3M+XHJcbiAgPHBzPjEzMzwvcHM+XHJcbjwvc3A+XHJcbjxlcD5cclxuICA8bj4xNDc8L24+XHJcbiAgPGluPnRydWU8L2luPlxyXG4gIDxvcz4xNDc8L29zPlxyXG4gIDxwcz4xNDc8L3BzPlxyXG48L2VwPlxyXG48b3M+MTMzLTE0Nzwvb3M+IiwiUGVyaW9kaWNhbCI6eyIkcmVmIjoiNiJ9LCJQdWJsaXNoZXJzIjpbXSwiUXVvdGF0aW9ucyI6W10sIlJlZmVyZW5jZVR5cGUiOiJKb3VybmFsQXJ0aWNsZSIsIlNob3J0VGl0bGUiOiJ2YW4gSG9vcmVuIDIwMTIg4o</w:instrText>
          </w:r>
          <w:r w:rsidR="00952423" w:rsidRPr="00F474E4">
            <w:instrText>CTIFZhcmlldGllcyBvZiBtaWdyYW50IGNhcmUgd29yayIsIlNob3J0VGl0bGVVcGRhdGVUeXBlIjowLCJTb3VyY2VPZkJpYmxpb2dyYXBoaWNJbmZvcm1hdGlvbiI6IkNyb3NzUmVmIiwiU3RhdGljSWRzIjpbImJhMDk0NjZhLTc2ZWItNDk3NS04ODkyLTlmNzIyM2JlYmI3NSJdLCJTdWJ0aXRsZSI6IkNvbXBhcmluZyBwYXR0ZXJucyBvZiBtaWdyYW50IGxhYm91ciBpbiBzb2NpYWwgY2FyZSIsIlRhYmxlT2ZDb250ZW50c0NvbXBsZXhpdHkiOjAsIlRhYmxlT2ZDb250ZW50c1NvdXJjZVRleHRGb3JtYXQiOjAsIlRhc2tzIjpbXSwiVGl0bGUiOiJWYXJpZXRpZXMgb2YgbWlncmFudCBjYXJlIHdvcmsiLCJUcmFuc2xhdG9ycyI6W10sIlZvbHVtZSI6IjIyIiwiWWVhciI6IjIwMTIiLCJZZWFyUmVzb2x2ZWQiOiIyMDEyIiwiQ3JlYXRlZEJ5IjoiX20iLCJDcmVhdGVkT24iOiIyMDE4LTEyLTEyVDEwOjQyOjQ4IiwiTW9kaWZpZWRCeSI6Il9tIiwiSWQiOiJiYTA5NDY2YS03NmViLTQ5NzUtODg5Mi05ZjcyMjNiZWJiNzUiLCJNb2RpZmllZE9uIjoiMjAxOC0xMi0xMlQxMDo0Mjo1NiIsIlByb2plY3QiOnsiJHJlZiI6IjUifX0sIlVzZU51bWJlcmluZ1R5cGVPZlBhcmVudERvY3VtZW50IjpmYWxzZX1dLCJGb3JtYXR0ZWRUZXh0Ijp7IiRpZCI6IjY0IiwiQ291bnQiOjEsIlRleHRVbml0cyI6W3siJGlkIjoiNjUiLCJGb250U3R5bGUiOnsiJGlkIjoiNjYiLCJOZXV0cmFsIjp0cnVlfSwiUmVhZGluZ09yZGVyIjoxLCJUZXh0IjoiKEFsYmVyLCAxOTk1OyBDb2xvbWJvLCAyMDEyOyBEYW1pYW5pIGV0IGFsLiwgMjAxMTsgS3JhdXMgZXQgYWwuLCAyMDEwOyBIYWzDoXNrb3bDoSBldCBhbC4sIDIwMTc7IFBvbW1lciBldCBhbC4sIDIwMDk7IHZhbiBIb29yZW4sIDIwMTIpIn1dfSwiVGFnIjoiQ2l0YXZpUGxhY2Vob2xkZXIjYjEzMzllMzMtNTkzZi00NjY2LTkyOWItOTE2MWQ2NDhhNjU4IiwiVGV4dCI6IihBbGJlciwgMTk5NTsgQ29sb21ibywgMjAxMjsgRGFtaWFuaSBldCBhbC4sIDIwMTE7IEtyYXVzIGV0IGFsLiwgMjAxMDsgSGFsw6Fza292w6EgZXQgYWwuLCAyMDE3OyBQb21tZXIgZXQgYWwuLCAyMDA5OyB2YW4gSG9vcmVuLCAyMDEyKSIsIldBSVZlcnNpb24iOiI2LjQuMC4zNSJ9}</w:instrText>
          </w:r>
          <w:r w:rsidR="00216DEA" w:rsidRPr="006A56FF">
            <w:rPr>
              <w:lang w:val="en-US"/>
            </w:rPr>
            <w:fldChar w:fldCharType="separate"/>
          </w:r>
          <w:r w:rsidR="00952423">
            <w:t>(Alber, 1995; Colombo, 2012; Damiani et al., 2011; Kraus et al., 2010; Halásková et al., 2017; Pommer et al., 2009; van Hooren, 2012)</w:t>
          </w:r>
          <w:r w:rsidR="00216DEA" w:rsidRPr="006A56FF">
            <w:rPr>
              <w:lang w:val="en-US"/>
            </w:rPr>
            <w:fldChar w:fldCharType="end"/>
          </w:r>
        </w:sdtContent>
      </w:sdt>
      <w:r w:rsidR="007C7068" w:rsidRPr="002A4B22">
        <w:t xml:space="preserve">. </w:t>
      </w:r>
      <w:r w:rsidR="007B59AB" w:rsidRPr="006A56FF">
        <w:rPr>
          <w:lang w:val="en-US"/>
        </w:rPr>
        <w:t xml:space="preserve">Finally, </w:t>
      </w:r>
      <w:r w:rsidR="00B23D1F" w:rsidRPr="006A56FF">
        <w:rPr>
          <w:lang w:val="en-US"/>
        </w:rPr>
        <w:t xml:space="preserve">the third group focuses on </w:t>
      </w:r>
      <w:r w:rsidR="00BB65C1" w:rsidRPr="006A56FF">
        <w:rPr>
          <w:lang w:val="en-US"/>
        </w:rPr>
        <w:t xml:space="preserve">special aspects of LTC and zoom in on </w:t>
      </w:r>
      <w:r w:rsidR="007C7068" w:rsidRPr="006A56FF">
        <w:rPr>
          <w:lang w:val="en-US"/>
        </w:rPr>
        <w:t xml:space="preserve">migration in the context of LTC </w:t>
      </w:r>
      <w:sdt>
        <w:sdtPr>
          <w:rPr>
            <w:lang w:val="en-US"/>
          </w:rPr>
          <w:alias w:val="Don’t edit this field."/>
          <w:tag w:val="CitaviPlaceholder#623220b4-da4b-4387-8cb8-417cf1117c26"/>
          <w:id w:val="-1106953229"/>
          <w:placeholder>
            <w:docPart w:val="DefaultPlaceholder_-1854013440"/>
          </w:placeholder>
        </w:sdtPr>
        <w:sdtEndPr/>
        <w:sdtContent>
          <w:r w:rsidR="007C7068" w:rsidRPr="006A56FF">
            <w:rPr>
              <w:lang w:val="en-US"/>
            </w:rPr>
            <w:fldChar w:fldCharType="begin"/>
          </w:r>
          <w:r w:rsidR="00952423">
            <w:rPr>
              <w:lang w:val="en-US"/>
            </w:rPr>
            <w:instrText>ADDIN CitaviPlaceholder{eyIkaWQiOiIxIiwiRW50cmllcyI6W3siJGlkIjoiMiIsIklkIjoiM2VkOWJkMTUtNTM2MS00OGIyLWI1OTYtZGVmZmU2NTdmOTYyIiwiUmFuZ2VMZW5ndGgiOjE1LCJSZWZlcmVuY2VJZCI6IjgxMGMwOGQ3LTA3NzctNDcyNy04MzYxLTJkOWM2NzQ2YTZiMSIsIlJlZmVyZW5jZSI6eyIkaWQiOiIzIiwiQWJzdHJhY3RDb21wbGV4aXR5IjowLCJBYnN0cmFjdFNvdXJjZVRleHRGb3JtYXQiOjAsIkF1dGhvcnMiOlt7IiRpZCI6IjQiLCJGaXJzdE5hbWUiOiJBbGljZSIsIkxhc3ROYW1lIjoiQW5kZXJzb24iLCJQcm90ZWN0ZWQiOmZhbHNlLCJTZXgiOjEsIkNyZWF0ZWRCeSI6Il9tIiwiQ3JlYXRlZE9uIjoiMjAxOC0xMi0xMlQwOTo1ODoxMyIsIk1vZGlmaWVkQnkiOiJfbSIsIklkIjoiMjAzMDhmZjItY2Y5My00MTkzLWE1ZDUtMjFmODMzYmMwZmUzIiwiTW9kaWZpZWRPbiI6IjIwMTgtMTItMTJUMDk6NTg6MTMiLCJQcm9qZWN0Ijp7IiRpZCI6IjUifX1dLCJDaXRhdGlvbktleVVwZGF0ZVR5cGUiOjAsIkNvbGxhYm9yYXRvcnMiOltdLCJEb2kiOiIxMC4xMDA3L3MxMjA2Mi0wMTItOTA2My15IiwiRWRpdG9ycyI6W10sIkV2YWx1YXRpb25Db21wbGV4aXR5IjowLCJFdmFsdWF0aW9uU291cmNlVGV4dEZvcm1hdCI6MCwiR3JvdXBzIjpbXSwiSGFzTGFiZWwxIjpmYWxzZSwiSGFzTGFiZWwyIjpmYWxzZSwiS2V5d29yZHMiOltdLCJMYW5ndWFnZSI6ImVuZyIsIkxhbmd1YWdlQ29kZSI6ImVuIiwiTG9jYXRpb25zIjpbeyIkaWQiOiI2IiwiQWRkcmVzcyI6eyIkaWQiOiI3IiwiSXNMb2NhbENsb3VkUHJvamVjdEZpbGVMaW5rIjpmYWxzZSwiTGlua2VkUmVzb3VyY2VTdGF0dXMiOjgsIk9yaWdpbmFsU3RyaW5nIjoiMTAuMTAwNy9zMTIwNjItMDEyLTkwNjMteSIsIkxpbmtlZFJlc291cmNlVHlwZSI6NSwiVXJpU3RyaW5nIjoiaHR0cHM6Ly9kb2kub3JnLzEwLjEwMDcvczEyMDYyLTAxMi05MDYzLXkiLCJQcm9wZXJ0aWVzIjp7IiRpZCI6IjgifX0sIkFubm90YXRpb25zIjpbXSwiTG9jYXRpb25UeXBlIjowLCJNaXJyb3JzUmVmZXJlbmNlUHJvcGVydHlJZCI6MTI4LCJDcmVhdGVkQnkiOiJfbSIsIkNyZWF0ZWRPbiI6IjIwMTgtMTItMTJUMDk6NTg6MTAiLCJNb2RpZmllZEJ5IjoiX20iLCJJZCI6ImRlNDgzNmJiLTQ3ZTgtNDg4Mi05MDQxLTE2ZDI2ZTg2YWYxMCIsIk1vZGlmaWVkT24iOiIyMDE4LTEyLTEyVDA5OjU4OjEwIiwiUHJvamVjdCI6eyIkcmVmIjoiNSJ9fSx7IiRpZCI6IjkiLCJBZGRyZXNzIjp7IiRpZCI6IjEwIiwiSXNMb2NhbENsb3VkUHJvamVjdEZpbGVMaW5rIjpmYWxzZSwiTGlua2VkUmVzb3VyY2VTdGF0dXMiOjgsIk9yaWdpbmFsU3RyaW5nIjoiMjI2NjIwMjUiLCJMaW5rZWRSZXNvdXJjZVR5cGUiOjUsIlVyaVN0cmluZyI6Imh0dHA6Ly93d3cubmNiaS5ubG0ubmloLmdvdi9wdWJtZWQvMjI2NjIwMjUiLCJQcm9wZXJ0aWVzIjp7IiRpZCI6IjExIn19LCJBbm5vdGF0aW9ucyI6W10sIkxvY2F0aW9uVHlwZSI6MCwiTWlycm9yc1JlZmVyZW5jZVByb3BlcnR5SWQiOjE2NCwiQ3JlYXRlZEJ5IjoiX20iLCJDcmVhdGVkT24iOiIyMDE4LTEyLTEyVDA5OjU4OjEzIiwiTW9kaWZpZWRCeSI6Il9tIiwiSWQiOiJmMGE1ZTQ0Zi1mNTJjLTQ5NTYtYmJiYS03YjE4ZDJjY2RhYTAiLCJNb2RpZmllZE9uIjoiMjAxOC0xMi0xMlQwOTo1ODoxMyIsIlByb2plY3QiOnsiJHJlZiI6IjUifX1dLCJOdW1iZXIiOiIyIiwiT3JnYW5pemF0aW9ucyI6W10sIk90aGVyc0ludm9sdmVkIjpbXSwiUGFnZVJhbmdlIjoiPHNwPlxyXG4gIDxuPjEzNTwvbj5cclxuICA8aW4+dHJ1ZTwvaW4+XHJcbiAgPG9zPjEzNTwvb3M+XHJcbiAgPHBzPjEzNTwvcHM+XHJcbjwvc3A+XHJcbjxlcD5cclxuICA8bj4xNDY8L24+XHJcbiAgPGluPnRydWU8L2luPlxyXG4gIDxvcz4xNDY8L29zPlxyXG4gIDxwcz4xNDY8L3BzPlxyXG48L2VwPlxyXG48b3M+MTM1LTE0Njwvb3M+IiwiUGVyaW9kaWNhbCI6eyIkaWQiOiIxMiIsIklzc24iOiIxODc0LTc4ODQiLCJOYW1lIjoiSm91cm5hbCBvZiBQb3B1bGF0aW9uIEFnZWluZyIsIlBhZ2luYXRpb24iOjAsIlByb3RlY3RlZCI6dHJ1ZSwiVXNlckFiYnJldmlhdGlvbjEiOiJKIFBvcHVsIEFnZWluZyIsIkNyZWF0ZWRCeSI6Il9tIiwiQ3JlYXRlZE9uIjoiMjAxOC0xMi0xMlQwOTo1ODoxMyIsIk1vZGlmaWVkQnkiOiJfbSIsIklkIjoiZjFjNmVhNTYtMjRkNi00ZTYyLWJiNGItMTc3NzcyMTE2MzY5IiwiTW9kaWZpZWRPbiI6IjIwMTgtMTItMTJUMDk6NTk6MTQiLCJQcm9qZWN0Ijp7IiRyZWYiOiI1In19LCJQdWJsaXNoZXJzIjpbXSwiUHViTWVkSWQiOiIyMjY2MjAyNSIsIlF1b3RhdGlvbnMiOltdLCJSZWZlcmVuY2VUeXBlIjoiSm91cm5hbEFydGljbGUiLCJTaG9ydFRpdGxlIjoiQW5kZXJzb24gMjAxMiDigJMgRXVyb3BlJ3MgQ2FyZSBSZWdpbWVzIiwiU2hvcnRUaXRsZVVwZGF0ZVR5cGUiOjAsIlNvdXJjZU9mQmlibGlvZ3JhcGhpY0luZm9ybWF0aW9uIjoiUHViTWVkIiwiU3RhdGljSWRzIjpbIjgxMGMwOGQ3LTA3NzctNDcyNy04MzYxLTJkOWM2NzQ2YTZiMSJdLCJUYWJsZU9mQ29udGVudHNDb21wbGV4aXR5IjowLCJUYWJsZU9mQ29udGVudHNTb3VyY2VUZXh0Rm9ybWF0IjowLCJUYXNrcyI6W10sIlRpdGxlIjoiRXVyb3BlJ3MgQ2FyZSBSZWdpbWVzIGFuZCB0aGUgUm9sZSBvZiBNaWdyYW50IENhcmUgV29ya2VycyBXaXRoaW4gVGhlbSIsIlRyYW5zbGF0b3JzIjpbXSwiVm9sdW1lIjoiNSIsIlllYXIiOiIyMDEyIiwiWWVhclJlc29sdmVkIjoiMjAxMiIsIkNyZWF0ZWRCeSI6Il9tIiwiQ3JlYXRlZE9uIjoiMjAxOC0xMi0xMlQwOTo1ODowNyIsIk1vZGlmaWVkQnkiOiJfTWFyZWlrZSBBcmlhYW5zIiwiSWQiOiI4MTBjMDhkNy0wNzc3LTQ3MjctODM2MS0yZDljNjc0NmE2YjEiLCJNb2RpZmllZE9uIjoiMjAyMC0wNy0wNlQxMDozNjowMSIsIlByb2plY3QiOnsiJHJlZiI6IjUifX0sIlVzZU51bWJlcmluZ1R5cGVPZlBhcmVudERvY3VtZW50IjpmYWxzZX0seyIkaWQiOiIxMyIsIklkIjoiNTc2ZTI2MzItODNmYS00OTQ2LTg4NGYtYzA2NWIwY2U4ZTlmIiwiUmFuZ2VTdGFydCI6MTUsIlJhbmdlTGVuZ3RoIjoyNiwiUmVmZXJlbmNlSWQiOiJhNDgzNmRhZS02OGQ5LTRkNzQtODYxNi1kMTNmYjAyMDdmMTUiLCJSZWZlcmVuY2UiOnsiJGlkIjoiMTQiLCJBYnN0cmFjdENvbXBsZXhpdHkiOjAsIkFic3RyYWN0U291cmNlVGV4dEZvcm1hdCI6MCwiQXV0aG9ycyI6W3siJGlkIjoiMTU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cmVmIjoiNSJ9fSx7IiRpZCI6IjE2IiwiRmlyc3ROYW1lIjoiQmVybmhhcmQiLCJMYXN0TmFtZSI6IldlaWNodCIsIlByb3RlY3RlZCI6ZmFsc2UsIlNleCI6MiwiQ3JlYXRlZEJ5IjoiX20iLCJDcmVhdGVkT24iOiIyMDE4LTEyLTEyVDEwOjIyOjQ3IiwiTW9kaWZpZWRCeSI6Il9tIiwiSWQiOiJlZTFkNjFlZi01ZDg3LTQwZjEtODkxMS0yNzg0NTA1NjEwNDMiLCJNb2RpZmllZE9uIjoiMjAxOC0xMi0xMlQxMDoyMjo0NyIsIlByb2plY3QiOnsiJHJlZiI6IjUifX1dLCJDaXRhdGlvbktleVVwZGF0ZVR5cGUiOjAsIkNvbGxhYm9yYXRvcnMiOltdLCJEb2kiOiIxMC4xMTc3LzA5NTg5Mjg3MTM0OTkxNzUiLCJFZGl0b3JzIjpbXSwiRXZhbHVhdGlvbkNvbXBsZXhpdHkiOjAsIkV2YWx1YXRpb25Tb3VyY2VUZXh0Rm9ybWF0IjowLCJHcm91cHMiOltdLCJIYXNMYWJlbDEiOmZhbHNlLCJIYXNMYWJlbDIiOmZhbHNlLCJLZXl3b3JkcyI6W10sIkxhbmd1YWdlIjoiZGEiLCJMYW5ndWFnZUNvZGUiOiJkYSIsIkxvY2F0aW9ucyI6W3siJGlkIjoiMTciLCJBZGRyZXNzIjp7IiRpZCI6IjE4IiwiSXNMb2NhbENsb3VkUHJvamVjdEZpbGVMaW5rIjpmYWxzZSwiTGlua2VkUmVzb3VyY2VTdGF0dXMiOjgsIk9yaWdpbmFsU3RyaW5nIjoiMTAuMTE3Ny8wOTU4OTI4NzEzNDk5MTc1IiwiTGlua2VkUmVzb3VyY2VUeXBlIjo1LCJVcmlTdHJpbmciOiJodHRwczovL2RvaS5vcmcvMTAuMTE3Ny8wOTU4OTI4NzEzNDk5MTc1IiwiUHJvcGVydGllcyI6eyIkaWQiOiIxOSJ9fSwiQW5ub3RhdGlvbnMiOltdLCJMb2NhdGlvblR5cGUiOjAsIk1pcnJvcnNSZWZlcmVuY2VQcm9wZXJ0eUlkIjoxMjgsIkNyZWF0ZWRCeSI6Il9tIiwiQ3JlYXRlZE9uIjoiMjAxOC0xMi0xMlQxMDoyMjo0NiIsIk1vZGlmaWVkQnkiOiJfbSIsIklkIjoiNjJjMWE5MTMtMzBlYy00MDVjLTlmM2ItMGZkZTZjODhhZDZhIiwiTW9kaWZpZWRPbiI6IjIwMTgtMTItMTJUMTA6MjI6NDYiLCJQcm9qZWN0Ijp7IiRyZWYiOiI1In19XSwiTnVtYmVyIjoiNSIsIk9yZ2FuaXphdGlvbnMiOltdLCJPdGhlcnNJbnZvbHZlZCI6W10sIlBhZ2VSYW5nZSI6IjxzcD5cclxuICA8bj40Njk8L24+XHJcbiAgPGluPnRydWU8L2luPlxyXG4gIDxvcz40Njk8L29zPlxyXG4gIDxwcz40Njk8L3BzPlxyXG48L3NwPlxyXG48ZXA+XHJcbiAgPG4+NDg2PC9uPlxyXG4gIDxpbj50cnVlPC9pbj5cclxuICA8b3M+NDg2PC9vcz5cclxuICA8cHM+NDg2PC9wcz5cclxuPC9lcD5cclxuPG9zPjQ2OS00ODY8L29zPiIsIlBlcmlvZGljYWwiOnsiJGlkIjoiMjA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RhIFJvaXQsIFdlaWNodCAyMDEzIOKAkyBNaWdyYW50IGNhcmUgd29yayBhbmQgY2FyZSIsIlNob3J0VGl0bGVVcGRhdGVUeXBlIjowLCJTb3VyY2VPZkJpYmxpb2dyYXBoaWNJbmZvcm1hdGlvbiI6IkNyb3NzUmVmIiwiU3RhdGljSWRzIjpbImE0ODM2ZGFlLTY4ZDktNGQ3NC04NjE2LWQxM2ZiMDIwN2YxNSJdLCJTdWJ0aXRsZSI6IkEgZnV6enktc2V0IGFuYWx5c2lzIiwiVGFibGVPZkNvbnRlbnRzQ29tcGxleGl0eSI6MCwiVGFibGVPZkNvbnRlbnRzU291cmNlVGV4dEZvcm1hdCI6MCwiVGFza3MiOltdLCJUaXRsZSI6Ik1pZ3JhbnQgY2FyZSB3b3JrIGFuZCBjYXJlLCBtaWdyYXRpb24gYW5kIGVtcGxveW1lbnQgcmVnaW1lcyIsIlRyYW5zbGF0b3JzIjpbXSwiVm9sdW1lIjoiMjMiLCJZZWFyIjoiMjAxMyIsIlllYXJSZXNvbHZlZCI6IjIwMTMiLCJDcmVhdGVkQnkiOiJfbSIsIkNyZWF0ZWRPbiI6IjIwMTgtMTItMTJUMTA6MjI6NDEiLCJNb2RpZmllZEJ5IjoiX20iLCJJZCI6ImE0ODM2ZGFlLTY4ZDktNGQ3NC04NjE2LWQxM2ZiMDIwN2YxNSIsIk1vZGlmaWVkT24iOiIyMDE4LTEyLTEyVDEwOjIyOjQ3IiwiUHJvamVjdCI6eyIkcmVmIjoiNSJ9fSwiVXNlTnVtYmVyaW5nVHlwZU9mUGFyZW50RG9jdW1lbnQiOmZhbHNlfSx7IiRpZCI6IjIxIiwiSWQiOiI2OWU0MTMzMS0wN2Q2LTQyY2QtOTM4YS1jMDEyNWUyZGNmZjYiLCJSYW5nZVN0YXJ0Ijo0MSwiUmFuZ2VMZW5ndGgiOjE3LCJSZWZlcmVuY2VJZCI6IjBhYTQ5YzE1LTg0ODktNDBhNS05ZWZmLTRjNjU2ZmI4MzYzOCIsIlJlZmVyZW5jZSI6eyIkaWQiOiIyMiIsIkFic3RyYWN0Q29tcGxleGl0eSI6MCwiQWJzdHJhY3RTb3VyY2VUZXh0Rm9ybWF0IjowLCJBdXRob3JzIjpbeyIkaWQiOiIyMyIsIkZpcnN0TmFtZSI6IkFubmFtYXJpYSIsIkxhc3ROYW1lIjoiU2ltb25henppIiwiUHJvdGVjdGVkIjp0cnVlLCJTZXgiOjEsIkNyZWF0ZWRCeSI6Il9tIiwiQ3JlYXRlZE9uIjoiMjAxOC0xMi0xMlQxMDo0MjowNSIsIk1vZGlmaWVkQnkiOiJfbSIsIklkIjoiM2QwMjZhYmQtNDZmMi00NjcyLTkwMGEtMmI5NjhkYzRhZWI3IiwiTW9kaWZpZWRPbiI6IjIwMTgtMTItMTJUMTA6NDI6MjQiLCJQcm9qZWN0Ijp7IiRyZWYiOiI1In19XSwiQ2l0YXRpb25LZXlVcGRhdGVUeXBlIjowLCJDb2xsYWJvcmF0b3JzIjpbXSwiRG9pIjoiMTAuMTA5My9jamUvYmVuMDQzIiwiRWRpdG9ycyI6W10sIkV2YWx1YXRpb25Db21wbGV4aXR5IjowLCJFdmFsdWF0aW9uU291cmNlVGV4dEZvcm1hdCI6MCwiR3JvdXBzIjpbXSwiSGFzTGFiZWwxIjpmYWxzZSwiSGFzTGFiZWwyIjpmYWxzZSwiS2V5d29yZHMiOltdLCJMYW5ndWFnZSI6ImVuIiwiTGFuZ3VhZ2VDb2RlIjoiZW4iLCJMb2NhdGlvbnMiOlt7IiRpZCI6IjI0IiwiQWRkcmVzcyI6eyIkaWQiOiIyNSIsIklzTG9jYWxDbG91ZFByb2plY3RGaWxlTGluayI6ZmFsc2UsIkxpbmtlZFJlc291cmNlU3RhdHVzIjo4LCJPcmlnaW5hbFN0cmluZyI6IjEwLjEwOTMvY2plL2JlbjA0MyIsIkxpbmtlZFJlc291cmNlVHlwZSI6NSwiVXJpU3RyaW5nIjoiaHR0cHM6Ly9kb2kub3JnLzEwLjEwOTMvY2plL2JlbjA0MyIsIlByb3BlcnRpZXMiOnsiJGlkIjoiMjYifX0sIkFubm90YXRpb25zIjpbXSwiTG9jYXRpb25UeXBlIjowLCJNaXJyb3JzUmVmZXJlbmNlUHJvcGVydHlJZCI6MTI4LCJDcmVhdGVkQnkiOiJfbSIsIkNyZWF0ZWRPbiI6IjIwMTgtMTItMTJUMTA6NDI6MDQiLCJNb2RpZmllZEJ5IjoiX20iLCJJZCI6ImRjNmZhYzNhLTBlZTAtNDJjZC1iNWY1LTM5YzU4ZTE1OTc3NiIsIk1vZGlmaWVkT24iOiIyMDE4LTEyLTEyVDEwOjQyOjA0IiwiUHJvamVjdCI6eyIkcmVmIjoiNSJ9fV0sIk51bWJlciI6IjIiLCJPcmdhbml6YXRpb25zIjpbXSwiT3RoZXJzSW52b2x2ZWQiOltdLCJQYWdlUmFuZ2UiOiI8c3A+XHJcbiAgPG4+MjExPC9uPlxyXG4gIDxpbj50cnVlPC9pbj5cclxuICA8b3M+MjExPC9vcz5cclxuICA8cHM+MjExPC9wcz5cclxuPC9zcD5cclxuPGVwPlxyXG4gIDxuPjIzMjwvbj5cclxuICA8aW4+dHJ1ZTwvaW4+XHJcbiAgPG9zPjIzMjwvb3M+XHJcbiAgPHBzPjIzMjwvcHM+XHJcbjwvZXA+XHJcbjxvcz4yMTEtMjMyPC9vcz4iLCJQZXJpb2RpY2FsIjp7IiRpZCI6IjI3IiwiSXNzbiI6IjAzMDktMTY2WCIsIk5hbWUiOiJDYW1icmlkZ2UgSm91cm5hbCBvZiBFY29ub21pY3MiLCJQYWdpbmF0aW9uIjowLCJQcm90ZWN0ZWQiOmZhbHNlLCJDcmVhdGVkQnkiOiJfbSIsIkNyZWF0ZWRPbiI6IjIwMTgtMTItMTJUMTA6NDI6MDUiLCJNb2RpZmllZEJ5IjoiX20iLCJJZCI6ImM5ZTRkZDljLWY4MGQtNDc0ZS05YWNlLTkwYjM4ZjM2ODI3NyIsIk1vZGlmaWVkT24iOiIyMDE4LTEyLTEyVDEwOjQyOjA1IiwiUHJvamVjdCI6eyIkcmVmIjoiNSJ9fSwiUHVibGlzaGVycyI6W10sIlF1b3RhdGlvbnMiOltdLCJSZWZlcmVuY2VUeXBlIjoiSm91cm5hbEFydGljbGUiLCJTaG9ydFRpdGxlIjoiU2ltb25henppIDIwMDgg4oCTIENhcmUgcmVnaW1lcyBhbmQgbmF0aW9uYWwgZW1wbG95bWVudCIsIlNob3J0VGl0bGVVcGRhdGVUeXBlIjowLCJTb3VyY2VPZkJpYmxpb2dyYXBoaWNJbmZvcm1hdGlvbiI6IkNyb3NzUmVmIiwiU3RhdGljSWRzIjpbIjBhYTQ5YzE1LTg0ODktNDBhNS05ZWZmLTRjNjU2ZmI4MzYzOCJdLCJUYWJsZU9mQ29udGVudHNDb21wbGV4aXR5IjowLCJUYWJsZU9mQ29udGVudHNTb3VyY2VUZXh0Rm9ybWF0IjowLCJUYXNrcyI6W10sIlRpdGxlIjoiQ2FyZSByZWdpbWVzIGFuZCBuYXRpb25hbCBlbXBsb3ltZW50IG1vZGVscyIsIlRyYW5zbGF0b3JzIjpbXSwiVm9sdW1lIjoiMzMiLCJZZWFyIjoiMjAwOCIsIlllYXJSZXNvbHZlZCI6IjIwMDgiLCJDcmVhdGVkQnkiOiJfbSIsIkNyZWF0ZWRPbiI6IjIwMTgtMTItMTJUMTA6NDI6MDEiLCJNb2RpZmllZEJ5IjoiX20iLCJJZCI6IjBhYTQ5YzE1LTg0ODktNDBhNS05ZWZmLTRjNjU2ZmI4MzYzOCIsIk1vZGlmaWVkT24iOiIyMDE4LTEyLTEyVDEwOjQyOjI0IiwiUHJvamVjdCI6eyIkcmVmIjoiNSJ9fSwiVXNlTnVtYmVyaW5nVHlwZU9mUGFyZW50RG9jdW1lbnQiOmZhbHNlfSx7IiRpZCI6IjI4IiwiSWQiOiJiZjQxYzE0ZS01Yjc1LTQ3OTYtYjA1OS02YjJkNWViMTI4MWIiLCJSYW5nZVN0YXJ0Ijo1OCwiUmFuZ2VMZW5ndGgiOjE4LCJSZWZlcmVuY2VJZCI6ImJhMDk0NjZhLTc2ZWItNDk3NS04ODkyLTlmNzIyM2JlYmI3NSIsIlJlZmVyZW5jZSI6eyIkaWQiOiIyOSIsIkFic3RyYWN0Q29tcGxleGl0eSI6MCwiQWJzdHJhY3RTb3VyY2VUZXh0Rm9ybWF0IjowLCJBdXRob3JzIjpbeyIkaWQiOiIzMCIsIkZpcnN0TmFtZSI6IkZyYW5jYSIsIkxhc3ROYW1lIjoidmFuIEhvb3JlbiIsIk1pZGRsZU5hbWUiOiJKLiIsIlByb3RlY3RlZCI6ZmFsc2UsIlNleCI6MSwiQ3JlYXRlZEJ5IjoiX20iLCJDcmVhdGVkT24iOiIyMDE4LTEyLTEyVDEwOjQyOjU2IiwiTW9kaWZpZWRCeSI6Il9tIiwiSWQiOiI5NWYyNWE0OC1kMzdiLTRjOGQtODljOC1mNDBiOGNkYWJlMGUiLCJNb2RpZmllZE9uIjoiMjAxOC0xMi0xMlQxMDo0Mjo1NiIsIlByb2plY3QiOnsiJHJlZiI6IjUifX1dLCJDaXRhdGlvbktleVVwZGF0ZVR5cGUiOjAsIkNvbGxhYm9yYXRvcnMiOltdLCJEb2kiOiIxMC4xMTc3LzA5NTg5Mjg3MTE0MzM2NTQiLCJFZGl0b3JzIjpbXSwiRXZhbHVhdGlvbkNvbXBsZXhpdHkiOjAsIkV2YWx1YXRpb25Tb3VyY2VUZXh0Rm9ybWF0IjowLCJHcm91cHMiOltdLCJIYXNMYWJlbDEiOmZhbHNlLCJIYXNMYWJlbDIiOmZhbHNlLCJLZXl3b3JkcyI6W10sIkxhbmd1YWdlIjoiYWYiLCJMYW5ndWFnZUNvZGUiOiJhZiIsIkxvY2F0aW9ucyI6W3siJGlkIjoiMzEiLCJBZGRyZXNzIjp7IiRpZCI6IjMyIiwiSXNMb2NhbENsb3VkUHJvamVjdEZpbGVMaW5rIjpmYWxzZSwiTGlua2VkUmVzb3VyY2VTdGF0dXMiOjgsIk9yaWdpbmFsU3RyaW5nIjoiMTAuMTE3Ny8wOTU4OTI4NzExNDMzNjU0IiwiTGlua2VkUmVzb3VyY2VUeXBlIjo1LCJVcmlTdHJpbmciOiJodHRwczovL2RvaS5vcmcvMTAuMTE3Ny8wOTU4OTI4NzExNDMzNjU0IiwiUHJvcGVydGllcyI6eyIkaWQiOiIzMyJ9fSwiQW5ub3RhdGlvbnMiOltdLCJMb2NhdGlvblR5cGUiOjAsIk1pcnJvcnNSZWZlcmVuY2VQcm9wZXJ0eUlkIjoxMjgsIkNyZWF0ZWRCeSI6Il9tIiwiQ3JlYXRlZE9uIjoiMjAxOC0xMi0xMlQxMDo0Mjo1NSIsIk1vZGlmaWVkQnkiOiJfbSIsIklkIjoiMjljNmRjYjktMmVjMC00ZDNkLWFkNGQtMTZiZTM5NDc4NjBjIiwiTW9kaWZpZWRPbiI6IjIwMTgtMTItMTJUMTA6NDI6NTUiLCJQcm9qZWN0Ijp7IiRyZWYiOiI1In19XSwiTnVtYmVyIjoiMiIsIk9yZ2FuaXphdGlvbnMiOltdLCJPdGhlcnNJbnZvbHZlZCI6W10sIlBhZ2VSYW5nZSI6IjxzcD5cclxuICA8bj4xMzM8L24+XHJcbiAgPGluPnRydWU8L2luPlxyXG4gIDxvcz4xMzM8L29zPlxyXG4gIDxwcz4xMzM8L3BzPlxyXG48L3NwPlxyXG48ZXA+XHJcbiAgPG4+MTQ3PC9uPlxyXG4gIDxpbj50cnVlPC9pbj5cclxuICA8b3M+MTQ3PC9vcz5cclxuICA8cHM+MTQ3PC9wcz5cclxuPC9lcD5cclxuPG9zPjEzMy0xNDc8L29zPiIsIlBlcmlvZGljYWwiOnsiJHJlZiI6IjIwIn0sIlB1Ymxpc2hlcnMiOltdLCJRdW90YXRpb25zIjpbXSwiUmVmZXJlbmNlVHlwZSI6IkpvdXJuYWxBcnRpY2xlIiwiU2hvcnRUaXRsZSI6InZhbiBIb29yZW4gMjAxMiDigJMgVmFyaWV0aWVzIG9mIG1pZ3JhbnQgY2FyZSB3b3JrIiwiU2hvcnRUaXRsZVVwZGF0ZVR5cGUiOjAsIlNvdXJjZU9mQmlibGlvZ3JhcGhpY0luZm9ybWF0aW9uIjoiQ3Jvc3NSZWYiLCJTdGF0aWNJZHMiOlsiYmEwOTQ2NmEtNzZlYi00OTc1LTg4OTItOWY3MjIzYmViYjc1Il0sIlN1YnRpdGxlIjoiQ29tcGFyaW5nIHBhdHRlcm5zIG9mIG1pZ3JhbnQgbGFib3VyIGluIHNvY2lhbCBjYXJlIiwiVGFibGVPZkNvbnRlbnRzQ29tcGxleGl0eSI6MCwiVGFibGVPZkNvbnRlbnRzU291cmNlVGV4dEZvcm1hdCI6MCwiVGFza3MiOltdLCJUaXRsZSI6IlZhcmlldGllcyBvZiBtaWdyYW50IGNhcmUgd29yayIsIlRyYW5zbGF0b3JzIjpbXSwiVm9sdW1lIjoiMjIiLCJZZWFyIjoiMjAxMiIsIlllYXJSZXNvbHZlZCI6IjIwMTIiLCJDcmVhdGVkQnkiOiJfbSIsIkNyZWF0ZWRPbiI6IjIwMTgtMTItMTJUMTA6NDI6NDgiLCJNb2RpZmllZEJ5IjoiX20iLCJJZCI6ImJhMDk0NjZhLTc2ZWItNDk3NS04ODkyLTlmNzIyM2JlYmI3NSIsIk1vZGlmaWVkT24iOiIyMDE4LTEyLTEyVDEwOjQyOjU2IiwiUHJvamVjdCI6eyIkcmVmIjoiNSJ9fSwiVXNlTnVtYmVyaW5nVHlwZU9mUGFyZW50RG9jdW1lbnQiOmZhbHNlfSx7IiRpZCI6IjM0IiwiSWQiOiJiMzZlZTZkZC03YmMzLTRmOGMtYjJhNi1jNWViNTM2MDIwYTIiLCJSYW5nZVN0YXJ0Ijo3NiwiUmFuZ2VMZW5ndGgiOjE4LCJSZWZlcmVuY2VJZCI6IjBhYTQ5YzE1LTg0ODktNDBhNS05ZWZmLTRjNjU2ZmI4MzYzOCIsIlJlZmVyZW5jZSI6eyIkcmVmIjoiMjIifSwiVXNlTnVtYmVyaW5nVHlwZU9mUGFyZW50RG9jdW1lbnQiOmZhbHNlfV0sIkZvcm1hdHRlZFRleHQiOnsiJGlkIjoiMzUiLCJDb3VudCI6MSwiVGV4dFVuaXRzIjpbeyIkaWQiOiIzNiIsIkZvbnRTdHlsZSI6eyIkaWQiOiIzNyIsIk5ldXRyYWwiOnRydWV9LCJSZWFkaW5nT3JkZXIiOjEsIlRleHQiOiIoQW5kZXJzb24sIDIwMTI7IERhIFJvaXQgYW5kIFdlaWNodCwgMjAxMzsgU2ltb25henppLCAyMDA4OyB2YW4gSG9vcmVuLCAyMDEyOyBTaW1vbmF6emksIDIwMDgpIn1dfSwiVGFnIjoiQ2l0YXZpUGxhY2Vob2xkZXIjNjIzMjIwYjQtZGE0Yi00Mzg3LThjYjgtNDE3Y2YxMTE3YzI2IiwiVGV4dCI6IihBbmRlcnNvbiwgMjAxMjsgRGEgUm9pdCBhbmQgV2VpY2h0LCAyMDEzOyBTaW1vbmF6emksIDIwMDg7IHZhbiBIb29yZW4sIDIwMTI7IFNpbW9uYXp6aSwgMjAwOCkiLCJXQUlWZXJzaW9uIjoiNi40LjAuMzUifQ==}</w:instrText>
          </w:r>
          <w:r w:rsidR="007C7068" w:rsidRPr="006A56FF">
            <w:rPr>
              <w:lang w:val="en-US"/>
            </w:rPr>
            <w:fldChar w:fldCharType="separate"/>
          </w:r>
          <w:r w:rsidR="00952423">
            <w:rPr>
              <w:lang w:val="en-US"/>
            </w:rPr>
            <w:t>(Anderson, 2012; Da Roit and Weicht, 2013; Simonazzi, 2008; van Hooren, 2012; Simonazzi, 2008)</w:t>
          </w:r>
          <w:r w:rsidR="007C7068" w:rsidRPr="006A56FF">
            <w:rPr>
              <w:lang w:val="en-US"/>
            </w:rPr>
            <w:fldChar w:fldCharType="end"/>
          </w:r>
        </w:sdtContent>
      </w:sdt>
      <w:r w:rsidR="007C7068" w:rsidRPr="006A56FF">
        <w:rPr>
          <w:lang w:val="en-US"/>
        </w:rPr>
        <w:t xml:space="preserve">, cash for care schemes in LTC </w:t>
      </w:r>
      <w:sdt>
        <w:sdtPr>
          <w:rPr>
            <w:lang w:val="en-US"/>
          </w:rPr>
          <w:alias w:val="Don’t edit this field."/>
          <w:tag w:val="CitaviPlaceholder#5f48cd27-25e1-4758-9462-3bfd9141821d"/>
          <w:id w:val="1048731015"/>
          <w:placeholder>
            <w:docPart w:val="DefaultPlaceholder_-1854013440"/>
          </w:placeholder>
        </w:sdtPr>
        <w:sdtEndPr/>
        <w:sdtContent>
          <w:r w:rsidR="007C7068" w:rsidRPr="006A56FF">
            <w:rPr>
              <w:lang w:val="en-US"/>
            </w:rPr>
            <w:fldChar w:fldCharType="begin"/>
          </w:r>
          <w:r w:rsidR="00952423">
            <w:rPr>
              <w:lang w:val="en-US"/>
            </w:rPr>
            <w:instrText>ADDIN CitaviPlaceholder{eyIkaWQiOiIxIiwiRW50cmllcyI6W3siJGlkIjoiMiIsIklkIjoiYWE0YmQ1ZjktNTNiNi00NDk1LTk2OWItN2FjNTdmYzJlNmQyIiwiUmFuZ2VMZW5ndGgiOjI4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lcmlvZGljYWwiOnsiJGlkIjoiNyIsIk5hbWUiOiJUaGUgTWlsYmFuayBRdWFydGVybHkiLCJQYWdpbmF0aW9uIjowLCJQcm90ZWN0ZWQiOmZhbHNlLCJDcmVhdGVkQnkiOiJfbSIsIkNyZWF0ZWRPbiI6IjIwMTgtMTItMTJUMTA6MjI6MDciLCJNb2RpZmllZEJ5IjoiX20iLCJJZCI6ImUxODA2N2YwLThiMzMtNDY3NC05MGFlLTUwNzI2ODNlMjlkNyIsIk1vZGlmaWVkT24iOiIyMDE4LTEyLTEyVDEwOjIyOjA3IiwiUHJvamVjdCI6eyIkcmVmIjoiNSJ9fSwiUHVibGlzaGVycyI6W10sIlF1b3RhdGlvbnMiOltdLCJSZWZlcmVuY2VUeXBlIjoiSm91cm5hbEFydGljbGUiLCJTaG9ydFRpdGxlIjoiRGEgUm9pdCwgTGUgQmloYW4gMjAxMCDigJMgU2ltaWxhciBhbmQgWWV0IFNvIERpZmZlcmVudCIsIlNob3J0VGl0bGVVcGRhdGVUeXBlIjowLCJTdGF0aWNJZHMiOlsiMWI4YmE4YzYtNTllYi00YjczLWE3ZjEtZmEwMmZlNTE4NzM1Il0sIlRhYmxlT2ZDb250ZW50c0NvbXBsZXhpdHkiOjAsIlRhYmxlT2ZDb250ZW50c1NvdXJjZVRleHRGb3JtYXQiOjAsIlRhc2tzIjpbXSwiVGl0bGUiOiJTaW1pbGFyIGFuZCBZZXQgU28gRGlmZmVyZW50OiBDYXNoLWZvci1DYXJlIGluIFNpeCBFdXJvcGVhbiBDb3VudHJpZXPigJkgTG9uZy1UZXJtIENhcmUgUG9saWNpZXMiLCJUcmFuc2xhdG9ycyI6W10sIlZvbHVtZSI6Ijg4IiwiWWVhciI6IjIwMTAiLCJZZWFyUmVzb2x2ZWQiOiIyMDEwIiwiQ3JlYXRlZEJ5IjoiX20iLCJDcmVhdGVkT24iOiIyMDE4LTEyLTEyVDEwOjIxOjA4IiwiTW9kaWZpZWRCeSI6Il9tIiwiSWQiOiIxYjhiYThjNi01OWViLTRiNzMtYTdmMS1mYTAyZmU1MTg3MzUiLCJNb2RpZmllZE9uIjoiMjAxOC0xMi0xMlQxMDoyMjo0MSIsIlByb2plY3QiOnsiJHJlZiI6IjUifX0sIlVzZU51bWJlcmluZ1R5cGVPZlBhcmVudERvY3VtZW50IjpmYWxzZX1dLCJGb3JtYXR0ZWRUZXh0Ijp7IiRpZCI6IjgiLCJDb3VudCI6MSwiVGV4dFVuaXRzIjpbeyIkaWQiOiI5IiwiRm9udFN0eWxlIjp7IiRpZCI6IjEwIiwiTmV1dHJhbCI6dHJ1ZX0sIlJlYWRpbmdPcmRlciI6MSwiVGV4dCI6IihEYSBSb2l0IGFuZCBMZSBCaWhhbiwgMjAxMCkifV19LCJUYWciOiJDaXRhdmlQbGFjZWhvbGRlciM1ZjQ4Y2QyNy0yNWUxLTQ3NTgtOTQ2Mi0zYmZkOTE0MTgyMWQiLCJUZXh0IjoiKERhIFJvaXQgYW5kIExlIEJpaGFuLCAyMDEwKSIsIldBSVZlcnNpb24iOiI2LjQuMC4zNSJ9}</w:instrText>
          </w:r>
          <w:r w:rsidR="007C7068" w:rsidRPr="006A56FF">
            <w:rPr>
              <w:lang w:val="en-US"/>
            </w:rPr>
            <w:fldChar w:fldCharType="separate"/>
          </w:r>
          <w:r w:rsidR="00952423">
            <w:rPr>
              <w:lang w:val="en-US"/>
            </w:rPr>
            <w:t>(Da Roit and Le Bihan, 2010)</w:t>
          </w:r>
          <w:r w:rsidR="007C7068" w:rsidRPr="006A56FF">
            <w:rPr>
              <w:lang w:val="en-US"/>
            </w:rPr>
            <w:fldChar w:fldCharType="end"/>
          </w:r>
        </w:sdtContent>
      </w:sdt>
      <w:r w:rsidR="00BB65C1" w:rsidRPr="006A56FF">
        <w:rPr>
          <w:lang w:val="en-US"/>
        </w:rPr>
        <w:t xml:space="preserve"> and</w:t>
      </w:r>
      <w:r w:rsidR="007C7068" w:rsidRPr="006A56FF">
        <w:rPr>
          <w:lang w:val="en-US"/>
        </w:rPr>
        <w:t xml:space="preserve"> informal care by families </w:t>
      </w:r>
      <w:sdt>
        <w:sdtPr>
          <w:rPr>
            <w:lang w:val="en-US"/>
          </w:rPr>
          <w:alias w:val="Don’t edit this field."/>
          <w:tag w:val="CitaviPlaceholder#f9d2fcb4-eeca-4583-8d27-24bfce5f1c49"/>
          <w:id w:val="271360352"/>
          <w:placeholder>
            <w:docPart w:val="DefaultPlaceholder_-1854013440"/>
          </w:placeholder>
        </w:sdtPr>
        <w:sdtEndPr/>
        <w:sdtContent>
          <w:r w:rsidR="007C7068" w:rsidRPr="006A56FF">
            <w:rPr>
              <w:lang w:val="en-US"/>
            </w:rPr>
            <w:fldChar w:fldCharType="begin"/>
          </w:r>
          <w:r w:rsidR="00952423">
            <w:rPr>
              <w:lang w:val="en-US"/>
            </w:rPr>
            <w:instrText>ADDIN CitaviPlaceholder{eyIkaWQiOiIxIiwiRW50cmllcyI6W3siJGlkIjoiMiIsIklkIjoiZmZmMTE1ZjEtYzUzZS00MDE4LTlkYjAtOTMwOWYzNWU4MmRlIiwiUmFuZ2VMZW5ndGgiOjIxLCJSZWZlcmVuY2VJZCI6IjVmMWJiZDY5LWZiM2MtNDUyMi1hYmQ4LTAyYzYwZDM5YWFiNyIsIlJlZmVyZW5jZSI6eyIkaWQiOiIzIiwiQWJzdHJhY3RDb21wbGV4aXR5IjowLCJBYnN0cmFjdFNvdXJjZVRleHRGb3JtYXQiOjAsIkF1dGhvcnMiOlt7IiRpZCI6IjQiLCJGaXJzdE5hbWUiOiJNaXJrbyIsIkxhc3ROYW1lIjoiRGkgUm9zYSIsIlByb3RlY3RlZCI6ZmFsc2UsIlNleCI6MiwiQ3JlYXRlZEJ5IjoiX20iLCJDcmVhdGVkT24iOiIyMDE4LTEyLTEyVDEwOjI1OjQ5IiwiTW9kaWZpZWRCeSI6Il9tIiwiSWQiOiIwYzNmMTZmMi02YThhLTQzYjEtYWExNy01MzFhYmU0NDIwZGUiLCJNb2RpZmllZE9uIjoiMjAxOC0xMi0xMlQxMDoyNTo0OSIsIlByb2plY3QiOnsiJGlkIjoiNSJ9fSx7IiRpZCI6IjYiLCJGaXJzdE5hbWUiOiJDaHJpc3RvcGhlciIsIkxhc3ROYW1lIjoiS29mYWhsIiwiUHJvdGVjdGVkIjpmYWxzZSwiU2V4IjoyLCJDcmVhdGVkQnkiOiJfbSIsIkNyZWF0ZWRPbiI6IjIwMTgtMTItMTJUMTA6MjU6NDkiLCJNb2RpZmllZEJ5IjoiX20iLCJJZCI6ImVhZDczZjcyLTlmNWEtNDdhMC1iOGRiLTI1MjlhOTE1ZWVhYyIsIk1vZGlmaWVkT24iOiIyMDE4LTEyLTEyVDEwOjI1OjQ5IiwiUHJvamVjdCI6eyIkcmVmIjoiNSJ9fSx7IiRpZCI6IjciLCJGaXJzdE5hbWUiOiJLZXZpbiIsIkxhc3ROYW1lIjoiTWNLZWUiLCJQcm90ZWN0ZWQiOmZhbHNlLCJTZXgiOjIsIkNyZWF0ZWRCeSI6Il9tIiwiQ3JlYXRlZE9uIjoiMjAxOC0xMi0xMlQxMDoyNTo0OSIsIk1vZGlmaWVkQnkiOiJfbSIsIklkIjoiZjZmOTk1N2UtODU3ZS00ZmFiLThkZmUtMzU3MjQwYWQ3NzYwIiwiTW9kaWZpZWRPbiI6IjIwMTgtMTItMTJUMTA6MjU6NDkiLCJQcm9qZWN0Ijp7IiRyZWYiOiI1In19LHsiJGlkIjoiOCIsIkZpcnN0TmFtZSI6IkJhcmJhcmEiLCJMYXN0TmFtZSI6IkJpZcWEIiwiUHJvdGVjdGVkIjpmYWxzZSwiU2V4IjoxLCJDcmVhdGVkQnkiOiJfbSIsIkNyZWF0ZWRPbiI6IjIwMTgtMTItMTJUMTA6MjU6NDkiLCJNb2RpZmllZEJ5IjoiX20iLCJJZCI6IjkxZjU3OGMzLTZhMzctNDk3Yi04MzQ5LTQ0ZmJlYjUzNzRmYiIsIk1vZGlmaWVkT24iOiIyMDE4LTEyLTEyVDEwOjI1OjQ5IiwiUHJvamVjdCI6eyIkcmVmIjoiNSJ9fSx7IiRpZCI6IjkiLCJGaXJzdE5hbWUiOiJHaW92YW5uaSIsIkxhc3ROYW1lIjoiTGFtdXJhIiwiUHJvdGVjdGVkIjpmYWxzZSwiU2V4IjoyLCJDcmVhdGVkQnkiOiJfbSIsIkNyZWF0ZWRPbiI6IjIwMTgtMTItMTJUMTA6MjU6NDkiLCJNb2RpZmllZEJ5IjoiX20iLCJJZCI6IjFmZTliMjY1LTgxYmQtNDhjNy04ZDMxLWFhNmJlZjUxYTYzYiIsIk1vZGlmaWVkT24iOiIyMDE4LTEyLTEyVDEwOjI1OjQ5IiwiUHJvamVjdCI6eyIkcmVmIjoiNSJ9fSx7IiRpZCI6IjEwIiwiRmlyc3ROYW1lIjoiQ29zdGlzIiwiTGFzdE5hbWUiOiJQcm91c2thcyIsIlByb3RlY3RlZCI6ZmFsc2UsIlNleCI6MCwiQ3JlYXRlZEJ5IjoiX20iLCJDcmVhdGVkT24iOiIyMDE4LTEyLTEyVDEwOjI1OjQ5IiwiTW9kaWZpZWRCeSI6Il9tIiwiSWQiOiJlNjJjMWJhMS0zNTMwLTRmMTktOGViMy00MTE2OWY5NGJmZTUiLCJNb2RpZmllZE9uIjoiMjAxOC0xMi0xMlQxMDoyNTo0OSIsIlByb2plY3QiOnsiJHJlZiI6IjUifX0seyIkaWQiOiIxMSIsIkZpcnN0TmFtZSI6Ikhhbm5lbGkiLCJMYXN0TmFtZSI6IkTDtmhuZXIiLCJQcm90ZWN0ZWQiOmZhbHNlLCJTZXgiOjAsIkNyZWF0ZWRCeSI6Il9tIiwiQ3JlYXRlZE9uIjoiMjAxOC0xMi0xMlQxMDoyNTo0OSIsIk1vZGlmaWVkQnkiOiJfbSIsIklkIjoiYjllMGYxNDgtNWE5NC00NjUyLTg2ZDMtZjNkN2JkZTM1M2RlIiwiTW9kaWZpZWRPbiI6IjIwMTgtMTItMTJUMTA6MjU6NDkiLCJQcm9qZWN0Ijp7IiRyZWYiOiI1In19LHsiJGlkIjoiMTIiLCJGaXJzdE5hbWUiOiJFdmEiLCJMYXN0TmFtZSI6Ik1uaWNoIiwiUHJvdGVjdGVkIjpmYWxzZSwiU2V4IjoxLCJDcmVhdGVkQnkiOiJfbSIsIkNyZWF0ZWRPbiI6IjIwMTgtMTItMTJUMTA6MjU6NDkiLCJNb2RpZmllZEJ5IjoiX20iLCJJZCI6IjU5ZjYzYThkLWM0MzAtNDBlNS04OTVlLWM4NTYxNGJlZDllNCIsIk1vZGlmaWVkT24iOiIyMDE4LTEyLTEyVDEwOjI1OjQ5IiwiUHJvamVjdCI6eyIkcmVmIjoiNSJ9fV0sIkNpdGF0aW9uS2V5VXBkYXRlVHlwZSI6MCwiQ29sbGFib3JhdG9ycyI6W10sIkRvaSI6IjEwLjEwMjQvMTY2Mi05NjQ3L2EwMDAwMzEiLCJFZGl0b3JzIjpbXSwiRXZhbHVhdGlvbkNvbXBsZXhpdHkiOjAsIkV2YWx1YXRpb25Tb3VyY2VUZXh0Rm9ybWF0IjowLCJHcm91cHMiOltdLCJIYXNMYWJlbDEiOmZhbHNlLCJIYXNMYWJlbDIiOmZhbHNlLCJLZXl3b3JkcyI6W10sIkxhbmd1YWdlIjoiZW4iLCJMYW5ndWFnZUNvZGUiOiJlbiIsIkxvY2F0aW9ucyI6W3siJGlkIjoiMTMiLCJBZGRyZXNzIjp7IiRpZCI6IjE0IiwiSXNMb2NhbENsb3VkUHJvamVjdEZpbGVMaW5rIjpmYWxzZSwiTGlua2VkUmVzb3VyY2VTdGF0dXMiOjgsIk9yaWdpbmFsU3RyaW5nIjoiMTAuMTAyNC8xNjYyLTk2NDcvYTAwMDAzMSIsIkxpbmtlZFJlc291cmNlVHlwZSI6NSwiVXJpU3RyaW5nIjoiaHR0cHM6Ly9kb2kub3JnLzEwLjEwMjQvMTY2Mi05NjQ3L2EwMDAwMzEiLCJQcm9wZXJ0aWVzIjp7IiRpZCI6IjE1In19LCJBbm5vdGF0aW9ucyI6W10sIkxvY2F0aW9uVHlwZSI6MCwiTWlycm9yc1JlZmVyZW5jZVByb3BlcnR5SWQiOjEyOCwiQ3JlYXRlZEJ5IjoiX20iLCJDcmVhdGVkT24iOiIyMDE4LTEyLTEyVDEwOjI1OjQ4IiwiTW9kaWZpZWRCeSI6Il9tIiwiSWQiOiI3MmQ0YWU4Zi0xOTkzLTQ1OWQtOTVkNS04Yzc0NWE0OGIyNjYiLCJNb2RpZmllZE9uIjoiMjAxOC0xMi0xMlQxMDoyNTo0OCIsIlByb2plY3QiOnsiJHJlZiI6IjUifX1dLCJOdW1iZXIiOiIxIiwiT3JnYW5pemF0aW9ucyI6W10sIk90aGVyc0ludm9sdmVkIjpbXSwiUGFnZVJhbmdlIjoiPHNwPlxyXG4gIDxuPjU8L24+XHJcbiAgPGluPnRydWU8L2luPlxyXG4gIDxvcz41PC9vcz5cclxuICA8cHM+NTwvcHM+XHJcbjwvc3A+XHJcbjxlcD5cclxuICA8bj4xODwvbj5cclxuICA8aW4+dHJ1ZTwvaW4+XHJcbiAgPG9zPjE4PC9vcz5cclxuICA8cHM+MTg8L3BzPlxyXG48L2VwPlxyXG48b3M+NS0xODwvb3M+IiwiUGVyaW9kaWNhbCI6eyIkaWQiOiIxNiIsIklzc24iOiIxNjYyLTk2NDciLCJOYW1lIjoiR2Vyb1BzeWNoIiwiUGFnaW5hdGlvbiI6MCwiUHJvdGVjdGVkIjpmYWxzZSwiQ3JlYXRlZEJ5IjoiX20iLCJDcmVhdGVkT24iOiIyMDE4LTEyLTEyVDEwOjI1OjQ5IiwiTW9kaWZpZWRCeSI6Il9tIiwiSWQiOiJhNjBhMDJlNi1lNDZkLTRhMjYtYTg0NC02Y2NiNTY2YzExMzYiLCJNb2RpZmllZE9uIjoiMjAxOC0xMi0xMlQxMDoyNTo0OSIsIlByb2plY3QiOnsiJHJlZiI6IjUifX0sIlB1Ymxpc2hlcnMiOltdLCJRdW90YXRpb25zIjpbXSwiUmVmZXJlbmNlVHlwZSI6IkpvdXJuYWxBcnRpY2xlIiwiU2hvcnRUaXRsZSI6IkRpIFJvc2EsIEtvZmFobCBldCBhbC4gMjAxMSDigJMgQSBUeXBvbG9neSBvZiBDYXJlZ2l2aW5nIFNpdHVhdGlvbnMiLCJTaG9ydFRpdGxlVXBkYXRlVHlwZSI6MCwiU291cmNlT2ZCaWJsaW9ncmFwaGljSW5mb3JtYXRpb24iOiJDcm9zc1JlZiIsIlN0YXRpY0lkcyI6WyI1ZjFiYmQ2OS1mYjNjLTQ1MjItYWJkOC0wMmM2MGQzOWFhYjciXSwiVGFibGVPZkNvbnRlbnRzQ29tcGxleGl0eSI6MCwiVGFibGVPZkNvbnRlbnRzU291cmNlVGV4dEZvcm1hdCI6MCwiVGFza3MiOltdLCJUaXRsZSI6IkEgVHlwb2xvZ3kgb2YgQ2FyZWdpdmluZyBTaXR1YXRpb25zIGFuZCBTZXJ2aWNlIFVzZSBpbiBGYW1pbHkgQ2FyZXJzIG9mIE9sZGVyIFBlb3BsZSBpbiBTaXggRXVyb3BlYW4gQ291bnRyaWVzIiwiVHJhbnNsYXRvcnMiOltdLCJWb2x1bWUiOiIyNCIsIlllYXIiOiIyMDExIiwiWWVhclJlc29sdmVkIjoiMjAxMSIsIkNyZWF0ZWRCeSI6Il9tIiwiQ3JlYXRlZE9uIjoiMjAxOC0xMi0xMlQxMDoyNTo0NSIsIk1vZGlmaWVkQnkiOiJfbSIsIklkIjoiNWYxYmJkNjktZmIzYy00NTIyLWFiZDgtMDJjNjBkMzlhYWI3IiwiTW9kaWZpZWRPbiI6IjIwMTgtMTItMTJUMTA6MjU6NDkiLCJQcm9qZWN0Ijp7IiRyZWYiOiI1In19LCJVc2VOdW1iZXJpbmdUeXBlT2ZQYXJlbnREb2N1bWVudCI6ZmFsc2V9LHsiJGlkIjoiMTciLCJJZCI6IjNjZWMwM2E5LTc1ZTAtNDIwNC1iMjM3LTkxNmQxYTkyMDE4MyIsIlJhbmdlU3RhcnQiOjIxLCJSYW5nZUxlbmd0aCI6MTUsIlJlZmVyZW5jZUlkIjoiNDIwMWYzMWYtNGU0Mi00MDZmLWI2MzktYjRhZWZhYTYwMDIwIiwiUmVmZXJlbmNlIjp7IiRpZCI6IjE4IiwiQWJzdHJhY3RDb21wbGV4aXR5IjowLCJBYnN0cmFjdFNvdXJjZVRleHRGb3JtYXQiOjAsIkF1dGhvcnMiOlt7IiRpZCI6IjE5IiwiRmlyc3ROYW1lIjoiU2lncmlkIiwiTGFzdE5hbWUiOiJMZWl0bmVyIiwiUHJvdGVjdGVkIjpmYWxzZSwiU2V4IjoxLCJDcmVhdGVkQnkiOiJfbSIsIkNyZWF0ZWRPbiI6IjIwMTgtMTItMTJUMTA6MzA6MjQiLCJNb2RpZmllZEJ5IjoiX20iLCJJZCI6ImIzOTY0ZWZjLTczYmEtNGI3OC05NjcyLTllMDFkNDQzODc4OCIsIk1vZGlmaWVkT24iOiIyMDE4LTEyLTEyVDEwOjMwOjI0IiwiUHJvamVjdCI6eyIkcmVmIjoiNSJ9fV0sIkNpdGF0aW9uS2V5VXBkYXRlVHlwZSI6MCwiQ29sbGFib3JhdG9ycyI6W10sIkRvaSI6IjEwLjEwODAvMTQ2MTY2OTAzMjAwMDEyNzY0MiIsIkVkaXRvcnMiOltdLCJFdmFsdWF0aW9uQ29tcGxleGl0eSI6MCwiRXZhbHVhdGlvblNvdXJjZVRleHRGb3JtYXQiOjAsIkdyb3VwcyI6W10sIkhhc0xhYmVsMSI6ZmFsc2UsIkhhc0xhYmVsMiI6ZmFsc2UsIktleXdvcmRzIjpbXSwiTGFuZ3VhZ2UiOiJlbiIsIkxhbmd1YWdlQ29kZSI6ImVuIiwiTG9jYXRpb25zIjpbeyIkaWQiOiIyMCIsIkFkZHJlc3MiOnsiJGlkIjoiMjEiLCJJc0xvY2FsQ2xvdWRQcm9qZWN0RmlsZUxpbmsiOmZhbHNlLCJMaW5rZWRSZXNvdXJjZVN0YXR1cyI6OCwiT3JpZ2luYWxTdHJpbmciOiIxMC4xMDgwLzE0NjE2NjkwMzIwMDAxMjc2NDIiLCJMaW5rZWRSZXNvdXJjZVR5cGUiOjUsIlVyaVN0cmluZyI6Imh0dHBzOi8vZG9pLm9yZy8xMC4xMDgwLzE0NjE2NjkwMzIwMDAxMjc2NDIiLCJQcm9wZXJ0aWVzIjp7IiRpZCI6IjIyIn19LCJBbm5vdGF0aW9ucyI6W10sIkxvY2F0aW9uVHlwZSI6MCwiTWlycm9yc1JlZmVyZW5jZVByb3BlcnR5SWQiOjEyOCwiQ3JlYXRlZEJ5IjoiX20iLCJDcmVhdGVkT24iOiIyMDE4LTEyLTEyVDEwOjMwOjIzIiwiTW9kaWZpZWRCeSI6Il9tIiwiSWQiOiI4YWI0MTA0Yy0xMWU5LTQ5MzctYTg1MS00NzJmODI1M2YwNjIiLCJNb2RpZmllZE9uIjoiMjAxOC0xMi0xMlQxMDozMDoyMyIsIlByb2plY3QiOnsiJHJlZiI6IjUifX1dLCJOdW1iZXIiOiI0IiwiT3JnYW5pemF0aW9ucyI6W10sIk90aGVyc0ludm9sdmVkIjpbXSwiUGFnZVJhbmdlIjoiPHNwPlxyXG4gIDxuPjM1Mzwvbj5cclxuICA8aW4+dHJ1ZTwvaW4+XHJcbiAgPG9zPjM1Mzwvb3M+XHJcbiAgPHBzPjM1MzwvcHM+XHJcbjwvc3A+XHJcbjxlcD5cclxuICA8bj4zNzU8L24+XHJcbiAgPGluPnRydWU8L2luPlxyXG4gIDxvcz4zNzU8L29zPlxyXG4gIDxwcz4zNzU8L3BzPlxyXG48L2VwPlxyXG48b3M+MzUzLTM3NTwvb3M+IiwiUGVyaW9kaWNhbCI6eyIkaWQiOiIyMyIsIklzc24iOiIxNDYxLTY2OTYiLCJOYW1lIjoiRXVyb3BlYW4gU29jaWV0aWVzIiwiUGFnaW5hdGlvbiI6MCwiUHJvdGVjdGVkIjpmYWxzZSwiQ3JlYXRlZEJ5IjoiX20iLCJDcmVhdGVkT24iOiIyMDE4LTEyLTEyVDEwOjMwOjI0IiwiTW9kaWZpZWRCeSI6Il9tIiwiSWQiOiI0MjUzNDMyMi0yMDMyLTQ0NGYtOWU4NS0zNWNkYjViNGIxNWEiLCJNb2RpZmllZE9uIjoiMjAxOC0xMi0xMlQxMDozMDoyNCIsIlByb2plY3QiOnsiJHJlZiI6IjUifX0sIlB1Ymxpc2hlcnMiOltdLCJRdW90YXRpb25zIjpbXSwiUmVmZXJlbmNlVHlwZSI6IkpvdXJuYWxBcnRpY2xlIiwiU2hvcnRUaXRsZSI6IkxlaXRuZXIgMjAwMyDigJMgVmFyaWV0aWVzIG9mIGZhbWlsaWFsaXNtIiwiU2hvcnRUaXRsZVVwZGF0ZVR5cGUiOjAsIlNvdXJjZU9mQmlibGlvZ3JhcGhpY0luZm9ybWF0aW9uIjoiQ3Jvc3NSZWYiLCJTdGF0aWNJZHMiOlsiNDIwMWYzMWYtNGU0Mi00MDZmLWI2MzktYjRhZWZhYTYwMDIwIl0sIlN1YnRpdGxlIjoiVGhlIGNhcmluZyBmdW5jdGlvbiBvZiB0aGUgZmFtaWx5IGluIGNvbXBhcmF0aXZlIHBlcnNwZWN0aXZlIiwiVGFibGVPZkNvbnRlbnRzQ29tcGxleGl0eSI6MCwiVGFibGVPZkNvbnRlbnRzU291cmNlVGV4dEZvcm1hdCI6MCwiVGFza3MiOltdLCJUaXRsZSI6IlZhcmlldGllcyBvZiBmYW1pbGlhbGlzbSIsIlRyYW5zbGF0b3JzIjpbXSwiVm9sdW1lIjoiNSIsIlllYXIiOiIyMDAzIiwiWWVhclJlc29sdmVkIjoiMjAwMyIsIkNyZWF0ZWRCeSI6Il9tIiwiQ3JlYXRlZE9uIjoiMjAxOC0xMi0xMlQxMDozMDoyMCIsIk1vZGlmaWVkQnkiOiJfbSIsIklkIjoiNDIwMWYzMWYtNGU0Mi00MDZmLWI2MzktYjRhZWZhYTYwMDIwIiwiTW9kaWZpZWRPbiI6IjIwMTgtMTItMTJUMTA6MzA6MjQiLCJQcm9qZWN0Ijp7IiRyZWYiOiI1In19LCJVc2VOdW1iZXJpbmdUeXBlT2ZQYXJlbnREb2N1bWVudCI6ZmFsc2V9LHsiJGlkIjoiMjQiLCJJZCI6IjViOGE3OGI5LTU1MmUtNGY4MC05MWFkLTk2YmU3ZWFkMzcwMCIsIlJhbmdlU3RhcnQiOjM2LCJSYW5nZUxlbmd0aCI6MjEsIlJlZmVyZW5jZUlkIjoiMDNhNDY5ZDgtYzEyOS00MGZkLWJjMmEtZTNiMjcyOWI2ZDM5IiwiUmVmZXJlbmNlIjp7IiRpZCI6IjI1IiwiQWJzdHJhY3RDb21wbGV4aXR5IjowLCJBYnN0cmFjdFNvdXJjZVRleHRGb3JtYXQiOjAsIkF1dGhvcnMiOlt7IiRpZCI6IjI2IiwiRmlyc3ROYW1lIjoiQmlyZ2l0IiwiTGFzdE5hbWUiOiJQZmF1LUVmZmluZ2VyIiwiUHJvdGVjdGVkIjpmYWxzZSwiU2V4IjoxLCJDcmVhdGVkQnkiOiJfbSIsIkNyZWF0ZWRPbiI6IjIwMTgtMTItMTJUMTA6Mzc6MjUiLCJNb2RpZmllZEJ5IjoiX20iLCJJZCI6ImJhZWE5NzkwLWE2MTItNGNlMi05Y2EyLWJkZGM5ZWEzOTA4MCIsIk1vZGlmaWVkT24iOiIyMDE4LTEyLTEyVDEwOjM3OjI1IiwiUHJvamVjdCI6eyIkcmVmIjoiNSJ9fV0sIkNpdGF0aW9uS2V5VXBkYXRlVHlwZSI6MCwiQ29sbGFib3JhdG9ycyI6W10sIkRvaSI6IjEwLjUyMDkvcmV2X0NSTEEuMjAxNC52MzIubjEuNDQ3MTIiLCJFZGl0b3JzIjpbXSwiRXZhbHVhdGlvbkNvbXBsZXhpdHkiOjAsIkV2YWx1YXRpb25Tb3VyY2VUZXh0Rm9ybWF0IjowLCJHcm91cHMiOltdLCJIYXNMYWJlbDEiOmZhbHNlLCJIYXNMYWJlbDIiOmZhbHNlLCJLZXl3b3JkcyI6W10sIkxhbmd1YWdlIjoiZXMiLCJMYW5ndWFnZUNvZGUiOiJlcyIsIkxvY2F0aW9ucyI6W3siJGlkIjoiMjciLCJBZGRyZXNzIjp7IiRpZCI6IjI4IiwiSXNMb2NhbENsb3VkUHJvamVjdEZpbGVMaW5rIjpmYWxzZSwiTGlua2VkUmVzb3VyY2VTdGF0dXMiOjgsIk9yaWdpbmFsU3RyaW5nIjoiaHR0cDovL2R4LmRvaS5vcmcvMTAuNTIwOS9yZXZfQ1JMQS4yMDE0LnYzMi5uMS40NDcxMiIsIkxpbmtlZFJlc291cmNlVHlwZSI6NSwiVXJpU3RyaW5nIjoiaHR0cDovL2R4LmRvaS5vcmcvMTAuNTIwOS9yZXZfQ1JMQS4yMDE0LnYzMi5uMS40NDcxMiIsIlByb3BlcnRpZXMiOnsiJGlkIjoiMjkifX0sIkFubm90YXRpb25zIjpbXSwiTG9jYXRpb25UeXBlIjowLCJNaXJyb3JzUmVmZXJlbmNlUHJvcGVydHlJZCI6MTI4LCJDcmVhdGVkQnkiOiJfbSIsIkNyZWF0ZWRPbiI6IjIwMTgtMTItMTJUMTA6Mzc6MjQiLCJNb2RpZmllZEJ5IjoiX20iLCJJZCI6IjcyODNiNDY5LTlhOGEtNDRmNC04OThhLWQzOWIzZDU2OWIxMiIsIk1vZGlmaWVkT24iOiIyMDE4LTEyLTEyVDEwOjM3OjI0IiwiUHJvamVjdCI6eyIkcmVmIjoiNSJ9fV0sIk51bWJlciI6IjEiLCJPcmdhbml6YXRpb25zIjpbXSwiT3RoZXJzSW52b2x2ZWQiOltdLCJQZXJpb2RpY2FsIjp7IiRpZCI6IjMwIiwiSXNzbiI6IjE5ODgtMjU3MiIsIk5hbWUiOiJDdWFkZXJub3MgZGUgUmVsYWNpb25lcyBMYWJvcmFsZXMiLCJQYWdpbmF0aW9uIjowLCJQcm90ZWN0ZWQiOmZhbHNlLCJTdGFuZGFyZEFiYnJldmlhdGlvbiI6IkN1YWQuIFJlbGFjLiBMYWIuIiwiQ3JlYXRlZEJ5IjoiX20iLCJDcmVhdGVkT24iOiIyMDE4LTEyLTEyVDEwOjM3OjI1IiwiTW9kaWZpZWRCeSI6Il9tIiwiSWQiOiI4ZGY3NDYwNS00ZTI4LTQyNDItYWNiNi0yNDRjZDIzZDdiOTgiLCJNb2RpZmllZE9uIjoiMjAxOC0xMi0xMlQxMDozNzoyNSIsIlByb2plY3QiOnsiJHJlZiI6IjUifX0sIlB1Ymxpc2hlcnMiOltdLCJRdW90YXRpb25zIjpbXSwiUmVmZXJlbmNlVHlwZSI6IkpvdXJuYWxBcnRpY2xlIiwiU2hvcnRUaXRsZSI6IlBmYXUtRWZmaW5nZXIgMjAxNCDigJMgTmV3IHBvbGljaWVzIGZvciBjYXJpbmcgZmFtaWx5IiwiU2hvcnRUaXRsZVVwZGF0ZVR5cGUiOjAsIlNvdXJjZU9mQmlibGlvZ3JhcGhpY0luZm9ybWF0aW9uIjoiQ3Jvc3NSZWYiLCJTdGF0aWNJZHMiOlsiMDNhNDY5ZDgtYzEyOS00MGZkLWJjMmEtZTNiMjcyOWI2ZDM5Il0sIlRhYmxlT2ZDb250ZW50c0NvbXBsZXhpdHkiOjAsIlRhYmxlT2ZDb250ZW50c1NvdXJjZVRleHRGb3JtYXQiOjAsIlRhc2tzIjpbXSwiVGl0bGUiOiJOZXcgcG9saWNpZXMgZm9yIGNhcmluZyBmYW1pbHkgbWVtYmVycyBpbiBFdXJvcGVhbiB3ZWxmYXJlIHN0YXRlcyIsIlRyYW5zbGF0b3JzIjpbXSwiVm9sdW1lIjoiMzIiLCJZZWFyIjoiMjAxNCIsIlllYXJSZXNvbHZlZCI6IjIwMTQiLCJDcmVhdGVkQnkiOiJfbSIsIkNyZWF0ZWRPbiI6IjIwMTgtMTItMTJUMTA6MzE6NTMiLCJNb2RpZmllZEJ5IjoiX01hcmVpa2UgQXJpYWFucyIsIklkIjoiMDNhNDY5ZDgtYzEyOS00MGZkLWJjMmEtZTNiMjcyOWI2ZDM5IiwiTW9kaWZpZWRPbiI6IjIwMTktMDYtMTRUMTI6NTc6MDIiLCJQcm9qZWN0Ijp7IiRyZWYiOiI1In19LCJVc2VOdW1iZXJpbmdUeXBlT2ZQYXJlbnREb2N1bWVudCI6ZmFsc2V9LHsiJGlkIjoiMzEiLCJJZCI6IjU0YmUzNGM5LTNmNTctNDZlMy04MGYzLTUzMmZkNDBlYTVlNyIsIlJhbmdlU3RhcnQiOjU3LCJSYW5nZUxlbmd0aCI6MTgsIlJlZmVyZW5jZUlkIjoiMGFhNDljMTUtODQ4OS00MGE1LTllZmYtNGM2NTZmYjgzNjM4IiwiUmVmZXJlbmNlIjp7IiRpZCI6IjMyIiwiQWJzdHJhY3RDb21wbGV4aXR5IjowLCJBYnN0cmFjdFNvdXJjZVRleHRGb3JtYXQiOjAsIkF1dGhvcnMiOlt7IiRpZCI6IjMzIiwiRmlyc3ROYW1lIjoiQW5uYW1hcmlhIiwiTGFzdE5hbWUiOiJTaW1vbmF6emkiLCJQcm90ZWN0ZWQiOnRydWUsIlNleCI6MSwiQ3JlYXRlZEJ5IjoiX20iLCJDcmVhdGVkT24iOiIyMDE4LTEyLTEyVDEwOjQyOjA1IiwiTW9kaWZpZWRCeSI6Il9tIiwiSWQiOiIzZDAyNmFiZC00NmYyLTQ2NzItOTAwYS0yYjk2OGRjNGFlYjciLCJNb2RpZmllZE9uIjoiMjAxOC0xMi0xMlQxMDo0MjoyNCIsIlByb2plY3QiOnsiJHJlZiI6IjUifX1dLCJDaXRhdGlvbktleVVwZGF0ZVR5cGUiOjAsIkNvbGxhYm9yYXRvcnMiOltdLCJEb2kiOiIxMC4xMDkzL2NqZS9iZW4wNDMiLCJFZGl0b3JzIjpbXSwiRXZhbHVhdGlvbkNvbXBsZXhpdHkiOjAsIkV2YWx1YXRpb25Tb3VyY2VUZXh0Rm9ybWF0IjowLCJHcm91cHMiOltdLCJIYXNMYWJlbDEiOmZhbHNlLCJIYXNMYWJlbDIiOmZhbHNlLCJLZXl3b3JkcyI6W10sIkxhbmd1YWdlIjoiZW4iLCJMYW5ndWFnZUNvZGUiOiJlbiIsIkxvY2F0aW9ucyI6W3siJGlkIjoiMzQiLCJBZGRyZXNzIjp7IiRpZCI6IjM1IiwiSXNMb2NhbENsb3VkUHJvamVjdEZpbGVMaW5rIjpmYWxzZSwiTGlua2VkUmVzb3VyY2VTdGF0dXMiOjgsIk9yaWdpbmFsU3RyaW5nIjoiMTAuMTA5My9jamUvYmVuMDQzIiwiTGlua2VkUmVzb3VyY2VUeXBlIjo1LCJVcmlTdHJpbmciOiJodHRwczovL2RvaS5vcmcvMTAuMTA5My9jamUvYmVuMDQzIiwiUHJvcGVydGllcyI6eyIkaWQiOiIzNiJ9fSwiQW5ub3RhdGlvbnMiOltdLCJMb2NhdGlvblR5cGUiOjAsIk1pcnJvcnNSZWZlcmVuY2VQcm9wZXJ0eUlkIjoxMjgsIkNyZWF0ZWRCeSI6Il9tIiwiQ3JlYXRlZE9uIjoiMjAxOC0xMi0xMlQxMDo0MjowNCIsIk1vZGlmaWVkQnkiOiJfbSIsIklkIjoiZGM2ZmFjM2EtMGVlMC00MmNkLWI1ZjUtMzljNThlMTU5Nzc2IiwiTW9kaWZpZWRPbiI6IjIwMTgtMTItMTJUMTA6NDI6MDQiLCJQcm9qZWN0Ijp7IiRyZWYiOiI1In19XSwiTnVtYmVyIjoiMiIsIk9yZ2FuaXphdGlvbnMiOltdLCJPdGhlcnNJbnZvbHZlZCI6W10sIlBhZ2VSYW5nZSI6IjxzcD5cclxuICA8bj4yMTE8L24+XHJcbiAgPGluPnRydWU8L2luPlxyXG4gIDxvcz4yMTE8L29zPlxyXG4gIDxwcz4yMTE8L3BzPlxyXG48L3NwPlxyXG48ZXA+XHJcbiAgPG4+MjMyPC9uPlxyXG4gIDxpbj50cnVlPC9pbj5cclxuICA8b3M+MjMyPC9vcz5cclxuICA8cHM+MjMyPC9wcz5cclxuPC9lcD5cclxuPG9zPjIxMS0yMzI8L29zPiIsIlBlcmlvZGljYWwiOnsiJGlkIjoiMzciLCJJc3NuIjoiMDMwOS0xNjZYIiwiTmFtZSI6IkNhbWJyaWRnZSBKb3VybmFsIG9mIEVjb25vbWljcyIsIlBhZ2luYXRpb24iOjAsIlByb3RlY3RlZCI6ZmFsc2UsIkNyZWF0ZWRCeSI6Il9tIiwiQ3JlYXRlZE9uIjoiMjAxOC0xMi0xMlQxMDo0MjowNSIsIk1vZGlmaWVkQnkiOiJfbSIsIklkIjoiYzllNGRkOWMtZjgwZC00NzRlLTlhY2UtOTBiMzhmMzY4Mjc3IiwiTW9kaWZpZWRPbiI6IjIwMTgtMTItMTJUMTA6NDI6MDUiLCJQcm9qZWN0Ijp7IiRyZWYiOiI1In19LCJQdWJsaXNoZXJzIjpbXSwiUXVvdGF0aW9ucyI6W10sIlJlZmVyZW5jZVR5cGUiOiJKb3VybmFsQXJ0aWNsZSIsIlNob3J0VGl0bGUiOiJTaW1vbmF6emkgMjAwOCDigJMgQ2FyZSByZWdpbWVzIGFuZCBuYXRpb25hbCBlbXBsb3ltZW50IiwiU2hvcnRUaXRsZVVwZGF0ZVR5cGUiOjAsIlNvdXJjZU9mQmlibGlvZ3JhcGhpY0luZm9ybWF0aW9uIjoiQ3Jvc3NSZWYiLCJTdGF0aWNJZHMiOlsiMGFhNDljMTUtODQ4OS00MGE1LTllZmYtNGM2NTZmYjgzNjM4Il0sIlRhYmxlT2ZDb250ZW50c0NvbXBsZXhpdHkiOjAsIlRhYmxlT2ZDb250ZW50c1NvdXJjZVRleHRGb3JtYXQiOjAsIlRhc2tzIjpbXSwiVGl0bGUiOiJDYXJlIHJlZ2ltZXMgYW5kIG5hdGlvbmFsIGVtcGxveW1lbnQgbW9kZWxzIiwiVHJhbnNsYXRvcnMiOltdLCJWb2x1bWUiOiIzMyIsIlllYXIiOiIyMDA4IiwiWWVhclJlc29sdmVkIjoiMjAwOCIsIkNyZWF0ZWRCeSI6Il9tIiwiQ3JlYXRlZE9uIjoiMjAxOC0xMi0xMlQxMDo0MjowMSIsIk1vZGlmaWVkQnkiOiJfbSIsIklkIjoiMGFhNDljMTUtODQ4OS00MGE1LTllZmYtNGM2NTZmYjgzNjM4IiwiTW9kaWZpZWRPbiI6IjIwMTgtMTItMTJUMTA6NDI6MjQiLCJQcm9qZWN0Ijp7IiRyZWYiOiI1In19LCJVc2VOdW1iZXJpbmdUeXBlT2ZQYXJlbnREb2N1bWVudCI6ZmFsc2V9XSwiRm9ybWF0dGVkVGV4dCI6eyIkaWQiOiIzOCIsIkNvdW50IjoxLCJUZXh0VW5pdHMiOlt7IiRpZCI6IjM5IiwiRm9udFN0eWxlIjp7IiRpZCI6IjQwIiwiTmV1dHJhbCI6dHJ1ZX0sIlJlYWRpbmdPcmRlciI6MSwiVGV4dCI6IihEaSBSb3NhIGV0IGFsLiwgMjAxMTsgTGVpdG5lciwgMjAwMzsgUGZhdS1FZmZpbmdlciwgMjAxNDsgU2ltb25henppLCAyMDA4KSJ9XX0sIlRhZyI6IkNpdGF2aVBsYWNlaG9sZGVyI2Y5ZDJmY2I0LWVlY2EtNDU4My04ZDI3LTI0YmZjZTVmMWM0OSIsIlRleHQiOiIoRGkgUm9zYSBldCBhbC4sIDIwMTE7IExlaXRuZXIsIDIwMDM7IFBmYXUtRWZmaW5nZXIsIDIwMTQ7IFNpbW9uYXp6aSwgMjAwOCkiLCJXQUlWZXJzaW9uIjoiNi40LjAuMzUifQ==}</w:instrText>
          </w:r>
          <w:r w:rsidR="007C7068" w:rsidRPr="006A56FF">
            <w:rPr>
              <w:lang w:val="en-US"/>
            </w:rPr>
            <w:fldChar w:fldCharType="separate"/>
          </w:r>
          <w:r w:rsidR="00952423">
            <w:rPr>
              <w:lang w:val="en-US"/>
            </w:rPr>
            <w:t>(Di Rosa et al., 2011; Leitner, 2003; Pfau-Effinger, 2014; Simonazzi, 2008)</w:t>
          </w:r>
          <w:r w:rsidR="007C7068" w:rsidRPr="006A56FF">
            <w:rPr>
              <w:lang w:val="en-US"/>
            </w:rPr>
            <w:fldChar w:fldCharType="end"/>
          </w:r>
        </w:sdtContent>
      </w:sdt>
      <w:r w:rsidR="00B23D1F" w:rsidRPr="006A56FF">
        <w:rPr>
          <w:lang w:val="en-US"/>
        </w:rPr>
        <w:t>.</w:t>
      </w:r>
    </w:p>
    <w:p w14:paraId="4614FCA4" w14:textId="31076B8A" w:rsidR="00B82577" w:rsidRPr="006A56FF" w:rsidDel="00E915CC" w:rsidRDefault="00D661E1" w:rsidP="004D3634">
      <w:pPr>
        <w:pStyle w:val="02FlietextEinzug"/>
        <w:rPr>
          <w:del w:id="74" w:author="Philipp Alexander Linden" w:date="2020-07-07T13:28:00Z"/>
          <w:lang w:val="en-US"/>
        </w:rPr>
      </w:pPr>
      <w:r w:rsidRPr="006A56FF">
        <w:rPr>
          <w:lang w:val="en-US"/>
        </w:rPr>
        <w:t>Because</w:t>
      </w:r>
      <w:r w:rsidR="00B41CC2" w:rsidRPr="006A56FF">
        <w:rPr>
          <w:lang w:val="en-US"/>
        </w:rPr>
        <w:t xml:space="preserve"> our focus lies on building a genuine LTC typology</w:t>
      </w:r>
      <w:r w:rsidR="007B59AB" w:rsidRPr="006A56FF">
        <w:rPr>
          <w:lang w:val="en-US"/>
        </w:rPr>
        <w:t>, we identified</w:t>
      </w:r>
      <w:r w:rsidR="00B41CC2" w:rsidRPr="006A56FF">
        <w:rPr>
          <w:lang w:val="en-US"/>
        </w:rPr>
        <w:t xml:space="preserve"> the second group of typologies </w:t>
      </w:r>
      <w:r w:rsidR="007B59AB" w:rsidRPr="006A56FF">
        <w:rPr>
          <w:lang w:val="en-US"/>
        </w:rPr>
        <w:t>as</w:t>
      </w:r>
      <w:r w:rsidR="00B41CC2" w:rsidRPr="006A56FF">
        <w:rPr>
          <w:lang w:val="en-US"/>
        </w:rPr>
        <w:t xml:space="preserve"> most relevant for </w:t>
      </w:r>
      <w:r w:rsidR="00187A9D">
        <w:rPr>
          <w:lang w:val="en-US"/>
        </w:rPr>
        <w:t>our type of analysis</w:t>
      </w:r>
      <w:r w:rsidR="00B41CC2" w:rsidRPr="006A56FF">
        <w:rPr>
          <w:lang w:val="en-US"/>
        </w:rPr>
        <w:t xml:space="preserve">. </w:t>
      </w:r>
      <w:ins w:id="75" w:author="Philipp Alexander Linden" w:date="2020-07-07T13:25:00Z">
        <w:r w:rsidR="00E915CC">
          <w:rPr>
            <w:lang w:val="en-US"/>
          </w:rPr>
          <w:t xml:space="preserve">Not only do these types include </w:t>
        </w:r>
      </w:ins>
      <w:del w:id="76" w:author="Philipp Alexander Linden" w:date="2020-07-07T13:25:00Z">
        <w:r w:rsidR="00B41CC2" w:rsidRPr="006A56FF" w:rsidDel="00E915CC">
          <w:rPr>
            <w:lang w:val="en-US"/>
          </w:rPr>
          <w:delText xml:space="preserve">In these typologies we </w:delText>
        </w:r>
        <w:r w:rsidR="00187A9D" w:rsidDel="00E915CC">
          <w:rPr>
            <w:lang w:val="en-US"/>
          </w:rPr>
          <w:delText>identify</w:delText>
        </w:r>
      </w:del>
      <w:r w:rsidR="00B41CC2" w:rsidRPr="006A56FF">
        <w:rPr>
          <w:lang w:val="en-US"/>
        </w:rPr>
        <w:t xml:space="preserve"> a huge variety in the (number of) included country cases, data, methods</w:t>
      </w:r>
      <w:r w:rsidR="00F86C6D">
        <w:rPr>
          <w:lang w:val="en-US"/>
        </w:rPr>
        <w:t>,</w:t>
      </w:r>
      <w:r w:rsidR="00B41CC2" w:rsidRPr="006A56FF">
        <w:rPr>
          <w:lang w:val="en-US"/>
        </w:rPr>
        <w:t xml:space="preserve"> and results.</w:t>
      </w:r>
      <w:r w:rsidR="00B82577" w:rsidRPr="006A56FF">
        <w:rPr>
          <w:lang w:val="en-US"/>
        </w:rPr>
        <w:t xml:space="preserve"> </w:t>
      </w:r>
      <w:ins w:id="77" w:author="Philipp Alexander Linden" w:date="2020-07-07T13:28:00Z">
        <w:r w:rsidR="00E915CC" w:rsidRPr="00E915CC">
          <w:rPr>
            <w:lang w:val="en-US"/>
          </w:rPr>
          <w:t xml:space="preserve">With regard to dimensions and indicators, most studies repeatedly </w:t>
        </w:r>
        <w:proofErr w:type="spellStart"/>
        <w:r w:rsidR="00E915CC" w:rsidRPr="00E915CC">
          <w:rPr>
            <w:lang w:val="en-US"/>
          </w:rPr>
          <w:t>analyse</w:t>
        </w:r>
        <w:proofErr w:type="spellEnd"/>
        <w:r w:rsidR="00E915CC" w:rsidRPr="00E915CC">
          <w:rPr>
            <w:lang w:val="en-US"/>
          </w:rPr>
          <w:t xml:space="preserve"> four central dimensions, thus creating a certain </w:t>
        </w:r>
        <w:proofErr w:type="spellStart"/>
        <w:r w:rsidR="00E915CC" w:rsidRPr="00E915CC">
          <w:rPr>
            <w:lang w:val="en-US"/>
          </w:rPr>
          <w:t>standardisation</w:t>
        </w:r>
        <w:proofErr w:type="spellEnd"/>
        <w:r w:rsidR="00E915CC" w:rsidRPr="00E915CC">
          <w:rPr>
            <w:lang w:val="en-US"/>
          </w:rPr>
          <w:t xml:space="preserve"> and comparability that we can make use </w:t>
        </w:r>
        <w:proofErr w:type="spellStart"/>
        <w:r w:rsidR="00E915CC" w:rsidRPr="00E915CC">
          <w:rPr>
            <w:lang w:val="en-US"/>
          </w:rPr>
          <w:t>of.</w:t>
        </w:r>
      </w:ins>
      <w:del w:id="78" w:author="Philipp Alexander Linden" w:date="2020-07-07T13:28:00Z">
        <w:r w:rsidR="00B41CC2" w:rsidRPr="006A56FF" w:rsidDel="00E915CC">
          <w:rPr>
            <w:lang w:val="en-US"/>
          </w:rPr>
          <w:delText xml:space="preserve">Concerning dimensions and indicators, </w:delText>
        </w:r>
      </w:del>
      <w:del w:id="79" w:author="Philipp Alexander Linden" w:date="2020-07-07T13:26:00Z">
        <w:r w:rsidR="00B41CC2" w:rsidRPr="006A56FF" w:rsidDel="00E915CC">
          <w:rPr>
            <w:lang w:val="en-US"/>
          </w:rPr>
          <w:delText xml:space="preserve">we </w:delText>
        </w:r>
        <w:r w:rsidR="00187A9D" w:rsidDel="00E915CC">
          <w:rPr>
            <w:lang w:val="en-US"/>
          </w:rPr>
          <w:delText xml:space="preserve">furthermore </w:delText>
        </w:r>
        <w:r w:rsidR="00B41CC2" w:rsidRPr="006A56FF" w:rsidDel="00E915CC">
          <w:rPr>
            <w:lang w:val="en-US"/>
          </w:rPr>
          <w:delText>see a huge variety</w:delText>
        </w:r>
        <w:r w:rsidR="004D1F35" w:rsidRPr="006A56FF" w:rsidDel="00E915CC">
          <w:rPr>
            <w:lang w:val="en-US"/>
          </w:rPr>
          <w:delText xml:space="preserve"> of</w:delText>
        </w:r>
      </w:del>
      <w:del w:id="80" w:author="Philipp Alexander Linden" w:date="2020-07-07T13:27:00Z">
        <w:r w:rsidR="004D1F35" w:rsidRPr="006A56FF" w:rsidDel="00E915CC">
          <w:rPr>
            <w:lang w:val="en-US"/>
          </w:rPr>
          <w:delText xml:space="preserve"> indicators and measurements.</w:delText>
        </w:r>
        <w:r w:rsidR="00E915CC" w:rsidDel="00E915CC">
          <w:rPr>
            <w:lang w:val="en-US"/>
          </w:rPr>
          <w:delText xml:space="preserve"> F</w:delText>
        </w:r>
      </w:del>
      <w:del w:id="81" w:author="Philipp Alexander Linden" w:date="2020-07-07T13:28:00Z">
        <w:r w:rsidR="004D1F35" w:rsidRPr="006A56FF" w:rsidDel="00E915CC">
          <w:rPr>
            <w:lang w:val="en-US"/>
          </w:rPr>
          <w:delText>our central dimensionsare repeatedly analyzed in most of the studies</w:delText>
        </w:r>
      </w:del>
      <w:del w:id="82" w:author="Philipp Alexander Linden" w:date="2020-07-07T13:27:00Z">
        <w:r w:rsidR="00B41CC2" w:rsidRPr="006A56FF" w:rsidDel="00E915CC">
          <w:rPr>
            <w:lang w:val="en-US"/>
          </w:rPr>
          <w:delText>.</w:delText>
        </w:r>
      </w:del>
    </w:p>
    <w:p w14:paraId="09CC9C03" w14:textId="77777777" w:rsidR="00B82577" w:rsidRPr="006A56FF" w:rsidRDefault="00B82577" w:rsidP="00E915CC">
      <w:pPr>
        <w:pStyle w:val="berschrift3"/>
        <w:rPr>
          <w:lang w:val="en-US"/>
        </w:rPr>
      </w:pPr>
      <w:r w:rsidRPr="006A56FF">
        <w:rPr>
          <w:lang w:val="en-US"/>
        </w:rPr>
        <w:t>I</w:t>
      </w:r>
      <w:proofErr w:type="spellEnd"/>
      <w:r w:rsidRPr="006A56FF">
        <w:rPr>
          <w:lang w:val="en-US"/>
        </w:rPr>
        <w:t>. Supply</w:t>
      </w:r>
    </w:p>
    <w:p w14:paraId="061DE4D6" w14:textId="3A5AE6F0" w:rsidR="00B82577" w:rsidRPr="00360365" w:rsidRDefault="00F86C6D" w:rsidP="00E915CC">
      <w:pPr>
        <w:pStyle w:val="02FlietextErsterAbsatz"/>
        <w:rPr>
          <w:lang w:val="en-US"/>
          <w:rPrChange w:id="83" w:author="Philipp Alexander Linden" w:date="2020-07-07T15:57:00Z">
            <w:rPr/>
          </w:rPrChange>
        </w:rPr>
      </w:pPr>
      <w:r>
        <w:rPr>
          <w:lang w:val="en-US"/>
        </w:rPr>
        <w:t>M</w:t>
      </w:r>
      <w:r w:rsidR="004D3634">
        <w:rPr>
          <w:lang w:val="en-US"/>
        </w:rPr>
        <w:t xml:space="preserve">ost typologies under analysis, </w:t>
      </w:r>
      <w:r>
        <w:rPr>
          <w:lang w:val="en-US"/>
        </w:rPr>
        <w:t xml:space="preserve">incorporate </w:t>
      </w:r>
      <w:r w:rsidR="00CA56B9">
        <w:rPr>
          <w:lang w:val="en-US"/>
        </w:rPr>
        <w:t xml:space="preserve">the dimension of </w:t>
      </w:r>
      <w:r w:rsidR="004D3634">
        <w:rPr>
          <w:lang w:val="en-US"/>
        </w:rPr>
        <w:t>supply</w:t>
      </w:r>
      <w:r w:rsidR="004258EA">
        <w:rPr>
          <w:lang w:val="en-US"/>
        </w:rPr>
        <w:t>. Indicators in this dimension</w:t>
      </w:r>
      <w:r w:rsidR="00B82577" w:rsidRPr="00B82577">
        <w:rPr>
          <w:lang w:val="en-US"/>
        </w:rPr>
        <w:t xml:space="preserve"> include financial resource</w:t>
      </w:r>
      <w:r w:rsidR="004D3634">
        <w:rPr>
          <w:lang w:val="en-US"/>
        </w:rPr>
        <w:t>s</w:t>
      </w:r>
      <w:r w:rsidR="00E915CC">
        <w:rPr>
          <w:lang w:val="en-US"/>
        </w:rPr>
        <w:t xml:space="preserve"> </w:t>
      </w:r>
      <w:sdt>
        <w:sdtPr>
          <w:rPr>
            <w:lang w:val="en-US"/>
          </w:rPr>
          <w:alias w:val="Don't edit this field"/>
          <w:tag w:val="CitaviPlaceholder#ada65575-f54f-4f13-b165-372c32ed4cc8"/>
          <w:id w:val="-1870444503"/>
          <w:placeholder>
            <w:docPart w:val="C356B17F070344968CA3B1AA890708AB"/>
          </w:placeholder>
        </w:sdtPr>
        <w:sdtEndPr/>
        <w:sdtContent>
          <w:r w:rsidR="00B82577" w:rsidRPr="00B82577">
            <w:rPr>
              <w:lang w:val="en-US"/>
            </w:rPr>
            <w:fldChar w:fldCharType="begin"/>
          </w:r>
          <w:r w:rsidR="00952423">
            <w:rPr>
              <w:lang w:val="en-US"/>
            </w:rPr>
            <w:instrText>ADDIN CitaviPlaceholder{eyIkaWQiOiIxIiwiRW50cmllcyI6W3siJGlkIjoiMiIsIklkIjoiMGFlNmNkMzAtNTcwYS00M2M4LWFmNDktNmYyMGNkZTM4NTI1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ZDc4ZDJkODAtNmRhOC00ZDE2LWE5N2QtZGZjNGY0MWEwN2Vj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JhNGUxMmY4YS0wZjVkLTQ2NjYtODZhMC1lYzM3MGMzOTVlNWI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wNlQxMDozNjowMSIsIlByb2plY3QiOnsiJHJlZiI6IjUifX0sIlVzZU51bWJlcmluZ1R5cGVPZlBhcmVudERvY3VtZW50IjpmYWxzZX0seyIkaWQiOiIzNCIsIklkIjoiMTBkZWFkMTEtMWY1ZC00NWFkLTk0YjEtZGFjNDk4ZjlkNjA0IiwiUmFuZ2VTdGFydCI6NDksIlJhbmdlTGVuZ3RoIjoyNCwiUmVmZXJlbmNlSWQiOiIzNzNjOTRjYy1mM2MyLTRhMWUtYmZiNC0yNWU3NzhiZDdmYWQiLCJSZWZlcmVuY2UiOnsiJGlkIjoiMzUiLCJBYnN0cmFjdENvbXBsZXhpdHkiOjAsIkFic3RyYWN0U291cmNlVGV4dEZvcm1hdCI6MCwiQXV0aG9ycyI6W3siJGlkIjoiMzY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yZWYiOiI1In19LHsiJGlkIjoiMzc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M4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zOSIsIkFkZHJlc3MiOnsiJGlkIjoiNDAiLCJJc0xvY2FsQ2xvdWRQcm9qZWN0RmlsZUxpbmsiOmZhbHNlLCJMaW5rZWRSZXNvdXJjZVN0YXR1cyI6OCwiT3JpZ2luYWxTdHJpbmciOiIxMC4xNTE1L3JldmVjcC0yMDE3LTAwMDgiLCJMaW5rZWRSZXNvdXJjZVR5cGUiOjUsIlVyaVN0cmluZyI6Imh0dHBzOi8vZG9pLm9yZy8xMC4xNTE1L3JldmVjcC0yMDE3LTAwMDgiLCJQcm9wZXJ0aWVzIjp7IiRpZCI6IjQx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NDI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X0seyIkaWQiOiI0MyIsIklkIjoiYmVhNDA3YWYtYmRmOC00NzNmLWJmYjEtNGE3MTc3OTI5YzM0IiwiUmFuZ2VTdGFydCI6NzMsIlJhbmdlTGVuZ3RoIjoyMSwiUmVmZXJlbmNlSWQiOiI0YTgzMWMzNC03NmE3LTRlMmItOTk1Ni1lYTExZjY2NTE2ODAiLCJSZWZlcmVuY2UiOnsiJGlkIjoiNDQiLCJBYnN0cmFjdENvbXBsZXhpdHkiOjAsIkFic3RyYWN0U291cmNlVGV4dEZvcm1hdCI6MCwiQXV0aG9ycyI6W3siJGlkIjoiNDU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Q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Dc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0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1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1dLCJGb3JtYXR0ZWRUZXh0Ijp7IiRpZCI6IjUyIiwiQ291bnQiOjEsIlRleHRVbml0cyI6W3siJGlkIjoiNTMiLCJGb250U3R5bGUiOnsiJGlkIjoiNTQiLCJOZXV0cmFsIjp0cnVlfSwiUmVhZGluZ09yZGVyIjoxLCJUZXh0IjoiKEFsYmVyLCAxOTk1OyBDb2xvbWJvLCAyMDEyOyBEYW1pYW5pIGV0IGFsLiwgMjAxMTsgSGFsw6Fza292w6EgZXQgYWwuLCAyMDE3OyBLcmF1cyBldCBhbC4sIDIwMTApIn1dfSwiVGFnIjoiQ2l0YXZpUGxhY2Vob2xkZXIjYWRhNjU1NzUtZjU0Zi00ZjEzLWIxNjUtMzcyYzMyZWQ0Y2M4IiwiVGV4dCI6IihBbGJlciwgMTk5NTsgQ29sb21ibywgMjAxMjsgRGFtaWFuaSBldCBhbC4sIDIwMTE7IEhhbMOhc2tvdsOhIGV0IGFsLiwgMjAxNzsgS3JhdXMgZXQgYWwuLCAyMDEwKSIsIldBSVZlcnNpb24iOiI2LjQuMC4zNSJ9}</w:instrText>
          </w:r>
          <w:r w:rsidR="00B82577" w:rsidRPr="00B82577">
            <w:rPr>
              <w:lang w:val="en-US"/>
            </w:rPr>
            <w:fldChar w:fldCharType="separate"/>
          </w:r>
          <w:r w:rsidR="00952423">
            <w:rPr>
              <w:lang w:val="en-US"/>
            </w:rPr>
            <w:t>(Alber, 1995; Colombo, 2012; Damiani et al., 2011; Halásková et al., 2017; Kraus et al., 2010)</w:t>
          </w:r>
          <w:r w:rsidR="00B82577" w:rsidRPr="00B82577">
            <w:rPr>
              <w:lang w:val="en-US"/>
            </w:rPr>
            <w:fldChar w:fldCharType="end"/>
          </w:r>
        </w:sdtContent>
      </w:sdt>
      <w:r w:rsidR="00B82577" w:rsidRPr="00B82577">
        <w:rPr>
          <w:lang w:val="en-US"/>
        </w:rPr>
        <w:t xml:space="preserve">, but also staff and staffing levels </w:t>
      </w:r>
      <w:sdt>
        <w:sdtPr>
          <w:rPr>
            <w:lang w:val="en-US"/>
          </w:rPr>
          <w:alias w:val="Don't edit this field"/>
          <w:tag w:val="CitaviPlaceholder#f1d5f6ab-4d64-4187-9134-80decf57e4d1"/>
          <w:id w:val="-252521416"/>
          <w:placeholder>
            <w:docPart w:val="C356B17F070344968CA3B1AA890708AB"/>
          </w:placeholder>
        </w:sdtPr>
        <w:sdtEndPr/>
        <w:sdtContent>
          <w:r w:rsidR="00B82577" w:rsidRPr="00B82577">
            <w:rPr>
              <w:lang w:val="en-US"/>
            </w:rPr>
            <w:fldChar w:fldCharType="begin"/>
          </w:r>
          <w:r w:rsidR="00952423">
            <w:rPr>
              <w:lang w:val="en-US"/>
            </w:rPr>
            <w:instrText>ADDIN CitaviPlaceholder{eyIkaWQiOiIxIiwiRW50cmllcyI6W3siJGlkIjoiMiIsIklkIjoiNDlmNTI1OTMtOGFkOS00MzEzLWJkNWItYzhmZTE1N2EyNmQxIiwiUmFuZ2VMZW5ndGgiOjEz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XSwiRm9ybWF0dGVkVGV4dCI6eyIkaWQiOiI3IiwiQ291bnQiOjEsIlRleHRVbml0cyI6W3siJGlkIjoiOCIsIkZvbnRTdHlsZSI6eyIkaWQiOiI5IiwiTmV1dHJhbCI6dHJ1ZX0sIlJlYWRpbmdPcmRlciI6MSwiVGV4dCI6IihBbGJlciwgMTk5NSkifV19LCJUYWciOiJDaXRhdmlQbGFjZWhvbGRlciNmMWQ1ZjZhYi00ZDY0LTQxODctOTEzNC04MGRlY2Y1N2U0ZDEiLCJUZXh0IjoiKEFsYmVyLCAxOTk1KSIsIldBSVZlcnNpb24iOiI2LjQuMC4zNSJ9}</w:instrText>
          </w:r>
          <w:r w:rsidR="00B82577" w:rsidRPr="00B82577">
            <w:rPr>
              <w:lang w:val="en-US"/>
            </w:rPr>
            <w:fldChar w:fldCharType="separate"/>
          </w:r>
          <w:r w:rsidR="00952423">
            <w:rPr>
              <w:lang w:val="en-US"/>
            </w:rPr>
            <w:t>(Alber, 1995)</w:t>
          </w:r>
          <w:r w:rsidR="00B82577" w:rsidRPr="00B82577">
            <w:rPr>
              <w:lang w:val="en-US"/>
            </w:rPr>
            <w:fldChar w:fldCharType="end"/>
          </w:r>
        </w:sdtContent>
      </w:sdt>
      <w:r w:rsidR="00B82577" w:rsidRPr="00B82577">
        <w:rPr>
          <w:lang w:val="en-US"/>
        </w:rPr>
        <w:t xml:space="preserve"> as well as bed density in institutional LTC </w:t>
      </w:r>
      <w:sdt>
        <w:sdtPr>
          <w:rPr>
            <w:lang w:val="en-US"/>
          </w:rPr>
          <w:alias w:val="Don't edit this field"/>
          <w:tag w:val="CitaviPlaceholder#68e65faf-a14e-4dd3-92a6-636f672f2c99"/>
          <w:id w:val="-403606991"/>
          <w:placeholder>
            <w:docPart w:val="C356B17F070344968CA3B1AA890708AB"/>
          </w:placeholder>
        </w:sdtPr>
        <w:sdtEndPr/>
        <w:sdtContent>
          <w:r w:rsidR="00B82577" w:rsidRPr="00B82577">
            <w:rPr>
              <w:lang w:val="en-US"/>
            </w:rPr>
            <w:fldChar w:fldCharType="begin"/>
          </w:r>
          <w:r w:rsidR="00952423">
            <w:rPr>
              <w:lang w:val="en-US"/>
            </w:rPr>
            <w:instrText>ADDIN CitaviPlaceholder{eyIkaWQiOiIxIiwiRW50cmllcyI6W3siJGlkIjoiMiIsIklkIjoiYTA2YzM4MTgtMGFjMy00ZjIxLTk2YTItM2ZhZWYyZjM3MWZj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OGVmODVjNTQtMTk1Ni00NDgzLWEwMTQtYTlkODM0M2YwY2M4IiwiUmFuZ2VTdGFydCI6MTIsIlJhbmdlTGVuZ3RoIjoyMywiUmVmZXJlbmNlSWQiOiJmZDNhYzJhNi03MzExLTQxYzMtYjdiMi02OTg5NDc1MTg1NzkiLCJSZWZlcmVuY2UiOnsiJGlkIjoiOCIsIkFic3RyYWN0Q29tcGxleGl0eSI6MCwiQWJzdHJhY3RTb3VyY2VUZXh0Rm9ybWF0IjowLCJBdXRob3JzIjpbeyIkaWQiOiI5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xMC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xM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xMi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xMy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0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1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Y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3IiwiQWRkcmVzcyI6eyIkaWQiOiIxOCIsIklzTG9jYWxDbG91ZFByb2plY3RGaWxlTGluayI6ZmFsc2UsIkxpbmtlZFJlc291cmNlU3RhdHVzIjo4LCJPcmlnaW5hbFN0cmluZyI6IjEwLjExODYvMTQ3Mi02OTYzLTExLTMxNiIsIkxpbmtlZFJlc291cmNlVHlwZSI6NSwiVXJpU3RyaW5nIjoiaHR0cHM6Ly9kb2kub3JnLzEwLjExODYvMTQ3Mi02OTYzLTExLTMxNiIsIlByb3BlcnRpZXMiOnsiJGlkIjoiMTk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IwIiwiQWRkcmVzcyI6eyIkaWQiOiIyMSIsIklzTG9jYWxDbG91ZFByb2plY3RGaWxlTGluayI6ZmFsc2UsIkxpbmtlZFJlc291cmNlU3RhdHVzIjo4LCJPcmlnaW5hbFN0cmluZyI6IjIyMDk4NjkzIiwiTGlua2VkUmVzb3VyY2VUeXBlIjo1LCJVcmlTdHJpbmciOiJodHRwOi8vd3d3Lm5jYmkubmxtLm5paC5nb3YvcHVibWVkLzIyMDk4NjkzIiwiUHJvcGVydGllcyI6eyIkaWQiOiIyMi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A2VDEwOjM2OjAxIiwiUHJvamVjdCI6eyIkcmVmIjoiNSJ9fSwiVXNlTnVtYmVyaW5nVHlwZU9mUGFyZW50RG9jdW1lbnQiOmZhbHNlfV0sIkZvcm1hdHRlZFRleHQiOnsiJGlkIjoiMjQiLCJDb3VudCI6MSwiVGV4dFVuaXRzIjpbeyIkaWQiOiIyNSIsIkZvbnRTdHlsZSI6eyIkaWQiOiIyNiIsIk5ldXRyYWwiOnRydWV9LCJSZWFkaW5nT3JkZXIiOjEsIlRleHQiOiIoQWxiZXIsIDE5OTU7IERhbWlhbmkgZXQgYWwuLCAyMDExKSJ9XX0sIlRhZyI6IkNpdGF2aVBsYWNlaG9sZGVyIzY4ZTY1ZmFmLWExNGUtNGRkMy05MmE2LTYzNmY2NzJmMmM5OSIsIlRleHQiOiIoQWxiZXIsIDE5OTU7IERhbWlhbmkgZXQgYWwuLCAyMDExKSIsIldBSVZlcnNpb24iOiI2LjQuMC4zNSJ9}</w:instrText>
          </w:r>
          <w:r w:rsidR="00B82577" w:rsidRPr="00B82577">
            <w:rPr>
              <w:lang w:val="en-US"/>
            </w:rPr>
            <w:fldChar w:fldCharType="separate"/>
          </w:r>
          <w:r w:rsidR="00952423">
            <w:rPr>
              <w:lang w:val="en-US"/>
            </w:rPr>
            <w:t>(Alber, 1995; Damiani et al., 2011)</w:t>
          </w:r>
          <w:r w:rsidR="00B82577" w:rsidRPr="00B82577">
            <w:rPr>
              <w:lang w:val="en-US"/>
            </w:rPr>
            <w:fldChar w:fldCharType="end"/>
          </w:r>
        </w:sdtContent>
      </w:sdt>
      <w:r w:rsidR="00B82577" w:rsidRPr="00B82577">
        <w:rPr>
          <w:lang w:val="en-US"/>
        </w:rPr>
        <w:t xml:space="preserve">. Furthermore, the type of provision is often included in the supply dimension and operationalized via the percentage of people in ambulatory or residential care settings </w:t>
      </w:r>
      <w:sdt>
        <w:sdtPr>
          <w:rPr>
            <w:lang w:val="en-US"/>
          </w:rPr>
          <w:alias w:val="Don't edit this field"/>
          <w:tag w:val="CitaviPlaceholder#c4325d80-d81c-4604-955d-5b2bc016cded"/>
          <w:id w:val="-839384318"/>
          <w:placeholder>
            <w:docPart w:val="C356B17F070344968CA3B1AA890708AB"/>
          </w:placeholder>
        </w:sdtPr>
        <w:sdtEndPr/>
        <w:sdtContent>
          <w:r w:rsidR="00B82577" w:rsidRPr="00B82577">
            <w:rPr>
              <w:lang w:val="en-US"/>
            </w:rPr>
            <w:fldChar w:fldCharType="begin"/>
          </w:r>
          <w:r w:rsidR="00952423">
            <w:rPr>
              <w:lang w:val="en-US"/>
            </w:rPr>
            <w:instrText>ADDIN CitaviPlaceholder{eyIkaWQiOiIxIiwiRW50cmllcyI6W3siJGlkIjoiMiIsIklkIjoiMGQ0MWYwNWQtYTJjOC00ZWQ1LTliOTgtNzE0ODM0YjI3YmNi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OWY0OWFkNTktOWIwZi00NmNkLWJmZjItNWI0ZDdkNzc0NDkzIiwiUmFuZ2VTdGFydCI6MTIsIlJhbmdlTGVuZ3RoIjoyMiwiUmVmZXJlbmNlSWQiOiJmZDNhYzJhNi03MzExLTQxYzMtYjdiMi02OTg5NDc1MTg1NzkiLCJSZWZlcmVuY2UiOnsiJGlkIjoiOCIsIkFic3RyYWN0Q29tcGxleGl0eSI6MCwiQWJzdHJhY3RTb3VyY2VUZXh0Rm9ybWF0IjowLCJBdXRob3JzIjpbeyIkaWQiOiI5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xMC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xM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xMi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xMy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0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1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Y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3IiwiQWRkcmVzcyI6eyIkaWQiOiIxOCIsIklzTG9jYWxDbG91ZFByb2plY3RGaWxlTGluayI6ZmFsc2UsIkxpbmtlZFJlc291cmNlU3RhdHVzIjo4LCJPcmlnaW5hbFN0cmluZyI6IjEwLjExODYvMTQ3Mi02OTYzLTExLTMxNiIsIkxpbmtlZFJlc291cmNlVHlwZSI6NSwiVXJpU3RyaW5nIjoiaHR0cHM6Ly9kb2kub3JnLzEwLjExODYvMTQ3Mi02OTYzLTExLTMxNiIsIlByb3BlcnRpZXMiOnsiJGlkIjoiMTk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IwIiwiQWRkcmVzcyI6eyIkaWQiOiIyMSIsIklzTG9jYWxDbG91ZFByb2plY3RGaWxlTGluayI6ZmFsc2UsIkxpbmtlZFJlc291cmNlU3RhdHVzIjo4LCJPcmlnaW5hbFN0cmluZyI6IjIyMDk4NjkzIiwiTGlua2VkUmVzb3VyY2VUeXBlIjo1LCJVcmlTdHJpbmciOiJodHRwOi8vd3d3Lm5jYmkubmxtLm5paC5nb3YvcHVibWVkLzIyMDk4NjkzIiwiUHJvcGVydGllcyI6eyIkaWQiOiIyMi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A2VDEwOjM2OjAxIiwiUHJvamVjdCI6eyIkcmVmIjoiNSJ9fSwiVXNlTnVtYmVyaW5nVHlwZU9mUGFyZW50RG9jdW1lbnQiOmZhbHNlfSx7IiRpZCI6IjI0IiwiSWQiOiJiM2VhYjk3OS00ZGNlLTQxMDQtYTg3Ni03ZWYxNjc0NzQwOTIiLCJSYW5nZVN0YXJ0IjozNCwiUmFuZ2VMZW5ndGgiOjI1LCJSZWZlcmVuY2VJZCI6IjM3M2M5NGNjLWYzYzItNGExZS1iZmI0LTI1ZTc3OGJkN2ZhZCIsIlJlZmVyZW5jZSI6eyIkaWQiOiIyNSIsIkFic3RyYWN0Q29tcGxleGl0eSI6MCwiQWJzdHJhY3RTb3VyY2VUZXh0Rm9ybWF0IjowLCJBdXRob3JzIjpbeyIkaWQiOiIyN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yN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jg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I5IiwiQWRkcmVzcyI6eyIkaWQiOiIzMCIsIklzTG9jYWxDbG91ZFByb2plY3RGaWxlTGluayI6ZmFsc2UsIkxpbmtlZFJlc291cmNlU3RhdHVzIjo4LCJPcmlnaW5hbFN0cmluZyI6IjEwLjE1MTUvcmV2ZWNwLTIwMTctMDAwOCIsIkxpbmtlZFJlc291cmNlVHlwZSI6NSwiVXJpU3RyaW5nIjoiaHR0cHM6Ly9kb2kub3JnLzEwLjE1MTUvcmV2ZWNwLTIwMTctMDAwOCIsIlByb3BlcnRpZXMiOnsiJGlkIjoiMzE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z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w:instrText>
          </w:r>
          <w:r w:rsidR="00952423" w:rsidRPr="00360365">
            <w:rPr>
              <w:lang w:val="en-US"/>
              <w:rPrChange w:id="84" w:author="Philipp Alexander Linden" w:date="2020-07-07T15:57:00Z">
                <w:rPr/>
              </w:rPrChange>
            </w:rPr>
            <w:instrText>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V0sIkZvcm1hdHRlZFRleHQiOnsiJGlkIjoiMzMiLCJDb3VudCI6MSwiVGV4dFVuaXRzIjpbeyIkaWQiOiIzNCIsIkZvbnRTdHlsZSI6eyIkaWQiOiIzNSIsIk5ldXRyYWwiOnRydWV9LCJSZWFkaW5nT3JkZXIiOjEsIlRleHQiOiIoQWxiZXIsIDE5OTU7IERhbWlhbmkgZXQgYWwuLCAyMDExOyBIYWzDoXNrb3bDoSBldCBhbC4sIDIwMTcpIn1dfSwiVGFnIjoiQ2l0YXZpUGxhY2Vob2xkZXIjYzQzMjVkODAtZDgxYy00NjA0LTk1NWQtNWIyYmMwMTZjZGVkIiwiVGV4dCI6IihBbGJlciwgMTk5NTsgRGFtaWFuaSBldCBhbC4sIDIwMTE7IEhhbMOhc2tvdsOhIGV0IGFsLiwgMjAxNykiLCJXQUlWZXJzaW9uIjoiNi40LjAuMzUifQ==}</w:instrText>
          </w:r>
          <w:r w:rsidR="00B82577" w:rsidRPr="00B82577">
            <w:rPr>
              <w:lang w:val="en-US"/>
            </w:rPr>
            <w:fldChar w:fldCharType="separate"/>
          </w:r>
          <w:r w:rsidR="00952423" w:rsidRPr="00360365">
            <w:rPr>
              <w:lang w:val="en-US"/>
              <w:rPrChange w:id="85" w:author="Philipp Alexander Linden" w:date="2020-07-07T15:57:00Z">
                <w:rPr/>
              </w:rPrChange>
            </w:rPr>
            <w:t>(Alber, 1995; Damiani et al., 2011; Halásková et al., 2017)</w:t>
          </w:r>
          <w:r w:rsidR="00B82577" w:rsidRPr="00B82577">
            <w:rPr>
              <w:lang w:val="en-US"/>
            </w:rPr>
            <w:fldChar w:fldCharType="end"/>
          </w:r>
        </w:sdtContent>
      </w:sdt>
      <w:r w:rsidR="00B82577" w:rsidRPr="00360365">
        <w:rPr>
          <w:lang w:val="en-US"/>
          <w:rPrChange w:id="86" w:author="Philipp Alexander Linden" w:date="2020-07-07T15:57:00Z">
            <w:rPr/>
          </w:rPrChange>
        </w:rPr>
        <w:t>.</w:t>
      </w:r>
    </w:p>
    <w:p w14:paraId="7D2527CE" w14:textId="77777777" w:rsidR="00981837" w:rsidRPr="00360365" w:rsidRDefault="00981837" w:rsidP="00981837">
      <w:pPr>
        <w:pStyle w:val="berschrift3"/>
        <w:rPr>
          <w:lang w:val="en-US"/>
          <w:rPrChange w:id="87" w:author="Philipp Alexander Linden" w:date="2020-07-07T15:57:00Z">
            <w:rPr/>
          </w:rPrChange>
        </w:rPr>
      </w:pPr>
      <w:r w:rsidRPr="00360365">
        <w:rPr>
          <w:lang w:val="en-US"/>
          <w:rPrChange w:id="88" w:author="Philipp Alexander Linden" w:date="2020-07-07T15:57:00Z">
            <w:rPr/>
          </w:rPrChange>
        </w:rPr>
        <w:lastRenderedPageBreak/>
        <w:t>II. Public-Private Mix</w:t>
      </w:r>
    </w:p>
    <w:p w14:paraId="5D0E9429" w14:textId="0065F5FB" w:rsidR="00981837" w:rsidRPr="006A56FF" w:rsidRDefault="00CA56B9" w:rsidP="00981837">
      <w:pPr>
        <w:pStyle w:val="02FlietextErsterAbsatz"/>
        <w:rPr>
          <w:lang w:val="en-US"/>
        </w:rPr>
      </w:pPr>
      <w:r>
        <w:rPr>
          <w:lang w:val="en-US"/>
        </w:rPr>
        <w:t>O</w:t>
      </w:r>
      <w:r w:rsidRPr="00CA56B9">
        <w:rPr>
          <w:lang w:val="en-US"/>
        </w:rPr>
        <w:t xml:space="preserve">ften part of healthcare typologies </w:t>
      </w:r>
      <w:sdt>
        <w:sdtPr>
          <w:rPr>
            <w:lang w:val="en-US"/>
          </w:rPr>
          <w:alias w:val="Don't edit this field"/>
          <w:tag w:val="CitaviPlaceholder#63f4d45c-a028-48af-9b7e-36b89049c0bd"/>
          <w:id w:val="948357831"/>
          <w:placeholder>
            <w:docPart w:val="84F401996EAD42F08A00A9260462461F"/>
          </w:placeholder>
        </w:sdtPr>
        <w:sdtEndPr/>
        <w:sdtContent>
          <w:r w:rsidRPr="00CA56B9">
            <w:rPr>
              <w:lang w:val="en-US"/>
            </w:rPr>
            <w:fldChar w:fldCharType="begin"/>
          </w:r>
          <w:r w:rsidR="00952423">
            <w:rPr>
              <w:lang w:val="en-US"/>
            </w:rPr>
            <w:instrText>ADDIN CitaviPlaceholder{eyIkaWQiOiIxIiwiRW50cmllcyI6W3siJGlkIjoiMiIsIklkIjoiODFhZTgzNDUtNmM1MS00YzI0LTliZjctNThjN2M4NjQ0Yzc3IiwiUmFuZ2VMZW5ndGgiOjIzLCJSZWZlcmVuY2VJZCI6ImJhMjUxZDUxLTRjOWQtNGJhZS05NDk1LWI3YzZjMDI0NDRhYiIsIlJlZmVyZW5jZSI6eyIkaWQiOiIzIiwiQWJzdHJhY3RDb21wbGV4aXR5IjowLCJBYnN0cmFjdFNvdXJjZVRleHRGb3JtYXQiOjAsIkF1dGhvcnMiOlt7IiRpZCI6IjQ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J9fSx7IiRpZCI6IjYiLCJGaXJzdE5hbWUiOiJNYXJlaWtlIiwiTGFzdE5hbWUiOiJBcmlhYW5zIiwiUHJvdGVjdGVkIjpmYWxzZSwiU2V4IjoxLCJDcmVhdGVkQnkiOiJfTWFyZWlrZSBBcmlhYW5zIiwiQ3JlYXRlZE9uIjoiMjAxOS0wNi0xNFQxMToxNjozMCIsIk1vZGlmaWVkQnkiOiJfTWFyZWlrZSBBcmlhYW5zIiwiSWQiOiJjOWQwOGJhMi0yZmM3LTRmM2MtYTk0Ny0xZWQwN2FhMDlmOTEiLCJNb2RpZmllZE9uIjoiMjAxOS0wNi0xNFQxMToxNjozMiIsIlByb2plY3QiOnsiJHJlZiI6IjUifX0seyIkaWQiOiI3IiwiRmlyc3ROYW1lIjoiQ2xhdXMiLCJMYXN0TmFtZSI6IldlbmR0IiwiUHJvdGVjdGVkIjpmYWxzZSwiU2V4IjoyLCJDcmVhdGVkQnkiOiJfTWFyZWlrZSBBcmlhYW5zIiwiQ3JlYXRlZE9uIjoiMjAxOS0wNi0xNFQxMToxNjozMCIsIk1vZGlmaWVkQnkiOiJfTWFyZWlrZSBBcmlhYW5zIiwiSWQiOiI4MjIzMjkwMi03MmQzLTRiMmItOGMxZi1kODM0NGUwMTYxNmEiLCJNb2RpZmllZE9uIjoiMjAxOS0wNi0xNFQxMToxNjozMiIsIlByb2plY3QiOnsiJHJlZiI6IjUifX1dLCJDaXRhdGlvbktleVVwZGF0ZVR5cGUiOjAsIkNvbGxhYm9yYXRvcnMiOltdLCJEb2kiOiIxMC4xMDE2L2ouaGVhbHRocG9sLjIwMTkuMDUuMDAxIiwiRWRpdG9ycyI6W10sIkV2YWx1YXRpb25Db21wbGV4aXR5IjowLCJFdmFsdWF0aW9uU291cmNlVGV4dEZvcm1hdCI6MCwiR3JvdXBzIjpbXSwiSGFzTGFiZWwxIjpmYWxzZSwiSGFzTGFiZWwyIjpmYWxzZSwiS2V5d29yZHMiOltdLCJMYW5ndWFnZSI6ImVuZyIsIkxhbmd1YWdlQ29kZSI6ImVuIiwiTG9jYXRpb25zIjpbeyIkaWQiOiI4IiwiQWRkcmVzcyI6eyIkaWQiOiI5IiwiSXNMb2NhbENsb3VkUHJvamVjdEZpbGVMaW5rIjpmYWxzZSwiTGlua2VkUmVzb3VyY2VTdGF0dXMiOjgsIk9yaWdpbmFsU3RyaW5nIjoiMzExMzM0NDQiLCJMaW5rZWRSZXNvdXJjZVR5cGUiOjUsIlVyaVN0cmluZyI6Imh0dHA6Ly93d3cubmNiaS5ubG0ubmloLmdvdi9wdWJtZWQvMzExMzM0NDQiLCJQcm9wZXJ0aWVzIjp7IiRpZCI6IjEwIn19LCJBbm5vdGF0aW9ucyI6W10sIkxvY2F0aW9uVHlwZSI6MCwiTWlycm9yc1JlZmVyZW5jZVByb3BlcnR5SWQiOjE2NCwiQ3JlYXRlZEJ5IjoiX01hcmVpa2UgQXJpYWFucyIsIkNyZWF0ZWRPbiI6IjIwMTktMDYtMTRUMTE6MTY6MzAiLCJNb2RpZmllZEJ5IjoiX01hcmVpa2UgQXJpYWFucyIsIklkIjoiYzlkNzA0MTAtZDdmZi00MDg4LTkxMzktZDNhNWMxMWMzMmUzIiwiTW9kaWZpZWRPbiI6IjIwMTktMDYtMTRUMTE6MTY6MzciLCJQcm9qZWN0Ijp7IiRyZWYiOiI1In19LHsiJGlkIjoiMTEiLCJBZGRyZXNzIjp7IiRpZCI6IjEyIiwiSXNMb2NhbENsb3VkUHJvamVjdEZpbGVMaW5rIjpmYWxzZSwiTGlua2VkUmVzb3VyY2VTdGF0dXMiOjgsIk9yaWdpbmFsU3RyaW5nIjoiMTAuMTAxNi9qLmhlYWx0aHBvbC4yMDE5LjA1LjAwMSIsIkxpbmtlZFJlc291cmNlVHlwZSI6NSwiVXJpU3RyaW5nIjoiaHR0cHM6Ly9kb2kub3JnLzEwLjEwMTYvai5oZWFsdGhwb2wuMjAxOS4wNS4wMDEiLCJQcm9wZXJ0aWVzIjp7IiRpZCI6IjEzIn19LCJBbm5vdGF0aW9ucyI6W10sIkxvY2F0aW9uVHlwZSI6MCwiTWlycm9yc1JlZmVyZW5jZVByb3BlcnR5SWQiOjEyOCwiQ3JlYXRlZEJ5IjoiX01hcmVpa2UgQXJpYWFucyIsIkNyZWF0ZWRPbiI6IjIwMTktMDYtMTRUMTE6MTY6MjYiLCJNb2RpZmllZEJ5IjoiX01hcmVpa2UgQXJpYWFucyIsIklkIjoiMWJlNjAyOGEtM2ZjZC00NzdhLThkYWYtNzhjZWMwMzNiNDIyIiwiTW9kaWZpZWRPbiI6IjIwMTktMDYtMTRUMTE6MTY6MzciLCJQcm9qZWN0Ijp7IiRyZWYiOiI1In19XSwiTnVtYmVyIjoiNyIsIk9yZ2FuaXphdGlvbnMiOltdLCJPdGhlcnNJbnZvbHZlZCI6W10sIlBhZ2VSYW5nZSI6IjxzcD5cclxuICA8bj42MTE8L24+XHJcbiAgPGluPnRydWU8L2luPlxyXG4gIDxvcz42MTE8L29zPlxyXG4gIDxwcz42MTE8L3BzPlxyXG48L3NwPlxyXG48ZXA+XHJcbiAgPG4+NjIwPC9uPlxyXG4gIDxpbj50cnVlPC9pbj5cclxuICA8b3M+NjIwPC9vcz5cclxuICA8cHM+NjIwPC9wcz5cclxuPC9lcD5cclxuPG9zPjYxMS02MjA8L29zPiIsIlBlcmlvZGljYWwiOnsiJGlkIjoiMTQiLCJOYW1lIjoiSGVhbHRoIHBvbGljeSAoQW1zdGVyZGFtLCBOZXRoZXJsYW5kcykiLCJQYWdpbmF0aW9uIjowLCJQcm90ZWN0ZWQiOmZhbHNlLCJVc2VyQWJicmV2aWF0aW9uMSI6IkhlYWx0aCBQb2xpY3kiLCJDcmVhdGVkQnkiOiJfbSIsIkNyZWF0ZWRPbiI6IjIwMTgtMTItMTFUMDg6NTY6NTYiLCJNb2RpZmllZEJ5IjoiX20iLCJJZCI6IjlkMDZiNGExLTNiY2UtNDBiNy1hNDUwLWVkNWVjOTBlNTk0ZCIsIk1vZGlmaWVkT24iOiIyMDE4LTEyLTExVDA4OjU2OjU2IiwiUHJvamVjdCI6eyIkcmVmIjoiNSJ9fSwiUHVibGlzaGVycyI6W10sIlB1Yk1lZElkIjoiMzExMzM0NDQiLCJRdW90YXRpb25zIjpbXSwiUmVmZXJlbmNlVHlwZSI6IkpvdXJuYWxBcnRpY2xlIiwiU2hvcnRUaXRsZSI6IlJlaWJsaW5nLCBBcmlhYW5zIGV0IGFsLiAyMDE5IOKAkyBXb3JsZHMgb2YgSGVhbHRoY2FyZSIsIlNob3J0VGl0bGVVcGRhdGVUeXBlIjowLCJTb3VyY2VPZkJpYmxpb2dyYXBoaWNJbmZvcm1hdGlvbiI6IlB1Yk1lZCIsIlN0YXRpY0lkcyI6WyI2NjI5YTAyMi04NTY3LTQxMTMtOTIwYS0wYWMyZmJmZWU2OTUiXSwiVGFibGVPZkNvbnRlbnRzQ29tcGxleGl0eSI6MCwiVGFibGVPZkNvbnRlbnRzU291cmNlVGV4dEZvcm1hdCI6MCwiVGFza3MiOltdLCJUaXRsZSI6IldvcmxkcyBvZiBIZWFsdGhjYXJlOiBBIEhlYWx0aGNhcmUgU3lzdGVtIFR5cG9sb2d5IG9mIE9FQ0QgQ291bnRyaWVzIiwiVHJhbnNsYXRvcnMiOltdLCJWb2x1bWUiOiIxMjMiLCJZZWFyIjoiMjAxOSIsIlllYXJSZXNvbHZlZCI6IjIwMTkiLCJDcmVhdGVkQnkiOiJfTWFyZWlrZSBBcmlhYW5zIiwiQ3JlYXRlZE9uIjoiMjAxOS0wNi0xNFQxMToxNjoyMyIsIk1vZGlmaWVkQnkiOiJfTWFyZWlrZSBBcmlhYW5zIiwiSWQiOiJiYTI1MWQ1MS00YzlkLTRiYWUtOTQ5NS1iN2M2YzAyNDQ0YWIiLCJNb2RpZmllZE9uIjoiMjAyMC0wNy0wNlQxMDozNjowMSIsIlByb2plY3QiOnsiJHJlZiI6IjUifX0sIlVzZU51bWJlcmluZ1R5cGVPZlBhcmVudERvY3VtZW50IjpmYWxzZX1dLCJGb3JtYXR0ZWRUZXh0Ijp7IiRpZCI6IjE1IiwiQ291bnQiOjEsIlRleHRVbml0cyI6W3siJGlkIjoiMTYiLCJGb250U3R5bGUiOnsiJGlkIjoiMTciLCJOZXV0cmFsIjp0cnVlfSwiUmVhZGluZ09yZGVyIjoxLCJUZXh0IjoiKFJlaWJsaW5nIGV0IGFsLiwgMjAxOSkifV19LCJUYWciOiJDaXRhdmlQbGFjZWhvbGRlciM2M2Y0ZDQ1Yy1hMDI4LTQ4YWYtOWI3ZS0zNmI4OTA0OWMwYmQiLCJUZXh0IjoiKFJlaWJsaW5nIGV0IGFsLiwgMjAxOSkiLCJXQUlWZXJzaW9uIjoiNi40LjAuMzUifQ==}</w:instrText>
          </w:r>
          <w:r w:rsidRPr="00CA56B9">
            <w:rPr>
              <w:lang w:val="en-US"/>
            </w:rPr>
            <w:fldChar w:fldCharType="separate"/>
          </w:r>
          <w:r w:rsidR="00952423">
            <w:rPr>
              <w:lang w:val="en-US"/>
            </w:rPr>
            <w:t>(Reibling et al., 2019)</w:t>
          </w:r>
          <w:r w:rsidRPr="00CA56B9">
            <w:rPr>
              <w:lang w:val="en-US"/>
            </w:rPr>
            <w:fldChar w:fldCharType="end"/>
          </w:r>
        </w:sdtContent>
      </w:sdt>
      <w:r>
        <w:rPr>
          <w:lang w:val="en-US"/>
        </w:rPr>
        <w:t>, t</w:t>
      </w:r>
      <w:r w:rsidR="00981837" w:rsidRPr="006A56FF">
        <w:rPr>
          <w:lang w:val="en-US"/>
        </w:rPr>
        <w:t>he second dimension</w:t>
      </w:r>
      <w:r>
        <w:rPr>
          <w:lang w:val="en-US"/>
        </w:rPr>
        <w:t xml:space="preserve"> of public-private-mix</w:t>
      </w:r>
      <w:r w:rsidR="00981837" w:rsidRPr="006A56FF">
        <w:rPr>
          <w:lang w:val="en-US"/>
        </w:rPr>
        <w:t xml:space="preserve"> operationalizes the role of the state and of private </w:t>
      </w:r>
      <w:proofErr w:type="spellStart"/>
      <w:r w:rsidR="00981837" w:rsidRPr="006A56FF">
        <w:rPr>
          <w:lang w:val="en-US"/>
        </w:rPr>
        <w:t>actors.</w:t>
      </w:r>
      <w:r w:rsidR="00D519B7">
        <w:rPr>
          <w:lang w:val="en-US"/>
        </w:rPr>
        <w:t>F</w:t>
      </w:r>
      <w:r w:rsidR="00981837" w:rsidRPr="006A56FF">
        <w:rPr>
          <w:lang w:val="en-US"/>
        </w:rPr>
        <w:t>or</w:t>
      </w:r>
      <w:proofErr w:type="spellEnd"/>
      <w:r w:rsidR="00981837" w:rsidRPr="006A56FF">
        <w:rPr>
          <w:lang w:val="en-US"/>
        </w:rPr>
        <w:t xml:space="preserve"> LTC typologies, only those which specialize on specific aspects or those taking a broader view on social services integrate this dimension </w:t>
      </w:r>
      <w:sdt>
        <w:sdtPr>
          <w:rPr>
            <w:lang w:val="en-US"/>
          </w:rPr>
          <w:alias w:val="Don't edit this field"/>
          <w:tag w:val="CitaviPlaceholder#e82d7af9-67ad-40e5-8eb6-a4eaf49dc585"/>
          <w:id w:val="324009929"/>
          <w:placeholder>
            <w:docPart w:val="D15996FD79AB40888560A6AB265B1975"/>
          </w:placeholder>
        </w:sdtPr>
        <w:sdtEndPr/>
        <w:sdtContent>
          <w:r w:rsidR="00981837" w:rsidRPr="006A56FF">
            <w:rPr>
              <w:lang w:val="en-US"/>
            </w:rPr>
            <w:fldChar w:fldCharType="begin"/>
          </w:r>
          <w:r w:rsidR="00952423">
            <w:rPr>
              <w:lang w:val="en-US"/>
            </w:rPr>
            <w:instrText>ADDIN CitaviPlaceholder{eyIkaWQiOiIxIiwiRW50cmllcyI6W3siJGlkIjoiMiIsIklkIjoiYWQyNWQ4Y2YtYWVmMi00YTJhLTgwYzMtY2YwZDYyNjkzYjE5IiwiUmFuZ2VMZW5ndGgiOjE2LCJSZWZlcmVuY2VJZCI6IjgxMGMwOGQ3LTA3NzctNDcyNy04MzYxLTJkOWM2NzQ2YTZiMSIsIlJlZmVyZW5jZSI6eyIkaWQiOiIzIiwiQWJzdHJhY3RDb21wbGV4aXR5IjowLCJBYnN0cmFjdFNvdXJjZVRleHRGb3JtYXQiOjAsIkF1dGhvcnMiOlt7IiRpZCI6IjQiLCJGaXJzdE5hbWUiOiJBbGljZSIsIkxhc3ROYW1lIjoiQW5kZXJzb24iLCJQcm90ZWN0ZWQiOmZhbHNlLCJTZXgiOjEsIkNyZWF0ZWRCeSI6Il9tIiwiQ3JlYXRlZE9uIjoiMjAxOC0xMi0xMlQwOTo1ODoxMyIsIk1vZGlmaWVkQnkiOiJfbSIsIklkIjoiMjAzMDhmZjItY2Y5My00MTkzLWE1ZDUtMjFmODMzYmMwZmUzIiwiTW9kaWZpZWRPbiI6IjIwMTgtMTItMTJUMDk6NTg6MTMiLCJQcm9qZWN0Ijp7IiRpZCI6IjUifX1dLCJDaXRhdGlvbktleVVwZGF0ZVR5cGUiOjAsIkNvbGxhYm9yYXRvcnMiOltdLCJEb2kiOiIxMC4xMDA3L3MxMjA2Mi0wMTItOTA2My15IiwiRWRpdG9ycyI6W10sIkV2YWx1YXRpb25Db21wbGV4aXR5IjowLCJFdmFsdWF0aW9uU291cmNlVGV4dEZvcm1hdCI6MCwiR3JvdXBzIjpbXSwiSGFzTGFiZWwxIjpmYWxzZSwiSGFzTGFiZWwyIjpmYWxzZSwiS2V5d29yZHMiOltdLCJMYW5ndWFnZSI6ImVuZyIsIkxhbmd1YWdlQ29kZSI6ImVuIiwiTG9jYXRpb25zIjpbeyIkaWQiOiI2IiwiQWRkcmVzcyI6eyIkaWQiOiI3IiwiSXNMb2NhbENsb3VkUHJvamVjdEZpbGVMaW5rIjpmYWxzZSwiTGlua2VkUmVzb3VyY2VTdGF0dXMiOjgsIk9yaWdpbmFsU3RyaW5nIjoiMTAuMTAwNy9zMTIwNjItMDEyLTkwNjMteSIsIkxpbmtlZFJlc291cmNlVHlwZSI6NSwiVXJpU3RyaW5nIjoiaHR0cHM6Ly9kb2kub3JnLzEwLjEwMDcvczEyMDYyLTAxMi05MDYzLXkiLCJQcm9wZXJ0aWVzIjp7IiRpZCI6IjgifX0sIkFubm90YXRpb25zIjpbXSwiTG9jYXRpb25UeXBlIjowLCJNaXJyb3JzUmVmZXJlbmNlUHJvcGVydHlJZCI6MTI4LCJDcmVhdGVkQnkiOiJfbSIsIkNyZWF0ZWRPbiI6IjIwMTgtMTItMTJUMDk6NTg6MTAiLCJNb2RpZmllZEJ5IjoiX20iLCJJZCI6ImRlNDgzNmJiLTQ3ZTgtNDg4Mi05MDQxLTE2ZDI2ZTg2YWYxMCIsIk1vZGlmaWVkT24iOiIyMDE4LTEyLTEyVDA5OjU4OjEwIiwiUHJvamVjdCI6eyIkcmVmIjoiNSJ9fSx7IiRpZCI6IjkiLCJBZGRyZXNzIjp7IiRpZCI6IjEwIiwiSXNMb2NhbENsb3VkUHJvamVjdEZpbGVMaW5rIjpmYWxzZSwiTGlua2VkUmVzb3VyY2VTdGF0dXMiOjgsIk9yaWdpbmFsU3RyaW5nIjoiMjI2NjIwMjUiLCJMaW5rZWRSZXNvdXJjZVR5cGUiOjUsIlVyaVN0cmluZyI6Imh0dHA6Ly93d3cubmNiaS5ubG0ubmloLmdvdi9wdWJtZWQvMjI2NjIwMjUiLCJQcm9wZXJ0aWVzIjp7IiRpZCI6IjExIn19LCJBbm5vdGF0aW9ucyI6W10sIkxvY2F0aW9uVHlwZSI6MCwiTWlycm9yc1JlZmVyZW5jZVByb3BlcnR5SWQiOjE2NCwiQ3JlYXRlZEJ5IjoiX20iLCJDcmVhdGVkT24iOiIyMDE4LTEyLTEyVDA5OjU4OjEzIiwiTW9kaWZpZWRCeSI6Il9tIiwiSWQiOiJmMGE1ZTQ0Zi1mNTJjLTQ5NTYtYmJiYS03YjE4ZDJjY2RhYTAiLCJNb2RpZmllZE9uIjoiMjAxOC0xMi0xMlQwOTo1ODoxMyIsIlByb2plY3QiOnsiJHJlZiI6IjUifX1dLCJOdW1iZXIiOiIyIiwiT3JnYW5pemF0aW9ucyI6W10sIk90aGVyc0ludm9sdmVkIjpbXSwiUGFnZVJhbmdlIjoiPHNwPlxyXG4gIDxuPjEzNTwvbj5cclxuICA8aW4+dHJ1ZTwvaW4+XHJcbiAgPG9zPjEzNTwvb3M+XHJcbiAgPHBzPjEzNTwvcHM+XHJcbjwvc3A+XHJcbjxlcD5cclxuICA8bj4xNDY8L24+XHJcbiAgPGluPnRydWU8L2luPlxyXG4gIDxvcz4xNDY8L29zPlxyXG4gIDxwcz4xNDY8L3BzPlxyXG48L2VwPlxyXG48b3M+MTM1LTE0Njwvb3M+IiwiUGVyaW9kaWNhbCI6eyIkaWQiOiIxMiIsIklzc24iOiIxODc0LTc4ODQiLCJOYW1lIjoiSm91cm5hbCBvZiBQb3B1bGF0aW9uIEFnZWluZyIsIlBhZ2luYXRpb24iOjAsIlByb3RlY3RlZCI6dHJ1ZSwiVXNlckFiYnJldmlhdGlvbjEiOiJKIFBvcHVsIEFnZWluZyIsIkNyZWF0ZWRCeSI6Il9tIiwiQ3JlYXRlZE9uIjoiMjAxOC0xMi0xMlQwOTo1ODoxMyIsIk1vZGlmaWVkQnkiOiJfbSIsIklkIjoiZjFjNmVhNTYtMjRkNi00ZTYyLWJiNGItMTc3NzcyMTE2MzY5IiwiTW9kaWZpZWRPbiI6IjIwMTgtMTItMTJUMDk6NTk6MTQiLCJQcm9qZWN0Ijp7IiRyZWYiOiI1In19LCJQdWJsaXNoZXJzIjpbXSwiUHViTWVkSWQiOiIyMjY2MjAyNSIsIlF1b3RhdGlvbnMiOltdLCJSZWZlcmVuY2VUeXBlIjoiSm91cm5hbEFydGljbGUiLCJTaG9ydFRpdGxlIjoiQW5kZXJzb24gMjAxMiDigJMgRXVyb3BlJ3MgQ2FyZSBSZWdpbWVzIiwiU2hvcnRUaXRsZVVwZGF0ZVR5cGUiOjAsIlNvdXJjZU9mQmlibGlvZ3JhcGhpY0luZm9ybWF0aW9uIjoiUHViTWVkIiwiU3RhdGljSWRzIjpbIjgxMGMwOGQ3LTA3NzctNDcyNy04MzYxLTJkOWM2NzQ2YTZiMSJdLCJUYWJsZU9mQ29udGVudHNDb21wbGV4aXR5IjowLCJUYWJsZU9mQ29udGVudHNTb3VyY2VUZXh0Rm9ybWF0IjowLCJUYXNrcyI6W10sIlRpdGxlIjoiRXVyb3BlJ3MgQ2FyZSBSZWdpbWVzIGFuZCB0aGUgUm9sZSBvZiBNaWdyYW50IENhcmUgV29ya2VycyBXaXRoaW4gVGhlbSIsIlRyYW5zbGF0b3JzIjpbXSwiVm9sdW1lIjoiNSIsIlllYXIiOiIyMDEyIiwiWWVhclJlc29sdmVkIjoiMjAxMiIsIkNyZWF0ZWRCeSI6Il9tIiwiQ3JlYXRlZE9uIjoiMjAxOC0xMi0xMlQwOTo1ODowNyIsIk1vZGlmaWVkQnkiOiJfTWFyZWlrZSBBcmlhYW5zIiwiSWQiOiI4MTBjMDhkNy0wNzc3LTQ3MjctODM2MS0yZDljNjc0NmE2YjEiLCJNb2RpZmllZE9uIjoiMjAyMC0wNy0wNlQxMDozNjowMSIsIlByb2plY3QiOnsiJHJlZiI6IjUifX0sIlVzZU51bWJlcmluZ1R5cGVPZlBhcmVudERvY3VtZW50IjpmYWxzZX1dLCJGb3JtYXR0ZWRUZXh0Ijp7IiRpZCI6IjEzIiwiQ291bnQiOjEsIlRleHRVbml0cyI6W3siJGlkIjoiMTQiLCJGb250U3R5bGUiOnsiJGlkIjoiMTUiLCJOZXV0cmFsIjp0cnVlfSwiUmVhZGluZ09yZGVyIjoxLCJUZXh0IjoiKEFuZGVyc29uLCAyMDEyKSJ9XX0sIlRhZyI6IkNpdGF2aVBsYWNlaG9sZGVyI2U4MmQ3YWY5LTY3YWQtNDBlNS04ZWI2LWE0ZWFmNDlkYzU4NSIsIlRleHQiOiIoQW5kZXJzb24sIDIwMTIpIiwiV0FJVmVyc2lvbiI6IjYuNC4wLjM1In0=}</w:instrText>
          </w:r>
          <w:r w:rsidR="00981837" w:rsidRPr="006A56FF">
            <w:rPr>
              <w:lang w:val="en-US"/>
            </w:rPr>
            <w:fldChar w:fldCharType="separate"/>
          </w:r>
          <w:r w:rsidR="00952423">
            <w:rPr>
              <w:lang w:val="en-US"/>
            </w:rPr>
            <w:t>(Anderson, 2012)</w:t>
          </w:r>
          <w:r w:rsidR="00981837" w:rsidRPr="006A56FF">
            <w:rPr>
              <w:lang w:val="en-US"/>
            </w:rPr>
            <w:fldChar w:fldCharType="end"/>
          </w:r>
        </w:sdtContent>
      </w:sdt>
      <w:r w:rsidR="00981837" w:rsidRPr="006A56FF">
        <w:rPr>
          <w:lang w:val="en-US"/>
        </w:rPr>
        <w:t xml:space="preserve"> by the intensity of informal care </w:t>
      </w:r>
      <w:sdt>
        <w:sdtPr>
          <w:rPr>
            <w:lang w:val="en-US"/>
          </w:rPr>
          <w:alias w:val="Don't edit this field"/>
          <w:tag w:val="CitaviPlaceholder#d4ef5712-3fcd-4518-9cb1-7c4c92ea428b"/>
          <w:id w:val="1614786106"/>
          <w:placeholder>
            <w:docPart w:val="D15996FD79AB40888560A6AB265B1975"/>
          </w:placeholder>
        </w:sdtPr>
        <w:sdtEndPr/>
        <w:sdtContent>
          <w:r w:rsidR="00981837" w:rsidRPr="006A56FF">
            <w:rPr>
              <w:lang w:val="en-US"/>
            </w:rPr>
            <w:fldChar w:fldCharType="begin"/>
          </w:r>
          <w:r w:rsidR="00952423">
            <w:rPr>
              <w:lang w:val="en-US"/>
            </w:rPr>
            <w:instrText>ADDIN CitaviPlaceholder{eyIkaWQiOiIxIiwiRW50cmllcyI6W3siJGlkIjoiMiIsIklkIjoiMGU2NTg4YmYtZjc1YS00MzI3LWI1OGEtYmUyZjk1OGE5NmM2IiwiUmFuZ2VMZW5ndGgiOjI4LCJSZWZlcmVuY2VJZCI6ImU2NDM1Y2EzLWRjODQtNDNiNS1hNTNlLWNmZmQ4YzAzYWU0ZCIsIlJlZmVyZW5jZSI6eyIkaWQiOiIzIiwiQWJzdHJhY3RDb21wbGV4aXR5IjowLCJBYnN0cmFjdFNvdXJjZVRleHRGb3JtYXQiOjAsIkF1dGhvcnMiOlt7IiRpZCI6IjQiLCJGaXJzdE5hbWUiOiJGcmFuY2VzY2EiLCJMYXN0TmFtZSI6IkJldHRpbyIsIlByb3RlY3RlZCI6ZmFsc2UsIlNleCI6MSwiQ3JlYXRlZEJ5IjoiX20iLCJDcmVhdGVkT24iOiIyMDE4LTEyLTEyVDEwOjAyOjI5IiwiTW9kaWZpZWRCeSI6Il9tIiwiSWQiOiI3MzY2YjVkYy1hMTEwLTRiNzgtODA0MS1iMDhhNTFhZTE1ZTQiLCJNb2RpZmllZE9uIjoiMjAxOC0xMi0xMlQxMDowMjoyOSIsIlByb2plY3QiOnsiJGlkIjoiNSJ9fSx7IiRpZCI6IjYiLCJGaXJzdE5hbWUiOiJKYW5uZWtlIiwiTGFzdE5hbWUiOiJQbGFudGVuZ2EiLCJQcm90ZWN0ZWQiOmZhbHNlLCJTZXgiOjEsIkNyZWF0ZWRCeSI6Il9tIiwiQ3JlYXRlZE9uIjoiMjAxOC0xMi0xMlQxMDowMjoyOSIsIk1vZGlmaWVkQnkiOiJfbSIsIklkIjoiMTRhOWQ4OWMtNDA4MS00NzgwLThlNjctMjNkMWEwOGE4NGU1IiwiTW9kaWZpZWRPbiI6IjIwMTgtMTItMTJUMTA6MDI6MjkiLCJQcm9qZWN0Ijp7IiRyZWYiOiI1In19XSwiQ2l0YXRpb25LZXlVcGRhdGVUeXBlIjowLCJDb2xsYWJvcmF0b3JzIjpbXSwiRG9pIjoiMTAuMTA4MC8xMzU0NTcwMDQyMDAwMTk4MjQ1IiwiRWRpdG9ycyI6W10sIkV2YWx1YXRpb25Db21wbGV4aXR5IjowLCJFdmFsdWF0aW9uU291cmNlVGV4dEZvcm1hdCI6MCwiR3JvdXBzIjpbXSwiSGFzTGFiZWwxIjpmYWxzZSwiSGFzTGFiZWwyIjpmYWxzZSwiS2V5d29yZHMiOltdLCJMb2NhdGlvbnMiOlt7IiRpZCI6IjciLCJBZGRyZXNzIjp7IiRpZCI6IjgiLCJJc0xvY2FsQ2xvdWRQcm9qZWN0RmlsZUxpbmsiOmZhbHNlLCJMaW5rZWRSZXNvdXJjZVN0YXR1cyI6OCwiT3JpZ2luYWxTdHJpbmciOiIxMC4xMDgwLzEzNTQ1NzAwNDIwMDAxOTgyNDUiLCJMaW5rZWRSZXNvdXJjZVR5cGUiOjUsIlVyaVN0cmluZyI6Imh0dHBzOi8vZG9pLm9yZy8xMC4xMDgwLzEzNTQ1NzAwNDIwMDAxOTgyNDUiLCJQcm9wZXJ0aWVzIjp7IiRpZCI6IjkifX0sIkFubm90YXRpb25zIjpbXSwiTG9jYXRpb25UeXBlIjowLCJNaXJyb3JzUmVmZXJlbmNlUHJvcGVydHlJZCI6MTI4LCJDcmVhdGVkQnkiOiJfbSIsIkNyZWF0ZWRPbiI6IjIwMTgtMTItMTJUMTA6MDI6MjgiLCJNb2RpZmllZEJ5IjoiX20iLCJJZCI6ImFmNzliOTRjLWMzYTYtNDBlZC1hYmU3LTEyMThlNWM3MmM3NCIsIk1vZGlmaWVkT24iOiIyMDE4LTEyLTEyVDEwOjAyOjI4IiwiUHJvamVjdCI6eyIkcmVmIjoiNSJ9fV0sIk51bWJlciI6IjEiLCJPcmdhbml6YXRpb25zIjpbXSwiT3RoZXJzSW52b2x2ZWQiOltdLCJQYWdlUmFuZ2UiOiI8c3A+XHJcbiAgPG4+ODU8L24+XHJcbiAgPGluPnRydWU8L2luPlxyXG4gIDxvcz44NTwvb3M+XHJcbiAgPHBzPjg1PC9wcz5cclxuPC9zcD5cclxuPGVwPlxyXG4gIDxuPjExMzwvbj5cclxuICA8aW4+dHJ1ZTwvaW4+XHJcbiAgPG9zPjExMzwvb3M+XHJcbiAgPHBzPjExMzwvcHM+XHJcbjwvZXA+XHJcbjxvcz44NS0xMTM8L29zPiIsIlBlcmlvZGljYWwiOnsiJGlkIjoiMTAiLCJJc3NuIjoiMTM1NC01NzAxIiwiTmFtZSI6IkZlbWluaXN0IEVjb25vbWljcyIsIlBhZ2luYXRpb24iOjAsIlByb3RlY3RlZCI6ZmFsc2UsIkNyZWF0ZWRCeSI6Il9tIiwiQ3JlYXRlZE9uIjoiMjAxOC0xMi0xMlQxMDowMjoyOSIsIk1vZGlmaWVkQnkiOiJfbSIsIklkIjoiY2I2NGQwYjgtYTg5Ni00MDdkLWJkNmQtYzg1MWU3OWMwYmU0IiwiTW9kaWZpZWRPbiI6IjIwMTgtMTItMTJUMTA6MDI6MjkiLCJQcm9qZWN0Ijp7IiRyZWYiOiI1In19LCJQdWJsaXNoZXJzIjpbXSwiUXVvdGF0aW9ucyI6W10sIlJlZmVyZW5jZVR5cGUiOiJKb3VybmFsQXJ0aWNsZSIsIlNob3J0VGl0bGUiOiJCZXR0aW8sIFBsYW50ZW5nYSAyMDA0IOKAkyBDb21wYXJpbmcgQ2FyZSBSZWdpbWVzIGluIEV1cm9wZSIsIlNob3J0VGl0bGVVcGRhdGVUeXBlIjowLCJTb3VyY2VPZkJpYmxpb2dyYXBoaWNJbmZvcm1hdGlvbiI6IkNyb3NzUmVmIiwiU3RhdGljSWRzIjpbImU2NDM1Y2EzLWRjODQtNDNiNS1hNTNlLWNmZmQ4YzAzYWU0ZCJdLCJUYWJsZU9mQ29udGVudHNDb21wbGV4aXR5IjowLCJUYWJsZU9mQ29udGVudHNTb3VyY2VUZXh0Rm9ybWF0IjowLCJUYXNrcyI6W10sIlRpdGxlIjoiQ29tcGFyaW5nIENhcmUgUmVnaW1lcyBpbiBFdXJvcGUiLCJUcmFuc2xhdG9ycyI6W10sIlZvbHVtZSI6IjEwIiwiWWVhciI6IjIwMDQiLCJZZWFyUmVzb2x2ZWQiOiIyMDA0IiwiQ3JlYXRlZEJ5IjoiX20iLCJDcmVhdGVkT24iOiIyMDE4LTEyLTEyVDEwOjAxOjUwIiwiTW9kaWZpZWRCeSI6Il9tIiwiSWQiOiJlNjQzNWNhMy1kYzg0LTQzYjUtYTUzZS1jZmZkOGMwM2FlNGQiLCJNb2RpZmllZE9uIjoiMjAxOC0xMi0xMlQxMDowMjoyOSIsIlByb2plY3QiOnsiJHJlZiI6IjUifX0sIlVzZU51bWJlcmluZ1R5cGVPZlBhcmVudERvY3VtZW50IjpmYWxzZX1dLCJGb3JtYXR0ZWRUZXh0Ijp7IiRpZCI6IjExIiwiQ291bnQiOjEsIlRleHRVbml0cyI6W3siJGlkIjoiMTIiLCJGb250U3R5bGUiOnsiJGlkIjoiMTMiLCJOZXV0cmFsIjp0cnVlfSwiUmVhZGluZ09yZGVyIjoxLCJUZXh0IjoiKEJldHRpbyBhbmQgUGxhbnRlbmdhLCAyMDA0KSJ9XX0sIlRhZyI6IkNpdGF2aVBsYWNlaG9sZGVyI2Q0ZWY1NzEyLTNmY2QtNDUxOC05Y2IxLTdjNGM5MmVhNDI4YiIsIlRleHQiOiIoQmV0dGlvIGFuZCBQbGFudGVuZ2EsIDIwMDQpIiwiV0FJVmVyc2lvbiI6IjYuNC4wLjM1In0=}</w:instrText>
          </w:r>
          <w:r w:rsidR="00981837" w:rsidRPr="006A56FF">
            <w:rPr>
              <w:lang w:val="en-US"/>
            </w:rPr>
            <w:fldChar w:fldCharType="separate"/>
          </w:r>
          <w:r w:rsidR="00952423">
            <w:rPr>
              <w:lang w:val="en-US"/>
            </w:rPr>
            <w:t>(Bettio and Plantenga, 2004)</w:t>
          </w:r>
          <w:r w:rsidR="00981837" w:rsidRPr="006A56FF">
            <w:rPr>
              <w:lang w:val="en-US"/>
            </w:rPr>
            <w:fldChar w:fldCharType="end"/>
          </w:r>
        </w:sdtContent>
      </w:sdt>
      <w:r w:rsidR="00981837" w:rsidRPr="006A56FF">
        <w:rPr>
          <w:lang w:val="en-US"/>
        </w:rPr>
        <w:t xml:space="preserve">, the reach of public funds </w:t>
      </w:r>
      <w:sdt>
        <w:sdtPr>
          <w:rPr>
            <w:lang w:val="en-US"/>
          </w:rPr>
          <w:alias w:val="Don't edit this field"/>
          <w:tag w:val="CitaviPlaceholder#77748188-b7d3-422c-a22a-51a881664bf3"/>
          <w:id w:val="402952877"/>
          <w:placeholder>
            <w:docPart w:val="D15996FD79AB40888560A6AB265B1975"/>
          </w:placeholder>
        </w:sdtPr>
        <w:sdtEndPr/>
        <w:sdtContent>
          <w:r w:rsidR="00981837" w:rsidRPr="006A56FF">
            <w:rPr>
              <w:lang w:val="en-US"/>
            </w:rPr>
            <w:fldChar w:fldCharType="begin"/>
          </w:r>
          <w:r w:rsidR="00952423">
            <w:rPr>
              <w:lang w:val="en-US"/>
            </w:rPr>
            <w:instrText>ADDIN CitaviPlaceholder{eyIkaWQiOiIxIiwiRW50cmllcyI6W3siJGlkIjoiMiIsIklkIjoiMzI1ODMyNTAtNDc1NC00YmY5LTljODktM2UxNzc3NDE5MWNhIiwiUmFuZ2VMZW5ndGgiOjE4LCJSZWZlcmVuY2VJZCI6ImJhMDk0NjZhLTc2ZWItNDk3NS04ODkyLTlmNzIyM2JlYmI3NSIsIlJlZmVyZW5jZSI6eyIkaWQiOiIzIiwiQWJzdHJhY3RDb21wbGV4aXR5IjowLCJBYnN0cmFjdFNvdXJjZVRleHRGb3JtYXQiOjAsIkF1dGhvcnMiOlt7IiRpZCI6IjQiLCJGaXJzdE5hbWUiOiJGcmFuY2EiLCJMYXN0TmFtZSI6InZhbiBIb29yZW4iLCJNaWRkbGVOYW1lIjoiSi4iLCJQcm90ZWN0ZWQiOmZhbHNlLCJTZXgiOjEsIkNyZWF0ZWRCeSI6Il9tIiwiQ3JlYXRlZE9uIjoiMjAxOC0xMi0xMlQxMDo0Mjo1NiIsIk1vZGlmaWVkQnkiOiJfbSIsIklkIjoiOTVmMjVhNDgtZDM3Yi00YzhkLTg5YzgtZjQwYjhjZGFiZTBlIiwiTW9kaWZpZWRPbiI6IjIwMTgtMTItMTJUMTA6NDI6NTYiLCJQcm9qZWN0Ijp7IiRpZCI6IjUifX1dLCJDaXRhdGlvbktleVVwZGF0ZVR5cGUiOjAsIkNvbGxhYm9yYXRvcnMiOltdLCJEb2kiOiIxMC4xMTc3LzA5NTg5Mjg3MTE0MzM2NTQiLCJFZGl0b3JzIjpbXSwiRXZhbHVhdGlvbkNvbXBsZXhpdHkiOjAsIkV2YWx1YXRpb25Tb3VyY2VUZXh0Rm9ybWF0IjowLCJHcm91cHMiOltdLCJIYXNMYWJlbDEiOmZhbHNlLCJIYXNMYWJlbDIiOmZhbHNlLCJLZXl3b3JkcyI6W10sIkxhbmd1YWdlIjoiYWYiLCJMYW5ndWFnZUNvZGUiOiJhZiIsIkxvY2F0aW9ucyI6W3siJGlkIjoiNiIsIkFkZHJlc3MiOnsiJGlkIjoiNyIsIklzTG9jYWxDbG91ZFByb2plY3RGaWxlTGluayI6ZmFsc2UsIkxpbmtlZFJlc291cmNlU3RhdHVzIjo4LCJPcmlnaW5hbFN0cmluZyI6IjEwLjExNzcvMDk1ODkyODcxMTQzMzY1NCIsIkxpbmtlZFJlc291cmNlVHlwZSI6NSwiVXJpU3RyaW5nIjoiaHR0cHM6Ly9kb2kub3JnLzEwLjExNzcvMDk1ODkyODcxMTQzMzY1NCIsIlByb3BlcnRpZXMiOnsiJGlkIjoiOCJ9fSwiQW5ub3RhdGlvbnMiOltdLCJMb2NhdGlvblR5cGUiOjAsIk1pcnJvcnNSZWZlcmVuY2VQcm9wZXJ0eUlkIjoxMjgsIkNyZWF0ZWRCeSI6Il9tIiwiQ3JlYXRlZE9uIjoiMjAxOC0xMi0xMlQxMDo0Mjo1NSIsIk1vZGlmaWVkQnkiOiJfbSIsIklkIjoiMjljNmRjYjktMmVjMC00ZDNkLWFkNGQtMTZiZTM5NDc4NjBjIiwiTW9kaWZpZWRPbiI6IjIwMTgtMTItMTJUMTA6NDI6NTUiLCJQcm9qZWN0Ijp7IiRyZWYiOiI1In19XSwiTnVtYmVyIjoiMiIsIk9yZ2FuaXphdGlvbnMiOltdLCJPdGhlcnNJbnZvbHZlZCI6W10sIlBhZ2VSYW5nZSI6IjxzcD5cclxuICA8bj4xMzM8L24+XHJcbiAgPGluPnRydWU8L2luPlxyXG4gIDxvcz4xMzM8L29zPlxyXG4gIDxwcz4xMzM8L3BzPlxyXG48L3NwPlxyXG48ZXA+XHJcbiAgPG4+MTQ3PC9uPlxyXG4gIDxpbj50cnVlPC9pbj5cclxuICA8b3M+MTQ3PC9vcz5cclxuICA8cHM+MTQ3PC9wcz5cclxuPC9lcD5cclxuPG9zPjEzMy0xNDc8L29zPiIsIlBlcmlvZGljYWwiOnsiJGlkIjoiO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dmFuIEhvb3JlbiAyMDEyIOKAkyBWYXJpZXRpZXMgb2YgbWlncmFudCBjYXJlIHdvcmsiLCJTaG9ydFRpdGxlVXBkYXRlVHlwZSI6MCwiU291cmNlT2ZCaWJsaW9ncmFwaGljSW5mb3JtYXRpb24iOiJDcm9zc1JlZiIsIlN0YXRpY0lkcyI6WyJiYTA5NDY2YS03NmViLTQ5NzUtODg5Mi05ZjcyMjNiZWJiNzUiXSwiU3VidGl0bGUiOiJDb21wYXJpbmcgcGF0dGVybnMgb2YgbWlncmFudCBsYWJvdXIgaW4gc29jaWFsIGNhcmUiLCJUYWJsZU9mQ29udGVudHNDb21wbGV4aXR5IjowLCJUYWJsZU9mQ29udGVudHNTb3VyY2VUZXh0Rm9ybWF0IjowLCJUYXNrcyI6W10sIlRpdGxlIjoiVmFyaWV0aWVzIG9mIG1pZ3JhbnQgY2FyZSB3b3JrIiwiVHJhbnNsYXRvcnMiOltdLCJWb2x1bWUiOiIyMiIsIlllYXIiOiIyMDEyIiwiWWVhclJlc29sdmVkIjoiMjAxMiIsIkNyZWF0ZWRCeSI6Il9tIiwiQ3JlYXRlZE9uIjoiMjAxOC0xMi0xMlQxMDo0Mjo0OCIsIk1vZGlmaWVkQnkiOiJfbSIsIklkIjoiYmEwOTQ2NmEtNzZlYi00OTc1LTg4OTItOWY3MjIzYmViYjc1IiwiTW9kaWZpZWRPbiI6IjIwMTgtMTItMTJUMTA6NDI6NTYiLCJQcm9qZWN0Ijp7IiRyZWYiOiI1In19LCJVc2VOdW1iZXJpbmdUeXBlT2ZQYXJlbnREb2N1bWVudCI6ZmFsc2V9XSwiRm9ybWF0dGVkVGV4dCI6eyIkaWQiOiIxMCIsIkNvdW50IjoxLCJUZXh0VW5pdHMiOlt7IiRpZCI6IjExIiwiRm9udFN0eWxlIjp7IiRpZCI6IjEyIiwiTmV1dHJhbCI6dHJ1ZX0sIlJlYWRpbmdPcmRlciI6MSwiVGV4dCI6Iih2YW4gSG9vcmVuLCAyMDEyKSJ9XX0sIlRhZyI6IkNpdGF2aVBsYWNlaG9sZGVyIzc3NzQ4MTg4LWI3ZDMtNDIyYy1hMjJhLTUxYTg4MTY2NGJmMyIsIlRleHQiOiIodmFuIEhvb3JlbiwgMjAxMikiLCJXQUlWZXJzaW9uIjoiNi40LjAuMzUifQ==}</w:instrText>
          </w:r>
          <w:r w:rsidR="00981837" w:rsidRPr="006A56FF">
            <w:rPr>
              <w:lang w:val="en-US"/>
            </w:rPr>
            <w:fldChar w:fldCharType="separate"/>
          </w:r>
          <w:r w:rsidR="00952423">
            <w:rPr>
              <w:lang w:val="en-US"/>
            </w:rPr>
            <w:t>(van Hooren, 2012)</w:t>
          </w:r>
          <w:r w:rsidR="00981837" w:rsidRPr="006A56FF">
            <w:rPr>
              <w:lang w:val="en-US"/>
            </w:rPr>
            <w:fldChar w:fldCharType="end"/>
          </w:r>
        </w:sdtContent>
      </w:sdt>
      <w:r w:rsidR="00981837" w:rsidRPr="006A56FF">
        <w:rPr>
          <w:lang w:val="en-US"/>
        </w:rPr>
        <w:t xml:space="preserve">, the proportion of for-profit-providers </w:t>
      </w:r>
      <w:sdt>
        <w:sdtPr>
          <w:rPr>
            <w:lang w:val="en-US"/>
          </w:rPr>
          <w:alias w:val="Don't edit this field"/>
          <w:tag w:val="CitaviPlaceholder#025295ab-a1a6-48db-b1f1-900207749abb"/>
          <w:id w:val="-1176804854"/>
          <w:placeholder>
            <w:docPart w:val="D15996FD79AB40888560A6AB265B1975"/>
          </w:placeholder>
        </w:sdtPr>
        <w:sdtEndPr/>
        <w:sdtContent>
          <w:r w:rsidR="00981837" w:rsidRPr="006A56FF">
            <w:rPr>
              <w:lang w:val="en-US"/>
            </w:rPr>
            <w:fldChar w:fldCharType="begin"/>
          </w:r>
          <w:r w:rsidR="00952423">
            <w:rPr>
              <w:lang w:val="en-US"/>
            </w:rPr>
            <w:instrText>ADDIN CitaviPlaceholder{eyIkaWQiOiIxIiwiRW50cmllcyI6W3siJGlkIjoiMiIsIklkIjoiYmQzMzdhMDItMjU3OS00ZDA1LWE5ODctNzJhN2Y3Njg0NTJmIiwiUmFuZ2VMZW5ndGgiOjI1LCJSZWZlcmVuY2VJZCI6ImE0ODM2ZGFlLTY4ZDktNGQ3NC04NjE2LWQxM2ZiMDIwN2Yx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ciLCJBZGRyZXNzIjp7IiRpZCI6IjgiLCJJc0xvY2FsQ2xvdWRQcm9qZWN0RmlsZUxpbmsiOmZhbHNlLCJMaW5rZWRSZXNvdXJjZVN0YXR1cyI6OCwiT3JpZ2luYWxTdHJpbmciOiIxMC4xMTc3LzA5NTg5Mjg3MTM0OTkxNzUiLCJMaW5rZWRSZXNvdXJjZVR5cGUiOjUsIlVyaVN0cmluZyI6Imh0dHBzOi8vZG9pLm9yZy8xMC4xMTc3LzA5NTg5Mjg3MTM0OTkxNzUiLCJQcm9wZXJ0aWVzIjp7IiRpZCI6Ijk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ZXJpb2RpY2FsIjp7IiRpZCI6IjEw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ZZWFyUmVzb2x2ZWQiOiIyMDEzIiwiQ3JlYXRlZEJ5IjoiX20iLCJDcmVhdGVkT24iOiIyMDE4LTEyLTEyVDEwOjIyOjQxIiwiTW9kaWZpZWRCeSI6Il9tIiwiSWQiOiJhNDgzNmRhZS02OGQ5LTRkNzQtODYxNi1kMTNmYjAyMDdmMTUiLCJNb2RpZmllZE9uIjoiMjAxOC0xMi0xMlQxMDoyMjo0NyIsIlByb2plY3QiOnsiJHJlZiI6IjUifX0sIlVzZU51bWJlcmluZ1R5cGVPZlBhcmVudERvY3VtZW50IjpmYWxzZX0seyIkaWQiOiIxMSIsIklkIjoiNmJiNjYwMTMtM2E4Yi00YzIwLTk5NTgtNjBlY2IwZjI0NTkxIiwiUmFuZ2VTdGFydCI6MjUsIlJhbmdlTGVuZ3RoIjoxOCwiUmVmZXJlbmNlSWQiOiIwYWE0OWMxNS04NDg5LTQwYTUtOWVmZi00YzY1NmZiODM2MzgiLCJSZWZlcmVuY2UiOnsiJGlkIjoiMTIiLCJBYnN0cmFjdENvbXBsZXhpdHkiOjAsIkFic3RyYWN0U291cmNlVGV4dEZvcm1hdCI6MCwiQXV0aG9ycyI6W3siJGlkIjoiMTMiLCJGaXJzdE5hbWUiOiJBbm5hbWFyaWEiLCJMYXN0TmFtZSI6IlNpbW9uYXp6aSIsIlByb3RlY3RlZCI6dHJ1ZSwiU2V4IjoxLCJDcmVhdGVkQnkiOiJfbSIsIkNyZWF0ZWRPbiI6IjIwMTgtMTItMTJUMTA6NDI6MDUiLCJNb2RpZmllZEJ5IjoiX20iLCJJZCI6IjNkMDI2YWJkLTQ2ZjItNDY3Mi05MDBhLTJiOTY4ZGM0YWViNyIsIk1vZGlmaWVkT24iOiIyMDE4LTEyLTEyVDEwOjQyOjI0IiwiUHJvamVjdCI6eyIkcmVmIjoiNSJ9fV0sIkNpdGF0aW9uS2V5VXBkYXRlVHlwZSI6MCwiQ29sbGFib3JhdG9ycyI6W10sIkRvaSI6IjEwLjEwOTMvY2plL2JlbjA0MyIsIkVkaXRvcnMiOltdLCJFdmFsdWF0aW9uQ29tcGxleGl0eSI6MCwiRXZhbHVhdGlvblNvdXJjZVRleHRGb3JtYXQiOjAsIkdyb3VwcyI6W10sIkhhc0xhYmVsMSI6ZmFsc2UsIkhhc0xhYmVsMiI6ZmFsc2UsIktleXdvcmRzIjpbXSwiTGFuZ3VhZ2UiOiJlbiIsIkxhbmd1YWdlQ29kZSI6ImVuIiwiTG9jYXRpb25zIjpbeyIkaWQiOiIxNCIsIkFkZHJlc3MiOnsiJGlkIjoiMTUiLCJJc0xvY2FsQ2xvdWRQcm9qZWN0RmlsZUxpbmsiOmZhbHNlLCJMaW5rZWRSZXNvdXJjZVN0YXR1cyI6OCwiT3JpZ2luYWxTdHJpbmciOiIxMC4xMDkzL2NqZS9iZW4wNDMiLCJMaW5rZWRSZXNvdXJjZVR5cGUiOjUsIlVyaVN0cmluZyI6Imh0dHBzOi8vZG9pLm9yZy8xMC4xMDkzL2NqZS9iZW4wNDMiLCJQcm9wZXJ0aWVzIjp7IiRpZCI6IjE2In19LCJBbm5vdGF0aW9ucyI6W10sIkxvY2F0aW9uVHlwZSI6MCwiTWlycm9yc1JlZmVyZW5jZVByb3BlcnR5SWQiOjEyOCwiQ3JlYXRlZEJ5IjoiX20iLCJDcmVhdGVkT24iOiIyMDE4LTEyLTEyVDEwOjQyOjA0IiwiTW9kaWZpZWRCeSI6Il9tIiwiSWQiOiJkYzZmYWMzYS0wZWUwLTQyY2QtYjVmNS0zOWM1OGUxNTk3NzYiLCJNb2RpZmllZE9uIjoiMjAxOC0xMi0xMlQxMDo0MjowNCIsIlByb2plY3QiOnsiJHJlZiI6IjUifX1dLCJOdW1iZXIiOiIyIiwiT3JnYW5pemF0aW9ucyI6W10sIk90aGVyc0ludm9sdmVkIjpbXSwiUGFnZVJhbmdlIjoiPHNwPlxyXG4gIDxuPjIxMTwvbj5cclxuICA8aW4+dHJ1ZTwvaW4+XHJcbiAgPG9zPjIxMTwvb3M+XHJcbiAgPHBzPjIxMTwvcHM+XHJcbjwvc3A+XHJcbjxlcD5cclxuICA8bj4yMzI8L24+XHJcbiAgPGluPnRydWU8L2luPlxyXG4gIDxvcz4yMzI8L29zPlxyXG4gIDxwcz4yMzI8L3BzPlxyXG48L2VwPlxyXG48b3M+MjExLTIzMjwvb3M+IiwiUGVyaW9kaWNhbCI6eyIkaWQiOiIxNyIsIklzc24iOiIwMzA5LTE2NlgiLCJOYW1lIjoiQ2FtYnJpZGdlIEpvdXJuYWwgb2YgRWNvbm9taWNzIiwiUGFnaW5hdGlvbiI6MCwiUHJvdGVjdGVkIjpmYWxzZSwiQ3JlYXRlZEJ5IjoiX20iLCJDcmVhdGVkT24iOiIyMDE4LTEyLTEyVDEwOjQyOjA1IiwiTW9kaWZpZWRCeSI6Il9tIiwiSWQiOiJjOWU0ZGQ5Yy1mODBkLTQ3NGUtOWFjZS05MGIzOGYzNjgyNzciLCJNb2RpZmllZE9uIjoiMjAxOC0xMi0xMlQxMDo0MjowNSIsIlByb2plY3QiOnsiJHJlZiI6IjUifX0sIlB1Ymxpc2hlcnMiOltdLCJRdW90YXRpb25zIjpbXSwiUmVmZXJlbmNlVHlwZSI6IkpvdXJuYWxBcnRpY2xlIiwiU2hvcnRUaXRsZSI6IlNpbW9uYXp6aSAyMDA4IOKAkyBDYXJlIHJlZ2ltZXMgYW5kIG5hdGlvbmFsIGVtcGxveW1lbnQiLCJTaG9ydFRpdGxlVXBkYXRlVHlwZSI6MCwiU291cmNlT2ZCaWJsaW9ncmFwaGljSW5mb3JtYXRpb24iOiJDcm9zc1JlZiIsIlN0YXRpY0lkcyI6WyIwYWE0OWMxNS04NDg5LTQwYTUtOWVmZi00YzY1NmZiODM2MzgiXSwiVGFibGVPZkNvbnRlbnRzQ29tcGxleGl0eSI6MCwiVGFibGVPZkNvbnRlbnRzU291cmNlVGV4dEZvcm1hdCI6MCwiVGFza3MiOltdLCJUaXRsZSI6IkNhcmUgcmVnaW1lcyBhbmQgbmF0aW9uYWwgZW1wbG95bWVudCBtb2RlbHMiLCJUcmFuc2xhdG9ycyI6W10sIlZvbHVtZSI6IjMzIiwiWWVhciI6IjIwMDgiLCJZZWFyUmVzb2x2ZWQiOiIyMDA4IiwiQ3JlYXRlZEJ5IjoiX20iLCJDcmVhdGVkT24iOiIyMDE4LTEyLTEyVDEwOjQyOjAxIiwiTW9kaWZpZWRCeSI6Il9tIiwiSWQiOiIwYWE0OWMxNS04NDg5LTQwYTUtOWVmZi00YzY1NmZiODM2MzgiLCJNb2RpZmllZE9uIjoiMjAxOC0xMi0xMlQxMDo0MjoyNCIsIlByb2plY3QiOnsiJHJlZiI6IjUifX0sIlVzZU51bWJlcmluZ1R5cGVPZlBhcmVudERvY3VtZW50IjpmYWxzZX1dLCJGb3JtYXR0ZWRUZXh0Ijp7IiRpZCI6IjE4IiwiQ291bnQiOjEsIlRleHRVbml0cyI6W3siJGlkIjoiMTkiLCJGb250U3R5bGUiOnsiJGlkIjoiMjAiLCJOZXV0cmFsIjp0cnVlfSwiUmVhZGluZ09yZGVyIjoxLCJUZXh0IjoiKERhIFJvaXQgYW5kIFdlaWNodCwgMjAxMzsgU2ltb25henppLCAyMDA4KSJ9XX0sIlRhZyI6IkNpdGF2aVBsYWNlaG9sZGVyIzAyNTI5NWFiLWExYTYtNDhkYi1iMWYxLTkwMDIwNzc0OWFiYiIsIlRleHQiOiIoRGEgUm9pdCBhbmQgV2VpY2h0LCAyMDEzOyBTaW1vbmF6emksIDIwMDgpIiwiV0FJVmVyc2lvbiI6IjYuNC4wLjM1In0=}</w:instrText>
          </w:r>
          <w:r w:rsidR="00981837" w:rsidRPr="006A56FF">
            <w:rPr>
              <w:lang w:val="en-US"/>
            </w:rPr>
            <w:fldChar w:fldCharType="separate"/>
          </w:r>
          <w:r w:rsidR="00952423">
            <w:rPr>
              <w:lang w:val="en-US"/>
            </w:rPr>
            <w:t>(Da Roit and Weicht, 2013; Simonazzi, 2008)</w:t>
          </w:r>
          <w:r w:rsidR="00981837" w:rsidRPr="006A56FF">
            <w:rPr>
              <w:lang w:val="en-US"/>
            </w:rPr>
            <w:fldChar w:fldCharType="end"/>
          </w:r>
        </w:sdtContent>
      </w:sdt>
      <w:r w:rsidR="00BD2C3E">
        <w:rPr>
          <w:lang w:val="en-US"/>
        </w:rPr>
        <w:t>,</w:t>
      </w:r>
      <w:r w:rsidR="00981837" w:rsidRPr="006A56FF">
        <w:rPr>
          <w:lang w:val="en-US"/>
        </w:rPr>
        <w:t xml:space="preserve"> </w:t>
      </w:r>
      <w:r w:rsidR="006D0C8F">
        <w:rPr>
          <w:lang w:val="en-US"/>
        </w:rPr>
        <w:t>or</w:t>
      </w:r>
      <w:r w:rsidR="00981837" w:rsidRPr="006A56FF">
        <w:rPr>
          <w:lang w:val="en-US"/>
        </w:rPr>
        <w:t xml:space="preserve"> the expenditure on or use of uncontrolled cash benefit schemes </w:t>
      </w:r>
      <w:sdt>
        <w:sdtPr>
          <w:rPr>
            <w:lang w:val="en-US"/>
          </w:rPr>
          <w:alias w:val="Don't edit this field"/>
          <w:tag w:val="CitaviPlaceholder#9bb41434-8310-4d8d-bcd4-f3adcab63dab"/>
          <w:id w:val="-1370689796"/>
          <w:placeholder>
            <w:docPart w:val="D15996FD79AB40888560A6AB265B1975"/>
          </w:placeholder>
        </w:sdtPr>
        <w:sdtEndPr/>
        <w:sdtContent>
          <w:r w:rsidR="00981837" w:rsidRPr="006A56FF">
            <w:rPr>
              <w:lang w:val="en-US"/>
            </w:rPr>
            <w:fldChar w:fldCharType="begin"/>
          </w:r>
          <w:r w:rsidR="00952423">
            <w:rPr>
              <w:lang w:val="en-US"/>
            </w:rPr>
            <w:instrText>ADDIN CitaviPlaceholder{eyIkaWQiOiIxIiwiRW50cmllcyI6W3siJGlkIjoiMiIsIklkIjoiODVjNmUyMGItY2Q4ZC00MjgyLWEyNTgtNWIxMGFmYmYyZmI0IiwiUmFuZ2VMZW5ndGgiOjI1LCJSZWZlcmVuY2VJZCI6ImE0ODM2ZGFlLTY4ZDktNGQ3NC04NjE2LWQxM2ZiMDIwN2Yx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ciLCJBZGRyZXNzIjp7IiRpZCI6IjgiLCJJc0xvY2FsQ2xvdWRQcm9qZWN0RmlsZUxpbmsiOmZhbHNlLCJMaW5rZWRSZXNvdXJjZVN0YXR1cyI6OCwiT3JpZ2luYWxTdHJpbmciOiIxMC4xMTc3LzA5NTg5Mjg3MTM0OTkxNzUiLCJMaW5rZWRSZXNvdXJjZVR5cGUiOjUsIlVyaVN0cmluZyI6Imh0dHBzOi8vZG9pLm9yZy8xMC4xMTc3LzA5NTg5Mjg3MTM0OTkxNzUiLCJQcm9wZXJ0aWVzIjp7IiRpZCI6Ijk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ZXJpb2RpY2FsIjp7IiRpZCI6IjEw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ZZWFyUmVzb2x2ZWQiOiIyMDEzIiwiQ3JlYXRlZEJ5IjoiX20iLCJDcmVhdGVkT24iOiIyMDE4LTEyLTEyVDEwOjIyOjQxIiwiTW9kaWZpZWRCeSI6Il9tIiwiSWQiOiJhNDgzNmRhZS02OGQ5LTRkNzQtODYxNi1kMTNmYjAyMDdmMTUiLCJNb2RpZmllZE9uIjoiMjAxOC0xMi0xMlQxMDoyMjo0NyIsIlByb2plY3QiOnsiJHJlZiI6IjUifX0sIlVzZU51bWJlcmluZ1R5cGVPZlBhcmVudERvY3VtZW50IjpmYWxzZX0seyIkaWQiOiIxMSIsIklkIjoiMGFkMzUyMDMtNzc3NS00ODgwLTkwNDMtMTlmYzhmOTA2MDRhIiwiUmFuZ2VTdGFydCI6MjUsIlJhbmdlTGVuZ3RoIjoxOCwiUmVmZXJlbmNlSWQiOiIwYWE0OWMxNS04NDg5LTQwYTUtOWVmZi00YzY1NmZiODM2MzgiLCJSZWZlcmVuY2UiOnsiJGlkIjoiMTIiLCJBYnN0cmFjdENvbXBsZXhpdHkiOjAsIkFic3RyYWN0U291cmNlVGV4dEZvcm1hdCI6MCwiQXV0aG9ycyI6W3siJGlkIjoiMTMiLCJGaXJzdE5hbWUiOiJBbm5hbWFyaWEiLCJMYXN0TmFtZSI6IlNpbW9uYXp6aSIsIlByb3RlY3RlZCI6dHJ1ZSwiU2V4IjoxLCJDcmVhdGVkQnkiOiJfbSIsIkNyZWF0ZWRPbiI6IjIwMTgtMTItMTJUMTA6NDI6MDUiLCJNb2RpZmllZEJ5IjoiX20iLCJJZCI6IjNkMDI2YWJkLTQ2ZjItNDY3Mi05MDBhLTJiOTY4ZGM0YWViNyIsIk1vZGlmaWVkT24iOiIyMDE4LTEyLTEyVDEwOjQyOjI0IiwiUHJvamVjdCI6eyIkcmVmIjoiNSJ9fV0sIkNpdGF0aW9uS2V5VXBkYXRlVHlwZSI6MCwiQ29sbGFib3JhdG9ycyI6W10sIkRvaSI6IjEwLjEwOTMvY2plL2JlbjA0MyIsIkVkaXRvcnMiOltdLCJFdmFsdWF0aW9uQ29tcGxleGl0eSI6MCwiRXZhbHVhdGlvblNvdXJjZVRleHRGb3JtYXQiOjAsIkdyb3VwcyI6W10sIkhhc0xhYmVsMSI6ZmFsc2UsIkhhc0xhYmVsMiI6ZmFsc2UsIktleXdvcmRzIjpbXSwiTGFuZ3VhZ2UiOiJlbiIsIkxhbmd1YWdlQ29kZSI6ImVuIiwiTG9jYXRpb25zIjpbeyIkaWQiOiIxNCIsIkFkZHJlc3MiOnsiJGlkIjoiMTUiLCJJc0xvY2FsQ2xvdWRQcm9qZWN0RmlsZUxpbmsiOmZhbHNlLCJMaW5rZWRSZXNvdXJjZVN0YXR1cyI6OCwiT3JpZ2luYWxTdHJpbmciOiIxMC4xMDkzL2NqZS9iZW4wNDMiLCJMaW5rZWRSZXNvdXJjZVR5cGUiOjUsIlVyaVN0cmluZyI6Imh0dHBzOi8vZG9pLm9yZy8xMC4xMDkzL2NqZS9iZW4wNDMiLCJQcm9wZXJ0aWVzIjp7IiRpZCI6IjE2In19LCJBbm5vdGF0aW9ucyI6W10sIkxvY2F0aW9uVHlwZSI6MCwiTWlycm9yc1JlZmVyZW5jZVByb3BlcnR5SWQiOjEyOCwiQ3JlYXRlZEJ5IjoiX20iLCJDcmVhdGVkT24iOiIyMDE4LTEyLTEyVDEwOjQyOjA0IiwiTW9kaWZpZWRCeSI6Il9tIiwiSWQiOiJkYzZmYWMzYS0wZWUwLTQyY2QtYjVmNS0zOWM1OGUxNTk3NzYiLCJNb2RpZmllZE9uIjoiMjAxOC0xMi0xMlQxMDo0MjowNCIsIlByb2plY3QiOnsiJHJlZiI6IjUifX1dLCJOdW1iZXIiOiIyIiwiT3JnYW5pemF0aW9ucyI6W10sIk90aGVyc0ludm9sdmVkIjpbXSwiUGFnZVJhbmdlIjoiPHNwPlxyXG4gIDxuPjIxMTwvbj5cclxuICA8aW4+dHJ1ZTwvaW4+XHJcbiAgPG9zPjIxMTwvb3M+XHJcbiAgPHBzPjIxMTwvcHM+XHJcbjwvc3A+XHJcbjxlcD5cclxuICA8bj4yMzI8L24+XHJcbiAgPGluPnRydWU8L2luPlxyXG4gIDxvcz4yMzI8L29zPlxyXG4gIDxwcz4yMzI8L3BzPlxyXG48L2VwPlxyXG48b3M+MjExLTIzMjwvb3M+IiwiUGVyaW9kaWNhbCI6eyIkaWQiOiIxNyIsIklzc24iOiIwMzA5LTE2NlgiLCJOYW1lIjoiQ2FtYnJpZGdlIEpvdXJuYWwgb2YgRWNvbm9taWNzIiwiUGFnaW5hdGlvbiI6MCwiUHJvdGVjdGVkIjpmYWxzZSwiQ3JlYXRlZEJ5IjoiX20iLCJDcmVhdGVkT24iOiIyMDE4LTEyLTEyVDEwOjQyOjA1IiwiTW9kaWZpZWRCeSI6Il9tIiwiSWQiOiJjOWU0ZGQ5Yy1mODBkLTQ3NGUtOWFjZS05MGIzOGYzNjgyNzciLCJNb2RpZmllZE9uIjoiMjAxOC0xMi0xMlQxMDo0MjowNSIsIlByb2plY3QiOnsiJHJlZiI6IjUifX0sIlB1Ymxpc2hlcnMiOltdLCJRdW90YXRpb25zIjpbXSwiUmVmZXJlbmNlVHlwZSI6IkpvdXJuYWxBcnRpY2xlIiwiU2hvcnRUaXRsZSI6IlNpbW9uYXp6aSAyMDA4IOKAkyBDYXJlIHJlZ2ltZXMgYW5kIG5hdGlvbmFsIGVtcGxveW1lbnQiLCJTaG9ydFRpdGxlVXBkYXRlVHlwZSI6MCwiU291cmNlT2ZCaWJsaW9ncmFwaGljSW5mb3JtYXRpb24iOiJDcm9zc1JlZiIsIlN0YXRpY0lkcyI6WyIwYWE0OWMxNS04NDg5LTQwYTUtOWVmZi00YzY1NmZiODM2MzgiXSwiVGFibGVPZkNvbnRlbnRzQ29tcGxleGl0eSI6MCwiVGFibGVPZkNvbnRlbnRzU291cmNlVGV4dEZvcm1hdCI6MCwiVGFza3MiOltdLCJUaXRsZSI6IkNhcmUgcmVnaW1lcyBhbmQgbmF0aW9uYWwgZW1wbG95bWVudCBtb2RlbHMiLCJUcmFuc2xhdG9ycyI6W10sIlZvbHVtZSI6IjMzIiwiWWVhciI6IjIwMDgiLCJZZWFyUmVzb2x2ZWQiOiIyMDA4IiwiQ3JlYXRlZEJ5IjoiX20iLCJDcmVhdGVkT24iOiIyMDE4LTEyLTEyVDEwOjQyOjAxIiwiTW9kaWZpZWRCeSI6Il9tIiwiSWQiOiIwYWE0OWMxNS04NDg5LTQwYTUtOWVmZi00YzY1NmZiODM2MzgiLCJNb2RpZmllZE9uIjoiMjAxOC0xMi0xMlQxMDo0MjoyNCIsIlByb2plY3QiOnsiJHJlZiI6IjUifX0sIlVzZU51bWJlcmluZ1R5cGVPZlBhcmVudERvY3VtZW50IjpmYWxzZX1dLCJGb3JtYXR0ZWRUZXh0Ijp7IiRpZCI6IjE4IiwiQ291bnQiOjEsIlRleHRVbml0cyI6W3siJGlkIjoiMTkiLCJGb250U3R5bGUiOnsiJGlkIjoiMjAiLCJOZXV0cmFsIjp0cnVlfSwiUmVhZGluZ09yZGVyIjoxLCJUZXh0IjoiKERhIFJvaXQgYW5kIFdlaWNodCwgMjAxMzsgU2ltb25henppLCAyMDA4KSJ9XX0sIlRhZyI6IkNpdGF2aVBsYWNlaG9sZGVyIzliYjQxNDM0LTgzMTAtNGQ4ZC1iY2Q0LWYzYWRjYWI2M2RhYiIsIlRleHQiOiIoRGEgUm9pdCBhbmQgV2VpY2h0LCAyMDEzOyBTaW1vbmF6emksIDIwMDgpIiwiV0FJVmVyc2lvbiI6IjYuNC4wLjM1In0=}</w:instrText>
          </w:r>
          <w:r w:rsidR="00981837" w:rsidRPr="006A56FF">
            <w:rPr>
              <w:lang w:val="en-US"/>
            </w:rPr>
            <w:fldChar w:fldCharType="separate"/>
          </w:r>
          <w:r w:rsidR="00952423">
            <w:rPr>
              <w:lang w:val="en-US"/>
            </w:rPr>
            <w:t>(Da Roit and Weicht, 2013; Simonazzi, 2008)</w:t>
          </w:r>
          <w:r w:rsidR="00981837" w:rsidRPr="006A56FF">
            <w:rPr>
              <w:lang w:val="en-US"/>
            </w:rPr>
            <w:fldChar w:fldCharType="end"/>
          </w:r>
        </w:sdtContent>
      </w:sdt>
      <w:r w:rsidR="00981837" w:rsidRPr="006A56FF">
        <w:rPr>
          <w:lang w:val="en-US"/>
        </w:rPr>
        <w:t xml:space="preserve">. </w:t>
      </w:r>
    </w:p>
    <w:p w14:paraId="09A9134C" w14:textId="77777777" w:rsidR="00B00DDC" w:rsidRPr="00981837" w:rsidRDefault="00B00DDC" w:rsidP="00B00DDC">
      <w:pPr>
        <w:pStyle w:val="berschrift3"/>
        <w:rPr>
          <w:lang w:val="en-US"/>
        </w:rPr>
      </w:pPr>
      <w:r w:rsidRPr="00981837">
        <w:rPr>
          <w:lang w:val="en-US"/>
        </w:rPr>
        <w:t>I</w:t>
      </w:r>
      <w:r>
        <w:rPr>
          <w:lang w:val="en-US"/>
        </w:rPr>
        <w:t>II</w:t>
      </w:r>
      <w:r w:rsidRPr="00981837">
        <w:rPr>
          <w:lang w:val="en-US"/>
        </w:rPr>
        <w:t>. Performance</w:t>
      </w:r>
    </w:p>
    <w:p w14:paraId="36560E32" w14:textId="36A14243" w:rsidR="00B00DDC" w:rsidRPr="00981837" w:rsidRDefault="00B00DDC" w:rsidP="00180D20">
      <w:pPr>
        <w:pStyle w:val="02Flietext"/>
        <w:rPr>
          <w:lang w:val="en-US"/>
        </w:rPr>
      </w:pPr>
      <w:r w:rsidRPr="00981837">
        <w:rPr>
          <w:lang w:val="en-US"/>
        </w:rPr>
        <w:t>Measuring the performance of LTC systems is especially on an internationally comparative level still in its infancy. Indicators such as the number of institutional and home-based LTC patients with pressure ulcers or unintended weight loss are</w:t>
      </w:r>
      <w:r>
        <w:rPr>
          <w:lang w:val="en-US"/>
        </w:rPr>
        <w:t xml:space="preserve"> </w:t>
      </w:r>
      <w:r w:rsidRPr="00B00DDC">
        <w:rPr>
          <w:lang w:val="en-US"/>
        </w:rPr>
        <w:t>not available</w:t>
      </w:r>
      <w:r w:rsidRPr="00981837">
        <w:rPr>
          <w:lang w:val="en-US"/>
        </w:rPr>
        <w:t xml:space="preserve"> in many countries</w:t>
      </w:r>
      <w:r>
        <w:rPr>
          <w:lang w:val="en-US"/>
        </w:rPr>
        <w:t xml:space="preserve"> </w:t>
      </w:r>
      <w:sdt>
        <w:sdtPr>
          <w:rPr>
            <w:lang w:val="en-US"/>
          </w:rPr>
          <w:alias w:val="Don't edit this field"/>
          <w:tag w:val="CitaviPlaceholder#ba5f5eae-8f16-495a-b77d-ce6eaacf071d"/>
          <w:id w:val="-277182081"/>
          <w:placeholder>
            <w:docPart w:val="E454CA0A68B34D1E9CEA5BE3AB6DF851"/>
          </w:placeholder>
        </w:sdtPr>
        <w:sdtEndPr/>
        <w:sdtContent>
          <w:r w:rsidRPr="00981837">
            <w:rPr>
              <w:lang w:val="en-US"/>
            </w:rPr>
            <w:fldChar w:fldCharType="begin"/>
          </w:r>
          <w:r w:rsidR="00952423">
            <w:rPr>
              <w:lang w:val="en-US"/>
            </w:rPr>
            <w:instrText>ADDIN CitaviPlaceholder{eyIkaWQiOiIxIiwiRW50cmllcyI6W3siJGlkIjoiMiIsIklkIjoiN2VkYTlmMWUtMDU4NS00MzQyLThiMTItMzZkMWQ0ZjYyZjZiIiwiUmFuZ2VMZW5ndGgiOjIyLCJSZWZlcmVuY2VJZCI6IjI2NDhjNmE5LThhMTEtNDgzNi04ZGQ5LWFlNTBhNmJmYTUxYSIsIlJlZmVyZW5jZSI6eyIkaWQiOiIzIiwiQWJzdHJhY3RDb21wbGV4aXR5IjowLCJBYnN0cmFjdFNvdXJjZVRleHRGb3JtYXQiOjAsIkF1dGhvcnMiOlt7IiRpZCI6IjQiLCJGaXJzdE5hbWUiOiJSdXVkIiwiTGFzdE5hbWUiOiJIYWxmZW5zIiwiTWlkZGxlTmFtZSI6IkouIEcuIiwiUHJvdGVjdGVkIjpmYWxzZSwiU2V4IjoyLCJDcmVhdGVkQnkiOiJfTWFyZWlrZSBBcmlhYW5zIiwiQ3JlYXRlZE9uIjoiMjAxOS0wNi0yNFQxMjoxMzo0MiIsIk1vZGlmaWVkQnkiOiJfTWFyZWlrZSBBcmlhYW5zIiwiSWQiOiI4NmFjMDg4NC0xNGM4LTQ0MzgtYjk2NC1hY2IzNmZlZWIzZGQiLCJNb2RpZmllZE9uIjoiMjAxOS0wNi0yNFQxMjoxMzo0NCIsIlByb2plY3QiOnsiJGlkIjoiNSJ9fSx7IiRpZCI6IjYiLCJGaXJzdE5hbWUiOiJFc3RoZXIiLCJMYXN0TmFtZSI6Ik1lZXN0ZXJiZXJlbmRzIiwiUHJvdGVjdGVkIjpmYWxzZSwiU2V4IjoxLCJDcmVhdGVkQnkiOiJfTWFyZWlrZSBBcmlhYW5zIiwiQ3JlYXRlZE9uIjoiMjAxOS0wNi0yNFQxMjoxMzo0MiIsIk1vZGlmaWVkQnkiOiJfTWFyZWlrZSBBcmlhYW5zIiwiSWQiOiJkOTgyMTVhZS04YjAxLTQ3NmItYmExZC1iOGIwY2E2MWM1NmMiLCJNb2RpZmllZE9uIjoiMjAxOS0wNi0yNFQxMjoxMzo0NCIsIlByb2plY3QiOnsiJHJlZiI6IjUifX0seyIkaWQiOiI3IiwiRmlyc3ROYW1lIjoiTm/DqW1pIiwiTGFzdE5hbWUiOiJ2YW4gTmllLVZpc3NlciIsIk1pZGRsZU5hbWUiOiJDLiIsIlByb3RlY3RlZCI6ZmFsc2UsIlNleCI6MCwiQ3JlYXRlZEJ5IjoiX01hcmVpa2UgQXJpYWFucyIsIkNyZWF0ZWRPbiI6IjIwMTktMDYtMjRUMTI6MTM6NDMiLCJNb2RpZmllZEJ5IjoiX01hcmVpa2UgQXJpYWFucyIsIklkIjoiYWYxZGQyYmMtODA2YS00MWQyLWJjYTktMmI1ZWJjMDI0MGE2IiwiTW9kaWZpZWRPbiI6IjIwMTktMDYtMjRUMTI6MTM6NDQiLCJQcm9qZWN0Ijp7IiRyZWYiOiI1In19LHsiJGlkIjoiOCIsIkZpcnN0TmFtZSI6IkNocmlzdGEiLCJMYXN0TmFtZSI6IkxvaHJtYW5uIiwiUHJvdGVjdGVkIjpmYWxzZSwiU2V4IjoxLCJDcmVhdGVkQnkiOiJfTWFyZWlrZSBBcmlhYW5zIiwiQ3JlYXRlZE9uIjoiMjAxOS0wNi0yNFQxMjoxMzo0MyIsIk1vZGlmaWVkQnkiOiJfTWFyZWlrZSBBcmlhYW5zIiwiSWQiOiIwN2Y5MTRjNC1mMDYxLTQxNzYtYTUyYy03MjgyYTNhMDdhNmUiLCJNb2RpZmllZE9uIjoiMjAxOS0wNi0yNFQxMjoxMzo0NCIsIlByb2plY3QiOnsiJHJlZiI6IjUifX0seyIkaWQiOiI5IiwiRmlyc3ROYW1lIjoiU2lsdmlhIiwiTGFzdE5hbWUiOiJTY2jDtm5oZXJyIiwiUHJvdGVjdGVkIjpmYWxzZSwiU2V4IjoxLCJDcmVhdGVkQnkiOiJfTWFyZWlrZSBBcmlhYW5zIiwiQ3JlYXRlZE9uIjoiMjAxOS0wNi0yNFQxMjoxMzo0MyIsIk1vZGlmaWVkQnkiOiJfTWFyZWlrZSBBcmlhYW5zIiwiSWQiOiI4ZWU0YTQyMC1hODZiLTQ2YjEtYWFiYS04Mzk4MjJlYWZjMGMiLCJNb2RpZmllZE9uIjoiMjAxOS0wNi0yNFQxMjoxMzo0NCIsIlByb2plY3QiOnsiJHJlZiI6IjUifX0seyIkaWQiOiIxMCIsIkZpcnN0TmFtZSI6Ikp1ZGl0aCIsIkxhc3ROYW1lIjoiTWVpamVycyIsIk1pZGRsZU5hbWUiOiJNLiBNLiIsIlByb3RlY3RlZCI6ZmFsc2UsIlNleCI6MSwiQ3JlYXRlZEJ5IjoiX01hcmVpa2UgQXJpYWFucyIsIkNyZWF0ZWRPbiI6IjIwMTktMDYtMjRUMTI6MTM6NDMiLCJNb2RpZmllZEJ5IjoiX01hcmVpa2UgQXJpYWFucyIsIklkIjoiYWM5YWM2MTMtMTcwMC00NDRkLWI0OTYtMjc0NTRlZWM0OGNhIiwiTW9kaWZpZWRPbiI6IjIwMTktMDYtMjRUMTI6MTM6NDQiLCJQcm9qZWN0Ijp7IiRyZWYiOiI1In19LHsiJGlkIjoiMTEiLCJGaXJzdE5hbWUiOiJTYWJpbmUiLCJMYXN0TmFtZSI6IkhhaG4iLCJQcm90ZWN0ZWQiOmZhbHNlLCJTZXgiOjEsIkNyZWF0ZWRCeSI6Il9NYXJlaWtlIEFyaWFhbnMiLCJDcmVhdGVkT24iOiIyMDE5LTA2LTI0VDEyOjEzOjQzIiwiTW9kaWZpZWRCeSI6Il9NYXJlaWtlIEFyaWFhbnMiLCJJZCI6IjVlYTRmOTI2LWMxMTktNDZlNC04MTczLTI3ODlkMWQ4ZDJiNCIsIk1vZGlmaWVkT24iOiIyMDE5LTA2LTI0VDEyOjEzOjQ0IiwiUHJvamVjdCI6eyIkcmVmIjoiNSJ9fSx7IiRpZCI6IjEyIiwiRmlyc3ROYW1lIjoiQ2hyaXN0YSIsIkxhc3ROYW1lIjoiVmFuZ2Vsb292ZW4iLCJQcm90ZWN0ZWQiOmZhbHNlLCJTZXgiOjEsIkNyZWF0ZWRCeSI6Il9NYXJlaWtlIEFyaWFhbnMiLCJDcmVhdGVkT24iOiIyMDE5LTA2LTI0VDEyOjEzOjQzIiwiTW9kaWZpZWRCeSI6Il9NYXJlaWtlIEFyaWFhbnMiLCJJZCI6ImI3MmQ2NDg5LTg2ZmEtNDA0Mi05ZjU3LTMzOGRjZmM4ZDE4NiIsIk1vZGlmaWVkT24iOiIyMDE5LTA2LTI0VDEyOjEzOjQ0IiwiUHJvamVjdCI6eyIkcmVmIjoiNSJ9fSx7IiRpZCI6IjEzIiwiRmlyc3ROYW1lIjoiSm9zIiwiTGFzdE5hbWUiOiJTY2hvbHMiLCJNaWRkbGVOYW1lIjoiTS4gRy4gQS4iLCJQcm90ZWN0ZWQiOmZhbHNlLCJTZXgiOjIsIkNyZWF0ZWRCeSI6Il9NYXJlaWtlIEFyaWFhbnMiLCJDcmVhdGVkT24iOiIyMDE5LTA2LTI0VDEyOjEzOjQzIiwiTW9kaWZpZWRCeSI6Il9NYXJlaWtlIEFyaWFhbnMiLCJJZCI6ImM3YWI4Y2FkLWU1YTYtNGZhMS05NjliLTQ0ODIwYmQ2OGExZSIsIk1vZGlmaWVkT24iOiIyMDE5LTA2LTI0VDEyOjEzOjQ0IiwiUHJvamVjdCI6eyIkcmVmIjoiNSJ9fV0sIkNpdGF0aW9uS2V5VXBkYXRlVHlwZSI6MCwiQ29sbGFib3JhdG9ycyI6W10sIkRvaSI6IjEwLjExMTEvamFuLjEyMTg5IiwiRWRpdG9ycyI6W10sIkV2YWx1YXRpb25Db21wbGV4aXR5IjowLCJFdmFsdWF0aW9uU291cmNlVGV4dEZvcm1hdCI6MCwiR3JvdXBzIjpbXSwiSGFzTGFiZWwxIjpmYWxzZSwiSGFzTGFiZWwyIjpmYWxzZSwiS2V5d29yZHMiOltdLCJMYW5ndWFnZSI6ImVuZyIsIkxhbmd1YWdlQ29kZSI6ImVuIiwiTG9jYXRpb25zIjpbeyIkaWQiOiIxNCIsIkFkZHJlc3MiOnsiJGlkIjoiMTUiLCJJc0xvY2FsQ2xvdWRQcm9qZWN0RmlsZUxpbmsiOmZhbHNlLCJMaW5rZWRSZXNvdXJjZVN0YXR1cyI6OCwiT3JpZ2luYWxTdHJpbmciOiIyMzk0MTA1OSIsIkxpbmtlZFJlc291cmNlVHlwZSI6NSwiVXJpU3RyaW5nIjoiaHR0cDovL3d3dy5uY2JpLm5sbS5uaWguZ292L3B1Ym1lZC8yMzk0MTA1OSIsIlByb3BlcnRpZXMiOnsiJGlkIjoiMTYifX0sIkFubm90YXRpb25zIjpbXSwiTG9jYXRpb25UeXBlIjowLCJNaXJyb3JzUmVmZXJlbmNlUHJvcGVydHlJZCI6MTY0LCJDcmVhdGVkQnkiOiJfTWFyZWlrZSBBcmlhYW5zIiwiQ3JlYXRlZE9uIjoiMjAxOS0wNi0yNFQxMjoxMzo0NCIsIk1vZGlmaWVkQnkiOiJfTWFyZWlrZSBBcmlhYW5zIiwiSWQiOiJkOWM0MzEwMC0wMDcxLTRiODItOWYzYi1jZDMwNDIwNmJjMTciLCJNb2RpZmllZE9uIjoiMjAxOS0wNi0yNFQxMjoxMzo1NCIsIlByb2plY3QiOnsiJHJlZiI6IjUifX0seyIkaWQiOiIxNyIsIkFkZHJlc3MiOnsiJGlkIjoiMTgiLCJJc0xvY2FsQ2xvdWRQcm9qZWN0RmlsZUxpbmsiOmZhbHNlLCJMaW5rZWRSZXNvdXJjZVN0YXR1cyI6OCwiT3JpZ2luYWxTdHJpbmciOiIxMC4xMTExL2phbi4xMjE4OSIsIkxpbmtlZFJlc291cmNlVHlwZSI6NSwiVXJpU3RyaW5nIjoiaHR0cHM6Ly9kb2kub3JnLzEwLjExMTEvamFuLjEyMTg5IiwiUHJvcGVydGllcyI6eyIkaWQiOiIxOSJ9fSwiQW5ub3RhdGlvbnMiOltdLCJMb2NhdGlvblR5cGUiOjAsIk1pcnJvcnNSZWZlcmVuY2VQcm9wZXJ0eUlkIjoxMjgsIkNyZWF0ZWRCeSI6Il9NYXJlaWtlIEFyaWFhbnMiLCJDcmVhdGVkT24iOiIyMDE5LTA2LTI0VDEyOjEzOjQxIiwiTW9kaWZpZWRCeSI6Il9NYXJlaWtlIEFyaWFhbnMiLCJJZCI6IjRiZjRiZWQ1LTZkZjUtNDFjNi05NDJlLTE1MGJlMThmYzlkMCIsIk1vZGlmaWVkT24iOiIyMDE5LTA2LTI0VDEyOjEzOjU0IiwiUHJvamVjdCI6eyIkcmVmIjoiNSJ9fV0sIk51bWJlciI6IjkiLCJPcmdhbml6YXRpb25zIjpbXSwiT3RoZXJzSW52b2x2ZWQiOltdLCJQYWdlUmFuZ2UiOiI8c3A+XHJcbiAgPG4+MTc8L24+XHJcbiAgPG5zPk9taXQ8L25zPlxyXG4gIDxvcz5lNS0xNzwvb3M+XHJcbiAgPHBzPmU1LTE3PC9wcz5cclxuPC9zcD5cclxuPG9zPmU1LTE3PC9vcz4iLCJQZXJpb2RpY2FsIjp7IiRpZCI6IjIwIiwiRWlzc24iOiIxMzY1LTI2NDgiLCJOYW1lIjoiSm91cm5hbCBvZiBhZHZhbmNlZCBudXJzaW5nIiwiUGFnaW5hdGlvbiI6MCwiUHJvdGVjdGVkIjpmYWxzZSwiVXNlckFiYnJldmlhdGlvbjEiOiJKIEFkdiBOdXJzIiwiQ3JlYXRlZEJ5IjoiX01hcmVpa2UgQXJpYWFucyIsIkNyZWF0ZWRPbiI6IjIwMTktMDYtMjRUMTI6MTM6NDQiLCJNb2RpZmllZEJ5IjoiX01hcmVpa2UgQXJpYWFucyIsIklkIjoiZjQyZTIwNDUtMWUzNi00MjUyLTkxNGItMTM2Zjc4MDE3NWFjIiwiTW9kaWZpZWRPbiI6IjIwMTktMDYtMjRUMTI6MTM6NDkiLCJQcm9qZWN0Ijp7IiRyZWYiOiI1In19LCJQdWJsaXNoZXJzIjpbXSwiUHViTWVkSWQiOiIyMzk0MTA1OSIsIlF1b3RhdGlvbnMiOltdLCJSZWZlcmVuY2VUeXBlIjoiSm91cm5hbEFydGljbGUiLCJTaG9ydFRpdGxlIjoiSGFsZmVucywgTWVlc3RlcmJlcmVuZHMgZXQgYWwuIDIwMTMg4oCTIEludGVybmF0aW9uYWwgcHJldmFsZW5jZSBtZWFzdXJlbWVudCBvZiBjYXJlIiwiU2hvcnRUaXRsZVVwZGF0ZVR5cGUiOjAsIlNvdXJjZU9mQmlibGlvZ3JhcGhpY0luZm9ybWF0aW9uIjoiUHViTWVkIiwiU3RhdGljSWRzIjpbIjFiOWY2ODkxLTI2MDQtNDdkOC04NzI2LTM5ZWIzNmY5YmRjYSJdLCJUYWJsZU9mQ29udGVudHNDb21wbGV4aXR5IjowLCJUYWJsZU9mQ29udGVudHNTb3VyY2VUZXh0Rm9ybWF0IjowLCJUYXNrcyI6W10sIlRpdGxlIjoiSW50ZXJuYXRpb25hbCBwcmV2YWxlbmNlIG1lYXN1cmVtZW50IG9mIGNhcmUgcHJvYmxlbXM6IHJlc3VsdHMiLCJUcmFuc2xhdG9ycyI6W10sIlZvbHVtZSI6IjY5IiwiWWVhciI6IjIwMTMiLCJZZWFyUmVzb2x2ZWQiOiIyMDEzIiwiQ3JlYXRlZEJ5IjoiX01hcmVpa2UgQXJpYWFucyIsIkNyZWF0ZWRPbiI6IjIwMTktMDYtMjRUMTI6MTM6MzgiLCJNb2RpZmllZEJ5IjoiX01hcmVpa2UgQXJpYWFucyIsIklkIjoiMjY0OGM2YTktOGExMS00ODM2LThkZDktYWU1MGE2YmZhNTFhIiwiTW9kaWZpZWRPbiI6IjIwMjAtMDctMDZUMTA6MzY6MDEiLCJQcm9qZWN0Ijp7IiRyZWYiOiI1In19LCJVc2VOdW1iZXJpbmdUeXBlT2ZQYXJlbnREb2N1bWVudCI6ZmFsc2V9XSwiRm9ybWF0dGVkVGV4dCI6eyIkaWQiOiIyMSIsIkNvdW50IjoxLCJUZXh0VW5pdHMiOlt7IiRpZCI6IjIyIiwiRm9udFN0eWxlIjp7IiRpZCI6IjIzIiwiTmV1dHJhbCI6dHJ1ZX0sIlJlYWRpbmdPcmRlciI6MSwiVGV4dCI6IihIYWxmZW5zIGV0IGFsLiwgMjAxMykifV19LCJUYWciOiJDaXRhdmlQbGFjZWhvbGRlciNiYTVmNWVhZS04ZjE2LTQ5NWEtYjc3ZC1jZTZlYWFjZjA3MWQiLCJUZXh0IjoiKEhhbGZlbnMgZXQgYWwuLCAyMDEzKSIsIldBSVZlcnNpb24iOiI2LjQuMC4zNSJ9}</w:instrText>
          </w:r>
          <w:r w:rsidRPr="00981837">
            <w:rPr>
              <w:lang w:val="en-US"/>
            </w:rPr>
            <w:fldChar w:fldCharType="separate"/>
          </w:r>
          <w:r w:rsidR="00952423">
            <w:rPr>
              <w:lang w:val="en-US"/>
            </w:rPr>
            <w:t>(Halfens et al., 2013)</w:t>
          </w:r>
          <w:r w:rsidRPr="00981837">
            <w:rPr>
              <w:lang w:val="en-US"/>
            </w:rPr>
            <w:fldChar w:fldCharType="end"/>
          </w:r>
        </w:sdtContent>
      </w:sdt>
      <w:r w:rsidRPr="00981837">
        <w:rPr>
          <w:lang w:val="en-US"/>
        </w:rPr>
        <w:t>.</w:t>
      </w:r>
      <w:r w:rsidR="00952423">
        <w:rPr>
          <w:lang w:val="en-US"/>
        </w:rPr>
        <w:t xml:space="preserve"> Hence, only few typologies include performance or quality indicators. </w:t>
      </w:r>
      <w:sdt>
        <w:sdtPr>
          <w:rPr>
            <w:lang w:val="en-US"/>
          </w:rPr>
          <w:alias w:val="Don't edit this field"/>
          <w:tag w:val="CitaviPlaceholder#9ef44810-a16c-4c81-894a-0bde00da3c30"/>
          <w:id w:val="-1557542973"/>
          <w:placeholder>
            <w:docPart w:val="5A1809D5CC24462F8FE22A82A95EB13B"/>
          </w:placeholder>
        </w:sdtPr>
        <w:sdtEndPr/>
        <w:sdtContent>
          <w:r w:rsidR="00952423" w:rsidRPr="006A56FF">
            <w:rPr>
              <w:lang w:val="en-US"/>
            </w:rPr>
            <w:fldChar w:fldCharType="begin"/>
          </w:r>
          <w:r w:rsidR="00952423">
            <w:rPr>
              <w:lang w:val="en-US"/>
            </w:rPr>
            <w:instrText>ADDIN CitaviPlaceholder{eyIkaWQiOiIxIiwiQXNzb2NpYXRlV2l0aFBsYWNlaG9sZGVyVGFnIjoiQ2l0YXZpUGxhY2Vob2xkZXIjMmFmMTA1NzMtNDBkOC00NzBiLWE5YTMtYmU4MDEzM2VkMGQyIiwiRW50cmllcyI6W3siJGlkIjoiMiIsIklkIjoiNmMzMmEzMjctNWNlYi00ZGJkLTliNzktOWQ0YWEyM2M2NDFh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Jc0xvY2FsQ2xvdWRQcm9qZWN0RmlsZUxpbmsiOmZhbHNl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Jc0xvY2FsQ2xvdWRQcm9qZWN0RmlsZUxpbmsiOmZhbHNl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wNlQxMDozNjowMS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5ZWY0NDgxMC1hMTZjLTRjODEtODk0YS0wYmRlMDBkYTNjMzAiLCJUZXh0IjoiRGFtaWFuaSBldCBhbC4iLCJXQUlWZXJzaW9uIjoiNi40LjAuMzUifQ==}</w:instrText>
          </w:r>
          <w:r w:rsidR="00952423" w:rsidRPr="006A56FF">
            <w:rPr>
              <w:lang w:val="en-US"/>
            </w:rPr>
            <w:fldChar w:fldCharType="separate"/>
          </w:r>
          <w:r w:rsidR="00952423">
            <w:rPr>
              <w:lang w:val="en-US"/>
            </w:rPr>
            <w:t>Damiani et al.</w:t>
          </w:r>
          <w:r w:rsidR="00952423" w:rsidRPr="006A56FF">
            <w:rPr>
              <w:lang w:val="en-US"/>
            </w:rPr>
            <w:fldChar w:fldCharType="end"/>
          </w:r>
        </w:sdtContent>
      </w:sdt>
      <w:r w:rsidR="00952423" w:rsidRPr="006A56FF">
        <w:rPr>
          <w:lang w:val="en-US"/>
        </w:rPr>
        <w:t xml:space="preserve"> </w:t>
      </w:r>
      <w:sdt>
        <w:sdtPr>
          <w:rPr>
            <w:lang w:val="en-US"/>
          </w:rPr>
          <w:alias w:val="Don't edit this field"/>
          <w:tag w:val="CitaviPlaceholder#2af10573-40d8-470b-a9a3-be80133ed0d2"/>
          <w:id w:val="-477683231"/>
          <w:placeholder>
            <w:docPart w:val="5A1809D5CC24462F8FE22A82A95EB13B"/>
          </w:placeholder>
        </w:sdtPr>
        <w:sdtEndPr/>
        <w:sdtContent>
          <w:r w:rsidR="00952423" w:rsidRPr="006A56FF">
            <w:rPr>
              <w:lang w:val="en-US"/>
            </w:rPr>
            <w:fldChar w:fldCharType="begin"/>
          </w:r>
          <w:r w:rsidR="00952423">
            <w:rPr>
              <w:lang w:val="en-US"/>
            </w:rPr>
            <w:instrText>ADDIN CitaviPlaceholder{eyIkaWQiOiIxIiwiQXNzb2NpYXRlV2l0aFBsYWNlaG9sZGVyVGFnIjoiQ2l0YXZpUGxhY2Vob2xkZXIjOWVmNDQ4MTAtYTE2Yy00YzgxLTg5NGEtMGJkZTAwZGEzYzMwIiwiRW50cmllcyI6W3siJGlkIjoiMiIsIklkIjoiMWU2NDVhZTYtODg4OS00ODg4LWFlNGQtZDhmN2U4ZWExNjRm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SXNMb2NhbENsb3VkUHJvamVjdEZpbGVMaW5rIjpmYWxzZS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SXNMb2NhbENsb3VkUHJvamVjdEZpbGVMaW5rIjpmYWxzZS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ctMDZUMTA6MzY6MDE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MyYWYxMDU3My00MGQ4LTQ3MGItYTlhMy1iZTgwMTMzZWQwZDIiLCJUZXh0IjoiKDIwMTEpIiwiV0FJVmVyc2lvbiI6IjYuNC4wLjM1In0=}</w:instrText>
          </w:r>
          <w:r w:rsidR="00952423" w:rsidRPr="006A56FF">
            <w:rPr>
              <w:lang w:val="en-US"/>
            </w:rPr>
            <w:fldChar w:fldCharType="separate"/>
          </w:r>
          <w:r w:rsidR="00952423">
            <w:rPr>
              <w:lang w:val="en-US"/>
            </w:rPr>
            <w:t>(2011)</w:t>
          </w:r>
          <w:r w:rsidR="00952423" w:rsidRPr="006A56FF">
            <w:rPr>
              <w:lang w:val="en-US"/>
            </w:rPr>
            <w:fldChar w:fldCharType="end"/>
          </w:r>
        </w:sdtContent>
      </w:sdt>
      <w:r w:rsidR="00952423" w:rsidRPr="006A56FF">
        <w:rPr>
          <w:lang w:val="en-US"/>
        </w:rPr>
        <w:t xml:space="preserve"> for example use the share of people over 80 reporting good or very good health and the perceived limitations in ADLs for people aged 65 or older. </w:t>
      </w:r>
      <w:sdt>
        <w:sdtPr>
          <w:rPr>
            <w:lang w:val="en-US"/>
          </w:rPr>
          <w:alias w:val="Don't edit this field"/>
          <w:tag w:val="CitaviPlaceholder#280ab2f3-6131-49e2-9181-780aaf9254c6"/>
          <w:id w:val="83964129"/>
          <w:placeholder>
            <w:docPart w:val="5A1809D5CC24462F8FE22A82A95EB13B"/>
          </w:placeholder>
        </w:sdtPr>
        <w:sdtEndPr/>
        <w:sdtContent>
          <w:r w:rsidR="00952423" w:rsidRPr="006A56FF">
            <w:rPr>
              <w:lang w:val="en-US"/>
            </w:rPr>
            <w:fldChar w:fldCharType="begin"/>
          </w:r>
          <w:r w:rsidR="00952423">
            <w:rPr>
              <w:lang w:val="en-US"/>
            </w:rPr>
            <w:instrText>ADDIN CitaviPlaceholder{eyIkaWQiOiIxIiwiQXNzb2NpYXRlV2l0aFBsYWNlaG9sZGVyVGFnIjoiQ2l0YXZpUGxhY2Vob2xkZXIjNzUwZGFlYmQtYjEzOS00Mzk5LWI2OTctYTI2ZjNjMzg1NWM3IiwiRW50cmllcyI6W3siJGlkIjoiMiIsIklkIjoiMDJjOGQyOTAtOTRjOC00MDUxLWI4MzktYmRlN2Y0ZmQ1YzM0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TIiLCJDb3VudCI6MSwiVGV4dFVuaXRzIjpbeyIkaWQiOiIxMyIsIkZvbnRTdHlsZSI6eyIkaWQiOiIxNCIsIk5ldXRyYWwiOnRydWV9LCJSZWFkaW5nT3JkZXIiOjEsIlRleHQiOiJLcmF1cyBldCBhbC4ifV19LCJUYWciOiJDaXRhdmlQbGFjZWhvbGRlciMyODBhYjJmMy02MTMxLTQ5ZTItOTE4MS03ODBhYWY5MjU0YzYiLCJUZXh0IjoiS3JhdXMgZXQgYWwuIiwiV0FJVmVyc2lvbiI6IjYuNC4wLjM1In0=}</w:instrText>
          </w:r>
          <w:r w:rsidR="00952423" w:rsidRPr="006A56FF">
            <w:rPr>
              <w:lang w:val="en-US"/>
            </w:rPr>
            <w:fldChar w:fldCharType="separate"/>
          </w:r>
          <w:r w:rsidR="00952423">
            <w:rPr>
              <w:lang w:val="en-US"/>
            </w:rPr>
            <w:t>Kraus et al.</w:t>
          </w:r>
          <w:r w:rsidR="00952423" w:rsidRPr="006A56FF">
            <w:rPr>
              <w:lang w:val="en-US"/>
            </w:rPr>
            <w:fldChar w:fldCharType="end"/>
          </w:r>
        </w:sdtContent>
      </w:sdt>
      <w:r w:rsidR="00952423" w:rsidRPr="006A56FF">
        <w:rPr>
          <w:lang w:val="en-US"/>
        </w:rPr>
        <w:t xml:space="preserve"> </w:t>
      </w:r>
      <w:sdt>
        <w:sdtPr>
          <w:rPr>
            <w:lang w:val="en-US"/>
          </w:rPr>
          <w:alias w:val="Don't edit this field"/>
          <w:tag w:val="CitaviPlaceholder#750daebd-b139-4399-b697-a26f3c3855c7"/>
          <w:id w:val="1803119245"/>
          <w:placeholder>
            <w:docPart w:val="5A1809D5CC24462F8FE22A82A95EB13B"/>
          </w:placeholder>
        </w:sdtPr>
        <w:sdtEndPr/>
        <w:sdtContent>
          <w:r w:rsidR="00952423" w:rsidRPr="006A56FF">
            <w:rPr>
              <w:lang w:val="en-US"/>
            </w:rPr>
            <w:fldChar w:fldCharType="begin"/>
          </w:r>
          <w:r w:rsidR="00952423">
            <w:rPr>
              <w:lang w:val="en-US"/>
            </w:rPr>
            <w:instrText>ADDIN CitaviPlaceholder{eyIkaWQiOiIxIiwiQXNzb2NpYXRlV2l0aFBsYWNlaG9sZGVyVGFnIjoiQ2l0YXZpUGxhY2Vob2xkZXIjMjgwYWIyZjMtNjEzMS00OWUyLTkxODEtNzgwYWFmOTI1NGM2IiwiRW50cmllcyI6W3siJGlkIjoiMiIsIklkIjoiNTc1ODQ0YTAtZDJhYy00ZTJiLTllN2QtZjBiNzdkNWNhY2I1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zc1MGRhZWJkLWIxMzktNDM5OS1iNjk3LWEyNmYzYzM4NTVjNyIsIlRleHQiOiIoMjAxMCkiLCJXQUlWZXJzaW9uIjoiNi40LjAuMzUifQ==}</w:instrText>
          </w:r>
          <w:r w:rsidR="00952423" w:rsidRPr="006A56FF">
            <w:rPr>
              <w:lang w:val="en-US"/>
            </w:rPr>
            <w:fldChar w:fldCharType="separate"/>
          </w:r>
          <w:r w:rsidR="00952423">
            <w:rPr>
              <w:lang w:val="en-US"/>
            </w:rPr>
            <w:t>(2010)</w:t>
          </w:r>
          <w:r w:rsidR="00952423" w:rsidRPr="006A56FF">
            <w:rPr>
              <w:lang w:val="en-US"/>
            </w:rPr>
            <w:fldChar w:fldCharType="end"/>
          </w:r>
        </w:sdtContent>
      </w:sdt>
      <w:r w:rsidR="00952423" w:rsidRPr="006A56FF">
        <w:rPr>
          <w:lang w:val="en-US"/>
        </w:rPr>
        <w:t xml:space="preserve"> take institutional indicators of mandatory quality assurance systems and the degree and functioning of integrated services.</w:t>
      </w:r>
    </w:p>
    <w:p w14:paraId="3C4F7E80" w14:textId="44D6418F" w:rsidR="00981837" w:rsidRPr="00981837" w:rsidRDefault="00981837" w:rsidP="00C3311E">
      <w:pPr>
        <w:pStyle w:val="berschrift3"/>
        <w:rPr>
          <w:lang w:val="en-US"/>
        </w:rPr>
      </w:pPr>
      <w:r w:rsidRPr="00981837">
        <w:rPr>
          <w:lang w:val="en-US"/>
        </w:rPr>
        <w:t>I</w:t>
      </w:r>
      <w:r w:rsidR="00B00DDC">
        <w:rPr>
          <w:lang w:val="en-US"/>
        </w:rPr>
        <w:t>V</w:t>
      </w:r>
      <w:r w:rsidRPr="00981837">
        <w:rPr>
          <w:lang w:val="en-US"/>
        </w:rPr>
        <w:t>. Access regulation</w:t>
      </w:r>
    </w:p>
    <w:p w14:paraId="6CE852C5" w14:textId="338D4F77" w:rsidR="00C9734F" w:rsidRPr="006A56FF" w:rsidRDefault="00952423" w:rsidP="00180D20">
      <w:pPr>
        <w:pStyle w:val="02FlietextEinzug"/>
        <w:ind w:firstLine="0"/>
        <w:rPr>
          <w:lang w:val="en-US"/>
        </w:rPr>
      </w:pPr>
      <w:r w:rsidRPr="00981837">
        <w:rPr>
          <w:lang w:val="en-US"/>
        </w:rPr>
        <w:t xml:space="preserve">Restrictions in </w:t>
      </w:r>
      <w:r>
        <w:rPr>
          <w:lang w:val="en-US"/>
        </w:rPr>
        <w:t>LTC</w:t>
      </w:r>
      <w:r w:rsidRPr="00981837">
        <w:rPr>
          <w:lang w:val="en-US"/>
        </w:rPr>
        <w:t xml:space="preserve"> systems may pose barriers especially for lower social status groups to access care. Common barriers are means-testing of benefits and limitations of choice</w:t>
      </w:r>
      <w:r>
        <w:rPr>
          <w:lang w:val="en-US"/>
        </w:rPr>
        <w:t xml:space="preserve"> </w:t>
      </w:r>
      <w:sdt>
        <w:sdtPr>
          <w:rPr>
            <w:lang w:val="en-US"/>
          </w:rPr>
          <w:alias w:val="To edit, see citavi.com/edit"/>
          <w:tag w:val="CitaviPlaceholder#d5a29a79-0f3e-4351-bf0a-d9060f8efbd2"/>
          <w:id w:val="-1548286285"/>
          <w:placeholder>
            <w:docPart w:val="96C3866F64A94CB081856E61A572D680"/>
          </w:placeholder>
        </w:sdtPr>
        <w:sdtEndPr/>
        <w:sdtContent>
          <w:r>
            <w:rPr>
              <w:noProof/>
              <w:lang w:val="en-US"/>
            </w:rPr>
            <w:fldChar w:fldCharType="begin"/>
          </w:r>
          <w:r>
            <w:rPr>
              <w:noProof/>
              <w:lang w:val="en-US"/>
            </w:rPr>
            <w:instrText>ADDIN CitaviPlaceholder{eyIkaWQiOiIxIiwiRW50cmllcyI6W3siJGlkIjoiMiIsIklkIjoiZGY2NjdkMTMtNjBkZi00MGIyLWE0OTItMmY1NzU4MGNkMWNiIiwiUmFuZ2VMZW5ndGgiOjE4LCJSZWZlcmVuY2VJZCI6ImE4NThkNDBjLTExZjktNGQ0Ni05YzAxLWM1YTllMDE1NGFiNSIsIlJlZmVyZW5jZSI6eyIkaWQiOiIzIiwiQWJzdHJhY3RDb21wbGV4aXR5IjowLCJBYnN0cmFjdFNvdXJjZVRleHRGb3JtYXQiOjAsIkF1dGhvcnMiOlt7IiRpZCI6IjQiLCJGaXJzdE5hbWUiOiJQaWV0ZXIiLCJMYXN0TmFtZSI6IkJha3giLCJQcm90ZWN0ZWQiOmZhbHNlLCJTZXgiOjIsIkNyZWF0ZWRCeSI6Il9NYXJlaWtlIEFyaWFhbnMiLCJDcmVhdGVkT24iOiIyMDIwLTA3LTA2VDA5OjUxOjEwWiIsIk1vZGlmaWVkQnkiOiJfTWFyZWlrZSBBcmlhYW5zIiwiSWQiOiI2NTcwYWJjMC02MmM0LTRkMGEtYjM4Ni05ZDdlY2FiZDU2MTEiLCJNb2RpZmllZE9uIjoiMjAyMC0wNy0wNlQwOTo1MToxMFoiLCJQcm9qZWN0Ijp7IiRpZCI6IjUifX0seyIkaWQiOiI2IiwiRmlyc3ROYW1lIjoiRG92IiwiTGFzdE5hbWUiOiJDaGVybmljaG92c2t5IiwiUHJvdGVjdGVkIjpmYWxzZSwiU2V4IjoyLCJDcmVhdGVkQnkiOiJfTWFyZWlrZSBBcmlhYW5zIiwiQ3JlYXRlZE9uIjoiMjAyMC0wNy0wNlQwOTo1MToxMFoiLCJNb2RpZmllZEJ5IjoiX01hcmVpa2UgQXJpYWFucyIsIklkIjoiNDFkYmJjYTUtMDA4My00MmY0LWE2ODYtY2VkZWIyMTljOGJkIiwiTW9kaWZpZWRPbiI6IjIwMjAtMDctMDZUMDk6NTE6MTBaIiwiUHJvamVjdCI6eyIkcmVmIjoiNSJ9fSx7IiRpZCI6IjciLCJGaXJzdE5hbWUiOiJGcmFuY2VzY28iLCJMYXN0TmFtZSI6IlBhb2x1Y2NpIiwiUHJvdGVjdGVkIjpmYWxzZSwiU2V4IjoyLCJDcmVhdGVkQnkiOiJfTWFyZWlrZSBBcmlhYW5zIiwiQ3JlYXRlZE9uIjoiMjAyMC0wNy0wNlQwOTo1MToxMFoiLCJNb2RpZmllZEJ5IjoiX01hcmVpa2UgQXJpYWFucyIsIklkIjoiMzNlNDdkMjUtMjYzNi00NTJmLWEwYTctZDJmOWI1ZmY2OTRmIiwiTW9kaWZpZWRPbiI6IjIwMjAtMDctMDZUMDk6NTE6MTBaIiwiUHJvamVjdCI6eyIkcmVmIjoiNSJ9fSx7IiRpZCI6IjgiLCJGaXJzdE5hbWUiOiJFcmlrIiwiTGFzdE5hbWUiOiJTY2hva2thZXJ0IiwiUHJvdGVjdGVkIjpmYWxzZSwiU2V4IjoyLCJDcmVhdGVkQnkiOiJfTWFyZWlrZSBBcmlhYW5zIiwiQ3JlYXRlZE9uIjoiMjAyMC0wNy0wNlQwOTo1MToxMFoiLCJNb2RpZmllZEJ5IjoiX01hcmVpa2UgQXJpYWFucyIsIklkIjoiOWFhZjU3MjItNDQzYS00NTk2LTlkZTItMDNjYWNlODk0Njc3IiwiTW9kaWZpZWRPbiI6IjIwMjAtMDctMDZUMDk6NTE6MTBaIiwiUHJvamVjdCI6eyIkcmVmIjoiNSJ9fSx7IiRpZCI6IjkiLCJGaXJzdE5hbWUiOiJNYXJpYSIsIkxhc3ROYW1lIjoiVHJvdHRtYW5uIiwiUHJvdGVjdGVkIjpmYWxzZSwiU2V4IjoxLCJDcmVhdGVkQnkiOiJfTWFyZWlrZSBBcmlhYW5zIiwiQ3JlYXRlZE9uIjoiMjAyMC0wNy0wNlQwOTo1MToxMFoiLCJNb2RpZmllZEJ5IjoiX01hcmVpa2UgQXJpYWFucyIsIklkIjoiYmM3MjQ4NmQtNjUzMC00OTc1LTg0YjctMjdlZWE2MDA0OTA3IiwiTW9kaWZpZWRPbiI6IjIwMjAtMDctMDZUMDk6NTE6MTBaIiwiUHJvamVjdCI6eyIkcmVmIjoiNSJ9fSx7IiRpZCI6IjEwIiwiRmlyc3ROYW1lIjoiSnVlcmdlbiIsIkxhc3ROYW1lIjoiV2FzZW0iLCJQcm90ZWN0ZWQiOmZhbHNlLCJTZXgiOjAsIkNyZWF0ZWRCeSI6Il9NYXJlaWtlIEFyaWFhbnMiLCJDcmVhdGVkT24iOiIyMDIwLTA3LTA2VDA5OjUxOjEwWiIsIk1vZGlmaWVkQnkiOiJfTWFyZWlrZSBBcmlhYW5zIiwiSWQiOiJlMWU1ZmYyOS02Yjc4LTRhNDgtYWFjMS05MTg5YjQxNzk2MjUiLCJNb2RpZmllZE9uIjoiMjAyMC0wNy0wNlQwOTo1MToxMFoiLCJQcm9qZWN0Ijp7IiRyZWYiOiI1In19LHsiJGlkIjoiMTEiLCJGaXJzdE5hbWUiOiJGcmVkZXJpayIsIkxhc3ROYW1lIjoiU2NodXQiLCJQcm90ZWN0ZWQiOmZhbHNlLCJTZXgiOjIsIkNyZWF0ZWRCeSI6Il9NYXJlaWtlIEFyaWFhbnMiLCJDcmVhdGVkT24iOiIyMDIwLTA3LTA2VDA5OjUxOjEwWiIsIk1vZGlmaWVkQnkiOiJfTWFyZWlrZSBBcmlhYW5zIiwiSWQiOiIyZmQ5ZjVjNi1kNGZhLTQ1OGYtOWMxNC1kNzU4OWZjYTVhN2EiLCJNb2RpZmllZE9uIjoiMjAyMC0wNy0wNlQwOTo1MToxMFoiLCJQcm9qZWN0Ijp7IiRyZWYiOiI1In19XSwiQ2l0YXRpb25LZXlVcGRhdGVUeXBlIjowLCJDb2xsYWJvcmF0b3JzIjpbXSwiRG9pIjoiMTAuMTE3Ny8xMzU1ODE5NjE1NTc1MDgwIiwiRWRpdG9ycyI6W10sIkV2YWx1YXRpb25Db21wbGV4aXR5IjowLCJFdmFsdWF0aW9uU291cmNlVGV4dEZvcm1hdCI6MCwiR3JvdXBzIjpbXSwiSGFzTGFiZWwxIjpmYWxzZSwiSGFzTGFiZWwyIjpmYWxzZSwiS2V5d29yZHMiOltdLCJMYW5ndWFnZSI6ImVuZyIsIkxhbmd1YWdlQ29kZSI6ImVuIiwiTG9jYXRpb25zIjpbeyIkaWQiOiIxMiIsIkFkZHJlc3MiOnsiJGlkIjoiMTMiLCJJc0xvY2FsQ2xvdWRQcm9qZWN0RmlsZUxpbmsiOmZhbHNlLCJMaW5rZWRSZXNvdXJjZVN0YXR1cyI6OCwiT3JpZ2luYWxTdHJpbmciOiIyNTc3MDAyMCIsIkxpbmtlZFJlc291cmNlVHlwZSI6NSwiVXJpU3RyaW5nIjoiaHR0cDovL3d3dy5uY2JpLm5sbS5uaWguZ292L3B1Ym1lZC8yNTc3MDAyMCIsIlByb3BlcnRpZXMiOnsiJGlkIjoiMTQifX0sIkFubm90YXRpb25zIjpbXSwiTG9jYXRpb25UeXBlIjowLCJNaXJyb3JzUmVmZXJlbmNlUHJvcGVydHlJZCI6MTY0LCJDcmVhdGVkQnkiOiJfTWFyZWlrZSBBcmlhYW5zIiwiQ3JlYXRlZE9uIjoiMjAyMC0wNy0wNlQwOTo1MToxMVoiLCJNb2RpZmllZEJ5IjoiX01hcmVpa2UgQXJpYWFucyIsIklkIjoiZWM1MDU5ZDktYzk1MC00OWI4LWE3OTItNDQxM2M1N2FhNzRlIiwiTW9kaWZpZWRPbiI6IjIwMjAtMDctMDZUMDk6NTE6MTFaIiwiUHJvamVjdCI6eyIkcmVmIjoiNSJ9fSx7IiRpZCI6IjE1IiwiQWRkcmVzcyI6eyIkaWQiOiIxNiIsIklzTG9jYWxDbG91ZFByb2plY3RGaWxlTGluayI6ZmFsc2UsIkxpbmtlZFJlc291cmNlU3RhdHVzIjo4LCJPcmlnaW5hbFN0cmluZyI6IjEwLjExNzcvMTM1NTgxOTYxNTU3NTA4MCIsIkxpbmtlZFJlc291cmNlVHlwZSI6NSwiVXJpU3RyaW5nIjoiaHR0cHM6Ly9kb2kub3JnLzEwLjExNzcvMTM1NTgxOTYxNTU3NTA4MCIsIlByb3BlcnRpZXMiOnsiJGlkIjoiMTcifX0sIkFubm90YXRpb25zIjpbXSwiTG9jYXRpb25UeXBlIjowLCJNaXJyb3JzUmVmZXJlbmNlUHJvcGVydHlJZCI6MTI4LCJDcmVhdGVkQnkiOiJfTWFyZWlrZSBBcmlhYW5zIiwiQ3JlYXRlZE9uIjoiMjAyMC0wNy0wNlQwOTo1MTowNloiLCJNb2RpZmllZEJ5IjoiX01hcmVpa2UgQXJpYWFucyIsIklkIjoiMzIwYTY3MDEtMjM2Ni00MDBhLWFiYmItMzdjMDAwZDI5MDYxIiwiTW9kaWZpZWRPbiI6IjIwMjAtMDctMDZUMDk6NTE6MDZaIiwiUHJvamVjdCI6eyIkcmVmIjoiNSJ9fV0sIk51bWJlciI6IjMiLCJPcmdhbml6YXRpb25zIjpbXSwiT3RoZXJzSW52b2x2ZWQiOltdLCJQYWdlUmFuZ2UiOiI8c3A+XHJcbiAgPG4+MTcwPC9uPlxyXG4gIDxpbj50cnVlPC9pbj5cclxuICA8b3M+MTcwPC9vcz5cclxuICA8cHM+MTcwPC9wcz5cclxuPC9zcD5cclxuPGVwPlxyXG4gIDxuPjE3Njwvbj5cclxuICA8aW4+dHJ1ZTwvaW4+XHJcbiAgPG9zPjE3Njwvb3M+XHJcbiAgPHBzPjE3NjwvcHM+XHJcbjwvZXA+XHJcbjxvcz4xNzAtNjwvb3M+IiwiUGVyaW9kaWNhbCI6eyIkaWQiOiIxOCIsIkVpc3NuIjoiMTc1OC0xMDYwIiwiTmFtZSI6IkpvdXJuYWwgb2YgaGVhbHRoIHNlcnZpY2VzIHJlc2VhcmNoICYgcG9saWN5IiwiUGFnaW5hdGlvbiI6MCwiUHJvdGVjdGVkIjpmYWxzZSwiVXNlckFiYnJldmlhdGlvbjEiOiJKIEhlYWx0aCBTZXJ2IFJlcyBQb2xpY3kiLCJDcmVhdGVkQnkiOiJfTWFyZWlrZSBBcmlhYW5zIiwiQ3JlYXRlZE9uIjoiMjAyMC0wNy0wNlQwOTo1MToxMloiLCJNb2RpZmllZEJ5IjoiX01hcmVpa2UgQXJpYWFucyIsIklkIjoiYzVlNDJjNDAtZjQ2NC00MjZmLTkzODktMmJmNjYzNmVmZDk5IiwiTW9kaWZpZWRPbiI6IjIwMjAtMDctMDZUMDk6NTE6MTJaIiwiUHJvamVjdCI6eyIkcmVmIjoiNSJ9fSwiUHVibGlzaGVycyI6W10sIlB1Yk1lZElkIjoiMjU3NzAwMjAiLCJRdW90YXRpb25zIjpbXSwiUmVmZXJlbmNlVHlwZSI6IkpvdXJuYWxBcnRpY2xlIiwiU2hvcnRUaXRsZSI6IkJha3gsIENoZXJuaWNob3Zza3kgZXQgYWwuIDIwMTUg4oCTIERlbWFuZC1zaWRlIHN0cmF0ZWdpZXMgdG8gZGVhbCIsIlNob3J0VGl0bGVVcGRhdGVUeXBlIjowLCJTb3VyY2VPZkJpYmxpb2dyYXBoaWNJbmZvcm1hdGlvbiI6IlB1Yk1lZCIsIlN0YXRpY0lkcyI6WyJlNTZiNzQ2ZC04NTgzLTRlNzUtYTQzNS05NWZlZTRlOTY5NTkiXSwiVGFibGVPZkNvbnRlbnRzQ29tcGxleGl0eSI6MCwiVGFibGVPZkNvbnRlbnRzU291cmNlVGV4dEZvcm1hdCI6MCwiVGFza3MiOltdLCJUaXRsZSI6IkRlbWFuZC1zaWRlIHN0cmF0ZWdpZXMgdG8gZGVhbCB3aXRoIG1vcmFsIGhhemFyZCBpbiBwdWJsaWMgaW5zdXJhbmNlIGZvciBsb25nLXRlcm0gY2FyZSIsIlRyYW5zbGF0b3JzIjpbXSwiVm9sdW1lIjoiMjAiLCJZZWFyIjoiMjAxNSIsIlllYXJSZXNvbHZlZCI6IjIwMTUiLCJDcmVhdGVkQnkiOiJfTWFyZWlrZSBBcmlhYW5zIiwiQ3JlYXRlZE9uIjoiMjAyMC0wNy0wNlQwOTo1MTowMloiLCJNb2RpZmllZEJ5IjoiX01hcmVpa2UgQXJpYWFucyIsIklkIjoiYTg1OGQ0MGMtMTFmOS00ZDQ2LTljMDEtYzVhOWUwMTU0YWI1IiwiTW9kaWZpZWRPbiI6IjIwMjAtMDctMDZUMTE6NTU6MjAiLCJQcm9qZWN0Ijp7IiRyZWYiOiI1In19LCJVc2VOdW1iZXJpbmdUeXBlT2ZQYXJlbnREb2N1bWVudCI6ZmFsc2V9LHsiJGlkIjoiMTkiLCJJZCI6IjVjNTBkNjg5LWFhZjktNDhjOS05OTc2LTRlNDFjMGNhN2M5MiIsIlJhbmdlU3RhcnQiOjE4LCJSYW5nZUxlbmd0aCI6MjMsIlJlZmVyZW5jZUlkIjoiMGI2YTE0MmUtOTAyMy00YmMxLTgxNTYtZjRlN2IyNTY2MzY5IiwiUmVmZXJlbmNlIjp7IiRpZCI6IjIwIiwiQWJzdHJhY3RDb21wbGV4aXR5IjowLCJBYnN0cmFjdFNvdXJjZVRleHRGb3JtYXQiOjAsIkF1dGhvcnMiOlt7IiRpZCI6IjIx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Sx7IiRpZCI6IjIy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MjMiLCJGaXJzdE5hbWUiOiJKw6lyw7RtZSIsIkxhc3ROYW1lIjoiTWVyY2llciIsIlByb3RlY3RlZCI6ZmFsc2UsIlNleCI6MiwiQ3JlYXRlZEJ5IjoiX01hcmVpa2UgQXJpYWFucyIsIkNyZWF0ZWRPbiI6IjIwMTktMDYtMTdUMDc6NDk6MzEiLCJNb2RpZmllZEJ5IjoiX01hcmVpa2UgQXJpYWFucyIsIklkIjoiMThlYmQ1N2ItYjFlZi00ZjZlLWJiOTctZWE2ODVkNjg5ZGFjIiwiTW9kaWZpZWRPbiI6IjIwMTktMDYtMTdUMDc6NDk6MzMiLCJQcm9qZWN0Ijp7IiRyZWYiOiI1In19LHsiJGlkIjoiMjQiLCJGaXJzdE5hbWUiOiJGcml0cyIsIkxhc3ROYW1lIjoiVGphZGVucyIsIlByb3RlY3RlZCI6ZmFsc2UsIlNleCI6MCwiQ3JlYXRlZEJ5IjoiX01hcmVpa2UgQXJpYWFucyIsIkNyZWF0ZWRPbiI6IjIwMTktMDYtMTdUMDc6NDk6MzEiLCJNb2RpZmllZEJ5IjoiX01hcmVpa2UgQXJpYWFucyIsIklkIjoiYTg0N2FlZWMtOThiMS00ZmY3LTg5OTUtYzk2ZDkwNGZjNzNmIiwiTW9kaWZpZWRPbiI6IjIwMTktMDYtMTdUMDc6NDk6MzMiLCJQcm9qZWN0Ijp7IiRyZWYiOiI1In19XSwiQ2l0YXRpb25LZXlVcGRhdGVUeXBlIjowLCJDb2xsYWJvcmF0b3JzIjpbXSwiRWRpdG9ycyI6W10sIkV2YWx1YXRpb25Db21wbGV4aXR5IjowLCJFdmFsdWF0aW9uU291cmNlVGV4dEZvcm1hdCI6MCwiR3JvdXBzIjpbXSwiSGFzTGFiZWwxIjpmYWxzZSwiSGFzTGFiZWwyIjpmYWxzZSwiSXNibiI6Ijk3OC05Mi02NC0wOTc3NS05IiwiS2V5d29yZHMiOltdLCJMYW5ndWFnZSI6ImVuZyIsIkxhbmd1YWdlQ29kZSI6ImVuIiwiTG9jYXRpb25zIjpbXSwiT3JnYW5pemF0aW9ucyI6W3siJGlkIjoiMjU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yNi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jc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lllYXJSZXNvbHZlZCI6IjIwMTEiLCJDcmVhdGVkQnkiOiJfTWFyZWlrZSBBcmlhYW5zIiwiQ3JlYXRlZE9uIjoiMjAxOS0wNi0xN1QwNzo0OToyNiIsIk1vZGlmaWVkQnkiOiJfTWFyZWlrZSBBcmlhYW5zIiwiSWQiOiIwYjZhMTQyZS05MDIzLTRiYzEtODE1Ni1mNGU3YjI1NjYzNjkiLCJNb2RpZmllZE9uIjoiMjAxOS0wNi0xN1QwNzo0OTozOCIsIlByb2plY3QiOnsiJHJlZiI6IjUifX0sIlVzZU51bWJlcmluZ1R5cGVPZlBhcmVudERvY3VtZW50IjpmYWxzZX1dLCJGb3JtYXR0ZWRUZXh0Ijp7IiRpZCI6IjI4IiwiQ291bnQiOjEsIlRleHRVbml0cyI6W3siJGlkIjoiMjkiLCJGb250U3R5bGUiOnsiJGlkIjoiMzAiLCJOZXV0cmFsIjp0cnVlfSwiUmVhZGluZ09yZGVyIjoxLCJUZXh0IjoiKEJha3ggZXQgYWwuLCAyMDE1OyBDb2xvbWJvIGV0IGFsLiwgMjAxMSkifV19LCJUYWciOiJDaXRhdmlQbGFjZWhvbGRlciNkNWEyOWE3OS0wZjNlLTQzNTEtYmYwYS1kOTA2MGY4ZWZiZDIiLCJUZXh0IjoiKEJha3ggZXQgYWwuLCAyMDE1OyBDb2xvbWJvIGV0IGFsLiwgMjAxMSkiLCJXQUlWZXJzaW9uIjoiNi40LjAuMzUifQ==}</w:instrText>
          </w:r>
          <w:r>
            <w:rPr>
              <w:noProof/>
              <w:lang w:val="en-US"/>
            </w:rPr>
            <w:fldChar w:fldCharType="separate"/>
          </w:r>
          <w:r>
            <w:rPr>
              <w:noProof/>
              <w:lang w:val="en-US"/>
            </w:rPr>
            <w:t>(Bakx et al., 2015; Colombo et al., 2011)</w:t>
          </w:r>
          <w:r>
            <w:rPr>
              <w:noProof/>
              <w:lang w:val="en-US"/>
            </w:rPr>
            <w:fldChar w:fldCharType="end"/>
          </w:r>
        </w:sdtContent>
      </w:sdt>
      <w:r w:rsidRPr="00981837">
        <w:rPr>
          <w:lang w:val="en-US"/>
        </w:rPr>
        <w:t>.</w:t>
      </w:r>
      <w:r w:rsidRPr="00952423">
        <w:rPr>
          <w:lang w:val="en-US"/>
        </w:rPr>
        <w:t xml:space="preserve"> </w:t>
      </w:r>
      <w:r w:rsidR="005F6D29" w:rsidRPr="005E05FB">
        <w:rPr>
          <w:lang w:val="en-US"/>
        </w:rPr>
        <w:t xml:space="preserve">This access dimension has been proven of high relevance for healthcare typologies </w:t>
      </w:r>
      <w:sdt>
        <w:sdtPr>
          <w:rPr>
            <w:lang w:val="en-US"/>
          </w:rPr>
          <w:alias w:val="Don't edit this field"/>
          <w:tag w:val="CitaviPlaceholder#f2f0bd0e-df94-45b3-87aa-3a153d465999"/>
          <w:id w:val="-1509815262"/>
          <w:placeholder>
            <w:docPart w:val="6B2D75D8747441FCBC779C31018E6055"/>
          </w:placeholder>
        </w:sdtPr>
        <w:sdtEndPr/>
        <w:sdtContent>
          <w:r w:rsidR="005F6D29" w:rsidRPr="005E05FB">
            <w:rPr>
              <w:lang w:val="en-US"/>
            </w:rPr>
            <w:fldChar w:fldCharType="begin"/>
          </w:r>
          <w:r w:rsidR="005F6D29">
            <w:rPr>
              <w:lang w:val="en-US"/>
            </w:rPr>
            <w:instrText>ADDIN CitaviPlaceholder{eyIkaWQiOiIxIiwiRW50cmllcyI6W3siJGlkIjoiMiIsIklkIjoiNjlkNGJhNDUtNTIxZS00MjEwLWE3NzQtMDNiNWIwZjBhODhhIiwiUmFuZ2VMZW5ndGgiOjE1LCJSZWZlcmVuY2VJZCI6IjFiZjM0Njg3LWExNmYtNDJmNi04MTIxLWMwYmY0YjJmOTMwZiIsIlJlZmVyZW5jZSI6eyIkaWQiOiIzIiwiQWJzdHJhY3RDb21wbGV4aXR5IjowLCJBYnN0cmFjdFNvdXJjZVRleHRGb3JtYXQiOjAsIkF1dGhvcnMiOlt7IiRpZCI6IjQ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J9fV0sIkNpdGF0aW9uS2V5VXBkYXRlVHlwZSI6MCwiQ29sbGFib3JhdG9ycyI6W10sIkRvaSI6IjEwLjExNzcvMDk1ODkyODcwOTM1MjQwNiI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MTAuMTE3Ny8wOTU4OTI4NzA5MzUyNDA2IiwiTGlua2VkUmVzb3VyY2VUeXBlIjo1LCJVcmlTdHJpbmciOiJodHRwczovL2RvaS5vcmcvMTAuMTE3Ny8wOTU4OTI4NzA5MzUyNDA2IiwiUHJvcGVydGllcyI6eyIkaWQiOiI4In19LCJBbm5vdGF0aW9ucyI6W10sIkxvY2F0aW9uVHlwZSI6MCwiTWlycm9yc1JlZmVyZW5jZVByb3BlcnR5SWQiOjEyOCwiQ3JlYXRlZEJ5IjoiX01hcmVpa2UgQXJpYWFucyIsIkNyZWF0ZWRPbiI6IjIwMTktMDYtMTRUMTE6MTU6NTEiLCJNb2RpZmllZEJ5IjoiX01hcmVpa2UgQXJpYWFucyIsIklkIjoiNzQ4NmRjYjQtZTg2Ni00ZjZjLWE2MjQtZjQ0YmYzNjYwMTY3IiwiTW9kaWZpZWRPbiI6IjIwMTktMDYtMTRUMTE6MTY6MDIiLCJQcm9qZWN0Ijp7IiRyZWYiOiI1In19XSwiTnVtYmVyIjoiMSIsIk9yZ2FuaXphdGlvbnMiOltdLCJPdGhlcnNJbnZvbHZlZCI6W10sIlBhZ2VSYW5nZSI6IjxzcD5cclxuICA8bj41PC9uPlxyXG4gIDxpbj50cnVlPC9pbj5cclxuICA8b3M+NTwvb3M+XHJcbiAgPHBzPjU8L3BzPlxyXG48L3NwPlxyXG48ZXA+XHJcbiAgPG4+MTg8L24+XHJcbiAgPGluPnRydWU8L2luPlxyXG4gIDxvcz4xODwvb3M+XHJcbiAgPHBzPjE4PC9wcz5cclxuPC9lcD5cclxuPG9zPjUtMTg8L29zPiIsIlBlcmlvZGljYWwiOnsiJGlkIjoiO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UmVpYmxpbmcgMjAxMCDigJMgSGVhbHRoY2FyZSBzeXN0ZW1zIGluIEV1cm9wZSIsIlNob3J0VGl0bGVVcGRhdGVUeXBlIjowLCJTb3VyY2VPZkJpYmxpb2dyYXBoaWNJbmZvcm1hdGlvbiI6IkNyb3NzUmVmIiwiU3RhdGljSWRzIjpbImI3OTNiNjUwLTMyN2YtNGNmYS1iNWI5LTExNWE4NzU5NThkMiJdLCJUYWJsZU9mQ29udGVudHNDb21wbGV4aXR5IjowLCJUYWJsZU9mQ29udGVudHNTb3VyY2VUZXh0Rm9ybWF0IjowLCJUYXNrcyI6W10sIlRpdGxlIjoiSGVhbHRoY2FyZSBzeXN0ZW1zIGluIEV1cm9wZTogdG93YXJkcyBhbiBpbmNvcnBvcmF0aW9uIG9mIHBhdGllbnQgYWNjZXNzIiwiVHJhbnNsYXRvcnMiOltdLCJWb2x1bWUiOiIyMCIsIlllYXIiOiIyMDEwIiwiWWVhclJlc29sdmVkIjoiMjAxMCIsIkNyZWF0ZWRCeSI6Il9NYXJlaWtlIEFyaWFhbnMiLCJDcmVhdGVkT24iOiIyMDE5LTA2LTE0VDExOjE1OjQ4IiwiTW9kaWZpZWRCeSI6Il9NYXJlaWtlIEFyaWFhbnMiLCJJZCI6IjFiZjM0Njg3LWExNmYtNDJmNi04MTIxLWMwYmY0YjJmOTMwZiIsIk1vZGlmaWVkT24iOiIyMDIwLTA3LTA2VDEwOjM2OjAxIiwiUHJvamVjdCI6eyIkcmVmIjoiNSJ9fSwiVXNlTnVtYmVyaW5nVHlwZU9mUGFyZW50RG9jdW1lbnQiOmZhbHNlfSx7IiRpZCI6IjEwIiwiSWQiOiIyMTk3OTBlYS04MjVlLTQ5M2ItYTQ0Mi04Yjk5N2NhZDczMDciLCJSYW5nZVN0YXJ0IjoxNSwiUmFuZ2VMZW5ndGgiOjI0LCJSZWZlcmVuY2VJZCI6ImJhMjUxZDUxLTRjOWQtNGJhZS05NDk1LWI3YzZjMDI0NDRhYiIsIlJlZmVyZW5jZSI6eyIkaWQiOiIxMSIsIkFic3RyYWN0Q29tcGxleGl0eSI6MCwiQWJzdHJhY3RTb3VyY2VUZXh0Rm9ybWF0IjowLCJBdXRob3JzIjpbeyIkcmVmIjoiNCJ9LHsiJGlkIjoiMTIiLCJGaXJzdE5hbWUiOiJNYXJlaWtlIiwiTGFzdE5hbWUiOiJBcmlhYW5zIiwiUHJvdGVjdGVkIjpmYWxzZSwiU2V4IjoxLCJDcmVhdGVkQnkiOiJfTWFyZWlrZSBBcmlhYW5zIiwiQ3JlYXRlZE9uIjoiMjAxOS0wNi0xNFQxMToxNjozMCIsIk1vZGlmaWVkQnkiOiJfTWFyZWlrZSBBcmlhYW5zIiwiSWQiOiJjOWQwOGJhMi0yZmM3LTRmM2MtYTk0Ny0xZWQwN2FhMDlmOTEiLCJNb2RpZmllZE9uIjoiMjAxOS0wNi0xNFQxMToxNjozMiIsIlByb2plY3QiOnsiJHJlZiI6IjUifX0seyIkaWQiOiIxMy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MTQiLCJBZGRyZXNzIjp7IiRpZCI6IjE1IiwiSXNMb2NhbENsb3VkUHJvamVjdEZpbGVMaW5rIjpmYWxzZSwiTGlua2VkUmVzb3VyY2VTdGF0dXMiOjgsIk9yaWdpbmFsU3RyaW5nIjoiMzExMzM0NDQiLCJMaW5rZWRSZXNvdXJjZVR5cGUiOjUsIlVyaVN0cmluZyI6Imh0dHA6Ly93d3cubmNiaS5ubG0ubmloLmdvdi9wdWJtZWQvMzExMzM0NDQiLCJQcm9wZXJ0aWVzIjp7IiRpZCI6IjE2In19LCJBbm5vdGF0aW9ucyI6W10sIkxvY2F0aW9uVHlwZSI6MCwiTWlycm9yc1JlZmVyZW5jZVByb3BlcnR5SWQiOjE2NCwiQ3JlYXRlZEJ5IjoiX01hcmVpa2UgQXJpYWFucyIsIkNyZWF0ZWRPbiI6IjIwMTktMDYtMTRUMTE6MTY6MzAiLCJNb2RpZmllZEJ5IjoiX01hcmVpa2UgQXJpYWFucyIsIklkIjoiYzlkNzA0MTAtZDdmZi00MDg4LTkxMzktZDNhNWMxMWMzMmUzIiwiTW9kaWZpZWRPbiI6IjIwMTktMDYtMTRUMTE6MTY6MzciLCJQcm9qZWN0Ijp7IiRyZWYiOiI1In19LHsiJGlkIjoiMTciLCJBZGRyZXNzIjp7IiRpZCI6IjE4IiwiSXNMb2NhbENsb3VkUHJvamVjdEZpbGVMaW5rIjpmYWxzZSwiTGlua2VkUmVzb3VyY2VTdGF0dXMiOjgsIk9yaWdpbmFsU3RyaW5nIjoiMTAuMTAxNi9qLmhlYWx0aHBvbC4yMDE5LjA1LjAwMSIsIkxpbmtlZFJlc291cmNlVHlwZSI6NSwiVXJpU3RyaW5nIjoiaHR0cHM6Ly9kb2kub3JnLzEwLjEwMTYvai5oZWFsdGhwb2wuMjAxOS4wNS4wMDEiLCJQcm9wZXJ0aWVzIjp7IiRpZCI6IjE5In19LCJBbm5vdGF0aW9ucyI6W10sIkxvY2F0aW9uVHlwZSI6MCwiTWlycm9yc1JlZmVyZW5jZVByb3BlcnR5SWQiOjEyOCwiQ3JlYXRlZEJ5IjoiX01hcmVpa2UgQXJpYWFucyIsIkNyZWF0ZWRPbiI6IjIwMTktMDYtMTRUMTE6MTY6MjYiLCJNb2RpZmllZEJ5IjoiX01hcmVpa2UgQXJpYWFucyIsIklkIjoiMWJlNjAyOGEtM2ZjZC00NzdhLThkYWYtNzhjZWMwMzNiNDIyIiwiTW9kaWZpZWRPbiI6IjIwMTktMDYtMTRUMTE6MTY6MzciLCJQcm9qZWN0Ijp7IiRyZWYiOiI1In19XSwiTnVtYmVyIjoiNyIsIk9yZ2FuaXphdGlvbnMiOltdLCJPdGhlcnNJbnZvbHZlZCI6W10sIlBhZ2VSYW5nZSI6IjxzcD5cclxuICA8bj42MTE8L24+XHJcbiAgPGluPnRydWU8L2luPlxyXG4gIDxvcz42MTE8L29zPlxyXG4gIDxwcz42MTE8L3BzPlxyXG48L3NwPlxyXG48ZXA+XHJcbiAgPG4+NjIwPC9uPlxyXG4gIDxpbj50cnVlPC9pbj5cclxuICA8b3M+NjIwPC9vcz5cclxuICA8cHM+NjIwPC9wcz5cclxuPC9lcD5cclxuPG9zPjYxMS02MjA8L29zPiIsIlBlcmlvZGljYWwiOnsiJGlkIjoiMjAiLCJOYW1lIjoiSGVhbHRoIHBvbGljeSAoQW1zdGVyZGFtLCBOZXRoZXJsYW5kcykiLCJQYWdpbmF0aW9uIjowLCJQcm90ZWN0ZWQiOmZhbHNlLCJVc2VyQWJicmV2aWF0aW9uMSI6IkhlYWx0aCBQb2xpY3kiLCJDcmVhdGVkQnkiOiJfbSIsIkNyZWF0ZWRPbiI6IjIwMTgtMTItMTFUMDg6NTY6NTYiLCJNb2RpZmllZEJ5IjoiX20iLCJJZCI6IjlkMDZiNGExLTNiY2UtNDBiNy1hNDUwLWVkNWVjOTBlNTk0ZCIsIk1vZGlmaWVkT24iOiIyMDE4LTEyLTExVDA4OjU2OjU2IiwiUHJvamVjdCI6eyIkcmVmIjoiNSJ9fSwiUHVibGlzaGVycyI6W10sIlB1Yk1lZElkIjoiMzExMzM0NDQiLCJRdW90YXRpb25zIjpbXSwiUmVmZXJlbmNlVHlwZSI6IkpvdXJuYWxBcnRpY2xlIiwiU2hvcnRUaXRsZSI6IlJlaWJsaW5nLCBBcmlhYW5zIGV0IGFsLiAyMDE5IOKAkyBXb3JsZHMgb2YgSGVhbHRoY2FyZSIsIlNob3J0VGl0bGVVcGRhdGVUeXBlIjowLCJTb3VyY2VPZkJpYmxpb2dyYXBoaWNJbmZvcm1hdGlvbiI6IlB1Yk1lZCIsIlN0YXRpY0lkcyI6WyI2NjI5YTAyMi04NTY3LTQxMTMtOTIwYS0wYWMyZmJmZWU2OTUiXSwiVGFibGVPZkNvbnRlbnRzQ29tcGxleGl0eSI6MCwiVGFibGVPZkNvbnRlbnRzU291cmNlVGV4dEZvcm1hdCI6MCwiVGFza3MiOltdLCJUaXRsZSI6IldvcmxkcyBvZiBIZWFsdGhjYXJlOiBBIEhlYWx0aGNhcmUgU3lzdGVtIFR5cG9sb2d5IG9mIE9FQ0QgQ291bnRyaWVzIiwiVHJhbnNsYXRvcnMiOltdLCJWb2x1bWUiOiIxMjMiLCJZZWFyIjoiMjAxOSIsIlllYXJSZXNvbHZlZCI6IjIwMTkiLCJDcmVhdGVkQnkiOiJfTWFyZWlrZSBBcmlhYW5zIiwiQ3JlYXRlZE9uIjoiMjAxOS0wNi0xNFQxMToxNjoyMyIsIk1vZGlmaWVkQnkiOiJfTWFyZWlrZSBBcmlhYW5zIiwiSWQiOiJiYTI1MWQ1MS00YzlkLTRiYWUtOTQ5NS1iN2M2YzAyNDQ0YWIiLCJNb2RpZmllZE9uIjoiMjAyMC0wNy0wNlQxMDozNjowMSIsIlByb2plY3QiOnsiJHJlZiI6IjUifX0sIlVzZU51bWJlcmluZ1R5cGVPZlBhcmVudERvY3VtZW50IjpmYWxzZX1dLCJGb3JtYXR0ZWRUZXh0Ijp7IiRpZCI6IjIxIiwiQ291bnQiOjEsIlRleHRVbml0cyI6W3siJGlkIjoiMjIiLCJGb250U3R5bGUiOnsiJGlkIjoiMjMiLCJOZXV0cmFsIjp0cnVlfSwiUmVhZGluZ09yZGVyIjoxLCJUZXh0IjoiKFJlaWJsaW5nLCAyMDEwOyBSZWlibGluZyBldCBhbC4sIDIwMTkpIn1dfSwiVGFnIjoiQ2l0YXZpUGxhY2Vob2xkZXIjZjJmMGJkMGUtZGY5NC00NWIzLTg3YWEtM2ExNTNkNDY1OTk5IiwiVGV4dCI6IihSZWlibGluZywgMjAxMDsgUmVpYmxpbmcgZXQgYWwuLCAyMDE5KSIsIldBSVZlcnNpb24iOiI2LjQuMC4zNSJ9}</w:instrText>
          </w:r>
          <w:r w:rsidR="005F6D29" w:rsidRPr="005E05FB">
            <w:rPr>
              <w:lang w:val="en-US"/>
            </w:rPr>
            <w:fldChar w:fldCharType="separate"/>
          </w:r>
          <w:r w:rsidR="005F6D29">
            <w:rPr>
              <w:lang w:val="en-US"/>
            </w:rPr>
            <w:t>(Reibling, 2010; Reibling et al., 2019)</w:t>
          </w:r>
          <w:r w:rsidR="005F6D29" w:rsidRPr="005E05FB">
            <w:rPr>
              <w:lang w:val="en-US"/>
            </w:rPr>
            <w:fldChar w:fldCharType="end"/>
          </w:r>
        </w:sdtContent>
      </w:sdt>
      <w:r w:rsidR="005F6D29" w:rsidRPr="005E05FB">
        <w:rPr>
          <w:lang w:val="en-US"/>
        </w:rPr>
        <w:t xml:space="preserve"> and is operationalized via means-testing for benefits, entitlement to residential care, home-care benefits and cash benefits as well as choice restrictions in </w:t>
      </w:r>
      <w:sdt>
        <w:sdtPr>
          <w:rPr>
            <w:lang w:val="en-US"/>
          </w:rPr>
          <w:alias w:val="Don't edit this field"/>
          <w:tag w:val="CitaviPlaceholder#808dfd40-a0a4-4d26-8976-7ed4f92f59aa"/>
          <w:id w:val="-1249414639"/>
          <w:placeholder>
            <w:docPart w:val="6B2D75D8747441FCBC779C31018E6055"/>
          </w:placeholder>
        </w:sdtPr>
        <w:sdtEndPr/>
        <w:sdtContent>
          <w:r w:rsidR="005F6D29" w:rsidRPr="005E05FB">
            <w:rPr>
              <w:lang w:val="en-US"/>
            </w:rPr>
            <w:fldChar w:fldCharType="begin"/>
          </w:r>
          <w:r w:rsidR="005F6D29">
            <w:rPr>
              <w:lang w:val="en-US"/>
            </w:rPr>
            <w:instrText>ADDIN CitaviPlaceholder{eyIkaWQiOiIxIiwiQXNzb2NpYXRlV2l0aFBsYWNlaG9sZGVyVGFnIjoiQ2l0YXZpUGxhY2Vob2xkZXIjNThiNzI3MGMtZjgwMS00MmRhLTkwMGItNTBhOWI4MTY4MWZlIiwiRW50cmllcyI6W3siJGlkIjoiMiIsIklkIjoiODk5MmFlNjctNzE5Yi00NWQ1LTg1OTctN2UyZjFmZmZiMjI1IiwiUmFuZ2VMZW5ndGgiOjE0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U3VmZml4IjoiJ3MiLCJVc2VOdW1iZXJpbmdUeXBlT2ZQYXJlbnREb2N1bWVudCI6ZmFsc2UsIlVzZVN0YW5kYXJkU3VmZml4IjpmYWxzZX1dLCJGb3JtYXR0ZWRUZXh0Ijp7IiRpZCI6IjEyIiwiQ291bnQiOjEsIlRleHRVbml0cyI6W3siJGlkIjoiMTMiLCJGb250U3R5bGUiOnsiJGlkIjoiMTQiLCJOZXV0cmFsIjp0cnVlfSwiUmVhZGluZ09yZGVyIjoxLCJUZXh0IjoiS3JhdXMgZXQgYWwuJ3MifV19LCJUYWciOiJDaXRhdmlQbGFjZWhvbGRlciM4MDhkZmQ0MC1hMGE0LTRkMjYtODk3Ni03ZWQ0ZjkyZjU5YWEiLCJUZXh0IjoiS3JhdXMgZXQgYWwuJ3MiLCJXQUlWZXJzaW9uIjoiNi40LjAuMzUifQ==}</w:instrText>
          </w:r>
          <w:r w:rsidR="005F6D29" w:rsidRPr="005E05FB">
            <w:rPr>
              <w:lang w:val="en-US"/>
            </w:rPr>
            <w:fldChar w:fldCharType="separate"/>
          </w:r>
          <w:r w:rsidR="005F6D29">
            <w:rPr>
              <w:lang w:val="en-US"/>
            </w:rPr>
            <w:t>Kraus et al.'s</w:t>
          </w:r>
          <w:r w:rsidR="005F6D29" w:rsidRPr="005E05FB">
            <w:rPr>
              <w:lang w:val="en-US"/>
            </w:rPr>
            <w:fldChar w:fldCharType="end"/>
          </w:r>
        </w:sdtContent>
      </w:sdt>
      <w:r w:rsidR="005F6D29" w:rsidRPr="005E05FB">
        <w:rPr>
          <w:lang w:val="en-US"/>
        </w:rPr>
        <w:t xml:space="preserve"> </w:t>
      </w:r>
      <w:sdt>
        <w:sdtPr>
          <w:rPr>
            <w:lang w:val="en-US"/>
          </w:rPr>
          <w:alias w:val="Don't edit this field"/>
          <w:tag w:val="CitaviPlaceholder#3841fbdc-615c-4153-b753-4f874dc78fd3"/>
          <w:id w:val="1645777835"/>
          <w:placeholder>
            <w:docPart w:val="6B2D75D8747441FCBC779C31018E6055"/>
          </w:placeholder>
        </w:sdtPr>
        <w:sdtEndPr/>
        <w:sdtContent>
          <w:r w:rsidR="005F6D29" w:rsidRPr="005E05FB">
            <w:rPr>
              <w:lang w:val="en-US"/>
            </w:rPr>
            <w:fldChar w:fldCharType="begin"/>
          </w:r>
          <w:r w:rsidR="005F6D29">
            <w:rPr>
              <w:lang w:val="en-US"/>
            </w:rPr>
            <w:instrText>ADDIN CitaviPlaceholder{eyIkaWQiOiIxIiwiQXNzb2NpYXRlV2l0aFBsYWNlaG9sZGVyVGFnIjoiQ2l0YXZpUGxhY2Vob2xkZXIjYWQ5MGUxMmQtMGRlNS00MzE5LWIyZGEtZThlZjQ0MGNlZDdiIiwiRW50cmllcyI6W3siJGlkIjoiMiIsIklkIjoiMDc1YTdiYjAtNGU2NS00NzY3LTgyYTAtYjY1NzFiYWUxNGYx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zM4NDFmYmRjLTYxNWMtNDE1My1iNzUzLTRmODc0ZGM3OGZkMyIsIlRleHQiOiIoMjAxMCkiLCJXQUlWZXJzaW9uIjoiNi40LjAuMzUifQ==}</w:instrText>
          </w:r>
          <w:r w:rsidR="005F6D29" w:rsidRPr="005E05FB">
            <w:rPr>
              <w:lang w:val="en-US"/>
            </w:rPr>
            <w:fldChar w:fldCharType="separate"/>
          </w:r>
          <w:r w:rsidR="005F6D29">
            <w:rPr>
              <w:lang w:val="en-US"/>
            </w:rPr>
            <w:t>(2010)</w:t>
          </w:r>
          <w:r w:rsidR="005F6D29" w:rsidRPr="005E05FB">
            <w:rPr>
              <w:lang w:val="en-US"/>
            </w:rPr>
            <w:fldChar w:fldCharType="end"/>
          </w:r>
        </w:sdtContent>
      </w:sdt>
      <w:r w:rsidR="005F6D29" w:rsidRPr="005E05FB">
        <w:rPr>
          <w:lang w:val="en-US"/>
        </w:rPr>
        <w:t xml:space="preserve"> typology.</w:t>
      </w:r>
    </w:p>
    <w:p w14:paraId="6AD1AE6E" w14:textId="62C5DD35" w:rsidR="005E05FB" w:rsidRDefault="005E05FB" w:rsidP="00CF57A8">
      <w:pPr>
        <w:pStyle w:val="berschrift3"/>
        <w:rPr>
          <w:lang w:val="en-US"/>
        </w:rPr>
      </w:pPr>
      <w:r>
        <w:rPr>
          <w:lang w:val="en-US"/>
        </w:rPr>
        <w:lastRenderedPageBreak/>
        <w:t>An overview on existing typologies</w:t>
      </w:r>
    </w:p>
    <w:p w14:paraId="435E1D48" w14:textId="1BD689BE" w:rsidR="005E05FB" w:rsidRPr="005E05FB" w:rsidRDefault="005F6D29" w:rsidP="005E05FB">
      <w:pPr>
        <w:pStyle w:val="02FlietextEinzug"/>
        <w:ind w:firstLine="0"/>
        <w:rPr>
          <w:lang w:val="en-US"/>
        </w:rPr>
      </w:pPr>
      <w:r>
        <w:rPr>
          <w:lang w:val="en-US"/>
        </w:rPr>
        <w:t xml:space="preserve">Most existing typologies are </w:t>
      </w:r>
      <w:r w:rsidR="00BC7C5E">
        <w:rPr>
          <w:lang w:val="en-US"/>
        </w:rPr>
        <w:t xml:space="preserve">solely </w:t>
      </w:r>
      <w:r>
        <w:rPr>
          <w:lang w:val="en-US"/>
        </w:rPr>
        <w:t>based on quantitative indictors</w:t>
      </w:r>
      <w:r w:rsidR="00BC7C5E">
        <w:rPr>
          <w:lang w:val="en-US"/>
        </w:rPr>
        <w:t>, usually taking up</w:t>
      </w:r>
      <w:r>
        <w:rPr>
          <w:lang w:val="en-US"/>
        </w:rPr>
        <w:t xml:space="preserve"> </w:t>
      </w:r>
      <w:r w:rsidR="005E05FB" w:rsidRPr="005E05FB">
        <w:rPr>
          <w:lang w:val="en-US"/>
        </w:rPr>
        <w:t xml:space="preserve"> OECD and Eurostat indicators</w:t>
      </w:r>
      <w:sdt>
        <w:sdtPr>
          <w:rPr>
            <w:lang w:val="en-US"/>
          </w:rPr>
          <w:alias w:val="Don’t edit this field."/>
          <w:tag w:val="CitaviPlaceholder#d8de9a1f-9524-46c7-bfd0-27622af51218"/>
          <w:id w:val="-634178680"/>
          <w:placeholder>
            <w:docPart w:val="E8AF97B8681D4B41AE16451455298E75"/>
          </w:placeholder>
        </w:sdtPr>
        <w:sdtEndPr/>
        <w:sdtContent>
          <w:r w:rsidR="005E05FB" w:rsidRPr="005E05FB">
            <w:rPr>
              <w:lang w:val="en-US"/>
            </w:rPr>
            <w:fldChar w:fldCharType="begin"/>
          </w:r>
          <w:r w:rsidR="00952423">
            <w:rPr>
              <w:lang w:val="en-US"/>
            </w:rPr>
            <w:instrText>ADDIN CitaviPlaceholder{eyIkaWQiOiIxIiwiRW50cmllcyI6W3siJGlkIjoiMiIsIklkIjoiM2FhYzBlNjAtYTE1Mi00MTc4LWIyYzEtNTFhYTEzODc5NjY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YzQ0MDgwNTktM2MzYy00NjJhLTk0ZGItMTQzOTZkMjQ4NTk4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I2NjEzNjAyMi0zM2VmLTQwM2QtYjY4My1kNjNjNmJkNzZiYTY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wNlQxMDozNjowMSIsIlByb2plY3QiOnsiJHJlZiI6IjUifX0sIlVzZU51bWJlcmluZ1R5cGVPZlBhcmVudERvY3VtZW50IjpmYWxzZX0seyIkaWQiOiIzNCIsIklkIjoiYjE0NmFiY2ItZWQ3MS00ZDc0LWJkMWYtZjJhZWIxNTIyMGU4IiwiUmFuZ2VTdGFydCI6NDksIlJhbmdlTGVuZ3RoIjoyMSwiUmVmZXJlbmNlSWQiOiI0YTgzMWMzNC03NmE3LTRlMmItOTk1Ni1lYTExZjY2NTE2ODAiLCJSZWZlcmVuY2UiOnsiJGlkIjoiMzUiLCJBYnN0cmFjdENvbXBsZXhpdHkiOjAsIkFic3RyYWN0U291cmNlVGV4dEZvcm1hdCI6MCwiQXV0aG9ycyI6W3siJGlkIjoiMzY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3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g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O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MC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DE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0Mi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1dLCJGb3JtYXR0ZWRUZXh0Ijp7IiRpZCI6IjQzIiwiQ291bnQiOjEsIlRleHRVbml0cyI6W3siJGlkIjoiNDQiLCJGb250U3R5bGUiOnsiJGlkIjoiNDUiLCJOZXV0cmFsIjp0cnVlfSwiUmVhZGluZ09yZGVyIjoxLCJUZXh0IjoiKEFsYmVyLCAxOTk1OyBDb2xvbWJvLCAyMDEyOyBEYW1pYW5pIGV0IGFsLiwgMjAxMTsgS3JhdXMgZXQgYWwuLCAyMDEwKSJ9XX0sIlRhZyI6IkNpdGF2aVBsYWNlaG9sZGVyI2Q4ZGU5YTFmLTk1MjQtNDZjNy1iZmQwLTI3NjIyYWY1MTIxOCIsIlRleHQiOiIoQWxiZXIsIDE5OTU7IENvbG9tYm8sIDIwMTI7IERhbWlhbmkgZXQgYWwuLCAyMDExOyBLcmF1cyBldCBhbC4sIDIwMTApIiwiV0FJVmVyc2lvbiI6IjYuNC4wLjM1In0=}</w:instrText>
          </w:r>
          <w:r w:rsidR="005E05FB" w:rsidRPr="005E05FB">
            <w:rPr>
              <w:lang w:val="en-US"/>
            </w:rPr>
            <w:fldChar w:fldCharType="separate"/>
          </w:r>
          <w:r w:rsidR="00952423">
            <w:rPr>
              <w:lang w:val="en-US"/>
            </w:rPr>
            <w:t>(Alber, 1995; Colombo, 2012; Damiani et al., 2011; Kraus et al., 2010)</w:t>
          </w:r>
          <w:r w:rsidR="005E05FB" w:rsidRPr="005E05FB">
            <w:rPr>
              <w:lang w:val="en-US"/>
            </w:rPr>
            <w:fldChar w:fldCharType="end"/>
          </w:r>
        </w:sdtContent>
      </w:sdt>
      <w:r w:rsidR="005E05FB" w:rsidRPr="005E05FB">
        <w:rPr>
          <w:lang w:val="en-US"/>
        </w:rPr>
        <w:t>,</w:t>
      </w:r>
      <w:r>
        <w:rPr>
          <w:lang w:val="en-US"/>
        </w:rPr>
        <w:t xml:space="preserve"> but also </w:t>
      </w:r>
      <w:r w:rsidRPr="005E05FB">
        <w:rPr>
          <w:lang w:val="en-US"/>
        </w:rPr>
        <w:t>Share-Data (micro-data)</w:t>
      </w:r>
      <w:r>
        <w:rPr>
          <w:lang w:val="en-US"/>
        </w:rPr>
        <w:t xml:space="preserve"> are used</w:t>
      </w:r>
      <w:r w:rsidR="005E05FB" w:rsidRPr="005E05FB">
        <w:rPr>
          <w:lang w:val="en-US"/>
        </w:rPr>
        <w:t xml:space="preserve"> </w:t>
      </w:r>
      <w:sdt>
        <w:sdtPr>
          <w:rPr>
            <w:lang w:val="en-US"/>
          </w:rPr>
          <w:alias w:val="To edit, see citavi.com/edit"/>
          <w:tag w:val="CitaviPlaceholder#363ff3ea-769a-4c91-b512-1a73bcc1f2ff"/>
          <w:id w:val="824940676"/>
          <w:placeholder>
            <w:docPart w:val="DefaultPlaceholder_-1854013440"/>
          </w:placeholder>
        </w:sdtPr>
        <w:sdtEndPr/>
        <w:sdtContent>
          <w:r>
            <w:rPr>
              <w:noProof/>
              <w:lang w:val="en-US"/>
            </w:rPr>
            <w:fldChar w:fldCharType="begin"/>
          </w:r>
          <w:r>
            <w:rPr>
              <w:noProof/>
              <w:lang w:val="en-US"/>
            </w:rPr>
            <w:instrText>ADDIN CitaviPlaceholder{eyIkaWQiOiIxIiwiRW50cmllcyI6W3siJGlkIjoiMiIsIklkIjoiMTM3NWYyNmQtNzRhZS00MzMwLWEyY2YtNmQzNzZhMzg3NzE3IiwiUmFuZ2VMZW5ndGgiOjIxLCJSZWZlcmVuY2VJZCI6IjUzNzBlNDE4LTViOWQtNGE1Zi04OTMyLTA4Y2E0N2JiOTg0OCIsIlJlZmVyZW5jZSI6eyIkaWQiOiIzIiwiQWJzdHJhY3RDb21wbGV4aXR5IjowLCJBYnN0cmFjdFNvdXJjZVRleHRGb3JtYXQiOjAsIkF1dGhvcnMiOlt7IiRpZCI6IjQ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aWQiOiI1In19LHsiJGlkIjoiNiIsIkZpcnN0TmFtZSI6Iklzb2xkZSIsIkxhc3ROYW1lIjoiV29pdHRpZXoiLCJQcm90ZWN0ZWQiOmZhbHNlLCJTZXgiOjEsIkNyZWF0ZWRCeSI6Il9tIiwiQ3JlYXRlZE9uIjoiMjAxOC0xMi0xMlQxMDozOToyMyIsIk1vZGlmaWVkQnkiOiJfbSIsIklkIjoiMmI3Y2U0NDgtZmU5My00M2FiLWFlMGYtMjdkNDk1MzYxY2E5IiwiTW9kaWZpZWRPbiI6IjIwMTgtMTItMTJUMTA6Mzk6MjMiLCJQcm9qZWN0Ijp7IiRyZWYiOiI1In19LHsiJGlkIjoiNy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4IiwiTmFtZSI6IkFrc2FudCBBY2FkLiBQdWJsIiwiUHJvdGVjdGVkIjpmYWxzZSwiQ3JlYXRlZEJ5IjoiX20iLCJDcmVhdGVkT24iOiIyMDE4LTEyLTEyVDEwOjM5OjIzIiwiTW9kaWZpZWRCeSI6Il9tIiwiSWQiOiI1YTBhOTQyNS1jOGNmLTQ4OGItYmRhZi1kNDJiZTllNjE5YTYiLCJNb2RpZmllZE9uIjoiMjAxOC0xMi0xMlQxMDozOToyMyIsIlByb2plY3QiOnsiJHJlZiI6IjUifX1dLCJRdW90YXRpb25zIjpbXSwiUmVmZXJlbmNlVHlwZSI6IkJvb2siLCJTaG9ydFRpdGxlIjoiUG9tbWVyLCBXb2l0dGlleiBldCBhbC4gMjAwOSDigJMgQ29tcGFyaW5nIGNhcmUiLCJTaG9ydFRpdGxlVXBkYXRlVHlwZSI6MCwiU291cmNlT2ZCaWJsaW9ncmFwaGljSW5mb3JtYXRpb24iOiJXb3JsZENhdCIsIlN0YXRpY0lkcyI6WyI1MzcwZTQxOC01YjlkLTRhNWYtODkzMi0wOGNhNDdiYjk4NDgiXSwiU3VidGl0bGUiOiJUaGUgY2FyZSBmb3IgZWxkZXJseSBpbiB0ZW4gRVUtY291bnRyaWVzIiwiVGFibGVPZkNvbnRlbnRzQ29tcGxleGl0eSI6MCwiVGFibGVPZkNvbnRlbnRzU291cmNlVGV4dEZvcm1hdCI6MCwiVGFza3MiOltdLCJUaXRsZSI6IkNvbXBhcmluZyBjYXJlIiwiVHJhbnNsYXRvcnMiOltdLCJZZWFyIjoiMjAwOSIsIlllYXJSZXNvbHZlZCI6IjIwMDkiLCJDcmVhdGVkQnkiOiJfbSIsIkNyZWF0ZWRPbiI6IjIwMTgtMTItMTJUMTA6Mzg6NDAiLCJNb2RpZmllZEJ5IjoiX20iLCJJZCI6IjUzNzBlNDE4LTViOWQtNGE1Zi04OTMyLTA4Y2E0N2JiOTg0OCIsIk1vZGlmaWVkT24iOiIyMDE4LTEyLTEyVDEwOjM5OjIzIiwiUHJvamVjdCI6eyIkcmVmIjoiNSJ9fSwiVXNlTnVtYmVyaW5nVHlwZU9mUGFyZW50RG9jdW1lbnQiOmZhbHNlfV0sIkZvcm1hdHRlZFRleHQiOnsiJGlkIjoiOSIsIkNvdW50IjoxLCJUZXh0VW5pdHMiOlt7IiRpZCI6IjEwIiwiRm9udFN0eWxlIjp7IiRpZCI6IjExIiwiTmV1dHJhbCI6dHJ1ZX0sIlJlYWRpbmdPcmRlciI6MSwiVGV4dCI6IihQb21tZXIgZXQgYWwuLCAyMDA5KSJ9XX0sIlRhZyI6IkNpdGF2aVBsYWNlaG9sZGVyIzM2M2ZmM2VhLTc2OWEtNGM5MS1iNTEyLTFhNzNiY2MxZjJmZiIsIlRleHQiOiIoUG9tbWVyIGV0IGFsLiwgMjAwOSkiLCJXQUlWZXJzaW9uIjoiNi40LjAuMzUifQ==}</w:instrText>
          </w:r>
          <w:r>
            <w:rPr>
              <w:noProof/>
              <w:lang w:val="en-US"/>
            </w:rPr>
            <w:fldChar w:fldCharType="separate"/>
          </w:r>
          <w:r>
            <w:rPr>
              <w:noProof/>
              <w:lang w:val="en-US"/>
            </w:rPr>
            <w:t>(Pommer et al., 2009)</w:t>
          </w:r>
          <w:r>
            <w:rPr>
              <w:noProof/>
              <w:lang w:val="en-US"/>
            </w:rPr>
            <w:fldChar w:fldCharType="end"/>
          </w:r>
        </w:sdtContent>
      </w:sdt>
      <w:r w:rsidR="005E05FB" w:rsidRPr="005E05FB">
        <w:rPr>
          <w:lang w:val="en-US"/>
        </w:rPr>
        <w:t xml:space="preserve">. Only </w:t>
      </w:r>
      <w:sdt>
        <w:sdtPr>
          <w:rPr>
            <w:lang w:val="en-US"/>
          </w:rPr>
          <w:alias w:val="Don’t edit this field."/>
          <w:tag w:val="CitaviPlaceholder#0fa4c2d2-701b-4051-8c76-5a1dff8985cf"/>
          <w:id w:val="-1327901509"/>
          <w:placeholder>
            <w:docPart w:val="8EA9AD0B1D094F21AE7EF1A139F80951"/>
          </w:placeholder>
        </w:sdtPr>
        <w:sdtEndPr/>
        <w:sdtContent>
          <w:r w:rsidR="005E05FB" w:rsidRPr="005E05FB">
            <w:rPr>
              <w:lang w:val="en-US"/>
            </w:rPr>
            <w:fldChar w:fldCharType="begin"/>
          </w:r>
          <w:r w:rsidR="00952423">
            <w:rPr>
              <w:lang w:val="en-US"/>
            </w:rPr>
            <w:instrText>ADDIN CitaviPlaceholder{eyIkaWQiOiIxIiwiQXNzb2NpYXRlV2l0aFBsYWNlaG9sZGVyVGFnIjoiQ2l0YXZpUGxhY2Vob2xkZXIjMDBlNWMzOTMtZDQ4Zi00YzZlLWI3YTMtY2Y3MDJjOTgyZTMwIiwiRW50cmllcyI6W3siJGlkIjoiMiIsIklkIjoiMTQ5N2IzZTAtNDg5YS00OGY5LTliMDQtNWEzOGRlYjE4YzU4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TIiLCJDb3VudCI6MSwiVGV4dFVuaXRzIjpbeyIkaWQiOiIxMyIsIkZvbnRTdHlsZSI6eyIkaWQiOiIxNCIsIk5ldXRyYWwiOnRydWV9LCJSZWFkaW5nT3JkZXIiOjEsIlRleHQiOiJLcmF1cyBldCBhbC4ifV19LCJUYWciOiJDaXRhdmlQbGFjZWhvbGRlciMwZmE0YzJkMi03MDFiLTQwNTEtOGM3Ni01YTFkZmY4OTg1Y2YiLCJUZXh0IjoiS3JhdXMgZXQgYWwuIiwiV0FJVmVyc2lvbiI6IjYuNC4wLjM1In0=}</w:instrText>
          </w:r>
          <w:r w:rsidR="005E05FB" w:rsidRPr="005E05FB">
            <w:rPr>
              <w:lang w:val="en-US"/>
            </w:rPr>
            <w:fldChar w:fldCharType="separate"/>
          </w:r>
          <w:r w:rsidR="00952423">
            <w:rPr>
              <w:lang w:val="en-US"/>
            </w:rPr>
            <w:t>Kraus et al.</w:t>
          </w:r>
          <w:r w:rsidR="005E05FB" w:rsidRPr="005E05FB">
            <w:rPr>
              <w:lang w:val="en-US"/>
            </w:rPr>
            <w:fldChar w:fldCharType="end"/>
          </w:r>
        </w:sdtContent>
      </w:sdt>
      <w:r w:rsidR="005E05FB" w:rsidRPr="005E05FB">
        <w:rPr>
          <w:lang w:val="en-US"/>
        </w:rPr>
        <w:t xml:space="preserve"> </w:t>
      </w:r>
      <w:sdt>
        <w:sdtPr>
          <w:rPr>
            <w:lang w:val="en-US"/>
          </w:rPr>
          <w:alias w:val="Don’t edit this field."/>
          <w:tag w:val="CitaviPlaceholder#d364f84e-9272-4a50-b549-1bd7b02543df"/>
          <w:id w:val="1965686754"/>
          <w:placeholder>
            <w:docPart w:val="8EA9AD0B1D094F21AE7EF1A139F80951"/>
          </w:placeholder>
        </w:sdtPr>
        <w:sdtEndPr/>
        <w:sdtContent>
          <w:r w:rsidR="005E05FB" w:rsidRPr="005E05FB">
            <w:rPr>
              <w:lang w:val="en-US"/>
            </w:rPr>
            <w:fldChar w:fldCharType="begin"/>
          </w:r>
          <w:r w:rsidR="00952423">
            <w:rPr>
              <w:lang w:val="en-US"/>
            </w:rPr>
            <w:instrText>ADDIN CitaviPlaceholder{eyIkaWQiOiIxIiwiQXNzb2NpYXRlV2l0aFBsYWNlaG9sZGVyVGFnIjoiQ2l0YXZpUGxhY2Vob2xkZXIjY2Y1MmUwY2MtY2ViMi00ODk2LThkNjMtY2VmNzE3Y2EyOThmIiwiRW50cmllcyI6W3siJGlkIjoiMiIsIklkIjoiODU2Y2JlNGItZGY4NS00NTJlLTk1OTEtMGY5NzE5NGZkYjVi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2QzNjRmODRlLTkyNzItNGE1MC1iNTQ5LTFiZDdiMDI1NDNkZiIsIlRleHQiOiIoMjAxMCkiLCJXQUlWZXJzaW9uIjoiNi40LjAuMzUifQ==}</w:instrText>
          </w:r>
          <w:r w:rsidR="005E05FB" w:rsidRPr="005E05FB">
            <w:rPr>
              <w:lang w:val="en-US"/>
            </w:rPr>
            <w:fldChar w:fldCharType="separate"/>
          </w:r>
          <w:r w:rsidR="00952423">
            <w:rPr>
              <w:lang w:val="en-US"/>
            </w:rPr>
            <w:t>(2010)</w:t>
          </w:r>
          <w:r w:rsidR="005E05FB" w:rsidRPr="005E05FB">
            <w:rPr>
              <w:lang w:val="en-US"/>
            </w:rPr>
            <w:fldChar w:fldCharType="end"/>
          </w:r>
        </w:sdtContent>
      </w:sdt>
      <w:r w:rsidR="005E05FB" w:rsidRPr="005E05FB">
        <w:rPr>
          <w:lang w:val="en-US"/>
        </w:rPr>
        <w:t xml:space="preserve"> adopts quantitative </w:t>
      </w:r>
      <w:r w:rsidR="005E05FB" w:rsidRPr="005E05FB">
        <w:rPr>
          <w:i/>
          <w:lang w:val="en-US"/>
        </w:rPr>
        <w:t>as well as</w:t>
      </w:r>
      <w:r w:rsidR="005E05FB" w:rsidRPr="005E05FB">
        <w:rPr>
          <w:lang w:val="en-US"/>
        </w:rPr>
        <w:t xml:space="preserve"> qualitative data on institutional setting and rules for access to the system, which are based on own primary data collection. The results of these typologies are certainly influenced by their focus and aim but also by the number of included countries. Some studies included only about ten European/OECD country cases </w:t>
      </w:r>
      <w:sdt>
        <w:sdtPr>
          <w:rPr>
            <w:lang w:val="en-US"/>
          </w:rPr>
          <w:alias w:val="Don't edit this field"/>
          <w:tag w:val="CitaviPlaceholder#ec1d3126-328c-4a11-aec2-2b589b409d19"/>
          <w:id w:val="-1134094184"/>
          <w:placeholder>
            <w:docPart w:val="4118B0A02F2141DCB251311D18CB2180"/>
          </w:placeholder>
        </w:sdtPr>
        <w:sdtEndPr/>
        <w:sdtContent>
          <w:r w:rsidR="005E05FB" w:rsidRPr="005E05FB">
            <w:rPr>
              <w:lang w:val="en-US"/>
            </w:rPr>
            <w:fldChar w:fldCharType="begin"/>
          </w:r>
          <w:r w:rsidR="00952423">
            <w:rPr>
              <w:lang w:val="en-US"/>
            </w:rPr>
            <w:instrText>ADDIN CitaviPlaceholder{eyIkaWQiOiIxIiwiRW50cmllcyI6W3siJGlkIjoiMiIsIklkIjoiNzM5ZTY4NzEtZDAxMC00YzRlLTliM2MtYzFjZTYyYjgxOTUw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OTAxMzg1YTUtNjZiNS00ZTEzLWIzN2YtMzk0ODVkNDA0ZGNlIiwiUmFuZ2VTdGFydCI6MTIsIlJhbmdlTGVuZ3RoIjoyNCwiUmVmZXJlbmNlSWQiOiIzNzNjOTRjYy1mM2MyLTRhMWUtYmZiNC0yNWU3NzhiZDdmYWQiLCJSZWZlcmVuY2UiOnsiJGlkIjoiOCIsIkFic3RyYWN0Q29tcGxleGl0eSI6MCwiQWJzdHJhY3RTb3VyY2VUZXh0Rm9ybWF0IjowLCJBdXRob3JzIjpbeyIkaWQiOiI5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Ew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xMS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TIiLCJBZGRyZXNzIjp7IiRpZCI6IjEzIiwiSXNMb2NhbENsb3VkUHJvamVjdEZpbGVMaW5rIjpmYWxzZSwiTGlua2VkUmVzb3VyY2VTdGF0dXMiOjgsIk9yaWdpbmFsU3RyaW5nIjoiMTAuMTUxNS9yZXZlY3AtMjAxNy0wMDA4IiwiTGlua2VkUmVzb3VyY2VUeXBlIjo1LCJVcmlTdHJpbmciOiJodHRwczovL2RvaS5vcmcvMTAuMTUxNS9yZXZlY3AtMjAxNy0wMDA4IiwiUHJvcGVydGllcyI6eyIkaWQiOiIxNC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ZXJpb2RpY2FsIjp7IiRpZCI6IjE1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ZZWFyUmVzb2x2ZWQiOiIyMDE3IiwiQ3JlYXRlZEJ5IjoiX01hcmVpa2UgQXJpYWFucyIsIkNyZWF0ZWRPbiI6IjIwMTktMDYtMTRUMTA6NTI6MDEiLCJNb2RpZmllZEJ5IjoiX01hcmVpa2UgQXJpYWFucyIsIklkIjoiMzczYzk0Y2MtZjNjMi00YTFlLWJmYjQtMjVlNzc4YmQ3ZmFkIiwiTW9kaWZpZWRPbiI6IjIwMTktMDYtMTRUMTA6NTI6MTciLCJQcm9qZWN0Ijp7IiRyZWYiOiI1In19LCJVc2VOdW1iZXJpbmdUeXBlT2ZQYXJlbnREb2N1bWVudCI6ZmFsc2V9LHsiJGlkIjoiMTYiLCJJZCI6ImZjNzM1YzJhLTU4MjMtNGJhNy1hYWNiLTkwNTcxODAxNGUwNiIsIlJhbmdlU3RhcnQiOjM2LCJSYW5nZUxlbmd0aCI6MjIsIlJlZmVyZW5jZUlkIjoiNTM3MGU0MTgtNWI5ZC00YTVmLTg5MzItMDhjYTQ3YmI5ODQ4IiwiUmVmZXJlbmNlIjp7IiRpZCI6IjE3IiwiQWJzdHJhY3RDb21wbGV4aXR5IjowLCJBYnN0cmFjdFNvdXJjZVRleHRGb3JtYXQiOjAsIkF1dGhvcnMiOlt7IiRpZCI6IjE4IiwiRmlyc3ROYW1lIjoiRXZlcnQiLCJMYXN0TmFtZSI6IlBvbW1lciIsIlByb3RlY3RlZCI6ZmFsc2UsIlNleCI6MiwiQ3JlYXRlZEJ5IjoiX20iLCJDcmVhdGVkT24iOiIyMDE4LTEyLTEyVDEwOjM5OjIzIiwiTW9kaWZpZWRCeSI6Il9tIiwiSWQiOiI2MzcyNzAyNi01MDAxLTQ2YjUtYTVkYy1hMDYzMzdhZGExNTkiLCJNb2RpZmllZE9uIjoiMjAxOC0xMi0xMlQxMDozOToyMyIsIlByb2plY3QiOnsiJHJlZiI6IjUifX0seyIkaWQiOiIxOSIsIkZpcnN0TmFtZSI6Iklzb2xkZSIsIkxhc3ROYW1lIjoiV29pdHRpZXoiLCJQcm90ZWN0ZWQiOmZhbHNlLCJTZXgiOjEsIkNyZWF0ZWRCeSI6Il9tIiwiQ3JlYXRlZE9uIjoiMjAxOC0xMi0xMlQxMDozOToyMyIsIk1vZGlmaWVkQnkiOiJfbSIsIklkIjoiMmI3Y2U0NDgtZmU5My00M2FiLWFlMGYtMjdkNDk1MzYxY2E5IiwiTW9kaWZpZWRPbiI6IjIwMTgtMTItMTJUMTA6Mzk6MjMiLCJQcm9qZWN0Ijp7IiRyZWYiOiI1In19LHsiJGlkIjoiMjA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YWdlQ291bnROdW1lcmFsU3lzdGVtIjoiQXJhYmljIiwiUGxhY2VPZlB1YmxpY2F0aW9uIjoiQW1zdGVyZGFtIiwiUHVibGlzaGVycyI6W3siJGlkIjoiMjE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WWVhclJlc29sdmVkIjoiMjAwOSIsIkNyZWF0ZWRCeSI6Il9tIiwiQ3JlYXRlZE9uIjoiMjAxOC0xMi0xMlQxMDozODo0MCIsIk1vZGlmaWVkQnkiOiJfbSIsIklkIjoiNTM3MGU0MTgtNWI5ZC00YTVmLTg5MzItMDhjYTQ3YmI5ODQ4IiwiTW9kaWZpZWRPbiI6IjIwMTgtMTItMTJUMTA6Mzk6MjMiLCJQcm9qZWN0Ijp7IiRyZWYiOiI1In19LCJVc2VOdW1iZXJpbmdUeXBlT2ZQYXJlbnREb2N1bWVudCI6ZmFsc2V9XSwiRm9ybWF0dGVkVGV4dCI6eyIkaWQiOiIyMiIsIkNvdW50IjoxLCJUZXh0VW5pdHMiOlt7IiRpZCI6IjIzIiwiRm9udFN0eWxlIjp7IiRpZCI6IjI0IiwiTmV1dHJhbCI6dHJ1ZX0sIlJlYWRpbmdPcmRlciI6MSwiVGV4dCI6IihBbGJlciwgMTk5NTsgSGFsw6Fza292w6EgZXQgYWwuLCAyMDE3OyBQb21tZXIgZXQgYWwuLCAyMDA5KSJ9XX0sIlRhZyI6IkNpdGF2aVBsYWNlaG9sZGVyI2VjMWQzMTI2LTMyOGMtNGExMS1hZWMyLTJiNTg5YjQwOWQxOSIsIlRleHQiOiIoQWxiZXIsIDE5OTU7IEhhbMOhc2tvdsOhIGV0IGFsLiwgMjAxNzsgUG9tbWVyIGV0IGFsLiwgMjAwOSkiLCJXQUlWZXJzaW9uIjoiNi40LjAuMzUifQ==}</w:instrText>
          </w:r>
          <w:r w:rsidR="005E05FB" w:rsidRPr="005E05FB">
            <w:rPr>
              <w:lang w:val="en-US"/>
            </w:rPr>
            <w:fldChar w:fldCharType="separate"/>
          </w:r>
          <w:r w:rsidR="00952423">
            <w:rPr>
              <w:lang w:val="en-US"/>
            </w:rPr>
            <w:t>(Alber, 1995; Halásková et al., 2017; Pommer et al., 2009)</w:t>
          </w:r>
          <w:r w:rsidR="005E05FB" w:rsidRPr="005E05FB">
            <w:rPr>
              <w:lang w:val="en-US"/>
            </w:rPr>
            <w:fldChar w:fldCharType="end"/>
          </w:r>
        </w:sdtContent>
      </w:sdt>
      <w:r w:rsidR="005E05FB" w:rsidRPr="005E05FB">
        <w:rPr>
          <w:lang w:val="en-US"/>
        </w:rPr>
        <w:t xml:space="preserve"> while others analyzed about 20 and more European </w:t>
      </w:r>
      <w:sdt>
        <w:sdtPr>
          <w:rPr>
            <w:lang w:val="en-US"/>
          </w:rPr>
          <w:alias w:val="Don't edit this field"/>
          <w:tag w:val="CitaviPlaceholder#5d260071-a9f0-4c78-b355-2a1871fb6dac"/>
          <w:id w:val="-717971029"/>
          <w:placeholder>
            <w:docPart w:val="4118B0A02F2141DCB251311D18CB2180"/>
          </w:placeholder>
        </w:sdtPr>
        <w:sdtEndPr/>
        <w:sdtContent>
          <w:r w:rsidR="005E05FB" w:rsidRPr="005E05FB">
            <w:rPr>
              <w:lang w:val="en-US"/>
            </w:rPr>
            <w:fldChar w:fldCharType="begin"/>
          </w:r>
          <w:r w:rsidR="00952423">
            <w:rPr>
              <w:lang w:val="en-US"/>
            </w:rPr>
            <w:instrText>ADDIN CitaviPlaceholder{eyIkaWQiOiIxIiwiRW50cmllcyI6W3siJGlkIjoiMiIsIklkIjoiYTNhZWZhYmEtZTAxNy00ODI3LWIwZGQtYTVmNWIwMGIzZDVm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A2VDEwOjM2OjAxIiwiUHJvamVjdCI6eyIkcmVmIjoiNSJ9fSwiVXNlTnVtYmVyaW5nVHlwZU9mUGFyZW50RG9jdW1lbnQiOmZhbHNlfSx7IiRpZCI6IjIwIiwiSWQiOiIwOWNjOWMwMy0yYjQ1LTRkYmUtOGM3ZC00NTZjMWE3NWU4MTEiLCJSYW5nZVN0YXJ0IjoyMSwiUmFuZ2VMZW5ndGgiOjIxLCJSZWZlcmVuY2VJZCI6IjRhODMxYzM0LTc2YTctNGUyYi05OTU2LWVhMTFmNjY1MTY4MCIsIlJlZmVyZW5jZSI6eyIkaWQiOiIyMSIsIkFic3RyYWN0Q29tcGxleGl0eSI6MCwiQWJzdHJhY3RTb3VyY2VUZXh0Rm9ybWF0IjowLCJBdXRob3JzIjpbeyIkaWQiOiIyMi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jM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N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1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2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N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4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jkiLCJDb3VudCI6MSwiVGV4dFVuaXRzIjpbeyIkaWQiOiIzMCIsIkZvbnRTdHlsZSI6eyIkaWQiOiIzMSIsIk5ldXRyYWwiOnRydWV9LCJSZWFkaW5nT3JkZXIiOjEsIlRleHQiOiIoRGFtaWFuaSBldCBhbC4sIDIwMTE7IEtyYXVzIGV0IGFsLiwgMjAxMCkifV19LCJUYWciOiJDaXRhdmlQbGFjZWhvbGRlciM1ZDI2MDA3MS1hOWYwLTRjNzgtYjM1NS0yYTE4NzFmYjZkYWMiLCJUZXh0IjoiKERhbWlhbmkgZXQgYWwuLCAyMDExOyBLcmF1cyBldCBhbC4sIDIwMTApIiwiV0FJVmVyc2lvbiI6IjYuNC4wLjM1In0=}</w:instrText>
          </w:r>
          <w:r w:rsidR="005E05FB" w:rsidRPr="005E05FB">
            <w:rPr>
              <w:lang w:val="en-US"/>
            </w:rPr>
            <w:fldChar w:fldCharType="separate"/>
          </w:r>
          <w:r w:rsidR="00952423">
            <w:rPr>
              <w:lang w:val="en-US"/>
            </w:rPr>
            <w:t>(Damiani et al., 2011; Kraus et al., 2010)</w:t>
          </w:r>
          <w:r w:rsidR="005E05FB" w:rsidRPr="005E05FB">
            <w:rPr>
              <w:lang w:val="en-US"/>
            </w:rPr>
            <w:fldChar w:fldCharType="end"/>
          </w:r>
        </w:sdtContent>
      </w:sdt>
      <w:r w:rsidR="005E05FB" w:rsidRPr="005E05FB">
        <w:rPr>
          <w:lang w:val="en-US"/>
        </w:rPr>
        <w:t xml:space="preserve"> and/or OECD cases </w:t>
      </w:r>
      <w:sdt>
        <w:sdtPr>
          <w:rPr>
            <w:lang w:val="en-US"/>
          </w:rPr>
          <w:alias w:val="Don't edit this field"/>
          <w:tag w:val="CitaviPlaceholder#88df41d0-3cbf-4436-9486-799861ce0173"/>
          <w:id w:val="2063670814"/>
          <w:placeholder>
            <w:docPart w:val="4118B0A02F2141DCB251311D18CB2180"/>
          </w:placeholder>
        </w:sdtPr>
        <w:sdtEndPr/>
        <w:sdtContent>
          <w:r w:rsidR="005E05FB" w:rsidRPr="005E05FB">
            <w:rPr>
              <w:lang w:val="en-US"/>
            </w:rPr>
            <w:fldChar w:fldCharType="begin"/>
          </w:r>
          <w:r w:rsidR="00952423">
            <w:rPr>
              <w:lang w:val="en-US"/>
            </w:rPr>
            <w:instrText>ADDIN CitaviPlaceholder{eyIkaWQiOiIxIiwiRW50cmllcyI6W3siJGlkIjoiMiIsIklkIjoiNzA0Yjc3NWQtMjE0My00ZDdlLWFjZmYtYjMzMDFjNDAzMmYzIiwiUmFuZ2VMZW5ndGgiOjE1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V0sIkZvcm1hdHRlZFRleHQiOnsiJGlkIjoiMTMiLCJDb3VudCI6MSwiVGV4dFVuaXRzIjpbeyIkaWQiOiIxNCIsIkZvbnRTdHlsZSI6eyIkaWQiOiIxNSIsIk5ldXRyYWwiOnRydWV9LCJSZWFkaW5nT3JkZXIiOjEsIlRleHQiOiIoQ29sb21ibywgMjAxMikifV19LCJUYWciOiJDaXRhdmlQbGFjZWhvbGRlciM4OGRmNDFkMC0zY2JmLTQ0MzYtOTQ4Ni03OTk4NjFjZTAxNzMiLCJUZXh0IjoiKENvbG9tYm8sIDIwMTIpIiwiV0FJVmVyc2lvbiI6IjYuNC4wLjM1In0=}</w:instrText>
          </w:r>
          <w:r w:rsidR="005E05FB" w:rsidRPr="005E05FB">
            <w:rPr>
              <w:lang w:val="en-US"/>
            </w:rPr>
            <w:fldChar w:fldCharType="separate"/>
          </w:r>
          <w:r w:rsidR="00952423">
            <w:rPr>
              <w:lang w:val="en-US"/>
            </w:rPr>
            <w:t>(Colombo, 2012)</w:t>
          </w:r>
          <w:r w:rsidR="005E05FB" w:rsidRPr="005E05FB">
            <w:rPr>
              <w:lang w:val="en-US"/>
            </w:rPr>
            <w:fldChar w:fldCharType="end"/>
          </w:r>
        </w:sdtContent>
      </w:sdt>
      <w:r w:rsidR="005E05FB" w:rsidRPr="005E05FB">
        <w:rPr>
          <w:lang w:val="en-US"/>
        </w:rPr>
        <w:t xml:space="preserve">. </w:t>
      </w:r>
    </w:p>
    <w:p w14:paraId="0C9623C8" w14:textId="106EEDAF" w:rsidR="005E05FB" w:rsidRPr="005E05FB" w:rsidRDefault="005E05FB" w:rsidP="00CF57A8">
      <w:pPr>
        <w:pStyle w:val="02FlietextEinzug"/>
        <w:rPr>
          <w:lang w:val="en-US"/>
        </w:rPr>
      </w:pPr>
      <w:r w:rsidRPr="005E05FB">
        <w:rPr>
          <w:lang w:val="en-US"/>
        </w:rPr>
        <w:t xml:space="preserve">Despite the large variety in the number of clusters and the composition of those clusters in the different typologies some similarities and parallels can be depicted. The most robust cluster is a Scandinavian or northern European cluster that mostly includes Sweden, Norway, Denmark, Finland and often also the Netherlands </w:t>
      </w:r>
      <w:sdt>
        <w:sdtPr>
          <w:rPr>
            <w:lang w:val="en-US"/>
          </w:rPr>
          <w:alias w:val="Don't edit this field"/>
          <w:tag w:val="CitaviPlaceholder#f63525ed-8884-4f8e-918e-35e6d3f77443"/>
          <w:id w:val="-1308238888"/>
          <w:placeholder>
            <w:docPart w:val="4118B0A02F2141DCB251311D18CB2180"/>
          </w:placeholder>
        </w:sdtPr>
        <w:sdtEndPr/>
        <w:sdtContent>
          <w:r w:rsidRPr="005E05FB">
            <w:rPr>
              <w:lang w:val="en-US"/>
            </w:rPr>
            <w:fldChar w:fldCharType="begin"/>
          </w:r>
          <w:r w:rsidR="00952423">
            <w:rPr>
              <w:lang w:val="en-US"/>
            </w:rPr>
            <w:instrText>ADDIN CitaviPlaceholder{eyIkaWQiOiIxIiwiRW50cmllcyI6W3siJGlkIjoiMiIsIklkIjoiMDIwNWUwZDktZWJlYi00NWVlLWJlMTItNzMxZTQ3Yzc1YjU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M2I0MDM2MWUtYjQ4NS00YTExLWI5M2YtZGQ5YzhlM2MxMzli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I3OTg4OTNjZS0zNTIyLTRlYWUtOTc1NS05YzViYmRjMzJlMWU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wNlQxMDozNjowMSIsIlByb2plY3QiOnsiJHJlZiI6IjUifX0sIlVzZU51bWJlcmluZ1R5cGVPZlBhcmVudERvY3VtZW50IjpmYWxzZX0seyIkaWQiOiIzNCIsIklkIjoiNGZkYTI4NWMtNGEyYy00MjQ3LWExZTgtZDNkNjQyYjNkYmY2IiwiUmFuZ2VTdGFydCI6NDksIlJhbmdlTGVuZ3RoIjoyMCwiUmVmZXJlbmNlSWQiOiI0YTgzMWMzNC03NmE3LTRlMmItOTk1Ni1lYTExZjY2NTE2ODAiLCJSZWZlcmVuY2UiOnsiJGlkIjoiMzUiLCJBYnN0cmFjdENvbXBsZXhpdHkiOjAsIkFic3RyYWN0U291cmNlVGV4dEZvcm1hdCI6MCwiQXV0aG9ycyI6W3siJGlkIjoiMzY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3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g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O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MC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DE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0Mi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0seyIkaWQiOiI0MyIsIklkIjoiN2E3YmE2NWMtYzNhZC00YTJkLWI5ZDctMmJjN2RkNWNlOTE5IiwiUmFuZ2VTdGFydCI6NjksIlJhbmdlTGVuZ3RoIjoyMiwiUmVmZXJlbmNlSWQiOiI1MzcwZTQxOC01YjlkLTRhNWYtODkzMi0wOGNhNDdiYjk4NDgiLCJSZWZlcmVuY2UiOnsiJGlkIjoiNDQiLCJBYnN0cmFjdENvbXBsZXhpdHkiOjAsIkFic3RyYWN0U291cmNlVGV4dEZvcm1hdCI6MCwiQXV0aG9ycyI6W3siJGlkIjoiNDU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Q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0Ny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0OCIsIk5hbWUiOiJBa3NhbnQgQWNhZC4gUHVibCIsIlByb3RlY3RlZCI6ZmFsc2UsIkNyZWF0ZWRCeSI6Il9tIiwiQ3JlYXRlZE9uIjoiMjAxOC0xMi0xMlQxMDozOToyMyIsIk1vZGlmaWVkQnkiOiJfbSIsIklkIjoiNWEwYTk0MjUtYzhjZi00ODhiLWJkYWYtZDQyYmU5ZTYxOWE2Ii</w:instrText>
          </w:r>
          <w:r w:rsidR="00952423" w:rsidRPr="008E361D">
            <w:instrText>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ZZWFyUmVzb2x2ZWQiOiIyMDA5IiwiQ3JlYXRlZEJ5IjoiX20iLCJDcmVhdGVkT24iOiIyMDE4LTEyLTEyVDEwOjM4OjQwIiwiTW9kaWZpZWRCeSI6Il9tIiwiSWQiOiI1MzcwZTQxOC01YjlkLTRhNWYtODkzMi0wOGNhNDdiYjk4NDgiLCJNb2RpZmllZE9uIjoiMjAxOC0xMi0xMlQxMDozOToyMyIsIlByb2plY3QiOnsiJHJlZiI6IjUifX0sIlVzZU51bWJlcmluZ1R5cGVPZlBhcmVudERvY3VtZW50IjpmYWxzZX1dLCJGb3JtYXR0ZWRUZXh0Ijp7IiRpZCI6IjQ5IiwiQ291bnQiOjEsIlRleHRVbml0cyI6W3siJGlkIjoiNTAiLCJGb250U3R5bGUiOnsiJGlkIjoiNTEiLCJOZXV0cmFsIjp0cnVlfSwiUmVhZGluZ09yZGVyIjoxLCJUZXh0IjoiKEFsYmVyLCAxOTk1OyBDb2xvbWJvLCAyMDEyOyBEYW1pYW5pIGV0IGFsLiwgMjAxMTsgS3JhdXMgZXQgYWwuLCAyMDEwOyBQb21tZXIgZXQgYWwuLCAyMDA5KSJ9XX0sIlRhZyI6IkNpdGF2aVBsYWNlaG9sZGVyI2Y2MzUyNWVkLTg4ODQtNGY4ZS05MThlLTM1ZTZkM2Y3NzQ0MyIsIlRleHQiOiIoQWxiZXIsIDE5OTU7IENvbG9tYm8sIDIwMTI7IERhbWlhbmkgZXQgYWwuLCAyMDExOyBLcmF1cyBldCBhbC4sIDIwMTA7IFBvbW1lciBldCBhbC4sIDIwMDkpIiwiV0FJVmVyc2lvbiI6IjYuNC4wLjM1In0=}</w:instrText>
          </w:r>
          <w:r w:rsidRPr="005E05FB">
            <w:rPr>
              <w:lang w:val="en-US"/>
            </w:rPr>
            <w:fldChar w:fldCharType="separate"/>
          </w:r>
          <w:r w:rsidR="00952423">
            <w:t>(Alber, 1995; Colombo, 2012; Damiani et al., 2011; Kraus et al., 2010; Pommer et al., 2009)</w:t>
          </w:r>
          <w:r w:rsidRPr="005E05FB">
            <w:rPr>
              <w:lang w:val="en-US"/>
            </w:rPr>
            <w:fldChar w:fldCharType="end"/>
          </w:r>
        </w:sdtContent>
      </w:sdt>
      <w:r w:rsidRPr="005E05FB">
        <w:t xml:space="preserve">. </w:t>
      </w:r>
      <w:r w:rsidRPr="005E05FB">
        <w:rPr>
          <w:lang w:val="en-US"/>
        </w:rPr>
        <w:t xml:space="preserve">Clusters which include only Eastern European countries can be found in the typologies by </w:t>
      </w:r>
      <w:sdt>
        <w:sdtPr>
          <w:rPr>
            <w:lang w:val="en-US"/>
          </w:rPr>
          <w:alias w:val="Don't edit this field"/>
          <w:tag w:val="CitaviPlaceholder#821802ec-8205-43cc-a6b6-7855e3c19feb"/>
          <w:id w:val="1555120584"/>
          <w:placeholder>
            <w:docPart w:val="4118B0A02F2141DCB251311D18CB2180"/>
          </w:placeholder>
        </w:sdtPr>
        <w:sdtEndPr/>
        <w:sdtContent>
          <w:r w:rsidRPr="005E05FB">
            <w:rPr>
              <w:lang w:val="en-US"/>
            </w:rPr>
            <w:fldChar w:fldCharType="begin"/>
          </w:r>
          <w:r w:rsidR="00952423">
            <w:rPr>
              <w:lang w:val="en-US"/>
            </w:rPr>
            <w:instrText>ADDIN CitaviPlaceholder{eyIkaWQiOiIxIiwiQXNzb2NpYXRlV2l0aFBsYWNlaG9sZGVyVGFnIjoiQ2l0YXZpUGxhY2Vob2xkZXIjZDAxMDgxNjUtZGY4YS00MGY4LTg1MzMtOTI4ZDIzZGU1YzhlIiwiRW50cmllcyI6W3siJGlkIjoiMiIsIklkIjoiMjBiYjM2Y2YtNWUyZC00ZjA1LWE3ODMtN2FmY2NiYWZmMWU3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Jc0xvY2FsQ2xvdWRQcm9qZWN0RmlsZUxpbmsiOmZhbHNl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Jc0xvY2FsQ2xvdWRQcm9qZWN0RmlsZUxpbmsiOmZhbHNl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wNlQxMDozNjowMS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4MjE4MDJlYy04MjA1LTQzY2MtYTZiNi03ODU1ZTNjMTlmZWIiLCJUZXh0IjoiRGFtaWFuaSBldCBhbC4iLCJXQUlWZXJzaW9uIjoiNi40LjAuMzUifQ==}</w:instrText>
          </w:r>
          <w:r w:rsidRPr="005E05FB">
            <w:rPr>
              <w:lang w:val="en-US"/>
            </w:rPr>
            <w:fldChar w:fldCharType="separate"/>
          </w:r>
          <w:r w:rsidR="00952423">
            <w:rPr>
              <w:lang w:val="en-US"/>
            </w:rPr>
            <w:t>Damiani et al.</w:t>
          </w:r>
          <w:r w:rsidRPr="005E05FB">
            <w:rPr>
              <w:lang w:val="en-US"/>
            </w:rPr>
            <w:fldChar w:fldCharType="end"/>
          </w:r>
        </w:sdtContent>
      </w:sdt>
      <w:r w:rsidRPr="005E05FB">
        <w:rPr>
          <w:lang w:val="en-US"/>
        </w:rPr>
        <w:t xml:space="preserve"> </w:t>
      </w:r>
      <w:sdt>
        <w:sdtPr>
          <w:rPr>
            <w:lang w:val="en-US"/>
          </w:rPr>
          <w:alias w:val="Don't edit this field"/>
          <w:tag w:val="CitaviPlaceholder#f46b660c-723d-4d8b-8eec-b5516c790d77"/>
          <w:id w:val="-487555929"/>
          <w:placeholder>
            <w:docPart w:val="4118B0A02F2141DCB251311D18CB2180"/>
          </w:placeholder>
        </w:sdtPr>
        <w:sdtEndPr/>
        <w:sdtContent>
          <w:r w:rsidRPr="005E05FB">
            <w:rPr>
              <w:lang w:val="en-US"/>
            </w:rPr>
            <w:fldChar w:fldCharType="begin"/>
          </w:r>
          <w:r w:rsidR="00952423">
            <w:rPr>
              <w:lang w:val="en-US"/>
            </w:rPr>
            <w:instrText>ADDIN CitaviPlaceholder{eyIkaWQiOiIxIiwiQXNzb2NpYXRlV2l0aFBsYWNlaG9sZGVyVGFnIjoiQ2l0YXZpUGxhY2Vob2xkZXIjMGYyMWY3YzUtOTM1ZC00MzFkLThmNDMtOWEzYTcyYTc0ODZhIiwiRW50cmllcyI6W3siJGlkIjoiMiIsIklkIjoiMjdiM2JkYTItYzdmZC00MDY1LTllZGUtNDFmNDIzYTM2MmFi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SXNMb2NhbENsb3VkUHJvamVjdEZpbGVMaW5rIjpmYWxzZS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SXNMb2NhbENsb3VkUHJvamVjdEZpbGVMaW5rIjpmYWxzZS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ctMDZUMTA6MzY6MDE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NmNDZiNjYwYy03MjNkLTRkOGItOGVlYy1iNTUxNmM3OTBkNzciLCJUZXh0IjoiKDIwMTEpIiwiV0FJVmVyc2lvbiI6IjYuNC4wLjM1In0=}</w:instrText>
          </w:r>
          <w:r w:rsidRPr="005E05FB">
            <w:rPr>
              <w:lang w:val="en-US"/>
            </w:rPr>
            <w:fldChar w:fldCharType="separate"/>
          </w:r>
          <w:r w:rsidR="00952423">
            <w:rPr>
              <w:lang w:val="en-US"/>
            </w:rPr>
            <w:t>(2011)</w:t>
          </w:r>
          <w:r w:rsidRPr="005E05FB">
            <w:rPr>
              <w:lang w:val="en-US"/>
            </w:rPr>
            <w:fldChar w:fldCharType="end"/>
          </w:r>
        </w:sdtContent>
      </w:sdt>
      <w:r w:rsidRPr="005E05FB">
        <w:rPr>
          <w:lang w:val="en-US"/>
        </w:rPr>
        <w:t xml:space="preserve">, </w:t>
      </w:r>
      <w:sdt>
        <w:sdtPr>
          <w:rPr>
            <w:lang w:val="en-US"/>
          </w:rPr>
          <w:alias w:val="Don't edit this field"/>
          <w:tag w:val="CitaviPlaceholder#70321f17-dd04-46c3-93b1-c87d23ba7b4e"/>
          <w:id w:val="1876421934"/>
          <w:placeholder>
            <w:docPart w:val="4118B0A02F2141DCB251311D18CB2180"/>
          </w:placeholder>
        </w:sdtPr>
        <w:sdtEndPr/>
        <w:sdtContent>
          <w:r w:rsidRPr="005E05FB">
            <w:rPr>
              <w:lang w:val="en-US"/>
            </w:rPr>
            <w:fldChar w:fldCharType="begin"/>
          </w:r>
          <w:r w:rsidR="00952423">
            <w:rPr>
              <w:lang w:val="en-US"/>
            </w:rPr>
            <w:instrText>ADDIN CitaviPlaceholder{eyIkaWQiOiIxIiwiQXNzb2NpYXRlV2l0aFBsYWNlaG9sZGVyVGFnIjoiQ2l0YXZpUGxhY2Vob2xkZXIjZDViYjQyM2MtZmE1YS00MDY3LTgzOTEtZDNkNjEzODk5MmU0IiwiRW50cmllcyI6W3siJGlkIjoiMiIsIklkIjoiMzkxNjI1NzYtMDc1Yi00ZWU2LTgzZGMtMzQ5MTY4NmM2MGZhIiwiUmFuZ2VMZW5ndGgiOjE2LCJSZWZlcmVuY2VJZCI6IjM3M2M5NGNjLWYzYzItNGExZS1iZmI0LTI1ZTc3OGJkN2ZhZCIsIk5vUGFyIjp0cnVlLCJQZXJzb25Pbmx5Ijp0cnVlLCJSZWZlcmVuY2UiOnsiJGlkIjoiMyIsIkFic3RyYWN0Q29tcGxleGl0eSI6MCwiQWJzdHJhY3RTb3VyY2VUZXh0Rm9ybWF0IjowLCJBdXRob3JzIjpbeyIkaWQiOiI0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aWQiOiI1In19LHsiJGlkIjoiNi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kFkZHJlc3MiOnsiJGlkIjoiOSIsIklzTG9jYWxDbG91ZFByb2plY3RGaWxlTGluayI6ZmFsc2UsIkxpbmtlZFJlc291cmNlU3RhdHVzIjo4LCJPcmlnaW5hbFN0cmluZyI6IjEwLjE1MTUvcmV2ZWNwLTIwMTctMDAwOCIsIkxpbmtlZFJlc291cmNlVHlwZSI6NSwiVXJpU3RyaW5nIjoiaHR0cHM6Ly9kb2kub3JnLzEwLjE1MTUvcmV2ZWNwLTIwMTctMDAwOCIsIlByb3BlcnRpZXMiOnsiJGlkIjoiMTA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xM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V0sIkZvcm1hdHRlZFRleHQiOnsiJGlkIjoiMTIiLCJDb3VudCI6MSwiVGV4dFVuaXRzIjpbeyIkaWQiOiIxMyIsIkZvbnRTdHlsZSI6eyIkaWQiOiIxNCIsIk5ldXRyYWwiOnRydWV9LCJSZWFkaW5nT3JkZXIiOjEsIlRleHQiOiJIYWzDoXNrb3bDoSBldCBhbC4ifV19LCJUYWciOiJDaXRhdmlQbGFjZWhvbGRlciM3MDMyMWYxNy1kZDA0LTQ2YzMtOTNiMS1jODdkMjNiYTdiNGUiLCJUZXh0IjoiSGFsw6Fza292w6EgZXQgYWwuIiwiV0FJVmVyc2lvbiI6IjYuNC4wLjM1In0=}</w:instrText>
          </w:r>
          <w:r w:rsidRPr="005E05FB">
            <w:rPr>
              <w:lang w:val="en-US"/>
            </w:rPr>
            <w:fldChar w:fldCharType="separate"/>
          </w:r>
          <w:r w:rsidR="00952423">
            <w:rPr>
              <w:lang w:val="en-US"/>
            </w:rPr>
            <w:t>Halásková et al.</w:t>
          </w:r>
          <w:r w:rsidRPr="005E05FB">
            <w:rPr>
              <w:lang w:val="en-US"/>
            </w:rPr>
            <w:fldChar w:fldCharType="end"/>
          </w:r>
        </w:sdtContent>
      </w:sdt>
      <w:r w:rsidRPr="005E05FB">
        <w:rPr>
          <w:lang w:val="en-US"/>
        </w:rPr>
        <w:t xml:space="preserve"> </w:t>
      </w:r>
      <w:sdt>
        <w:sdtPr>
          <w:rPr>
            <w:lang w:val="en-US"/>
          </w:rPr>
          <w:alias w:val="Don't edit this field"/>
          <w:tag w:val="CitaviPlaceholder#073aa931-c262-4e1a-9792-b46e1ef1143f"/>
          <w:id w:val="1732970932"/>
          <w:placeholder>
            <w:docPart w:val="4118B0A02F2141DCB251311D18CB2180"/>
          </w:placeholder>
        </w:sdtPr>
        <w:sdtEndPr/>
        <w:sdtContent>
          <w:r w:rsidRPr="005E05FB">
            <w:rPr>
              <w:lang w:val="en-US"/>
            </w:rPr>
            <w:fldChar w:fldCharType="begin"/>
          </w:r>
          <w:r w:rsidR="00952423">
            <w:rPr>
              <w:lang w:val="en-US"/>
            </w:rPr>
            <w:instrText>ADDIN CitaviPlaceholder{eyIkaWQiOiIxIiwiQXNzb2NpYXRlV2l0aFBsYWNlaG9sZGVyVGFnIjoiQ2l0YXZpUGxhY2Vob2xkZXIjODNhNWFmYjUtZDg4Yy00MTQzLTkwODgtYjg0NzZjZmIzZWZiIiwiRW50cmllcyI6W3siJGlkIjoiMiIsIklkIjoiOTgxNjI5ZjEtYzg3Ny00NGEyLTgxYjUtMGM2OTg5NTQ2OWVkIiwiUmFuZ2VMZW5ndGgiOjYsIlJlZmVyZW5jZUlkIjoiMzczYzk0Y2MtZjNjMi00YTFlLWJmYjQtMjVlNzc4YmQ3ZmFkIiwiUmVmZXJlbmNlIjp7IiRpZCI6IjMiLCJBYnN0cmFjdENvbXBsZXhpdHkiOjAsIkFic3RyYWN0U291cmNlVGV4dEZvcm1hdCI6MCwiQXV0aG9ycyI6W3siJGlkIjoiNC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GlkIjoiNSJ9fSx7IiRpZCI6Ij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c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giLCJBZGRyZXNzIjp7IiRpZCI6IjkiLCJJc0xvY2FsQ2xvdWRQcm9qZWN0RmlsZUxpbmsiOmZhbHNlLCJMaW5rZWRSZXNvdXJjZVN0YXR1cyI6OCwiT3JpZ2luYWxTdHJpbmciOiIxMC4xNTE1L3JldmVjcC0yMDE3LTAwMDgiLCJMaW5rZWRSZXNvdXJjZVR5cGUiOjUsIlVyaVN0cmluZyI6Imh0dHBzOi8vZG9pLm9yZy8xMC4xNTE1L3JldmVjcC0yMDE3LTAwMDgiLCJQcm9wZXJ0aWVzIjp7IiRpZCI6IjE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MTE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3KSJ9XX0sIlRhZyI6IkNpdGF2aVBsYWNlaG9sZGVyIzA3M2FhOTMxLWMyNjItNGUxYS05NzkyLWI0NmUxZWYxMTQzZiIsIlRleHQiOiIoMjAxNykiLCJXQUlWZXJzaW9uIjoiNi40LjAuMzUifQ==}</w:instrText>
          </w:r>
          <w:r w:rsidRPr="005E05FB">
            <w:rPr>
              <w:lang w:val="en-US"/>
            </w:rPr>
            <w:fldChar w:fldCharType="separate"/>
          </w:r>
          <w:r w:rsidR="00952423">
            <w:rPr>
              <w:lang w:val="en-US"/>
            </w:rPr>
            <w:t>(2017)</w:t>
          </w:r>
          <w:r w:rsidRPr="005E05FB">
            <w:rPr>
              <w:lang w:val="en-US"/>
            </w:rPr>
            <w:fldChar w:fldCharType="end"/>
          </w:r>
        </w:sdtContent>
      </w:sdt>
      <w:r w:rsidRPr="005E05FB">
        <w:rPr>
          <w:lang w:val="en-US"/>
        </w:rPr>
        <w:t xml:space="preserve"> and </w:t>
      </w:r>
      <w:sdt>
        <w:sdtPr>
          <w:rPr>
            <w:lang w:val="en-US"/>
          </w:rPr>
          <w:alias w:val="Don't edit this field"/>
          <w:tag w:val="CitaviPlaceholder#8d831f9c-58b9-4296-bddc-c7411dbb6c75"/>
          <w:id w:val="-2093773289"/>
          <w:placeholder>
            <w:docPart w:val="4118B0A02F2141DCB251311D18CB2180"/>
          </w:placeholder>
        </w:sdtPr>
        <w:sdtEndPr/>
        <w:sdtContent>
          <w:r w:rsidRPr="005E05FB">
            <w:rPr>
              <w:lang w:val="en-US"/>
            </w:rPr>
            <w:fldChar w:fldCharType="begin"/>
          </w:r>
          <w:r w:rsidR="00952423">
            <w:rPr>
              <w:lang w:val="en-US"/>
            </w:rPr>
            <w:instrText>ADDIN CitaviPlaceholder{eyIkaWQiOiIxIiwiQXNzb2NpYXRlV2l0aFBsYWNlaG9sZGVyVGFnIjoiQ2l0YXZpUGxhY2Vob2xkZXIjYWI3NDIzOWUtZjUwMy00MDVmLTgyMzktMzg2Y2RhM2Q0ZTk1IiwiRW50cmllcyI6W3siJGlkIjoiMiIsIklkIjoiZjg2MjEzYmMtZTI0NC00MzNjLTg5MmMtZGFhN2JkOTFjMDM4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TIiLCJDb3VudCI6MSwiVGV4dFVuaXRzIjpbeyIkaWQiOiIxMyIsIkZvbnRTdHlsZSI6eyIkaWQiOiIxNCIsIk5ldXRyYWwiOnRydWV9LCJSZWFkaW5nT3JkZXIiOjEsIlRleHQiOiJLcmF1cyBldCBhbC4ifV19LCJUYWciOiJDaXRhdmlQbGFjZWhvbGRlciM4ZDgzMWY5Yy01OGI5LTQyOTYtYmRkYy1jNzQxMWRiYjZjNzUiLCJUZXh0IjoiS3JhdXMgZXQgYWwuIiwiV0FJVmVyc2lvbiI6IjYuNC4wLjM1In0=}</w:instrText>
          </w:r>
          <w:r w:rsidRPr="005E05FB">
            <w:rPr>
              <w:lang w:val="en-US"/>
            </w:rPr>
            <w:fldChar w:fldCharType="separate"/>
          </w:r>
          <w:r w:rsidR="00952423">
            <w:rPr>
              <w:lang w:val="en-US"/>
            </w:rPr>
            <w:t>Kraus et al.</w:t>
          </w:r>
          <w:r w:rsidRPr="005E05FB">
            <w:rPr>
              <w:lang w:val="en-US"/>
            </w:rPr>
            <w:fldChar w:fldCharType="end"/>
          </w:r>
        </w:sdtContent>
      </w:sdt>
      <w:r w:rsidRPr="005E05FB">
        <w:rPr>
          <w:lang w:val="en-US"/>
        </w:rPr>
        <w:t xml:space="preserve"> </w:t>
      </w:r>
      <w:sdt>
        <w:sdtPr>
          <w:rPr>
            <w:lang w:val="en-US"/>
          </w:rPr>
          <w:alias w:val="Don't edit this field"/>
          <w:tag w:val="CitaviPlaceholder#d346ffb4-9ff1-4cd1-a19c-9aaaaabb572a"/>
          <w:id w:val="1577400042"/>
          <w:placeholder>
            <w:docPart w:val="4118B0A02F2141DCB251311D18CB2180"/>
          </w:placeholder>
        </w:sdtPr>
        <w:sdtEndPr/>
        <w:sdtContent>
          <w:r w:rsidRPr="005E05FB">
            <w:rPr>
              <w:lang w:val="en-US"/>
            </w:rPr>
            <w:fldChar w:fldCharType="begin"/>
          </w:r>
          <w:r w:rsidR="00952423">
            <w:rPr>
              <w:lang w:val="en-US"/>
            </w:rPr>
            <w:instrText>ADDIN CitaviPlaceholder{eyIkaWQiOiIxIiwiQXNzb2NpYXRlV2l0aFBsYWNlaG9sZGVyVGFnIjoiQ2l0YXZpUGxhY2Vob2xkZXIjMWJlOTdkMWQtY2UxMy00ZWJhLWEwYjMtZjlmYzBlNzE0MDRmIiwiRW50cmllcyI6W3siJGlkIjoiMiIsIklkIjoiNzNhMzhmYTEtMTliMy00MDdmLWE5Y2QtNGQwM2IyYWQwMDBj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2QzNDZmZmI0LTlmZjEtNGNkMS1hMTljLTlhYWFhYWJiNTcyYSIsIlRleHQiOiIoMjAxMCkiLCJXQUlWZXJzaW9uIjoiNi40LjAuMzUifQ==}</w:instrText>
          </w:r>
          <w:r w:rsidRPr="005E05FB">
            <w:rPr>
              <w:lang w:val="en-US"/>
            </w:rPr>
            <w:fldChar w:fldCharType="separate"/>
          </w:r>
          <w:r w:rsidR="00952423">
            <w:rPr>
              <w:lang w:val="en-US"/>
            </w:rPr>
            <w:t>(2010)</w:t>
          </w:r>
          <w:r w:rsidRPr="005E05FB">
            <w:rPr>
              <w:lang w:val="en-US"/>
            </w:rPr>
            <w:fldChar w:fldCharType="end"/>
          </w:r>
        </w:sdtContent>
      </w:sdt>
      <w:r w:rsidR="00FC37B8">
        <w:rPr>
          <w:lang w:val="en-US"/>
        </w:rPr>
        <w:t>.</w:t>
      </w:r>
      <w:r w:rsidRPr="005E05FB">
        <w:rPr>
          <w:lang w:val="en-US"/>
        </w:rPr>
        <w:t xml:space="preserve"> In these clusters often Bulgaria, Hungary, the Czech Republic, Estonia</w:t>
      </w:r>
      <w:r w:rsidR="00A35056">
        <w:rPr>
          <w:lang w:val="en-US"/>
        </w:rPr>
        <w:t>,</w:t>
      </w:r>
      <w:r w:rsidRPr="005E05FB">
        <w:rPr>
          <w:lang w:val="en-US"/>
        </w:rPr>
        <w:t xml:space="preserve"> and Slovakia are included, while other Eastern European countries sometimes join. In some studies a second cluster which incorporates Eastern-European as well as Southern European countries is built </w:t>
      </w:r>
      <w:sdt>
        <w:sdtPr>
          <w:rPr>
            <w:lang w:val="en-US"/>
          </w:rPr>
          <w:alias w:val="Don't edit this field"/>
          <w:tag w:val="CitaviPlaceholder#716d8010-c467-4967-b0e5-14c22d47fa9c"/>
          <w:id w:val="11578945"/>
          <w:placeholder>
            <w:docPart w:val="4118B0A02F2141DCB251311D18CB2180"/>
          </w:placeholder>
        </w:sdtPr>
        <w:sdtEndPr/>
        <w:sdtContent>
          <w:r w:rsidRPr="005E05FB">
            <w:rPr>
              <w:lang w:val="en-US"/>
            </w:rPr>
            <w:fldChar w:fldCharType="begin"/>
          </w:r>
          <w:r w:rsidR="00952423">
            <w:rPr>
              <w:lang w:val="en-US"/>
            </w:rPr>
            <w:instrText>ADDIN CitaviPlaceholder{eyIkaWQiOiIxIiwiRW50cmllcyI6W3siJGlkIjoiMiIsIklkIjoiYjc5NTI2MDktOWM1MC00MjZlLWIwMDQtZjQyNWNiNjZiY2M0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A2VDEwOjM2OjAxIiwiUHJvamVjdCI6eyIkcmVmIjoiNSJ9fSwiVXNlTnVtYmVyaW5nVHlwZU9mUGFyZW50RG9jdW1lbnQiOmZhbHNlfSx7IiRpZCI6IjIwIiwiSWQiOiJjMzkxOGYzNi1jMmEwLTQ5YmYtYmMxOS1jNTRhY2YwYTMyN2QiLCJSYW5nZVN0YXJ0IjoyMSwiUmFuZ2VMZW5ndGgiOjIwLCJSZWZlcmVuY2VJZCI6IjRhODMxYzM0LTc2YTctNGUyYi05OTU2LWVhMTFmNjY1MTY4MCIsIlJlZmVyZW5jZSI6eyIkaWQiOiIyMSIsIkFic3RyYWN0Q29tcGxleGl0eSI6MCwiQWJzdHJhY3RTb3VyY2VUZXh0Rm9ybWF0IjowLCJBdXRob3JzIjpbeyIkaWQiOiIyMi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jM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N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1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2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N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4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Sx7IiRpZCI6IjI5IiwiSWQiOiJmZWVmZjA5ZS01Y2FjLTQzY2MtOTQxYy1lYjZhZTAwMWNjNzIiLCJSYW5nZVN0YXJ0Ijo0MSwiUmFuZ2VMZW5ndGgiOjIzLCJSZWZlcmVuY2VJZCI6IjBiNmExNDJlLTkwMjMtNGJjMS04MTU2LWY0ZTdiMjU2NjM2OSIsIlJlZmVyZW5jZSI6eyIkaWQiOiIzMCIsIkFic3RyYWN0Q29tcGxleGl0eSI6MCwiQWJzdHJhY3RTb3VyY2VUZXh0Rm9ybWF0IjowLCJBdXRob3JzIjpbeyIkaWQiOiIzMS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HJlZiI6IjUifX0seyIkaWQiOiIzMi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NSJ9fSx7IiRpZCI6IjMz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NSJ9fSx7IiRpZCI6IjM0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M1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NSJ9fV0sIk90aGVyc0ludm9sdmVkIjpbXSwiUGFnZUNvdW50IjoiMzI0IiwiUGFnZUNvdW50TnVtZXJhbFN5c3RlbSI6IkFyYWJpYyIsIlBsYWNlT2ZQdWJsaWNhdGlvbiI6IlBhcmlzIiwiUHVibGlzaGVycyI6W3siJGlkIjoiMzY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NSJ9fV0sIlF1b3RhdGlvbnMiOltdLCJSZWZlcmVuY2VUeXBlIjoiQm9vayIsIlNlcmllc1RpdGxlIjp7IiRpZCI6IjM3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NS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ZZWFyUmVzb2x2ZWQiOiIyMDExIiwiQ3JlYXRlZEJ5IjoiX01hcmVpa2UgQXJpYWFucyIsIkNyZWF0ZWRPbiI6IjIwMTktMDYtMTdUMDc6NDk6MjYiLCJNb2RpZmllZEJ5IjoiX01hcmVpa2UgQXJpYWFucyIsIklkIjoiMGI2YTE0MmUtOTAyMy00YmMxLTgxNTYtZjRlN2IyNTY2MzY5IiwiTW9kaWZpZWRPbiI6IjIwMTktMDYtMTdUMDc6NDk6MzgiLCJQcm9qZWN0Ijp7IiRyZWYiOiI1In19LCJVc2VOdW1iZXJpbmdUeXBlT2ZQYXJlbnREb2N1bWVudCI6ZmFsc2V9XSwiRm9ybWF0dGVkVGV4dCI6eyIkaWQiOiIzOCIsIkNvdW50IjoxLCJUZXh0VW5pdHMiOlt7IiRpZCI6IjM5IiwiRm9udFN0eWxlIjp7IiRpZCI6IjQwIiwiTmV1dHJhbCI6dHJ1ZX0sIlJlYWRpbmdPcmRlciI6MSwiVGV4dCI6IihEYW1pYW5pIGV0IGFsLiwgMjAxMTsgS3JhdXMgZXQgYWwuLCAyMDEwOyBDb2xvbWJvIGV0IGFsLiwgMjAxMSkifV19LCJUYWciOiJDaXRhdmlQbGFjZWhvbGRlciM3MTZkODAxMC1jNDY3LTQ5NjctYjBlNS0xNGMyMmQ0N2ZhOWMiLCJUZXh0IjoiKERhbWlhbmkgZXQgYWwuLCAyMDExOyBLcmF1cyBldCBhbC4sIDIwMTA7IENvbG9tYm8gZXQgYWwuLCAyMDExKSIsIldBSVZlcnNpb24iOiI2LjQuMC4zNSJ9}</w:instrText>
          </w:r>
          <w:r w:rsidRPr="005E05FB">
            <w:rPr>
              <w:lang w:val="en-US"/>
            </w:rPr>
            <w:fldChar w:fldCharType="separate"/>
          </w:r>
          <w:r w:rsidR="00952423">
            <w:rPr>
              <w:lang w:val="en-US"/>
            </w:rPr>
            <w:t>(Damiani et al., 2011; Kraus et al., 2010; Colombo et al., 2011)</w:t>
          </w:r>
          <w:r w:rsidRPr="005E05FB">
            <w:rPr>
              <w:lang w:val="en-US"/>
            </w:rPr>
            <w:fldChar w:fldCharType="end"/>
          </w:r>
        </w:sdtContent>
      </w:sdt>
      <w:r w:rsidRPr="005E05FB">
        <w:rPr>
          <w:lang w:val="en-US"/>
        </w:rPr>
        <w:t xml:space="preserve"> including Italy, Spain</w:t>
      </w:r>
      <w:r w:rsidR="00A35056">
        <w:rPr>
          <w:lang w:val="en-US"/>
        </w:rPr>
        <w:t>,</w:t>
      </w:r>
      <w:r w:rsidRPr="005E05FB">
        <w:rPr>
          <w:lang w:val="en-US"/>
        </w:rPr>
        <w:t xml:space="preserve"> and Greece. These countries are only depicted in a genuine Southern European cluster by </w:t>
      </w:r>
      <w:sdt>
        <w:sdtPr>
          <w:rPr>
            <w:lang w:val="en-US"/>
          </w:rPr>
          <w:alias w:val="Don't edit this field"/>
          <w:tag w:val="CitaviPlaceholder#698012ae-af6b-403b-a13c-13b1e2315222"/>
          <w:id w:val="1252860813"/>
          <w:placeholder>
            <w:docPart w:val="4118B0A02F2141DCB251311D18CB2180"/>
          </w:placeholder>
        </w:sdtPr>
        <w:sdtEndPr/>
        <w:sdtContent>
          <w:r w:rsidRPr="005E05FB">
            <w:rPr>
              <w:lang w:val="en-US"/>
            </w:rPr>
            <w:fldChar w:fldCharType="begin"/>
          </w:r>
          <w:r w:rsidR="00952423">
            <w:rPr>
              <w:lang w:val="en-US"/>
            </w:rPr>
            <w:instrText>ADDIN CitaviPlaceholder{eyIkaWQiOiIxIiwiQXNzb2NpYXRlV2l0aFBsYWNlaG9sZGVyVGFnIjoiQ2l0YXZpUGxhY2Vob2xkZXIjYmIyYWExZTEtNzc5OC00ZmM1LTlkMDgtZGQ3NmE2ZTg5NWFmIiwiRW50cmllcyI6W3siJGlkIjoiMiIsIklkIjoiZjJmMTE0ZmEtOTQ2Mi00ZTYwLWI5ZmItNWVlY2M1NDFhYThkIiwiUmFuZ2VMZW5ndGgiOjEzLCJSZWZlcmVuY2VJZCI6IjUzNzBlNDE4LTViOWQtNGE1Zi04OTMyLTA4Y2E0N2JiOTg0OCIsIk5vUGFyIjp0cnVlLCJQZXJzb25Pbmx5Ijp0cnVlLCJSZWZlcmVuY2UiOnsiJGlkIjoiMyIsIkFic3RyYWN0Q29tcGxleGl0eSI6MCwiQWJzdHJhY3RTb3VyY2VUZXh0Rm9ybWF0IjowLCJBdXRob3JzIjpbeyIkaWQiOiI0IiwiRmlyc3ROYW1lIjoiRXZlcnQiLCJMYXN0TmFtZSI6IlBvbW1lciIsIlByb3RlY3RlZCI6ZmFsc2UsIlNleCI6MiwiQ3JlYXRlZEJ5IjoiX20iLCJDcmVhdGVkT24iOiIyMDE4LTEyLTEyVDEwOjM5OjIzIiwiTW9kaWZpZWRCeSI6Il9tIiwiSWQiOiI2MzcyNzAyNi01MDAxLTQ2YjUtYTVkYy1hMDYzMzdhZGExNTkiLCJNb2RpZmllZE9uIjoiMjAxOC0xMi0xMlQxMDozOToyMyIsIlByb2plY3QiOnsiJGlkIjoiNSJ9fSx7IiRpZCI6IjY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c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YWdlQ291bnROdW1lcmFsU3lzdGVtIjoiQXJhYmljIiwiUGxhY2VPZlB1YmxpY2F0aW9uIjoiQW1zdGVyZGFtIiwiUHVibGlzaGVycyI6W3siJGlkIjoiOC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ZZWFyUmVzb2x2ZWQiOiIyMDA5IiwiQ3JlYXRlZEJ5IjoiX20iLCJDcmVhdGVkT24iOiIyMDE4LTEyLTEyVDEwOjM4OjQwIiwiTW9kaWZpZWRCeSI6Il9tIiwiSWQiOiI1MzcwZTQxOC01YjlkLTRhNWYtODkzMi0wOGNhNDdiYjk4NDgiLCJNb2RpZmllZE9uIjoiMjAxOC0xMi0xMlQxMDozOToyMyIsIlByb2plY3QiOnsiJHJlZiI6IjUifX0sIlVzZU51bWJlcmluZ1R5cGVPZlBhcmVudERvY3VtZW50IjpmYWxzZX1dLCJGb3JtYXR0ZWRUZXh0Ijp7IiRpZCI6IjkiLCJDb3VudCI6MSwiVGV4dFVuaXRzIjpbeyIkaWQiOiIxMCIsIkZvbnRTdHlsZSI6eyIkaWQiOiIxMSIsIk5ldXRyYWwiOnRydWV9LCJSZWFkaW5nT3JkZXIiOjEsIlRleHQiOiJQb21tZXIgZXQgYWwuIn1dfSwiVGFnIjoiQ2l0YXZpUGxhY2Vob2xkZXIjNjk4MDEyYWUtYWY2Yi00MDNiLWExM2MtMTNiMWUyMzE1MjIyIiwiVGV4dCI6IlBvbW1lciBldCBhbC4iLCJXQUlWZXJzaW9uIjoiNi40LjAuMzUifQ==}</w:instrText>
          </w:r>
          <w:r w:rsidRPr="005E05FB">
            <w:rPr>
              <w:lang w:val="en-US"/>
            </w:rPr>
            <w:fldChar w:fldCharType="separate"/>
          </w:r>
          <w:r w:rsidR="00952423">
            <w:rPr>
              <w:lang w:val="en-US"/>
            </w:rPr>
            <w:t>Pommer et al.</w:t>
          </w:r>
          <w:r w:rsidRPr="005E05FB">
            <w:rPr>
              <w:lang w:val="en-US"/>
            </w:rPr>
            <w:fldChar w:fldCharType="end"/>
          </w:r>
        </w:sdtContent>
      </w:sdt>
      <w:r w:rsidRPr="005E05FB">
        <w:rPr>
          <w:lang w:val="en-US"/>
        </w:rPr>
        <w:t xml:space="preserve"> </w:t>
      </w:r>
      <w:sdt>
        <w:sdtPr>
          <w:rPr>
            <w:lang w:val="en-US"/>
          </w:rPr>
          <w:alias w:val="Don't edit this field"/>
          <w:tag w:val="CitaviPlaceholder#7bf4dada-3011-4343-9523-8c94b097e98b"/>
          <w:id w:val="731275599"/>
          <w:placeholder>
            <w:docPart w:val="4118B0A02F2141DCB251311D18CB2180"/>
          </w:placeholder>
        </w:sdtPr>
        <w:sdtEndPr/>
        <w:sdtContent>
          <w:r w:rsidRPr="005E05FB">
            <w:rPr>
              <w:lang w:val="en-US"/>
            </w:rPr>
            <w:fldChar w:fldCharType="begin"/>
          </w:r>
          <w:r w:rsidR="00952423">
            <w:rPr>
              <w:lang w:val="en-US"/>
            </w:rPr>
            <w:instrText>ADDIN CitaviPlaceholder{eyIkaWQiOiIxIiwiQXNzb2NpYXRlV2l0aFBsYWNlaG9sZGVyVGFnIjoiQ2l0YXZpUGxhY2Vob2xkZXIjMzQ4MDE0NzYtNzM0Ny00MjRkLTkzMGYtMWJhZjJhYzI0ZDU0IiwiRW50cmllcyI6W3siJGlkIjoiMiIsIklkIjoiYjgxZjk5NDEtZjE3OS00Yzc4LThlNjEtYjY5ZWQ0ZmVlM2E2IiwiUmFuZ2VMZW5ndGgiOjYsIlJlZmVyZW5jZUlkIjoiNTM3MGU0MTgtNWI5ZC00YTVmLTg5MzItMDhjYTQ3YmI5ODQ4IiwiUmVmZXJlbmNlIjp7IiRpZCI6IjMiLCJBYnN0cmFjdENvbXBsZXhpdHkiOjAsIkFic3RyYWN0U291cmNlVGV4dEZvcm1hdCI6MCwiQXV0aG9ycyI6W3siJGlkIjoiNC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pZCI6IjUifX0seyIkaWQiOiI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3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FnZUNvdW50TnVtZXJhbFN5c3RlbSI6IkFyYWJpYyIsIlBsYWNlT2ZQdWJsaWNhdGlvbiI6IkFtc3RlcmRhbSIsIlB1Ymxpc2hlcnMiOlt7IiRpZCI6Ijg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WWVhclJlc29sdmVkIjoiMjAwOSIsIkNyZWF0ZWRCeSI6Il9tIiwiQ3JlYXRlZE9uIjoiMjAxOC0xMi0xMlQxMDozODo0MCIsIk1vZGlmaWVkQnkiOiJfbSIsIklkIjoiNTM3MGU0MTgtNWI5ZC00YTVmLTg5MzItMDhjYTQ3YmI5ODQ4IiwiTW9kaWZpZWRPbiI6IjIwMTgtMTItMTJUMTA6Mzk6MjMiLCJQcm9qZWN0Ijp7IiRyZWYiOiI1In19LCJVc2VOdW1iZXJpbmdUeXBlT2ZQYXJlbnREb2N1bWVudCI6ZmFsc2UsIlllYXJPbmx5Ijp0cnVlfV0sIkZvcm1hdHRlZFRleHQiOnsiJGlkIjoiOSIsIkNvdW50IjoxLCJUZXh0VW5pdHMiOlt7IiRpZCI6IjEwIiwiRm9udFN0eWxlIjp7IiRpZCI6IjExIiwiTmV1dHJhbCI6dHJ1ZX0sIlJlYWRpbmdPcmRlciI6MSwiVGV4dCI6IigyMDA5KSJ9XX0sIlRhZyI6IkNpdGF2aVBsYWNlaG9sZGVyIzdiZjRkYWRhLTMwMTEtNDM0My05NTIzLThjOTRiMDk3ZTk4YiIsIlRleHQiOiIoMjAwOSkiLCJXQUlWZXJzaW9uIjoiNi40LjAuMzUifQ==}</w:instrText>
          </w:r>
          <w:r w:rsidRPr="005E05FB">
            <w:rPr>
              <w:lang w:val="en-US"/>
            </w:rPr>
            <w:fldChar w:fldCharType="separate"/>
          </w:r>
          <w:r w:rsidR="00952423">
            <w:rPr>
              <w:lang w:val="en-US"/>
            </w:rPr>
            <w:t>(2009)</w:t>
          </w:r>
          <w:r w:rsidRPr="005E05FB">
            <w:rPr>
              <w:lang w:val="en-US"/>
            </w:rPr>
            <w:fldChar w:fldCharType="end"/>
          </w:r>
        </w:sdtContent>
      </w:sdt>
      <w:r w:rsidRPr="005E05FB">
        <w:rPr>
          <w:lang w:val="en-US"/>
        </w:rPr>
        <w:t>. Continental European countries such as Germany, France, Austria, Belgium</w:t>
      </w:r>
      <w:r w:rsidR="00A35056">
        <w:rPr>
          <w:lang w:val="en-US"/>
        </w:rPr>
        <w:t>,</w:t>
      </w:r>
      <w:r w:rsidRPr="005E05FB">
        <w:rPr>
          <w:lang w:val="en-US"/>
        </w:rPr>
        <w:t xml:space="preserve"> and Luxemburg can be found in many typologies together in one cluster but mostly together with some Eastern European or Northern European countries </w:t>
      </w:r>
      <w:sdt>
        <w:sdtPr>
          <w:rPr>
            <w:lang w:val="en-US"/>
          </w:rPr>
          <w:alias w:val="Don't edit this field"/>
          <w:tag w:val="CitaviPlaceholder#3e8aa7b1-879c-4384-bf4d-276a839ec866"/>
          <w:id w:val="2041162726"/>
          <w:placeholder>
            <w:docPart w:val="4118B0A02F2141DCB251311D18CB2180"/>
          </w:placeholder>
        </w:sdtPr>
        <w:sdtEndPr/>
        <w:sdtContent>
          <w:r w:rsidRPr="005E05FB">
            <w:rPr>
              <w:lang w:val="en-US"/>
            </w:rPr>
            <w:fldChar w:fldCharType="begin"/>
          </w:r>
          <w:r w:rsidR="00952423">
            <w:rPr>
              <w:lang w:val="en-US"/>
            </w:rPr>
            <w:instrText>ADDIN CitaviPlaceholder{eyIkaWQiOiIxIiwiRW50cmllcyI6W3siJGlkIjoiMiIsIklkIjoiY2IzNGZkMTYtYTQwNy00MjljLTk3MGItMWRhOTU4YTdhMzZl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YTY3M2VlMzItNjE1YS00Yjk4LWFjMzQtYmJlNjNjNmMwNTY1IiwiUmFuZ2VTdGFydCI6MTIsIlJhbmdlTGVuZ3RoIjoyMiwiUmVmZXJlbmNlSWQiOiJmZDNhYzJhNi03MzExLTQxYzMtYjdiMi02OTg5NDc1MTg1NzkiLCJSZWZlcmVuY2UiOnsiJGlkIjoiOCIsIkFic3RyYWN0Q29tcGxleGl0eSI6MCwiQWJzdHJhY3RTb3VyY2VUZXh0Rm9ybWF0IjowLCJBdXRob3JzIjpbeyIkaWQiOiI5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xMC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xMS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xMi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xMy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0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1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Y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3IiwiQWRkcmVzcyI6eyIkaWQiOiIxOCIsIklzTG9jYWxDbG91ZFByb2plY3RGaWxlTGluayI6ZmFsc2UsIkxpbmtlZFJlc291cmNlU3RhdHVzIjo4LCJPcmlnaW5hbFN0cmluZyI6IjEwLjExODYvMTQ3Mi02OTYzLTExLTMxNiIsIkxpbmtlZFJlc291cmNlVHlwZSI6NSwiVXJpU3RyaW5nIjoiaHR0cHM6Ly9kb2kub3JnLzEwLjExODYvMTQ3Mi02OTYzLTExLTMxNiIsIlByb3BlcnRpZXMiOnsiJGlkIjoiMTk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IwIiwiQWRkcmVzcyI6eyIkaWQiOiIyMSIsIklzTG9jYWxDbG91ZFByb2plY3RGaWxlTGluayI6ZmFsc2UsIkxpbmtlZFJlc291cmNlU3RhdHVzIjo4LCJPcmlnaW5hbFN0cmluZyI6IjIyMDk4NjkzIiwiTGlua2VkUmVzb3VyY2VUeXBlIjo1LCJVcmlTdHJpbmciOiJodHRwOi8vd3d3Lm5jYmkubmxtLm5paC5nb3YvcHVibWVkLzIyMDk4NjkzIiwiUHJvcGVydGllcyI6eyIkaWQiOiIyMi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A2VDEwOjM2OjAxIiwiUHJvamVjdCI6eyIkcmVmIjoiNSJ9fSwiVXNlTnVtYmVyaW5nVHlwZU9mUGFyZW50RG9jdW1lbnQiOmZhbHNlfSx7IiRpZCI6IjI0IiwiSWQiOiI2NDc3YmJmMi1jODYzLTRlNGQtYmZlMS0zN2MyZjQ0NTc5ZTYiLCJSYW5nZVN0YXJ0IjozNCwiUmFuZ2VMZW5ndGgiOjI0LCJSZWZlcmVuY2VJZCI6IjM3M2M5NGNjLWYzYzItNGExZS1iZmI0LTI1ZTc3OGJkN2ZhZCIsIlJlZmVyZW5jZSI6eyIkaWQiOiIyNSIsIkFic3RyYWN0Q29tcGxleGl0eSI6MCwiQWJzdHJhY3RTb3VyY2VUZXh0Rm9ybWF0IjowLCJBdXRob3JzIjpbeyIkaWQiOiIyN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yN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jg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I5IiwiQWRkcmVzcyI6eyIkaWQiOiIzMCIsIklzTG9jYWxDbG91ZFByb2plY3RGaWxlTGluayI6ZmFsc2UsIkxpbmtlZFJlc291cmNlU3RhdHVzIjo4LCJPcmlnaW5hbFN0cmluZyI6IjEwLjE1MTUvcmV2ZWNwLTIwMTctMDAwOCIsIkxpbmtlZFJlc291cmNlVHlwZSI6NSwiVXJpU3RyaW5nIjoiaHR0cHM6Ly9kb2kub3JnLzEwLjE1MTUvcmV2ZWNwLTIwMTctMDAwOCIsIlByb3BlcnRpZXMiOnsiJGlkIjoiMzE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z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Sx7IiRpZCI6IjMzIiwiSWQiOiI5ZDI3MDdmNy02ZTUxLTQzMWEtODRlZi05YjM2OThlODIwNWUiLCJSYW5nZVN0YXJ0Ijo1OCwiUmFuZ2VMZW5ndGgiOjIwLCJSZWZlcmVuY2VJZCI6IjRhODMxYzM0LTc2YTctNGUyYi05OTU2LWVhMTFmNjY1MTY4MCIsIlJlZmVyZW5jZSI6eyIkaWQiOiIzNCIsIkFic3RyYWN0Q29tcGxleGl0eSI6MCwiQWJzdHJhY3RTb3VyY2VUZXh0Rm9ybWF0IjowLCJBdXRob3JzIjpbeyIkaWQiOiIzNS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z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z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M4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M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0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Q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Sx7IiRpZCI6IjQyIiwiSWQiOiI2NjE2OTM2Ni01NjM3LTRiMWItOGYzMy00MTVkMTZlMjc2YmMiLCJSYW5nZVN0YXJ0Ijo3OCwiUmFuZ2VMZW5ndGgiOjIyLCJSZWZlcmVuY2VJZCI6IjUzNzBlNDE4LTViOWQtNGE1Zi04OTMyLTA4Y2E0N2JiOTg0OCIsIlJlZmVyZW5jZSI6eyIkaWQiOiI0MyIsIkFic3RyYWN0Q29tcGxleGl0eSI6MCwiQWJzdHJhY3RTb3VyY2VUZXh0Rm9ybWF0IjowLCJBdXRob3JzIjpbeyIkaWQiOiI0NC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yZWYiOiI1In19LHsiJGlkIjoiNDU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Q2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FnZUNvdW50TnVtZXJhbFN5c3RlbSI6IkFyYWJpYyIsIlBsYWNlT2ZQdWJsaWNhdGlvbiI6IkFtc3RlcmRhbSIsIlB1Ymxpc2hlcnMiOlt7IiRpZCI6IjQ3IiwiTmFtZSI6IkFrc2FudCBBY2FkLiBQdWJsIiwiUHJvdGVjdGVkIjpmYWxzZSwiQ3JlYXRlZEJ5IjoiX20iLCJDcmVhdGVkT24iOiIyMDE4LTEyLTEyVDEwOjM5OjIzIiwiTW9kaWZpZWRCeSI6Il9tIiwiSWQiOiI1YTBhOTQyNS1jOGNmLTQ4OGItYmRhZi1kNDJiZTllNjE5YTYiLCJNb2RpZmllZE9uIjoiMjAxOC0xMi</w:instrText>
          </w:r>
          <w:r w:rsidR="00952423" w:rsidRPr="00180D20">
            <w:instrText>0xMlQxMDozOToyMyIsIlByb2plY3QiOnsiJHJlZiI6IjUifX1dLCJRdW90YXRpb25zIjpbXSwiUmVmZXJlbmNlVHlwZSI6IkJvb2siLCJTaG9ydFRpdGxlIjoiUG9tbWVyLCBXb2l0dGlleiBldCBhbC4gMjAwOSDigJMgQ29tcGFyaW5nIGNhcmUiLCJTaG9ydFRpdGxlVXBkYXRlVHlwZSI6MCwiU291cmNlT2ZCaWJsaW9ncmFwaGljSW5mb3JtYXRpb24iOiJXb3JsZENhdCIsIlN0YXRpY0lkcyI6WyI1MzcwZTQxOC01YjlkLTRhNWYtODkzMi0wOGNhNDdiYjk4NDgiXSwiU3VidGl0bGUiOiJUaGUgY2FyZSBmb3IgZWxkZXJseSBpbiB0ZW4gRVUtY291bnRyaWVzIiwiVGFibGVPZkNvbnRlbnRzQ29tcGxleGl0eSI6MCwiVGFibGVPZkNvbnRlbnRzU291cmNlVGV4dEZvcm1hdCI6MCwiVGFza3MiOltdLCJUaXRsZSI6IkNvbXBhcmluZyBjYXJlIiwiVHJhbnNsYXRvcnMiOltdLCJZZWFyIjoiMjAwOSIsIlllYXJSZXNvbHZlZCI6IjIwMDkiLCJDcmVhdGVkQnkiOiJfbSIsIkNyZWF0ZWRPbiI6IjIwMTgtMTItMTJUMTA6Mzg6NDAiLCJNb2RpZmllZEJ5IjoiX20iLCJJZCI6IjUzNzBlNDE4LTViOWQtNGE1Zi04OTMyLTA4Y2E0N2JiOTg0OCIsIk1vZGlmaWVkT24iOiIyMDE4LTEyLTEyVDEwOjM5OjIzIiwiUHJvamVjdCI6eyIkcmVmIjoiNSJ9fSwiVXNlTnVtYmVyaW5nVHlwZU9mUGFyZW50RG9jdW1lbnQiOmZhbHNlfV0sIkZvcm1hdHRlZFRleHQiOnsiJGlkIjoiNDgiLCJDb3VudCI6MSwiVGV4dFVuaXRzIjpbeyIkaWQiOiI0OSIsIkZvbnRTdHlsZSI6eyIkaWQiOiI1MCIsIk5ldXRyYWwiOnRydWV9LCJSZWFkaW5nT3JkZXIiOjEsIlRleHQiOiIoQWxiZXIsIDE5OTU7IERhbWlhbmkgZXQgYWwuLCAyMDExOyBIYWzDoXNrb3bDoSBldCBhbC4sIDIwMTc7IEtyYXVzIGV0IGFsLiwgMjAxMDsgUG9tbWVyIGV0IGFsLiwgMjAwOSkifV19LCJUYWciOiJDaXRhdmlQbGFjZWhvbGRlciMzZThhYTdiMS04NzljLTQzODQtYmY0ZC0yNzZhODM5ZWM4NjYiLCJUZXh0IjoiKEFsYmVyLCAxOTk1OyBEYW1pYW5pIGV0IGFsLiwgMjAxMTsgSGFsw6Fza292w6EgZXQgYWwuLCAyMDE3OyBLcmF1cyBldCBhbC4sIDIwMTA7IFBvbW1lciBldCBhbC4sIDIwMDkpIiwiV0FJVmVyc2lvbiI6IjYuNC4wLjM1In0=}</w:instrText>
          </w:r>
          <w:r w:rsidRPr="005E05FB">
            <w:rPr>
              <w:lang w:val="en-US"/>
            </w:rPr>
            <w:fldChar w:fldCharType="separate"/>
          </w:r>
          <w:r w:rsidR="00952423">
            <w:t xml:space="preserve">(Alber, 1995; Damiani et </w:t>
          </w:r>
          <w:r w:rsidR="00952423">
            <w:lastRenderedPageBreak/>
            <w:t>al., 2011; Halásková et al., 2017; Kraus et al., 2010; Pommer et al., 2009)</w:t>
          </w:r>
          <w:r w:rsidRPr="005E05FB">
            <w:rPr>
              <w:lang w:val="en-US"/>
            </w:rPr>
            <w:fldChar w:fldCharType="end"/>
          </w:r>
        </w:sdtContent>
      </w:sdt>
      <w:r w:rsidRPr="005E05FB">
        <w:t xml:space="preserve">. </w:t>
      </w:r>
      <w:r w:rsidRPr="005E05FB">
        <w:rPr>
          <w:lang w:val="en-US"/>
        </w:rPr>
        <w:t xml:space="preserve">Non-European countries are rarely included in the typologies. The typology by </w:t>
      </w:r>
      <w:sdt>
        <w:sdtPr>
          <w:rPr>
            <w:lang w:val="en-US"/>
          </w:rPr>
          <w:alias w:val="Don't edit this field"/>
          <w:tag w:val="CitaviPlaceholder#d0629911-bcfe-448f-b618-1aad2ae5c3e6"/>
          <w:id w:val="-193159987"/>
          <w:placeholder>
            <w:docPart w:val="4118B0A02F2141DCB251311D18CB2180"/>
          </w:placeholder>
        </w:sdtPr>
        <w:sdtEndPr/>
        <w:sdtContent>
          <w:r w:rsidRPr="005E05FB">
            <w:rPr>
              <w:lang w:val="en-US"/>
            </w:rPr>
            <w:fldChar w:fldCharType="begin"/>
          </w:r>
          <w:r w:rsidR="00952423">
            <w:rPr>
              <w:lang w:val="en-US"/>
            </w:rPr>
            <w:instrText>ADDIN CitaviPlaceholder{eyIkaWQiOiIxIiwiQXNzb2NpYXRlV2l0aFBsYWNlaG9sZGVyVGFnIjoiQ2l0YXZpUGxhY2Vob2xkZXIjMGUwNTU4NzEtZTY5Yi00YjVkLTkxYzktMWRjNDBlZDEzZDM4IiwiRW50cmllcyI6W3siJGlkIjoiMiIsIklkIjoiNTNlMjM3MjUtZTFmOC00OTExLTgzMzEtMjkzNGU1Y2MyOGM3IiwiUmFuZ2VMZW5ndGgiOjcsIlJlZmVyZW5jZUlkIjoiODYxNjYxOTMtMzAzMy00N2NhLTk2OWUtMjE2OGFmNDhiNGI4IiwiTm9QYXIiOnRydWUsIlBlcnNvbk9ubHkiOnRydWU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V0sIkZvcm1hdHRlZFRleHQiOnsiJGlkIjoiMTMiLCJDb3VudCI6MSwiVGV4dFVuaXRzIjpbeyIkaWQiOiIxNCIsIkZvbnRTdHlsZSI6eyIkaWQiOiIxNSIsIk5ldXRyYWwiOnRydWV9LCJSZWFkaW5nT3JkZXIiOjEsIlRleHQiOiJDb2xvbWJvIn1dfSwiVGFnIjoiQ2l0YXZpUGxhY2Vob2xkZXIjZDA2Mjk5MTEtYmNmZS00NDhmLWI2MTgtMWFhZDJhZTVjM2U2IiwiVGV4dCI6IkNvbG9tYm8iLCJXQUlWZXJzaW9uIjoiNi40LjAuMzUifQ==}</w:instrText>
          </w:r>
          <w:r w:rsidRPr="005E05FB">
            <w:rPr>
              <w:lang w:val="en-US"/>
            </w:rPr>
            <w:fldChar w:fldCharType="separate"/>
          </w:r>
          <w:r w:rsidR="00952423">
            <w:rPr>
              <w:lang w:val="en-US"/>
            </w:rPr>
            <w:t>Colombo</w:t>
          </w:r>
          <w:r w:rsidRPr="005E05FB">
            <w:rPr>
              <w:lang w:val="en-US"/>
            </w:rPr>
            <w:fldChar w:fldCharType="end"/>
          </w:r>
        </w:sdtContent>
      </w:sdt>
      <w:r w:rsidRPr="005E05FB">
        <w:rPr>
          <w:lang w:val="en-US"/>
        </w:rPr>
        <w:t xml:space="preserve"> </w:t>
      </w:r>
      <w:sdt>
        <w:sdtPr>
          <w:rPr>
            <w:lang w:val="en-US"/>
          </w:rPr>
          <w:alias w:val="Don't edit this field"/>
          <w:tag w:val="CitaviPlaceholder#fd23733d-2651-46fa-88c9-8fb3f20ab88c"/>
          <w:id w:val="-946462280"/>
          <w:placeholder>
            <w:docPart w:val="4118B0A02F2141DCB251311D18CB2180"/>
          </w:placeholder>
        </w:sdtPr>
        <w:sdtEndPr/>
        <w:sdtContent>
          <w:r w:rsidRPr="005E05FB">
            <w:rPr>
              <w:lang w:val="en-US"/>
            </w:rPr>
            <w:fldChar w:fldCharType="begin"/>
          </w:r>
          <w:r w:rsidR="00952423">
            <w:rPr>
              <w:lang w:val="en-US"/>
            </w:rPr>
            <w:instrText>ADDIN CitaviPlaceholder{eyIkaWQiOiIxIiwiQXNzb2NpYXRlV2l0aFBsYWNlaG9sZGVyVGFnIjoiQ2l0YXZpUGxhY2Vob2xkZXIjYWU0MGZiN2UtYmE4Yi00Nzg1LWEzNzktYmZlOGI5ZWM2ODYyIiwiRW50cmllcyI6W3siJGlkIjoiMiIsIklkIjoiYWI4NWRlYzItMjc2Mi00Mjg1LTliYjMtMzAzMDViNzRkN2Y4IiwiUmFuZ2VMZW5ndGgiOjYsIlJlZmVyZW5jZUlkIjoiODYxNjYxOTMtMzAzMy00N2NhLTk2OWUtMjE2OGFmNDhiNGI4IiwiUmVmZXJlbmNlIjp7IiRpZCI6IjMiLCJBYnN0cmFjdENvbXBsZXhpdHkiOjAsIkFic3RyYWN0U291cmNlVGV4dEZvcm1hdCI6MCwiQXV0aG9ycyI6W3siJGlkIjoiNC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2IiwiQWJzdHJhY3RDb21wbGV4aXR5IjowLCJBYnN0cmFjdFNvdXJjZVRleHRGb3JtYXQiOjAsIkF1dGhvcnMiOltdLCJDaXRhdGlvbktleVVwZGF0ZVR5cGUiOjAsIkNvbGxhYm9yYXRvcnMiOltdLCJEb2kiOiIxMC4xMDU3Lzk3ODAyMzAzNDkxOTMiLCJFZGl0b3JzIjpbeyIkaWQiOiI3IiwiRmlyc3ROYW1lIjoiSm9hbiIsIkxhc3ROYW1lIjoiQ29zdGEtRm9udCIsIlByb3RlY3RlZCI6ZmFsc2UsIlNleCI6MSwiQ3JlYXRlZEJ5IjoiX20iLCJDcmVhdGVkT24iOiIyMDE4LTEyLTEyVDEwOjE5OjI0IiwiTW9kaWZpZWRCeSI6Il9tIiwiSWQiOiJlNmIzNWJjYi03MDFmLTRmN2UtOTllOS03ZmRkZmI3ZGY0YzQiLCJNb2RpZmllZE9uIjoiMjAxOC0xMi0xMlQxMDoxOToyNCIsIlByb2plY3QiOnsiJHJlZiI6IjUifX0seyIkaWQiOiI4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kiLCJBZGRyZXNzIjp7IiRpZCI6IjEwIiwiSXNMb2NhbENsb3VkUHJvamVjdEZpbGVMaW5rIjpmYWxzZSwiTGlua2VkUmVzb3VyY2VTdGF0dXMiOjgsIk9yaWdpbmFsU3RyaW5nIjoiMTAuMTA1Ny85NzgwMjMwMzQ5MTkzIiwiTGlua2VkUmVzb3VyY2VUeXBlIjo1LCJVcmlTdHJpbmciOiJodHRwczovL2RvaS5vcmcvMTAuMTA1Ny85NzgwMjMwMzQ5MTkzIiwiUHJvcGVydGllcyI6eyIkaWQiOiIxM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y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WWVhclJlc29sdmVkIjoiMjAxMiIsIkNyZWF0ZWRCeSI6Il9tIiwiQ3JlYXRlZE9uIjoiMjAxOC0xMi0xMlQxMDoxOToxOCIsIk1vZGlmaWVkQnkiOiJfbSIsIklkIjoiNDZjNjI2YjctOTY0YS00OTA2LWI5YzktOWQ1ZmI1ZDZkN2RiIiwiTW9kaWZpZWRPbiI6IjIwMTgtMTItMTJUMTA6MTk6MjQiLCJQcm9qZWN0Ijp7IiRyZWYiOiI1In19LCJQdWJsaXNoZXJzIjpbXSwiUXVvdGF0aW9ucyI6W10sIlJlZmVyZW5jZVR5cGUiOiJDb250cmlidXRpb24iLCJTaG9ydFRpdGxlIjoiQ29sb21ibyAyMDEyIOKAkyBUeXBvbG9neSBvZiBQdWJsaWMgQ292ZXJhZ2UiLCJTaG9ydFRpdGxlVXBkYXRlVHlwZSI6MCwiU3RhdGljSWRzIjpbIjg2MTY2MTkzLTMwMzMtNDdjYS05NjllLTIxNjhhZjQ4YjRiOCJdLCJUYWJsZU9mQ29udGVudHNDb21wbGV4aXR5IjowLCJUYWJsZU9mQ29udGVudHNTb3VyY2VUZXh0Rm9ybWF0IjowLCJUYXNrcyI6W10sIlRpdGxlIjoiVHlwb2xvZ3kgb2YgUHVibGljIENvdmVyYWdlIGZvciBMb25nLVRlcm0gQ2FyZSBpbiBPRUNEIENvdW50cmllcyIsIlRyYW5zbGF0b3JzIjpbXSwiWWVhclJlc29sdmVkIjoiMjAxMiIsIkNyZWF0ZWRCeSI6Il9tIiwiQ3JlYXRlZE9uIjoiMjAxOC0xMi0xMlQxMDoxOToyOCIsIk1vZGlmaWVkQnkiOiJfbSIsIklkIjoiODYxNjYxOTMtMzAzMy00N2NhLTk2OWUtMjE2OGFmNDhiNGI4IiwiTW9kaWZpZWRPbiI6IjIwMTgtMTItMTJUMTA6MjE6MDgiLCJQcm9qZWN0Ijp7IiRyZWYiOiI1In19LCJVc2VOdW1iZXJpbmdUeXBlT2ZQYXJlbnREb2N1bWVudCI6ZmFsc2UsIlllYXJPbmx5Ijp0cnVlfV0sIkZvcm1hdHRlZFRleHQiOnsiJGlkIjoiMTMiLCJDb3VudCI6MSwiVGV4dFVuaXRzIjpbeyIkaWQiOiIxNCIsIkZvbnRTdHlsZSI6eyIkaWQiOiIxNSIsIk5ldXRyYWwiOnRydWV9LCJSZWFkaW5nT3JkZXIiOjEsIlRleHQiOiIoMjAxMikifV19LCJUYWciOiJDaXRhdmlQbGFjZWhvbGRlciNmZDIzNzMzZC0yNjUxLTQ2ZmEtODhjOS04ZmIzZjIwYWI4OGMiLCJUZXh0IjoiKDIwMTIpIiwiV0FJVmVyc2lvbiI6IjYuNC4wLjM1In0=}</w:instrText>
          </w:r>
          <w:r w:rsidRPr="005E05FB">
            <w:rPr>
              <w:lang w:val="en-US"/>
            </w:rPr>
            <w:fldChar w:fldCharType="separate"/>
          </w:r>
          <w:r w:rsidR="00952423">
            <w:rPr>
              <w:lang w:val="en-US"/>
            </w:rPr>
            <w:t>(2012)</w:t>
          </w:r>
          <w:r w:rsidRPr="005E05FB">
            <w:rPr>
              <w:lang w:val="en-US"/>
            </w:rPr>
            <w:fldChar w:fldCharType="end"/>
          </w:r>
        </w:sdtContent>
      </w:sdt>
      <w:r w:rsidRPr="005E05FB">
        <w:rPr>
          <w:lang w:val="en-US"/>
        </w:rPr>
        <w:t>, which categorize</w:t>
      </w:r>
      <w:r w:rsidR="00A35056">
        <w:rPr>
          <w:lang w:val="en-US"/>
        </w:rPr>
        <w:t>s</w:t>
      </w:r>
      <w:r w:rsidRPr="005E05FB">
        <w:rPr>
          <w:lang w:val="en-US"/>
        </w:rPr>
        <w:t xml:space="preserve"> countries based on financing indicators include Japan and South Korea in a cluster with Germany, Luxemburg</w:t>
      </w:r>
      <w:r w:rsidR="00A35056">
        <w:rPr>
          <w:lang w:val="en-US"/>
        </w:rPr>
        <w:t>,</w:t>
      </w:r>
      <w:r w:rsidRPr="005E05FB">
        <w:rPr>
          <w:lang w:val="en-US"/>
        </w:rPr>
        <w:t xml:space="preserve"> and the Netherlands due to their common social insurance approach, whereas New Zealand and Canada are in a cluster with Greece, Spain</w:t>
      </w:r>
      <w:r w:rsidR="00A35056">
        <w:rPr>
          <w:lang w:val="en-US"/>
        </w:rPr>
        <w:t>,</w:t>
      </w:r>
      <w:r w:rsidRPr="005E05FB">
        <w:rPr>
          <w:lang w:val="en-US"/>
        </w:rPr>
        <w:t xml:space="preserve"> and Switzerland due to their universal but means-tested financing approach. </w:t>
      </w:r>
      <w:sdt>
        <w:sdtPr>
          <w:rPr>
            <w:lang w:val="en-US"/>
          </w:rPr>
          <w:alias w:val="Don't edit this field"/>
          <w:tag w:val="CitaviPlaceholder#c13caac7-2655-4f64-85de-f7bc086546dd"/>
          <w:id w:val="-738241989"/>
          <w:placeholder>
            <w:docPart w:val="4118B0A02F2141DCB251311D18CB2180"/>
          </w:placeholder>
        </w:sdtPr>
        <w:sdtEndPr/>
        <w:sdtContent>
          <w:r w:rsidRPr="005E05FB">
            <w:rPr>
              <w:lang w:val="en-US"/>
            </w:rPr>
            <w:fldChar w:fldCharType="begin"/>
          </w:r>
          <w:r w:rsidR="00952423">
            <w:rPr>
              <w:lang w:val="en-US"/>
            </w:rPr>
            <w:instrText>ADDIN CitaviPlaceholder{eyIkaWQiOiIxIiwiQXNzb2NpYXRlV2l0aFBsYWNlaG9sZGVyVGFnIjoiQ2l0YXZpUGxhY2Vob2xkZXIjMjdhZTExZDEtODhiMy00NDhmLWEwNmEtMDNiYzM0MzJjZDg4IiwiRW50cmllcyI6W3siJGlkIjoiMiIsIklkIjoiOGUxMzU1NmQtMTQzZS00ODY1LWExYjAtOTRiMDQxODc0YThkIiwiUmFuZ2VMZW5ndGgiOjE2LCJSZWZlcmVuY2VJZCI6IjM3M2M5NGNjLWYzYzItNGExZS1iZmI0LTI1ZTc3OGJkN2ZhZCIsIk5vUGFyIjp0cnVlLCJQZXJzb25Pbmx5Ijp0cnVlLCJSZWZlcmVuY2UiOnsiJGlkIjoiMyIsIkFic3RyYWN0Q29tcGxleGl0eSI6MCwiQWJzdHJhY3RTb3VyY2VUZXh0Rm9ybWF0IjowLCJBdXRob3JzIjpbeyIkaWQiOiI0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aWQiOiI1In19LHsiJGlkIjoiNi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kFkZHJlc3MiOnsiJGlkIjoiOSIsIklzTG9jYWxDbG91ZFByb2plY3RGaWxlTGluayI6ZmFsc2UsIkxpbmtlZFJlc291cmNlU3RhdHVzIjo4LCJPcmlnaW5hbFN0cmluZyI6IjEwLjE1MTUvcmV2ZWNwLTIwMTctMDAwOCIsIkxpbmtlZFJlc291cmNlVHlwZSI6NSwiVXJpU3RyaW5nIjoiaHR0cHM6Ly9kb2kub3JnLzEwLjE1MTUvcmV2ZWNwLTIwMTctMDAwOCIsIlByb3BlcnRpZXMiOnsiJGlkIjoiMTA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VyaW9kaWNhbCI6eyIkaWQiOiIxM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WWVhclJlc29sdmVkIjoiMjAxNyIsIkNyZWF0ZWRCeSI6Il9NYXJlaWtlIEFyaWFhbnMiLCJDcmVhdGVkT24iOiIyMDE5LTA2LTE0VDEwOjUyOjAxIiwiTW9kaWZpZWRCeSI6Il9NYXJlaWtlIEFyaWFhbnMiLCJJZCI6IjM3M2M5NGNjLWYzYzItNGExZS1iZmI0LTI1ZTc3OGJkN2ZhZCIsIk1vZGlmaWVkT24iOiIyMDE5LTA2LTE0VDEwOjUyOjE3IiwiUHJvamVjdCI6eyIkcmVmIjoiNSJ9fSwiVXNlTnVtYmVyaW5nVHlwZU9mUGFyZW50RG9jdW1lbnQiOmZhbHNlfV0sIkZvcm1hdHRlZFRleHQiOnsiJGlkIjoiMTIiLCJDb3VudCI6MSwiVGV4dFVuaXRzIjpbeyIkaWQiOiIxMyIsIkZvbnRTdHlsZSI6eyIkaWQiOiIxNCIsIk5ldXRyYWwiOnRydWV9LCJSZWFkaW5nT3JkZXIiOjEsIlRleHQiOiJIYWzDoXNrb3bDoSBldCBhbC4ifV19LCJUYWciOiJDaXRhdmlQbGFjZWhvbGRlciNjMTNjYWFjNy0yNjU1LTRmNjQtODVkZS1mN2JjMDg2NTQ2ZGQiLCJUZXh0IjoiSGFsw6Fza292w6EgZXQgYWwuIiwiV0FJVmVyc2lvbiI6IjYuNC4wLjM1In0=}</w:instrText>
          </w:r>
          <w:r w:rsidRPr="005E05FB">
            <w:rPr>
              <w:lang w:val="en-US"/>
            </w:rPr>
            <w:fldChar w:fldCharType="separate"/>
          </w:r>
          <w:r w:rsidR="00952423">
            <w:rPr>
              <w:lang w:val="en-US"/>
            </w:rPr>
            <w:t>Halásková et al.</w:t>
          </w:r>
          <w:r w:rsidRPr="005E05FB">
            <w:rPr>
              <w:lang w:val="en-US"/>
            </w:rPr>
            <w:fldChar w:fldCharType="end"/>
          </w:r>
        </w:sdtContent>
      </w:sdt>
      <w:r w:rsidRPr="005E05FB">
        <w:rPr>
          <w:lang w:val="en-US"/>
        </w:rPr>
        <w:t xml:space="preserve"> </w:t>
      </w:r>
      <w:sdt>
        <w:sdtPr>
          <w:rPr>
            <w:lang w:val="en-US"/>
          </w:rPr>
          <w:alias w:val="Don't edit this field"/>
          <w:tag w:val="CitaviPlaceholder#f1699b1b-4366-4d88-bc38-e9765d3d94c5"/>
          <w:id w:val="-29578679"/>
          <w:placeholder>
            <w:docPart w:val="4118B0A02F2141DCB251311D18CB2180"/>
          </w:placeholder>
        </w:sdtPr>
        <w:sdtEndPr/>
        <w:sdtContent>
          <w:r w:rsidRPr="005E05FB">
            <w:rPr>
              <w:lang w:val="en-US"/>
            </w:rPr>
            <w:fldChar w:fldCharType="begin"/>
          </w:r>
          <w:r w:rsidR="00952423">
            <w:rPr>
              <w:lang w:val="en-US"/>
            </w:rPr>
            <w:instrText>ADDIN CitaviPlaceholder{eyIkaWQiOiIxIiwiQXNzb2NpYXRlV2l0aFBsYWNlaG9sZGVyVGFnIjoiQ2l0YXZpUGxhY2Vob2xkZXIjNzI5MmQ2ZTAtZjNiOS00ODVkLWE0NTItOTBjZDUzMTIyZmY5IiwiRW50cmllcyI6W3siJGlkIjoiMiIsIklkIjoiZTYzNDE2Y2YtYmY4Ni00M2U5LTlhZGEtNDM4ZTY1MDk5YTQzIiwiUmFuZ2VMZW5ndGgiOjYsIlJlZmVyZW5jZUlkIjoiMzczYzk0Y2MtZjNjMi00YTFlLWJmYjQtMjVlNzc4YmQ3ZmFkIiwiUmVmZXJlbmNlIjp7IiRpZCI6IjMiLCJBYnN0cmFjdENvbXBsZXhpdHkiOjAsIkFic3RyYWN0U291cmNlVGV4dEZvcm1hdCI6MCwiQXV0aG9ycyI6W3siJGlkIjoiNC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GlkIjoiNSJ9fSx7IiRpZCI6Ij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c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giLCJBZGRyZXNzIjp7IiRpZCI6IjkiLCJJc0xvY2FsQ2xvdWRQcm9qZWN0RmlsZUxpbmsiOmZhbHNlLCJMaW5rZWRSZXNvdXJjZVN0YXR1cyI6OCwiT3JpZ2luYWxTdHJpbmciOiIxMC4xNTE1L3JldmVjcC0yMDE3LTAwMDgiLCJMaW5rZWRSZXNvdXJjZVR5cGUiOjUsIlVyaVN0cmluZyI6Imh0dHBzOi8vZG9pLm9yZy8xMC4xNTE1L3JldmVjcC0yMDE3LTAwMDgiLCJQcm9wZXJ0aWVzIjp7IiRpZCI6IjE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MTE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3KSJ9XX0sIlRhZyI6IkNpdGF2aVBsYWNlaG9sZGVyI2YxNjk5YjFiLTQzNjYtNGQ4OC1iYzM4LWU5NzY1ZDNkOTRjNSIsIlRleHQiOiIoMjAxNykiLCJXQUlWZXJzaW9uIjoiNi40LjAuMzUifQ==}</w:instrText>
          </w:r>
          <w:r w:rsidRPr="005E05FB">
            <w:rPr>
              <w:lang w:val="en-US"/>
            </w:rPr>
            <w:fldChar w:fldCharType="separate"/>
          </w:r>
          <w:r w:rsidR="00952423">
            <w:rPr>
              <w:lang w:val="en-US"/>
            </w:rPr>
            <w:t>(2017)</w:t>
          </w:r>
          <w:r w:rsidRPr="005E05FB">
            <w:rPr>
              <w:lang w:val="en-US"/>
            </w:rPr>
            <w:fldChar w:fldCharType="end"/>
          </w:r>
        </w:sdtContent>
      </w:sdt>
      <w:r w:rsidRPr="005E05FB">
        <w:rPr>
          <w:lang w:val="en-US"/>
        </w:rPr>
        <w:t xml:space="preserve"> find Australia and South Korea in one cluster.</w:t>
      </w:r>
    </w:p>
    <w:p w14:paraId="5BC41897" w14:textId="279010F8" w:rsidR="005E05FB" w:rsidRPr="006A56FF" w:rsidRDefault="005E05FB" w:rsidP="00CF57A8">
      <w:pPr>
        <w:pStyle w:val="02FlietextEinzug"/>
        <w:rPr>
          <w:lang w:val="en-US"/>
        </w:rPr>
      </w:pPr>
      <w:r w:rsidRPr="005E05FB">
        <w:rPr>
          <w:lang w:val="en-US"/>
        </w:rPr>
        <w:t xml:space="preserve">This short overview on existing LTC typologies shows room for extension. </w:t>
      </w:r>
      <w:r>
        <w:rPr>
          <w:lang w:val="en-US"/>
        </w:rPr>
        <w:t>First</w:t>
      </w:r>
      <w:r w:rsidRPr="005E05FB">
        <w:rPr>
          <w:lang w:val="en-US"/>
        </w:rPr>
        <w:t>, many typologies have a European focus or only use a small sample of countries. Thus, we would like to extend these typologies by using an OECD sample with as many countries as possible.</w:t>
      </w:r>
      <w:r>
        <w:rPr>
          <w:lang w:val="en-US"/>
        </w:rPr>
        <w:t xml:space="preserve"> Second</w:t>
      </w:r>
      <w:r w:rsidRPr="005E05FB">
        <w:rPr>
          <w:lang w:val="en-US"/>
        </w:rPr>
        <w:t>, most typologies only use quantitative indicators where a huge weight lies on financing indicators.</w:t>
      </w:r>
      <w:r>
        <w:rPr>
          <w:lang w:val="en-US"/>
        </w:rPr>
        <w:t xml:space="preserve"> In contra</w:t>
      </w:r>
      <w:r w:rsidR="00341CEB">
        <w:rPr>
          <w:lang w:val="en-US"/>
        </w:rPr>
        <w:t>s</w:t>
      </w:r>
      <w:r>
        <w:rPr>
          <w:lang w:val="en-US"/>
        </w:rPr>
        <w:t>t, i</w:t>
      </w:r>
      <w:r w:rsidRPr="005E05FB">
        <w:rPr>
          <w:lang w:val="en-US"/>
        </w:rPr>
        <w:t xml:space="preserve">nstitutional indicators focusing on access to long-term care are </w:t>
      </w:r>
      <w:r>
        <w:rPr>
          <w:lang w:val="en-US"/>
        </w:rPr>
        <w:t>rarely used</w:t>
      </w:r>
      <w:r w:rsidRPr="005E05FB">
        <w:rPr>
          <w:lang w:val="en-US"/>
        </w:rPr>
        <w:t xml:space="preserve">. </w:t>
      </w:r>
      <w:r w:rsidR="00341CEB">
        <w:rPr>
          <w:lang w:val="en-US"/>
        </w:rPr>
        <w:t>We therefor</w:t>
      </w:r>
      <w:r w:rsidR="00A35056">
        <w:rPr>
          <w:lang w:val="en-US"/>
        </w:rPr>
        <w:t>e</w:t>
      </w:r>
      <w:r w:rsidR="00341CEB">
        <w:rPr>
          <w:lang w:val="en-US"/>
        </w:rPr>
        <w:t xml:space="preserve"> combined both approaches to provide the most flexible form of typology possible.</w:t>
      </w:r>
    </w:p>
    <w:p w14:paraId="56CE1366" w14:textId="1B7B795F" w:rsidR="000732E6" w:rsidRPr="006A56FF" w:rsidRDefault="005E0DE7" w:rsidP="00EB31E0">
      <w:pPr>
        <w:pStyle w:val="berschrift1"/>
        <w:rPr>
          <w:lang w:val="en-US"/>
        </w:rPr>
      </w:pPr>
      <w:commentRangeStart w:id="89"/>
      <w:commentRangeStart w:id="90"/>
      <w:r w:rsidRPr="006A56FF">
        <w:rPr>
          <w:lang w:val="en-US"/>
        </w:rPr>
        <w:t>Methodology</w:t>
      </w:r>
      <w:r w:rsidR="0081256C" w:rsidRPr="006A56FF">
        <w:rPr>
          <w:lang w:val="en-US"/>
        </w:rPr>
        <w:t xml:space="preserve"> – 1</w:t>
      </w:r>
      <w:r w:rsidR="00974C3E">
        <w:rPr>
          <w:lang w:val="en-US"/>
        </w:rPr>
        <w:t>386</w:t>
      </w:r>
      <w:r w:rsidR="0081256C" w:rsidRPr="006A56FF">
        <w:rPr>
          <w:lang w:val="en-US"/>
        </w:rPr>
        <w:t xml:space="preserve"> words</w:t>
      </w:r>
      <w:commentRangeEnd w:id="89"/>
      <w:r w:rsidR="000E5CF2">
        <w:rPr>
          <w:rStyle w:val="Kommentarzeichen"/>
          <w:rFonts w:eastAsia="Calibri"/>
          <w:b w:val="0"/>
          <w:bCs w:val="0"/>
        </w:rPr>
        <w:commentReference w:id="89"/>
      </w:r>
      <w:commentRangeEnd w:id="90"/>
      <w:r w:rsidR="00360365">
        <w:rPr>
          <w:rStyle w:val="Kommentarzeichen"/>
          <w:rFonts w:eastAsia="Calibri"/>
          <w:b w:val="0"/>
          <w:bCs w:val="0"/>
        </w:rPr>
        <w:commentReference w:id="90"/>
      </w:r>
    </w:p>
    <w:p w14:paraId="43C41322" w14:textId="1EB792BA" w:rsidR="005E0DE7" w:rsidRPr="006A56FF" w:rsidRDefault="005E0DE7" w:rsidP="005E0DE7">
      <w:pPr>
        <w:pStyle w:val="berschrift2"/>
        <w:rPr>
          <w:lang w:val="en-US"/>
        </w:rPr>
      </w:pPr>
      <w:del w:id="91" w:author="Philipp Alexander Linden" w:date="2020-07-07T14:58:00Z">
        <w:r w:rsidRPr="006A56FF" w:rsidDel="00E62C77">
          <w:rPr>
            <w:lang w:val="en-US"/>
          </w:rPr>
          <w:delText>Data</w:delText>
        </w:r>
      </w:del>
      <w:ins w:id="92" w:author="Philipp Alexander Linden" w:date="2020-07-07T15:03:00Z">
        <w:r w:rsidR="00D86257">
          <w:rPr>
            <w:lang w:val="en-US"/>
          </w:rPr>
          <w:t>Quantitative and institutional indicators</w:t>
        </w:r>
      </w:ins>
    </w:p>
    <w:p w14:paraId="648992AC" w14:textId="61FD3A65" w:rsidR="00E62C77" w:rsidRDefault="00E91ABE" w:rsidP="00FC37B8">
      <w:pPr>
        <w:pStyle w:val="02Flietext"/>
        <w:spacing w:after="0"/>
        <w:rPr>
          <w:ins w:id="93" w:author="Philipp Alexander Linden" w:date="2020-07-07T14:59:00Z"/>
          <w:lang w:val="en-US"/>
        </w:rPr>
      </w:pPr>
      <w:r w:rsidRPr="004B36E0">
        <w:rPr>
          <w:lang w:val="en-US"/>
        </w:rPr>
        <w:t xml:space="preserve">Indicators for the typology </w:t>
      </w:r>
      <w:r w:rsidR="00304754" w:rsidRPr="004B36E0">
        <w:rPr>
          <w:lang w:val="en-US"/>
        </w:rPr>
        <w:t xml:space="preserve">of LTC systems </w:t>
      </w:r>
      <w:r w:rsidRPr="004B36E0">
        <w:rPr>
          <w:lang w:val="en-US"/>
        </w:rPr>
        <w:t>came from two data sources</w:t>
      </w:r>
      <w:r w:rsidR="000116F3" w:rsidRPr="004B36E0">
        <w:rPr>
          <w:lang w:val="en-US"/>
        </w:rPr>
        <w:t xml:space="preserve"> (Table 1)</w:t>
      </w:r>
      <w:r w:rsidRPr="004B36E0">
        <w:rPr>
          <w:lang w:val="en-US"/>
        </w:rPr>
        <w:t>. First, six</w:t>
      </w:r>
      <w:r w:rsidR="00E374AB" w:rsidRPr="004B36E0">
        <w:rPr>
          <w:lang w:val="en-US"/>
        </w:rPr>
        <w:t xml:space="preserve"> quantitative </w:t>
      </w:r>
      <w:r w:rsidR="004A6407" w:rsidRPr="004B36E0">
        <w:rPr>
          <w:lang w:val="en-US"/>
        </w:rPr>
        <w:t>measures</w:t>
      </w:r>
      <w:r w:rsidR="0094172E" w:rsidRPr="004B36E0">
        <w:rPr>
          <w:lang w:val="en-US"/>
        </w:rPr>
        <w:t xml:space="preserve"> </w:t>
      </w:r>
      <w:r w:rsidRPr="004B36E0">
        <w:rPr>
          <w:lang w:val="en-US"/>
        </w:rPr>
        <w:t>were extracted at the 10</w:t>
      </w:r>
      <w:r w:rsidRPr="004B36E0">
        <w:rPr>
          <w:vertAlign w:val="superscript"/>
          <w:lang w:val="en-US"/>
        </w:rPr>
        <w:t>th</w:t>
      </w:r>
      <w:r w:rsidRPr="004B36E0">
        <w:rPr>
          <w:lang w:val="en-US"/>
        </w:rPr>
        <w:t xml:space="preserve"> of December 2018 </w:t>
      </w:r>
      <w:r w:rsidR="001F6140" w:rsidRPr="004B36E0">
        <w:rPr>
          <w:lang w:val="en-US"/>
        </w:rPr>
        <w:t>for 36 countries</w:t>
      </w:r>
      <w:r w:rsidR="00C473F4" w:rsidRPr="004B36E0">
        <w:rPr>
          <w:lang w:val="en-US"/>
        </w:rPr>
        <w:t xml:space="preserve"> </w:t>
      </w:r>
      <w:r w:rsidRPr="004B36E0">
        <w:rPr>
          <w:lang w:val="en-US"/>
        </w:rPr>
        <w:t>on</w:t>
      </w:r>
      <w:r w:rsidR="00C473F4" w:rsidRPr="004B36E0">
        <w:rPr>
          <w:lang w:val="en-US"/>
        </w:rPr>
        <w:t xml:space="preserve"> 18 time points</w:t>
      </w:r>
      <w:r w:rsidR="005A6A98" w:rsidRPr="004B36E0">
        <w:rPr>
          <w:lang w:val="en-US"/>
        </w:rPr>
        <w:t xml:space="preserve"> (2000-2017)</w:t>
      </w:r>
      <w:r w:rsidR="004A6407" w:rsidRPr="004B36E0">
        <w:rPr>
          <w:lang w:val="en-US"/>
        </w:rPr>
        <w:t xml:space="preserve"> from OECD health data </w:t>
      </w:r>
      <w:sdt>
        <w:sdtPr>
          <w:alias w:val="Don't edit this field"/>
          <w:tag w:val="CitaviPlaceholder#62beef68-7be2-40d1-8531-3e97157dae78"/>
          <w:id w:val="-311105624"/>
          <w:placeholder>
            <w:docPart w:val="D2AACC3907094CA0A5C9B323AD6AFB0C"/>
          </w:placeholder>
        </w:sdtPr>
        <w:sdtEndPr/>
        <w:sdtContent>
          <w:r w:rsidR="004A6407" w:rsidRPr="006A56FF">
            <w:fldChar w:fldCharType="begin"/>
          </w:r>
          <w:r w:rsidR="00952423" w:rsidRPr="004B36E0">
            <w:rPr>
              <w:lang w:val="en-US"/>
            </w:rPr>
            <w:instrText>ADDIN CitaviPlaceholder{eyIkaWQiOiIxIiwiRW50cmllcyI6W3siJGlkIjoiMiIsIklkIjoiNzdkN2U5MDAtNzk1Ny00ZjJkLWI5MDEtOTUwMDA4YTBhMTVlIiwiUmFuZ2VMZW5ndGgiOjEyLCJSZWZlcmVuY2VJZCI6IjMxYTZlMWU1LWNkMzctNDY0Ni05Y2RiLTI3MzAwZjg2ZDM0MSIsIlJlZmVyZW5jZSI6eyIkaWQiOiIzIiwiQWJzdHJhY3RDb21wbGV4aXR5IjowLCJBYnN0cmFjdFNvdXJjZVRleHRGb3JtYXQiOjAsIkF1dGhvcnMiOlt7IiRpZCI6IjQiLCJMYXN0TmFtZSI6Ik9FQ0QiLCJQcm90ZWN0ZWQiOmZhbHNlLCJTZXgiOjAsIkNyZWF0ZWRCeSI6Il9tIiwiQ3JlYXRlZE9uIjoiMjAxOC0xMi0xMVQwODo1NzozNCIsIk1vZGlmaWVkQnkiOiJfbSIsIklkIjoiOGQ5ODBjNTQtNmRlYS00ODlkLWEzNDQtZmIxYWQzMGFhZDRmIiwiTW9kaWZpZWRPbiI6IjIwMTgtMTItMTFUMDg6NTc6Mz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mh0dHA6Ly93d3cub2VjZC5vcmcvZWxzL2hlYWx0aC1zeXN0ZW1zL2hlYWx0aC1kYXRhLmh0bSIsIkxpbmtlZFJlc291cmNlVHlwZSI6NSwiVXJpU3RyaW5nIjoiaHR0cDovL3d3dy5vZWNkLm9yZy9lbHMvaGVhbHRoLXN5c3RlbXMvaGVhbHRoLWRhdGEuaHRtIiwiUHJvcGVydGllcyI6eyIkaWQiOiI4In19LCJBbm5vdGF0aW9ucyI6W10sIkxvY2F0aW9uVHlwZSI6MCwiTWlycm9yc1JlZmVyZW5jZVByb3BlcnR5SWQiOjE1MSwiQ3JlYXRlZEJ5IjoiX01hcmVpa2UgQXJpYWFucyIsIkNyZWF0ZWRPbiI6IjIwMTktMDYtMTRUMTI6MjY6MDgiLCJNb2RpZmllZEJ5IjoiX01hcmVpa2UgQXJpYWFucyIsIklkIjoiMGVhOTFlZmQtN2IyMy00YWI3LTgwOTQtYTJjOGEzYWMxYzcxIiwiTW9kaWZpZWRPbiI6IjIwMTktMDYtMTRUMTI6MjY6MTIiLCJQcm9qZWN0Ijp7IiRyZWYiOiI1In19XSwiT25saW5lQWRkcmVzcyI6Imh0dHA6Ly93d3cub2VjZC5vcmcvZWxzL2hlYWx0aC1zeXN0ZW1zL2hlYWx0aC1kYXRhLmh0bSIsIk9yZ2FuaXphdGlvbnMiOltdLCJPdGhlcnNJbnZvbHZlZCI6W10sIlB1Ymxpc2hlcnMiOltdLCJRdW90YXRpb25zIjpbXSwiUmVmZXJlbmNlVHlwZSI6IkludGVybmV0RG9jdW1lbnQiLCJTaG9ydFRpdGxlIjoiT0VDRCAyMDE4IOKAkyBPRUNEIEhlYWx0aCBTdGF0aXN0aWNzIDIwMTgiLCJTaG9ydFRpdGxlVXBkYXRlVHlwZSI6MCwiU3RhdGljSWRzIjpbIjhmZWMwMjc1LTBkOTMtNDExMC1hZjliLWFhZDE4MjM2OTYxZiJdLCJUYWJsZU9mQ29udGVudHNDb21wbGV4aXR5IjowLCJUYWJsZU9mQ29udGVudHNTb3VyY2VUZXh0Rm9ybWF0IjowLCJUYXNrcyI6W10sIlRpdGxlIjoiT0VDRCBIZWFsdGggU3RhdGlzdGljcyAyMDE4IiwiVHJhbnNsYXRvcnMiOltdLCJZZWFyIjoiMjAxOCIsIlllYXJSZXNvbHZlZCI6IjIwMTgiLCJDcmVhdGVkQnkiOiJfTWFyZWlrZSBBcmlhYW5zIiwiQ3JlYXRlZE9uIjoiMjAxOS0wNi0xNFQxMjoyNDozNyIsIk1vZGlmaWVkQnkiOiJfTWFyZWlrZSBBcmlhYW5zIiwiSWQiOiIzMWE2ZTFlNS1jZDM3LTQ2NDYtOWNkYi0yNzMwMGY4NmQzNDEiLCJNb2RpZmllZE9uIjoiMjAxOS0wNi0xNFQxMjoyNjo0NCIsIlByb2plY3QiOnsiJHJlZiI6IjUifX0sIlVzZU51bWJlcmluZ1R5cGVPZlBhcmVudERvY3VtZW50IjpmYWxzZX1dLCJGb3JtYXR0ZWRUZXh0Ijp7IiRpZCI6IjkiLCJDb3VudCI6MSwiVGV4dFVuaXRzIjpbeyIkaWQiOiIxMCIsIkZvbnRTdHlsZSI6eyIkaWQiOiIxMSIsIk5ldXRyYWwiOnRydWV9LCJSZWFkaW5nT3JkZXIiOjEsIlRleHQiOiIoT0VDRCwgMjAxOCkifV19LCJUYWciOiJDaXRhdmlQbGFjZWhvbGRlciM2MmJlZWY2OC03YmUyLTQwZDEtODUzMS0zZTk3MTU3ZGFlNzgiLCJUZXh0IjoiKE9FQ0QsIDIwMTgpIiwiV0FJVmVyc2lvbiI6IjYuNC4wLjM1In0=}</w:instrText>
          </w:r>
          <w:r w:rsidR="004A6407" w:rsidRPr="006A56FF">
            <w:fldChar w:fldCharType="separate"/>
          </w:r>
          <w:r w:rsidR="00952423" w:rsidRPr="004B36E0">
            <w:rPr>
              <w:lang w:val="en-US"/>
            </w:rPr>
            <w:t>(OECD, 2018)</w:t>
          </w:r>
          <w:r w:rsidR="004A6407" w:rsidRPr="006A56FF">
            <w:fldChar w:fldCharType="end"/>
          </w:r>
        </w:sdtContent>
      </w:sdt>
      <w:r w:rsidR="000116F3" w:rsidRPr="004B36E0">
        <w:rPr>
          <w:lang w:val="en-US"/>
        </w:rPr>
        <w:t xml:space="preserve">. </w:t>
      </w:r>
      <w:ins w:id="94" w:author="Philipp Alexander Linden" w:date="2020-07-07T15:03:00Z">
        <w:r w:rsidR="00D86257" w:rsidRPr="00D86257">
          <w:rPr>
            <w:lang w:val="en-US"/>
          </w:rPr>
          <w:t xml:space="preserve">Another </w:t>
        </w:r>
      </w:ins>
      <w:commentRangeStart w:id="95"/>
      <w:ins w:id="96" w:author="Philipp Alexander Linden" w:date="2020-07-08T12:03:00Z">
        <w:r w:rsidR="008233BC">
          <w:rPr>
            <w:lang w:val="en-US"/>
          </w:rPr>
          <w:t>five</w:t>
        </w:r>
      </w:ins>
      <w:ins w:id="97" w:author="Philipp Alexander Linden" w:date="2020-07-07T15:03:00Z">
        <w:r w:rsidR="00D86257" w:rsidRPr="00D86257">
          <w:rPr>
            <w:lang w:val="en-US"/>
          </w:rPr>
          <w:t xml:space="preserve"> </w:t>
        </w:r>
      </w:ins>
      <w:commentRangeEnd w:id="95"/>
      <w:ins w:id="98" w:author="Philipp Alexander Linden" w:date="2020-07-08T12:04:00Z">
        <w:r w:rsidR="008233BC">
          <w:rPr>
            <w:rStyle w:val="Kommentarzeichen"/>
          </w:rPr>
          <w:commentReference w:id="95"/>
        </w:r>
      </w:ins>
      <w:ins w:id="99" w:author="Philipp Alexander Linden" w:date="2020-07-07T15:03:00Z">
        <w:r w:rsidR="00D86257" w:rsidRPr="00D86257">
          <w:rPr>
            <w:lang w:val="en-US"/>
          </w:rPr>
          <w:t xml:space="preserve">institutional indicators were distilled from information within the </w:t>
        </w:r>
        <w:proofErr w:type="spellStart"/>
        <w:r w:rsidR="00D86257" w:rsidRPr="00D86257">
          <w:rPr>
            <w:lang w:val="en-US"/>
          </w:rPr>
          <w:t>Missoc</w:t>
        </w:r>
        <w:proofErr w:type="spellEnd"/>
        <w:r w:rsidR="00D86257" w:rsidRPr="00D86257">
          <w:rPr>
            <w:lang w:val="en-US"/>
          </w:rPr>
          <w:t xml:space="preserve"> database </w:t>
        </w:r>
        <w:r w:rsidR="00D86257" w:rsidRPr="00D86257">
          <w:fldChar w:fldCharType="begin"/>
        </w:r>
        <w:r w:rsidR="00D86257" w:rsidRPr="00D86257">
          <w:rPr>
            <w:lang w:val="en-US"/>
          </w:rPr>
          <w:instrText>ADDIN CitaviPlaceholder{eyIkaWQiOiIxIiwiRW50cmllcyI6W3siJGlkIjoiMiIsIklkIjoiNWZiMTljNzItYmJhZi00NDQ0LTkwMDktNzNiMjJjNmFiZDQ3IiwiUmFuZ2VMZW5ndGgiOjE0LCJSZWZlcmVuY2VJZCI6IjdiOTE5YTIzLTVlNDUtNDJjNy1hNDViLWZmZDM3YzJhMjUwMSIsIlJlZmVyZW5jZSI6eyIkaWQiOiIzIiwiQWJzdHJhY3RDb21wbGV4aXR5IjowLCJBYnN0cmFjdFNvdXJjZVRleHRGb3JtYXQiOjAsIkFjY2Vzc0RhdGUiOiIxMi4xMi4yMDE4IiwiQXV0aG9ycyI6W3siJGlkIjoiNCIsIkxhc3ROYW1lIjoiTUlTU09DIiwiUHJvdGVjdGVkIjpmYWxzZSwiU2V4IjowLCJDcmVhdGVkQnkiOiJfTWFyZWlrZSBBcmlhYW5zIiwiQ3JlYXRlZE9uIjoiMjAxOS0wNi0xNFQxMzowOTo1OSIsIk1vZGlmaWVkQnkiOiJfTWFyZWlrZSBBcmlhYW5zIiwiSWQiOiJlYmI3MWQ0Yi02NjcwLTQ1M2ItYmRjYi1hODQ1OTA0ZjliM2EiLCJNb2RpZmllZE9uIjoiMjAxOS0wNi0xNFQxMzoxMDowN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aHR0cHM6Ly93d3cubWlzc29jLm9yZy9taXNzb2MtZGF0YWJhc2UvY29tcGFyYXRpdmUtdGFibGVzLyIsIkxpbmtlZFJlc291cmNlVHlwZSI6NSwiVXJpU3RyaW5nIjoiaHR0cHM6Ly93d3cubWlzc29jLm9yZy9taXNzb2MtZGF0YWJhc2UvY29tcGFyYXRpdmUtdGFibGVzLyIsIlByb3BlcnRpZXMiOnsiJGlkIjoiOCJ9fSwiQW5ub3RhdGlvbnMiOltdLCJMb2NhdGlvblR5cGUiOjAsIk1pcnJvcnNSZWZlcmVuY2VQcm9wZXJ0eUlkIjoxNTEsIkNyZWF0ZWRCeSI6Il9NYXJlaWtlIEFyaWFhbnMiLCJDcmVhdGVkT24iOiIyMDE5LTA2LTE0VDEzOjA5OjQ5IiwiTW9kaWZpZWRCeSI6Il9NYXJlaWtlIEFyaWFhbnMiLCJJZCI6IjZlYTAwYWY1LTA2NjItNGE3NC1hMjIwLTA0ZWI2ZDM5ODA5ZiIsIk1vZGlmaWVkT24iOiIyMDE5LTA2LTE0VDEzOjA5OjQ5IiwiUHJvamVjdCI6eyIkcmVmIjoiNSJ9fV0sIk9ubGluZUFkZHJlc3MiOiJodHRwczovL3d3dy5taXNzb2Mub3JnL21pc3NvYy1kYXRhYmFzZS9jb21wYXJhdGl2ZS10YWJsZXMvIiwiT3JnYW5pemF0aW9ucyI6W10sIk90aGVyc0ludm9sdmVkIjpbXSwiUHVibGlzaGVycyI6W10sIlF1b3RhdGlvbnMiOltdLCJSZWZlcmVuY2VUeXBlIjoiSW50ZXJuZXREb2N1bWVudCIsIlNob3J0VGl0bGUiOiJNSVNTT0MgMjAxOCDigJMgQ29tcGFyYXRpdmUgdGFibGVzIiwiU2hvcnRUaXRsZVVwZGF0ZVR5cGUiOjAsIlN0YXRpY0lkcyI6WyIwODU1MGI0ZS0xMmUzLTQ0NzItYjZiNi01ZDFmODdjMmUyMzgiXSwiVGFibGVPZkNvbnRlbnRzQ29tcGxleGl0eSI6MCwiVGFibGVPZkNvbnRlbnRzU291cmNlVGV4dEZvcm1hdCI6MCwiVGFza3MiOltdLCJUaXRsZSI6IkNvbXBhcmF0aXZlIHRhYmxlcyIsIlRyYW5zbGF0b3JzIjpbXSwiWWVhciI6IjIwMTgiLCJZZWFyUmVzb2x2ZWQiOiIyMDE4IiwiQ3JlYXRlZEJ5IjoiX01hcmVpa2UgQXJpYWFucyIsIkNyZWF0ZWRPbiI6IjIwMTktMDYtMTRUMTM6MDk6MTAiLCJNb2RpZmllZEJ5IjoiX01hcmVpa2UgQXJpYWFucyIsIklkIjoiN2I5MTlhMjMtNWU0NS00MmM3LWE0NWItZmZkMzdjMmEyNTAxIiwiTW9kaWZpZWRPbiI6IjIwMTktMDYtMTRUMTM6MTA6MzYiLCJQcm9qZWN0Ijp7IiRyZWYiOiI1In19LCJVc2VOdW1iZXJpbmdUeXBlT2ZQYXJlbnREb2N1bWVudCI6ZmFsc2V9XSwiRm9ybWF0dGVkVGV4dCI6eyIkaWQiOiI5IiwiQ291bnQiOjEsIlRleHRVbml0cyI6W3siJGlkIjoiMTAiLCJGb250U3R5bGUiOnsiJGlkIjoiMTEiLCJOZXV0cmFsIjp0cnVlfSwiUmVhZGluZ09yZGVyIjoxLCJUZXh0IjoiKE1JU1NPQywgMjAxOCkifV19LCJUYWciOiJDaXRhdmlQbGFjZWhvbGRlciM2ZjQyMGI0Zi0</w:instrText>
        </w:r>
        <w:r w:rsidR="00D86257" w:rsidRPr="00D86257">
          <w:instrText>5NjMyLTRjMzYtYWJiNy0wNmQwM2VhMWE0NmEiLCJUZXh0IjoiKE1JU1NPQywgMjAxOCkiLCJXQUlWZXJzaW9uIjoiNi40LjAuMzUifQ==}</w:instrText>
        </w:r>
        <w:r w:rsidR="00D86257" w:rsidRPr="00D86257">
          <w:fldChar w:fldCharType="separate"/>
        </w:r>
        <w:r w:rsidR="00D86257" w:rsidRPr="00D86257">
          <w:t>(MISSOC, 2018)</w:t>
        </w:r>
        <w:r w:rsidR="00D86257" w:rsidRPr="00D86257">
          <w:rPr>
            <w:lang w:val="en-US"/>
          </w:rPr>
          <w:fldChar w:fldCharType="end"/>
        </w:r>
        <w:r w:rsidR="00D86257" w:rsidRPr="00D86257">
          <w:t xml:space="preserve">, </w:t>
        </w:r>
        <w:proofErr w:type="spellStart"/>
        <w:r w:rsidR="00D86257" w:rsidRPr="00D86257">
          <w:t>the</w:t>
        </w:r>
        <w:proofErr w:type="spellEnd"/>
        <w:r w:rsidR="00D86257" w:rsidRPr="00D86257">
          <w:t xml:space="preserve"> Health in Transition </w:t>
        </w:r>
        <w:proofErr w:type="spellStart"/>
        <w:r w:rsidR="00D86257" w:rsidRPr="00D86257">
          <w:t>reports</w:t>
        </w:r>
        <w:proofErr w:type="spellEnd"/>
        <w:r w:rsidR="00D86257" w:rsidRPr="00D86257">
          <w:t xml:space="preserve"> </w:t>
        </w:r>
        <w:r w:rsidR="00D86257" w:rsidRPr="00D86257">
          <w:fldChar w:fldCharType="begin"/>
        </w:r>
        <w:r w:rsidR="00D86257" w:rsidRPr="00D86257">
          <w:instrText>ADDIN CitaviPlaceholder{eyIkaWQiOiIxIiwiRW50cmllcyI6W3siJGlkIjoiMiIsIklkIjoiNmJjYTdmOTUtOGI1ZS00OGE5LWFhYmYtM2NmNGUyNDBkNzQ2IiwiUmFuZ2VMZW5ndGgiOjU5LCJSZWZlcmVuY2VJZCI6ImIxYjRlYWFmLTBhM2MtNGY1ZS04YjA4LWU1YWFjMjVhYjc0YyIsIlJlZmVyZW5jZSI6eyIkaWQiOiIzIiwiQWJzdHJhY3RDb21wbGV4aXR5IjowLCJBYnN0cmFjdFNvdXJjZVRleHRGb3JtYXQiOjAsIkF1dGhvcnMiOlt7IiRpZCI6IjQiLCJMYXN0TmFtZSI6IkV1cm9wZWFuIE9ic2VydmF0b3J5IG9uIEhlYWx0aCBTeXN0ZW1zIGFuZCBQb2xpY2llcyIsIlByb3RlY3RlZCI6ZmFsc2UsIlNleCI6MCwiQ3JlYXRlZEJ5IjoiX01hcmVpa2UgQXJpYWFucyIsIkNyZWF0ZWRPbiI6IjIwMTktMDYtMTRUMTM6MDM6NDAiLCJNb2RpZmllZEJ5IjoiX01hcmVpa2UgQXJpYWFucyIsIklkIjoiMjE2MGVhYzYtNjMzZS00OGJiLWJmMWItN2E4N2Y2MGJkMzFhIiwiTW9kaWZpZWRPbiI6IjIwMTktMDYtMTRUMTM6MDM6ND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mh0dHA6Ly93d3cuZXVyby53aG8uaW50L2VuL2Fib3V0LXVzL3BhcnRuZXJzL29ic2VydmF0b3J5L3B1YmxpY2F0aW9ucy9oZWFsdGgtc3lzdGVtLXJldmlld3MtaGl0cy9mdWxsLWxpc3Qtb2YtY291bnRyeS1oaXRzIiwiTGlua2VkUmVzb3VyY2VUeXBlIjo1LCJVcmlTdHJpbmciOiJodHRwOi8vd3d3LmV1cm8ud2hvLmludC9lbi9hYm91dC11cy9wYXJ0bmVycy9vYnNlcnZhdG9yeS9wdWJsaWNhdGlvbnMvaGVhbHRoLXN5c3RlbS1yZXZpZXdzLWhpdHMvZnVsbC1saXN0LW9mLWNvdW50cnktaGl0cyIsIlByb3BlcnRpZXMiOnsiJGlkIjoiOCJ9fSwiQW5ub3RhdGlvbnMiOltdLCJMb2NhdGlvblR5cGUiOjAsIk1pcnJvcnNSZWZlcmVuY2VQcm9wZXJ0eUlkIjoxNTEsIkNyZWF0ZWRCeSI6Il9NYXJlaWtlIEFyaWFhbnMiLCJDcmVhdGVkT24iOiIyMDE5LTA2LTE0VDEzOjAyOjU2IiwiTW9kaWZpZWRCeSI6Il9NYXJlaWtlIEFyaWFhbnMiLCJJZCI6IjE1YjdjOTY2LTc2MjAtNDAxZi04NDcwLWI5MzFmZjFjNDVlMiIsIk1vZGlmaWVkT24iOiIyMDE5LTA2LTE0VDEzOjAyOjU5IiwiUHJvamVjdCI6eyIkcmVmIjoiNSJ9fV0sIk9ubGluZUFkZHJlc3MiOiJodHRwOi8vd3d3LmV1cm8ud2hvLmludC9lbi9hYm91dC11cy9wYXJ0bmVycy</w:instrText>
        </w:r>
        <w:r w:rsidR="00D86257" w:rsidRPr="00D86257">
          <w:rPr>
            <w:lang w:val="en-US"/>
          </w:rPr>
          <w:instrText>9vYnNlcnZhdG9yeS9wdWJsaWNhdGlvbnMvaGVhbHRoLXN5c3RlbS1yZXZpZXdzLWhpdHMvZnVsbC1saXN0LW9mLWNvdW50cnktaGl0cyIsIk9yZ2FuaXphdGlvbnMiOltdLCJPdGhlcnNJbnZvbHZlZCI6W10sIlB1Ymxpc2hlcnMiOltdLCJRdW90YXRpb25zIjpbXSwiUmVmZXJlbmNlVHlwZSI6IkludGVybmV0RG9jdW1lbnQiLCJTaG9ydFRpdGxlIjoiRXVyb3BlYW4gT2JzZXJ2YXRvcnkgb24gSGVhbHRoIFN5c3RlbXMgYW5kIFBvbGljaWVzIDIwMTgg4oCTIEhlYWx0aCBzeXN0ZW0gcmV2aWV3IEhpVCIsIlNob3J0VGl0bGVVcGRhdGVUeXBlIjowLCJTdGF0aWNJZHMiOlsiODM4MTY3MmYtYjhmNy00NjNiLWEyZDQtNTU1N2E3NGUyYzI1Il0sIlRhYmxlT2ZDb250ZW50c0NvbXBsZXhpdHkiOjAsIlRhYmxlT2ZDb250ZW50c1NvdXJjZVRleHRGb3JtYXQiOjAsIlRhc2tzIjpbXSwiVGl0bGUiOiJIZWFsdGggc3lzdGVtIHJldmlldyAoSGlUKSIsIlRyYW5zbGF0b3JzIjpbXSwiWWVhciI6IjIwMTgiLCJZZWFyUmVzb2x2ZWQiOiIyMDE4IiwiQ3JlYXRlZEJ5IjoiX01hcmVpa2UgQXJpYWFucyIsIkNyZWF0ZWRPbiI6IjIwMTktMDYtMTRUMTM6MDI6NTAiLCJNb2RpZmllZEJ5IjoiX01hcmVpa2UgQXJpYWFucyIsIklkIjoiYjFiNGVhYWYtMGEzYy00ZjVlLThiMDgtZTVhYWMyNWFiNzRjIiwiTW9kaWZpZWRPbiI6IjIwMTktMDYtMTRUMTM6MDQ6MzEiLCJQcm9qZWN0Ijp7IiRyZWYiOiI1In19LCJVc2VOdW1iZXJpbmdUeXBlT2ZQYXJlbnREb2N1bWVudCI6ZmFsc2V9XSwiRm9ybWF0dGVkVGV4dCI6eyIkaWQiOiI5IiwiQ291bnQiOjEsIlRleHRVbml0cyI6W3siJGlkIjoiMTAiLCJGb250U3R5bGUiOnsiJGlkIjoiMTEiLCJOZXV0cmFsIjp0cnVlfSwiUmVhZGluZ09yZGVyIjoxLCJUZXh0IjoiKEV1cm9wZWFuIE9ic2VydmF0b3J5IG9uIEhlYWx0aCBTeXN0ZW1zIGFuZCBQb2xpY2llcywgMjAxOCkifV19LCJUYWciOiJDaXRhdmlQbGFjZWhvbGRlciNjY2U5MzdlNC1kZjQwLTRjMjItYmFkMS0yNDk4ZjA0ZDM5NDYiLCJUZXh0IjoiKEV1cm9wZWFuIE9ic2VydmF0b3J5IG9uIEhlYWx0aCBTeXN0ZW1zIGFuZCBQb2xpY2llcywgMjAxOCkiLCJXQUlWZXJzaW9uIjoiNi40LjAuMzUifQ==}</w:instrText>
        </w:r>
        <w:r w:rsidR="00D86257" w:rsidRPr="00D86257">
          <w:fldChar w:fldCharType="separate"/>
        </w:r>
        <w:r w:rsidR="00D86257" w:rsidRPr="00D86257">
          <w:rPr>
            <w:lang w:val="en-US"/>
          </w:rPr>
          <w:t>(European Observatory on Health Systems and Policies, 2018)</w:t>
        </w:r>
        <w:r w:rsidR="00D86257" w:rsidRPr="00D86257">
          <w:rPr>
            <w:lang w:val="en-US"/>
          </w:rPr>
          <w:fldChar w:fldCharType="end"/>
        </w:r>
        <w:r w:rsidR="00D86257" w:rsidRPr="00D86257">
          <w:rPr>
            <w:lang w:val="en-US"/>
          </w:rPr>
          <w:t xml:space="preserve"> and the ESPN reports of the European Union </w:t>
        </w:r>
      </w:ins>
      <w:customXmlInsRangeStart w:id="100" w:author="Philipp Alexander Linden" w:date="2020-07-07T15:03:00Z"/>
      <w:sdt>
        <w:sdtPr>
          <w:alias w:val="Don't edit this field"/>
          <w:tag w:val="CitaviPlaceholder#f4e1c29c-66b7-4863-890c-6a46d62ce28c"/>
          <w:id w:val="-621620643"/>
          <w:placeholder>
            <w:docPart w:val="7D57A7D08DD44C4D8EBE6004EE04B4BE"/>
          </w:placeholder>
        </w:sdtPr>
        <w:sdtEndPr/>
        <w:sdtContent>
          <w:customXmlInsRangeEnd w:id="100"/>
          <w:ins w:id="101" w:author="Philipp Alexander Linden" w:date="2020-07-07T15:03:00Z">
            <w:r w:rsidR="00D86257" w:rsidRPr="00D86257">
              <w:fldChar w:fldCharType="begin"/>
            </w:r>
            <w:r w:rsidR="00D86257" w:rsidRPr="00D86257">
              <w:rPr>
                <w:lang w:val="en-US"/>
              </w:rPr>
              <w:instrText>ADDIN CitaviPlaceholder{eyIkaWQiOiIxIiwiRW50cmllcyI6W3siJGlkIjoiMiIsIklkIjoiYTc4OTVhNDUtYjgyZi00NmYzLThkZDMtYWE5OGI0MTFjMTkzIiwiUmFuZ2VMZW5ndGgiOjI3LCJSZWZlcmVuY2VJZCI6ImU2OTVjOTgxLTJlYmUtNDhmMC04MTY2LTQzMjJiYTY3ZWE5ZiIsIlJlZmVyZW5jZSI6eyIkaWQiOiIzIiwiQWJzdHJhY3RDb21wbGV4aXR5IjowLCJBYnN0cmFjdFNvdXJjZVRleHRGb3JtYXQiOjAsIkF1dGhvcnMiOlt7IiRpZCI6IjQiLCJMYXN0TmFtZSI6IkV1cm9wZWFuIENvbW1pc3Npb24iLCJQcm90ZWN0ZWQiOmZhbHNlLCJTZXgiOjAsIkNyZWF0ZWRCeSI6Il9NYXJlaWtlIEFyaWFhbnMiLCJDcmVhdGVkT24iOiIyMDE5LTA2LTE0VDEzOjA0OjE2IiwiTW9kaWZpZWRCeSI6Il9NYXJlaWtlIEFyaWFhbnMiLCJJZCI6ImE0OTIwMTQxLTg0N2YtNGI4MC05Yjk4LTMwODk1OTJjZTRhNCIsIk1vZGlmaWVkT24iOiIyMDE5LTA2LTE0VDEzOjA0OjE5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Jc0xvY2FsQ2xvdWRQcm9qZWN0RmlsZUxpbmsiOmZhbHNlLCJMaW5rZWRSZXNvdXJjZVN0YXR1cyI6OCwiT3JpZ2luYWxTdHJpbmciOiJodHRwczovL2VjLmV1cm9wYS5ldS9zb2NpYWwvbWFpbi5qc3A/YWR2U2VhcmNoS2V5PWVzcG5sdGNfMjAxOCZtb2RlPWFkdmFuY2VkU3VibWl0JmNhdElkPTIyJnBvbGljeUFyZWE9MCZwb2xpY3lBcmVhU3ViPTAmY291bnRyeT0wJnllYXI9MCIsIkxpbmtlZFJlc291cmNlVHlwZSI6NSwiVXJpU3RyaW5nIjoiaHR0cHM6Ly9lYy5ldXJvcGEuZXUvc29jaWFsL21haW4uanNwP2FkdlNlYXJjaEtleT</w:instrText>
            </w:r>
            <w:r w:rsidR="00D86257" w:rsidRPr="00D86257">
              <w:instrText>1lc3BubHRjXzIwMTgmbW9kZT1hZHZhbmNlZFN1Ym1pdCZjYXRJZD0yMiZwb2xpY3lBcmVhPTAmcG9saWN5QXJlYVN1Yj0wJmNvdW50cnk9MCZ5ZWFyPTAiLCJQcm9wZXJ0aWVzIjp7IiRpZCI6IjgifX0sIkFubm90YXRpb25zIjpbXSwiTG9jYXRpb25UeXBlIjowLCJNaXJyb3JzUmVmZXJlbmNlUHJvcGVydHlJZCI6MTUxLCJDcmVhdGVkQnkiOiJfTWFyZWlrZSBBcmlhYW5zIiwiQ3JlYXRlZE9uIjoiMjAxOS0wNi0xNFQxMzowMDo1NyIsIk1vZGlmaWVkQnkiOiJfTWFyZWlrZSBBcmlhYW5zIiwiSWQiOiI3NDgwNjg1YS0zZWI1LTRjYjgtOGExMi0zMmUwNGZjZjg0NGEiLCJNb2RpZmllZE9uIjoiMjAxOS0wNi0xNFQxMzowMDo1OSIsIlByb2plY3QiOnsiJHJlZiI6IjUifX1dLCJPbmxpbmVBZGRyZXNzIj</w:instrText>
            </w:r>
            <w:r w:rsidR="00D86257" w:rsidRPr="00D86257">
              <w:rPr>
                <w:lang w:val="en-US"/>
                <w:rPrChange w:id="102" w:author="Philipp Alexander Linden" w:date="2020-07-07T15:03:00Z">
                  <w:rPr/>
                </w:rPrChange>
              </w:rPr>
              <w:instrText>oiaHR0cHM6Ly9lYy5ldXJvcGEuZXU</w:instrText>
            </w:r>
            <w:r w:rsidR="00D86257" w:rsidRPr="00D86257">
              <w:rPr>
                <w:lang w:val="en-US"/>
              </w:rPr>
              <w:instrText>vc29jaWFsL21haW4uanNwP2FkdlNlYXJjaEtleT1lc3BubHRjXzIwMTgmbW9kZT1hZHZhbmNlZFN1Ym1pdCZjYXRJZD0yMiZwb2xpY3lBcmVhPTAmcG9saWN5QXJlYVN1Yj0wJmNvdW50cnk9MCZ5ZWFyPTAiLCJPcmdhbml6YXRpb25zIjpbXSwiT3RoZXJzSW52b2x2ZWQiOltdLCJQdWJsaXNoZXJzIjpbXSwiUXVvdGF0aW9ucyI6W10sIlJlZmVyZW5jZVR5cGUiOiJJbnRlcm5ldERvY3VtZW50IiwiU2hvcnRUaXRsZSI6IkV1cm9wZWFuIENvbW1pc3Npb24gMjAxOCDigJMgRVNQTiB0aGVtYXRpYyByZXBvcnQgb24gQ2hhbGxlbmdlcyIsIlNob3J0VGl0bGVVcGRhdGVUeXBlIjowLCJTdGF0aWNJZHMiOlsiYmNmMzY5NDAtYTYwMS00ODVjLWE1NGMtNzJlYzQ1MDYyOTRiIl0sIlRhYmxlT2ZDb250ZW50c0NvbXBsZXhpdHkiOjAsIlRhYmxlT2ZDb250ZW50c1NvdXJjZVRleHRGb3JtYXQiOjAsIlRhc2tzIjpbXSwiVGl0bGUiOiJFU1BOIHRoZW1hdGljIHJlcG9ydCBvbiBDaGFsbGVuZ2VzIGluIGxvbmctdGVybSBjYXJlIiwiVHJhbnNsYXRvcnMiOltdLCJZZWFyIjoiMjAxOCIsIlllYXJSZXNvbHZlZCI6IjIwMTgiLCJDcmVhdGVkQnkiOiJfTWFyZWlrZSBBcmlhYW5zIiwiQ3JlYXRlZE9uIjoiMjAxOS0wNi0xNFQxMzowMDo1MSIsIk1vZGlmaWVkQnkiOiJfTWFyZWlrZSBBcmlhYW5zIiwiSWQiOiJlNjk1Yzk4MS0yZWJlLTQ4ZjAtODE2Ni00MzIyYmE2N2VhOWYiLCJNb2RpZmllZE9uIjoiMjAxOS0wNi0xNFQxMzowNDoxNiIsIlByb2plY3QiOnsiJHJlZiI6IjUifX0sIlVzZU51bWJlcmluZ1R5cGVPZlBhcmVudERvY3VtZW50IjpmYWxzZX1dLCJGb3JtYXR0ZWRUZXh0Ijp7IiRpZCI6IjkiLCJDb3VudCI6MSwiVGV4dFVuaXRzIjpbeyIkaWQiOiIxMCIsIkZvbnRTdHlsZSI6eyIkaWQiOiIxMSIsIk5ldXRyYWwiOnRydWV9LCJSZWFkaW5nT3JkZXIiOjEsIlRleHQiOiIoRXVyb3BlYW4gQ29tbWlzc2lvbiwgMjAxOCkifV19LCJUYWciOiJDaXRhdmlQbGFjZWhvbGRlciNmNGUxYzI5Yy02NmI3LTQ4NjMtODkwYy02YTQ2ZDYyY2UyOGMiLCJUZXh0IjoiKEV1cm9wZWFuIENvbW1pc3Npb24sIDIwMTgpIiwiV0FJVmVyc2lvbiI6IjYuNC4wLjM1In0=}</w:instrText>
            </w:r>
            <w:r w:rsidR="00D86257" w:rsidRPr="00D86257">
              <w:fldChar w:fldCharType="separate"/>
            </w:r>
            <w:r w:rsidR="00D86257" w:rsidRPr="00D86257">
              <w:rPr>
                <w:lang w:val="en-US"/>
              </w:rPr>
              <w:t>(European Commission, 2018)</w:t>
            </w:r>
            <w:r w:rsidR="00D86257" w:rsidRPr="00D86257">
              <w:rPr>
                <w:lang w:val="en-US"/>
              </w:rPr>
              <w:fldChar w:fldCharType="end"/>
            </w:r>
          </w:ins>
          <w:customXmlInsRangeStart w:id="103" w:author="Philipp Alexander Linden" w:date="2020-07-07T15:03:00Z"/>
        </w:sdtContent>
      </w:sdt>
      <w:customXmlInsRangeEnd w:id="103"/>
      <w:ins w:id="104" w:author="Philipp Alexander Linden" w:date="2020-07-07T15:03:00Z">
        <w:r w:rsidR="00D86257" w:rsidRPr="00D86257">
          <w:rPr>
            <w:lang w:val="en-US"/>
          </w:rPr>
          <w:t xml:space="preserve"> In case of ambiguous information, we searched for additional information on the indicator within scientific publications and countries’ official websites. The codes refer to the national rules or the dominant rules in place, since in </w:t>
        </w:r>
        <w:r w:rsidR="00D86257" w:rsidRPr="00D86257">
          <w:rPr>
            <w:lang w:val="en-US"/>
          </w:rPr>
          <w:lastRenderedPageBreak/>
          <w:t xml:space="preserve">some countries regional or municipal rules prevail. To double-check our coded values, we contacted national LTC policy experts, sent them a questionnaire containing the coding scheme and our assessment of codes. We received XX </w:t>
        </w:r>
        <w:proofErr w:type="spellStart"/>
        <w:r w:rsidR="00D86257" w:rsidRPr="00D86257">
          <w:rPr>
            <w:lang w:val="en-US"/>
          </w:rPr>
          <w:t>questionaires</w:t>
        </w:r>
        <w:proofErr w:type="spellEnd"/>
        <w:r w:rsidR="00D86257" w:rsidRPr="00D86257">
          <w:rPr>
            <w:lang w:val="en-US"/>
          </w:rPr>
          <w:t xml:space="preserve"> with comments to our coding between May and July 2019.</w:t>
        </w:r>
      </w:ins>
    </w:p>
    <w:p w14:paraId="6064959F" w14:textId="77777777" w:rsidR="00E62C77" w:rsidRPr="006A56FF" w:rsidRDefault="00E62C77" w:rsidP="00E62C77">
      <w:pPr>
        <w:pStyle w:val="Textkrper"/>
        <w:spacing w:line="480" w:lineRule="auto"/>
        <w:jc w:val="center"/>
        <w:rPr>
          <w:szCs w:val="24"/>
        </w:rPr>
      </w:pPr>
      <w:r w:rsidRPr="00E028AA">
        <w:rPr>
          <w:szCs w:val="24"/>
          <w:highlight w:val="yellow"/>
        </w:rPr>
        <w:t>--- TABLE 1 ABOUT HERE ---</w:t>
      </w:r>
    </w:p>
    <w:p w14:paraId="0DCCDBDE" w14:textId="77777777" w:rsidR="00E62C77" w:rsidRPr="006A56FF" w:rsidRDefault="00E62C77" w:rsidP="00E62C77">
      <w:pPr>
        <w:pStyle w:val="03TabelleKopfzeile12pt"/>
        <w:rPr>
          <w:lang w:val="en-US"/>
        </w:rPr>
      </w:pPr>
      <w:r w:rsidRPr="006A56FF">
        <w:rPr>
          <w:lang w:val="en-US"/>
        </w:rPr>
        <w:t xml:space="preserve">Table </w:t>
      </w:r>
      <w:r w:rsidRPr="006A56FF">
        <w:rPr>
          <w:lang w:val="en-US"/>
        </w:rPr>
        <w:fldChar w:fldCharType="begin"/>
      </w:r>
      <w:r w:rsidRPr="006A56FF">
        <w:rPr>
          <w:lang w:val="en-US"/>
        </w:rPr>
        <w:instrText xml:space="preserve"> SEQ Table \* ARABIC </w:instrText>
      </w:r>
      <w:r w:rsidRPr="006A56FF">
        <w:rPr>
          <w:lang w:val="en-US"/>
        </w:rPr>
        <w:fldChar w:fldCharType="separate"/>
      </w:r>
      <w:r>
        <w:rPr>
          <w:noProof/>
          <w:lang w:val="en-US"/>
        </w:rPr>
        <w:t>1</w:t>
      </w:r>
      <w:r w:rsidRPr="006A56FF">
        <w:rPr>
          <w:lang w:val="en-US"/>
        </w:rPr>
        <w:fldChar w:fldCharType="end"/>
      </w:r>
      <w:r w:rsidRPr="006A56FF">
        <w:rPr>
          <w:lang w:val="en-US"/>
        </w:rPr>
        <w:t xml:space="preserve">: Overview of LTC typology </w:t>
      </w:r>
      <w:commentRangeStart w:id="105"/>
      <w:r w:rsidRPr="006A56FF">
        <w:rPr>
          <w:lang w:val="en-US"/>
        </w:rPr>
        <w:t>indicators</w:t>
      </w:r>
      <w:commentRangeEnd w:id="105"/>
      <w:r>
        <w:rPr>
          <w:rStyle w:val="Kommentarzeichen"/>
          <w:bCs w:val="0"/>
        </w:rPr>
        <w:commentReference w:id="105"/>
      </w:r>
    </w:p>
    <w:tbl>
      <w:tblPr>
        <w:tblW w:w="8506" w:type="dxa"/>
        <w:tblLayout w:type="fixed"/>
        <w:tblLook w:val="0000" w:firstRow="0" w:lastRow="0" w:firstColumn="0" w:lastColumn="0" w:noHBand="0" w:noVBand="0"/>
      </w:tblPr>
      <w:tblGrid>
        <w:gridCol w:w="3828"/>
        <w:gridCol w:w="1276"/>
        <w:gridCol w:w="851"/>
        <w:gridCol w:w="851"/>
        <w:gridCol w:w="709"/>
        <w:gridCol w:w="991"/>
      </w:tblGrid>
      <w:tr w:rsidR="00E62C77" w:rsidRPr="006A56FF" w14:paraId="0C58154D" w14:textId="77777777" w:rsidTr="000E6987">
        <w:trPr>
          <w:trHeight w:val="283"/>
        </w:trPr>
        <w:tc>
          <w:tcPr>
            <w:tcW w:w="3828" w:type="dxa"/>
            <w:tcBorders>
              <w:top w:val="single" w:sz="4" w:space="0" w:color="auto"/>
              <w:bottom w:val="single" w:sz="4" w:space="0" w:color="auto"/>
            </w:tcBorders>
            <w:shd w:val="clear" w:color="auto" w:fill="auto"/>
            <w:vAlign w:val="center"/>
          </w:tcPr>
          <w:p w14:paraId="071B84BB" w14:textId="77777777" w:rsidR="00E62C77" w:rsidRPr="006A56FF" w:rsidRDefault="00E62C77" w:rsidP="000E6987">
            <w:pPr>
              <w:rPr>
                <w:sz w:val="20"/>
                <w:lang w:val="en-US"/>
              </w:rPr>
            </w:pPr>
          </w:p>
        </w:tc>
        <w:tc>
          <w:tcPr>
            <w:tcW w:w="1276" w:type="dxa"/>
            <w:tcBorders>
              <w:top w:val="single" w:sz="4" w:space="0" w:color="auto"/>
              <w:bottom w:val="single" w:sz="4" w:space="0" w:color="auto"/>
            </w:tcBorders>
            <w:vAlign w:val="center"/>
          </w:tcPr>
          <w:p w14:paraId="45BFAC6F" w14:textId="77777777" w:rsidR="00E62C77" w:rsidRPr="006A56FF" w:rsidRDefault="00E62C77" w:rsidP="000E6987">
            <w:pPr>
              <w:rPr>
                <w:sz w:val="20"/>
                <w:lang w:val="en-US"/>
              </w:rPr>
            </w:pPr>
            <w:r w:rsidRPr="006A56FF">
              <w:rPr>
                <w:sz w:val="20"/>
                <w:lang w:val="en-US"/>
              </w:rPr>
              <w:t>Abbreviation</w:t>
            </w:r>
          </w:p>
        </w:tc>
        <w:tc>
          <w:tcPr>
            <w:tcW w:w="851" w:type="dxa"/>
            <w:tcBorders>
              <w:top w:val="single" w:sz="4" w:space="0" w:color="auto"/>
              <w:bottom w:val="single" w:sz="4" w:space="0" w:color="auto"/>
            </w:tcBorders>
            <w:vAlign w:val="center"/>
          </w:tcPr>
          <w:p w14:paraId="6547087F" w14:textId="77777777" w:rsidR="00E62C77" w:rsidRPr="006A56FF" w:rsidRDefault="00E62C77" w:rsidP="000E6987">
            <w:pPr>
              <w:rPr>
                <w:sz w:val="20"/>
                <w:lang w:val="en-US"/>
              </w:rPr>
            </w:pPr>
            <w:r w:rsidRPr="006A56FF">
              <w:rPr>
                <w:sz w:val="20"/>
                <w:lang w:val="en-US"/>
              </w:rPr>
              <w:t>Mean</w:t>
            </w:r>
          </w:p>
        </w:tc>
        <w:tc>
          <w:tcPr>
            <w:tcW w:w="851" w:type="dxa"/>
            <w:tcBorders>
              <w:top w:val="single" w:sz="4" w:space="0" w:color="auto"/>
              <w:bottom w:val="single" w:sz="4" w:space="0" w:color="auto"/>
            </w:tcBorders>
            <w:vAlign w:val="center"/>
          </w:tcPr>
          <w:p w14:paraId="711DD8BC" w14:textId="77777777" w:rsidR="00E62C77" w:rsidRPr="006A56FF" w:rsidRDefault="00E62C77" w:rsidP="000E6987">
            <w:pPr>
              <w:rPr>
                <w:sz w:val="20"/>
                <w:lang w:val="en-US"/>
              </w:rPr>
            </w:pPr>
            <w:r w:rsidRPr="006A56FF">
              <w:rPr>
                <w:sz w:val="20"/>
                <w:lang w:val="en-US"/>
              </w:rPr>
              <w:t>SD</w:t>
            </w:r>
          </w:p>
        </w:tc>
        <w:tc>
          <w:tcPr>
            <w:tcW w:w="709" w:type="dxa"/>
            <w:tcBorders>
              <w:top w:val="single" w:sz="4" w:space="0" w:color="auto"/>
              <w:bottom w:val="single" w:sz="4" w:space="0" w:color="auto"/>
            </w:tcBorders>
            <w:vAlign w:val="center"/>
          </w:tcPr>
          <w:p w14:paraId="21109404" w14:textId="77777777" w:rsidR="00E62C77" w:rsidRPr="006A56FF" w:rsidRDefault="00E62C77" w:rsidP="000E6987">
            <w:pPr>
              <w:rPr>
                <w:sz w:val="20"/>
                <w:lang w:val="en-US"/>
              </w:rPr>
            </w:pPr>
            <w:r w:rsidRPr="006A56FF">
              <w:rPr>
                <w:sz w:val="20"/>
                <w:lang w:val="en-US"/>
              </w:rPr>
              <w:t>Min.</w:t>
            </w:r>
          </w:p>
        </w:tc>
        <w:tc>
          <w:tcPr>
            <w:tcW w:w="991" w:type="dxa"/>
            <w:tcBorders>
              <w:top w:val="single" w:sz="4" w:space="0" w:color="auto"/>
              <w:bottom w:val="single" w:sz="4" w:space="0" w:color="auto"/>
            </w:tcBorders>
            <w:vAlign w:val="center"/>
          </w:tcPr>
          <w:p w14:paraId="140B30B4" w14:textId="77777777" w:rsidR="00E62C77" w:rsidRPr="006A56FF" w:rsidRDefault="00E62C77" w:rsidP="000E6987">
            <w:pPr>
              <w:rPr>
                <w:sz w:val="20"/>
                <w:lang w:val="en-US"/>
              </w:rPr>
            </w:pPr>
            <w:r w:rsidRPr="006A56FF">
              <w:rPr>
                <w:sz w:val="20"/>
                <w:lang w:val="en-US"/>
              </w:rPr>
              <w:t>Max.</w:t>
            </w:r>
          </w:p>
        </w:tc>
      </w:tr>
      <w:tr w:rsidR="00E62C77" w:rsidRPr="006A56FF" w14:paraId="713024A9" w14:textId="77777777" w:rsidTr="000E6987">
        <w:trPr>
          <w:trHeight w:val="283"/>
        </w:trPr>
        <w:tc>
          <w:tcPr>
            <w:tcW w:w="3828" w:type="dxa"/>
            <w:tcBorders>
              <w:top w:val="single" w:sz="4" w:space="0" w:color="auto"/>
            </w:tcBorders>
            <w:shd w:val="clear" w:color="auto" w:fill="auto"/>
            <w:vAlign w:val="center"/>
          </w:tcPr>
          <w:p w14:paraId="2A35EF62" w14:textId="77777777" w:rsidR="00E62C77" w:rsidRPr="00CD07AD" w:rsidRDefault="00E62C77" w:rsidP="000E6987">
            <w:pPr>
              <w:rPr>
                <w:i/>
                <w:iCs/>
                <w:sz w:val="20"/>
                <w:lang w:val="en-US"/>
              </w:rPr>
            </w:pPr>
            <w:r w:rsidRPr="00CD07AD">
              <w:rPr>
                <w:i/>
                <w:iCs/>
                <w:sz w:val="20"/>
                <w:lang w:val="en-US"/>
              </w:rPr>
              <w:t>I: Supply</w:t>
            </w:r>
          </w:p>
        </w:tc>
        <w:tc>
          <w:tcPr>
            <w:tcW w:w="1276" w:type="dxa"/>
            <w:tcBorders>
              <w:top w:val="single" w:sz="4" w:space="0" w:color="auto"/>
            </w:tcBorders>
            <w:vAlign w:val="center"/>
          </w:tcPr>
          <w:p w14:paraId="722D5638" w14:textId="77777777" w:rsidR="00E62C77" w:rsidRPr="006A56FF" w:rsidRDefault="00E62C77" w:rsidP="000E6987">
            <w:pPr>
              <w:rPr>
                <w:sz w:val="20"/>
                <w:lang w:val="en-US"/>
              </w:rPr>
            </w:pPr>
          </w:p>
        </w:tc>
        <w:tc>
          <w:tcPr>
            <w:tcW w:w="851" w:type="dxa"/>
            <w:tcBorders>
              <w:top w:val="single" w:sz="4" w:space="0" w:color="auto"/>
            </w:tcBorders>
            <w:vAlign w:val="center"/>
          </w:tcPr>
          <w:p w14:paraId="50519775" w14:textId="77777777" w:rsidR="00E62C77" w:rsidRPr="006A56FF" w:rsidRDefault="00E62C77" w:rsidP="000E6987">
            <w:pPr>
              <w:rPr>
                <w:sz w:val="20"/>
                <w:lang w:val="en-US"/>
              </w:rPr>
            </w:pPr>
          </w:p>
        </w:tc>
        <w:tc>
          <w:tcPr>
            <w:tcW w:w="851" w:type="dxa"/>
            <w:tcBorders>
              <w:top w:val="single" w:sz="4" w:space="0" w:color="auto"/>
            </w:tcBorders>
            <w:vAlign w:val="center"/>
          </w:tcPr>
          <w:p w14:paraId="652C39BF" w14:textId="77777777" w:rsidR="00E62C77" w:rsidRPr="006A56FF" w:rsidRDefault="00E62C77" w:rsidP="000E6987">
            <w:pPr>
              <w:rPr>
                <w:sz w:val="20"/>
                <w:lang w:val="en-US"/>
              </w:rPr>
            </w:pPr>
          </w:p>
        </w:tc>
        <w:tc>
          <w:tcPr>
            <w:tcW w:w="709" w:type="dxa"/>
            <w:tcBorders>
              <w:top w:val="single" w:sz="4" w:space="0" w:color="auto"/>
            </w:tcBorders>
            <w:vAlign w:val="center"/>
          </w:tcPr>
          <w:p w14:paraId="6CB030D9" w14:textId="77777777" w:rsidR="00E62C77" w:rsidRPr="006A56FF" w:rsidRDefault="00E62C77" w:rsidP="000E6987">
            <w:pPr>
              <w:rPr>
                <w:sz w:val="20"/>
                <w:lang w:val="en-US"/>
              </w:rPr>
            </w:pPr>
          </w:p>
        </w:tc>
        <w:tc>
          <w:tcPr>
            <w:tcW w:w="991" w:type="dxa"/>
            <w:tcBorders>
              <w:top w:val="single" w:sz="4" w:space="0" w:color="auto"/>
            </w:tcBorders>
            <w:vAlign w:val="center"/>
          </w:tcPr>
          <w:p w14:paraId="3E4ED437" w14:textId="77777777" w:rsidR="00E62C77" w:rsidRPr="006A56FF" w:rsidRDefault="00E62C77" w:rsidP="000E6987">
            <w:pPr>
              <w:rPr>
                <w:sz w:val="20"/>
                <w:lang w:val="en-US"/>
              </w:rPr>
            </w:pPr>
          </w:p>
        </w:tc>
      </w:tr>
      <w:tr w:rsidR="00E62C77" w:rsidRPr="006A56FF" w14:paraId="0DF86274" w14:textId="77777777" w:rsidTr="000E6987">
        <w:trPr>
          <w:trHeight w:val="283"/>
        </w:trPr>
        <w:tc>
          <w:tcPr>
            <w:tcW w:w="3828" w:type="dxa"/>
            <w:shd w:val="clear" w:color="auto" w:fill="auto"/>
            <w:vAlign w:val="center"/>
          </w:tcPr>
          <w:p w14:paraId="5EFB49B3" w14:textId="77777777" w:rsidR="00E62C77" w:rsidRPr="006A56FF" w:rsidRDefault="00E62C77" w:rsidP="000E6987">
            <w:pPr>
              <w:spacing w:line="276" w:lineRule="auto"/>
              <w:ind w:left="142"/>
              <w:rPr>
                <w:sz w:val="20"/>
                <w:lang w:val="en-US"/>
              </w:rPr>
            </w:pPr>
            <w:r w:rsidRPr="006A56FF">
              <w:rPr>
                <w:sz w:val="20"/>
                <w:lang w:val="en-US"/>
              </w:rPr>
              <w:t>Expenditure per capita in US$, PPP</w:t>
            </w:r>
          </w:p>
        </w:tc>
        <w:tc>
          <w:tcPr>
            <w:tcW w:w="1276" w:type="dxa"/>
            <w:vAlign w:val="center"/>
          </w:tcPr>
          <w:p w14:paraId="69473DDA" w14:textId="77777777" w:rsidR="00E62C77" w:rsidRPr="006A56FF" w:rsidRDefault="00E62C77" w:rsidP="000E6987">
            <w:pPr>
              <w:rPr>
                <w:sz w:val="20"/>
                <w:lang w:val="en-US"/>
              </w:rPr>
            </w:pPr>
            <w:r w:rsidRPr="006A56FF">
              <w:rPr>
                <w:sz w:val="20"/>
                <w:lang w:val="en-US"/>
              </w:rPr>
              <w:t>EXPND</w:t>
            </w:r>
          </w:p>
        </w:tc>
        <w:tc>
          <w:tcPr>
            <w:tcW w:w="851" w:type="dxa"/>
            <w:vAlign w:val="center"/>
          </w:tcPr>
          <w:p w14:paraId="6D1CCEA0" w14:textId="77777777" w:rsidR="00E62C77" w:rsidRPr="006A56FF" w:rsidRDefault="00E62C77" w:rsidP="000E6987">
            <w:pPr>
              <w:rPr>
                <w:sz w:val="20"/>
                <w:lang w:val="en-US"/>
              </w:rPr>
            </w:pPr>
            <w:r w:rsidRPr="006A56FF">
              <w:rPr>
                <w:sz w:val="20"/>
                <w:lang w:val="en-US"/>
              </w:rPr>
              <w:t>709.89</w:t>
            </w:r>
          </w:p>
        </w:tc>
        <w:tc>
          <w:tcPr>
            <w:tcW w:w="851" w:type="dxa"/>
            <w:vAlign w:val="center"/>
          </w:tcPr>
          <w:p w14:paraId="052FC8B0" w14:textId="77777777" w:rsidR="00E62C77" w:rsidRPr="006A56FF" w:rsidRDefault="00E62C77" w:rsidP="000E6987">
            <w:pPr>
              <w:rPr>
                <w:sz w:val="20"/>
                <w:lang w:val="en-US"/>
              </w:rPr>
            </w:pPr>
            <w:r w:rsidRPr="006A56FF">
              <w:rPr>
                <w:sz w:val="20"/>
                <w:lang w:val="en-US"/>
              </w:rPr>
              <w:t>524.81</w:t>
            </w:r>
          </w:p>
        </w:tc>
        <w:tc>
          <w:tcPr>
            <w:tcW w:w="709" w:type="dxa"/>
            <w:vAlign w:val="center"/>
          </w:tcPr>
          <w:p w14:paraId="1532C575" w14:textId="77777777" w:rsidR="00E62C77" w:rsidRPr="006A56FF" w:rsidRDefault="00E62C77" w:rsidP="000E6987">
            <w:pPr>
              <w:rPr>
                <w:sz w:val="20"/>
                <w:lang w:val="en-US"/>
              </w:rPr>
            </w:pPr>
            <w:r w:rsidRPr="006A56FF">
              <w:rPr>
                <w:sz w:val="20"/>
                <w:lang w:val="en-US"/>
              </w:rPr>
              <w:t>9.48</w:t>
            </w:r>
          </w:p>
        </w:tc>
        <w:tc>
          <w:tcPr>
            <w:tcW w:w="991" w:type="dxa"/>
            <w:vAlign w:val="center"/>
          </w:tcPr>
          <w:p w14:paraId="57CDD1D9" w14:textId="77777777" w:rsidR="00E62C77" w:rsidRPr="006A56FF" w:rsidRDefault="00E62C77" w:rsidP="000E6987">
            <w:pPr>
              <w:rPr>
                <w:sz w:val="20"/>
                <w:lang w:val="en-US"/>
              </w:rPr>
            </w:pPr>
            <w:r w:rsidRPr="006A56FF">
              <w:rPr>
                <w:sz w:val="20"/>
                <w:lang w:val="en-US"/>
              </w:rPr>
              <w:t>1745.09</w:t>
            </w:r>
          </w:p>
        </w:tc>
      </w:tr>
      <w:tr w:rsidR="00E62C77" w:rsidRPr="006A56FF" w14:paraId="118C3908" w14:textId="77777777" w:rsidTr="000E6987">
        <w:trPr>
          <w:trHeight w:val="283"/>
        </w:trPr>
        <w:tc>
          <w:tcPr>
            <w:tcW w:w="3828" w:type="dxa"/>
            <w:shd w:val="clear" w:color="auto" w:fill="auto"/>
            <w:vAlign w:val="center"/>
          </w:tcPr>
          <w:p w14:paraId="0CE5AFD8" w14:textId="77777777" w:rsidR="00E62C77" w:rsidRPr="006A56FF" w:rsidRDefault="00E62C77" w:rsidP="000E6987">
            <w:pPr>
              <w:spacing w:line="276" w:lineRule="auto"/>
              <w:ind w:left="142"/>
              <w:rPr>
                <w:sz w:val="20"/>
                <w:lang w:val="en-US"/>
              </w:rPr>
            </w:pPr>
            <w:r w:rsidRPr="006A56FF">
              <w:rPr>
                <w:sz w:val="20"/>
                <w:lang w:val="en-US"/>
              </w:rPr>
              <w:t>Number of beds per 1000 inhabitants</w:t>
            </w:r>
          </w:p>
        </w:tc>
        <w:tc>
          <w:tcPr>
            <w:tcW w:w="1276" w:type="dxa"/>
            <w:vAlign w:val="center"/>
          </w:tcPr>
          <w:p w14:paraId="6297B1AE" w14:textId="77777777" w:rsidR="00E62C77" w:rsidRPr="006A56FF" w:rsidRDefault="00E62C77" w:rsidP="000E6987">
            <w:pPr>
              <w:rPr>
                <w:sz w:val="20"/>
                <w:lang w:val="en-US"/>
              </w:rPr>
            </w:pPr>
            <w:r w:rsidRPr="006A56FF">
              <w:rPr>
                <w:sz w:val="20"/>
                <w:lang w:val="en-US"/>
              </w:rPr>
              <w:t>BEDS</w:t>
            </w:r>
          </w:p>
        </w:tc>
        <w:tc>
          <w:tcPr>
            <w:tcW w:w="851" w:type="dxa"/>
            <w:vAlign w:val="center"/>
          </w:tcPr>
          <w:p w14:paraId="70885399" w14:textId="77777777" w:rsidR="00E62C77" w:rsidRPr="006A56FF" w:rsidRDefault="00E62C77" w:rsidP="000E6987">
            <w:pPr>
              <w:rPr>
                <w:sz w:val="20"/>
                <w:lang w:val="en-US"/>
              </w:rPr>
            </w:pPr>
            <w:r w:rsidRPr="006A56FF">
              <w:rPr>
                <w:sz w:val="20"/>
                <w:lang w:val="en-US"/>
              </w:rPr>
              <w:t>47.73</w:t>
            </w:r>
          </w:p>
        </w:tc>
        <w:tc>
          <w:tcPr>
            <w:tcW w:w="851" w:type="dxa"/>
            <w:vAlign w:val="center"/>
          </w:tcPr>
          <w:p w14:paraId="38FC0A4C" w14:textId="77777777" w:rsidR="00E62C77" w:rsidRPr="006A56FF" w:rsidRDefault="00E62C77" w:rsidP="000E6987">
            <w:pPr>
              <w:rPr>
                <w:sz w:val="20"/>
                <w:lang w:val="en-US"/>
              </w:rPr>
            </w:pPr>
            <w:r w:rsidRPr="006A56FF">
              <w:rPr>
                <w:sz w:val="20"/>
                <w:lang w:val="en-US"/>
              </w:rPr>
              <w:t>18.27</w:t>
            </w:r>
          </w:p>
        </w:tc>
        <w:tc>
          <w:tcPr>
            <w:tcW w:w="709" w:type="dxa"/>
            <w:vAlign w:val="center"/>
          </w:tcPr>
          <w:p w14:paraId="3823C6DF" w14:textId="77777777" w:rsidR="00E62C77" w:rsidRPr="006A56FF" w:rsidRDefault="00E62C77" w:rsidP="000E6987">
            <w:pPr>
              <w:rPr>
                <w:sz w:val="20"/>
                <w:lang w:val="en-US"/>
              </w:rPr>
            </w:pPr>
            <w:r w:rsidRPr="006A56FF">
              <w:rPr>
                <w:sz w:val="20"/>
                <w:lang w:val="en-US"/>
              </w:rPr>
              <w:t>12.2</w:t>
            </w:r>
          </w:p>
        </w:tc>
        <w:tc>
          <w:tcPr>
            <w:tcW w:w="991" w:type="dxa"/>
            <w:vAlign w:val="center"/>
          </w:tcPr>
          <w:p w14:paraId="4F913ADE" w14:textId="77777777" w:rsidR="00E62C77" w:rsidRPr="006A56FF" w:rsidRDefault="00E62C77" w:rsidP="000E6987">
            <w:pPr>
              <w:rPr>
                <w:sz w:val="20"/>
                <w:lang w:val="en-US"/>
              </w:rPr>
            </w:pPr>
            <w:r w:rsidRPr="006A56FF">
              <w:rPr>
                <w:sz w:val="20"/>
                <w:lang w:val="en-US"/>
              </w:rPr>
              <w:t>85</w:t>
            </w:r>
          </w:p>
        </w:tc>
      </w:tr>
      <w:tr w:rsidR="00E62C77" w:rsidRPr="006A56FF" w14:paraId="1B3E6032" w14:textId="77777777" w:rsidTr="000E6987">
        <w:trPr>
          <w:trHeight w:val="283"/>
        </w:trPr>
        <w:tc>
          <w:tcPr>
            <w:tcW w:w="3828" w:type="dxa"/>
            <w:tcBorders>
              <w:bottom w:val="single" w:sz="4" w:space="0" w:color="auto"/>
            </w:tcBorders>
            <w:shd w:val="clear" w:color="auto" w:fill="auto"/>
            <w:vAlign w:val="center"/>
          </w:tcPr>
          <w:p w14:paraId="4B74AE57" w14:textId="77777777" w:rsidR="00E62C77" w:rsidRPr="006A56FF" w:rsidRDefault="00E62C77" w:rsidP="000E6987">
            <w:pPr>
              <w:spacing w:line="276" w:lineRule="auto"/>
              <w:ind w:left="142"/>
              <w:rPr>
                <w:sz w:val="20"/>
                <w:lang w:val="en-US"/>
              </w:rPr>
            </w:pPr>
            <w:r w:rsidRPr="006A56FF">
              <w:rPr>
                <w:sz w:val="20"/>
                <w:lang w:val="en-US"/>
              </w:rPr>
              <w:t xml:space="preserve">Number of recipients in institutions, </w:t>
            </w:r>
          </w:p>
          <w:p w14:paraId="56510F8E" w14:textId="77777777" w:rsidR="00E62C77" w:rsidRPr="006A56FF" w:rsidRDefault="00E62C77" w:rsidP="000E6987">
            <w:pPr>
              <w:spacing w:line="276" w:lineRule="auto"/>
              <w:ind w:left="142" w:firstLine="142"/>
              <w:rPr>
                <w:sz w:val="20"/>
                <w:lang w:val="en-US"/>
              </w:rPr>
            </w:pPr>
            <w:r w:rsidRPr="006A56FF">
              <w:rPr>
                <w:sz w:val="20"/>
                <w:lang w:val="en-US"/>
              </w:rPr>
              <w:t>% of all people aged 65+</w:t>
            </w:r>
          </w:p>
        </w:tc>
        <w:tc>
          <w:tcPr>
            <w:tcW w:w="1276" w:type="dxa"/>
            <w:tcBorders>
              <w:bottom w:val="single" w:sz="4" w:space="0" w:color="auto"/>
            </w:tcBorders>
            <w:vAlign w:val="center"/>
          </w:tcPr>
          <w:p w14:paraId="7ECE8D27" w14:textId="77777777" w:rsidR="00E62C77" w:rsidRPr="006A56FF" w:rsidRDefault="00E62C77" w:rsidP="000E6987">
            <w:pPr>
              <w:rPr>
                <w:sz w:val="20"/>
                <w:lang w:val="en-US"/>
              </w:rPr>
            </w:pPr>
            <w:r w:rsidRPr="006A56FF">
              <w:rPr>
                <w:sz w:val="20"/>
                <w:lang w:val="en-US"/>
              </w:rPr>
              <w:t>RCPT</w:t>
            </w:r>
            <w:r>
              <w:rPr>
                <w:sz w:val="20"/>
                <w:lang w:val="en-US"/>
              </w:rPr>
              <w:t>IN</w:t>
            </w:r>
          </w:p>
        </w:tc>
        <w:tc>
          <w:tcPr>
            <w:tcW w:w="851" w:type="dxa"/>
            <w:tcBorders>
              <w:bottom w:val="single" w:sz="4" w:space="0" w:color="auto"/>
            </w:tcBorders>
            <w:vAlign w:val="center"/>
          </w:tcPr>
          <w:p w14:paraId="550A17D0" w14:textId="77777777" w:rsidR="00E62C77" w:rsidRPr="006A56FF" w:rsidRDefault="00E62C77" w:rsidP="000E6987">
            <w:pPr>
              <w:rPr>
                <w:sz w:val="20"/>
                <w:lang w:val="en-US"/>
              </w:rPr>
            </w:pPr>
            <w:r w:rsidRPr="006A56FF">
              <w:rPr>
                <w:sz w:val="20"/>
                <w:lang w:val="en-US"/>
              </w:rPr>
              <w:t>3.88</w:t>
            </w:r>
          </w:p>
        </w:tc>
        <w:tc>
          <w:tcPr>
            <w:tcW w:w="851" w:type="dxa"/>
            <w:tcBorders>
              <w:bottom w:val="single" w:sz="4" w:space="0" w:color="auto"/>
            </w:tcBorders>
            <w:vAlign w:val="center"/>
          </w:tcPr>
          <w:p w14:paraId="7F407022" w14:textId="77777777" w:rsidR="00E62C77" w:rsidRPr="006A56FF" w:rsidRDefault="00E62C77" w:rsidP="000E6987">
            <w:pPr>
              <w:rPr>
                <w:sz w:val="20"/>
                <w:lang w:val="en-US"/>
              </w:rPr>
            </w:pPr>
            <w:r w:rsidRPr="006A56FF">
              <w:rPr>
                <w:sz w:val="20"/>
                <w:lang w:val="en-US"/>
              </w:rPr>
              <w:t>1.66</w:t>
            </w:r>
          </w:p>
        </w:tc>
        <w:tc>
          <w:tcPr>
            <w:tcW w:w="709" w:type="dxa"/>
            <w:tcBorders>
              <w:bottom w:val="single" w:sz="4" w:space="0" w:color="auto"/>
            </w:tcBorders>
            <w:vAlign w:val="center"/>
          </w:tcPr>
          <w:p w14:paraId="661AC5EE" w14:textId="77777777" w:rsidR="00E62C77" w:rsidRPr="006A56FF" w:rsidRDefault="00E62C77" w:rsidP="000E6987">
            <w:pPr>
              <w:rPr>
                <w:sz w:val="20"/>
                <w:lang w:val="en-US"/>
              </w:rPr>
            </w:pPr>
            <w:r w:rsidRPr="006A56FF">
              <w:rPr>
                <w:sz w:val="20"/>
                <w:lang w:val="en-US"/>
              </w:rPr>
              <w:t>0.43</w:t>
            </w:r>
          </w:p>
        </w:tc>
        <w:tc>
          <w:tcPr>
            <w:tcW w:w="991" w:type="dxa"/>
            <w:tcBorders>
              <w:bottom w:val="single" w:sz="4" w:space="0" w:color="auto"/>
            </w:tcBorders>
            <w:vAlign w:val="center"/>
          </w:tcPr>
          <w:p w14:paraId="2C2825C9" w14:textId="77777777" w:rsidR="00E62C77" w:rsidRPr="006A56FF" w:rsidRDefault="00E62C77" w:rsidP="000E6987">
            <w:pPr>
              <w:rPr>
                <w:sz w:val="20"/>
                <w:lang w:val="en-US"/>
              </w:rPr>
            </w:pPr>
            <w:r w:rsidRPr="006A56FF">
              <w:rPr>
                <w:sz w:val="20"/>
                <w:lang w:val="en-US"/>
              </w:rPr>
              <w:t>7.17</w:t>
            </w:r>
          </w:p>
        </w:tc>
      </w:tr>
      <w:tr w:rsidR="00E62C77" w:rsidRPr="006A56FF" w14:paraId="2FD67D3F" w14:textId="77777777" w:rsidTr="000E6987">
        <w:trPr>
          <w:trHeight w:val="283"/>
        </w:trPr>
        <w:tc>
          <w:tcPr>
            <w:tcW w:w="3828" w:type="dxa"/>
            <w:tcBorders>
              <w:top w:val="single" w:sz="4" w:space="0" w:color="auto"/>
            </w:tcBorders>
            <w:shd w:val="clear" w:color="auto" w:fill="auto"/>
            <w:vAlign w:val="center"/>
          </w:tcPr>
          <w:p w14:paraId="42FD1F47" w14:textId="77777777" w:rsidR="00E62C77" w:rsidRPr="00CD07AD" w:rsidRDefault="00E62C77" w:rsidP="000E6987">
            <w:pPr>
              <w:rPr>
                <w:i/>
                <w:iCs/>
                <w:sz w:val="20"/>
                <w:lang w:val="en-US"/>
              </w:rPr>
            </w:pPr>
            <w:r w:rsidRPr="00CD07AD">
              <w:rPr>
                <w:i/>
                <w:iCs/>
                <w:sz w:val="20"/>
                <w:lang w:val="en-US"/>
              </w:rPr>
              <w:t>II: Public-Private-Mix</w:t>
            </w:r>
          </w:p>
        </w:tc>
        <w:tc>
          <w:tcPr>
            <w:tcW w:w="1276" w:type="dxa"/>
            <w:tcBorders>
              <w:top w:val="single" w:sz="4" w:space="0" w:color="auto"/>
            </w:tcBorders>
            <w:vAlign w:val="center"/>
          </w:tcPr>
          <w:p w14:paraId="03A5BAB7" w14:textId="77777777" w:rsidR="00E62C77" w:rsidRPr="006A56FF" w:rsidRDefault="00E62C77" w:rsidP="000E6987">
            <w:pPr>
              <w:rPr>
                <w:sz w:val="20"/>
                <w:lang w:val="en-US"/>
              </w:rPr>
            </w:pPr>
          </w:p>
        </w:tc>
        <w:tc>
          <w:tcPr>
            <w:tcW w:w="851" w:type="dxa"/>
            <w:tcBorders>
              <w:top w:val="single" w:sz="4" w:space="0" w:color="auto"/>
            </w:tcBorders>
            <w:vAlign w:val="center"/>
          </w:tcPr>
          <w:p w14:paraId="07F8C2BE" w14:textId="77777777" w:rsidR="00E62C77" w:rsidRPr="006A56FF" w:rsidRDefault="00E62C77" w:rsidP="000E6987">
            <w:pPr>
              <w:rPr>
                <w:sz w:val="20"/>
                <w:lang w:val="en-US"/>
              </w:rPr>
            </w:pPr>
          </w:p>
        </w:tc>
        <w:tc>
          <w:tcPr>
            <w:tcW w:w="851" w:type="dxa"/>
            <w:tcBorders>
              <w:top w:val="single" w:sz="4" w:space="0" w:color="auto"/>
            </w:tcBorders>
            <w:vAlign w:val="center"/>
          </w:tcPr>
          <w:p w14:paraId="6D53B8B4" w14:textId="77777777" w:rsidR="00E62C77" w:rsidRPr="006A56FF" w:rsidRDefault="00E62C77" w:rsidP="000E6987">
            <w:pPr>
              <w:rPr>
                <w:sz w:val="20"/>
                <w:lang w:val="en-US"/>
              </w:rPr>
            </w:pPr>
          </w:p>
        </w:tc>
        <w:tc>
          <w:tcPr>
            <w:tcW w:w="709" w:type="dxa"/>
            <w:tcBorders>
              <w:top w:val="single" w:sz="4" w:space="0" w:color="auto"/>
            </w:tcBorders>
            <w:vAlign w:val="center"/>
          </w:tcPr>
          <w:p w14:paraId="3FE1CEBF" w14:textId="77777777" w:rsidR="00E62C77" w:rsidRPr="006A56FF" w:rsidRDefault="00E62C77" w:rsidP="000E6987">
            <w:pPr>
              <w:rPr>
                <w:sz w:val="20"/>
                <w:lang w:val="en-US"/>
              </w:rPr>
            </w:pPr>
          </w:p>
        </w:tc>
        <w:tc>
          <w:tcPr>
            <w:tcW w:w="991" w:type="dxa"/>
            <w:tcBorders>
              <w:top w:val="single" w:sz="4" w:space="0" w:color="auto"/>
            </w:tcBorders>
            <w:vAlign w:val="center"/>
          </w:tcPr>
          <w:p w14:paraId="54C54AE1" w14:textId="77777777" w:rsidR="00E62C77" w:rsidRPr="006A56FF" w:rsidRDefault="00E62C77" w:rsidP="000E6987">
            <w:pPr>
              <w:rPr>
                <w:sz w:val="20"/>
                <w:lang w:val="en-US"/>
              </w:rPr>
            </w:pPr>
          </w:p>
        </w:tc>
      </w:tr>
      <w:tr w:rsidR="00E62C77" w:rsidRPr="006A56FF" w14:paraId="56B2206C" w14:textId="77777777" w:rsidTr="000E6987">
        <w:trPr>
          <w:trHeight w:val="283"/>
        </w:trPr>
        <w:tc>
          <w:tcPr>
            <w:tcW w:w="3828" w:type="dxa"/>
            <w:shd w:val="clear" w:color="auto" w:fill="auto"/>
            <w:vAlign w:val="center"/>
          </w:tcPr>
          <w:p w14:paraId="528F95C1" w14:textId="77777777" w:rsidR="00E62C77" w:rsidRPr="006A56FF" w:rsidRDefault="00E62C77" w:rsidP="000E6987">
            <w:pPr>
              <w:spacing w:line="276" w:lineRule="auto"/>
              <w:ind w:left="142"/>
              <w:rPr>
                <w:sz w:val="20"/>
                <w:lang w:val="en-US"/>
              </w:rPr>
            </w:pPr>
            <w:r w:rsidRPr="006A56FF">
              <w:rPr>
                <w:sz w:val="20"/>
                <w:lang w:val="en-US"/>
              </w:rPr>
              <w:t xml:space="preserve">Share of private expenditure, </w:t>
            </w:r>
          </w:p>
          <w:p w14:paraId="6970EBF8" w14:textId="77777777" w:rsidR="00E62C77" w:rsidRPr="006A56FF" w:rsidRDefault="00E62C77" w:rsidP="000E6987">
            <w:pPr>
              <w:spacing w:line="276" w:lineRule="auto"/>
              <w:ind w:left="142" w:firstLine="142"/>
              <w:rPr>
                <w:sz w:val="20"/>
                <w:lang w:val="en-US"/>
              </w:rPr>
            </w:pPr>
            <w:r w:rsidRPr="006A56FF">
              <w:rPr>
                <w:sz w:val="20"/>
                <w:lang w:val="en-US"/>
              </w:rPr>
              <w:t>% of total expenditure</w:t>
            </w:r>
          </w:p>
        </w:tc>
        <w:tc>
          <w:tcPr>
            <w:tcW w:w="1276" w:type="dxa"/>
            <w:vAlign w:val="center"/>
          </w:tcPr>
          <w:p w14:paraId="2C1987A6" w14:textId="77777777" w:rsidR="00E62C77" w:rsidRPr="006A56FF" w:rsidRDefault="00E62C77" w:rsidP="000E6987">
            <w:pPr>
              <w:rPr>
                <w:sz w:val="20"/>
                <w:lang w:val="en-US"/>
              </w:rPr>
            </w:pPr>
            <w:r w:rsidRPr="006A56FF">
              <w:rPr>
                <w:sz w:val="20"/>
                <w:lang w:val="en-US"/>
              </w:rPr>
              <w:t>PEXPND</w:t>
            </w:r>
          </w:p>
        </w:tc>
        <w:tc>
          <w:tcPr>
            <w:tcW w:w="851" w:type="dxa"/>
            <w:vAlign w:val="center"/>
          </w:tcPr>
          <w:p w14:paraId="6A75BD20" w14:textId="77777777" w:rsidR="00E62C77" w:rsidRPr="006A56FF" w:rsidRDefault="00E62C77" w:rsidP="000E6987">
            <w:pPr>
              <w:rPr>
                <w:sz w:val="20"/>
                <w:lang w:val="en-US"/>
              </w:rPr>
            </w:pPr>
            <w:r w:rsidRPr="006A56FF">
              <w:rPr>
                <w:sz w:val="20"/>
                <w:lang w:val="en-US"/>
              </w:rPr>
              <w:t>15.84</w:t>
            </w:r>
          </w:p>
        </w:tc>
        <w:tc>
          <w:tcPr>
            <w:tcW w:w="851" w:type="dxa"/>
            <w:vAlign w:val="center"/>
          </w:tcPr>
          <w:p w14:paraId="41E55BF4" w14:textId="77777777" w:rsidR="00E62C77" w:rsidRPr="006A56FF" w:rsidRDefault="00E62C77" w:rsidP="000E6987">
            <w:pPr>
              <w:rPr>
                <w:sz w:val="20"/>
                <w:lang w:val="en-US"/>
              </w:rPr>
            </w:pPr>
            <w:r w:rsidRPr="006A56FF">
              <w:rPr>
                <w:sz w:val="20"/>
                <w:lang w:val="en-US"/>
              </w:rPr>
              <w:t>11.09</w:t>
            </w:r>
          </w:p>
        </w:tc>
        <w:tc>
          <w:tcPr>
            <w:tcW w:w="709" w:type="dxa"/>
            <w:vAlign w:val="center"/>
          </w:tcPr>
          <w:p w14:paraId="170565A0" w14:textId="77777777" w:rsidR="00E62C77" w:rsidRPr="006A56FF" w:rsidRDefault="00E62C77" w:rsidP="000E6987">
            <w:pPr>
              <w:rPr>
                <w:sz w:val="20"/>
                <w:lang w:val="en-US"/>
              </w:rPr>
            </w:pPr>
            <w:r w:rsidRPr="006A56FF">
              <w:rPr>
                <w:sz w:val="20"/>
                <w:lang w:val="en-US"/>
              </w:rPr>
              <w:t>0.19</w:t>
            </w:r>
          </w:p>
        </w:tc>
        <w:tc>
          <w:tcPr>
            <w:tcW w:w="991" w:type="dxa"/>
            <w:vAlign w:val="center"/>
          </w:tcPr>
          <w:p w14:paraId="451877A0" w14:textId="77777777" w:rsidR="00E62C77" w:rsidRPr="006A56FF" w:rsidRDefault="00E62C77" w:rsidP="000E6987">
            <w:pPr>
              <w:rPr>
                <w:sz w:val="20"/>
                <w:lang w:val="en-US"/>
              </w:rPr>
            </w:pPr>
            <w:r w:rsidRPr="006A56FF">
              <w:rPr>
                <w:sz w:val="20"/>
                <w:lang w:val="en-US"/>
              </w:rPr>
              <w:t>34.56</w:t>
            </w:r>
          </w:p>
        </w:tc>
      </w:tr>
      <w:tr w:rsidR="00E62C77" w:rsidRPr="006A56FF" w14:paraId="7A12BCBB" w14:textId="77777777" w:rsidTr="000E6987">
        <w:trPr>
          <w:trHeight w:val="283"/>
        </w:trPr>
        <w:tc>
          <w:tcPr>
            <w:tcW w:w="3828" w:type="dxa"/>
            <w:tcBorders>
              <w:bottom w:val="single" w:sz="4" w:space="0" w:color="auto"/>
            </w:tcBorders>
            <w:shd w:val="clear" w:color="auto" w:fill="auto"/>
            <w:vAlign w:val="center"/>
          </w:tcPr>
          <w:p w14:paraId="0A92AD46" w14:textId="77777777" w:rsidR="00E62C77" w:rsidRDefault="00E62C77" w:rsidP="000E6987">
            <w:pPr>
              <w:ind w:firstLine="142"/>
              <w:rPr>
                <w:sz w:val="20"/>
                <w:lang w:val="en-US"/>
              </w:rPr>
            </w:pPr>
            <w:r w:rsidRPr="006A56FF">
              <w:rPr>
                <w:sz w:val="20"/>
                <w:lang w:val="en-US"/>
              </w:rPr>
              <w:t xml:space="preserve">Cash </w:t>
            </w:r>
            <w:r>
              <w:rPr>
                <w:sz w:val="20"/>
                <w:lang w:val="en-US"/>
              </w:rPr>
              <w:t>A</w:t>
            </w:r>
            <w:r w:rsidRPr="006A56FF">
              <w:rPr>
                <w:sz w:val="20"/>
                <w:lang w:val="en-US"/>
              </w:rPr>
              <w:t>vailability</w:t>
            </w:r>
            <w:r>
              <w:rPr>
                <w:sz w:val="20"/>
                <w:lang w:val="en-US"/>
              </w:rPr>
              <w:t xml:space="preserve"> of cash </w:t>
            </w:r>
            <w:proofErr w:type="spellStart"/>
            <w:r>
              <w:rPr>
                <w:sz w:val="20"/>
                <w:lang w:val="en-US"/>
              </w:rPr>
              <w:t>ebenfits</w:t>
            </w:r>
            <w:proofErr w:type="spellEnd"/>
            <w:r w:rsidRPr="006A56FF">
              <w:rPr>
                <w:sz w:val="20"/>
                <w:lang w:val="en-US"/>
              </w:rPr>
              <w:t xml:space="preserve"> </w:t>
            </w:r>
          </w:p>
          <w:p w14:paraId="380E0855" w14:textId="77777777" w:rsidR="00E62C77" w:rsidRPr="006A56FF" w:rsidRDefault="00E62C77" w:rsidP="000E6987">
            <w:pPr>
              <w:spacing w:line="276" w:lineRule="auto"/>
              <w:ind w:left="142" w:firstLine="142"/>
              <w:rPr>
                <w:sz w:val="20"/>
                <w:lang w:val="en-US"/>
              </w:rPr>
            </w:pPr>
            <w:r w:rsidRPr="006A56FF">
              <w:rPr>
                <w:sz w:val="20"/>
                <w:lang w:val="en-US"/>
              </w:rPr>
              <w:t>(</w:t>
            </w:r>
            <w:r>
              <w:rPr>
                <w:sz w:val="20"/>
                <w:lang w:val="en-US"/>
              </w:rPr>
              <w:t xml:space="preserve">only </w:t>
            </w:r>
            <w:proofErr w:type="spellStart"/>
            <w:r>
              <w:rPr>
                <w:sz w:val="20"/>
                <w:lang w:val="en-US"/>
              </w:rPr>
              <w:t>i</w:t>
            </w:r>
            <w:r w:rsidRPr="006A56FF">
              <w:rPr>
                <w:sz w:val="20"/>
                <w:lang w:val="en-US"/>
              </w:rPr>
              <w:t>nkind</w:t>
            </w:r>
            <w:proofErr w:type="spellEnd"/>
            <w:r w:rsidRPr="006A56FF">
              <w:rPr>
                <w:sz w:val="20"/>
                <w:lang w:val="en-US"/>
              </w:rPr>
              <w:t>, Bound, Unbound)</w:t>
            </w:r>
          </w:p>
        </w:tc>
        <w:tc>
          <w:tcPr>
            <w:tcW w:w="1276" w:type="dxa"/>
            <w:tcBorders>
              <w:bottom w:val="single" w:sz="4" w:space="0" w:color="auto"/>
            </w:tcBorders>
            <w:vAlign w:val="center"/>
          </w:tcPr>
          <w:p w14:paraId="0D627DAC" w14:textId="77777777" w:rsidR="00E62C77" w:rsidRPr="006A56FF" w:rsidRDefault="00E62C77" w:rsidP="000E6987">
            <w:pPr>
              <w:rPr>
                <w:sz w:val="20"/>
                <w:lang w:val="en-US"/>
              </w:rPr>
            </w:pPr>
            <w:r w:rsidRPr="006A56FF">
              <w:rPr>
                <w:sz w:val="20"/>
                <w:lang w:val="en-US"/>
              </w:rPr>
              <w:t>CA</w:t>
            </w:r>
            <w:r>
              <w:rPr>
                <w:sz w:val="20"/>
                <w:lang w:val="en-US"/>
              </w:rPr>
              <w:t>SH</w:t>
            </w:r>
          </w:p>
        </w:tc>
        <w:tc>
          <w:tcPr>
            <w:tcW w:w="851" w:type="dxa"/>
            <w:tcBorders>
              <w:bottom w:val="single" w:sz="4" w:space="0" w:color="auto"/>
            </w:tcBorders>
            <w:vAlign w:val="center"/>
          </w:tcPr>
          <w:p w14:paraId="167BEC54" w14:textId="77777777" w:rsidR="00E62C77" w:rsidRPr="006A56FF" w:rsidRDefault="00E62C77" w:rsidP="000E6987">
            <w:pPr>
              <w:rPr>
                <w:sz w:val="20"/>
                <w:lang w:val="en-US"/>
              </w:rPr>
            </w:pPr>
            <w:r w:rsidRPr="006A56FF">
              <w:rPr>
                <w:sz w:val="20"/>
                <w:lang w:val="en-US"/>
              </w:rPr>
              <w:t>1.08</w:t>
            </w:r>
          </w:p>
        </w:tc>
        <w:tc>
          <w:tcPr>
            <w:tcW w:w="851" w:type="dxa"/>
            <w:tcBorders>
              <w:bottom w:val="single" w:sz="4" w:space="0" w:color="auto"/>
            </w:tcBorders>
            <w:vAlign w:val="center"/>
          </w:tcPr>
          <w:p w14:paraId="2B2618E0" w14:textId="77777777" w:rsidR="00E62C77" w:rsidRPr="006A56FF" w:rsidRDefault="00E62C77" w:rsidP="000E6987">
            <w:pPr>
              <w:rPr>
                <w:sz w:val="20"/>
                <w:lang w:val="en-US"/>
              </w:rPr>
            </w:pPr>
            <w:r w:rsidRPr="006A56FF">
              <w:rPr>
                <w:sz w:val="20"/>
                <w:lang w:val="en-US"/>
              </w:rPr>
              <w:t>0.81</w:t>
            </w:r>
          </w:p>
        </w:tc>
        <w:tc>
          <w:tcPr>
            <w:tcW w:w="709" w:type="dxa"/>
            <w:tcBorders>
              <w:bottom w:val="single" w:sz="4" w:space="0" w:color="auto"/>
            </w:tcBorders>
            <w:vAlign w:val="center"/>
          </w:tcPr>
          <w:p w14:paraId="6F95125A" w14:textId="77777777" w:rsidR="00E62C77" w:rsidRPr="006A56FF" w:rsidRDefault="00E62C77" w:rsidP="000E6987">
            <w:pPr>
              <w:rPr>
                <w:sz w:val="20"/>
                <w:lang w:val="en-US"/>
              </w:rPr>
            </w:pPr>
            <w:r w:rsidRPr="006A56FF">
              <w:rPr>
                <w:sz w:val="20"/>
                <w:lang w:val="en-US"/>
              </w:rPr>
              <w:t>0</w:t>
            </w:r>
          </w:p>
        </w:tc>
        <w:tc>
          <w:tcPr>
            <w:tcW w:w="991" w:type="dxa"/>
            <w:tcBorders>
              <w:bottom w:val="single" w:sz="4" w:space="0" w:color="auto"/>
            </w:tcBorders>
            <w:vAlign w:val="center"/>
          </w:tcPr>
          <w:p w14:paraId="44EE03C0" w14:textId="77777777" w:rsidR="00E62C77" w:rsidRPr="006A56FF" w:rsidRDefault="00E62C77" w:rsidP="000E6987">
            <w:pPr>
              <w:rPr>
                <w:sz w:val="20"/>
                <w:lang w:val="en-US"/>
              </w:rPr>
            </w:pPr>
            <w:r>
              <w:rPr>
                <w:sz w:val="20"/>
                <w:lang w:val="en-US"/>
              </w:rPr>
              <w:t>2</w:t>
            </w:r>
          </w:p>
        </w:tc>
      </w:tr>
      <w:tr w:rsidR="00E62C77" w:rsidRPr="006A56FF" w14:paraId="1E362EC9" w14:textId="77777777" w:rsidTr="000E6987">
        <w:trPr>
          <w:trHeight w:val="283"/>
        </w:trPr>
        <w:tc>
          <w:tcPr>
            <w:tcW w:w="3828" w:type="dxa"/>
            <w:tcBorders>
              <w:top w:val="single" w:sz="4" w:space="0" w:color="auto"/>
            </w:tcBorders>
            <w:shd w:val="clear" w:color="auto" w:fill="auto"/>
            <w:vAlign w:val="center"/>
          </w:tcPr>
          <w:p w14:paraId="3BDF45EC" w14:textId="77777777" w:rsidR="00E62C77" w:rsidRPr="00CD07AD" w:rsidRDefault="00E62C77" w:rsidP="000E6987">
            <w:pPr>
              <w:rPr>
                <w:i/>
                <w:iCs/>
                <w:sz w:val="20"/>
                <w:lang w:val="en-US"/>
              </w:rPr>
            </w:pPr>
            <w:r w:rsidRPr="00CD07AD">
              <w:rPr>
                <w:i/>
                <w:iCs/>
                <w:sz w:val="20"/>
                <w:lang w:val="en-US"/>
              </w:rPr>
              <w:t xml:space="preserve">III: </w:t>
            </w:r>
            <w:commentRangeStart w:id="106"/>
            <w:r w:rsidRPr="00CD07AD">
              <w:rPr>
                <w:i/>
                <w:iCs/>
                <w:sz w:val="20"/>
                <w:lang w:val="en-US"/>
              </w:rPr>
              <w:t>Performance</w:t>
            </w:r>
            <w:commentRangeEnd w:id="106"/>
            <w:r>
              <w:rPr>
                <w:rStyle w:val="Kommentarzeichen"/>
              </w:rPr>
              <w:commentReference w:id="106"/>
            </w:r>
          </w:p>
        </w:tc>
        <w:tc>
          <w:tcPr>
            <w:tcW w:w="1276" w:type="dxa"/>
            <w:tcBorders>
              <w:top w:val="single" w:sz="4" w:space="0" w:color="auto"/>
            </w:tcBorders>
            <w:vAlign w:val="center"/>
          </w:tcPr>
          <w:p w14:paraId="7F8A4F77" w14:textId="77777777" w:rsidR="00E62C77" w:rsidRPr="006A56FF" w:rsidRDefault="00E62C77" w:rsidP="000E6987">
            <w:pPr>
              <w:rPr>
                <w:sz w:val="20"/>
                <w:lang w:val="en-US"/>
              </w:rPr>
            </w:pPr>
          </w:p>
        </w:tc>
        <w:tc>
          <w:tcPr>
            <w:tcW w:w="851" w:type="dxa"/>
            <w:tcBorders>
              <w:top w:val="single" w:sz="4" w:space="0" w:color="auto"/>
            </w:tcBorders>
            <w:vAlign w:val="center"/>
          </w:tcPr>
          <w:p w14:paraId="7817752C" w14:textId="77777777" w:rsidR="00E62C77" w:rsidRPr="006A56FF" w:rsidRDefault="00E62C77" w:rsidP="000E6987">
            <w:pPr>
              <w:rPr>
                <w:sz w:val="20"/>
                <w:lang w:val="en-US"/>
              </w:rPr>
            </w:pPr>
          </w:p>
        </w:tc>
        <w:tc>
          <w:tcPr>
            <w:tcW w:w="851" w:type="dxa"/>
            <w:tcBorders>
              <w:top w:val="single" w:sz="4" w:space="0" w:color="auto"/>
            </w:tcBorders>
            <w:vAlign w:val="center"/>
          </w:tcPr>
          <w:p w14:paraId="36F71D62" w14:textId="77777777" w:rsidR="00E62C77" w:rsidRPr="006A56FF" w:rsidRDefault="00E62C77" w:rsidP="000E6987">
            <w:pPr>
              <w:rPr>
                <w:sz w:val="20"/>
                <w:lang w:val="en-US"/>
              </w:rPr>
            </w:pPr>
          </w:p>
        </w:tc>
        <w:tc>
          <w:tcPr>
            <w:tcW w:w="709" w:type="dxa"/>
            <w:tcBorders>
              <w:top w:val="single" w:sz="4" w:space="0" w:color="auto"/>
            </w:tcBorders>
            <w:vAlign w:val="center"/>
          </w:tcPr>
          <w:p w14:paraId="412F10F1" w14:textId="77777777" w:rsidR="00E62C77" w:rsidRPr="006A56FF" w:rsidRDefault="00E62C77" w:rsidP="000E6987">
            <w:pPr>
              <w:rPr>
                <w:sz w:val="20"/>
                <w:lang w:val="en-US"/>
              </w:rPr>
            </w:pPr>
          </w:p>
        </w:tc>
        <w:tc>
          <w:tcPr>
            <w:tcW w:w="991" w:type="dxa"/>
            <w:tcBorders>
              <w:top w:val="single" w:sz="4" w:space="0" w:color="auto"/>
            </w:tcBorders>
            <w:vAlign w:val="center"/>
          </w:tcPr>
          <w:p w14:paraId="45A9CD4F" w14:textId="77777777" w:rsidR="00E62C77" w:rsidRPr="006A56FF" w:rsidRDefault="00E62C77" w:rsidP="000E6987">
            <w:pPr>
              <w:rPr>
                <w:sz w:val="20"/>
                <w:lang w:val="en-US"/>
              </w:rPr>
            </w:pPr>
          </w:p>
        </w:tc>
      </w:tr>
      <w:tr w:rsidR="00E62C77" w:rsidRPr="006A56FF" w14:paraId="707C7457" w14:textId="77777777" w:rsidTr="000E6987">
        <w:trPr>
          <w:trHeight w:val="283"/>
        </w:trPr>
        <w:tc>
          <w:tcPr>
            <w:tcW w:w="3828" w:type="dxa"/>
            <w:shd w:val="clear" w:color="auto" w:fill="auto"/>
            <w:vAlign w:val="center"/>
          </w:tcPr>
          <w:p w14:paraId="1FAD9BC1" w14:textId="77777777" w:rsidR="00E62C77" w:rsidRPr="006A56FF" w:rsidRDefault="00E62C77" w:rsidP="000E6987">
            <w:pPr>
              <w:spacing w:line="276" w:lineRule="auto"/>
              <w:ind w:left="142"/>
              <w:rPr>
                <w:sz w:val="20"/>
                <w:lang w:val="en-US"/>
              </w:rPr>
            </w:pPr>
            <w:r w:rsidRPr="006A56FF">
              <w:rPr>
                <w:sz w:val="20"/>
                <w:lang w:val="en-US"/>
              </w:rPr>
              <w:t>Life expectancy 65+</w:t>
            </w:r>
          </w:p>
        </w:tc>
        <w:tc>
          <w:tcPr>
            <w:tcW w:w="1276" w:type="dxa"/>
            <w:vAlign w:val="center"/>
          </w:tcPr>
          <w:p w14:paraId="623D0092" w14:textId="77777777" w:rsidR="00E62C77" w:rsidRPr="006A56FF" w:rsidRDefault="00E62C77" w:rsidP="000E6987">
            <w:pPr>
              <w:rPr>
                <w:sz w:val="20"/>
                <w:lang w:val="en-US"/>
              </w:rPr>
            </w:pPr>
            <w:r w:rsidRPr="006A56FF">
              <w:rPr>
                <w:sz w:val="20"/>
                <w:lang w:val="en-US"/>
              </w:rPr>
              <w:t>LEX</w:t>
            </w:r>
            <w:r>
              <w:rPr>
                <w:sz w:val="20"/>
                <w:lang w:val="en-US"/>
              </w:rPr>
              <w:t xml:space="preserve"> 65+</w:t>
            </w:r>
          </w:p>
        </w:tc>
        <w:tc>
          <w:tcPr>
            <w:tcW w:w="851" w:type="dxa"/>
            <w:vAlign w:val="center"/>
          </w:tcPr>
          <w:p w14:paraId="594BC97D" w14:textId="77777777" w:rsidR="00E62C77" w:rsidRPr="006A56FF" w:rsidRDefault="00E62C77" w:rsidP="000E6987">
            <w:pPr>
              <w:rPr>
                <w:sz w:val="20"/>
                <w:lang w:val="en-US"/>
              </w:rPr>
            </w:pPr>
            <w:r w:rsidRPr="006A56FF">
              <w:rPr>
                <w:sz w:val="20"/>
                <w:lang w:val="en-US"/>
              </w:rPr>
              <w:t>19.77</w:t>
            </w:r>
          </w:p>
        </w:tc>
        <w:tc>
          <w:tcPr>
            <w:tcW w:w="851" w:type="dxa"/>
            <w:vAlign w:val="center"/>
          </w:tcPr>
          <w:p w14:paraId="4B7DA231" w14:textId="77777777" w:rsidR="00E62C77" w:rsidRPr="006A56FF" w:rsidRDefault="00E62C77" w:rsidP="000E6987">
            <w:pPr>
              <w:rPr>
                <w:sz w:val="20"/>
                <w:lang w:val="en-US"/>
              </w:rPr>
            </w:pPr>
            <w:r w:rsidRPr="006A56FF">
              <w:rPr>
                <w:sz w:val="20"/>
                <w:lang w:val="en-US"/>
              </w:rPr>
              <w:t>1.35</w:t>
            </w:r>
          </w:p>
        </w:tc>
        <w:tc>
          <w:tcPr>
            <w:tcW w:w="709" w:type="dxa"/>
            <w:vAlign w:val="center"/>
          </w:tcPr>
          <w:p w14:paraId="2DC40D37" w14:textId="77777777" w:rsidR="00E62C77" w:rsidRPr="006A56FF" w:rsidRDefault="00E62C77" w:rsidP="000E6987">
            <w:pPr>
              <w:rPr>
                <w:sz w:val="20"/>
                <w:lang w:val="en-US"/>
              </w:rPr>
            </w:pPr>
            <w:r w:rsidRPr="006A56FF">
              <w:rPr>
                <w:sz w:val="20"/>
                <w:lang w:val="en-US"/>
              </w:rPr>
              <w:t>16.48</w:t>
            </w:r>
          </w:p>
        </w:tc>
        <w:tc>
          <w:tcPr>
            <w:tcW w:w="991" w:type="dxa"/>
            <w:vAlign w:val="center"/>
          </w:tcPr>
          <w:p w14:paraId="553BC188" w14:textId="77777777" w:rsidR="00E62C77" w:rsidRPr="006A56FF" w:rsidRDefault="00E62C77" w:rsidP="000E6987">
            <w:pPr>
              <w:rPr>
                <w:sz w:val="20"/>
                <w:lang w:val="en-US"/>
              </w:rPr>
            </w:pPr>
            <w:r w:rsidRPr="006A56FF">
              <w:rPr>
                <w:sz w:val="20"/>
                <w:lang w:val="en-US"/>
              </w:rPr>
              <w:t>21.85</w:t>
            </w:r>
          </w:p>
        </w:tc>
      </w:tr>
      <w:tr w:rsidR="00E62C77" w:rsidRPr="006A56FF" w14:paraId="592A0D4A" w14:textId="77777777" w:rsidTr="000E6987">
        <w:trPr>
          <w:trHeight w:val="283"/>
        </w:trPr>
        <w:tc>
          <w:tcPr>
            <w:tcW w:w="3828" w:type="dxa"/>
            <w:tcBorders>
              <w:bottom w:val="single" w:sz="4" w:space="0" w:color="auto"/>
            </w:tcBorders>
            <w:shd w:val="clear" w:color="auto" w:fill="auto"/>
            <w:vAlign w:val="center"/>
          </w:tcPr>
          <w:p w14:paraId="71882A0F" w14:textId="77777777" w:rsidR="00E62C77" w:rsidRPr="006A56FF" w:rsidRDefault="00E62C77" w:rsidP="000E6987">
            <w:pPr>
              <w:spacing w:line="276" w:lineRule="auto"/>
              <w:ind w:left="142"/>
              <w:rPr>
                <w:sz w:val="20"/>
                <w:lang w:val="en-US"/>
              </w:rPr>
            </w:pPr>
            <w:r w:rsidRPr="006A56FF">
              <w:rPr>
                <w:sz w:val="20"/>
                <w:lang w:val="en-US"/>
              </w:rPr>
              <w:t xml:space="preserve">Self-perceived health status (very) good, </w:t>
            </w:r>
          </w:p>
          <w:p w14:paraId="0FC2766A" w14:textId="77777777" w:rsidR="00E62C77" w:rsidRPr="006A56FF" w:rsidRDefault="00E62C77" w:rsidP="000E6987">
            <w:pPr>
              <w:spacing w:line="276" w:lineRule="auto"/>
              <w:ind w:left="142" w:firstLine="142"/>
              <w:rPr>
                <w:sz w:val="20"/>
                <w:lang w:val="en-US"/>
              </w:rPr>
            </w:pPr>
            <w:r w:rsidRPr="006A56FF">
              <w:rPr>
                <w:sz w:val="20"/>
                <w:lang w:val="en-US"/>
              </w:rPr>
              <w:t>% of the population 65+</w:t>
            </w:r>
          </w:p>
        </w:tc>
        <w:tc>
          <w:tcPr>
            <w:tcW w:w="1276" w:type="dxa"/>
            <w:tcBorders>
              <w:bottom w:val="single" w:sz="4" w:space="0" w:color="auto"/>
            </w:tcBorders>
            <w:vAlign w:val="center"/>
          </w:tcPr>
          <w:p w14:paraId="324588D1" w14:textId="77777777" w:rsidR="00E62C77" w:rsidRPr="006A56FF" w:rsidRDefault="00E62C77" w:rsidP="000E6987">
            <w:pPr>
              <w:rPr>
                <w:sz w:val="20"/>
                <w:lang w:val="en-US"/>
              </w:rPr>
            </w:pPr>
            <w:r w:rsidRPr="006A56FF">
              <w:rPr>
                <w:sz w:val="20"/>
                <w:lang w:val="en-US"/>
              </w:rPr>
              <w:t>SPH</w:t>
            </w:r>
          </w:p>
        </w:tc>
        <w:tc>
          <w:tcPr>
            <w:tcW w:w="851" w:type="dxa"/>
            <w:tcBorders>
              <w:bottom w:val="single" w:sz="4" w:space="0" w:color="auto"/>
            </w:tcBorders>
            <w:vAlign w:val="center"/>
          </w:tcPr>
          <w:p w14:paraId="309E7844" w14:textId="77777777" w:rsidR="00E62C77" w:rsidRPr="006A56FF" w:rsidRDefault="00E62C77" w:rsidP="000E6987">
            <w:pPr>
              <w:rPr>
                <w:sz w:val="20"/>
                <w:lang w:val="en-US"/>
              </w:rPr>
            </w:pPr>
            <w:r w:rsidRPr="006A56FF">
              <w:rPr>
                <w:sz w:val="20"/>
                <w:lang w:val="en-US"/>
              </w:rPr>
              <w:t>46.11</w:t>
            </w:r>
          </w:p>
        </w:tc>
        <w:tc>
          <w:tcPr>
            <w:tcW w:w="851" w:type="dxa"/>
            <w:tcBorders>
              <w:bottom w:val="single" w:sz="4" w:space="0" w:color="auto"/>
            </w:tcBorders>
            <w:vAlign w:val="center"/>
          </w:tcPr>
          <w:p w14:paraId="4A78A756" w14:textId="77777777" w:rsidR="00E62C77" w:rsidRPr="006A56FF" w:rsidRDefault="00E62C77" w:rsidP="000E6987">
            <w:pPr>
              <w:rPr>
                <w:sz w:val="20"/>
                <w:lang w:val="en-US"/>
              </w:rPr>
            </w:pPr>
            <w:r w:rsidRPr="006A56FF">
              <w:rPr>
                <w:sz w:val="20"/>
                <w:lang w:val="en-US"/>
              </w:rPr>
              <w:t>21.83</w:t>
            </w:r>
          </w:p>
        </w:tc>
        <w:tc>
          <w:tcPr>
            <w:tcW w:w="709" w:type="dxa"/>
            <w:tcBorders>
              <w:bottom w:val="single" w:sz="4" w:space="0" w:color="auto"/>
            </w:tcBorders>
            <w:vAlign w:val="center"/>
          </w:tcPr>
          <w:p w14:paraId="11B877E5" w14:textId="77777777" w:rsidR="00E62C77" w:rsidRPr="006A56FF" w:rsidRDefault="00E62C77" w:rsidP="000E6987">
            <w:pPr>
              <w:rPr>
                <w:sz w:val="20"/>
                <w:lang w:val="en-US"/>
              </w:rPr>
            </w:pPr>
            <w:r w:rsidRPr="006A56FF">
              <w:rPr>
                <w:sz w:val="20"/>
                <w:lang w:val="en-US"/>
              </w:rPr>
              <w:t>8.6</w:t>
            </w:r>
          </w:p>
        </w:tc>
        <w:tc>
          <w:tcPr>
            <w:tcW w:w="991" w:type="dxa"/>
            <w:tcBorders>
              <w:bottom w:val="single" w:sz="4" w:space="0" w:color="auto"/>
            </w:tcBorders>
            <w:vAlign w:val="center"/>
          </w:tcPr>
          <w:p w14:paraId="6CDC4403" w14:textId="77777777" w:rsidR="00E62C77" w:rsidRPr="006A56FF" w:rsidRDefault="00E62C77" w:rsidP="000E6987">
            <w:pPr>
              <w:rPr>
                <w:sz w:val="20"/>
                <w:lang w:val="en-US"/>
              </w:rPr>
            </w:pPr>
            <w:r w:rsidRPr="006A56FF">
              <w:rPr>
                <w:sz w:val="20"/>
                <w:lang w:val="en-US"/>
              </w:rPr>
              <w:t>86.9</w:t>
            </w:r>
          </w:p>
        </w:tc>
      </w:tr>
      <w:tr w:rsidR="00E62C77" w:rsidRPr="006A56FF" w14:paraId="16C90731" w14:textId="77777777" w:rsidTr="000E6987">
        <w:trPr>
          <w:trHeight w:val="283"/>
        </w:trPr>
        <w:tc>
          <w:tcPr>
            <w:tcW w:w="3828" w:type="dxa"/>
            <w:tcBorders>
              <w:top w:val="single" w:sz="4" w:space="0" w:color="auto"/>
            </w:tcBorders>
            <w:shd w:val="clear" w:color="auto" w:fill="auto"/>
            <w:vAlign w:val="center"/>
          </w:tcPr>
          <w:p w14:paraId="3D4CC6CB" w14:textId="77777777" w:rsidR="00E62C77" w:rsidRPr="00CD07AD" w:rsidRDefault="00E62C77" w:rsidP="000E6987">
            <w:pPr>
              <w:rPr>
                <w:i/>
                <w:iCs/>
                <w:sz w:val="20"/>
                <w:lang w:val="en-US"/>
              </w:rPr>
            </w:pPr>
            <w:r w:rsidRPr="00CD07AD">
              <w:rPr>
                <w:i/>
                <w:iCs/>
                <w:sz w:val="20"/>
                <w:lang w:val="en-US"/>
              </w:rPr>
              <w:t>IV: Access regulation</w:t>
            </w:r>
          </w:p>
        </w:tc>
        <w:tc>
          <w:tcPr>
            <w:tcW w:w="1276" w:type="dxa"/>
            <w:tcBorders>
              <w:top w:val="single" w:sz="4" w:space="0" w:color="auto"/>
            </w:tcBorders>
            <w:vAlign w:val="center"/>
          </w:tcPr>
          <w:p w14:paraId="45733DB3" w14:textId="77777777" w:rsidR="00E62C77" w:rsidRPr="006A56FF" w:rsidRDefault="00E62C77" w:rsidP="000E6987">
            <w:pPr>
              <w:rPr>
                <w:sz w:val="20"/>
                <w:lang w:val="en-US"/>
              </w:rPr>
            </w:pPr>
          </w:p>
        </w:tc>
        <w:tc>
          <w:tcPr>
            <w:tcW w:w="851" w:type="dxa"/>
            <w:tcBorders>
              <w:top w:val="single" w:sz="4" w:space="0" w:color="auto"/>
            </w:tcBorders>
            <w:vAlign w:val="center"/>
          </w:tcPr>
          <w:p w14:paraId="7112E1B4" w14:textId="77777777" w:rsidR="00E62C77" w:rsidRPr="006A56FF" w:rsidRDefault="00E62C77" w:rsidP="000E6987">
            <w:pPr>
              <w:rPr>
                <w:sz w:val="20"/>
                <w:lang w:val="en-US"/>
              </w:rPr>
            </w:pPr>
          </w:p>
        </w:tc>
        <w:tc>
          <w:tcPr>
            <w:tcW w:w="851" w:type="dxa"/>
            <w:tcBorders>
              <w:top w:val="single" w:sz="4" w:space="0" w:color="auto"/>
            </w:tcBorders>
            <w:vAlign w:val="center"/>
          </w:tcPr>
          <w:p w14:paraId="7C69A2E2" w14:textId="77777777" w:rsidR="00E62C77" w:rsidRPr="006A56FF" w:rsidRDefault="00E62C77" w:rsidP="000E6987">
            <w:pPr>
              <w:rPr>
                <w:sz w:val="20"/>
                <w:lang w:val="en-US"/>
              </w:rPr>
            </w:pPr>
          </w:p>
        </w:tc>
        <w:tc>
          <w:tcPr>
            <w:tcW w:w="709" w:type="dxa"/>
            <w:tcBorders>
              <w:top w:val="single" w:sz="4" w:space="0" w:color="auto"/>
            </w:tcBorders>
            <w:vAlign w:val="center"/>
          </w:tcPr>
          <w:p w14:paraId="7B9AB8E6" w14:textId="77777777" w:rsidR="00E62C77" w:rsidRPr="006A56FF" w:rsidRDefault="00E62C77" w:rsidP="000E6987">
            <w:pPr>
              <w:rPr>
                <w:sz w:val="20"/>
                <w:lang w:val="en-US"/>
              </w:rPr>
            </w:pPr>
          </w:p>
        </w:tc>
        <w:tc>
          <w:tcPr>
            <w:tcW w:w="991" w:type="dxa"/>
            <w:tcBorders>
              <w:top w:val="single" w:sz="4" w:space="0" w:color="auto"/>
            </w:tcBorders>
            <w:vAlign w:val="center"/>
          </w:tcPr>
          <w:p w14:paraId="79B4590B" w14:textId="77777777" w:rsidR="00E62C77" w:rsidRDefault="00E62C77" w:rsidP="000E6987">
            <w:pPr>
              <w:rPr>
                <w:sz w:val="20"/>
                <w:lang w:val="en-US"/>
              </w:rPr>
            </w:pPr>
          </w:p>
        </w:tc>
      </w:tr>
      <w:tr w:rsidR="00E62C77" w:rsidRPr="006A56FF" w14:paraId="6A9EA9A4" w14:textId="77777777" w:rsidTr="000E6987">
        <w:trPr>
          <w:trHeight w:val="283"/>
        </w:trPr>
        <w:tc>
          <w:tcPr>
            <w:tcW w:w="3828" w:type="dxa"/>
            <w:shd w:val="clear" w:color="auto" w:fill="auto"/>
            <w:vAlign w:val="center"/>
          </w:tcPr>
          <w:p w14:paraId="39259095" w14:textId="77777777" w:rsidR="00E62C77" w:rsidRPr="006A56FF" w:rsidRDefault="00E62C77" w:rsidP="000E6987">
            <w:pPr>
              <w:ind w:firstLine="142"/>
              <w:rPr>
                <w:sz w:val="20"/>
                <w:lang w:val="en-US"/>
              </w:rPr>
            </w:pPr>
            <w:r w:rsidRPr="006A56FF">
              <w:rPr>
                <w:sz w:val="20"/>
                <w:lang w:val="en-US"/>
              </w:rPr>
              <w:t>Choice Index (</w:t>
            </w:r>
            <w:r>
              <w:rPr>
                <w:sz w:val="20"/>
                <w:lang w:val="en-US"/>
              </w:rPr>
              <w:t xml:space="preserve">Unlimited - </w:t>
            </w:r>
            <w:r w:rsidRPr="006A56FF">
              <w:rPr>
                <w:sz w:val="20"/>
                <w:lang w:val="en-US"/>
              </w:rPr>
              <w:t>Limited)</w:t>
            </w:r>
          </w:p>
        </w:tc>
        <w:tc>
          <w:tcPr>
            <w:tcW w:w="1276" w:type="dxa"/>
            <w:vAlign w:val="center"/>
          </w:tcPr>
          <w:p w14:paraId="71287D4A" w14:textId="77777777" w:rsidR="00E62C77" w:rsidRPr="006A56FF" w:rsidRDefault="00E62C77" w:rsidP="000E6987">
            <w:pPr>
              <w:rPr>
                <w:sz w:val="20"/>
                <w:lang w:val="en-US"/>
              </w:rPr>
            </w:pPr>
            <w:r w:rsidRPr="006A56FF">
              <w:rPr>
                <w:sz w:val="20"/>
                <w:lang w:val="en-US"/>
              </w:rPr>
              <w:t>CIDX</w:t>
            </w:r>
          </w:p>
        </w:tc>
        <w:tc>
          <w:tcPr>
            <w:tcW w:w="851" w:type="dxa"/>
            <w:vAlign w:val="center"/>
          </w:tcPr>
          <w:p w14:paraId="395B85EE" w14:textId="77777777" w:rsidR="00E62C77" w:rsidRPr="006A56FF" w:rsidRDefault="00E62C77" w:rsidP="000E6987">
            <w:pPr>
              <w:rPr>
                <w:sz w:val="20"/>
                <w:lang w:val="en-US"/>
              </w:rPr>
            </w:pPr>
            <w:r w:rsidRPr="006A56FF">
              <w:rPr>
                <w:sz w:val="20"/>
                <w:lang w:val="en-US"/>
              </w:rPr>
              <w:t>1.64</w:t>
            </w:r>
          </w:p>
        </w:tc>
        <w:tc>
          <w:tcPr>
            <w:tcW w:w="851" w:type="dxa"/>
            <w:vAlign w:val="center"/>
          </w:tcPr>
          <w:p w14:paraId="072DD3A8" w14:textId="77777777" w:rsidR="00E62C77" w:rsidRPr="006A56FF" w:rsidRDefault="00E62C77" w:rsidP="000E6987">
            <w:pPr>
              <w:rPr>
                <w:sz w:val="20"/>
                <w:lang w:val="en-US"/>
              </w:rPr>
            </w:pPr>
            <w:r w:rsidRPr="006A56FF">
              <w:rPr>
                <w:sz w:val="20"/>
                <w:lang w:val="en-US"/>
              </w:rPr>
              <w:t>0.5</w:t>
            </w:r>
          </w:p>
        </w:tc>
        <w:tc>
          <w:tcPr>
            <w:tcW w:w="709" w:type="dxa"/>
            <w:vAlign w:val="center"/>
          </w:tcPr>
          <w:p w14:paraId="041D7F7E" w14:textId="77777777" w:rsidR="00E62C77" w:rsidRPr="006A56FF" w:rsidRDefault="00E62C77" w:rsidP="000E6987">
            <w:pPr>
              <w:rPr>
                <w:sz w:val="20"/>
                <w:lang w:val="en-US"/>
              </w:rPr>
            </w:pPr>
            <w:r w:rsidRPr="006A56FF">
              <w:rPr>
                <w:sz w:val="20"/>
                <w:lang w:val="en-US"/>
              </w:rPr>
              <w:t>0</w:t>
            </w:r>
          </w:p>
        </w:tc>
        <w:tc>
          <w:tcPr>
            <w:tcW w:w="991" w:type="dxa"/>
            <w:vAlign w:val="center"/>
          </w:tcPr>
          <w:p w14:paraId="7AB0C5BC" w14:textId="77777777" w:rsidR="00E62C77" w:rsidRPr="006A56FF" w:rsidRDefault="00E62C77" w:rsidP="000E6987">
            <w:pPr>
              <w:rPr>
                <w:sz w:val="20"/>
                <w:lang w:val="en-US"/>
              </w:rPr>
            </w:pPr>
            <w:r>
              <w:rPr>
                <w:sz w:val="20"/>
                <w:lang w:val="en-US"/>
              </w:rPr>
              <w:t>4</w:t>
            </w:r>
          </w:p>
        </w:tc>
      </w:tr>
      <w:tr w:rsidR="00E62C77" w:rsidRPr="006A56FF" w14:paraId="1BAC08CC" w14:textId="77777777" w:rsidTr="000E6987">
        <w:trPr>
          <w:trHeight w:val="283"/>
        </w:trPr>
        <w:tc>
          <w:tcPr>
            <w:tcW w:w="3828" w:type="dxa"/>
            <w:shd w:val="clear" w:color="auto" w:fill="auto"/>
            <w:vAlign w:val="center"/>
          </w:tcPr>
          <w:p w14:paraId="63DEEB97" w14:textId="77777777" w:rsidR="00E62C77" w:rsidRPr="006A56FF" w:rsidRDefault="00E62C77" w:rsidP="000E6987">
            <w:pPr>
              <w:ind w:firstLine="284"/>
              <w:rPr>
                <w:sz w:val="20"/>
                <w:lang w:val="en-US"/>
              </w:rPr>
            </w:pPr>
            <w:r w:rsidRPr="006A56FF">
              <w:rPr>
                <w:sz w:val="20"/>
                <w:lang w:val="en-US"/>
              </w:rPr>
              <w:t>Choice of homecare provider</w:t>
            </w:r>
          </w:p>
        </w:tc>
        <w:tc>
          <w:tcPr>
            <w:tcW w:w="1276" w:type="dxa"/>
            <w:vAlign w:val="center"/>
          </w:tcPr>
          <w:p w14:paraId="7A00F916" w14:textId="77777777" w:rsidR="00E62C77" w:rsidRPr="006A56FF" w:rsidRDefault="00E62C77" w:rsidP="000E6987">
            <w:pPr>
              <w:rPr>
                <w:sz w:val="20"/>
                <w:lang w:val="en-US"/>
              </w:rPr>
            </w:pPr>
            <w:r w:rsidRPr="006A56FF">
              <w:rPr>
                <w:sz w:val="20"/>
                <w:lang w:val="en-US"/>
              </w:rPr>
              <w:t>HC</w:t>
            </w:r>
          </w:p>
        </w:tc>
        <w:tc>
          <w:tcPr>
            <w:tcW w:w="851" w:type="dxa"/>
            <w:vAlign w:val="center"/>
          </w:tcPr>
          <w:p w14:paraId="1260BD27" w14:textId="77777777" w:rsidR="00E62C77" w:rsidRPr="006A56FF" w:rsidRDefault="00E62C77" w:rsidP="000E6987">
            <w:pPr>
              <w:rPr>
                <w:sz w:val="20"/>
                <w:lang w:val="en-US"/>
              </w:rPr>
            </w:pPr>
            <w:r w:rsidRPr="006A56FF">
              <w:rPr>
                <w:sz w:val="20"/>
                <w:lang w:val="en-US"/>
              </w:rPr>
              <w:t>0.4</w:t>
            </w:r>
          </w:p>
        </w:tc>
        <w:tc>
          <w:tcPr>
            <w:tcW w:w="851" w:type="dxa"/>
            <w:vAlign w:val="center"/>
          </w:tcPr>
          <w:p w14:paraId="244533E5" w14:textId="77777777" w:rsidR="00E62C77" w:rsidRPr="006A56FF" w:rsidRDefault="00E62C77" w:rsidP="000E6987">
            <w:pPr>
              <w:rPr>
                <w:sz w:val="20"/>
                <w:lang w:val="en-US"/>
              </w:rPr>
            </w:pPr>
            <w:r w:rsidRPr="006A56FF">
              <w:rPr>
                <w:sz w:val="20"/>
                <w:lang w:val="en-US"/>
              </w:rPr>
              <w:t>0.49</w:t>
            </w:r>
          </w:p>
        </w:tc>
        <w:tc>
          <w:tcPr>
            <w:tcW w:w="709" w:type="dxa"/>
            <w:vAlign w:val="center"/>
          </w:tcPr>
          <w:p w14:paraId="0DE4B0E9" w14:textId="77777777" w:rsidR="00E62C77" w:rsidRPr="006A56FF" w:rsidRDefault="00E62C77" w:rsidP="000E6987">
            <w:pPr>
              <w:rPr>
                <w:sz w:val="20"/>
                <w:lang w:val="en-US"/>
              </w:rPr>
            </w:pPr>
            <w:r w:rsidRPr="006A56FF">
              <w:rPr>
                <w:sz w:val="20"/>
                <w:lang w:val="en-US"/>
              </w:rPr>
              <w:t>0</w:t>
            </w:r>
          </w:p>
        </w:tc>
        <w:tc>
          <w:tcPr>
            <w:tcW w:w="991" w:type="dxa"/>
            <w:vAlign w:val="center"/>
          </w:tcPr>
          <w:p w14:paraId="19639085" w14:textId="77777777" w:rsidR="00E62C77" w:rsidRPr="006A56FF" w:rsidRDefault="00E62C77" w:rsidP="000E6987">
            <w:pPr>
              <w:rPr>
                <w:sz w:val="20"/>
                <w:lang w:val="en-US"/>
              </w:rPr>
            </w:pPr>
            <w:r w:rsidRPr="006A56FF">
              <w:rPr>
                <w:sz w:val="20"/>
                <w:lang w:val="en-US"/>
              </w:rPr>
              <w:t>1</w:t>
            </w:r>
          </w:p>
        </w:tc>
      </w:tr>
      <w:tr w:rsidR="00E62C77" w:rsidRPr="006A56FF" w14:paraId="7784BB2D" w14:textId="77777777" w:rsidTr="000E6987">
        <w:trPr>
          <w:trHeight w:val="283"/>
        </w:trPr>
        <w:tc>
          <w:tcPr>
            <w:tcW w:w="3828" w:type="dxa"/>
            <w:shd w:val="clear" w:color="auto" w:fill="auto"/>
            <w:vAlign w:val="center"/>
          </w:tcPr>
          <w:p w14:paraId="31DA42B7" w14:textId="77777777" w:rsidR="00E62C77" w:rsidRPr="006A56FF" w:rsidRDefault="00E62C77" w:rsidP="000E6987">
            <w:pPr>
              <w:ind w:firstLine="284"/>
              <w:rPr>
                <w:sz w:val="20"/>
                <w:lang w:val="en-US"/>
              </w:rPr>
            </w:pPr>
            <w:r w:rsidRPr="006A56FF">
              <w:rPr>
                <w:sz w:val="20"/>
                <w:lang w:val="en-US"/>
              </w:rPr>
              <w:t>Choice of institutional care provider</w:t>
            </w:r>
          </w:p>
        </w:tc>
        <w:tc>
          <w:tcPr>
            <w:tcW w:w="1276" w:type="dxa"/>
            <w:vAlign w:val="center"/>
          </w:tcPr>
          <w:p w14:paraId="1D3E40B2" w14:textId="77777777" w:rsidR="00E62C77" w:rsidRPr="006A56FF" w:rsidRDefault="00E62C77" w:rsidP="000E6987">
            <w:pPr>
              <w:rPr>
                <w:sz w:val="20"/>
                <w:lang w:val="en-US"/>
              </w:rPr>
            </w:pPr>
            <w:r w:rsidRPr="006A56FF">
              <w:rPr>
                <w:sz w:val="20"/>
                <w:lang w:val="en-US"/>
              </w:rPr>
              <w:t>IC</w:t>
            </w:r>
          </w:p>
        </w:tc>
        <w:tc>
          <w:tcPr>
            <w:tcW w:w="851" w:type="dxa"/>
            <w:vAlign w:val="center"/>
          </w:tcPr>
          <w:p w14:paraId="7844BAD0" w14:textId="77777777" w:rsidR="00E62C77" w:rsidRPr="006A56FF" w:rsidRDefault="00E62C77" w:rsidP="000E6987">
            <w:pPr>
              <w:rPr>
                <w:sz w:val="20"/>
                <w:lang w:val="en-US"/>
              </w:rPr>
            </w:pPr>
            <w:r w:rsidRPr="006A56FF">
              <w:rPr>
                <w:sz w:val="20"/>
                <w:lang w:val="en-US"/>
              </w:rPr>
              <w:t>0.36</w:t>
            </w:r>
          </w:p>
        </w:tc>
        <w:tc>
          <w:tcPr>
            <w:tcW w:w="851" w:type="dxa"/>
            <w:vAlign w:val="center"/>
          </w:tcPr>
          <w:p w14:paraId="7FBFA8B5" w14:textId="77777777" w:rsidR="00E62C77" w:rsidRPr="006A56FF" w:rsidRDefault="00E62C77" w:rsidP="000E6987">
            <w:pPr>
              <w:rPr>
                <w:sz w:val="20"/>
                <w:lang w:val="en-US"/>
              </w:rPr>
            </w:pPr>
            <w:r w:rsidRPr="006A56FF">
              <w:rPr>
                <w:sz w:val="20"/>
                <w:lang w:val="en-US"/>
              </w:rPr>
              <w:t>0.83</w:t>
            </w:r>
          </w:p>
        </w:tc>
        <w:tc>
          <w:tcPr>
            <w:tcW w:w="709" w:type="dxa"/>
            <w:vAlign w:val="center"/>
          </w:tcPr>
          <w:p w14:paraId="76B81E5D" w14:textId="77777777" w:rsidR="00E62C77" w:rsidRPr="006A56FF" w:rsidRDefault="00E62C77" w:rsidP="000E6987">
            <w:pPr>
              <w:rPr>
                <w:sz w:val="20"/>
                <w:lang w:val="en-US"/>
              </w:rPr>
            </w:pPr>
            <w:r w:rsidRPr="006A56FF">
              <w:rPr>
                <w:sz w:val="20"/>
                <w:lang w:val="en-US"/>
              </w:rPr>
              <w:t>0</w:t>
            </w:r>
          </w:p>
        </w:tc>
        <w:tc>
          <w:tcPr>
            <w:tcW w:w="991" w:type="dxa"/>
            <w:vAlign w:val="center"/>
          </w:tcPr>
          <w:p w14:paraId="1071C44F" w14:textId="77777777" w:rsidR="00E62C77" w:rsidRPr="006A56FF" w:rsidRDefault="00E62C77" w:rsidP="000E6987">
            <w:pPr>
              <w:rPr>
                <w:sz w:val="20"/>
                <w:lang w:val="en-US"/>
              </w:rPr>
            </w:pPr>
            <w:r>
              <w:rPr>
                <w:sz w:val="20"/>
                <w:lang w:val="en-US"/>
              </w:rPr>
              <w:t>1</w:t>
            </w:r>
          </w:p>
        </w:tc>
      </w:tr>
      <w:tr w:rsidR="00E62C77" w:rsidRPr="006A56FF" w14:paraId="405D2AFC" w14:textId="77777777" w:rsidTr="000E6987">
        <w:trPr>
          <w:trHeight w:val="283"/>
        </w:trPr>
        <w:tc>
          <w:tcPr>
            <w:tcW w:w="3828" w:type="dxa"/>
            <w:shd w:val="clear" w:color="auto" w:fill="auto"/>
            <w:vAlign w:val="center"/>
          </w:tcPr>
          <w:p w14:paraId="3A0D9B31" w14:textId="77777777" w:rsidR="00E62C77" w:rsidRPr="006A56FF" w:rsidRDefault="00E62C77" w:rsidP="000E6987">
            <w:pPr>
              <w:ind w:firstLine="284"/>
              <w:rPr>
                <w:sz w:val="20"/>
                <w:lang w:val="en-US"/>
              </w:rPr>
            </w:pPr>
            <w:r w:rsidRPr="006A56FF">
              <w:rPr>
                <w:sz w:val="20"/>
                <w:lang w:val="en-US"/>
              </w:rPr>
              <w:t xml:space="preserve">Choice between cash vs </w:t>
            </w:r>
            <w:proofErr w:type="spellStart"/>
            <w:r w:rsidRPr="006A56FF">
              <w:rPr>
                <w:sz w:val="20"/>
                <w:lang w:val="en-US"/>
              </w:rPr>
              <w:t>inkind</w:t>
            </w:r>
            <w:proofErr w:type="spellEnd"/>
            <w:r w:rsidRPr="006A56FF">
              <w:rPr>
                <w:sz w:val="20"/>
                <w:lang w:val="en-US"/>
              </w:rPr>
              <w:t>-benefits</w:t>
            </w:r>
          </w:p>
        </w:tc>
        <w:tc>
          <w:tcPr>
            <w:tcW w:w="1276" w:type="dxa"/>
            <w:vAlign w:val="center"/>
          </w:tcPr>
          <w:p w14:paraId="37078BBB" w14:textId="77777777" w:rsidR="00E62C77" w:rsidRPr="006A56FF" w:rsidRDefault="00E62C77" w:rsidP="000E6987">
            <w:pPr>
              <w:rPr>
                <w:sz w:val="20"/>
                <w:lang w:val="en-US"/>
              </w:rPr>
            </w:pPr>
            <w:r w:rsidRPr="006A56FF">
              <w:rPr>
                <w:sz w:val="20"/>
                <w:lang w:val="en-US"/>
              </w:rPr>
              <w:t>CVSI</w:t>
            </w:r>
          </w:p>
        </w:tc>
        <w:tc>
          <w:tcPr>
            <w:tcW w:w="851" w:type="dxa"/>
            <w:vAlign w:val="center"/>
          </w:tcPr>
          <w:p w14:paraId="3788521C" w14:textId="77777777" w:rsidR="00E62C77" w:rsidRPr="006A56FF" w:rsidRDefault="00E62C77" w:rsidP="000E6987">
            <w:pPr>
              <w:rPr>
                <w:sz w:val="20"/>
                <w:lang w:val="en-US"/>
              </w:rPr>
            </w:pPr>
            <w:r w:rsidRPr="006A56FF">
              <w:rPr>
                <w:sz w:val="20"/>
                <w:lang w:val="en-US"/>
              </w:rPr>
              <w:t>0.88</w:t>
            </w:r>
          </w:p>
        </w:tc>
        <w:tc>
          <w:tcPr>
            <w:tcW w:w="851" w:type="dxa"/>
            <w:vAlign w:val="center"/>
          </w:tcPr>
          <w:p w14:paraId="03C2D976" w14:textId="77777777" w:rsidR="00E62C77" w:rsidRPr="006A56FF" w:rsidRDefault="00E62C77" w:rsidP="000E6987">
            <w:pPr>
              <w:rPr>
                <w:sz w:val="20"/>
                <w:lang w:val="en-US"/>
              </w:rPr>
            </w:pPr>
            <w:r w:rsidRPr="006A56FF">
              <w:rPr>
                <w:sz w:val="20"/>
                <w:lang w:val="en-US"/>
              </w:rPr>
              <w:t>1.25</w:t>
            </w:r>
          </w:p>
        </w:tc>
        <w:tc>
          <w:tcPr>
            <w:tcW w:w="709" w:type="dxa"/>
            <w:vAlign w:val="center"/>
          </w:tcPr>
          <w:p w14:paraId="651D3CD0" w14:textId="77777777" w:rsidR="00E62C77" w:rsidRPr="006A56FF" w:rsidRDefault="00E62C77" w:rsidP="000E6987">
            <w:pPr>
              <w:rPr>
                <w:sz w:val="20"/>
                <w:lang w:val="en-US"/>
              </w:rPr>
            </w:pPr>
            <w:r w:rsidRPr="006A56FF">
              <w:rPr>
                <w:sz w:val="20"/>
                <w:lang w:val="en-US"/>
              </w:rPr>
              <w:t>0</w:t>
            </w:r>
          </w:p>
        </w:tc>
        <w:tc>
          <w:tcPr>
            <w:tcW w:w="991" w:type="dxa"/>
            <w:vAlign w:val="center"/>
          </w:tcPr>
          <w:p w14:paraId="2DB2D334" w14:textId="77777777" w:rsidR="00E62C77" w:rsidRPr="006A56FF" w:rsidRDefault="00E62C77" w:rsidP="000E6987">
            <w:pPr>
              <w:rPr>
                <w:sz w:val="20"/>
                <w:lang w:val="en-US"/>
              </w:rPr>
            </w:pPr>
            <w:r>
              <w:rPr>
                <w:sz w:val="20"/>
                <w:lang w:val="en-US"/>
              </w:rPr>
              <w:t>2</w:t>
            </w:r>
          </w:p>
        </w:tc>
      </w:tr>
      <w:tr w:rsidR="00E62C77" w:rsidRPr="006A56FF" w14:paraId="1AB3E95A" w14:textId="77777777" w:rsidTr="000E6987">
        <w:trPr>
          <w:trHeight w:val="283"/>
        </w:trPr>
        <w:tc>
          <w:tcPr>
            <w:tcW w:w="3828" w:type="dxa"/>
            <w:tcBorders>
              <w:bottom w:val="single" w:sz="4" w:space="0" w:color="auto"/>
            </w:tcBorders>
            <w:shd w:val="clear" w:color="auto" w:fill="auto"/>
            <w:vAlign w:val="center"/>
          </w:tcPr>
          <w:p w14:paraId="5146EF1F" w14:textId="77777777" w:rsidR="00E62C77" w:rsidRPr="006A56FF" w:rsidRDefault="00E62C77" w:rsidP="000E6987">
            <w:pPr>
              <w:ind w:firstLine="142"/>
              <w:rPr>
                <w:sz w:val="20"/>
                <w:lang w:val="en-US"/>
              </w:rPr>
            </w:pPr>
            <w:r w:rsidRPr="006A56FF">
              <w:rPr>
                <w:sz w:val="20"/>
                <w:lang w:val="en-US"/>
              </w:rPr>
              <w:t>Means-testing for any benefit (No/Yes)</w:t>
            </w:r>
          </w:p>
        </w:tc>
        <w:tc>
          <w:tcPr>
            <w:tcW w:w="1276" w:type="dxa"/>
            <w:tcBorders>
              <w:bottom w:val="single" w:sz="4" w:space="0" w:color="auto"/>
            </w:tcBorders>
            <w:vAlign w:val="center"/>
          </w:tcPr>
          <w:p w14:paraId="29504F7B" w14:textId="77777777" w:rsidR="00E62C77" w:rsidRPr="006A56FF" w:rsidRDefault="00E62C77" w:rsidP="000E6987">
            <w:pPr>
              <w:rPr>
                <w:sz w:val="20"/>
                <w:lang w:val="en-US"/>
              </w:rPr>
            </w:pPr>
            <w:r w:rsidRPr="006A56FF">
              <w:rPr>
                <w:sz w:val="20"/>
                <w:lang w:val="en-US"/>
              </w:rPr>
              <w:t>MTAB</w:t>
            </w:r>
          </w:p>
        </w:tc>
        <w:tc>
          <w:tcPr>
            <w:tcW w:w="851" w:type="dxa"/>
            <w:tcBorders>
              <w:bottom w:val="single" w:sz="4" w:space="0" w:color="auto"/>
            </w:tcBorders>
            <w:vAlign w:val="center"/>
          </w:tcPr>
          <w:p w14:paraId="0905E5A6" w14:textId="77777777" w:rsidR="00E62C77" w:rsidRPr="006A56FF" w:rsidRDefault="00E62C77" w:rsidP="000E6987">
            <w:pPr>
              <w:rPr>
                <w:sz w:val="20"/>
                <w:lang w:val="en-US"/>
              </w:rPr>
            </w:pPr>
            <w:r w:rsidRPr="006A56FF">
              <w:rPr>
                <w:sz w:val="20"/>
                <w:lang w:val="en-US"/>
              </w:rPr>
              <w:t>0.56</w:t>
            </w:r>
          </w:p>
        </w:tc>
        <w:tc>
          <w:tcPr>
            <w:tcW w:w="851" w:type="dxa"/>
            <w:tcBorders>
              <w:bottom w:val="single" w:sz="4" w:space="0" w:color="auto"/>
            </w:tcBorders>
            <w:vAlign w:val="center"/>
          </w:tcPr>
          <w:p w14:paraId="4247BB1D" w14:textId="77777777" w:rsidR="00E62C77" w:rsidRPr="006A56FF" w:rsidRDefault="00E62C77" w:rsidP="000E6987">
            <w:pPr>
              <w:rPr>
                <w:sz w:val="20"/>
                <w:lang w:val="en-US"/>
              </w:rPr>
            </w:pPr>
            <w:r w:rsidRPr="006A56FF">
              <w:rPr>
                <w:sz w:val="20"/>
                <w:lang w:val="en-US"/>
              </w:rPr>
              <w:t>0.51</w:t>
            </w:r>
          </w:p>
        </w:tc>
        <w:tc>
          <w:tcPr>
            <w:tcW w:w="709" w:type="dxa"/>
            <w:tcBorders>
              <w:bottom w:val="single" w:sz="4" w:space="0" w:color="auto"/>
            </w:tcBorders>
            <w:vAlign w:val="center"/>
          </w:tcPr>
          <w:p w14:paraId="54E22F03" w14:textId="77777777" w:rsidR="00E62C77" w:rsidRPr="006A56FF" w:rsidRDefault="00E62C77" w:rsidP="000E6987">
            <w:pPr>
              <w:rPr>
                <w:sz w:val="20"/>
                <w:lang w:val="en-US"/>
              </w:rPr>
            </w:pPr>
            <w:r w:rsidRPr="006A56FF">
              <w:rPr>
                <w:sz w:val="20"/>
                <w:lang w:val="en-US"/>
              </w:rPr>
              <w:t>0</w:t>
            </w:r>
          </w:p>
        </w:tc>
        <w:tc>
          <w:tcPr>
            <w:tcW w:w="991" w:type="dxa"/>
            <w:tcBorders>
              <w:bottom w:val="single" w:sz="4" w:space="0" w:color="auto"/>
            </w:tcBorders>
            <w:vAlign w:val="center"/>
          </w:tcPr>
          <w:p w14:paraId="04325A03" w14:textId="77777777" w:rsidR="00E62C77" w:rsidRPr="006A56FF" w:rsidRDefault="00E62C77" w:rsidP="000E6987">
            <w:pPr>
              <w:rPr>
                <w:sz w:val="20"/>
                <w:lang w:val="en-US"/>
              </w:rPr>
            </w:pPr>
            <w:r w:rsidRPr="006A56FF">
              <w:rPr>
                <w:sz w:val="20"/>
                <w:lang w:val="en-US"/>
              </w:rPr>
              <w:t>1</w:t>
            </w:r>
          </w:p>
        </w:tc>
      </w:tr>
    </w:tbl>
    <w:p w14:paraId="4D464144" w14:textId="0CCCB438" w:rsidR="00FC37B8" w:rsidRDefault="00E915CC" w:rsidP="00E62C77">
      <w:pPr>
        <w:pStyle w:val="02Flietext"/>
        <w:spacing w:before="240" w:after="0"/>
        <w:rPr>
          <w:lang w:val="en-US"/>
        </w:rPr>
      </w:pPr>
      <w:r w:rsidRPr="00180D20">
        <w:rPr>
          <w:lang w:val="en-US"/>
        </w:rPr>
        <w:t xml:space="preserve">As a measure of financial input into the system we use </w:t>
      </w:r>
      <w:r w:rsidR="00FC37B8">
        <w:rPr>
          <w:lang w:val="en-US"/>
        </w:rPr>
        <w:t xml:space="preserve">the </w:t>
      </w:r>
      <w:r w:rsidRPr="00180D20">
        <w:rPr>
          <w:lang w:val="en-US"/>
        </w:rPr>
        <w:t>LTC expenditure (health) per capita in US$ of purchasing power parities</w:t>
      </w:r>
      <w:ins w:id="107" w:author="Philipp Alexander Linden" w:date="2020-07-07T14:49:00Z">
        <w:r w:rsidR="00FC37B8">
          <w:rPr>
            <w:lang w:val="en-US"/>
          </w:rPr>
          <w:t xml:space="preserve"> (EXPND)</w:t>
        </w:r>
      </w:ins>
      <w:r w:rsidR="00FC37B8">
        <w:rPr>
          <w:lang w:val="en-US"/>
        </w:rPr>
        <w:t>.</w:t>
      </w:r>
      <w:r w:rsidRPr="00180D20">
        <w:rPr>
          <w:lang w:val="en-US"/>
        </w:rPr>
        <w:t xml:space="preserve"> It includes all expenditure on bodily related LTC, </w:t>
      </w:r>
      <w:del w:id="108" w:author="Philipp Alexander Linden" w:date="2020-07-07T14:50:00Z">
        <w:r w:rsidRPr="00180D20" w:rsidDel="00E62C77">
          <w:rPr>
            <w:lang w:val="en-US"/>
          </w:rPr>
          <w:delText xml:space="preserve">mainly on “(basic) Activities of daily living (ADL)” </w:delText>
        </w:r>
      </w:del>
      <w:r w:rsidRPr="00180D20">
        <w:rPr>
          <w:lang w:val="en-US"/>
        </w:rPr>
        <w:t>like bathing, dressing or eating</w:t>
      </w:r>
      <w:del w:id="109" w:author="Philipp Alexander Linden" w:date="2020-07-07T14:50:00Z">
        <w:r w:rsidRPr="00180D20" w:rsidDel="00E62C77">
          <w:rPr>
            <w:lang w:val="en-US"/>
          </w:rPr>
          <w:delText>)</w:delText>
        </w:r>
      </w:del>
      <w:r w:rsidRPr="00180D20">
        <w:rPr>
          <w:lang w:val="en-US"/>
        </w:rPr>
        <w:t xml:space="preserve">. We would have liked to include </w:t>
      </w:r>
      <w:ins w:id="110" w:author="Philipp Alexander Linden" w:date="2020-07-07T14:50:00Z">
        <w:r w:rsidR="00E62C77">
          <w:rPr>
            <w:lang w:val="en-US"/>
          </w:rPr>
          <w:t xml:space="preserve">social </w:t>
        </w:r>
      </w:ins>
      <w:r w:rsidRPr="00180D20">
        <w:rPr>
          <w:lang w:val="en-US"/>
        </w:rPr>
        <w:t>LTC expenditure</w:t>
      </w:r>
      <w:del w:id="111" w:author="Philipp Alexander Linden" w:date="2020-07-07T14:50:00Z">
        <w:r w:rsidRPr="00180D20" w:rsidDel="00E62C77">
          <w:rPr>
            <w:lang w:val="en-US"/>
          </w:rPr>
          <w:delText xml:space="preserve"> (social)</w:delText>
        </w:r>
      </w:del>
      <w:r w:rsidRPr="00180D20">
        <w:rPr>
          <w:lang w:val="en-US"/>
        </w:rPr>
        <w:t xml:space="preserve"> as well, which includes </w:t>
      </w:r>
      <w:del w:id="112" w:author="Philipp Alexander Linden" w:date="2020-07-07T14:50:00Z">
        <w:r w:rsidRPr="00180D20" w:rsidDel="00E62C77">
          <w:rPr>
            <w:lang w:val="en-US"/>
          </w:rPr>
          <w:delText>“</w:delText>
        </w:r>
      </w:del>
      <w:r w:rsidRPr="00180D20">
        <w:rPr>
          <w:lang w:val="en-US"/>
        </w:rPr>
        <w:t xml:space="preserve">instrumental </w:t>
      </w:r>
      <w:proofErr w:type="spellStart"/>
      <w:r w:rsidRPr="00180D20">
        <w:rPr>
          <w:lang w:val="en-US"/>
        </w:rPr>
        <w:t>activities</w:t>
      </w:r>
      <w:del w:id="113" w:author="Philipp Alexander Linden" w:date="2020-07-07T14:50:00Z">
        <w:r w:rsidRPr="00180D20" w:rsidDel="00E62C77">
          <w:rPr>
            <w:lang w:val="en-US"/>
          </w:rPr>
          <w:delText xml:space="preserve"> of daily living (IADL)</w:delText>
        </w:r>
        <w:r w:rsidR="00FC37B8" w:rsidDel="00E62C77">
          <w:rPr>
            <w:lang w:val="en-US"/>
          </w:rPr>
          <w:delText xml:space="preserve"> </w:delText>
        </w:r>
      </w:del>
      <w:r w:rsidR="00FC37B8">
        <w:rPr>
          <w:lang w:val="en-US"/>
        </w:rPr>
        <w:t>giving</w:t>
      </w:r>
      <w:proofErr w:type="spellEnd"/>
      <w:r w:rsidRPr="00180D20">
        <w:rPr>
          <w:lang w:val="en-US"/>
        </w:rPr>
        <w:t xml:space="preserve"> the LTC system expenditure a broader scope </w:t>
      </w:r>
      <w:sdt>
        <w:sdtPr>
          <w:alias w:val="Don't edit this field"/>
          <w:tag w:val="CitaviPlaceholder#7765f8ae-a8cc-4296-8d37-50c49fa2a77b"/>
          <w:id w:val="615803389"/>
          <w:placeholder>
            <w:docPart w:val="FB0D24A7CC2841299B4368F888AA6D30"/>
          </w:placeholder>
        </w:sdtPr>
        <w:sdtEndPr/>
        <w:sdtContent>
          <w:r w:rsidRPr="00E915CC">
            <w:fldChar w:fldCharType="begin"/>
          </w:r>
          <w:r w:rsidRPr="00180D20">
            <w:rPr>
              <w:lang w:val="en-US"/>
            </w:rPr>
            <w:instrText>ADDIN CitaviPlaceholder{eyIkaWQiOiIxIiwiRW50cmllcyI6W3siJGlkIjoiMiIsIklkIjoiNmVlNDlhYWItYjdlNC00YzljLThkZGUtMjc0MDM0YjFiNjlmIiwiUmFuZ2VMZW5ndGgiOjI0LCJSZWZlcmVuY2VJZCI6IjM3M2M5NGNjLWYzYzItNGExZS1iZmI0LTI1ZTc3OGJkN2ZhZCIsIlJlZmVyZW5jZSI6eyIkaWQiOiIzIiwiQWJzdHJhY3RDb21wbGV4aXR5IjowLCJBYnN0cmFjdFNvdXJjZVRleHRGb3JtYXQiOjAsIkF1dGhvcnMiOlt7IiRpZCI6IjQ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fX0seyIkaWQiOiI2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3IiwiRmlyc3ROYW1lIjoiTWFydGluYSIsIkxhc3ROYW1lIjoiSGFsw6Fza292w6EiLCJQcm90ZWN0ZWQiOmZhbHNlLCJTZXgiOjEsIkNyZWF0ZWRCeSI6Il9NYXJlaWtlIEFyaWFhbnMiLCJDcmVhdGVkT24iOiIyMDE5LTA2LTE0VDEwOjUyOjA3IiwiTW9kaWZpZWRCeSI6Il</w:instrText>
          </w:r>
          <w:r w:rsidRPr="00FC37B8">
            <w:rPr>
              <w:lang w:val="en-US"/>
            </w:rPr>
            <w:instrText>9NYXJlaWtlIEFyaWFhbnMiLCJJZCI6IjRlMjhjMGY1LWRjZjktNDU3NS1iODc4LWRiZDBkOTJlYzVhNiIsIk</w:instrText>
          </w:r>
          <w:r w:rsidRPr="00360365">
            <w:rPr>
              <w:lang w:val="en-US"/>
              <w:rPrChange w:id="114" w:author="Philipp Alexander Linden" w:date="2020-07-07T15:57:00Z">
                <w:rPr/>
              </w:rPrChange>
            </w:rPr>
            <w:instrText>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4IiwiQWRkcmVzcyI6eyIkaWQiOiI5IiwiSXNMb2NhbENsb3VkUHJvamVjdEZpbGVMaW5rIjpmYWxzZSwiTGlua2VkUmVzb3VyY2VTdGF0dXMiOjgsIk9yaWdpbmFsU3RyaW5nIjoiMTAuMTUxNS9yZXZlY3AtMjAxNy0wMDA4IiwiTGlua2VkUmVzb3VyY2VUeXBlIjo1LCJVcmlTdHJpbmciOiJodHRwczovL2RvaS5vcmcvMTAuMTUxNS9yZXZlY3AtMjAxNy0wMDA4IiwiUHJvcGVydGllcyI6eyIkaWQiOiIxMC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w:instrText>
          </w:r>
          <w:r w:rsidRPr="00E915CC">
            <w:instrText>JcbiAgPG4+MTU5PC9uPlxyXG4gIDxpbj50cnVlPC9pbj5cclxuICA8b3M+MTU5PC9vcz5cclxuICA8cHM+MTU5PC9wcz5cclxuPC9zcD5cclxuPGVwPlxyXG4gIDxuPjE3ODwvbj5cclxuICA8aW4+dHJ1ZTwvaW4+XHJcbiAgPG9zPjE3ODwvb3M+XHJcbiAgPHBzPjE3ODwvcHM+XHJcbjwvZXA+XHJcbjxvcz4xNTktMTc4PC9vcz4iLCJQZXJpb2RpY2FsIjp7IiRpZCI6IjExIiwiRWlzc24iOiIxODA0LTE2NjMiLCJOYW1lIjoiUmV2aWV3IG9mIEVjb25vbWljIFBlcnNwZWN0aXZlcyIsIlBhZ2luYXRpb24iOjAsIlByb3RlY3RlZCI6ZmFsc2UsIkNyZWF0ZWRCeSI6Il9NYXJlaWtlIEFyaWFhbnMiLCJDcmVhdGVkT24iOiIyMDE5LTA2LTE0VDEwOjUyOjA3IiwiTW9kaWZpZWRCeSI6Il9NYXJlaWtlIEFyaWFhbnMiLC</w:instrText>
          </w:r>
          <w:r w:rsidRPr="00180D20">
            <w:rPr>
              <w:lang w:val="en-US"/>
            </w:rPr>
            <w:instrText>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ZZWFyUmVzb2x2ZWQiOiIyMDE3IiwiQ3JlYXRlZEJ5IjoiX01hcmVpa2UgQXJpYWFucyIsIkNyZWF0ZWRPbiI6IjIwMTktMDYtMTRUMTA6NTI6MDEiLCJNb2RpZmllZEJ5IjoiX01hcmVpa2UgQXJpYWFucyIsIklkIjoiMzczYzk0Y2MtZjNjMi00YTFlLWJmYjQtMjVlNzc4YmQ3ZmFkIiwiTW9kaWZpZWRPbiI6IjIwMTktMDYtMTRUMTA6NTI6MTciLCJQcm9qZWN0Ijp7IiRyZWYiOiI1In19LCJVc2VOdW1iZXJpbmdUeXBlT2ZQYXJlbnREb2N1bWVudCI6ZmFsc2V9XSwiRm9ybWF0dGVkVGV4dCI6eyIkaWQiOiIxMiIsIkNvdW50IjoxLCJUZXh0VW5pdHMiOlt7IiRpZCI6IjEzIiwiRm9udFN0eWxlIjp7IiRpZCI6IjE0IiwiTmV1dHJhbCI6dHJ1ZX0sIlJlYWRpbmdPcmRlciI6MSwiVGV4dCI6IihIYWzDoXNrb3bDoSBldCBhbC4sIDIwMTcpIn1dfSwiVGFnIjoiQ2l0YXZpUGxhY2Vob2xkZXIjNzc2NWY4YWUtYThjYy00Mjk2LThkMzctNTBjNDlmYTJhNzdiIiwiVGV4dCI6IihIYWzDoXNrb3bDoSBldCBhbC4sIDIwMTcpIiwiV0FJVmVyc2lvbiI6IjYuNC4wLjM1In0=}</w:instrText>
          </w:r>
          <w:r w:rsidRPr="00E915CC">
            <w:fldChar w:fldCharType="separate"/>
          </w:r>
          <w:r w:rsidRPr="00180D20">
            <w:rPr>
              <w:lang w:val="en-US"/>
            </w:rPr>
            <w:t>(Halásková et al., 2017)</w:t>
          </w:r>
          <w:r w:rsidRPr="00E915CC">
            <w:fldChar w:fldCharType="end"/>
          </w:r>
        </w:sdtContent>
      </w:sdt>
      <w:r w:rsidRPr="00180D20">
        <w:rPr>
          <w:lang w:val="en-US"/>
        </w:rPr>
        <w:t xml:space="preserve">. Unfortunately, data availability was extremely limited in this dimension. Institutional supply of services was </w:t>
      </w:r>
      <w:r w:rsidR="00FC37B8">
        <w:rPr>
          <w:lang w:val="en-US"/>
        </w:rPr>
        <w:t xml:space="preserve">furthermore </w:t>
      </w:r>
      <w:r w:rsidRPr="00180D20">
        <w:rPr>
          <w:lang w:val="en-US"/>
        </w:rPr>
        <w:t>measured by the number of LTC beds per 1000 population aged 65 or older</w:t>
      </w:r>
      <w:ins w:id="115" w:author="Philipp Alexander Linden" w:date="2020-07-07T14:50:00Z">
        <w:r w:rsidR="00E62C77">
          <w:rPr>
            <w:lang w:val="en-US"/>
          </w:rPr>
          <w:t xml:space="preserve"> </w:t>
        </w:r>
        <w:r w:rsidR="00E62C77">
          <w:rPr>
            <w:lang w:val="en-US"/>
          </w:rPr>
          <w:lastRenderedPageBreak/>
          <w:t>(BEDS)</w:t>
        </w:r>
      </w:ins>
      <w:r w:rsidRPr="00180D20">
        <w:rPr>
          <w:lang w:val="en-US"/>
        </w:rPr>
        <w:t xml:space="preserve"> while the actual supply of spots in these facilities by</w:t>
      </w:r>
      <w:r w:rsidR="00FC37B8">
        <w:rPr>
          <w:lang w:val="en-US"/>
        </w:rPr>
        <w:t xml:space="preserve"> was reflected by </w:t>
      </w:r>
      <w:r w:rsidRPr="00180D20">
        <w:rPr>
          <w:lang w:val="en-US"/>
        </w:rPr>
        <w:t>the number of LTC recipients in institutions measured as the percentage of all people aged 65 years and older</w:t>
      </w:r>
      <w:ins w:id="116" w:author="Philipp Alexander Linden" w:date="2020-07-07T14:50:00Z">
        <w:r w:rsidR="00E62C77">
          <w:rPr>
            <w:lang w:val="en-US"/>
          </w:rPr>
          <w:t xml:space="preserve"> (RCPTIN)</w:t>
        </w:r>
      </w:ins>
      <w:r w:rsidRPr="00180D20">
        <w:rPr>
          <w:lang w:val="en-US"/>
        </w:rPr>
        <w:t>.</w:t>
      </w:r>
    </w:p>
    <w:p w14:paraId="6234CCE3" w14:textId="2FAED189" w:rsidR="00E915CC" w:rsidRDefault="00FC37B8" w:rsidP="00FC37B8">
      <w:pPr>
        <w:pStyle w:val="02FlietextEinzug"/>
        <w:rPr>
          <w:lang w:val="en-US"/>
        </w:rPr>
      </w:pPr>
      <w:r>
        <w:rPr>
          <w:lang w:val="en-US"/>
        </w:rPr>
        <w:t>T</w:t>
      </w:r>
      <w:r w:rsidR="00E915CC" w:rsidRPr="00E915CC">
        <w:rPr>
          <w:lang w:val="en-US"/>
        </w:rPr>
        <w:t>he public and private involvement in payments for care</w:t>
      </w:r>
      <w:r>
        <w:rPr>
          <w:lang w:val="en-US"/>
        </w:rPr>
        <w:t xml:space="preserve"> as well as</w:t>
      </w:r>
      <w:r w:rsidR="00E915CC" w:rsidRPr="00E915CC">
        <w:rPr>
          <w:lang w:val="en-US"/>
        </w:rPr>
        <w:t xml:space="preserve"> the share of private (voluntary and out-of-pocket) expenditure in the total expenditure</w:t>
      </w:r>
      <w:ins w:id="117" w:author="Philipp Alexander Linden" w:date="2020-07-07T14:51:00Z">
        <w:r w:rsidR="00E62C77">
          <w:rPr>
            <w:lang w:val="en-US"/>
          </w:rPr>
          <w:t xml:space="preserve"> (PEXPND)</w:t>
        </w:r>
      </w:ins>
      <w:r w:rsidR="00E915CC" w:rsidRPr="00E915CC">
        <w:rPr>
          <w:lang w:val="en-US"/>
        </w:rPr>
        <w:t xml:space="preserve"> was included</w:t>
      </w:r>
      <w:r>
        <w:rPr>
          <w:lang w:val="en-US"/>
        </w:rPr>
        <w:t xml:space="preserve"> to mirror the public-private-mix of LTC systems</w:t>
      </w:r>
      <w:r w:rsidR="00E915CC" w:rsidRPr="00E915CC">
        <w:rPr>
          <w:lang w:val="en-US"/>
        </w:rPr>
        <w:t>. We also adopted the availability of cash benefits</w:t>
      </w:r>
      <w:ins w:id="118" w:author="Philipp Alexander Linden" w:date="2020-07-07T14:51:00Z">
        <w:r w:rsidR="00E62C77">
          <w:rPr>
            <w:lang w:val="en-US"/>
          </w:rPr>
          <w:t xml:space="preserve"> (CASH)</w:t>
        </w:r>
      </w:ins>
      <w:r w:rsidR="00E915CC" w:rsidRPr="00E915CC">
        <w:rPr>
          <w:lang w:val="en-US"/>
        </w:rPr>
        <w:t xml:space="preserve"> as an approximation for formal and informal care provision. Research has shown that the availability as well as the unrestricted usage of cash benefits fosters family and migrant care </w:t>
      </w:r>
      <w:sdt>
        <w:sdtPr>
          <w:alias w:val="Don't edit this field"/>
          <w:tag w:val="CitaviPlaceholder#c38378f8-6fee-4ab7-af4a-1d227af07c0f"/>
          <w:id w:val="-1203474734"/>
          <w:placeholder>
            <w:docPart w:val="517168BC600C4AF290D040EBC5A03C91"/>
          </w:placeholder>
        </w:sdtPr>
        <w:sdtEndPr/>
        <w:sdtContent>
          <w:r w:rsidR="00E915CC" w:rsidRPr="00E915CC">
            <w:fldChar w:fldCharType="begin"/>
          </w:r>
          <w:r w:rsidR="00E915CC" w:rsidRPr="00E915CC">
            <w:rPr>
              <w:lang w:val="en-US"/>
            </w:rPr>
            <w:instrText>ADDIN CitaviPlaceholder{eyIkaWQiOiIxIiwiRW50cmllcyI6W3siJGlkIjoiMiIsIklkIjoiMTk4YTFjMjgtODA0Yi00ZmY5LWFiMDItMGZmNWM1ODg1YWEzIiwiUmFuZ2VMZW5ndGgiOjI3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w:instrText>
          </w:r>
          <w:r w:rsidR="00E915CC" w:rsidRPr="00180D20">
            <w:rPr>
              <w:lang w:val="en-US"/>
            </w:rPr>
            <w:instrText>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lcmlvZGljYWwiOnsiJGlkIjoiNyIsIk5hbWUiOiJUaGUgTWlsYmFuayBRdWFydGVybHkiLCJQYWdpbmF0aW9uIjowLCJQcm90ZWN0ZWQiOmZhbHNlLCJDcmVhdGVkQnkiOiJfbSIsIkNyZWF0ZWRPbiI6IjIwMTgtMTItMTJUMTA6MjI6MDciLCJNb2RpZmllZEJ5IjoiX20iLCJJZCI6ImUxODA2N2YwLThiMzMtNDY3NC05MGFlLTUwNzI2ODNlMjlkNyIsIk1vZGlmaWVkT24iOiIyMDE4LTEyLTEyVDEwOjIyOjA3IiwiUHJvamVjdCI6eyIkcmVmIjoiNSJ9fSwiUHVibGlzaGVycyI6W10sIlF1b3RhdGlvbnMiOltdLCJSZWZlcmVuY2VUeXBlIjoiSm91cm5hbEFydGljbGUiLCJTaG9ydFRpdGxlIjoiRGEgUm9pdCwgTGUgQmloYW4gMjAxMCDigJMgU2ltaWxhciBhbmQgWWV0IFNvIERpZmZlcmVudCIsIlNob3J0VGl0bGVVcGRhdGVUeXBlIjowLCJTdGF0aWNJZHMiOlsiMWI4YmE4YzYtNTllYi00YjczLWE3ZjEtZmEwMmZlNTE4NzM1Il0sIlRhYmxlT2ZDb250ZW50c0NvbXBsZXhpdHkiOjAsIlRhYmxlT2ZDb250ZW50c1NvdXJjZVRleHRGb3JtYXQiOjAsIlRhc2tzIjpbXSwiVGl0bGUiOiJTaW1pbGFyIGFuZCBZZXQgU28gRGlmZmVyZW50OiBDYXNoLWZvci1DYXJlIGluIFNpeCBFdXJvcGVhbiBDb3VudHJpZXPigJkgTG9uZy1UZXJtIENhcmUgUG9saWNpZXMiLCJUcmFuc2xhdG9ycyI6W10sIlZvbHVtZSI6Ijg4IiwiWWVhciI6IjIwMTAiL</w:instrText>
          </w:r>
          <w:r w:rsidR="00E915CC" w:rsidRPr="00E915CC">
            <w:instrText>CJZZWFyUmVzb2x2ZWQiOiIyMDEwIiwiQ3JlYXRlZEJ5IjoiX20iLCJDcmVhdGVkT24iOiIyMDE4LTEyLTEyVDEwOjIxOjA4IiwiTW9kaWZpZWRCeSI6Il9tIiwiSWQiOiIxYjhiYThjNi01OWViLTRiNzMtYTdmMS1mYTAyZmU1MTg3MzUiLCJNb2RpZmllZE9uIjoiMjAxOC0xMi0xMlQxMDoyMjo0MSIsIlByb2plY3QiOnsiJHJlZiI6IjUifX0sIlVzZU51bWJlcmluZ1R5cGVPZlBhcmVudERvY3VtZW50IjpmYWxzZX0seyIkaWQiOiI4IiwiSWQiOiJjNWFjNTVjOS0yODk4LTRiNjgtOGI0Yy03ZjhkZGQ0OTg2ZmMiLCJSYW5nZVN0YXJ0IjoyNywiUmFuZ2VMZW5ndGgiOjI3LCJSZWZlcmVuY2VJZCI6ImE0ODM2ZGFlLTY4ZDktNGQ3NC04NjE2LWQxM2ZiMDIwN2YxNSIsIlJlZmVyZW5jZSI6eyIkaWQiOiI5IiwiQWJzdHJhY3RDb21wbGV4aXR5IjowLCJBYnN0cmFjdFNvdXJjZVRleHRGb3JtYXQiOjAsIkF1dGhvcnMiOlt7IiRyZWYiOiI0In0seyIkaWQiOiIxMC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ExIiwiQWRkcmVzcyI6eyIkaWQiOiIxMiIsIklzTG9jYWxDbG91ZFByb2plY3RGaWxlTGluayI6ZmFsc2UsIkxpbmtlZFJlc291cmNlU3RhdHVzIjo4LCJPcmlnaW5hbFN0cmluZyI6IjEwLjExNzcvMDk1ODkyODcxMzQ5OTE3NSIsIkxpbmtlZFJlc291cmNlVHlwZSI6NSwiVXJpU3RyaW5nIjoiaHR0cHM6Ly9kb2kub3JnLzEwLjExNzcvMDk1ODkyODcxMzQ5OTE3NSIsIlByb3BlcnRpZXMiOnsiJGlkIjoiMTM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ZXJpb2RpY2FsIjp7IiRpZCI6IjE0IiwiTmFtZSI6IkpvdXJuYWwgb2YgRXVyb3BlYW4gU29jaWFsIFBvbGljeSIsIlBhZ2luYXRpb24iOjAsIlByb3RlY3RlZCI6ZmFsc2UsIkNyZWF0ZWRCeSI6Il9tIiwiQ3JlYXRlZE9uIjoiMjAxOC0xMi0xMlQwOTo1NTozNSIsIk1vZGlmaWVkQnkiOiJfbSIsIklkIjoiMTk1YzUxNGYtZmJiOC00YjIwLWI5M2MtMmE3MWUwMj</w:instrText>
          </w:r>
          <w:r w:rsidR="00E915CC" w:rsidRPr="00E915CC">
            <w:rPr>
              <w:lang w:val="en-US"/>
            </w:rPr>
            <w:instrText>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ZZWFyUmVzb2x2ZWQiOiIyMDEzIiwiQ3JlYXRlZEJ5IjoiX20iLCJDcmVhdGVkT24iOiIyMDE4LTEyLTEyVDEwOjIyOjQxIiwiTW9kaWZpZWRCeSI6Il9tIiwiSWQiOiJhNDgzNmRhZS02OGQ5LTRkNzQtODYxNi1kMTNmYjAyMDdmMTUiLCJNb2RpZmllZE9uIjoiMjAxOC0xMi0xMlQxMDoyMjo0NyIsIlByb2plY3QiOnsiJHJlZiI6IjUifX0sIlVzZU51bWJlcmluZ1R5cGVPZlBhcmVudERvY3VtZW50IjpmYWxzZX1dLCJGb3JtYXR0ZWRUZXh0Ijp7IiRpZCI6IjE1IiwiQ291bnQiOjEsIlRleHRVbml0cyI6W3siJGlkIjoiMTYiLCJGb250U3R5bGUiOnsiJGlkIjoiMTciLCJOZXV0cmFsIjp0cnVlfSwiUmVhZGluZ09yZGVyIjoxLCJUZXh0IjoiKERhIFJvaXQgYW5kIExlIEJpaGFuLCAyMDEwOyBEYSBSb2l0IGFuZCBXZWljaHQsIDIwMTMpIn1dfSwiVGFnIjoiQ2l0YXZpUGxhY2Vob2xkZXIjYzM4Mzc4ZjgtNmZlZS00YWI3LWFmNGEtMWQyMjdhZjA3YzBmIiwiVGV4dCI6IihEYSBSb2l0IGFuZCBMZSBCaWhhbiwgMjAxMDsgRGEgUm9pdCBhbmQgV2VpY2h0LCAyMDEzKSIsIldBSVZlcnNpb24iOiI2LjQuMC4zNSJ9}</w:instrText>
          </w:r>
          <w:r w:rsidR="00E915CC" w:rsidRPr="00E915CC">
            <w:fldChar w:fldCharType="separate"/>
          </w:r>
          <w:r w:rsidR="00E915CC" w:rsidRPr="00E915CC">
            <w:rPr>
              <w:lang w:val="en-US"/>
            </w:rPr>
            <w:t>(Da Roit and Le Bihan, 2010; Da Roit and Weicht, 2013)</w:t>
          </w:r>
          <w:r w:rsidR="00E915CC" w:rsidRPr="00E915CC">
            <w:fldChar w:fldCharType="end"/>
          </w:r>
        </w:sdtContent>
      </w:sdt>
      <w:r w:rsidR="00E915CC" w:rsidRPr="00E915CC">
        <w:rPr>
          <w:lang w:val="en-US"/>
        </w:rPr>
        <w:t>.</w:t>
      </w:r>
      <w:ins w:id="119" w:author="Philipp Alexander Linden" w:date="2020-07-07T14:55:00Z">
        <w:r w:rsidR="00E62C77">
          <w:rPr>
            <w:lang w:val="en-US"/>
          </w:rPr>
          <w:t xml:space="preserve"> In our setting, CASH may</w:t>
        </w:r>
        <w:r w:rsidR="00E62C77" w:rsidRPr="00E62C77">
          <w:rPr>
            <w:lang w:val="en-US"/>
          </w:rPr>
          <w:t xml:space="preserve"> take values of 0, describing a system where only </w:t>
        </w:r>
        <w:proofErr w:type="spellStart"/>
        <w:r w:rsidR="00E62C77" w:rsidRPr="00E62C77">
          <w:rPr>
            <w:lang w:val="en-US"/>
          </w:rPr>
          <w:t>inkind</w:t>
        </w:r>
        <w:proofErr w:type="spellEnd"/>
        <w:r w:rsidR="00E62C77" w:rsidRPr="00E62C77">
          <w:rPr>
            <w:lang w:val="en-US"/>
          </w:rPr>
          <w:t xml:space="preserve">-benefits are available. If the use of cash benefits were bound to specific services and aids, the indicator was coded 1, while unbound benefits, where the use of the benefit was is to the </w:t>
        </w:r>
        <w:proofErr w:type="spellStart"/>
        <w:r w:rsidR="00E62C77" w:rsidRPr="00E62C77">
          <w:rPr>
            <w:lang w:val="en-US"/>
          </w:rPr>
          <w:t>benficiaries</w:t>
        </w:r>
        <w:proofErr w:type="spellEnd"/>
        <w:r w:rsidR="00E62C77" w:rsidRPr="00E62C77">
          <w:rPr>
            <w:lang w:val="en-US"/>
          </w:rPr>
          <w:t xml:space="preserve"> own </w:t>
        </w:r>
        <w:proofErr w:type="spellStart"/>
        <w:r w:rsidR="00E62C77" w:rsidRPr="00E62C77">
          <w:rPr>
            <w:lang w:val="en-US"/>
          </w:rPr>
          <w:t>discression</w:t>
        </w:r>
        <w:proofErr w:type="spellEnd"/>
        <w:r w:rsidR="00E62C77" w:rsidRPr="00E62C77">
          <w:rPr>
            <w:lang w:val="en-US"/>
          </w:rPr>
          <w:t>, were coded with a 2</w:t>
        </w:r>
        <w:r w:rsidR="00E62C77">
          <w:rPr>
            <w:lang w:val="en-US"/>
          </w:rPr>
          <w:t>.</w:t>
        </w:r>
      </w:ins>
    </w:p>
    <w:p w14:paraId="27C06442" w14:textId="5F157F03" w:rsidR="00FC37B8" w:rsidRDefault="00FC37B8" w:rsidP="00FC37B8">
      <w:pPr>
        <w:pStyle w:val="02FlietextEinzug"/>
        <w:rPr>
          <w:lang w:val="en-US"/>
        </w:rPr>
      </w:pPr>
      <w:r>
        <w:rPr>
          <w:lang w:val="en-US"/>
        </w:rPr>
        <w:t>Within the performance dimension</w:t>
      </w:r>
      <w:r w:rsidR="00180D20" w:rsidRPr="00180D20">
        <w:rPr>
          <w:lang w:val="en-US"/>
        </w:rPr>
        <w:t xml:space="preserve"> we can only use indicators that are not exclusively but to a large part determined by the quality of LTC services. </w:t>
      </w:r>
      <w:r w:rsidR="005D48E5">
        <w:rPr>
          <w:lang w:val="en-US"/>
        </w:rPr>
        <w:t>W</w:t>
      </w:r>
      <w:r w:rsidR="00180D20" w:rsidRPr="00180D20">
        <w:rPr>
          <w:lang w:val="en-US"/>
        </w:rPr>
        <w:t>e integrate life expectancy of people aged 65 or older</w:t>
      </w:r>
      <w:ins w:id="120" w:author="Philipp Alexander Linden" w:date="2020-07-07T14:51:00Z">
        <w:r w:rsidR="00E62C77">
          <w:rPr>
            <w:lang w:val="en-US"/>
          </w:rPr>
          <w:t xml:space="preserve"> (LEX </w:t>
        </w:r>
      </w:ins>
      <w:ins w:id="121" w:author="Philipp Alexander Linden" w:date="2020-07-07T14:52:00Z">
        <w:r w:rsidR="00E62C77">
          <w:rPr>
            <w:lang w:val="en-US"/>
          </w:rPr>
          <w:t>65+)</w:t>
        </w:r>
      </w:ins>
      <w:r w:rsidR="00180D20" w:rsidRPr="00180D20">
        <w:rPr>
          <w:lang w:val="en-US"/>
        </w:rPr>
        <w:t xml:space="preserve"> and similar to </w:t>
      </w:r>
      <w:sdt>
        <w:sdtPr>
          <w:rPr>
            <w:lang w:val="en-US"/>
          </w:rPr>
          <w:alias w:val="Don't edit this field"/>
          <w:tag w:val="CitaviPlaceholder#4f6507b0-994b-4a4d-a2c5-6c895c50471e"/>
          <w:id w:val="783552510"/>
          <w:placeholder>
            <w:docPart w:val="88C33AAB7A9A45F4BA17BE68FA51A6AC"/>
          </w:placeholder>
        </w:sdtPr>
        <w:sdtEndPr/>
        <w:sdtContent>
          <w:r w:rsidR="00180D20" w:rsidRPr="00180D20">
            <w:rPr>
              <w:lang w:val="en-US"/>
            </w:rPr>
            <w:fldChar w:fldCharType="begin"/>
          </w:r>
          <w:r w:rsidR="00180D20" w:rsidRPr="00180D20">
            <w:rPr>
              <w:lang w:val="en-US"/>
            </w:rPr>
            <w:instrText>ADDIN CitaviPlaceholder{eyIkaWQiOiIxIiwiQXNzb2NpYXRlV2l0aFBsYWNlaG9sZGVyVGFnIjoiQ2l0YXZpUGxhY2Vob2xkZXIjMzY2YzNmZDctMWJlNi00MjJmLTkwMjUtMzc0NWY2Y2VlZjBjIiwiRW50cmllcyI6W3siJGlkIjoiMiIsIklkIjoiYWU2YzU3OTItYTk4My00YzJhLWE3ZjEtMjg4Yjg4ZWM5ZmYy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Jc0xvY2FsQ2xvdWRQcm9qZWN0RmlsZUxpbmsiOmZhbHNl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Jc0xvY2FsQ2xvdWRQcm9qZWN0RmlsZUxpbmsiOmZhbHNl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wNlQxMDozNjowMS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0ZjY1MDdiMC05OTRiLTRhNGQtYTJjNS02Yzg5NWM1MDQ3MWUiLCJUZXh0IjoiRGFtaWFuaSBldCBhbC4iLCJXQUlWZXJzaW9uIjoiNi40LjAuMzUifQ==}</w:instrText>
          </w:r>
          <w:r w:rsidR="00180D20" w:rsidRPr="00180D20">
            <w:rPr>
              <w:lang w:val="en-US"/>
            </w:rPr>
            <w:fldChar w:fldCharType="separate"/>
          </w:r>
          <w:r w:rsidR="00180D20" w:rsidRPr="00180D20">
            <w:rPr>
              <w:lang w:val="en-US"/>
            </w:rPr>
            <w:t>Damiani et al.</w:t>
          </w:r>
          <w:r w:rsidR="00180D20" w:rsidRPr="00180D20">
            <w:rPr>
              <w:lang w:val="en-US"/>
            </w:rPr>
            <w:fldChar w:fldCharType="end"/>
          </w:r>
        </w:sdtContent>
      </w:sdt>
      <w:r w:rsidR="00180D20" w:rsidRPr="00180D20">
        <w:rPr>
          <w:lang w:val="en-US"/>
        </w:rPr>
        <w:t xml:space="preserve"> </w:t>
      </w:r>
      <w:sdt>
        <w:sdtPr>
          <w:rPr>
            <w:lang w:val="en-US"/>
          </w:rPr>
          <w:alias w:val="Don't edit this field"/>
          <w:tag w:val="CitaviPlaceholder#366c3fd7-1be6-422f-9025-3745f6ceef0c"/>
          <w:id w:val="-757755421"/>
          <w:placeholder>
            <w:docPart w:val="88C33AAB7A9A45F4BA17BE68FA51A6AC"/>
          </w:placeholder>
        </w:sdtPr>
        <w:sdtEndPr/>
        <w:sdtContent>
          <w:r w:rsidR="00180D20" w:rsidRPr="00180D20">
            <w:rPr>
              <w:lang w:val="en-US"/>
            </w:rPr>
            <w:fldChar w:fldCharType="begin"/>
          </w:r>
          <w:r w:rsidR="00180D20" w:rsidRPr="00180D20">
            <w:rPr>
              <w:lang w:val="en-US"/>
            </w:rPr>
            <w:instrText>ADDIN CitaviPlaceholder{eyIkaWQiOiIxIiwiQXNzb2NpYXRlV2l0aFBsYWNlaG9sZGVyVGFnIjoiQ2l0YXZpUGxhY2Vob2xkZXIjNGY2NTA3YjAtOTk0Yi00YTRkLWEyYzUtNmM4OTVjNTA0NzFlIiwiRW50cmllcyI6W3siJGlkIjoiMiIsIklkIjoiZmIyMTZjNjgtOTlmNi00NTYwLWE5YzUtN2MzOGZkYjBjOGE4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SXNMb2NhbENsb3VkUHJvamVjdEZpbGVMaW5rIjpmYWxzZS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SXNMb2NhbENsb3VkUHJvamVjdEZpbGVMaW5rIjpmYWxzZS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lllYXJSZXNvbHZlZCI6IjIwMTEiLCJDcmVhdGVkQnkiOiJfbSIsIkNyZWF0ZWRPbiI6IjIwMTgtMTItMTJUMTA6MjM6MzciLCJNb2RpZmllZEJ5IjoiX01hcmVpa2UgQXJpYWFucyIsIklkIjoiZmQzYWMyYTYtNzMxMS00MWMzLWI3YjItNjk4OTQ3NTE4NTc5IiwiTW9kaWZpZWRPbiI6IjIwMjAtMDctMDZUMTA6MzY6MDE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MzNjZjM2ZkNy0xYmU2LTQyMmYtOTAyNS0zNzQ1ZjZjZWVmMGMiLCJUZXh0IjoiKDIwMTEpIiwiV0FJVmVyc2lvbiI6IjYuNC4wLjM1In0=}</w:instrText>
          </w:r>
          <w:r w:rsidR="00180D20" w:rsidRPr="00180D20">
            <w:rPr>
              <w:lang w:val="en-US"/>
            </w:rPr>
            <w:fldChar w:fldCharType="separate"/>
          </w:r>
          <w:r w:rsidR="00180D20" w:rsidRPr="00180D20">
            <w:rPr>
              <w:lang w:val="en-US"/>
            </w:rPr>
            <w:t>(2011)</w:t>
          </w:r>
          <w:r w:rsidR="00180D20" w:rsidRPr="00180D20">
            <w:rPr>
              <w:lang w:val="en-US"/>
            </w:rPr>
            <w:fldChar w:fldCharType="end"/>
          </w:r>
        </w:sdtContent>
      </w:sdt>
      <w:r w:rsidR="00180D20" w:rsidRPr="00180D20">
        <w:rPr>
          <w:lang w:val="en-US"/>
        </w:rPr>
        <w:t xml:space="preserve"> the percentage of the population who are 65 or older and perceive their health as good or very good</w:t>
      </w:r>
      <w:ins w:id="122" w:author="Philipp Alexander Linden" w:date="2020-07-07T14:52:00Z">
        <w:r w:rsidR="00E62C77">
          <w:rPr>
            <w:lang w:val="en-US"/>
          </w:rPr>
          <w:t xml:space="preserve"> (SPH)</w:t>
        </w:r>
      </w:ins>
      <w:r w:rsidR="00180D20" w:rsidRPr="00180D20">
        <w:rPr>
          <w:lang w:val="en-US"/>
        </w:rPr>
        <w:t>.</w:t>
      </w:r>
    </w:p>
    <w:p w14:paraId="5F02845C" w14:textId="4418622C" w:rsidR="00180D20" w:rsidRDefault="00D86257" w:rsidP="00D86257">
      <w:pPr>
        <w:pStyle w:val="02FlietextEinzug"/>
        <w:rPr>
          <w:ins w:id="123" w:author="Philipp Alexander Linden" w:date="2020-07-07T14:58:00Z"/>
          <w:lang w:val="en-US"/>
        </w:rPr>
      </w:pPr>
      <w:ins w:id="124" w:author="Philipp Alexander Linden" w:date="2020-07-07T15:10:00Z">
        <w:r>
          <w:rPr>
            <w:lang w:val="en-US"/>
          </w:rPr>
          <w:t>Access to LTC systems is reflected by</w:t>
        </w:r>
      </w:ins>
      <w:del w:id="125" w:author="Philipp Alexander Linden" w:date="2020-07-07T15:10:00Z">
        <w:r w:rsidR="00FC37B8" w:rsidDel="00D86257">
          <w:rPr>
            <w:lang w:val="en-US"/>
          </w:rPr>
          <w:delText>Finally, w</w:delText>
        </w:r>
        <w:r w:rsidR="00180D20" w:rsidRPr="00180D20" w:rsidDel="00D86257">
          <w:rPr>
            <w:lang w:val="en-US"/>
          </w:rPr>
          <w:delText>e included</w:delText>
        </w:r>
      </w:del>
      <w:r w:rsidR="00180D20" w:rsidRPr="00180D20">
        <w:rPr>
          <w:lang w:val="en-US"/>
        </w:rPr>
        <w:t xml:space="preserve"> three </w:t>
      </w:r>
      <w:ins w:id="126" w:author="Philipp Alexander Linden" w:date="2020-07-08T12:04:00Z">
        <w:r w:rsidR="00C101DA">
          <w:rPr>
            <w:lang w:val="en-US"/>
          </w:rPr>
          <w:t xml:space="preserve">choice </w:t>
        </w:r>
      </w:ins>
      <w:r w:rsidR="00180D20" w:rsidRPr="00180D20">
        <w:rPr>
          <w:lang w:val="en-US"/>
        </w:rPr>
        <w:t>indicators</w:t>
      </w:r>
      <w:del w:id="127" w:author="Philipp Alexander Linden" w:date="2020-07-08T12:04:00Z">
        <w:r w:rsidR="00180D20" w:rsidRPr="00180D20" w:rsidDel="00C101DA">
          <w:rPr>
            <w:lang w:val="en-US"/>
          </w:rPr>
          <w:delText xml:space="preserve"> on free and limited choic</w:delText>
        </w:r>
      </w:del>
      <w:del w:id="128" w:author="Philipp Alexander Linden" w:date="2020-07-08T12:05:00Z">
        <w:r w:rsidR="00180D20" w:rsidRPr="00180D20" w:rsidDel="00C101DA">
          <w:rPr>
            <w:lang w:val="en-US"/>
          </w:rPr>
          <w:delText>e</w:delText>
        </w:r>
      </w:del>
      <w:r w:rsidR="00180D20" w:rsidRPr="00180D20">
        <w:rPr>
          <w:lang w:val="en-US"/>
        </w:rPr>
        <w:t xml:space="preserve">. Limitations in choice are regional restriction or </w:t>
      </w:r>
      <w:r w:rsidR="00FC37B8">
        <w:rPr>
          <w:lang w:val="en-US"/>
        </w:rPr>
        <w:t>those</w:t>
      </w:r>
      <w:r w:rsidR="00180D20" w:rsidRPr="00180D20">
        <w:rPr>
          <w:lang w:val="en-US"/>
        </w:rPr>
        <w:t xml:space="preserve"> due to insurance or benefit plans. The indicators </w:t>
      </w:r>
      <w:proofErr w:type="gramStart"/>
      <w:r w:rsidR="00180D20" w:rsidRPr="00180D20">
        <w:rPr>
          <w:lang w:val="en-US"/>
        </w:rPr>
        <w:t>are:</w:t>
      </w:r>
      <w:proofErr w:type="gramEnd"/>
      <w:r w:rsidR="00180D20" w:rsidRPr="00180D20">
        <w:rPr>
          <w:lang w:val="en-US"/>
        </w:rPr>
        <w:t xml:space="preserve"> choice of homes-care provider</w:t>
      </w:r>
      <w:ins w:id="129" w:author="Philipp Alexander Linden" w:date="2020-07-07T14:52:00Z">
        <w:r w:rsidR="00E62C77">
          <w:rPr>
            <w:lang w:val="en-US"/>
          </w:rPr>
          <w:t xml:space="preserve"> (HC)</w:t>
        </w:r>
      </w:ins>
      <w:r w:rsidR="00180D20" w:rsidRPr="00180D20">
        <w:rPr>
          <w:lang w:val="en-US"/>
        </w:rPr>
        <w:t xml:space="preserve">, choice of institutional care provider </w:t>
      </w:r>
      <w:ins w:id="130" w:author="Philipp Alexander Linden" w:date="2020-07-07T14:52:00Z">
        <w:r w:rsidR="00E62C77">
          <w:rPr>
            <w:lang w:val="en-US"/>
          </w:rPr>
          <w:t xml:space="preserve">(IC) </w:t>
        </w:r>
      </w:ins>
      <w:r w:rsidR="00180D20" w:rsidRPr="00180D20">
        <w:rPr>
          <w:lang w:val="en-US"/>
        </w:rPr>
        <w:t>and choice between cash and in-kind benefits</w:t>
      </w:r>
      <w:ins w:id="131" w:author="Philipp Alexander Linden" w:date="2020-07-07T14:52:00Z">
        <w:r w:rsidR="00E62C77">
          <w:rPr>
            <w:lang w:val="en-US"/>
          </w:rPr>
          <w:t xml:space="preserve"> (CVSI)</w:t>
        </w:r>
      </w:ins>
      <w:r w:rsidR="00180D20" w:rsidRPr="00180D20">
        <w:rPr>
          <w:lang w:val="en-US"/>
        </w:rPr>
        <w:t xml:space="preserve">. </w:t>
      </w:r>
      <w:del w:id="132" w:author="Philipp Alexander Linden" w:date="2020-07-07T15:10:00Z">
        <w:r w:rsidR="00180D20" w:rsidRPr="00180D20" w:rsidDel="00D86257">
          <w:rPr>
            <w:lang w:val="en-US"/>
          </w:rPr>
          <w:delText>We furthermore used means-testing for any benefit (cash benefits, in-kind benefits, other care related benefits).</w:delText>
        </w:r>
      </w:del>
      <w:ins w:id="133" w:author="Philipp Alexander Linden" w:date="2020-07-07T15:09:00Z">
        <w:r w:rsidRPr="00D86257">
          <w:rPr>
            <w:lang w:val="en-US"/>
          </w:rPr>
          <w:t xml:space="preserve">Both, the selection of quantitative measures as well as developing the coding scheme to distill the institutional indicators were theory-driven processes, with the aim of maximum conceptual validity of outlined dimensions. Nevertheless, cluster </w:t>
        </w:r>
        <w:r w:rsidRPr="00D86257">
          <w:rPr>
            <w:lang w:val="en-US"/>
          </w:rPr>
          <w:lastRenderedPageBreak/>
          <w:t xml:space="preserve">analysis profits from a small number of variables, since multicollinearity might weight individual variables too strong biasing the derivation of meaningful clusters </w:t>
        </w:r>
      </w:ins>
      <w:customXmlInsRangeStart w:id="134" w:author="Philipp Alexander Linden" w:date="2020-07-07T15:09:00Z"/>
      <w:sdt>
        <w:sdtPr>
          <w:rPr>
            <w:lang w:val="en-US"/>
          </w:rPr>
          <w:alias w:val="To edit, see citavi.com/edit"/>
          <w:tag w:val="CitaviPlaceholder#c9a673f3-c79c-4e3d-9a35-e1229ed463d5"/>
          <w:id w:val="-957797110"/>
          <w:placeholder>
            <w:docPart w:val="AEC3CDEBED214875AAAE9D00ACAAC287"/>
          </w:placeholder>
        </w:sdtPr>
        <w:sdtEndPr/>
        <w:sdtContent>
          <w:customXmlInsRangeEnd w:id="134"/>
          <w:ins w:id="135" w:author="Philipp Alexander Linden" w:date="2020-07-07T15:09:00Z">
            <w:r w:rsidRPr="00D86257">
              <w:rPr>
                <w:lang w:val="en-US"/>
              </w:rPr>
              <w:fldChar w:fldCharType="begin"/>
            </w:r>
            <w:r w:rsidRPr="00D86257">
              <w:rPr>
                <w:lang w:val="en-US"/>
              </w:rPr>
              <w:instrText>ADDIN CitaviPlaceholder{eyIkaWQiOiIxIiwiRW50cmllcyI6W3siJGlkIjoiMiIsIklkIjoiOTRiMmRkYTAtYmExYy00YTQyLWE2MzgtYTk1ZDkyY2QxN2RmIiwiUmFuZ2VMZW5ndGgiOjI3LCJSZWZlcmVuY2VJZCI6IjA4ZWJlZDY4LTllMmMtNDI4OS04NDFjLTkyZDExMTA5NGI2ZSIsIlJlZmVyZW5jZSI6eyIkaWQiOiIzIiwiQWJzdHJhY3RDb21wbGV4aXR5IjowLCJBYnN0cmFjdFNvdXJjZVRleHRGb3JtYXQiOjAsIkF1dGhvcnMiOlt7IiRpZCI6IjQiLCJGaXJzdE5hbWUiOiJHbGVubiIsIkxhc3ROYW1lIjoiTWlsbGlnYW4iLCJNaWRkbGVOYW1lIjoiVy4iLCJQcm90ZWN0ZWQiOmZhbHNlLCJTZXgiOjIsIkNyZWF0ZWRCeSI6Il9NYXJlaWtlIEFyaWFhbnMiLCJDcmVhdGVkT24iOiIyMDIwLTA3LTA2VDEzOjEyOjE4IiwiTW9kaWZpZWRCeSI6Il9NYXJlaWtlIEFyaWFhbnMiLCJJZCI6IjFlNjVkMTcyLTU0NjYtNGFjMC04OWQ0LWMzN2YzYjZjMTQyNSIsIk1vZGlmaWVkT24iOiIyMDIwLTA3LTA2VDEzOjEyOjE4IiwiUHJvamVjdCI6eyIkaWQiOiI1In19LHsiJGlkIjoiNiIsIkZpcnN0TmFtZSI6Ik1hcnRoYSIsIkxhc3ROYW1lIjoiQ29vcGVyIiwiTWlkZGxlTmFtZSI6IkMuIiwiUHJvdGVjdGVkIjpmYWxzZSwiU2V4IjoxLCJDcmVhdGVkQnkiOiJfTWFyZWlrZSBBcmlhYW5zIiwiQ3JlYXRlZE9uIjoiMjAyMC0wNy0wNlQxMzoxMjoxOCIsIk1vZGlmaWVkQnkiOiJfTWFyZWlrZSBBcmlhYW5zIiwiSWQiOiIzNjU1NTJiOC1kZGNjLTQ2NGItODhlZi04OGE2YmE0ZjMzNGIiLCJNb2RpZmllZE9uIjoiMjAyMC0wNy0wNlQxMzoxMjoxOCIsIlByb2plY3QiOnsiJHJlZiI6IjUifX1dLCJDaXRhdGlvbktleVVwZGF0ZVR5cGUiOjAsIkNvbGxhYm9yYXRvcnMiOltdLCJEb2kiOiIxMC4xMTc3LzAxNDY2MjE2ODcwMTEwMDQwMSIsIkVkaXRvcnMiOltdLCJFdmFsdWF0aW9uQ29tcGxleGl0eSI6MCwiRXZhbHVhdGlvblNvdXJjZVRleHRGb3JtYXQiOjAsIkdyb3VwcyI6W10sIkhhc0xhYmVsMSI6ZmFsc2UsIkhhc0xhYmVsMiI6ZmFsc2UsIktleXdvcmRzIjpbXSwiTG9jYXRpb25zIjpbeyIkaWQiOiI3IiwiQWRkcmVzcyI6eyIkaWQiOiI4IiwiSXNMb2NhbENsb3VkUHJvamVjdEZpbGVMaW5rIjpmYWxzZSwiTGlua2VkUmVzb3VyY2VTdGF0dXMiOjgsIk9yaWdpbmFsU3RyaW5nIjoiMTAuMTE3Ny8wMTQ2NjIxNjg3MDExMDA0MDEiLCJMaW5rZWRSZXNvdXJjZVR5cGUiOjUsIlVyaVN0cmluZyI6Imh0dHBzOi8vZG9pLm9yZy8xMC4xMTc3LzAxNDY2MjE2ODcwMTEwMDQwMSIsIlByb3BlcnRpZXMiOnsiJGlkIjoiOSJ9fSwiQW5ub3RhdGlvbnMiOltdLCJMb2NhdGlvblR5cGUiOjAsIk1pcnJvcnNSZWZlcmVuY2VQcm9wZXJ0eUlkIjoxMjgsIkNyZWF0ZWRCeSI6Il9NYXJlaWtlIEFyaWFhbnMiLCJDcmVhdGVkT24iOiIyMDIwLTA3LTA2VDEzOjEyOjE2IiwiTW9kaWZpZWRCeSI6Il9NYXJlaWtlIEFyaWFhbnMiLCJJZCI6IjExNzlhMzkwLWY0NDctNDc4YS1hZGNkLTQxNzYxYWEwNjhhYyIsIk1vZGlmaWVkT24iOiIyMDIwLTA3LTA2VDEzOjEyOjE2IiwiUHJvamVjdCI6eyIkcmVmIjoiNSJ9fV0sIk51bWJlciI6IjQiLCJPcmdhbml6YXRpb25zIjpbXSwiT3RoZXJzSW52b2x2ZWQiOltdLCJQYWdlUmFuZ2UiOiI8c3A+XHJcbiAgPG4+MzI5PC9uPlxyXG4gIDxpbj50cnVlPC9pbj5cclxuICA8b3M+MzI5PC9vcz5cclxuICA8cHM+MzI5PC9wcz5cclxuPC9zcD5cclxuPGVwPlxyXG4gIDxuPjM1NDwvbj5cclxuICA8aW4+dHJ1ZTwvaW4+XHJcbiAgPG9zPjM1NDwvb3M+XHJcbiAgPHBzPjM1NDwvcHM+XHJcbjwvZXA+XHJcbjxvcz4zMjktMzU0PC9vcz4iLCJQZXJpb2RpY2FsIjp7IiRpZCI6IjEwIiwiRWlzc24iOiIxNTUyLTM0OTciLCJJc3NuIjoiMDE0Ni02MjE2IiwiTmFtZSI6IkFwcGxpZWQgUHN5Y2hvbG9naWNhbCBNZWFzdXJlbWVudCIsIlBhZ2luYXRpb24iOjAsIlByb3RlY3RlZCI6ZmFsc2UsIkNyZWF0ZWRCeSI6Il9NYXJlaWtlIEFyaWFhbnMiLCJDcmVhdGVkT24iOiIyMDIwLTA3LTA2VDEzOjEyOjE4IiwiTW9kaWZpZWRCeSI6Il9NYXJlaWtlIEFyaWFhbnMiLCJJZCI6ImQ1MDc4ZTEzLTY1YzQtNDRmNC1iMDNlLTNkZDUzOWM4ZGM5ZSIsIk1vZGlmaWVkT24iOiIyMDIwLTA3LTA2VDEzOjEyOjE4IiwiUHJvamVjdCI6eyIkcmVmIjoiNSJ9fSwiUHVibGlzaGVycyI6W10sIlF1b3RhdGlvbnMiOltdLCJSZWZlcmVuY2VUeXBlIjoiSm91cm5hbEFydGljbGUiLCJTaG9ydFRpdGxlIjoiTWlsbGlnYW4sIENvb3BlciAxOTg3IOKAkyBNZXRob2RvbG9neSBSZXZpZXciLCJTaG9ydFRpdGxlVXBkYXRlVHlwZSI6MCwiU291cmNlT2ZCaWJsaW9ncmFwaGljSW5mb3JtYXRpb24iOiJDcm9zc1JlZiIsIlN0YXRpY0lkcyI6WyIzZWMyZWFlMC1lYTgzLTQ1ODctOGVkZS0yOTQyOTZkNmZkMTUiXSwiVGFibGVPZkNvbnRlbnRzQ29tcGxleGl0eSI6MCwiVGFibGVPZkNvbnRlbnRzU291cmNlVGV4dEZvcm1hdCI6MCwiVGFza3MiOltdLCJUaXRsZSI6Ik1ldGhvZG9sb2d5IFJldmlldzogQ2x1c3RlcmluZyBNZXRob2RzIiwiVHJhbnNsYXRvcnMiOltdLCJWb2x1bWUiOiIxMSIsIlllYXIiOiIxOTg3IiwiWWVhclJlc29sdmVkIjoiMTk4NyIsIkNyZWF0ZWRCeSI6Il9NYXJlaWtlIEFyaWFhbnMiLCJDcmVhdGVkT24iOiIyMDIwLTA3LTA2VDEzOjExOjQ5IiwiTW9kaWZpZWRCeSI6Il9NYXJlaWtlIEFyaWFhbnMiLCJJZCI6IjA4ZWJlZDY4LTllMmMtNDI4OS04NDFjLTkyZDExMTA5NGI2ZSIsIk1vZGlmaWVkT24iOiIyMDIwLTA3LTA2VDE1OjE1OjUzIiwiUHJvamVjdCI6eyIkcmVmIjoiNSJ9fSwiVXNlTnVtYmVyaW5nVHlwZU9mUGFyZW50RG9jdW1lbnQiOmZhbHNlfV0sIkZvcm1hdHRlZFRleHQiOnsiJGlkIjoiMTEiLCJDb3VudCI6MSwiVGV4dFVuaXRzIjpbeyIkaWQiOiIxMiIsIkZvbnRTdHlsZSI6eyIkaWQiOiIxMyIsIk5ldXRyYWwiOnRydWV9LCJSZWFkaW5nT3JkZXIiOjEsIlRleHQiOiIoTWlsbGlnYW4gYW5kIENvb3BlciwgMTk4NykifV19LCJUYWciOiJDaXRhdmlQbGFjZWhvbGRlciNjOWE2NzNmMy1jNzljLTRlM2QtOWEzNS1lMTIyOWVkNDYzZDUiLCJUZXh0IjoiKE1pbGxpZ2FuIGFuZCBDb29wZXIsIDE5ODcpIiwiV0FJVmVyc2lvbiI6IjYuNC4wLjM1In0=}</w:instrText>
            </w:r>
            <w:r w:rsidRPr="00D86257">
              <w:rPr>
                <w:lang w:val="en-US"/>
              </w:rPr>
              <w:fldChar w:fldCharType="separate"/>
            </w:r>
            <w:r w:rsidRPr="00D86257">
              <w:rPr>
                <w:lang w:val="en-US"/>
              </w:rPr>
              <w:t>(Milligan and Cooper, 1987)</w:t>
            </w:r>
            <w:r w:rsidRPr="00D86257">
              <w:rPr>
                <w:lang w:val="en-US"/>
              </w:rPr>
              <w:fldChar w:fldCharType="end"/>
            </w:r>
          </w:ins>
          <w:customXmlInsRangeStart w:id="136" w:author="Philipp Alexander Linden" w:date="2020-07-07T15:09:00Z"/>
        </w:sdtContent>
      </w:sdt>
      <w:customXmlInsRangeEnd w:id="136"/>
      <w:ins w:id="137" w:author="Philipp Alexander Linden" w:date="2020-07-07T15:09:00Z">
        <w:r w:rsidRPr="00D86257">
          <w:rPr>
            <w:lang w:val="en-US"/>
          </w:rPr>
          <w:t>.</w:t>
        </w:r>
        <w:r>
          <w:rPr>
            <w:lang w:val="en-US"/>
          </w:rPr>
          <w:t xml:space="preserve"> T</w:t>
        </w:r>
      </w:ins>
      <w:ins w:id="138" w:author="Philipp Alexander Linden" w:date="2020-07-07T14:57:00Z">
        <w:r w:rsidR="00E62C77">
          <w:rPr>
            <w:lang w:val="en-US"/>
          </w:rPr>
          <w:t xml:space="preserve">o prevent findings from being biased by </w:t>
        </w:r>
      </w:ins>
      <w:ins w:id="139" w:author="Philipp Alexander Linden" w:date="2020-07-07T14:54:00Z">
        <w:r w:rsidR="00E62C77" w:rsidRPr="00E62C77">
          <w:rPr>
            <w:lang w:val="en-US"/>
          </w:rPr>
          <w:t xml:space="preserve">a strong overweighting of choice within the cluster analysis, we constructed a cumulative index from all three choice sub-indicators. This index (CIDX) may take values between 0-4, where 0 means absolute freedom of choice, while 4 reflects strong restrictions. </w:t>
        </w:r>
      </w:ins>
      <w:ins w:id="140" w:author="Philipp Alexander Linden" w:date="2020-07-07T15:10:00Z">
        <w:r>
          <w:rPr>
            <w:lang w:val="en-US"/>
          </w:rPr>
          <w:t xml:space="preserve">Finally, we </w:t>
        </w:r>
        <w:r w:rsidRPr="00D86257">
          <w:rPr>
            <w:lang w:val="en-US"/>
          </w:rPr>
          <w:t>used means-testing (MTAB) for any benefit (cash benefits, in-kind benefits, other care related benefits).</w:t>
        </w:r>
      </w:ins>
      <w:ins w:id="141" w:author="Philipp Alexander Linden" w:date="2020-07-07T15:11:00Z">
        <w:r>
          <w:rPr>
            <w:lang w:val="en-US"/>
          </w:rPr>
          <w:t xml:space="preserve"> </w:t>
        </w:r>
        <w:r w:rsidRPr="00D86257">
          <w:rPr>
            <w:lang w:val="en-US"/>
          </w:rPr>
          <w:t>If a country system applies no means-testing in LTC systems, it was coded 0 and 1 if means-testing takes place.</w:t>
        </w:r>
      </w:ins>
    </w:p>
    <w:p w14:paraId="66700576" w14:textId="78EBC149" w:rsidR="00E91ABE" w:rsidRPr="00D86257" w:rsidRDefault="00E62C77" w:rsidP="00E62C77">
      <w:pPr>
        <w:pStyle w:val="berschrift2"/>
        <w:rPr>
          <w:lang w:val="en-US"/>
          <w:rPrChange w:id="142" w:author="Philipp Alexander Linden" w:date="2020-07-07T15:04:00Z">
            <w:rPr/>
          </w:rPrChange>
        </w:rPr>
      </w:pPr>
      <w:r w:rsidRPr="00D86257">
        <w:rPr>
          <w:lang w:val="en-US"/>
          <w:rPrChange w:id="143" w:author="Philipp Alexander Linden" w:date="2020-07-07T15:04:00Z">
            <w:rPr/>
          </w:rPrChange>
        </w:rPr>
        <w:t>Data</w:t>
      </w:r>
    </w:p>
    <w:p w14:paraId="740C7D30" w14:textId="7482AD37" w:rsidR="006A56FF" w:rsidRPr="006A56FF" w:rsidRDefault="00EC11EF" w:rsidP="002A4B22">
      <w:pPr>
        <w:pStyle w:val="Textkrper"/>
        <w:spacing w:line="480" w:lineRule="auto"/>
        <w:rPr>
          <w:szCs w:val="24"/>
        </w:rPr>
      </w:pPr>
      <w:ins w:id="144" w:author="Philipp Alexander Linden" w:date="2020-07-07T15:11:00Z">
        <w:r>
          <w:rPr>
            <w:szCs w:val="24"/>
          </w:rPr>
          <w:t>At the beginning of the analysis, we</w:t>
        </w:r>
      </w:ins>
      <w:del w:id="145" w:author="Philipp Alexander Linden" w:date="2020-07-07T15:11:00Z">
        <w:r w:rsidR="00577247" w:rsidRPr="006A56FF" w:rsidDel="00EC11EF">
          <w:rPr>
            <w:szCs w:val="24"/>
          </w:rPr>
          <w:delText xml:space="preserve">We </w:delText>
        </w:r>
      </w:del>
      <w:ins w:id="146" w:author="Philipp Alexander Linden" w:date="2020-07-07T15:11:00Z">
        <w:r>
          <w:rPr>
            <w:szCs w:val="24"/>
          </w:rPr>
          <w:t xml:space="preserve"> </w:t>
        </w:r>
      </w:ins>
      <w:r w:rsidR="00577247" w:rsidRPr="006A56FF">
        <w:rPr>
          <w:szCs w:val="24"/>
        </w:rPr>
        <w:t>excluded c</w:t>
      </w:r>
      <w:r w:rsidR="000F2CA0" w:rsidRPr="006A56FF">
        <w:rPr>
          <w:szCs w:val="24"/>
        </w:rPr>
        <w:t>ountries</w:t>
      </w:r>
      <w:r w:rsidR="00577247" w:rsidRPr="006A56FF">
        <w:rPr>
          <w:szCs w:val="24"/>
        </w:rPr>
        <w:t xml:space="preserve">, where data was </w:t>
      </w:r>
      <w:commentRangeStart w:id="147"/>
      <w:commentRangeStart w:id="148"/>
      <w:r w:rsidR="00577247" w:rsidRPr="006A56FF">
        <w:rPr>
          <w:szCs w:val="24"/>
        </w:rPr>
        <w:t xml:space="preserve">missing </w:t>
      </w:r>
      <w:del w:id="149" w:author="Philipp Alexander Linden" w:date="2020-07-07T13:37:00Z">
        <w:r w:rsidR="00577247" w:rsidRPr="006A56FF" w:rsidDel="004C6923">
          <w:rPr>
            <w:szCs w:val="24"/>
          </w:rPr>
          <w:delText>either</w:delText>
        </w:r>
        <w:r w:rsidR="00B82577" w:rsidRPr="006A56FF" w:rsidDel="004C6923">
          <w:rPr>
            <w:szCs w:val="24"/>
          </w:rPr>
          <w:delText xml:space="preserve"> </w:delText>
        </w:r>
      </w:del>
      <w:del w:id="150" w:author="Philipp Alexander Linden" w:date="2020-06-29T17:06:00Z">
        <w:r w:rsidR="00185A42" w:rsidDel="00FF5B80">
          <w:rPr>
            <w:szCs w:val="24"/>
          </w:rPr>
          <w:delText>nearl</w:delText>
        </w:r>
      </w:del>
      <w:del w:id="151" w:author="Philipp Alexander Linden" w:date="2020-06-29T17:05:00Z">
        <w:r w:rsidR="00185A42" w:rsidDel="00FF5B80">
          <w:rPr>
            <w:szCs w:val="24"/>
          </w:rPr>
          <w:delText xml:space="preserve">y </w:delText>
        </w:r>
      </w:del>
      <w:del w:id="152" w:author="Philipp Alexander Linden" w:date="2020-07-07T13:37:00Z">
        <w:r w:rsidR="000F2CA0" w:rsidRPr="006A56FF" w:rsidDel="004C6923">
          <w:rPr>
            <w:szCs w:val="24"/>
          </w:rPr>
          <w:delText>completely (Chile, Mexico, Turkey)</w:delText>
        </w:r>
      </w:del>
      <w:del w:id="153" w:author="Philipp Alexander Linden" w:date="2020-07-07T13:38:00Z">
        <w:r w:rsidR="000F2CA0" w:rsidRPr="006A56FF" w:rsidDel="004C6923">
          <w:rPr>
            <w:szCs w:val="24"/>
          </w:rPr>
          <w:delText xml:space="preserve"> or</w:delText>
        </w:r>
      </w:del>
      <w:r w:rsidR="00B82577" w:rsidRPr="006A56FF">
        <w:rPr>
          <w:szCs w:val="24"/>
        </w:rPr>
        <w:t xml:space="preserve"> </w:t>
      </w:r>
      <w:r w:rsidR="000F2CA0" w:rsidRPr="006A56FF">
        <w:rPr>
          <w:szCs w:val="24"/>
        </w:rPr>
        <w:t xml:space="preserve">on single </w:t>
      </w:r>
      <w:r w:rsidR="005A6A98" w:rsidRPr="006A56FF">
        <w:rPr>
          <w:szCs w:val="24"/>
        </w:rPr>
        <w:t>indicators</w:t>
      </w:r>
      <w:ins w:id="154" w:author="Philipp Alexander Linden" w:date="2020-07-07T15:05:00Z">
        <w:r w:rsidR="00D86257">
          <w:rPr>
            <w:szCs w:val="24"/>
          </w:rPr>
          <w:t xml:space="preserve"> for the whole observation period</w:t>
        </w:r>
      </w:ins>
      <w:r w:rsidR="000F2CA0" w:rsidRPr="006A56FF">
        <w:rPr>
          <w:szCs w:val="24"/>
        </w:rPr>
        <w:t xml:space="preserve"> (</w:t>
      </w:r>
      <w:ins w:id="155" w:author="Philipp Alexander Linden" w:date="2020-07-07T13:38:00Z">
        <w:r w:rsidR="004C6923">
          <w:rPr>
            <w:szCs w:val="24"/>
          </w:rPr>
          <w:t xml:space="preserve">Chile, Mexico, Turkey, </w:t>
        </w:r>
      </w:ins>
      <w:r w:rsidR="000F2CA0" w:rsidRPr="006A56FF">
        <w:rPr>
          <w:szCs w:val="24"/>
        </w:rPr>
        <w:t>Austria, Canada,</w:t>
      </w:r>
      <w:ins w:id="156" w:author="Philipp Alexander Linden" w:date="2020-07-07T13:38:00Z">
        <w:r w:rsidR="004C6923">
          <w:rPr>
            <w:szCs w:val="24"/>
          </w:rPr>
          <w:t xml:space="preserve"> Chile,</w:t>
        </w:r>
      </w:ins>
      <w:r w:rsidR="000F2CA0" w:rsidRPr="006A56FF">
        <w:rPr>
          <w:szCs w:val="24"/>
        </w:rPr>
        <w:t xml:space="preserve"> Greece, Hungary, Iceland, Italy, Lithuania</w:t>
      </w:r>
      <w:ins w:id="157" w:author="Philipp Alexander Linden" w:date="2020-07-07T13:38:00Z">
        <w:r w:rsidR="004C6923">
          <w:rPr>
            <w:szCs w:val="24"/>
          </w:rPr>
          <w:t xml:space="preserve">, </w:t>
        </w:r>
        <w:proofErr w:type="spellStart"/>
        <w:r w:rsidR="004C6923">
          <w:rPr>
            <w:szCs w:val="24"/>
          </w:rPr>
          <w:t>Mexico,</w:t>
        </w:r>
      </w:ins>
      <w:del w:id="158" w:author="Philipp Alexander Linden" w:date="2020-07-07T13:38:00Z">
        <w:r w:rsidR="000F2CA0" w:rsidRPr="006A56FF" w:rsidDel="004C6923">
          <w:rPr>
            <w:szCs w:val="24"/>
          </w:rPr>
          <w:delText xml:space="preserve"> and </w:delText>
        </w:r>
      </w:del>
      <w:r w:rsidR="000F2CA0" w:rsidRPr="006A56FF">
        <w:rPr>
          <w:szCs w:val="24"/>
        </w:rPr>
        <w:t>Portugal</w:t>
      </w:r>
      <w:proofErr w:type="spellEnd"/>
      <w:ins w:id="159" w:author="Philipp Alexander Linden" w:date="2020-07-07T13:38:00Z">
        <w:r w:rsidR="004C6923">
          <w:rPr>
            <w:szCs w:val="24"/>
          </w:rPr>
          <w:t xml:space="preserve"> and Turkey</w:t>
        </w:r>
      </w:ins>
      <w:r w:rsidR="000F2CA0" w:rsidRPr="006A56FF">
        <w:rPr>
          <w:szCs w:val="24"/>
        </w:rPr>
        <w:t>)</w:t>
      </w:r>
      <w:commentRangeEnd w:id="147"/>
      <w:r w:rsidR="008D4E02">
        <w:rPr>
          <w:rStyle w:val="Kommentarzeichen"/>
          <w:lang w:val="de-DE"/>
        </w:rPr>
        <w:commentReference w:id="147"/>
      </w:r>
      <w:commentRangeEnd w:id="148"/>
      <w:r w:rsidR="004C6923">
        <w:rPr>
          <w:rStyle w:val="Kommentarzeichen"/>
          <w:lang w:val="de-DE"/>
        </w:rPr>
        <w:commentReference w:id="148"/>
      </w:r>
      <w:r w:rsidR="000F2CA0" w:rsidRPr="006A56FF">
        <w:rPr>
          <w:szCs w:val="24"/>
        </w:rPr>
        <w:t xml:space="preserve"> leading</w:t>
      </w:r>
      <w:r w:rsidR="00DC39A1" w:rsidRPr="006A56FF">
        <w:rPr>
          <w:szCs w:val="24"/>
        </w:rPr>
        <w:t xml:space="preserve"> to </w:t>
      </w:r>
      <w:r w:rsidR="005A6A98" w:rsidRPr="006A56FF">
        <w:rPr>
          <w:szCs w:val="24"/>
        </w:rPr>
        <w:t xml:space="preserve">an analysis sample of </w:t>
      </w:r>
      <w:r w:rsidR="00147CE1" w:rsidRPr="006A56FF">
        <w:rPr>
          <w:i/>
          <w:iCs/>
          <w:szCs w:val="24"/>
        </w:rPr>
        <w:t>N</w:t>
      </w:r>
      <w:r w:rsidR="00147CE1" w:rsidRPr="006A56FF">
        <w:rPr>
          <w:szCs w:val="24"/>
        </w:rPr>
        <w:t>=</w:t>
      </w:r>
      <w:r w:rsidR="005A6A98" w:rsidRPr="006A56FF">
        <w:rPr>
          <w:szCs w:val="24"/>
        </w:rPr>
        <w:t>2</w:t>
      </w:r>
      <w:r w:rsidR="00341A8B" w:rsidRPr="006A56FF">
        <w:rPr>
          <w:szCs w:val="24"/>
        </w:rPr>
        <w:t>5</w:t>
      </w:r>
      <w:r w:rsidR="005A6A98" w:rsidRPr="006A56FF">
        <w:rPr>
          <w:szCs w:val="24"/>
        </w:rPr>
        <w:t xml:space="preserve"> countries. </w:t>
      </w:r>
      <w:bookmarkStart w:id="160" w:name="_Hlk42090690"/>
      <w:del w:id="161" w:author="Philipp Alexander Linden" w:date="2020-07-07T15:05:00Z">
        <w:r w:rsidR="00F252A1" w:rsidDel="00D86257">
          <w:rPr>
            <w:szCs w:val="24"/>
          </w:rPr>
          <w:delText>W</w:delText>
        </w:r>
        <w:r w:rsidR="00FF5B80" w:rsidDel="00D86257">
          <w:rPr>
            <w:szCs w:val="24"/>
          </w:rPr>
          <w:delText>e</w:delText>
        </w:r>
        <w:r w:rsidR="00F252A1" w:rsidDel="00D86257">
          <w:rPr>
            <w:szCs w:val="24"/>
          </w:rPr>
          <w:delText xml:space="preserve"> </w:delText>
        </w:r>
        <w:r w:rsidR="00BB0F4E" w:rsidDel="00D86257">
          <w:rPr>
            <w:szCs w:val="24"/>
          </w:rPr>
          <w:delText>use the</w:delText>
        </w:r>
        <w:r w:rsidR="00AF2C2A" w:rsidRPr="006A56FF" w:rsidDel="00D86257">
          <w:rPr>
            <w:szCs w:val="24"/>
          </w:rPr>
          <w:delText xml:space="preserve"> average values of the years 2014-2016</w:delText>
        </w:r>
        <w:r w:rsidR="00FF5B80" w:rsidDel="00D86257">
          <w:rPr>
            <w:szCs w:val="24"/>
          </w:rPr>
          <w:delText>.</w:delText>
        </w:r>
        <w:r w:rsidR="00AF2C2A" w:rsidRPr="006A56FF" w:rsidDel="00D86257">
          <w:rPr>
            <w:szCs w:val="24"/>
          </w:rPr>
          <w:delText xml:space="preserve"> </w:delText>
        </w:r>
        <w:r w:rsidR="001F6140" w:rsidRPr="006A56FF" w:rsidDel="00D86257">
          <w:rPr>
            <w:szCs w:val="24"/>
          </w:rPr>
          <w:delText xml:space="preserve">To </w:delText>
        </w:r>
        <w:r w:rsidR="00FF5B80" w:rsidDel="00D86257">
          <w:rPr>
            <w:szCs w:val="24"/>
          </w:rPr>
          <w:delText xml:space="preserve">furthermore </w:delText>
        </w:r>
      </w:del>
      <w:ins w:id="162" w:author="Philipp Alexander Linden" w:date="2020-07-07T15:05:00Z">
        <w:r w:rsidR="00D86257">
          <w:rPr>
            <w:szCs w:val="24"/>
          </w:rPr>
          <w:t xml:space="preserve">To </w:t>
        </w:r>
      </w:ins>
      <w:r w:rsidR="001F6140" w:rsidRPr="006A56FF">
        <w:rPr>
          <w:szCs w:val="24"/>
        </w:rPr>
        <w:t xml:space="preserve">handle </w:t>
      </w:r>
      <w:r w:rsidR="00B82577" w:rsidRPr="006A56FF">
        <w:rPr>
          <w:szCs w:val="24"/>
        </w:rPr>
        <w:t>missing values</w:t>
      </w:r>
      <w:r w:rsidR="005A6A98" w:rsidRPr="006A56FF">
        <w:rPr>
          <w:szCs w:val="24"/>
        </w:rPr>
        <w:t xml:space="preserve"> w</w:t>
      </w:r>
      <w:r w:rsidR="00F73978" w:rsidRPr="006A56FF">
        <w:rPr>
          <w:szCs w:val="24"/>
        </w:rPr>
        <w:t xml:space="preserve">ithin </w:t>
      </w:r>
      <w:r w:rsidR="006A56FF" w:rsidRPr="006A56FF">
        <w:rPr>
          <w:szCs w:val="24"/>
        </w:rPr>
        <w:t>quantitative indicators</w:t>
      </w:r>
      <w:r w:rsidR="00147CE1" w:rsidRPr="006A56FF">
        <w:rPr>
          <w:szCs w:val="24"/>
        </w:rPr>
        <w:t xml:space="preserve"> </w:t>
      </w:r>
      <w:r w:rsidR="003911ED" w:rsidRPr="006A56FF">
        <w:rPr>
          <w:szCs w:val="24"/>
        </w:rPr>
        <w:t>we</w:t>
      </w:r>
      <w:r w:rsidR="00147CE1" w:rsidRPr="006A56FF">
        <w:rPr>
          <w:szCs w:val="24"/>
        </w:rPr>
        <w:t xml:space="preserve"> conducted a three-step process</w:t>
      </w:r>
      <w:bookmarkEnd w:id="160"/>
      <w:r w:rsidR="00E028AA">
        <w:rPr>
          <w:szCs w:val="24"/>
        </w:rPr>
        <w:t xml:space="preserve">: </w:t>
      </w:r>
      <w:r w:rsidR="00F42EE7">
        <w:rPr>
          <w:szCs w:val="24"/>
        </w:rPr>
        <w:t>First, w</w:t>
      </w:r>
      <w:r w:rsidR="003911ED" w:rsidRPr="006A56FF">
        <w:rPr>
          <w:szCs w:val="24"/>
        </w:rPr>
        <w:t xml:space="preserve">e </w:t>
      </w:r>
      <w:r w:rsidR="000F2CA0" w:rsidRPr="006A56FF">
        <w:rPr>
          <w:szCs w:val="24"/>
        </w:rPr>
        <w:t xml:space="preserve">estimated a </w:t>
      </w:r>
      <w:r w:rsidR="00DC39A1" w:rsidRPr="006A56FF">
        <w:rPr>
          <w:szCs w:val="24"/>
        </w:rPr>
        <w:t xml:space="preserve">multiple </w:t>
      </w:r>
      <w:r w:rsidR="0063437C" w:rsidRPr="006A56FF">
        <w:rPr>
          <w:szCs w:val="24"/>
        </w:rPr>
        <w:t xml:space="preserve">imputed </w:t>
      </w:r>
      <w:r w:rsidR="00DC39A1" w:rsidRPr="006A56FF">
        <w:rPr>
          <w:szCs w:val="24"/>
        </w:rPr>
        <w:t>chained</w:t>
      </w:r>
      <w:r w:rsidR="0063437C" w:rsidRPr="006A56FF">
        <w:rPr>
          <w:szCs w:val="24"/>
        </w:rPr>
        <w:t xml:space="preserve"> equation</w:t>
      </w:r>
      <w:r w:rsidR="00DC39A1" w:rsidRPr="006A56FF">
        <w:rPr>
          <w:szCs w:val="24"/>
        </w:rPr>
        <w:t xml:space="preserve"> (MICE)</w:t>
      </w:r>
      <w:r w:rsidR="00577247" w:rsidRPr="006A56FF">
        <w:rPr>
          <w:szCs w:val="24"/>
        </w:rPr>
        <w:t xml:space="preserve"> </w:t>
      </w:r>
      <w:r w:rsidR="000F2CA0" w:rsidRPr="006A56FF">
        <w:rPr>
          <w:szCs w:val="24"/>
        </w:rPr>
        <w:t>regression model using predictive mean matching (PMM) for</w:t>
      </w:r>
      <w:r w:rsidR="00147CE1" w:rsidRPr="006A56FF">
        <w:rPr>
          <w:szCs w:val="24"/>
        </w:rPr>
        <w:t xml:space="preserve"> </w:t>
      </w:r>
      <w:r w:rsidR="00DC39A1" w:rsidRPr="006A56FF">
        <w:rPr>
          <w:szCs w:val="24"/>
        </w:rPr>
        <w:t>20</w:t>
      </w:r>
      <w:r w:rsidR="00147CE1" w:rsidRPr="006A56FF">
        <w:rPr>
          <w:szCs w:val="24"/>
        </w:rPr>
        <w:t xml:space="preserve"> </w:t>
      </w:r>
      <w:r w:rsidR="000F2CA0" w:rsidRPr="006A56FF">
        <w:rPr>
          <w:szCs w:val="24"/>
        </w:rPr>
        <w:t>cycles</w:t>
      </w:r>
      <w:r w:rsidR="00147CE1" w:rsidRPr="006A56FF">
        <w:rPr>
          <w:szCs w:val="24"/>
        </w:rPr>
        <w:t xml:space="preserve">. </w:t>
      </w:r>
      <w:r w:rsidR="00F42EE7" w:rsidRPr="00F42EE7">
        <w:rPr>
          <w:szCs w:val="24"/>
        </w:rPr>
        <w:t xml:space="preserve">Following the findings and recommendations of </w:t>
      </w:r>
      <w:commentRangeStart w:id="163"/>
      <w:commentRangeStart w:id="164"/>
      <w:r w:rsidR="00F42EE7" w:rsidRPr="00F42EE7">
        <w:rPr>
          <w:color w:val="FF0000"/>
          <w:szCs w:val="24"/>
        </w:rPr>
        <w:t xml:space="preserve">CIT: White et al. 2010 &amp; </w:t>
      </w:r>
      <w:proofErr w:type="spellStart"/>
      <w:r w:rsidR="00F42EE7" w:rsidRPr="00F42EE7">
        <w:rPr>
          <w:color w:val="FF0000"/>
          <w:szCs w:val="24"/>
        </w:rPr>
        <w:t>Kleinke</w:t>
      </w:r>
      <w:proofErr w:type="spellEnd"/>
      <w:r w:rsidR="00F42EE7" w:rsidRPr="00F42EE7">
        <w:rPr>
          <w:color w:val="FF0000"/>
          <w:szCs w:val="24"/>
        </w:rPr>
        <w:t xml:space="preserve"> et al. 2011</w:t>
      </w:r>
      <w:r w:rsidR="00F42EE7" w:rsidRPr="00F42EE7">
        <w:rPr>
          <w:szCs w:val="24"/>
        </w:rPr>
        <w:t>,</w:t>
      </w:r>
      <w:commentRangeEnd w:id="163"/>
      <w:r w:rsidR="00F252A1">
        <w:rPr>
          <w:rStyle w:val="Kommentarzeichen"/>
          <w:lang w:val="de-DE"/>
        </w:rPr>
        <w:commentReference w:id="163"/>
      </w:r>
      <w:commentRangeEnd w:id="164"/>
      <w:r w:rsidR="004C6923">
        <w:rPr>
          <w:rStyle w:val="Kommentarzeichen"/>
          <w:lang w:val="de-DE"/>
        </w:rPr>
        <w:commentReference w:id="164"/>
      </w:r>
      <w:r w:rsidR="00F42EE7" w:rsidRPr="00F42EE7">
        <w:rPr>
          <w:szCs w:val="24"/>
        </w:rPr>
        <w:t xml:space="preserve"> we imputed missing mean values of indicators by predictive mean matching of the next neighbor, here the next year. If for example the value was missing in 2105 for a specific country, we estimated the model with the full information from 2014 and aggregated the values of 20 cycles to yearly mean.</w:t>
      </w:r>
      <w:r w:rsidR="00F42EE7">
        <w:rPr>
          <w:szCs w:val="24"/>
        </w:rPr>
        <w:t xml:space="preserve"> Second, w</w:t>
      </w:r>
      <w:r w:rsidR="00DC39A1" w:rsidRPr="006A56FF">
        <w:rPr>
          <w:szCs w:val="24"/>
        </w:rPr>
        <w:t>e aggregated imputed data to the</w:t>
      </w:r>
      <w:r w:rsidR="00B42A9C" w:rsidRPr="006A56FF">
        <w:rPr>
          <w:szCs w:val="24"/>
        </w:rPr>
        <w:t xml:space="preserve"> </w:t>
      </w:r>
      <w:r w:rsidR="000F2CA0" w:rsidRPr="006A56FF">
        <w:rPr>
          <w:szCs w:val="24"/>
        </w:rPr>
        <w:t>yearly-</w:t>
      </w:r>
      <w:r w:rsidR="00B42A9C" w:rsidRPr="006A56FF">
        <w:rPr>
          <w:szCs w:val="24"/>
        </w:rPr>
        <w:t xml:space="preserve">mean of the </w:t>
      </w:r>
      <w:r w:rsidR="00DC39A1" w:rsidRPr="006A56FF">
        <w:rPr>
          <w:szCs w:val="24"/>
        </w:rPr>
        <w:t xml:space="preserve">specific </w:t>
      </w:r>
      <w:r w:rsidR="00B42A9C" w:rsidRPr="006A56FF">
        <w:rPr>
          <w:szCs w:val="24"/>
        </w:rPr>
        <w:t xml:space="preserve">indicator if the </w:t>
      </w:r>
      <w:r w:rsidR="000F2CA0" w:rsidRPr="006A56FF">
        <w:rPr>
          <w:szCs w:val="24"/>
        </w:rPr>
        <w:t>true</w:t>
      </w:r>
      <w:r w:rsidR="00B42A9C" w:rsidRPr="006A56FF">
        <w:rPr>
          <w:szCs w:val="24"/>
        </w:rPr>
        <w:t xml:space="preserve"> value was missing</w:t>
      </w:r>
      <w:r w:rsidR="00147CE1" w:rsidRPr="006A56FF">
        <w:rPr>
          <w:szCs w:val="24"/>
        </w:rPr>
        <w:t xml:space="preserve">. </w:t>
      </w:r>
      <w:r w:rsidR="00F42EE7">
        <w:rPr>
          <w:szCs w:val="24"/>
        </w:rPr>
        <w:t>Finally</w:t>
      </w:r>
      <w:r w:rsidR="00DC39A1" w:rsidRPr="006A56FF">
        <w:rPr>
          <w:szCs w:val="24"/>
        </w:rPr>
        <w:t>, we</w:t>
      </w:r>
      <w:r w:rsidR="00833F1F" w:rsidRPr="006A56FF">
        <w:rPr>
          <w:szCs w:val="24"/>
        </w:rPr>
        <w:t xml:space="preserve"> </w:t>
      </w:r>
      <w:r w:rsidR="003911ED" w:rsidRPr="006A56FF">
        <w:rPr>
          <w:szCs w:val="24"/>
        </w:rPr>
        <w:t xml:space="preserve">calculated </w:t>
      </w:r>
      <w:r w:rsidR="00B42A9C" w:rsidRPr="006A56FF">
        <w:rPr>
          <w:szCs w:val="24"/>
        </w:rPr>
        <w:t>an overall mean</w:t>
      </w:r>
      <w:r w:rsidR="005A6A98" w:rsidRPr="006A56FF">
        <w:rPr>
          <w:szCs w:val="24"/>
        </w:rPr>
        <w:t xml:space="preserve"> of th</w:t>
      </w:r>
      <w:r w:rsidR="00AF2C2A" w:rsidRPr="006A56FF">
        <w:rPr>
          <w:szCs w:val="24"/>
        </w:rPr>
        <w:t>e observation period</w:t>
      </w:r>
      <w:ins w:id="165" w:author="Philipp Alexander Linden" w:date="2020-07-07T15:06:00Z">
        <w:r w:rsidR="00D86257">
          <w:rPr>
            <w:szCs w:val="24"/>
          </w:rPr>
          <w:t xml:space="preserve"> bet</w:t>
        </w:r>
      </w:ins>
      <w:ins w:id="166" w:author="Philipp Alexander Linden" w:date="2020-07-07T15:07:00Z">
        <w:r w:rsidR="00D86257">
          <w:rPr>
            <w:szCs w:val="24"/>
          </w:rPr>
          <w:t>ween 2014-2016 for our analysis</w:t>
        </w:r>
      </w:ins>
      <w:r w:rsidR="001F4B57">
        <w:rPr>
          <w:szCs w:val="24"/>
        </w:rPr>
        <w:t xml:space="preserve"> (Table </w:t>
      </w:r>
      <w:r w:rsidR="00FF5B80">
        <w:rPr>
          <w:szCs w:val="24"/>
        </w:rPr>
        <w:t>4, Online Appendix</w:t>
      </w:r>
      <w:r w:rsidR="001F4B57">
        <w:rPr>
          <w:szCs w:val="24"/>
        </w:rPr>
        <w:t>)</w:t>
      </w:r>
      <w:r w:rsidR="006A56FF" w:rsidRPr="006A56FF">
        <w:rPr>
          <w:szCs w:val="24"/>
        </w:rPr>
        <w:t>.</w:t>
      </w:r>
    </w:p>
    <w:p w14:paraId="532420AF" w14:textId="58491876" w:rsidR="006A56FF" w:rsidDel="00D86257" w:rsidRDefault="00D672CA" w:rsidP="002A4B22">
      <w:pPr>
        <w:pStyle w:val="02FlietextEinzug"/>
        <w:rPr>
          <w:del w:id="167" w:author="Philipp Alexander Linden" w:date="2020-07-07T15:08:00Z"/>
          <w:lang w:val="en-US"/>
        </w:rPr>
      </w:pPr>
      <w:del w:id="168" w:author="Philipp Alexander Linden" w:date="2020-07-07T15:08:00Z">
        <w:r w:rsidDel="00D86257">
          <w:rPr>
            <w:lang w:val="en-US"/>
          </w:rPr>
          <w:lastRenderedPageBreak/>
          <w:delText xml:space="preserve">Both, the selection of quantitative measures as well as developing the coding scheme to distill the </w:delText>
        </w:r>
        <w:r w:rsidR="00351C14" w:rsidDel="00D86257">
          <w:rPr>
            <w:lang w:val="en-US"/>
          </w:rPr>
          <w:delText>institutional</w:delText>
        </w:r>
        <w:r w:rsidDel="00D86257">
          <w:rPr>
            <w:lang w:val="en-US"/>
          </w:rPr>
          <w:delText xml:space="preserve"> indicators</w:delText>
        </w:r>
        <w:r w:rsidR="00F27022" w:rsidDel="00D86257">
          <w:rPr>
            <w:lang w:val="en-US"/>
          </w:rPr>
          <w:delText xml:space="preserve"> were theory-driven processes</w:delText>
        </w:r>
        <w:r w:rsidDel="00D86257">
          <w:rPr>
            <w:lang w:val="en-US"/>
          </w:rPr>
          <w:delText>,</w:delText>
        </w:r>
        <w:r w:rsidR="006A56FF" w:rsidDel="00D86257">
          <w:rPr>
            <w:lang w:val="en-US"/>
          </w:rPr>
          <w:delText xml:space="preserve"> w</w:delText>
        </w:r>
        <w:r w:rsidDel="00D86257">
          <w:rPr>
            <w:lang w:val="en-US"/>
          </w:rPr>
          <w:delText>ith the</w:delText>
        </w:r>
        <w:r w:rsidR="006A56FF" w:rsidDel="00D86257">
          <w:rPr>
            <w:lang w:val="en-US"/>
          </w:rPr>
          <w:delText xml:space="preserve"> aim </w:delText>
        </w:r>
        <w:r w:rsidDel="00D86257">
          <w:rPr>
            <w:lang w:val="en-US"/>
          </w:rPr>
          <w:delText xml:space="preserve">of maximum </w:delText>
        </w:r>
        <w:r w:rsidR="006A56FF" w:rsidDel="00D86257">
          <w:rPr>
            <w:lang w:val="en-US"/>
          </w:rPr>
          <w:delText>conceptual validity</w:delText>
        </w:r>
        <w:r w:rsidR="00F27022" w:rsidDel="00D86257">
          <w:rPr>
            <w:lang w:val="en-US"/>
          </w:rPr>
          <w:delText xml:space="preserve"> of outlined dimensions</w:delText>
        </w:r>
        <w:r w:rsidR="006A56FF" w:rsidDel="00D86257">
          <w:rPr>
            <w:lang w:val="en-US"/>
          </w:rPr>
          <w:delText xml:space="preserve">. Nevertheless, cluster analysis profits from a small number of variables, </w:delText>
        </w:r>
        <w:r w:rsidR="00F27022" w:rsidDel="00D86257">
          <w:rPr>
            <w:lang w:val="en-US"/>
          </w:rPr>
          <w:delText>since</w:delText>
        </w:r>
        <w:r w:rsidR="006A56FF" w:rsidDel="00D86257">
          <w:rPr>
            <w:lang w:val="en-US"/>
          </w:rPr>
          <w:delText xml:space="preserve"> multicollinearity might weight individual variables too strong biasing the derivation of meaningful clusters</w:delText>
        </w:r>
        <w:r w:rsidR="00F252A1" w:rsidDel="00D86257">
          <w:rPr>
            <w:lang w:val="en-US"/>
          </w:rPr>
          <w:delText xml:space="preserve"> </w:delText>
        </w:r>
      </w:del>
      <w:customXmlDelRangeStart w:id="169" w:author="Philipp Alexander Linden" w:date="2020-07-07T15:08:00Z"/>
      <w:sdt>
        <w:sdtPr>
          <w:rPr>
            <w:lang w:val="en-US"/>
          </w:rPr>
          <w:alias w:val="To edit, see citavi.com/edit"/>
          <w:tag w:val="CitaviPlaceholder#c9a673f3-c79c-4e3d-9a35-e1229ed463d5"/>
          <w:id w:val="-317811751"/>
          <w:placeholder>
            <w:docPart w:val="DefaultPlaceholder_-1854013440"/>
          </w:placeholder>
        </w:sdtPr>
        <w:sdtEndPr/>
        <w:sdtContent>
          <w:customXmlDelRangeEnd w:id="169"/>
          <w:del w:id="170" w:author="Philipp Alexander Linden" w:date="2020-07-07T15:08:00Z">
            <w:r w:rsidR="00F252A1" w:rsidDel="00D86257">
              <w:rPr>
                <w:noProof/>
                <w:lang w:val="en-US"/>
              </w:rPr>
              <w:fldChar w:fldCharType="begin"/>
            </w:r>
            <w:r w:rsidR="00F252A1" w:rsidDel="00D86257">
              <w:rPr>
                <w:noProof/>
                <w:lang w:val="en-US"/>
              </w:rPr>
              <w:delInstrText>ADDIN CitaviPlaceholder{eyIkaWQiOiIxIiwiRW50cmllcyI6W3siJGlkIjoiMiIsIklkIjoiOTRiMmRkYTAtYmExYy00YTQyLWE2MzgtYTk1ZDkyY2QxN2RmIiwiUmFuZ2VMZW5ndGgiOjI3LCJSZWZlcmVuY2VJZCI6IjA4ZWJlZDY4LTllMmMtNDI4OS04NDFjLTkyZDExMTA5NGI2ZSIsIlJlZmVyZW5jZSI6eyIkaWQiOiIzIiwiQWJzdHJhY3RDb21wbGV4aXR5IjowLCJBYnN0cmFjdFNvdXJjZVRleHRGb3JtYXQiOjAsIkF1dGhvcnMiOlt7IiRpZCI6IjQiLCJGaXJzdE5hbWUiOiJHbGVubiIsIkxhc3ROYW1lIjoiTWlsbGlnYW4iLCJNaWRkbGVOYW1lIjoiVy4iLCJQcm90ZWN0ZWQiOmZhbHNlLCJTZXgiOjIsIkNyZWF0ZWRCeSI6Il9NYXJlaWtlIEFyaWFhbnMiLCJDcmVhdGVkT24iOiIyMDIwLTA3LTA2VDEzOjEyOjE4IiwiTW9kaWZpZWRCeSI6Il9NYXJlaWtlIEFyaWFhbnMiLCJJZCI6IjFlNjVkMTcyLTU0NjYtNGFjMC04OWQ0LWMzN2YzYjZjMTQyNSIsIk1vZGlmaWVkT24iOiIyMDIwLTA3LTA2VDEzOjEyOjE4IiwiUHJvamVjdCI6eyIkaWQiOiI1In19LHsiJGlkIjoiNiIsIkZpcnN0TmFtZSI6Ik1hcnRoYSIsIkxhc3ROYW1lIjoiQ29vcGVyIiwiTWlkZGxlTmFtZSI6IkMuIiwiUHJvdGVjdGVkIjpmYWxzZSwiU2V4IjoxLCJDcmVhdGVkQnkiOiJfTWFyZWlrZSBBcmlhYW5zIiwiQ3JlYXRlZE9uIjoiMjAyMC0wNy0wNlQxMzoxMjoxOCIsIk1vZGlmaWVkQnkiOiJfTWFyZWlrZSBBcmlhYW5zIiwiSWQiOiIzNjU1NTJiOC1kZGNjLTQ2NGItODhlZi04OGE2YmE0ZjMzNGIiLCJNb2RpZmllZE9uIjoiMjAyMC0wNy0wNlQxMzoxMjoxOCIsIlByb2plY3QiOnsiJHJlZiI6IjUifX1dLCJDaXRhdGlvbktleVVwZGF0ZVR5cGUiOjAsIkNvbGxhYm9yYXRvcnMiOltdLCJEb2kiOiIxMC4xMTc3LzAxNDY2MjE2ODcwMTEwMDQwMSIsIkVkaXRvcnMiOltdLCJFdmFsdWF0aW9uQ29tcGxleGl0eSI6MCwiRXZhbHVhdGlvblNvdXJjZVRleHRGb3JtYXQiOjAsIkdyb3VwcyI6W10sIkhhc0xhYmVsMSI6ZmFsc2UsIkhhc0xhYmVsMiI6ZmFsc2UsIktleXdvcmRzIjpbXSwiTG9jYXRpb25zIjpbeyIkaWQiOiI3IiwiQWRkcmVzcyI6eyIkaWQiOiI4IiwiSXNMb2NhbENsb3VkUHJvamVjdEZpbGVMaW5rIjpmYWxzZSwiTGlua2VkUmVzb3VyY2VTdGF0dXMiOjgsIk9yaWdpbmFsU3RyaW5nIjoiMTAuMTE3Ny8wMTQ2NjIxNjg3MDExMDA0MDEiLCJMaW5rZWRSZXNvdXJjZVR5cGUiOjUsIlVyaVN0cmluZyI6Imh0dHBzOi8vZG9pLm9yZy8xMC4xMTc3LzAxNDY2MjE2ODcwMTEwMDQwMSIsIlByb3BlcnRpZXMiOnsiJGlkIjoiOSJ9fSwiQW5ub3RhdGlvbnMiOltdLCJMb2NhdGlvblR5cGUiOjAsIk1pcnJvcnNSZWZlcmVuY2VQcm9wZXJ0eUlkIjoxMjgsIkNyZWF0ZWRCeSI6Il9NYXJlaWtlIEFyaWFhbnMiLCJDcmVhdGVkT24iOiIyMDIwLTA3LTA2VDEzOjEyOjE2IiwiTW9kaWZpZWRCeSI6Il9NYXJlaWtlIEFyaWFhbnMiLCJJZCI6IjExNzlhMzkwLWY0NDctNDc4YS1hZGNkLTQxNzYxYWEwNjhhYyIsIk1vZGlmaWVkT24iOiIyMDIwLTA3LTA2VDEzOjEyOjE2IiwiUHJvamVjdCI6eyIkcmVmIjoiNSJ9fV0sIk51bWJlciI6IjQiLCJPcmdhbml6YXRpb25zIjpbXSwiT3RoZXJzSW52b2x2ZWQiOltdLCJQYWdlUmFuZ2UiOiI8c3A+XHJcbiAgPG4+MzI5PC9uPlxyXG4gIDxpbj50cnVlPC9pbj5cclxuICA8b3M+MzI5PC9vcz5cclxuICA8cHM+MzI5PC9wcz5cclxuPC9zcD5cclxuPGVwPlxyXG4gIDxuPjM1NDwvbj5cclxuICA8aW4+dHJ1ZTwvaW4+XHJcbiAgPG9zPjM1NDwvb3M+XHJcbiAgPHBzPjM1NDwvcHM+XHJcbjwvZXA+XHJcbjxvcz4zMjktMzU0PC9vcz4iLCJQZXJpb2RpY2FsIjp7IiRpZCI6IjEwIiwiRWlzc24iOiIxNTUyLTM0OTciLCJJc3NuIjoiMDE0Ni02MjE2IiwiTmFtZSI6IkFwcGxpZWQgUHN5Y2hvbG9naWNhbCBNZWFzdXJlbWVudCIsIlBhZ2luYXRpb24iOjAsIlByb3RlY3RlZCI6ZmFsc2UsIkNyZWF0ZWRCeSI6Il9NYXJlaWtlIEFyaWFhbnMiLCJDcmVhdGVkT24iOiIyMDIwLTA3LTA2VDEzOjEyOjE4IiwiTW9kaWZpZWRCeSI6Il9NYXJlaWtlIEFyaWFhbnMiLCJJZCI6ImQ1MDc4ZTEzLTY1YzQtNDRmNC1iMDNlLTNkZDUzOWM4ZGM5ZSIsIk1vZGlmaWVkT24iOiIyMDIwLTA3LTA2VDEzOjEyOjE4IiwiUHJvamVjdCI6eyIkcmVmIjoiNSJ9fSwiUHVibGlzaGVycyI6W10sIlF1b3RhdGlvbnMiOltdLCJSZWZlcmVuY2VUeXBlIjoiSm91cm5hbEFydGljbGUiLCJTaG9ydFRpdGxlIjoiTWlsbGlnYW4sIENvb3BlciAxOTg3IOKAkyBNZXRob2RvbG9neSBSZXZpZXciLCJTaG9ydFRpdGxlVXBkYXRlVHlwZSI6MCwiU291cmNlT2ZCaWJsaW9ncmFwaGljSW5mb3JtYXRpb24iOiJDcm9zc1JlZiIsIlN0YXRpY0lkcyI6WyIzZWMyZWFlMC1lYTgzLTQ1ODctOGVkZS0yOTQyOTZkNmZkMTUiXSwiVGFibGVPZkNvbnRlbnRzQ29tcGxleGl0eSI6MCwiVGFibGVPZkNvbnRlbnRzU291cmNlVGV4dEZvcm1hdCI6MCwiVGFza3MiOltdLCJUaXRsZSI6Ik1ldGhvZG9sb2d5IFJldmlldzogQ2x1c3RlcmluZyBNZXRob2RzIiwiVHJhbnNsYXRvcnMiOltdLCJWb2x1bWUiOiIxMSIsIlllYXIiOiIxOTg3IiwiWWVhclJlc29sdmVkIjoiMTk4NyIsIkNyZWF0ZWRCeSI6Il9NYXJlaWtlIEFyaWFhbnMiLCJDcmVhdGVkT24iOiIyMDIwLTA3LTA2VDEzOjExOjQ5IiwiTW9kaWZpZWRCeSI6Il9NYXJlaWtlIEFyaWFhbnMiLCJJZCI6IjA4ZWJlZDY4LTllMmMtNDI4OS04NDFjLTkyZDExMTA5NGI2ZSIsIk1vZGlmaWVkT24iOiIyMDIwLTA3LTA2VDE1OjE1OjUzIiwiUHJvamVjdCI6eyIkcmVmIjoiNSJ9fSwiVXNlTnVtYmVyaW5nVHlwZU9mUGFyZW50RG9jdW1lbnQiOmZhbHNlfV0sIkZvcm1hdHRlZFRleHQiOnsiJGlkIjoiMTEiLCJDb3VudCI6MSwiVGV4dFVuaXRzIjpbeyIkaWQiOiIxMiIsIkZvbnRTdHlsZSI6eyIkaWQiOiIxMyIsIk5ldXRyYWwiOnRydWV9LCJSZWFkaW5nT3JkZXIiOjEsIlRleHQiOiIoTWlsbGlnYW4gYW5kIENvb3BlciwgMTk4NykifV19LCJUYWciOiJDaXRhdmlQbGFjZWhvbGRlciNjOWE2NzNmMy1jNzljLTRlM2QtOWEzNS1lMTIyOWVkNDYzZDUiLCJUZXh0IjoiKE1pbGxpZ2FuIGFuZCBDb29wZXIsIDE5ODcpIiwiV0FJVmVyc2lvbiI6IjYuNC4wLjM1In0=}</w:delInstrText>
            </w:r>
            <w:r w:rsidR="00F252A1" w:rsidDel="00D86257">
              <w:rPr>
                <w:noProof/>
                <w:lang w:val="en-US"/>
              </w:rPr>
              <w:fldChar w:fldCharType="separate"/>
            </w:r>
            <w:r w:rsidR="00F252A1" w:rsidDel="00D86257">
              <w:rPr>
                <w:noProof/>
                <w:lang w:val="en-US"/>
              </w:rPr>
              <w:delText>(Milligan and Cooper, 1987)</w:delText>
            </w:r>
            <w:r w:rsidR="00F252A1" w:rsidDel="00D86257">
              <w:rPr>
                <w:noProof/>
                <w:lang w:val="en-US"/>
              </w:rPr>
              <w:fldChar w:fldCharType="end"/>
            </w:r>
          </w:del>
          <w:customXmlDelRangeStart w:id="171" w:author="Philipp Alexander Linden" w:date="2020-07-07T15:08:00Z"/>
        </w:sdtContent>
      </w:sdt>
      <w:customXmlDelRangeEnd w:id="171"/>
      <w:del w:id="172" w:author="Philipp Alexander Linden" w:date="2020-07-07T15:08:00Z">
        <w:r w:rsidR="00F252A1" w:rsidDel="00D86257">
          <w:rPr>
            <w:lang w:val="en-US"/>
          </w:rPr>
          <w:delText>.</w:delText>
        </w:r>
      </w:del>
      <w:del w:id="173" w:author="Philipp Alexander Linden" w:date="2020-07-07T15:07:00Z">
        <w:r w:rsidR="006A56FF" w:rsidDel="00D86257">
          <w:rPr>
            <w:lang w:val="en-US"/>
          </w:rPr>
          <w:delText xml:space="preserve"> </w:delText>
        </w:r>
      </w:del>
    </w:p>
    <w:p w14:paraId="01CE70CC" w14:textId="494ECE58" w:rsidR="005E0DE7" w:rsidRPr="006A56FF" w:rsidRDefault="005E0DE7" w:rsidP="005E0DE7">
      <w:pPr>
        <w:pStyle w:val="berschrift2"/>
        <w:rPr>
          <w:lang w:val="en-US"/>
        </w:rPr>
      </w:pPr>
      <w:r w:rsidRPr="006A56FF">
        <w:rPr>
          <w:lang w:val="en-US"/>
        </w:rPr>
        <w:t>Cluster analysis</w:t>
      </w:r>
    </w:p>
    <w:p w14:paraId="1F6F8A47" w14:textId="08A3A93C" w:rsidR="00B95452" w:rsidRDefault="00981837" w:rsidP="002A4B22">
      <w:pPr>
        <w:pStyle w:val="02FlietextErsterAbsatz"/>
        <w:rPr>
          <w:lang w:val="en-US"/>
        </w:rPr>
      </w:pPr>
      <w:r w:rsidRPr="006A56FF">
        <w:rPr>
          <w:lang w:val="en-US"/>
        </w:rPr>
        <w:t xml:space="preserve">Cluster analysis is the standard method in welfare state typologies </w:t>
      </w:r>
      <w:sdt>
        <w:sdtPr>
          <w:rPr>
            <w:lang w:val="en-US"/>
          </w:rPr>
          <w:alias w:val="Don't edit this field"/>
          <w:tag w:val="CitaviPlaceholder#67a703a8-bda3-4c7a-be2d-c5f4e4c3a4a0"/>
          <w:id w:val="660270162"/>
          <w:placeholder>
            <w:docPart w:val="A5334BB543314443BB94EC4AE6911E2D"/>
          </w:placeholder>
        </w:sdtPr>
        <w:sdtEndPr/>
        <w:sdtContent>
          <w:r w:rsidRPr="006A56FF">
            <w:rPr>
              <w:lang w:val="en-US"/>
            </w:rPr>
            <w:fldChar w:fldCharType="begin"/>
          </w:r>
          <w:r w:rsidR="00952423">
            <w:rPr>
              <w:lang w:val="en-US"/>
            </w:rPr>
            <w:instrText>ADDIN CitaviPlaceholder{eyIkaWQiOiIxIiwiRW50cmllcyI6W3siJGlkIjoiMiIsIklkIjoiNGQ2ZTM4OWEtZDVjNC00MzFlLWEwMzItNGMyNDQ3NWRjYmUxIiwiUmFuZ2VMZW5ndGgiOjEzLCJSZWZlcmVuY2VJZCI6ImJlNDY2ZTA1LTkyODYtNDZkYS1hNTE4LWNlYzRjZWMwM2Y2MyIsIlJlZmVyZW5jZSI6eyIkaWQiOiIzIiwiQWJzdHJhY3RDb21wbGV4aXR5IjowLCJBYnN0cmFjdFNvdXJjZVRleHRGb3JtYXQiOjAsIkF1dGhvcnMiOlt7IiRpZCI6IjQiLCJGaXJzdE5hbWUiOiJDYXJzdGVuIiwiTGFzdE5hbWUiOiJKZW5zZW4iLCJQcm90ZWN0ZWQiOmZhbHNlLCJTZXgiOjIsIkNyZWF0ZWRCeSI6Il9tIiwiQ3JlYXRlZE9uIjoiMjAxOC0xMi0xMlQxMDoyNjoxOSIsIk1vZGlmaWVkQnkiOiJfbSIsIklkIjoiZjRjZDNhYmUtZjBmNy00YjI1LWJmNmMtMDcxODYzNzJhZGY0IiwiTW9kaWZpZWRPbiI6IjIwMTgtMTItMTJUMTA6MjY6MTkiLCJQcm9qZWN0Ijp7IiRpZCI6IjUifX1dLCJDaXRhdGlvbktleVVwZGF0ZVR5cGUiOjAsIkNvbGxhYm9yYXRvcnMiOltdLCJEb2kiOiIxMC4xMTc3LzA5NTg5Mjg3MDcwODc1OTEi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jEwLjExNzcvMDk1ODkyODcwNzA4NzU5MSIsIkxpbmtlZFJlc291cmNlVHlwZSI6NSwiVXJpU3RyaW5nIjoiaHR0cHM6Ly9kb2kub3JnLzEwLjExNzcvMDk1ODkyODcwNzA4NzU5MSIsIlByb3BlcnRpZXMiOnsiJGlkIjoiOCJ9fSwiQW5ub3RhdGlvbnMiOltdLCJMb2NhdGlvblR5cGUiOjAsIk1pcnJvcnNSZWZlcmVuY2VQcm9wZXJ0eUlkIjoxMjgsIkNyZWF0ZWRCeSI6Il9NYXJlaWtlIEFyaWFhbnMiLCJDcmVhdGVkT24iOiIyMDE5LTA2LTE0VDEzOjM2OjEwIiwiTW9kaWZpZWRCeSI6Il9NYXJlaWtlIEFyaWFhbnMiLCJJZCI6IjVlZThkNDYxLTc4OTgtNGM0Ni05MTY3LTYzMmI1YzJjNDFmYyIsIk1vZGlmaWVkT24iOiIyMDE5LTA2LTE0VDEzOjM2OjE0IiwiUHJvamVjdCI6eyIkcmVmIjoiNSJ9fV0sIk51bWJlciI6IjIiLCJPcmdhbml6YXRpb25zIjpbXSwiT3RoZXJzSW52b2x2ZWQiOltdLCJQYWdlUmFuZ2UiOiI8c3A+XHJcbiAgPG4+MTUxPC9uPlxyXG4gIDxpbj50cnVlPC9pbj5cclxuICA8b3M+MTUxPC9vcz5cclxuICA8cHM+MTUxPC9wcz5cclxuPC9zcD5cclxuPGVwPlxyXG4gIDxuPjE2Mjwvbj5cclxuICA8aW4+dHJ1ZTwvaW4+XHJcbiAgPG9zPjE2Mjwvb3M+XHJcbiAgPHBzPjE2MjwvcHM+XHJcbjwvZXA+XHJcbjxvcz4xNTEtMTYyPC9vcz4iLCJQZXJpb2RpY2FsIjp7IiRpZCI6Ijk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plbnNlbiAyMDA4IOKAkyBXb3JsZHMgb2Ygd2VsZmFyZSBzZXJ2aWNlcyIsIlNob3J0VGl0bGVVcGRhdGVUeXBlIjowLCJTb3VyY2VPZkJpYmxpb2dyYXBoaWNJbmZvcm1hdGlvbiI6IkNyb3NzUmVmIiwiU3RhdGljSWRzIjpbImU3YTcyMGM3LWFmNmQtNGYzZi1hZjZiLTM5MzE4MzZjNTU4YSJdLCJUYWJsZU9mQ29udGVudHNDb21wbGV4aXR5IjowLCJUYWJsZU9mQ29udGVudHNTb3VyY2VUZXh0Rm9ybWF0IjowLCJUYXNrcyI6W10sIlRpdGxlIjoiV29ybGRzIG9mIHdlbGZhcmUgc2VydmljZXMgYW5kIHRyYW5zZmVycyIsIlRyYW5zbGF0b3JzIjpbXSwiVm9sdW1lIjoiMTgiLCJZZWFyIjoiMjAwOCIsIlllYXJSZXNvbHZlZCI6IjIwMDgiLCJDcmVhdGVkQnkiOiJfTWFyZWlrZSBBcmlhYW5zIiwiQ3JlYXRlZE9uIjoiMjAxOS0wNi0xNFQxMzozNjowMyIsIk1vZGlmaWVkQnkiOiJfTWFyZWlrZSBBcmlhYW5zIiwiSWQiOiJiZTQ2NmUwNS05Mjg2LTQ2ZGEtYTUxOC1jZWM0Y2VjMDNmNjMiLCJNb2RpZmllZE9uIjoiMjAyMC0wNy0wNlQxMDozNjowMSIsIlByb2plY3QiOnsiJHJlZiI6IjUifX0sIlVzZU51bWJlcmluZ1R5cGVPZlBhcmVudERvY3VtZW50IjpmYWxzZX0seyIkaWQiOiIxMCIsIklkIjoiYjIyODA0ZDktOTU2NC00MWYxLTliN2EtOTE1ZmEzNTM4ZjNhIiwiUmFuZ2VTdGFydCI6MTMsIlJhbmdlTGVuZ3RoIjoxNiwiUmVmZXJlbmNlSWQiOiIxYmYzNDY4Ny1hMTZmLTQyZjYtODEyMS1jMGJmNGIyZjkzMGYiLCJSZWZlcmVuY2UiOnsiJGlkIjoiMTEiLCJBYnN0cmFjdENvbXBsZXhpdHkiOjAsIkFic3RyYWN0U291cmNlVGV4dEZvcm1hdCI6MCwiQXV0aG9ycyI6W3siJGlkIjoiMTI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HJlZiI6IjUifX1dLCJDaXRhdGlvbktleVVwZGF0ZVR5cGUiOjAsIkNvbGxhYm9yYXRvcnMiOltdLCJEb2kiOiIxMC4xMTc3LzA5NTg5Mjg3MDkzNTI0MDYiLCJFZGl0b3JzIjpbXSwiRXZhbHVhdGlvbkNvbXBsZXhpdHkiOjAsIkV2YWx1YXRpb25Tb3VyY2VUZXh0Rm9ybWF0IjowLCJHcm91cHMiOltdLCJIYXNMYWJlbDEiOmZhbHNlLCJIYXNMYWJlbDIiOmZhbHNlLCJLZXl3b3JkcyI6W10sIkxvY2F0aW9ucyI6W3siJGlkIjoiMTMiLCJBZGRyZXNzIjp7IiRpZCI6IjE0IiwiSXNMb2NhbENsb3VkUHJvamVjdEZpbGVMaW5rIjpmYWxzZSwiTGlua2VkUmVzb3VyY2VTdGF0dXMiOjgsIk9yaWdpbmFsU3RyaW5nIjoiMTAuMTE3Ny8wOTU4OTI4NzA5MzUyNDA2IiwiTGlua2VkUmVzb3VyY2VUeXBlIjo1LCJVcmlTdHJpbmciOiJodHRwczovL2RvaS5vcmcvMTAuMTE3Ny8wOTU4OTI4NzA5MzUyNDA2IiwiUHJvcGVydGllcyI6eyIkaWQiOiIxNSJ9fSwiQW5ub3RhdGlvbnMiOltdLCJMb2NhdGlvblR5cGUiOjAsIk1pcnJvcnNSZWZlcmVuY2VQcm9wZXJ0eUlkIjoxMjgsIkNyZWF0ZWRCeSI6Il9NYXJlaWtlIEFyaWFhbnMiLCJDcmVhdGVkT24iOiIyMDE5LTA2LTE0VDExOjE1OjUxIiwiTW9kaWZpZWRCeSI6Il9NYXJlaWtlIEFyaWFhbnMiLCJJZCI6Ijc0ODZkY2I0LWU4NjYtNGY2Yy1hNjI0LWY0NGJmMzY2MDE2NyIsIk1vZGlmaWVkT24iOiIyMDE5LTA2LTE0VDExOjE2OjAyIiwiUHJvamVjdCI6eyIkcmVmIjoiNSJ9fV0sIk51bWJlciI6IjEiLCJPcmdhbml6YXRpb25zIjpbXSwiT3RoZXJzSW52b2x2ZWQiOltdLCJQYWdlUmFuZ2UiOiI8c3A+XHJcbiAgPG4+NTwvbj5cclxuICA8aW4+dHJ1ZTwvaW4+XHJcbiAgPG9zPjU8L29zPlxyXG4gIDxwcz41PC9wcz5cclxuPC9zcD5cclxuPGVwPlxyXG4gIDxuPjE4PC9uPlxyXG4gIDxpbj50cnVlPC9pbj5cclxuICA8b3M+MTg8L29zPlxyXG4gIDxwcz4xODwvcHM+XHJcbjwvZXA+XHJcbjxvcz41LTE4PC9vcz4iLCJQZXJpb2RpY2FsIjp7IiRyZWYiOiI5In0sIlB1Ymxpc2hlcnMiOltdLCJRdW90YXRpb25zIjpbXSwiUmVmZXJlbmNlVHlwZSI6IkpvdXJuYWxBcnRpY2xlIiwiU2hvcnRUaXRsZSI6IlJlaWJsaW5nIDIwMTAg4oCTIEhlYWx0aGNhcmUgc3lzdGVtcyBpbiBFdXJvcGUiLCJTaG9ydFRpdGxlVXBkYXRlVHlwZSI6MCwiU291cmNlT2ZCaWJsaW9ncmFwaGljSW5mb3JtYXRpb24iOiJDcm9zc1JlZiIsIlN0YXRpY0lkcyI6WyJiNzkzYjY1MC0zMjdmLTRjZmEtYjViOS0xMTVhODc1OTU4ZDIiXSwiVGFibGVPZkNvbnRlbnRzQ29tcGxleGl0eSI6MCwiVGFibGVPZkNvbnRlbnRzU291cmNlVGV4dEZvcm1hdCI6MCwiVGFza3MiOltdLCJUaXRsZSI6IkhlYWx0aGNhcmUgc3lzdGVtcyBpbiBFdXJvcGU6IHRvd2FyZHMgYW4gaW5jb3Jwb3JhdGlvbiBvZiBwYXRpZW50IGFjY2VzcyIsIlRyYW5zbGF0b3JzIjpbXSwiVm9sdW1lIjoiMjAiLCJZZWFyIjoiMjAxMCIsIlllYXJSZXNvbHZlZCI6IjIwMTAiLCJDcmVhdGVkQnkiOiJfTWFyZWlrZSBBcmlhYW5zIiwiQ3JlYXRlZE9uIjoiMjAxOS0wNi0xNFQxMToxNTo0OCIsIk1vZGlmaWVkQnkiOiJfTWFyZWlrZSBBcmlhYW5zIiwiSWQiOiIxYmYzNDY4Ny1hMTZmLTQyZjYtODEyMS1jMGJmNGIyZjkzMGYiLCJNb2RpZmllZE9uIjoiMjAyMC0wNy0wNlQxMDozNjowMSIsIlByb2plY3QiOnsiJHJlZiI6IjUifX0sIlVzZU51bWJlcmluZ1R5cGVPZlBhcmVudERvY3VtZW50IjpmYWxzZX0seyIkaWQiOiIxNiIsIklkIjoiNGJjMGFlN2YtMjk4Zi00NzQxLWE5OTAtZTYzMmY0NTJiNzgzIiwiUmFuZ2VTdGFydCI6MjksIlJhbmdlTGVuZ3RoIjoxNCwiUmVmZXJlbmNlSWQiOiJhYjUxNmIyMS00MTE5LTRkODQtYTBkNS0wZGNjMTFhZjRlOTMiLCJSZWZlcmVuY2UiOnsiJGlkIjoiMTciLCJBYnN0cmFjdENvbXBsZXhpdHkiOjAsIkFic3RyYWN0U291cmNlVGV4dEZvcm1hdCI6MCwiQXV0aG9ycyI6W3siJGlkIjoiMTg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xMTEvc3BvbC4xMjA2MSIsIkVkaXRvcnMiOltdLCJFdmFsdWF0aW9uQ29tcGxleGl0eSI6MCwiRXZhbHVhdGlvblNvdXJjZVRleHRGb3JtYXQiOjAsIkdyb3VwcyI6W10sIkhhc0xhYmVsMSI6ZmFsc2UsIkhhc0xhYmVsMiI6ZmFsc2UsIktleXdvcmRzIjpbXSwiTG9jYXRpb25zIjpbeyIkaWQiOiIxOSIsIkFkZHJlc3MiOnsiJGlkIjoiMjAiLCJJc0xvY2FsQ2xvdWRQcm9qZWN0RmlsZUxpbmsiOmZhbHNlLCJMaW5rZWRSZXNvdXJjZVN0YXR1cyI6OCwiT3JpZ2luYWxTdHJpbmciOiIxMC4xMTExL3Nwb2wuMTIwNjEiLCJMaW5rZWRSZXNvdXJjZVR5cGUiOjUsIlVyaVN0cmluZyI6Imh0dHBzOi8vZG9pLm9yZy8xMC4xMTExL3Nwb2wuMTIwNjEiLCJQcm9wZXJ0aWVzIjp7IiRpZCI6IjIxIn19LCJBbm5vdGF0aW9ucyI6W10sIkxvY2F0aW9uVHlwZSI6MCwiTWlycm9yc1JlZmVyZW5jZVByb3BlcnR5SWQiOjEyOCwiQ3JlYXRlZEJ5IjoiX01hcmVpa2UgQXJpYWFucyIsIkNyZWF0ZWRPbiI6IjIwMTktMDYtMTRUMTM6Mzg6NTYiLCJNb2RpZmllZEJ5IjoiX01hcmVpa2UgQXJpYWFucyIsIklkIjoiOWU5N2U0NmEtOWE1My00MzdjLWI3NTMtMWRjMTZhYWY3ZDMzIiwiTW9kaWZpZWRPbiI6IjIwMTktMDYtMTRUMTM6Mzk6MDQiLCJQcm9qZWN0Ijp7IiRyZWYiOiI1In19XSwiTnVtYmVyIjoiNyIsIk9yZ2FuaXphdGlvbnMiOltdLCJPdGhlcnNJbnZvbHZlZCI6W10sIlBhZ2VSYW5nZSI6IjxzcD5cclxuICA8bj44NjQ8L24+XHJcbiAgPGluPnRydWU8L2luPlxyXG4gIDxvcz44NjQ8L29zPlxyXG4gIDxwcz44NjQ8L3BzPlxyXG48L3NwPlxyXG48ZXA+XHJcbiAgPG4+ODgyPC9uPlxyXG4gIDxpbj50cnVlPC9pbj5cclxuICA8b3M+ODgyPC9vcz5cclxuICA8cHM+ODgyPC9wcz5cclxuPC9lcD5cclxuPG9zPjg2NC04ODI8L29zPiIsIlBlcmlvZGljYWwiOnsiJGlkIjoiMjIiLCJJc3NuIjoiMDE0NDU1OTYiLCJOYW1lIjoiU29jaWFsIFBvbGljeSAmIEFkbWluaXN0cmF0aW9uIiwiUGFnaW5hdGlvbiI6MCwiUHJvdGVjdGVkIjpmYWxzZSwiQ3JlYXRlZEJ5IjoiX01hcmVpa2UgQXJpYWFucyIsIkNyZWF0ZWRPbiI6IjIwMTktMDYtMTRUMTM6Mzg6NTgiLCJNb2RpZmllZEJ5IjoiX01hcmVpa2UgQXJpYWFucyIsIklkIjoiZGFkZTFhZTgtYTk3Yi00ZGY0LWJkNDItNWMyYThkYTUzZmZjIiwiTW9kaWZpZWRPbiI6IjIwMTktMDYtMTRUMTM6Mzg6NTkiLCJQcm9qZWN0Ijp7IiRyZWYiOiI1In19LCJQdWJsaXNoZXJzIjpbXSwiUXVvdGF0aW9ucyI6W10sIlJlZmVyZW5jZVR5cGUiOiJKb3VybmFsQXJ0aWNsZSIsIlNob3J0VGl0bGUiOiJXZW5kdCAyMDE0IOKAkyBDaGFuZ2luZyBIZWFsdGhjYXJlIFN5c3RlbSBUeXBlcyIsIlNob3J0VGl0bGVVcGRhdGVUeXBlIjowLCJTb3VyY2VPZkJpYmxpb2dyYXBoaWNJbmZvcm1hdGlvbiI6IkNyb3NzUmVmIiwiU3RhdGljSWRzIjpbImQ4OGQ4MzRmLTRhZDgtNGYyZi05ODU4LWQ0MDk5NzJkODI1ZCJdLCJUYWJsZU9mQ29udGVudHNDb21wbGV4aXR5IjowLCJUYWJsZU9mQ29udGVudHNTb3VyY2VUZXh0Rm9ybWF0IjowLCJUYXNrcyI6W10sIlRpdGxlIjoiQ2hhbmdpbmcgSGVhbHRoY2FyZSBTeXN0ZW0gVHlwZXMiLCJUcmFuc2xhdG9ycyI6W10sIlZvbHVtZSI6IjQ4IiwiWWVhciI6IjIwMTQiLCJZZWFyUmVzb2x2ZWQiOiIyMDE0IiwiQ3JlYXRlZEJ5IjoiX01hcmVpa2UgQXJpYWFucyIsIkNyZWF0ZWRPbiI6IjIwMTktMDYtMTRUMTM6Mzg6NTMiLCJNb2RpZmllZEJ5IjoiX01hcmVpa2UgQXJpYWFucyIsIklkIjoiYWI1MTZiMjEtNDExOS00ZDg0LWEwZDUtMGRjYzExYWY0ZTkzIiwiTW9kaWZpZWRPbiI6IjIwMjAtMDctMDZUMTA6MzY6MDEiLCJQcm9qZWN0Ijp7IiRyZWYiOiI1In19LCJVc2VOdW1iZXJpbmdUeXBlT2ZQYXJlbnREb2N1bWVudCI6ZmFsc2V9XSwiRm9ybWF0dGVkVGV4dCI6eyIkaWQiOiIyMyIsIkNvdW50IjoxLCJUZXh0VW5pdHMiOlt7IiRpZCI6IjI0IiwiRm9udFN0eWxlIjp7IiRpZCI6IjI1IiwiTmV1dHJhbCI6dHJ1ZX0sIlJlYWRpbmdPcmRlciI6MSwiVGV4dCI6IihKZW5zZW4sIDIwMDg7IFJlaWJsaW5nLCAyMDEwOyBXZW5kdCwgMjAxNCkifV19LCJUYWciOiJDaXRhdmlQbGFjZWhvbGRlciM2N2E3MDNhOC1iZGEzLTRjN2EtYmUyZC1jNWY0ZTRjM2E0YTAiLCJUZXh0IjoiKEplbnNlbiwgMjAwODsgUmVpYmxpbmcsIDIwMTA7IFdlbmR0LCAyMDE0KSIsIldBSVZlcnNpb24iOiI2LjQuMC4zNSJ9}</w:instrText>
          </w:r>
          <w:r w:rsidRPr="006A56FF">
            <w:rPr>
              <w:lang w:val="en-US"/>
            </w:rPr>
            <w:fldChar w:fldCharType="separate"/>
          </w:r>
          <w:r w:rsidR="00952423">
            <w:rPr>
              <w:lang w:val="en-US"/>
            </w:rPr>
            <w:t>(Jensen, 2008; Reibling, 2010; Wendt, 2014)</w:t>
          </w:r>
          <w:r w:rsidRPr="006A56FF">
            <w:rPr>
              <w:lang w:val="en-US"/>
            </w:rPr>
            <w:fldChar w:fldCharType="end"/>
          </w:r>
        </w:sdtContent>
      </w:sdt>
      <w:r w:rsidRPr="006A56FF">
        <w:rPr>
          <w:lang w:val="en-US"/>
        </w:rPr>
        <w:t xml:space="preserve"> as well as in LTC typologies </w:t>
      </w:r>
      <w:sdt>
        <w:sdtPr>
          <w:rPr>
            <w:lang w:val="en-US"/>
          </w:rPr>
          <w:alias w:val="Don't edit this field"/>
          <w:tag w:val="CitaviPlaceholder#ff681547-d17e-4bc3-a63c-3ab7332493b6"/>
          <w:id w:val="-117612699"/>
          <w:placeholder>
            <w:docPart w:val="A5334BB543314443BB94EC4AE6911E2D"/>
          </w:placeholder>
        </w:sdtPr>
        <w:sdtEndPr/>
        <w:sdtContent>
          <w:r w:rsidRPr="006A56FF">
            <w:rPr>
              <w:lang w:val="en-US"/>
            </w:rPr>
            <w:fldChar w:fldCharType="begin"/>
          </w:r>
          <w:r w:rsidR="00952423">
            <w:rPr>
              <w:lang w:val="en-US"/>
            </w:rPr>
            <w:instrText>ADDIN CitaviPlaceholder{eyIkaWQiOiIxIiwiRW50cmllcyI6W3siJGlkIjoiMiIsIklkIjoiODMxODBkY2MtY2ZkNy00ZDU0LWIzYTYtZGYyMGQ3MzFhZDljIiwiUmFuZ2VMZW5ndGgiOjIzLCJSZWZlcmVuY2VJZCI6IjM3M2M5NGNjLWYzYzItNGExZS1iZmI0LTI1ZTc3OGJkN2ZhZCIsIlJlZmVyZW5jZSI6eyIkaWQiOiIzIiwiQWJzdHJhY3RDb21wbGV4aXR5IjowLCJBYnN0cmFjdFNvdXJjZVRleHRGb3JtYXQiOjAsIkF1dGhvcnMiOlt7IiRpZCI6IjQ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fX0seyIkaWQiOiI2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3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4IiwiQWRkcmVzcyI6eyIkaWQiOiI5IiwiSXNMb2NhbENsb3VkUHJvamVjdEZpbGVMaW5rIjpmYWxzZSwiTGlua2VkUmVzb3VyY2VTdGF0dXMiOjgsIk9yaWdpbmFsU3RyaW5nIjoiMTAuMTUxNS9yZXZlY3AtMjAxNy0wMDA4IiwiTGlua2VkUmVzb3VyY2VUeXBlIjo1LCJVcmlTdHJpbmciOiJodHRwczovL2RvaS5vcmcvMTAuMTUxNS9yZXZlY3AtMjAxNy0wMDA4IiwiUHJvcGVydGllcyI6eyIkaWQiOiIxMC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ZXJpb2RpY2FsIjp7IiRpZCI6IjEx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ZZWFyUmVzb2x2ZWQiOiIyMDE3IiwiQ3JlYXRlZEJ5IjoiX01hcmVpa2UgQXJpYWFucyIsIkNyZWF0ZWRPbiI6IjIwMTktMDYtMTRUMTA6NTI6MDEiLCJNb2RpZmllZEJ5IjoiX01hcmVpa2UgQXJpYWFucyIsIklkIjoiMzczYzk0Y2MtZjNjMi00YTFlLWJmYjQtMjVlNzc4YmQ3ZmFkIiwiTW9kaWZpZWRPbiI6IjIwMTktMDYtMTRUMTA6NTI6MTciLCJQcm9qZWN0Ijp7IiRyZWYiOiI1In19LCJVc2VOdW1iZXJpbmdUeXBlT2ZQYXJlbnREb2N1bWVudCI6ZmFsc2V9LHsiJGlkIjoiMTIiLCJJZCI6IjA5MTA1ZmExLTY4ODEtNGUxOC1iMWM0LTE3YWQyNmViZDI1NyIsIlJhbmdlU3RhcnQiOjIzLCJSYW5nZUxlbmd0aCI6MTQsIlJlZmVyZW5jZUlkIjoiMGMxMGQyOGUtZGVhNS00OTU3LWEzOTAtY2M1ZGY2MmI4ZmVmIiwiUmVmZXJlbmNlIjp7IiRpZCI6IjEzIiwiQWJzdHJhY3RDb21wbGV4aXR5IjowLCJBYnN0cmFjdFNvdXJjZVRleHRGb3JtYXQiOjAsIkF1dGhvcnMiOlt7IiRpZCI6IjE0IiwiRmlyc3ROYW1lIjoiTWlra28iLCJMYXN0TmFtZSI6IkthdXR0byIsIlByb3RlY3RlZCI6ZmFsc2UsIlNleCI6MiwiQ3JlYXRlZEJ5IjoiX20iLCJDcmVhdGVkT24iOiIyMDE4LTEyLTEyVDEwOjI3OjA2IiwiTW9kaWZpZWRCeSI6Il9tIiwiSWQiOiI3ZGE0Y2YwZS02ZGVlLTRiZTctYjI0NS05OTA5ZWE4NGNiYzUiLCJNb2RpZmllZE9uIjoiMjAxOC0xMi0xMlQxMDoyNzowNi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YWYiLCJMYW5ndWFnZUNvZGUiOiJhZiIsIkxvY2F0aW9ucyI6W10sIk51bWJlciI6IjEiLCJPcmdhbml6YXRpb25zIjpbXSwiT3RoZXJzSW52b2x2ZWQiOltdLCJQYWdlUmFuZ2UiOiI8c3A+XHJcbiAgPG4+NTM8L24+XHJcbiAgPGluPnRydWU8L2luPlxyXG4gIDxvcz41Mzwvb3M+XHJcbiAgPHBzPjUzPC9wcz5cclxuPC9zcD5cclxuPGVwPlxyXG4gIDxuPjY1PC9uPlxyXG4gIDxpbj50cnVlPC9pbj5cclxuICA8b3M+NjU8L29zPlxyXG4gIDxwcz42NTwvcHM+XHJcbjwvZXA+XHJcbjxvcz41My02NTwvb3M+IiwiUGVyaW9kaWNhbCI6eyIkaWQiOiIxN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S2F1dHRvIDIwMDIg4oCTIEludmVzdGluZyBpbiBTZXJ2aWNlcyBpbiBXZXN0IiwiU2hvcnRUaXRsZVVwZGF0ZVR5cGUiOjAsIlN0YXRpY0lkcyI6WyIwYzEwZDI4ZS1kZWE1LTQ5NTctYTM5MC1jYzVkZjYyYjhmZWYiXSwiVGFibGVPZkNvbnRlbnRzQ29tcGxleGl0eSI6MCwiVGFibGVPZkNvbnRlbnRzU291cmNlVGV4dEZvcm1hdCI6MCwiVGFza3MiOltdLCJUaXRsZSI6IkludmVzdGluZyBpbiBTZXJ2aWNlcyBpbiBXZXN0IEV1cm9wZWFuIHdlbGZhcmUgc3RhdGVzIiwiVHJhbnNsYXRvcnMiOltdLCJWb2x1bWUiOiIxMiIsIlllYXIiOiIyMDAyIiwiWWVhclJlc29sdmVkIjoiMjAwMiIsIkNyZWF0ZWRCeSI6Il9tIiwiQ3JlYXRlZE9uIjoiMjAxOC0xMi0xMlQxMDoyNjo1NSIsIk1vZGlmaWVkQnkiOiJfbSIsIklkIjoiMGMxMGQyOGUtZGVhNS00OTU3LWEzOTAtY2M1ZGY2MmI4ZmVmIiwiTW9kaWZpZWRPbiI6IjIwMTgtMTItMTJUMTA6Mjg6MzYiLCJQcm9qZWN0Ijp7IiRyZWYiOiI1In19LCJVc2VOdW1iZXJpbmdUeXBlT2ZQYXJlbnREb2N1bWVudCI6ZmFsc2V9LHsiJGlkIjoiMTYiLCJJZCI6IjJjYmU2YjRhLTdjNTQtNGRiYS1iNjE0LTc0M2Y3ZjE5ODljMCIsIlJhbmdlU3RhcnQiOjM3LCJSYW5nZUxlbmd0aCI6MjAsIlJlZmVyZW5jZUlkIjoiNGE4MzFjMzQtNzZhNy00ZTJiLTk5NTYtZWExMWY2NjUxNjgwIiwiUmVmZXJlbmNlIjp7IiRpZCI6IjE3IiwiQWJzdHJhY3RDb21wbGV4aXR5IjowLCJBYnN0cmFjdFNvdXJjZVRleHRGb3JtYXQiOjAsIkF1dGhvcnMiOlt7IiRpZCI6IjE4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xOS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Iw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jE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MjI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Iz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MjQ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lllYXJSZXNvbHZlZCI6IjIwMTAiLCJDcmVhdGVkQnkiOiJfbSIsIkNyZWF0ZWRPbiI6IjIwMTgtMTItMTJUMTA6Mjg6MzYiLCJNb2RpZmllZEJ5IjoiX01hcmVpa2UgQXJpYWFucyIsIklkIjoiNGE4MzFjMzQtNzZhNy00ZTJiLTk5NTYtZWExMWY2NjUxNjgwIiwiTW9kaWZpZWRPbiI6IjIwMTktMDYtMTRUMTA6NTM6NDciLCJQcm9qZWN0Ijp7IiRyZWYiOiI1In19LCJVc2VOdW1iZXJpbmdUeXBlT2ZQYXJlbnREb2N1bWVudCI6ZmFsc2V9LHsiJGlkIjoiMjUiLCJJZCI6ImQ5ODc3MzM2LTkwMTgtNDQ2YS1iNGZjLTdhMTg3NWQ1MWMzNCIsIlJhbmdlU3RhcnQiOjU3LCJSYW5nZUxlbmd0aCI6MjYsIlJlZmVyZW5jZUlkIjoiMzc0MTExYjUtOTk3Mi00Nzc5LTkxNDctYmZkNjNiMWY5ZmVmIiwiUmVmZXJlbmNlIjp7IiRpZCI6IjI2IiwiQWJzdHJhY3RDb21wbGV4aXR5IjowLCJBYnN0cmFjdFNvdXJjZVRleHRGb3JtYXQiOjAsIkF1dGhvcnMiOlt7IiRpZCI6IjI3IiwiRmlyc3ROYW1lIjoiQ2hpYXJhIiwiTGFzdE5hbWUiOiJTYXJhY2VubyIsIlByb3RlY3RlZCI6ZmFsc2UsIlNleCI6MSwiQ3JlYXRlZEJ5IjoiX20iLCJDcmVhdGVkT24iOiIyMDE4LTEyLTEyVDEwOjQwOjQ3IiwiTW9kaWZpZWRCeSI6Il9tIiwiSWQiOiIxOGI4OTcxMy0xZDEyLTQ1MzctODFiOC04Yzc3YzM1N2RmODMiLCJNb2RpZmllZE9uIjoiMjAxOC0xMi0xMlQxMDo0MDo0NyIsIlByb2plY3QiOnsiJHJlZiI6IjUifX0seyIkaWQiOiIyOCIsIkZpcnN0TmFtZSI6IldvbGZnYW5nIiwiTGFzdE5hbWUiOiJLZWNrIiwiUHJvdGVjdGVkIjpmYWxzZSwiU2V4IjoyLCJDcmVhdGVkQnkiOiJfbSIsIkNyZWF0ZWRPbiI6IjIwMTgtMTItMTJUMTA6NDA6NDciLCJNb2RpZmllZEJ5IjoiX20iLCJJZCI6IjM0MmMzOTkyLTJmODgtNDlhOC1iZTAwLTMwZGM5MGI4MjlmMiIsIk1vZGlmaWVkT24iOiIyMDE4LTEyLTEyVDEwOjQwOjQ3IiwiUHJvamVjdCI6eyIkcmVmIjoiNSJ9fV0sIkNpdGF0aW9uS2V5VXBkYXRlVHlwZSI6MCwiQ29sbGFib3JhdG9ycyI6W10sIkRvaSI6IjEwLjEwODAvMTQ2MTY2OTYuMjAxMC40ODMwMDYiLCJFZGl0b3JzIjpbXSwiRXZhbHVhdGlvbkNvbXBsZXhpdHkiOjAsIkV2YWx1YXRpb25Tb3VyY2VUZXh0Rm9ybWF0IjowLCJHcm91cHMiOltdLCJIYXNMYWJlbDEiOmZhbHNlLCJIYXNMYWJlbDIiOmZhbHNlLCJLZXl3b3JkcyI6W10sIkxhbmd1YWdlIjoiZW4iLCJMYW5ndWFnZUNvZGUiOiJlbiIsIkxvY2F0aW9ucyI6W3siJGlkIjoiMjkiLCJBZGRyZXNzIjp7IiRpZCI6IjMwIiwiSXNMb2NhbENsb3VkUHJvamVjdEZpbGVMaW5rIjpmYWxzZSwiTGlua2VkUmVzb3VyY2VTdGF0dXMiOjgsIk9yaWdpbmFsU3RyaW5nIjoiMTAuMTA4MC8xNDYxNjY5Ni4yMDEwLjQ4MzAwNiIsIkxpbmtlZFJlc291cmNlVHlwZSI6NSwiVXJpU3RyaW5nIjoiaHR0cHM6Ly9kb2kub3JnLzEwLjEwODAvMTQ2MTY2OTYuMjAxMC40ODMwMDYiLCJQcm9wZXJ0aWVzIjp7IiRpZCI6IjMxIn19LCJBbm5vdGF0aW9ucyI6W10sIkxvY2F0aW9uVHlwZSI6MCwiTWlycm9yc1JlZmVyZW5jZVByb3BlcnR5SWQiOjEyOCwiQ3JlYXRlZEJ5IjoiX20iLCJDcmVhdGVkT24iOiIyMDE4LTEyLTEyVDEwOjQwOjQ2IiwiTW9kaWZpZWRCeSI6Il9tIiwiSWQiOiI3MzFjMzg1My1hZjFkLTQ3ZjgtODk4Ni0wNjI4Mjg1NTFlNDYiLCJNb2RpZmllZE9uIjoiMjAxOC0xMi0xMlQxMDo0MDo0NiIsIlByb2plY3QiOnsiJHJlZiI6IjUifX1dLCJOdW1iZXIiOiI1IiwiT3JnYW5pemF0aW9ucyI6W10sIk90aGVyc0ludm9sdmVkIjpbXSwiUGFnZVJhbmdlIjoiPHNwPlxyXG4gIDxuPjY3NTwvbj5cclxuICA8aW4+dHJ1ZTwvaW4+XHJcbiAgPG9zPjY3NTwvb3M+XHJcbiAgPHBzPjY3NTwvcHM+XHJcbjwvc3A+XHJcbjxlcD5cclxuICA8bj42OTY8L24+XHJcbiAgPGluPnRydWU8L2luPlxyXG4gIDxvcz42OTY8L29zPlxyXG4gIDxwcz42OTY8L3BzPlxyXG48L2VwPlxyXG48b3M+Njc1LTY5Njwvb3M+IiwiUGVyaW9kaWNhbCI6eyIkaWQiOiIzMiIsIklzc24iOiIxNDYxLTY2OTYiLCJOYW1lIjoiRXVyb3BlYW4gU29jaWV0aWVzIiwiUGFnaW5hdGlvbiI6MCwiUHJvdGVjdGVkIjpmYWxzZSwiQ3JlYXRlZEJ5IjoiX20iLCJDcmVhdGVkT24iOiIyMDE4LTEyLTEyVDEwOjMwOjI0IiwiTW9kaWZpZWRCeSI6Il9tIiwiSWQiOiI0MjUzNDMyMi0yMDMyLTQ0NGYtOWU4NS0zNWNkYjViNGIxNWEiLCJNb2RpZmllZE9uIjoiMjAxOC0xMi0xMlQxMDozMDoyNCIsIlByb2plY3QiOnsiJHJlZiI6IjUifX0sIlB1Ymxpc2hlcnMiOltdLCJRdW90YXRpb25zIjpbXSwiUmVmZXJlbmNlVHlwZSI6IkpvdXJuYWxBcnRpY2xlIiwiU2hvcnRUaXRsZSI6IlNhcmFjZW5vLCBLZWNrIDIwMTAg4oCTIENhbiB3ZSBpZGVudGlmeSBpbnRlcmdlbmVyYXRpb25hbCBwb2xpY3kiLCJTaG9ydFRpdGxlVXBkYXRlVHlwZSI6MCwiU291cmNlT2ZCaWJsaW9ncmFwaGljSW5mb3JtYXRpb24iOiJDcm9zc1JlZiIsIlN0YXRpY0lkcyI6WyIzNzQxMTFiNS05OTcyLTQ3NzktOTE0Ny1iZmQ2M2IxZjlmZWYiXSwiVGFibGVPZkNvbnRlbnRzQ29tcGxleGl0eSI6MCwiVGFibGVPZkNvbnRlbnRzU291cmNlVGV4dEZvcm1hdCI6MCwiVGFza3MiOltdLCJUaXRsZSI6IkNhbiB3ZSBpZGVudGlmeSBpbnRlcmdlbmVyYXRpb25hbCBwb2xpY3kgcmVnaW1lcyBpbiBFdXJvcGU/IiwiVHJhbnNsYXRvcnMiOltdLCJWb2x1bWUiOiIxMiIsIlllYXIiOiIyMDEwIiwiWWVhclJlc29sdmVkIjoiMjAxMCIsIkNyZWF0ZWRCeSI6Il9tIiwiQ3JlYXRlZE9uIjoiMjAxOC0xMi0xMlQxMDo0MDozNSIsIk1vZGlmaWVkQnkiOiJfbSIsIklkIjoiMzc0MTExYjUtOTk3Mi00Nzc5LTkxNDctYmZkNjNiMWY5ZmVmIiwiTW9kaWZpZWRPbiI6IjIwMTgtMTItMTJUMTA6NDI6MDEiLCJQcm9qZWN0Ijp7IiRyZWYiOiI1In19LCJVc2VOdW1iZXJpbmdUeXBlT2ZQYXJlbnREb2N1bWVudCI6ZmFsc2V9XSwiRm9ybWF0dGVkVGV4dCI6eyIkaWQiOiIzMyIsIkNvdW50IjoxLCJUZXh0VW5pdHMiOlt7IiRpZCI6IjM0IiwiRm9udFN0eWxlIjp7IiRpZCI6IjM1IiwiTmV1dHJhbCI6dHJ1ZX0sIlJlYWRpbmdPcmRlciI6MSwiVGV4dCI6IihIYWzDoXNrb3bDoSBldCBhbC4sIDIwMTc7IEthdXR0bywgMjAwMjsgS3JhdXMgZXQgYWwuLCAyMDEwOyBTYXJhY2VubyBhbmQgS2VjaywgMjAxMCkifV19LCJUYWciOiJDaXRhdmlQbGFjZWhvbGRlciNmZjY4MTU0Ny1kMTdlLTRiYzMtYTYzYy0zYWI3MzMyNDkzYjYiLCJUZXh0IjoiKEhhbMOhc2tvdsOhIGV0IGFsLiwgMjAxNzsgS2F1dHRvLCAyMDAyOyBLcmF1cyBldCBhbC4sIDIwMTA7IFNhcmFjZW5vIGFuZCBLZWNrLCAyMDEwKSIsIldBSVZlcnNpb24iOiI2LjQuMC4zNSJ9}</w:instrText>
          </w:r>
          <w:r w:rsidRPr="006A56FF">
            <w:rPr>
              <w:lang w:val="en-US"/>
            </w:rPr>
            <w:fldChar w:fldCharType="separate"/>
          </w:r>
          <w:r w:rsidR="00952423">
            <w:rPr>
              <w:lang w:val="en-US"/>
            </w:rPr>
            <w:t>(Halásková et al., 2017; Kautto, 2002; Kraus et al., 2010; Saraceno and Keck, 2010)</w:t>
          </w:r>
          <w:r w:rsidRPr="006A56FF">
            <w:rPr>
              <w:lang w:val="en-US"/>
            </w:rPr>
            <w:fldChar w:fldCharType="end"/>
          </w:r>
        </w:sdtContent>
      </w:sdt>
      <w:r w:rsidRPr="006A56FF">
        <w:rPr>
          <w:lang w:val="en-US"/>
        </w:rPr>
        <w:t xml:space="preserve"> for classifying and developing system types. </w:t>
      </w:r>
      <w:r w:rsidR="00890CE6">
        <w:rPr>
          <w:lang w:val="en-US"/>
        </w:rPr>
        <w:t>T</w:t>
      </w:r>
      <w:r w:rsidR="00890CE6" w:rsidRPr="00890CE6">
        <w:rPr>
          <w:lang w:val="en-US"/>
        </w:rPr>
        <w:t xml:space="preserve">he innovative approach by </w:t>
      </w:r>
      <w:sdt>
        <w:sdtPr>
          <w:rPr>
            <w:lang w:val="en-US"/>
          </w:rPr>
          <w:alias w:val="Don't edit this field"/>
          <w:tag w:val="CitaviPlaceholder#83e31000-2d90-473e-824b-b0a466f6b8d5"/>
          <w:id w:val="877590673"/>
          <w:placeholder>
            <w:docPart w:val="CF282BB1D66D4B6785A2B636FAEAAF1D"/>
          </w:placeholder>
        </w:sdtPr>
        <w:sdtEndPr/>
        <w:sdtContent>
          <w:r w:rsidR="00890CE6" w:rsidRPr="00890CE6">
            <w:rPr>
              <w:lang w:val="en-US"/>
            </w:rPr>
            <w:fldChar w:fldCharType="begin"/>
          </w:r>
          <w:r w:rsidR="00952423">
            <w:rPr>
              <w:lang w:val="en-US"/>
            </w:rPr>
            <w:instrText>ADDIN CitaviPlaceholder{eyIkaWQiOiIxIiwiQXNzb2NpYXRlV2l0aFBsYWNlaG9sZGVyVGFnIjoiQ2l0YXZpUGxhY2Vob2xkZXIjZGNkNzdkMzItYTMwYi00MjE1LThmZWYtOTY5OTM1Y2Q4MTkyIiwiRW50cmllcyI6W3siJGlkIjoiMiIsIklkIjoiOWQ5NzBkMDktYjM0Yy00MzhkLThkOGMtZDQ2NTZjMGE3ZDRkIiwiUmFuZ2VMZW5ndGgiOjE1LCJSZWZlcmVuY2VJZCI6ImJhMjUxZDUxLTRjOWQtNGJhZS05NDk1LWI3YzZjMDI0NDRhYiIsIk5vUGFyIjp0cnVlLCJQZXJzb25Pbmx5Ijp0cnVlLCJSZWZlcmVuY2UiOnsiJGlkIjoiMyIsIkFic3RyYWN0Q29tcGxleGl0eSI6MCwiQWJzdHJhY3RTb3VyY2VUZXh0Rm9ybWF0IjowLCJBdXRob3JzIjpbeyIkaWQiOiI0IiwiRmlyc3ROYW1lIjoiTmFkaW5lIiwiTGFzdE5hbWUiOiJSZWlibGluZyIsIlByb3RlY3RlZCI6ZmFsc2UsIlNleCI6MSwiQ3JlYXRlZEJ5IjoiX01hcmVpa2UgQXJpYWFucyIsIkNyZWF0ZWRPbiI6IjIwMTktMDYtMTRUMTE6MTU6NTIiLCJNb2RpZmllZEJ5IjoiX01hcmVpa2UgQXJpYWFucyIsIklkIjoiOWI4ZTFjZjItNDk4Ni00YWRkLWIwZmItYzNlOTk3MTM4OGJiIiwiTW9kaWZpZWRPbiI6IjIwMTktMDYtMTRUMTE6MTU6NTciLCJQcm9qZWN0Ijp7IiRpZCI6IjUifX0seyIkaWQiOiI2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Ny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OCIsIkFkZHJlc3MiOnsiJGlkIjoiOSIsIklzTG9jYWxDbG91ZFByb2plY3RGaWxlTGluayI6ZmFsc2UsIkxpbmtlZFJlc291cmNlU3RhdHVzIjo4LCJPcmlnaW5hbFN0cmluZyI6IjMxMTMzNDQ0IiwiTGlua2VkUmVzb3VyY2VUeXBlIjo1LCJVcmlTdHJpbmciOiJodHRwOi8vd3d3Lm5jYmkubmxtLm5paC5nb3YvcHVibWVkLzMxMTMzNDQ0IiwiUHJvcGVydGllcyI6eyIkaWQiOiIxMC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xIiwiQWRkcmVzcyI6eyIkaWQiOiIxMiIsIklzTG9jYWxDbG91ZFByb2plY3RGaWxlTGluayI6ZmFsc2UsIkxpbmtlZFJlc291cmNlU3RhdHVzIjo4LCJPcmlnaW5hbFN0cmluZyI6IjEwLjEwMTYvai5oZWFsdGhwb2wuMjAxOS4wNS4wMDEiLCJMaW5rZWRSZXNvdXJjZVR5cGUiOjUsIlVyaVN0cmluZyI6Imh0dHBzOi8vZG9pLm9yZy8xMC4xMDE2L2ouaGVhbHRocG9sLjIwMTkuMDUuMDAxIiwiUHJvcGVydGllcyI6eyIkaWQiOiIxMy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ZXJpb2RpY2FsIjp7IiRpZCI6IjE0IiwiTmFtZSI6IkhlYWx0aCBwb2xpY3kgKEFtc3RlcmRhbSwgTmV0aGVybGFuZHMpIiwiUGFnaW5hdGlvbiI6MCwiUHJvdGVjdGVkIjpmYWxzZSwiVXNlckFiYnJldmlhdGlvbjEiOiJIZWFsdGggUG9saWN5IiwiQ3JlYXRlZEJ5IjoiX20iLCJDcmVhdGVkT24iOiIyMDE4LTEyLTExVDA4OjU2OjU2IiwiTW9kaWZpZWRCeSI6Il9tIiwiSWQiOiI5ZDA2YjRhMS0zYmNlLTQwYjctYTQ1MC1lZDVlYzkwZTU5NGQiLCJNb2RpZmllZE9uIjoiMjAxOC0xMi0xMVQwODo1Njo1NiIsIlByb2plY3QiOnsiJHJlZiI6IjUifX0sIlB1Ymxpc2hlcnMiOltdLCJQdWJNZWRJZCI6IjMxMTMzNDQ0IiwiUXVvdGF0aW9ucyI6W10sIlJlZmVyZW5jZVR5cGUiOiJKb3VybmFsQXJ0aWNsZSIsIlNob3J0VGl0bGUiOiJSZWlibGluZywgQXJpYWFucyBldCBhbC4gMjAxOSDigJMgV29ybGRzIG9mIEhlYWx0aGNhcmUiLCJTaG9ydFRpdGxlVXBkYXRlVHlwZSI6MCwiU291cmNlT2ZCaWJsaW9ncmFwaGljSW5mb3JtYXRpb24iOiJQdWJNZWQiLCJTdGF0aWNJZHMiOlsiNjYyOWEwMjItODU2Ny00MTEzLTkyMGEtMGFjMmZiZmVlNjk1Il0sIlRhYmxlT2ZDb250ZW50c0NvbXBsZXhpdHkiOjAsIlRhYmxlT2ZDb250ZW50c1NvdXJjZVRleHRGb3JtYXQiOjAsIlRhc2tzIjpbXSwiVGl0bGUiOiJXb3JsZHMgb2YgSGVhbHRoY2FyZTogQSBIZWFsdGhjYXJlIFN5c3RlbSBUeXBvbG9neSBvZiBPRUNEIENvdW50cmllcyIsIlRyYW5zbGF0b3JzIjpbXSwiVm9sdW1lIjoiMTIzIiwiWWVhciI6IjIwMTkiLCJZZWFyUmVzb2x2ZWQiOiIyMDE5IiwiQ3JlYXRlZEJ5IjoiX01hcmVpa2UgQXJpYWFucyIsIkNyZWF0ZWRPbiI6IjIwMTktMDYtMTRUMTE6MTY6MjMiLCJNb2RpZmllZEJ5IjoiX01hcmVpa2UgQXJpYWFucyIsIklkIjoiYmEyNTFkNTEtNGM5ZC00YmFlLTk0OTUtYjdjNmMwMjQ0NGFiIiwiTW9kaWZpZWRPbiI6IjIwMjAtMDctMDZUMTA6MzY6MDEiLCJQcm9qZWN0Ijp7IiRyZWYiOiI1In19LCJVc2VOdW1iZXJpbmdUeXBlT2ZQYXJlbnREb2N1bWVudCI6ZmFsc2V9XSwiRm9ybWF0dGVkVGV4dCI6eyIkaWQiOiIxNSIsIkNvdW50IjoxLCJUZXh0VW5pdHMiOlt7IiRpZCI6IjE2IiwiRm9udFN0eWxlIjp7IiRpZCI6IjE3IiwiTmV1dHJhbCI6dHJ1ZX0sIlJlYWRpbmdPcmRlciI6MSwiVGV4dCI6IlJlaWJsaW5nIGV0IGFsLiJ9XX0sIlRhZyI6IkNpdGF2aVBsYWNlaG9sZGVyIzgzZTMxMDAwLTJkOTAtNDczZS04MjRiLWIwYTQ2NmY2YjhkNSIsIlRleHQiOiJSZWlibGluZyBldCBhbC4iLCJXQUlWZXJzaW9uIjoiNi40LjAuMzUifQ==}</w:instrText>
          </w:r>
          <w:r w:rsidR="00890CE6" w:rsidRPr="00890CE6">
            <w:rPr>
              <w:lang w:val="en-US"/>
            </w:rPr>
            <w:fldChar w:fldCharType="separate"/>
          </w:r>
          <w:r w:rsidR="00952423">
            <w:rPr>
              <w:lang w:val="en-US"/>
            </w:rPr>
            <w:t>Reibling et al.</w:t>
          </w:r>
          <w:r w:rsidR="00890CE6" w:rsidRPr="00890CE6">
            <w:rPr>
              <w:lang w:val="en-US"/>
            </w:rPr>
            <w:fldChar w:fldCharType="end"/>
          </w:r>
        </w:sdtContent>
      </w:sdt>
      <w:r w:rsidR="00890CE6" w:rsidRPr="00890CE6">
        <w:rPr>
          <w:lang w:val="en-US"/>
        </w:rPr>
        <w:t xml:space="preserve"> </w:t>
      </w:r>
      <w:sdt>
        <w:sdtPr>
          <w:rPr>
            <w:lang w:val="en-US"/>
          </w:rPr>
          <w:alias w:val="Don't edit this field"/>
          <w:tag w:val="CitaviPlaceholder#dcd77d32-a30b-4215-8fef-969935cd8192"/>
          <w:id w:val="1405262806"/>
          <w:placeholder>
            <w:docPart w:val="CF282BB1D66D4B6785A2B636FAEAAF1D"/>
          </w:placeholder>
        </w:sdtPr>
        <w:sdtEndPr/>
        <w:sdtContent>
          <w:r w:rsidR="00890CE6" w:rsidRPr="00890CE6">
            <w:rPr>
              <w:lang w:val="en-US"/>
            </w:rPr>
            <w:fldChar w:fldCharType="begin"/>
          </w:r>
          <w:r w:rsidR="00952423">
            <w:rPr>
              <w:lang w:val="en-US"/>
            </w:rPr>
            <w:instrText>ADDIN CitaviPlaceholder{eyIkaWQiOiIxIiwiQXNzb2NpYXRlV2l0aFBsYWNlaG9sZGVyVGFnIjoiQ2l0YXZpUGxhY2Vob2xkZXIjODNlMzEwMDAtMmQ5MC00NzNlLTgyNGItYjBhNDY2ZjZiOGQ1IiwiRW50cmllcyI6W3siJGlkIjoiMiIsIklkIjoiYjQ4ZTJmOGYtYWIyOC00ZGNjLWE5OTgtY2RiNjhhN2Y3OTZhIiwiUmFuZ2VMZW5ndGgiOjYsIlJlZmVyZW5jZUlkIjoiYmEyNTFkNTEtNGM5ZC00YmFlLTk0OTUtYjdjNmMwMjQ0NGFiIiwiUmVmZXJlbmNlIjp7IiRpZCI6IjMiLCJBYnN0cmFjdENvbXBsZXhpdHkiOjAsIkFic3RyYWN0U291cmNlVGV4dEZvcm1hdCI6MCwiQXV0aG9ycyI6W3siJGlkIjoiNC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aWQiOiI1In19LHsiJGlkIjoiNiIsIkZpcnN0TmFtZSI6Ik1hcmVpa2UiLCJMYXN0TmFtZSI6IkFyaWFhbnMiLCJQcm90ZWN0ZWQiOmZhbHNlLCJTZXgiOjEsIkNyZWF0ZWRCeSI6Il9NYXJlaWtlIEFyaWFhbnMiLCJDcmVhdGVkT24iOiIyMDE5LTA2LTE0VDExOjE2OjMwIiwiTW9kaWZpZWRCeSI6Il9NYXJlaWtlIEFyaWFhbnMiLCJJZCI6ImM5ZDA4YmEyLTJmYzctNGYzYy1hOTQ3LTFlZDA3YWEwOWY5MSIsIk1vZGlmaWVkT24iOiIyMDE5LTA2LTE0VDExOjE2OjMyIiwiUHJvamVjdCI6eyIkcmVmIjoiNSJ9fSx7IiRpZCI6Ijc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giLCJBZGRyZXNzIjp7IiRpZCI6IjkiLCJJc0xvY2FsQ2xvdWRQcm9qZWN0RmlsZUxpbmsiOmZhbHNlLCJMaW5rZWRSZXNvdXJjZVN0YXR1cyI6OCwiT3JpZ2luYWxTdHJpbmciOiIzMTEzMzQ0NCIsIkxpbmtlZFJlc291cmNlVHlwZSI6NSwiVXJpU3RyaW5nIjoiaHR0cDovL3d3dy5uY2JpLm5sbS5uaWguZ292L3B1Ym1lZC8zMTEzMzQ0NCIsIlByb3BlcnRpZXMiOnsiJGlkIjoiMTAifX0sIkFubm90YXRpb25zIjpbXSwiTG9jYXRpb25UeXBlIjowLCJNaXJyb3JzUmVmZXJlbmNlUHJvcGVydHlJZCI6MTY0LCJDcmVhdGVkQnkiOiJfTWFyZWlrZSBBcmlhYW5zIiwiQ3JlYXRlZE9uIjoiMjAxOS0wNi0xNFQxMToxNjozMCIsIk1vZGlmaWVkQnkiOiJfTWFyZWlrZSBBcmlhYW5zIiwiSWQiOiJjOWQ3MDQxMC1kN2ZmLTQwODgtOTEzOS1kM2E1YzExYzMyZTMiLCJNb2RpZmllZE9uIjoiMjAxOS0wNi0xNFQxMToxNjozNyIsIlByb2plY3QiOnsiJHJlZiI6IjUifX0seyIkaWQiOiIxMSIsIkFkZHJlc3MiOnsiJGlkIjoiMTIiLCJJc0xvY2FsQ2xvdWRQcm9qZWN0RmlsZUxpbmsiOmZhbHNlLCJMaW5rZWRSZXNvdXJjZVN0YXR1cyI6OCwiT3JpZ2luYWxTdHJpbmciOiIxMC4xMDE2L2ouaGVhbHRocG9sLjIwMTkuMDUuMDAxIiwiTGlua2VkUmVzb3VyY2VUeXBlIjo1LCJVcmlTdHJpbmciOiJodHRwczovL2RvaS5vcmcvMTAuMTAxNi9qLmhlYWx0aHBvbC4yMDE5LjA1LjAwMSIsIlByb3BlcnRpZXMiOnsiJGlkIjoiMTMifX0sIkFubm90YXRpb25zIjpbXSwiTG9jYXRpb25UeXBlIjowLCJNaXJyb3JzUmVmZXJlbmNlUHJvcGVydHlJZCI6MTI4LCJDcmVhdGVkQnkiOiJfTWFyZWlrZSBBcmlhYW5zIiwiQ3JlYXRlZE9uIjoiMjAxOS0wNi0xNFQxMToxNjoyNiIsIk1vZGlmaWVkQnkiOiJfTWFyZWlrZSBBcmlhYW5zIiwiSWQiOiIxYmU2MDI4YS0zZmNkLTQ3N2EtOGRhZi03OGNlYzAzM2I0MjIiLCJNb2RpZmllZE9uIjoiMjAxOS0wNi0xNFQxMToxNjozNyIsIlByb2plY3QiOnsiJHJlZiI6IjUifX1dLCJOdW1iZXIiOiI3IiwiT3JnYW5pemF0aW9ucyI6W10sIk90aGVyc0ludm9sdmVkIjpbXSwiUGFnZVJhbmdlIjoiPHNwPlxyXG4gIDxuPjYxMTwvbj5cclxuICA8aW4+dHJ1ZTwvaW4+XHJcbiAgPG9zPjYxMTwvb3M+XHJcbiAgPHBzPjYxMTwvcHM+XHJcbjwvc3A+XHJcbjxlcD5cclxuICA8bj42MjA8L24+XHJcbiAgPGluPnRydWU8L2luPlxyXG4gIDxvcz42MjA8L29zPlxyXG4gIDxwcz42MjA8L3BzPlxyXG48L2VwPlxyXG48b3M+NjExLTYyMDwvb3M+IiwiUGVyaW9kaWNhbCI6eyIkaWQiOiIxN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WWVhclJlc29sdmVkIjoiMjAxOSIsIkNyZWF0ZWRCeSI6Il9NYXJlaWtlIEFyaWFhbnMiLCJDcmVhdGVkT24iOiIyMDE5LTA2LTE0VDExOjE2OjIzIiwiTW9kaWZpZWRCeSI6Il9NYXJlaWtlIEFyaWFhbnMiLCJJZCI6ImJhMjUxZDUxLTRjOWQtNGJhZS05NDk1LWI3YzZjMDI0NDRhYiIsIk1vZGlmaWVkT24iOiIyMDIwLTA3LTA2VDEwOjM2OjAxIiwiUHJvamVjdCI6eyIkcmVmIjoiNSJ9fSwiVXNlTnVtYmVyaW5nVHlwZU9mUGFyZW50RG9jdW1lbnQiOmZhbHNlLCJZZWFyT25seSI6dHJ1ZX1dLCJGb3JtYXR0ZWRUZXh0Ijp7IiRpZCI6IjE1IiwiQ291bnQiOjEsIlRleHRVbml0cyI6W3siJGlkIjoiMTYiLCJGb250U3R5bGUiOnsiJGlkIjoiMTciLCJOZXV0cmFsIjp0cnVlfSwiUmVhZGluZ09yZGVyIjoxLCJUZXh0IjoiKDIwMTkpIn1dfSwiVGFnIjoiQ2l0YXZpUGxhY2Vob2xkZXIjZGNkNzdkMzItYTMwYi00MjE1LThmZWYtOTY5OTM1Y2Q4MTkyIiwiVGV4dCI6IigyMDE5KSIsIldBSVZlcnNpb24iOiI2LjQuMC4zNSJ9}</w:instrText>
          </w:r>
          <w:r w:rsidR="00890CE6" w:rsidRPr="00890CE6">
            <w:rPr>
              <w:lang w:val="en-US"/>
            </w:rPr>
            <w:fldChar w:fldCharType="separate"/>
          </w:r>
          <w:r w:rsidR="00952423">
            <w:rPr>
              <w:lang w:val="en-US"/>
            </w:rPr>
            <w:t>(2019)</w:t>
          </w:r>
          <w:r w:rsidR="00890CE6" w:rsidRPr="00890CE6">
            <w:rPr>
              <w:lang w:val="en-US"/>
            </w:rPr>
            <w:fldChar w:fldCharType="end"/>
          </w:r>
        </w:sdtContent>
      </w:sdt>
      <w:r w:rsidR="00890CE6" w:rsidRPr="00890CE6">
        <w:rPr>
          <w:lang w:val="en-US"/>
        </w:rPr>
        <w:t>, wh</w:t>
      </w:r>
      <w:r w:rsidR="00A64CDE">
        <w:rPr>
          <w:lang w:val="en-US"/>
        </w:rPr>
        <w:t>ere the authors</w:t>
      </w:r>
      <w:r w:rsidR="00890CE6" w:rsidRPr="00890CE6">
        <w:rPr>
          <w:lang w:val="en-US"/>
        </w:rPr>
        <w:t xml:space="preserve"> u</w:t>
      </w:r>
      <w:r w:rsidR="00A64CDE">
        <w:rPr>
          <w:lang w:val="en-US"/>
        </w:rPr>
        <w:t>tilize</w:t>
      </w:r>
      <w:r w:rsidR="00890CE6" w:rsidRPr="00890CE6">
        <w:rPr>
          <w:lang w:val="en-US"/>
        </w:rPr>
        <w:t xml:space="preserve"> multiple cluster analys</w:t>
      </w:r>
      <w:r w:rsidR="00F252A1">
        <w:rPr>
          <w:lang w:val="en-US"/>
        </w:rPr>
        <w:t>e</w:t>
      </w:r>
      <w:r w:rsidR="00890CE6" w:rsidRPr="00890CE6">
        <w:rPr>
          <w:lang w:val="en-US"/>
        </w:rPr>
        <w:t xml:space="preserve">s </w:t>
      </w:r>
      <w:r w:rsidR="007E1E49">
        <w:rPr>
          <w:lang w:val="en-US"/>
        </w:rPr>
        <w:t xml:space="preserve">within the same methodological framework has </w:t>
      </w:r>
      <w:r w:rsidR="00890CE6">
        <w:rPr>
          <w:lang w:val="en-US"/>
        </w:rPr>
        <w:t xml:space="preserve">several advantages compared to classical </w:t>
      </w:r>
      <w:r w:rsidR="007E1E49">
        <w:rPr>
          <w:lang w:val="en-US"/>
        </w:rPr>
        <w:t>approaches</w:t>
      </w:r>
      <w:r w:rsidR="004B68A3">
        <w:rPr>
          <w:lang w:val="en-US"/>
        </w:rPr>
        <w:t xml:space="preserve"> that often lack accepted standards and statistical rules </w:t>
      </w:r>
      <w:sdt>
        <w:sdtPr>
          <w:rPr>
            <w:lang w:val="en-US"/>
          </w:rPr>
          <w:alias w:val="To edit, see citavi.com/edit"/>
          <w:tag w:val="CitaviPlaceholder#0b45a2e3-9a04-4fc5-891f-fbbc5b7f3dac"/>
          <w:id w:val="-866294696"/>
          <w:placeholder>
            <w:docPart w:val="DefaultPlaceholder_-1854013440"/>
          </w:placeholder>
        </w:sdtPr>
        <w:sdtEndPr/>
        <w:sdtContent>
          <w:r w:rsidR="00F252A1">
            <w:rPr>
              <w:noProof/>
              <w:lang w:val="en-US"/>
            </w:rPr>
            <w:fldChar w:fldCharType="begin"/>
          </w:r>
          <w:r w:rsidR="00F252A1">
            <w:rPr>
              <w:noProof/>
              <w:lang w:val="en-US"/>
            </w:rPr>
            <w:instrText>ADDIN CitaviPlaceholder{eyIkaWQiOiIxIiwiRW50cmllcyI6W3siJGlkIjoiMiIsIklkIjoiNGZkNzcwZTctZjQ5My00NTMwLTk4ZTUtYmMxNzJhYTIyYzU2IiwiUmFuZ2VMZW5ndGgiOjE1LCJSZWZlcmVuY2VJZCI6IjQyNTE4OTJmLTE0MDAtNDRjOS04ZWM1LTgwMzMyMTQ0MzA2YiIsIlJlZmVyZW5jZSI6eyIkaWQiOiIzIiwiQWJzdHJhY3RDb21wbGV4aXR5IjowLCJBYnN0cmFjdFNvdXJjZVRleHRGb3JtYXQiOjAsIkF1dGhvcnMiOlt7IiRpZCI6IjQiLCJGaXJzdE5hbWUiOiJKYWltZSIsIkxhc3ROYW1lIjoiRm9uc2VjYSIsIk1pZGRsZU5hbWUiOiJSLlMuIiwiUHJvdGVjdGVkIjpmYWxzZSwiU2V4IjowLCJDcmVhdGVkQnkiOiJfTWFyZWlrZSBBcmlhYW5zIiwiQ3JlYXRlZE9uIjoiMjAyMC0wNy0wNlQxMzoyMDowMSIsIk1vZGlmaWVkQnkiOiJfTWFyZWlrZSBBcmlhYW5zIiwiSWQiOiJlZDI4YTM3Ny1mYzNhLTRhYmItOTcyNy1jYTI1ZjQ3NjIxOTgiLCJNb2RpZmllZE9uIjoiMjAyMC0wNy0wNlQxMzoyMDowMSIsIlByb2plY3QiOnsiJGlkIjoiNSJ9fV0sIkNpdGF0aW9uS2V5VXBkYXRlVHlwZSI6MCwiQ29sbGFib3JhdG9ycyI6W10sIkRvaSI6IjEwLjEwODAvMTM2NDU1NzkuMjAxMi43MTY5NzMi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jEwLjEwODAvMTM2NDU1NzkuMjAxMi43MTY5NzMiLCJMaW5rZWRSZXNvdXJjZVR5cGUiOjUsIlVyaVN0cmluZyI6Imh0dHBzOi8vZG9pLm9yZy8xMC4xMDgwLzEzNjQ1NTc5LjIwMTIuNzE2OTczIiwiUHJvcGVydGllcyI6eyIkaWQiOiI4In19LCJBbm5vdGF0aW9ucyI6W10sIkxvY2F0aW9uVHlwZSI6MCwiTWlycm9yc1JlZmVyZW5jZVByb3BlcnR5SWQiOjEyOCwiQ3JlYXRlZEJ5IjoiX01hcmVpa2UgQXJpYWFucyIsIkNyZWF0ZWRPbiI6IjIwMjAtMDctMDZUMTM6MTk6NTciLCJNb2RpZmllZEJ5IjoiX01hcmVpa2UgQXJpYWFucyIsIklkIjoiMjExYjc1YWMtMGQyMi00NTJmLTg2MjctYTNlOTYwMTY3NGNlIiwiTW9kaWZpZWRPbiI6IjIwMjAtMDctMDZUMTM6MTk6NTciLCJQcm9qZWN0Ijp7IiRyZWYiOiI1In19XSwiTnVtYmVyIjoiNSIsIk9yZ2FuaXphdGlvbnMiOltdLCJPdGhlcnNJbnZvbHZlZCI6W10sIlBhZ2VSYW5nZSI6IjxzcD5cclxuICA8bj40MDM8L24+XHJcbiAgPGluPnRydWU8L2luPlxyXG4gIDxvcz40MDM8L29zPlxyXG4gIDxwcz40MDM8L3BzPlxyXG48L3NwPlxyXG48ZXA+XHJcbiAgPG4+NDI4PC9uPlxyXG4gIDxpbj50cnVlPC9pbj5cclxuICA8b3M+NDI4PC9vcz5cclxuICA8cHM+NDI4PC9wcz5cclxuPC9lcD5cclxuPG9zPjQwMy00Mjg8L29zPiIsIlBlcmlvZGljYWwiOnsiJGlkIjoiOSIsIkVpc3NuIjoiMTQ2NC01MzAwIiwiSXNzbiI6IjEzNjQtNTU3OSIsIk5hbWUiOiJJbnRlcm5hdGlvbmFsIEpvdXJuYWwgb2YgU29jaWFsIFJlc2VhcmNoIE1ldGhvZG9sb2d5IiwiUGFnaW5hdGlvbiI6MCwiUHJvdGVjdGVkIjpmYWxzZSwiQ3JlYXRlZEJ5IjoiX01hcmVpa2UgQXJpYWFucyIsIkNyZWF0ZWRPbiI6IjIwMjAtMDctMDZUMTM6MjA6MDEiLCJNb2RpZmllZEJ5IjoiX01hcmVpa2UgQXJpYWFucyIsIklkIjoiZmE2YWEyMDktNTQ5Zi00NTEwLTg0NjgtNWMyZTU3YjA4NmY2IiwiTW9kaWZpZWRPbiI6IjIwMjAtMDctMDZUMTM6MjA6MDEiLCJQcm9qZWN0Ijp7IiRyZWYiOiI1In19LCJQdWJsaXNoZXJzIjpbXSwiUXVvdGF0aW9ucyI6W10sIlJlZmVyZW5jZVR5cGUiOiJKb3VybmFsQXJ0aWNsZSIsIlNob3J0VGl0bGUiOiJGb25zZWNhIDIwMTMg4oCTIENsdXN0ZXJpbmcgaW4gdGhlIGZpZWxkIiwiU2hvcnRUaXRsZVVwZGF0ZVR5cGUiOjAsIlNvdXJjZU9mQmlibGlvZ3JhcGhpY0luZm9ybWF0aW9uIjoiQ3Jvc3NSZWYiLCJTdGF0aWNJZHMiOlsiMjIyMGYyN2QtMTNjZi00OWYzLWFlZTQtMmZkYTE4MWFlZDQwIl0sIlRhYmxlT2ZDb250ZW50c0NvbXBsZXhpdHkiOjAsIlRhYmxlT2ZDb250ZW50c1NvdXJjZVRleHRGb3JtYXQiOjAsIlRhc2tzIjpbXSwiVGl0bGUiOiJDbHVzdGVyaW5nIGluIHRoZSBmaWVsZCBvZiBzb2NpYWwgc2NpZW5jZXM6IHRoYXQgaXMgeW91ciBjaG9pY2UiLCJUcmFuc2xhdG9ycyI6W10sIlZvbHVtZSI6IjE2IiwiWWVhciI6IjIwMTMiLCJZZWFyUmVzb2x2ZWQiOiIyMDEzIiwiQ3JlYXRlZEJ5IjoiX01hcmVpa2UgQXJpYWFucyIsIkNyZWF0ZWRPbiI6IjIwMjAtMDctMDZUMTM6MTk6NTMiLCJNb2RpZmllZEJ5IjoiX01hcmVpa2UgQXJpYWFucyIsIklkIjoiNDI1MTg5MmYtMTQwMC00NGM5LThlYzUtODAzMzIxNDQzMDZiIiwiTW9kaWZpZWRPbiI6IjIwMjAtMDctMDZUMTM6MjA6MDciLCJQcm9qZWN0Ijp7IiRyZWYiOiI1In19LCJVc2VOdW1iZXJpbmdUeXBlT2ZQYXJlbnREb2N1bWVudCI6ZmFsc2V9XSwiRm9ybWF0dGVkVGV4dCI6eyIkaWQiOiIxMCIsIkNvdW50IjoxLCJUZXh0VW5pdHMiOlt7IiRpZCI6IjExIiwiRm9udFN0eWxlIjp7IiRpZCI6IjEyIiwiTmV1dHJhbCI6dHJ1ZX0sIlJlYWRpbmdPcmRlciI6MSwiVGV4dCI6IihGb25zZWNhLCAyMDEzKSJ9XX0sIlRhZyI6IkNpdGF2aVBsYWNlaG9sZGVyIzBiNDVhMmUzLTlhMDQtNGZjNS04OTFmLWZiYmM1YjdmM2RhYyIsIlRleHQiOiIoRm9uc2VjYSwgMjAxMykiLCJXQUlWZXJzaW9uIjoiNi40LjAuMzUifQ==}</w:instrText>
          </w:r>
          <w:r w:rsidR="00F252A1">
            <w:rPr>
              <w:noProof/>
              <w:lang w:val="en-US"/>
            </w:rPr>
            <w:fldChar w:fldCharType="separate"/>
          </w:r>
          <w:r w:rsidR="00F252A1">
            <w:rPr>
              <w:noProof/>
              <w:lang w:val="en-US"/>
            </w:rPr>
            <w:t>(Fonseca, 2013)</w:t>
          </w:r>
          <w:r w:rsidR="00F252A1">
            <w:rPr>
              <w:noProof/>
              <w:lang w:val="en-US"/>
            </w:rPr>
            <w:fldChar w:fldCharType="end"/>
          </w:r>
        </w:sdtContent>
      </w:sdt>
      <w:r w:rsidR="00890CE6">
        <w:rPr>
          <w:lang w:val="en-US"/>
        </w:rPr>
        <w:t xml:space="preserve">. </w:t>
      </w:r>
      <w:r w:rsidR="004B68A3">
        <w:rPr>
          <w:lang w:val="en-US"/>
        </w:rPr>
        <w:t xml:space="preserve">Since researchers </w:t>
      </w:r>
      <w:r w:rsidR="00A64CDE">
        <w:rPr>
          <w:lang w:val="en-US"/>
        </w:rPr>
        <w:t>must</w:t>
      </w:r>
      <w:r w:rsidR="004B68A3">
        <w:rPr>
          <w:lang w:val="en-US"/>
        </w:rPr>
        <w:t xml:space="preserve"> make </w:t>
      </w:r>
      <w:r w:rsidR="007E1E49">
        <w:rPr>
          <w:lang w:val="en-US"/>
        </w:rPr>
        <w:t xml:space="preserve">technical decisions </w:t>
      </w:r>
      <w:r w:rsidR="00E028AA">
        <w:rPr>
          <w:lang w:val="en-US"/>
        </w:rPr>
        <w:t xml:space="preserve">that </w:t>
      </w:r>
      <w:r w:rsidR="00A64CDE">
        <w:rPr>
          <w:lang w:val="en-US"/>
        </w:rPr>
        <w:t>potentially</w:t>
      </w:r>
      <w:r w:rsidR="004B68A3">
        <w:rPr>
          <w:lang w:val="en-US"/>
        </w:rPr>
        <w:t xml:space="preserve"> </w:t>
      </w:r>
      <w:r w:rsidR="00440583">
        <w:rPr>
          <w:lang w:val="en-US"/>
        </w:rPr>
        <w:t>shift</w:t>
      </w:r>
      <w:r w:rsidR="007E1E49">
        <w:rPr>
          <w:lang w:val="en-US"/>
        </w:rPr>
        <w:t xml:space="preserve"> findings in different ways of interpretation, </w:t>
      </w:r>
      <w:r w:rsidR="004B68A3">
        <w:rPr>
          <w:lang w:val="en-US"/>
        </w:rPr>
        <w:t xml:space="preserve">a single cluster analysis is not appropriate for classifying </w:t>
      </w:r>
      <w:r w:rsidR="00440583">
        <w:rPr>
          <w:lang w:val="en-US"/>
        </w:rPr>
        <w:t xml:space="preserve">such complex long-term care </w:t>
      </w:r>
      <w:r w:rsidR="004B68A3">
        <w:rPr>
          <w:lang w:val="en-US"/>
        </w:rPr>
        <w:t xml:space="preserve">systems. The flexibility of the multi-cluster-analysis proposed by </w:t>
      </w:r>
      <w:sdt>
        <w:sdtPr>
          <w:rPr>
            <w:lang w:val="en-US"/>
          </w:rPr>
          <w:alias w:val="To edit, see citavi.com/edit"/>
          <w:tag w:val="CitaviPlaceholder#4320c01d-6c84-4cfd-b6f1-6434fbc777ee"/>
          <w:id w:val="1597374595"/>
          <w:placeholder>
            <w:docPart w:val="DefaultPlaceholder_-1854013440"/>
          </w:placeholder>
        </w:sdtPr>
        <w:sdtEndPr/>
        <w:sdtContent>
          <w:r w:rsidR="00F252A1">
            <w:rPr>
              <w:noProof/>
              <w:lang w:val="en-US"/>
            </w:rPr>
            <w:fldChar w:fldCharType="begin"/>
          </w:r>
          <w:r w:rsidR="00F252A1">
            <w:rPr>
              <w:noProof/>
              <w:lang w:val="en-US"/>
            </w:rPr>
            <w:instrText>ADDIN CitaviPlaceholder{eyIkaWQiOiIxIiwiRW50cmllcyI6W3siJGlkIjoiMiIsIklkIjoiZGVhYTgzY2EtMzhhZi00YmYwLWE3M2EtNDU1ZTM4Mzk3ZDRjIiwiUmFuZ2VMZW5ndGgiOjI4LCJSZWZlcmVuY2VJZCI6ImJhMjUxZDUxLTRjOWQtNGJhZS05NDk1LWI3YzZjMDI0NDRhYiIsIlBhZ2VSYW5nZSI6eyIkaWQiOiIzIiwiRW5kUGFnZSI6eyIkaWQiOiI0IiwiSXNGdWxseU51bWVyaWMiOmZhbHNlLCJOdW1iZXJpbmdUeXBlIjowLCJOdW1lcmFsU3lzdGVtIjowfSwiTnVtYmVyaW5nVHlwZSI6MCwiTnVtZXJhbFN5c3RlbSI6MCwiT3JpZ2luYWxTdHJpbmciOiI2MTUiLCJTdGFydFBhZ2UiOnsiJGlkIjoiNSIsIklzRnVsbHlOdW1lcmljIjp0cnVlLCJOdW1iZXIiOjYxNSwiTnVtYmVyaW5nVHlwZSI6MCwiTnVtZXJhbFN5c3RlbSI6MCwiT3JpZ2luYWxTdHJpbmciOiI2MTUiLCJQcmV0dHlTdHJpbmciOiI2MTUifX0sIlJlZmVyZW5jZSI6eyIkaWQiOiI2IiwiQWJzdHJhY3QiOiJ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lxyXG7CoFxyXG5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lxyXG4vLyBcclxuSW4gdGhpcyBwYXBlciwgd2UgcHJlc2VudCBhbiBleHRlbmRlZCB0eXBvbG9neSBvZiBPRUNEIGhlYWx0aGNhcmUgc3lzdGVtcy4gT3VyIHRoZW9yZXRpY2FsIGZyYW1ld29yayBpbnRlZ3JhdGVzIHRoZSBjb21wYXJhdGl2ZS1pbnN0aXR1dGlvbmFsIHBlcnNwZWN0aXZlIG9mIGV4aXN0aW5nIGNsYXNzaWZpY2F0aW9ucyB3aXRoIGN1cnJlbnQgaWRlYXMgZnJvbSB0aGUgaW50ZXJuYXRpb25hbCBoZWFsdGggcG9saWN5IHJlc2VhcmNoIGRlYmF0ZS4gV2UgYXJndWUgdGhhdCBjb21iaW5pbmcgdGhlc2UgdHdvIHBlcnNwZWN0aXZlcyBwcm92aWRlcyBhIG1vcmUgY29tcHJlaGVuc2l2ZSBwaWN0dXJlIG9mIG1vZGVybiBoZWFsdGhjYXJlIHN5c3RlbXMgYW5kIHRha2VzIHRoZSBwYXN0IGRlY2FkZSdzIGR5bmFtaWMgb2YgcmVmb3JtcyBpbnRvIGFjY291bnQuIE1vcmVvdmVyLCB0aGlzIGFwcHJvYWNoIG1ha2VzIHRoZSB0eXBvbG9neSBtb3JlIGJlbmVmaWNpYWwgaW4gdGVybXMgb2YgdW5kZXJzdGFuZGluZyBhbmQgZXhwbGFpbmluZyBjcm9zcy1uYXRpb25hbCB2YXJpYXRpb24gaW4gcG9wdWxhdGlvbiBoZWFsdGggYW5kIGhlYWx0aCBpbmVxdWFsaXRpZXMuIEVtcGlyaWNhbGx5LCB3ZSBjb21iaW5lIGluZGljYXRvcnMgb24gc3VwcGx5LCBwdWJsaWMtcHJpdmF0ZSBtaXgsIGFuZCBpbnN0aXR1dGlvbmFsIGFjY2VzcyByZWd1bGF0aW9ucyBmcm9tIGVhcmxpZXIgdHlwb2xvZ2llcyB3aXRoIGluZm9ybWF0aW9uIG9uIHByaW1hcnkgY2FyZSBvcmllbnRhdGlvbiBhbmQgcGVyZm9ybWFuY2UgbWFuYWdlbWVudCBpbiBwcmV2ZW50aW9uIGFuZCBxdWFsaXR5IG9mIGNhcmUuIFRoZSByZXN1bHRzIGZyb20gYSBzZXJpZXMgb2YgY2x1c3RlciBhbmFseXNlcyBpbmRpY2F0ZSB0aGF0IGF0IGxlYXN0IGZpdmUgZGlzdGluY3QgdHlwZXMgb2YgaGVhbHRoY2FyZSBzeXN0ZW1zIGNhbiBiZSBpZGVudGlmaWVkLiBNb3Jlb3Zlciwgd2UgcHJvdmlkZSBxdWFudGl0YXRpdmUgaW5mb3JtYXRpb24gb24gdGhlIGNvbnNpc3RlbmN5IG9mIGNsdXN0ZXIgbWVtYmVyc2hpcCBmb3IgaW5kaXZpZHVhbCBjb3VudHJpZXMgdmlhIHN5c3RlbSB0eXBlcy4iLCJBYnN0cmFjdENvbXBsZXhpdHkiOjAsIkFic3RyYWN0SHRtbCI6IjxodG1sPlxyXG5cdDxoZWFkPlxyXG5cdFx0PG1ldGEgaHR0cC1lcXVpdj1cIkNvbnRlbnQtVHlwZVwiIGNvbnRlbnQ9XCJ0ZXh0L2h0bWw7IGNoYXJzZXQ9dXRmLThcIiAvPlxyXG5cdFx0PG1ldGEgaHR0cC1lcXVpdj1cIkNvbnRlbnQtU3R5bGUtVHlwZVwiIGNvbnRlbnQ9XCJ0ZXh0L2Nzc1wiIC8+XHJcblx0XHQ8bWV0YSBuYW1lPVwiZ2VuZXJhdG9yXCIgY29udGVudD1cIkFzcG9zZS5Xb3JkcyBmb3IgLk5FVCAxMS4xMS4wLjBcIiAvPlxyXG5cdFx0PHRpdGxlPlxyXG5cdFx0PC90aXRsZT5cclxuXHQ8L2hlYWQ+XHJcblx0PGJvZHk+XHJcblx0XHQ8ZGl2PlxyXG5cdFx0XHQ8cCBzdHlsZT1cIm1hcmdpbjowcHQgMHB0IDZwdFwiPjxzcGFuIHN0eWxlPVwiZm9udC1mYW1pbHk6J1NlZ29lIFVJJzsgZm9udC1zaXplOjlwdFwiPkluIHRoaXMgcGFwZXIsIHdlIHByZXNlbnQgYW4gZXh0ZW5kZWQgdHlwb2xvZ3kgb2YgT0VDRCBoZWFsdGhjYXJlIHN5c3RlbXMuIE91ciB0aGVvcmV0aWNhbCBmcmFtZXdvcmsgaW50ZWdyYXRlcyB0aGUgY29tcGFyYXRpdmUtaW5zdGl0dXRpb25hbCBwZXJzcGVjdGl2ZSBvZiBleGlzdGluZyBjbGFzc2lmaWNhdGlvbnMgd2l0aCBjdXJyZW50IGlkZWFzIGZyb20gdGhlIGludGVybmF0aW9uYWwgaGVhbHRoIHBvbGljeSByZXNlYXJjaCBkZWJhdGUuIFdlIGFyZ3VlIHRoYXQgY29tYmluaW5nIHRoZXNlIHR3byBwZXJzcGVjdGl2ZXMgcHJvdmlkZXMgYSBtb3JlIGNvbXByZWhlbnNpdmUgcGljdHVyZSBvZiBtb2Rlcm4gaGVhbHRoY2FyZSBzeXN0ZW1zIGFuZCB0YWtlcyB0aGUgcGFzdCBkZWNhZGUncyBkeW5hbWljIG9mIHJlZm9ybXMgaW50byBhY2NvdW50LiBNb3Jlb3ZlciwgdGhpcyBhcHByb2FjaCBtYWtlcyB0aGUgdHlwb2xvZ3kgbW9yZSBiZW5lZmljaWFsIGluIHRlcm1zIG9mIHVuZGVyc3RhbmRpbmcgYW5kIGV4cGxhaW5pbmcgY3Jvc3MtbmF0aW9uYWwgdmFyaWF0aW9uIGluIHBvcHVsYXRpb24gaGVhbHRoIGFuZCBoZWFsdGggaW5lcXVhbGl0aWVzLiBFbXBpcmljYWxseSwgd2UgY29tYmluZSBpbmRpY2F0b3JzIG9uIHN1cHBseSwgcHVibGljLXByaXZhdGUgbWl4LCBhbmQgaW5zdGl0dXRpb25hbCBhY2Nlc3MgcmVndWxhdGlvbnMgZnJvbSBlYXJsaWVyIHR5cG9sb2dpZXMgd2l0aCBpbmZvcm1hdGlvbiBvbiBwcmltYXJ5IGNhcmUgb3JpZW50YXRpb24gYW5kIHBlcmZvcm1hbmNlIG1hbmFnZW1lbnQgaW4gcHJldmVudGlvbiBhbmQgcXVhbGl0eSBvZiBjYXJlLiBUaGUgcmVzdWx0cyBmcm9tIGEgc2VyaWVzIG9mIGNsdXN0ZXIgYW5hbHlzZXMgaW5kaWNhdGUgdGhhdCBhdCBsZWFzdCBmaXZlIGRpc3RpbmN0IHR5cGVzIG9mIGhlYWx0aGNhcmUgc3lzdGVtcyBjYW4gYmUgaWRlbnRpZmllZC4gTW9yZW92ZXIsIHdlIHByb3ZpZGUgcXVhbnRpdGF0aXZlIGluZm9ybWF0aW9uIG9uIHRoZSBjb25zaXN0ZW5jeSBvZiBjbHVzdGVyIG1lbWJlcnNoaXAgZm9yIGluZGl2aWR1YWwgY291bnRyaWVzIHZpYSBzeXN0ZW0gdHlwZXMuPC9zcGFuPjwvcD5cclxuXHRcdFx0PHAgc3R5bGU9XCJtYXJnaW46MHB0IDBwdCA2cHRcIj48c3BhbiBzdHlsZT1cImZvbnQtZmFtaWx5OidTZWdvZSBVSSc7IGZvbnQtc2l6ZTo5cHRcIj4mI3hhMDs8L3NwYW4+PC9wPlxyXG5cdFx0XHQ8cCBzdHlsZT1cIm1hcmdpbjowcHQgMHB0IDZwdFwiPjxzcGFuIHN0eWxlPVwiZm9udC1mYW1pbHk6J1NlZ29lIFVJJzsgZm9udC1zaXplOjlwdFwiPkluIHRoaXMgcGFwZXIsIHdlIHByZXNlbnQgYW4gZXh0ZW5kZWQgdHlwb2xvZ3kgb2YgT0VDRCBoZWFsdGhjYXJlIHN5c3RlbXMuIE91ciB0aGVvcmV0aWNhbCBmcmFtZXdvcmsgaW50ZWdyYXRlcyB0aGUgY29tcGFyYXRpdmUtaW5zdGl0dXRpb25hbCBwZXJzcGVjdGl2ZSBvZiBleGlzdGluZyBjbGFzc2lmaWNhdGlvbnMgd2l0aCBjdXJyZW50IGlkZWFzIGZyb20gdGhlIGludGVybmF0aW9uYWwgaGVhbHRoIHBvbGljeSByZXNlYXJjaCBkZWJhdGUuIFdlIGFyZ3VlIHRoYXQgY29tYmluaW5nIHRoZXNlIHR3byBwZXJzcGVjdGl2ZXMgcHJvdmlkZXMgYSBtb3JlIGNvbXByZWhlbnNpdmUgcGljdHVyZSBvZiBtb2Rlcm4gaGVhbHRoY2FyZSBzeXN0ZW1zIGFuZCB0YWtlcyB0aGUgcGFzdCBkZWNhZGUncyBkeW5hbWljIG9mIHJlZm9ybXMgaW50byBhY2NvdW50LiBNb3Jlb3ZlciwgdGhpcyBhcHByb2FjaCBtYWtlcyB0aGUgdHlwb2xvZ3kgbW9yZSBiZW5lZmljaWFsIGluIHRlcm1zIG9mIHVuZGVyc3RhbmRpbmcgYW5kIGV4cGxhaW5pbmcgY3Jvc3MtbmF0aW9uYWwgdmFyaWF0aW9uIGluIHBvcHVsYXRpb24gaGVhbHRoIGFuZCBoZWFsdGggaW5lcXVhbGl0aWVzLiBFbXBpcmljYWxseSwgd2UgY29tYmluZSBpbmRpY2F0b3JzIG9uIHN1cHBseSwgcHVibGljLXByaXZhdGUgbWl4LCBhbmQgaW5zdGl0dXRpb25hbCBhY2Nlc3MgcmVndWxhdGlvbnMgZnJvbSBlYXJsaWVyIHR5cG9sb2dpZXMgd2l0aCBpbmZvcm1hdGlvbiBvbiBwcmltYXJ5IGNhcmUgb3JpZW50YXRpb24gYW5kIHBlcmZvcm1hbmNlIG1hbmFnZW1lbnQgaW4gcHJldmVudGlvbiBhbmQgcXVhbGl0eSBvZiBjYXJlLiBUaGUgcmVzdWx0cyBmcm9tIGEgc2VyaWVzIG9mIGNsdXN0ZXIgYW5hbHlzZXMgaW5kaWNhdGUgdGhhdCBhdCBsZWFzdCBmaXZlIGRpc3RpbmN0IHR5cGVzIG9mIGhlYWx0aGNhcmUgc3lzdGVtcyBjYW4gYmUgaWRlbnRpZmllZC4gTW9yZW92ZXIsIHdlIHByb3ZpZGUgcXVhbnRpdGF0aXZlIGluZm9ybWF0aW9uIG9uIHRoZSBjb25zaXN0ZW5jeSBvZiBjbHVzdGVyIG1lbWJlcnNoaXAgZm9yIGluZGl2aWR1YWwgY291bnRyaWVzIHZpYSBzeXN0ZW0gdHlwZXMuPC9zcGFuPjwvcD5cclxuXHRcdDwvZGl2PlxyXG5cdDwvYm9keT5cclxuPC9odG1sPiAvLyA8aHRtbD5cclxuXHQ8aGVhZD5cclxuXHRcdDxtZXRhIGh0dHAtZXF1aXY9XCJDb250ZW50LVR5cGVcIiBjb250ZW50PVwidGV4dC9odG1sOyBjaGFyc2V0PXV0Zi04XCIgLz5cclxuXHRcdDxtZXRhIGh0dHAtZXF1aXY9XCJDb250ZW50LVN0eWxlLVR5cGVcIiBjb250ZW50PVwidGV4dC9jc3NcIiAvPlxyXG5cdFx0PG1ldGEgbmFtZT1cImdlbmVyYXRvclwiIGNvbnRlbnQ9XCJBc3Bvc2UuV29yZHMgZm9yIC5ORVQgMTEuMTEuMC4wXCIgLz5cclxuXHRcdDx0aXRsZT5cclxuXHRcdDwvdGl0bGU+XHJcblx0PC9oZWFkPlxyXG5cdDxib2R5PlxyXG5cdFx0PGRpdj5cclxuXHRcdFx0PHAgc3R5bGU9XCJtYXJnaW46MHB0IDBwdCA2cHRcIj48c3BhbiBzdHlsZT1cImZvbnQtZmFtaWx5OidTZWdvZSBVSSc7IGZvbnQtc2l6ZTo5cHRcIj5JbiB0aGlzIHBhcGVyLCB3ZSBwcmVzZW50IGFuIGV4dGVuZGVkIHR5cG9sb2d5IG9mIE9FQ0QgaGVhbHRoY2FyZSBzeXN0ZW1zLiBPdXIgdGhlb3JldGljYWwgZnJhbWV3b3JrIGludGVncmF0ZXMgdGhlIGNvbXBhcmF0aXZlLWluc3RpdHV0aW9uYWwgcGVyc3BlY3RpdmUgb2YgZXhpc3RpbmcgY2xhc3NpZmljYXRpb25zIHdpdGggY3VycmVudCBpZGVhcyBmcm9tIHRoZSBpbnRlcm5hdGlvbmFsIGhlYWx0aCBwb2xpY3kgcmVzZWFyY2ggZGViYXRlLiBXZSBhcmd1ZSB0aGF0IGNvbWJpbmluZyB0aGVzZSB0d28gcGVyc3BlY3RpdmVzIHByb3ZpZGVzIGEgbW9yZSBjb21wcmVoZW5zaXZlIHBpY3R1cmUgb2YgbW9kZXJuIGhlYWx0aGNhcmUgc3lzdGVtcyBhbmQgdGFrZXMgdGhlIHBhc3QgZGVjYWRlJ3MgZHluYW1pYyBvZiByZWZvcm1zIGludG8gYWNjb3VudC4gTW9yZW92ZXIsIHRoaXMgYXBwcm9hY2ggbWFrZXMgdGhlIHR5cG9sb2d5IG1vcmUgYmVuZWZpY2lhbCBpbiB0ZXJtcyBvZiB1bmRlcnN0YW5kaW5nIGFuZCBleHBsYWluaW5nIGNyb3NzLW5hdGlvbmFsIHZhcmlhdGlvbiBpbiBwb3B1bGF0aW9uIGhlYWx0aCBhbmQgaGVhbHRoIGluZXF1YWxpdGllcy4gRW1waXJpY2FsbHksIHdlIGNvbWJpbmUgaW5kaWNhdG9ycyBvbiBzdXBwbHksIHB1YmxpYy1wcml2YXRlIG1peCwgYW5kIGluc3RpdHV0aW9uYWwgYWNjZXNzIHJlZ3VsYXRpb25zIGZyb20gZWFybGllciB0eXBvbG9naWVzIHdpdGggaW5mb3JtYXRpb24gb24gcHJpbWFyeSBjYXJlIG9yaWVudGF0aW9uIGFuZCBwZXJmb3JtYW5jZSBtYW5hZ2VtZW50IGluIHByZXZlbnRpb24gYW5kIHF1YWxpdHkgb2YgY2FyZS4gVGhlIHJlc3VsdHMgZnJvbSBhIHNlcmllcyBvZiBjbHVzdGVyIGFuYWx5c2VzIGluZGljYXRlIHRoYXQgYXQgbGVhc3QgZml2ZSBkaXN0aW5jdCB0eXBlcyBvZiBoZWFsdGhjYXJlIHN5c3RlbXMgY2FuIGJlIGlkZW50aWZpZWQuIE1vcmVvdmVyLCB3ZSBwcm92aWRlIHF1YW50aXRhdGl2ZSBpbmZvcm1hdGlvbiBvbiB0aGUgY29uc2lzdGVuY3kgb2YgY2x1c3RlciBtZW1iZXJzaGlwIGZvciBpbmRpdmlkdWFsIGNvdW50cmllcyB2aWEgc3lzdGVtIHR5cGVzLjwvc3Bhbj48L3A+XHJcblx0XHQ8L2Rpdj5cclxuXHQ8L2JvZHk+XHJcbjwvaHRtbD4iLCJBYnN0cmFjdFNvdXJjZVRleHRGb3JtYXQiOjIsIkFmZmlsaWF0aW9uIjoiVW5pdmVyc2l0eSBvZiBTaWVnZW4sIEdlcm1hbnkuXHJcblVuaXZlcnNpdHkgb2YgU2llZ2VuLCBHZXJtYW55LlxyXG5Vbml2ZXJzaXR5IG9mIFNpZWdlbiwgR2VybWFueS4gRWxlY3Ryb25pYyBhZGRyZXNzOiB3ZW5kdEBzb3ppb2xvZ2llLnVuaS1zaWVnZW4uZGUuIiwiQXV0aG9ycyI6W3siJGlkIjoiNy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aWQiOiI4In19LHsiJGlkIjoiOSIsIkZpcnN0TmFtZSI6Ik1hcmVpa2UiLCJMYXN0TmFtZSI6IkFyaWFhbnMiLCJQcm90ZWN0ZWQiOmZhbHNlLCJTZXgiOjEsIkNyZWF0ZWRCeSI6Il9NYXJlaWtlIEFyaWFhbnMiLCJDcmVhdGVkT24iOiIyMDE5LTA2LTE0VDExOjE2OjMwIiwiTW9kaWZpZWRCeSI6Il9NYXJlaWtlIEFyaWFhbnMiLCJJZCI6ImM5ZDA4YmEyLTJmYzctNGYzYy1hOTQ3LTFlZDA3YWEwOWY5MSIsIk1vZGlmaWVkT24iOiIyMDE5LTA2LTE0VDExOjE2OjMyIiwiUHJvamVjdCI6eyIkcmVmIjoiOCJ9fSx7IiRpZCI6IjEwIiwiRmlyc3ROYW1lIjoiQ2xhdXMiLCJMYXN0TmFtZSI6IldlbmR0IiwiUHJvdGVjdGVkIjpmYWxzZSwiU2V4IjoyLCJDcmVhdGVkQnkiOiJfTWFyZWlrZSBBcmlhYW5zIiwiQ3JlYXRlZE9uIjoiMjAxOS0wNi0xNFQxMToxNjozMCIsIk1vZGlmaWVkQnkiOiJfTWFyZWlrZSBBcmlhYW5zIiwiSWQiOiI4MjIzMjkwMi03MmQzLTRiMmItOGMxZi1kODM0NGUwMTYxNmEiLCJNb2RpZmllZE9uIjoiMjAxOS0wNi0xNFQxMToxNjozMiIsIlByb2plY3QiOnsiJHJlZiI6IjgifX1dLCJDaXRhdGlvbktleVVwZGF0ZVR5cGUiOjAsIkNvbGxhYm9yYXRvcnMiOltdLCJEb2kiOiIxMC4xMDE2L2ouaGVhbHRocG9sLjIwMTkuMDUuMDAxIiwiRWRpdG9ycyI6W10sIkV2YWx1YXRpb25Db21wbGV4aXR5IjowLCJFdmFsdWF0aW9uU291cmNlVGV4dEZvcm1hdCI6MCwiR3JvdXBzIjpbXSwiSGFzTGFiZWwxIjpmYWxzZSwiSGFzTGFiZWwyIjpmYWxzZSwiS2V5d29yZHMiOltdLCJMYW5ndWFnZSI6ImVuZyIsIkxhbmd1YWdlQ29kZSI6ImVuIiwiTG9jYXRpb25zIjpbeyIkaWQiOiIxMSIsIkFkZHJlc3MiOnsiJGlkIjoiMTIiLCJJc0xvY2FsQ2xvdWRQcm9qZWN0RmlsZUxpbmsiOmZhbHNlLCJMaW5rZWRSZXNvdXJjZVN0YXR1cyI6OCwiT3JpZ2luYWxTdHJpbmciOiIzMTEzMzQ0NCIsIkxpbmtlZFJlc291cmNlVHlwZSI6NSwiVXJpU3RyaW5nIjoiaHR0cDovL3d3dy5uY2JpLm5sbS5uaWguZ292L3B1Ym1lZC8zMTEzMzQ0NCIsIlByb3BlcnRpZXMiOnsiJGlkIjoiMTMifX0sIkFubm90YXRpb25zIjpbXSwiTG9jYXRpb25UeXBlIjowLCJNaXJyb3JzUmVmZXJlbmNlUHJvcGVydHlJZCI6MTY0LCJDcmVhdGVkQnkiOiJfTWFyZWlrZSBBcmlhYW5zIiwiQ3JlYXRlZE9uIjoiMjAxOS0wNi0xNFQxMToxNjozMCIsIk1vZGlmaWVkQnkiOiJfTWFyZWlrZSBBcmlhYW5zIiwiSWQiOiJjOWQ3MDQxMC1kN2ZmLTQwODgtOTEzOS1kM2E1YzExYzMyZTMiLCJNb2RpZmllZE9uIjoiMjAxOS0wNi0xNFQxMToxNjozNyIsIlByb2plY3QiOnsiJHJlZiI6IjgifX0seyIkaWQiOiIxNCIsIkFkZHJlc3MiOnsiJGlkIjoiMTUiLCJJc0xvY2FsQ2xvdWRQcm9qZWN0RmlsZUxpbmsiOmZhbHNlLCJMaW5rZWRSZXNvdXJjZVN0YXR1cyI6OCwiT3JpZ2luYWxTdHJpbmciOiIxMC4xMDE2L2ouaGVhbHRocG9sLjIwMTkuMDUuMDAxIiwiTGlua2VkUmVzb3VyY2VUeXBlIjo1LCJVcmlTdHJpbmciOiJodHRwczovL2RvaS5vcmcvMTAuMTAxNi9qLmhlYWx0aHBvbC4yMDE5LjA1LjAwMSIsIlByb3BlcnRpZXMiOnsiJGlkIjoiMTYifX0sIkFubm90YXRpb25zIjpbXSwiTG9jYXRpb25UeXBlIjowLCJNaXJyb3JzUmVmZXJlbmNlUHJvcGVydHlJZCI6MTI4LCJDcmVhdGVkQnkiOiJfTWFyZWlrZSBBcmlhYW5zIiwiQ3JlYXRlZE9uIjoiMjAxOS0wNi0xNFQxMToxNjoyNiIsIk1vZGlmaWVkQnkiOiJfTWFyZWlrZSBBcmlhYW5zIiwiSWQiOiIxYmU2MDI4YS0zZmNkLTQ3N2EtOGRhZi03OGNlYzAzM2I0MjIiLCJNb2RpZmllZE9uIjoiMjAxOS0wNi0xNFQxMToxNjozNyIsIlByb2plY3QiOnsiJHJlZiI6IjgifX1dLCJOb3RlcyI6IkpvdXJuYWwgQXJ0aWNsZVxyXG5SZXZpZXciLCJOdW1iZXIiOiI3IiwiT3JnYW5pemF0aW9ucyI6W10sIk90aGVyc0ludm9sdmVkIjpbXSwiUGFnZVJhbmdlIjoiPHNwPlxyXG4gIDxuPjYxMTwvbj5cclxuICA8aW4+dHJ1ZTwvaW4+XHJcbiAgPG9zPjYxMTwvb3M+XHJcbiAgPHBzPjYxMTwvcHM+XHJcbjwvc3A+XHJcbjxlcD5cclxuICA8bj42MjA8L24+XHJcbiAgPGluPnRydWU8L2luPlxyXG4gIDxvcz42MjA8L29zPlxyXG4gIDxwcz42MjA8L3BzPlxyXG48L2VwPlxyXG48b3M+NjExLTYyMDwvb3M+IiwiUGVyaW9kaWNhbCI6eyIkaWQiOiIxNy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4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WWVhclJlc29sdmVkIjoiMjAxOSIsIkNyZWF0ZWRCeSI6Il9NYXJlaWtlIEFyaWFhbnMiLCJDcmVhdGVkT24iOiIyMDE5LTA2LTE0VDExOjE2OjIzIiwiTW9kaWZpZWRCeSI6Il9NYXJlaWtlIEFyaWFhbnMiLCJJZCI6ImJhMjUxZDUxLTRjOWQtNGJhZS05NDk1LWI3YzZjMDI0NDRhYiIsIk1vZGlmaWVkT24iOiIyMDIwLTA3LTA2VDE1OjE1OjQ0IiwiUHJvamVjdCI6eyIkcmVmIjoiOCJ9fSwiVXNlTnVtYmVyaW5nVHlwZU9mUGFyZW50RG9jdW1lbnQiOmZhbHNlfV0sIkZvcm1hdHRlZFRleHQiOnsiJGlkIjoiMTgiLCJDb3VudCI6MSwiVGV4dFVuaXRzIjpbeyIkaWQiOiIxOSIsIkZvbnRTdHlsZSI6eyIkaWQiOiIyMCIsIk5ldXRyYWwiOnRydWV9LCJSZWFkaW5nT3JkZXIiOjEsIlRleHQiOiIoUmVpYmxpbmcgZXQgYWwuLCAyMDE5OiA2MTUpIn1dfSwiVGFnIjoiQ2l0YXZpUGxhY2Vob2xkZXIjNDMyMGMwMWQtNmM4NC00Y2ZkLWI2ZjEtNjQzNGZiYzc3N2VlIiwiVGV4dCI6IihSZWlibGluZyBldCBhbC4sIDIwMTk6IDYxNSkiLCJXQUlWZXJzaW9uIjoiNi40LjAuMzUifQ==}</w:instrText>
          </w:r>
          <w:r w:rsidR="00F252A1">
            <w:rPr>
              <w:noProof/>
              <w:lang w:val="en-US"/>
            </w:rPr>
            <w:fldChar w:fldCharType="separate"/>
          </w:r>
          <w:r w:rsidR="00F252A1">
            <w:rPr>
              <w:noProof/>
              <w:lang w:val="en-US"/>
            </w:rPr>
            <w:t>(Reibling et al., 2019: 615)</w:t>
          </w:r>
          <w:r w:rsidR="00F252A1">
            <w:rPr>
              <w:noProof/>
              <w:lang w:val="en-US"/>
            </w:rPr>
            <w:fldChar w:fldCharType="end"/>
          </w:r>
        </w:sdtContent>
      </w:sdt>
      <w:r w:rsidR="004B68A3">
        <w:rPr>
          <w:lang w:val="en-US"/>
        </w:rPr>
        <w:t>, however allows to combine results from different specifications “using the variability across those results as measure of confidence about the membership of two observations in one cluster” increasing reliability of the method itself.</w:t>
      </w:r>
    </w:p>
    <w:p w14:paraId="77DB0897" w14:textId="722EF3B9" w:rsidR="00574BF9" w:rsidRDefault="00B95452" w:rsidP="002A4B22">
      <w:pPr>
        <w:pStyle w:val="02FlietextEinzug"/>
        <w:rPr>
          <w:lang w:val="en-US"/>
        </w:rPr>
      </w:pPr>
      <w:r>
        <w:rPr>
          <w:lang w:val="en-US"/>
        </w:rPr>
        <w:t>Following the proposed framework</w:t>
      </w:r>
      <w:r w:rsidR="00E028AA">
        <w:rPr>
          <w:lang w:val="en-US"/>
        </w:rPr>
        <w:t xml:space="preserve"> </w:t>
      </w:r>
      <w:r>
        <w:rPr>
          <w:lang w:val="en-US"/>
        </w:rPr>
        <w:t>we specified cluster analysis</w:t>
      </w:r>
      <w:r w:rsidR="00574BF9">
        <w:rPr>
          <w:lang w:val="en-US"/>
        </w:rPr>
        <w:t xml:space="preserve"> in Stata 16</w:t>
      </w:r>
      <w:r>
        <w:rPr>
          <w:lang w:val="en-US"/>
        </w:rPr>
        <w:t xml:space="preserve"> with either z- and range-standardized variables, used Gower and squared Euclidian distance as measures of dissimilarity in both, a k-means partitioning analysis as well as a agglomerative cluster </w:t>
      </w:r>
      <w:r w:rsidR="00574BF9">
        <w:rPr>
          <w:lang w:val="en-US"/>
        </w:rPr>
        <w:t xml:space="preserve">analysis with average and Wards algorithms as linkage methods </w:t>
      </w:r>
      <w:r w:rsidR="00574BF9">
        <w:rPr>
          <w:lang w:val="en-US"/>
        </w:rPr>
        <w:lastRenderedPageBreak/>
        <w:t xml:space="preserve">and selected </w:t>
      </w:r>
      <w:r w:rsidR="009D562C">
        <w:rPr>
          <w:lang w:val="en-US"/>
        </w:rPr>
        <w:t xml:space="preserve">the </w:t>
      </w:r>
      <w:r w:rsidR="00574BF9">
        <w:rPr>
          <w:lang w:val="en-US"/>
        </w:rPr>
        <w:t xml:space="preserve">first and second-best result determined by stopping rules of </w:t>
      </w:r>
      <w:proofErr w:type="spellStart"/>
      <w:r w:rsidR="00574BF9">
        <w:rPr>
          <w:lang w:val="en-US"/>
        </w:rPr>
        <w:t>Calinski-Harabasz</w:t>
      </w:r>
      <w:proofErr w:type="spellEnd"/>
      <w:r w:rsidR="00574BF9">
        <w:rPr>
          <w:lang w:val="en-US"/>
        </w:rPr>
        <w:t xml:space="preserve"> and </w:t>
      </w:r>
      <w:proofErr w:type="spellStart"/>
      <w:r w:rsidR="00574BF9">
        <w:rPr>
          <w:lang w:val="en-US"/>
        </w:rPr>
        <w:t>Duda</w:t>
      </w:r>
      <w:proofErr w:type="spellEnd"/>
      <w:r w:rsidR="00574BF9">
        <w:rPr>
          <w:lang w:val="en-US"/>
        </w:rPr>
        <w:t xml:space="preserve">/Hart and </w:t>
      </w:r>
      <w:proofErr w:type="spellStart"/>
      <w:r w:rsidR="00574BF9">
        <w:rPr>
          <w:lang w:val="en-US"/>
        </w:rPr>
        <w:t>Dendrogramms</w:t>
      </w:r>
      <w:proofErr w:type="spellEnd"/>
      <w:r w:rsidR="009D562C">
        <w:rPr>
          <w:lang w:val="en-US"/>
        </w:rPr>
        <w:t xml:space="preserve"> for each of the 24 separate cluster analysis</w:t>
      </w:r>
      <w:r w:rsidR="00574BF9">
        <w:rPr>
          <w:lang w:val="en-US"/>
        </w:rPr>
        <w:t>.</w:t>
      </w:r>
    </w:p>
    <w:p w14:paraId="62F2363A" w14:textId="6DDA46AA" w:rsidR="005E0DE7" w:rsidRPr="004B68A3" w:rsidRDefault="00574BF9" w:rsidP="00AF0643">
      <w:pPr>
        <w:pStyle w:val="02FlietextEinzug"/>
        <w:rPr>
          <w:lang w:val="en-US"/>
        </w:rPr>
      </w:pPr>
      <w:r>
        <w:rPr>
          <w:lang w:val="en-US"/>
        </w:rPr>
        <w:t xml:space="preserve">Findings from 8 k-means </w:t>
      </w:r>
      <w:r w:rsidR="009D562C">
        <w:rPr>
          <w:lang w:val="en-US"/>
        </w:rPr>
        <w:t xml:space="preserve">and </w:t>
      </w:r>
      <w:r>
        <w:rPr>
          <w:lang w:val="en-US"/>
        </w:rPr>
        <w:t>16 hierarchical</w:t>
      </w:r>
      <w:r w:rsidR="009D562C">
        <w:rPr>
          <w:lang w:val="en-US"/>
        </w:rPr>
        <w:t xml:space="preserve"> cluster analysis</w:t>
      </w:r>
      <w:r>
        <w:rPr>
          <w:lang w:val="en-US"/>
        </w:rPr>
        <w:t xml:space="preserve"> results went equally in the calculation on how often each country was in the same cluster with every other country. To classify as full membership within this network of long-term-care systems, </w:t>
      </w:r>
      <w:r w:rsidR="00A23230">
        <w:rPr>
          <w:lang w:val="en-US"/>
        </w:rPr>
        <w:t>a connection between two countries</w:t>
      </w:r>
      <w:r>
        <w:rPr>
          <w:lang w:val="en-US"/>
        </w:rPr>
        <w:t xml:space="preserve"> </w:t>
      </w:r>
      <w:r w:rsidR="007C1E77">
        <w:rPr>
          <w:lang w:val="en-US"/>
        </w:rPr>
        <w:t>must</w:t>
      </w:r>
      <w:r>
        <w:rPr>
          <w:lang w:val="en-US"/>
        </w:rPr>
        <w:t xml:space="preserve"> show up in </w:t>
      </w:r>
      <w:r w:rsidR="006242EC">
        <w:rPr>
          <w:lang w:val="en-US"/>
        </w:rPr>
        <w:t>≥</w:t>
      </w:r>
      <w:r>
        <w:rPr>
          <w:lang w:val="en-US"/>
        </w:rPr>
        <w:t xml:space="preserve"> 66% of all </w:t>
      </w:r>
      <w:r w:rsidR="00264EB7">
        <w:rPr>
          <w:lang w:val="en-US"/>
        </w:rPr>
        <w:t>cluster analysis</w:t>
      </w:r>
      <w:r w:rsidR="008B7E3E">
        <w:rPr>
          <w:lang w:val="en-US"/>
        </w:rPr>
        <w:t xml:space="preserve"> and a country needs to have these strong ties with at least half of all countries in the cluster. A partial membership is defined as a connection of two countries in</w:t>
      </w:r>
      <w:r>
        <w:rPr>
          <w:lang w:val="en-US"/>
        </w:rPr>
        <w:t xml:space="preserve"> </w:t>
      </w:r>
      <w:r w:rsidR="006242EC">
        <w:rPr>
          <w:lang w:val="en-US"/>
        </w:rPr>
        <w:t>≥</w:t>
      </w:r>
      <w:r>
        <w:rPr>
          <w:lang w:val="en-US"/>
        </w:rPr>
        <w:t xml:space="preserve"> 50% of cluster</w:t>
      </w:r>
      <w:r w:rsidR="008B7E3E">
        <w:rPr>
          <w:lang w:val="en-US"/>
        </w:rPr>
        <w:t xml:space="preserve"> analysis</w:t>
      </w:r>
      <w:r>
        <w:rPr>
          <w:lang w:val="en-US"/>
        </w:rPr>
        <w:t>.</w:t>
      </w:r>
      <w:r w:rsidR="00AF0643">
        <w:rPr>
          <w:lang w:val="en-US"/>
        </w:rPr>
        <w:t xml:space="preserve"> </w:t>
      </w:r>
      <w:r w:rsidR="00826A47">
        <w:rPr>
          <w:lang w:val="en-US"/>
        </w:rPr>
        <w:t xml:space="preserve">We present one cluster solution which is based on the </w:t>
      </w:r>
      <w:r w:rsidR="00264EB7">
        <w:rPr>
          <w:lang w:val="en-US"/>
        </w:rPr>
        <w:t>full membership rule</w:t>
      </w:r>
      <w:r w:rsidR="00826A47">
        <w:rPr>
          <w:lang w:val="en-US"/>
        </w:rPr>
        <w:t xml:space="preserve"> and one cluster solution which also integrates </w:t>
      </w:r>
      <w:r w:rsidR="00264EB7">
        <w:rPr>
          <w:lang w:val="en-US"/>
        </w:rPr>
        <w:t xml:space="preserve">the partial </w:t>
      </w:r>
      <w:proofErr w:type="spellStart"/>
      <w:r w:rsidR="00264EB7">
        <w:rPr>
          <w:lang w:val="en-US"/>
        </w:rPr>
        <w:t>mebmerships</w:t>
      </w:r>
      <w:proofErr w:type="spellEnd"/>
      <w:r w:rsidR="00264EB7">
        <w:rPr>
          <w:lang w:val="en-US"/>
        </w:rPr>
        <w:t xml:space="preserve"> into the solution</w:t>
      </w:r>
      <w:r w:rsidR="00826A47">
        <w:rPr>
          <w:lang w:val="en-US"/>
        </w:rPr>
        <w:t>. We m</w:t>
      </w:r>
      <w:r w:rsidR="00264EB7">
        <w:rPr>
          <w:lang w:val="en-US"/>
        </w:rPr>
        <w:t xml:space="preserve">apped the cluster solution by a </w:t>
      </w:r>
      <w:r w:rsidR="00EF6744">
        <w:rPr>
          <w:lang w:val="en-US"/>
        </w:rPr>
        <w:t>network graph</w:t>
      </w:r>
      <w:r w:rsidR="00826A47">
        <w:rPr>
          <w:lang w:val="en-US"/>
        </w:rPr>
        <w:t xml:space="preserve">, which </w:t>
      </w:r>
      <w:r w:rsidR="008B7E3E">
        <w:rPr>
          <w:lang w:val="en-US"/>
        </w:rPr>
        <w:t xml:space="preserve">was </w:t>
      </w:r>
      <w:r w:rsidR="00EF6744">
        <w:rPr>
          <w:lang w:val="en-US"/>
        </w:rPr>
        <w:t xml:space="preserve">modelled </w:t>
      </w:r>
      <w:r w:rsidR="008B7E3E">
        <w:rPr>
          <w:lang w:val="en-US"/>
        </w:rPr>
        <w:t xml:space="preserve">by </w:t>
      </w:r>
      <w:r>
        <w:rPr>
          <w:lang w:val="en-US"/>
        </w:rPr>
        <w:t>UNICNET6/</w:t>
      </w:r>
      <w:proofErr w:type="spellStart"/>
      <w:r>
        <w:rPr>
          <w:lang w:val="en-US"/>
        </w:rPr>
        <w:t>Netdraw</w:t>
      </w:r>
      <w:proofErr w:type="spellEnd"/>
      <w:r>
        <w:rPr>
          <w:lang w:val="en-US"/>
        </w:rPr>
        <w:t>.</w:t>
      </w:r>
      <w:ins w:id="174" w:author="Philipp Alexander Linden" w:date="2020-07-07T15:27:00Z">
        <w:r w:rsidR="00C15C3A">
          <w:rPr>
            <w:lang w:val="en-US"/>
          </w:rPr>
          <w:t xml:space="preserve"> </w:t>
        </w:r>
        <w:r w:rsidR="00C15C3A" w:rsidRPr="00C15C3A">
          <w:rPr>
            <w:lang w:val="en-US"/>
          </w:rPr>
          <w:t>The graph thereby not only visualizes groups of countries and how likely it is that two countries belong to a similar type of LTC system. Rather it displays the internal consistency of LTC systems</w:t>
        </w:r>
        <w:r w:rsidR="003920CC">
          <w:rPr>
            <w:lang w:val="en-US"/>
          </w:rPr>
          <w:t xml:space="preserve"> allowing for an in-depth analysis</w:t>
        </w:r>
      </w:ins>
      <w:ins w:id="175" w:author="Philipp Alexander Linden" w:date="2020-07-07T15:28:00Z">
        <w:r w:rsidR="003920CC">
          <w:rPr>
            <w:lang w:val="en-US"/>
          </w:rPr>
          <w:t xml:space="preserve"> of the composition of clusters.</w:t>
        </w:r>
      </w:ins>
    </w:p>
    <w:p w14:paraId="0CCAFD0B" w14:textId="17EB4AA6" w:rsidR="00AD66E9" w:rsidRDefault="00AD66E9" w:rsidP="00EB31E0">
      <w:pPr>
        <w:pStyle w:val="berschrift1"/>
        <w:rPr>
          <w:lang w:val="en-US"/>
        </w:rPr>
      </w:pPr>
      <w:r w:rsidRPr="006A56FF">
        <w:rPr>
          <w:lang w:val="en-US"/>
        </w:rPr>
        <w:t>Results</w:t>
      </w:r>
      <w:r w:rsidR="0081256C" w:rsidRPr="006A56FF">
        <w:rPr>
          <w:lang w:val="en-US"/>
        </w:rPr>
        <w:t xml:space="preserve"> – </w:t>
      </w:r>
      <w:r w:rsidR="000852B7">
        <w:rPr>
          <w:lang w:val="en-US"/>
        </w:rPr>
        <w:t>12</w:t>
      </w:r>
      <w:r w:rsidR="00986D75">
        <w:rPr>
          <w:lang w:val="en-US"/>
        </w:rPr>
        <w:t>36</w:t>
      </w:r>
      <w:r w:rsidR="0081256C" w:rsidRPr="006A56FF">
        <w:rPr>
          <w:lang w:val="en-US"/>
        </w:rPr>
        <w:t xml:space="preserve"> words</w:t>
      </w:r>
    </w:p>
    <w:p w14:paraId="56410A74" w14:textId="5427C2A2" w:rsidR="00826A47" w:rsidRDefault="005F5909" w:rsidP="003E139E">
      <w:pPr>
        <w:pStyle w:val="02Flietext"/>
        <w:rPr>
          <w:ins w:id="176" w:author="Philipp Alexander Linden" w:date="2020-07-07T15:16:00Z"/>
          <w:lang w:val="en-US"/>
        </w:rPr>
      </w:pPr>
      <w:del w:id="177" w:author="Philipp Alexander Linden" w:date="2020-07-07T15:15:00Z">
        <w:r w:rsidRPr="00B6557F" w:rsidDel="00B17790">
          <w:rPr>
            <w:lang w:val="en-US"/>
          </w:rPr>
          <w:delText>Figure 1</w:delText>
        </w:r>
        <w:r w:rsidDel="00B17790">
          <w:rPr>
            <w:lang w:val="en-US"/>
          </w:rPr>
          <w:delText xml:space="preserve"> shows a graphical depiction of the clusters. </w:delText>
        </w:r>
        <w:r w:rsidR="00184E5A" w:rsidDel="00B17790">
          <w:rPr>
            <w:lang w:val="en-US"/>
          </w:rPr>
          <w:delText xml:space="preserve">All </w:delText>
        </w:r>
        <w:r w:rsidR="00264EB7" w:rsidDel="00B17790">
          <w:rPr>
            <w:lang w:val="en-US"/>
          </w:rPr>
          <w:delText xml:space="preserve">shown </w:delText>
        </w:r>
        <w:r w:rsidR="00184E5A" w:rsidDel="00B17790">
          <w:rPr>
            <w:lang w:val="en-US"/>
          </w:rPr>
          <w:delText xml:space="preserve">ties are </w:delText>
        </w:r>
        <w:r w:rsidDel="00B17790">
          <w:rPr>
            <w:lang w:val="en-US"/>
          </w:rPr>
          <w:delText>larger or equal 50%.</w:delText>
        </w:r>
        <w:r w:rsidR="009D1163" w:rsidDel="00B17790">
          <w:rPr>
            <w:lang w:val="en-US"/>
          </w:rPr>
          <w:delText xml:space="preserve"> The graph visualizes groups of countries and how likely it is that two countries belong to a similar type of LTC system. F</w:delText>
        </w:r>
        <w:r w:rsidR="002C11D6" w:rsidDel="00B17790">
          <w:rPr>
            <w:lang w:val="en-US"/>
          </w:rPr>
          <w:delText>urthermore, the graph and</w:delText>
        </w:r>
        <w:r w:rsidR="009D1163" w:rsidDel="00B17790">
          <w:rPr>
            <w:lang w:val="en-US"/>
          </w:rPr>
          <w:delText xml:space="preserve"> the information in table </w:delText>
        </w:r>
        <w:r w:rsidR="00184E5A" w:rsidDel="00B17790">
          <w:rPr>
            <w:lang w:val="en-US"/>
          </w:rPr>
          <w:delText>2</w:delText>
        </w:r>
        <w:r w:rsidR="009D1163" w:rsidDel="00B17790">
          <w:rPr>
            <w:lang w:val="en-US"/>
          </w:rPr>
          <w:delText xml:space="preserve"> show the internal consistency of LTC systems.</w:delText>
        </w:r>
        <w:r w:rsidR="007377B2" w:rsidDel="00B17790">
          <w:rPr>
            <w:lang w:val="en-US"/>
          </w:rPr>
          <w:delText xml:space="preserve"> </w:delText>
        </w:r>
      </w:del>
      <w:ins w:id="178" w:author="Philipp Alexander Linden" w:date="2020-07-07T15:21:00Z">
        <w:r w:rsidR="00B87403">
          <w:rPr>
            <w:lang w:val="en-US"/>
          </w:rPr>
          <w:t>Based on the full membership rule, n</w:t>
        </w:r>
      </w:ins>
      <w:del w:id="179" w:author="Philipp Alexander Linden" w:date="2020-07-07T15:21:00Z">
        <w:r w:rsidR="00184E5A" w:rsidDel="00B87403">
          <w:rPr>
            <w:lang w:val="en-US"/>
          </w:rPr>
          <w:delText>N</w:delText>
        </w:r>
      </w:del>
      <w:r w:rsidR="007377B2">
        <w:rPr>
          <w:lang w:val="en-US"/>
        </w:rPr>
        <w:t>ine clusters can be divided</w:t>
      </w:r>
      <w:ins w:id="180" w:author="Philipp Alexander Linden" w:date="2020-07-07T15:21:00Z">
        <w:r w:rsidR="00B87403">
          <w:rPr>
            <w:lang w:val="en-US"/>
          </w:rPr>
          <w:t xml:space="preserve"> (Table 1):</w:t>
        </w:r>
      </w:ins>
      <w:del w:id="181" w:author="Philipp Alexander Linden" w:date="2020-07-07T15:21:00Z">
        <w:r w:rsidR="00264EB7" w:rsidDel="00B87403">
          <w:rPr>
            <w:lang w:val="en-US"/>
          </w:rPr>
          <w:delText>, based on the full membership rule</w:delText>
        </w:r>
        <w:r w:rsidR="00465EA0" w:rsidDel="00B87403">
          <w:rPr>
            <w:lang w:val="en-US"/>
          </w:rPr>
          <w:delText>:</w:delText>
        </w:r>
      </w:del>
    </w:p>
    <w:p w14:paraId="1E881649" w14:textId="46C3EB9A" w:rsidR="00B17790" w:rsidRPr="00DA59EE" w:rsidRDefault="00B17790" w:rsidP="00B17790">
      <w:pPr>
        <w:pStyle w:val="02Flietext"/>
        <w:jc w:val="center"/>
        <w:rPr>
          <w:ins w:id="182" w:author="Philipp Alexander Linden" w:date="2020-07-07T15:16:00Z"/>
          <w:lang w:val="en-US"/>
        </w:rPr>
      </w:pPr>
      <w:ins w:id="183" w:author="Philipp Alexander Linden" w:date="2020-07-07T15:16:00Z">
        <w:r w:rsidRPr="00E028AA">
          <w:rPr>
            <w:highlight w:val="yellow"/>
            <w:lang w:val="en-US"/>
          </w:rPr>
          <w:t xml:space="preserve">--- TABLE </w:t>
        </w:r>
      </w:ins>
      <w:ins w:id="184" w:author="Philipp Alexander Linden" w:date="2020-07-07T15:22:00Z">
        <w:r w:rsidR="00B87403">
          <w:rPr>
            <w:highlight w:val="yellow"/>
            <w:lang w:val="en-US"/>
          </w:rPr>
          <w:t>2</w:t>
        </w:r>
      </w:ins>
      <w:ins w:id="185" w:author="Philipp Alexander Linden" w:date="2020-07-07T15:16:00Z">
        <w:r w:rsidRPr="00E028AA">
          <w:rPr>
            <w:highlight w:val="yellow"/>
            <w:lang w:val="en-US"/>
          </w:rPr>
          <w:t xml:space="preserve"> ABOUT HERE ---</w:t>
        </w:r>
      </w:ins>
    </w:p>
    <w:p w14:paraId="65CBB387" w14:textId="77777777" w:rsidR="00B17790" w:rsidRPr="000A6C8D" w:rsidRDefault="00B17790" w:rsidP="00B17790">
      <w:pPr>
        <w:pStyle w:val="Beschriftung"/>
        <w:keepNext/>
        <w:spacing w:before="240" w:after="240"/>
        <w:jc w:val="left"/>
        <w:rPr>
          <w:ins w:id="186" w:author="Philipp Alexander Linden" w:date="2020-07-07T15:16:00Z"/>
          <w:sz w:val="22"/>
          <w:szCs w:val="22"/>
          <w:lang w:val="en-US"/>
        </w:rPr>
      </w:pPr>
      <w:ins w:id="187" w:author="Philipp Alexander Linden" w:date="2020-07-07T15:16:00Z">
        <w:r w:rsidRPr="000A6C8D">
          <w:rPr>
            <w:sz w:val="22"/>
            <w:szCs w:val="22"/>
            <w:lang w:val="en-US"/>
          </w:rPr>
          <w:lastRenderedPageBreak/>
          <w:t xml:space="preserve">Table </w:t>
        </w:r>
        <w:r w:rsidRPr="000A6C8D">
          <w:rPr>
            <w:sz w:val="22"/>
            <w:szCs w:val="22"/>
            <w:lang w:val="en-US"/>
          </w:rPr>
          <w:fldChar w:fldCharType="begin"/>
        </w:r>
        <w:r w:rsidRPr="000A6C8D">
          <w:rPr>
            <w:sz w:val="22"/>
            <w:szCs w:val="22"/>
            <w:lang w:val="en-US"/>
          </w:rPr>
          <w:instrText xml:space="preserve"> SEQ Table \* ARABIC </w:instrText>
        </w:r>
        <w:r w:rsidRPr="000A6C8D">
          <w:rPr>
            <w:sz w:val="22"/>
            <w:szCs w:val="22"/>
            <w:lang w:val="en-US"/>
          </w:rPr>
          <w:fldChar w:fldCharType="separate"/>
        </w:r>
        <w:r>
          <w:rPr>
            <w:noProof/>
            <w:sz w:val="22"/>
            <w:szCs w:val="22"/>
            <w:lang w:val="en-US"/>
          </w:rPr>
          <w:t>2</w:t>
        </w:r>
        <w:r w:rsidRPr="000A6C8D">
          <w:rPr>
            <w:sz w:val="22"/>
            <w:szCs w:val="22"/>
            <w:lang w:val="en-US"/>
          </w:rPr>
          <w:fldChar w:fldCharType="end"/>
        </w:r>
        <w:r w:rsidRPr="000A6C8D">
          <w:rPr>
            <w:sz w:val="22"/>
            <w:szCs w:val="22"/>
            <w:lang w:val="en-US"/>
          </w:rPr>
          <w:t xml:space="preserve">: Clustering based on benchmark percentages of same cluster </w:t>
        </w:r>
        <w:commentRangeStart w:id="188"/>
        <w:r w:rsidRPr="000A6C8D">
          <w:rPr>
            <w:sz w:val="22"/>
            <w:szCs w:val="22"/>
            <w:lang w:val="en-US"/>
          </w:rPr>
          <w:t>solutions</w:t>
        </w:r>
        <w:commentRangeEnd w:id="188"/>
        <w:r>
          <w:rPr>
            <w:rStyle w:val="Kommentarzeichen"/>
            <w:color w:val="000000"/>
          </w:rPr>
          <w:commentReference w:id="188"/>
        </w:r>
      </w:ins>
    </w:p>
    <w:tbl>
      <w:tblPr>
        <w:tblStyle w:val="EinfacheTabelle3"/>
        <w:tblW w:w="8505" w:type="dxa"/>
        <w:shd w:val="clear" w:color="auto" w:fill="FFFFFF" w:themeFill="background1"/>
        <w:tblLayout w:type="fixed"/>
        <w:tblLook w:val="04A0" w:firstRow="1" w:lastRow="0" w:firstColumn="1" w:lastColumn="0" w:noHBand="0" w:noVBand="1"/>
      </w:tblPr>
      <w:tblGrid>
        <w:gridCol w:w="1105"/>
        <w:gridCol w:w="822"/>
        <w:gridCol w:w="822"/>
        <w:gridCol w:w="822"/>
        <w:gridCol w:w="822"/>
        <w:gridCol w:w="823"/>
        <w:gridCol w:w="822"/>
        <w:gridCol w:w="822"/>
        <w:gridCol w:w="822"/>
        <w:gridCol w:w="823"/>
      </w:tblGrid>
      <w:tr w:rsidR="00B17790" w:rsidRPr="007A31D0" w14:paraId="2D8318BF" w14:textId="77777777" w:rsidTr="000E6987">
        <w:trPr>
          <w:cnfStyle w:val="100000000000" w:firstRow="1" w:lastRow="0" w:firstColumn="0" w:lastColumn="0" w:oddVBand="0" w:evenVBand="0" w:oddHBand="0" w:evenHBand="0" w:firstRowFirstColumn="0" w:firstRowLastColumn="0" w:lastRowFirstColumn="0" w:lastRowLastColumn="0"/>
          <w:trHeight w:val="680"/>
          <w:ins w:id="189" w:author="Philipp Alexander Linden" w:date="2020-07-07T15:16:00Z"/>
        </w:trPr>
        <w:tc>
          <w:tcPr>
            <w:cnfStyle w:val="001000000100" w:firstRow="0" w:lastRow="0" w:firstColumn="1" w:lastColumn="0" w:oddVBand="0" w:evenVBand="0" w:oddHBand="0" w:evenHBand="0" w:firstRowFirstColumn="1" w:firstRowLastColumn="0" w:lastRowFirstColumn="0" w:lastRowLastColumn="0"/>
            <w:tcW w:w="1105" w:type="dxa"/>
            <w:tcBorders>
              <w:top w:val="single" w:sz="12" w:space="0" w:color="auto"/>
            </w:tcBorders>
            <w:shd w:val="clear" w:color="auto" w:fill="FFFFFF" w:themeFill="background1"/>
            <w:vAlign w:val="center"/>
          </w:tcPr>
          <w:p w14:paraId="52B3270C" w14:textId="77777777" w:rsidR="00B17790" w:rsidRPr="00C3071E" w:rsidRDefault="00B17790" w:rsidP="000E6987">
            <w:pPr>
              <w:spacing w:line="276" w:lineRule="auto"/>
              <w:rPr>
                <w:ins w:id="190" w:author="Philipp Alexander Linden" w:date="2020-07-07T15:16:00Z"/>
                <w:b w:val="0"/>
                <w:bCs w:val="0"/>
                <w:caps w:val="0"/>
                <w:color w:val="auto"/>
                <w:sz w:val="16"/>
                <w:szCs w:val="16"/>
                <w:lang w:val="en-US"/>
              </w:rPr>
            </w:pPr>
          </w:p>
        </w:tc>
        <w:tc>
          <w:tcPr>
            <w:tcW w:w="822" w:type="dxa"/>
            <w:tcBorders>
              <w:top w:val="single" w:sz="12" w:space="0" w:color="auto"/>
              <w:right w:val="nil"/>
            </w:tcBorders>
            <w:shd w:val="clear" w:color="auto" w:fill="FFFFFF" w:themeFill="background1"/>
            <w:vAlign w:val="center"/>
          </w:tcPr>
          <w:p w14:paraId="3DEDCB81" w14:textId="77777777" w:rsidR="00B17790" w:rsidRPr="00C3071E" w:rsidRDefault="00B17790" w:rsidP="000E6987">
            <w:pPr>
              <w:jc w:val="center"/>
              <w:cnfStyle w:val="100000000000" w:firstRow="1" w:lastRow="0" w:firstColumn="0" w:lastColumn="0" w:oddVBand="0" w:evenVBand="0" w:oddHBand="0" w:evenHBand="0" w:firstRowFirstColumn="0" w:firstRowLastColumn="0" w:lastRowFirstColumn="0" w:lastRowLastColumn="0"/>
              <w:rPr>
                <w:ins w:id="191" w:author="Philipp Alexander Linden" w:date="2020-07-07T15:16:00Z"/>
                <w:b w:val="0"/>
                <w:bCs w:val="0"/>
                <w:caps w:val="0"/>
                <w:color w:val="auto"/>
                <w:sz w:val="16"/>
                <w:szCs w:val="16"/>
                <w:lang w:val="en-US"/>
              </w:rPr>
            </w:pPr>
            <w:ins w:id="192" w:author="Philipp Alexander Linden" w:date="2020-07-07T15:16:00Z">
              <w:r>
                <w:rPr>
                  <w:b w:val="0"/>
                  <w:bCs w:val="0"/>
                  <w:caps w:val="0"/>
                  <w:color w:val="auto"/>
                  <w:sz w:val="16"/>
                  <w:szCs w:val="16"/>
                  <w:lang w:val="en-US"/>
                </w:rPr>
                <w:t>1</w:t>
              </w:r>
            </w:ins>
          </w:p>
        </w:tc>
        <w:tc>
          <w:tcPr>
            <w:tcW w:w="822" w:type="dxa"/>
            <w:tcBorders>
              <w:top w:val="single" w:sz="12" w:space="0" w:color="auto"/>
            </w:tcBorders>
            <w:shd w:val="clear" w:color="auto" w:fill="FFFFFF" w:themeFill="background1"/>
            <w:vAlign w:val="center"/>
          </w:tcPr>
          <w:p w14:paraId="66A4ED07" w14:textId="77777777" w:rsidR="00B17790" w:rsidRPr="00C3071E" w:rsidRDefault="00B17790" w:rsidP="000E6987">
            <w:pPr>
              <w:jc w:val="center"/>
              <w:cnfStyle w:val="100000000000" w:firstRow="1" w:lastRow="0" w:firstColumn="0" w:lastColumn="0" w:oddVBand="0" w:evenVBand="0" w:oddHBand="0" w:evenHBand="0" w:firstRowFirstColumn="0" w:firstRowLastColumn="0" w:lastRowFirstColumn="0" w:lastRowLastColumn="0"/>
              <w:rPr>
                <w:ins w:id="193" w:author="Philipp Alexander Linden" w:date="2020-07-07T15:16:00Z"/>
                <w:b w:val="0"/>
                <w:bCs w:val="0"/>
                <w:caps w:val="0"/>
                <w:color w:val="auto"/>
                <w:sz w:val="16"/>
                <w:szCs w:val="16"/>
                <w:lang w:val="en-US"/>
              </w:rPr>
            </w:pPr>
            <w:ins w:id="194" w:author="Philipp Alexander Linden" w:date="2020-07-07T15:16:00Z">
              <w:r>
                <w:rPr>
                  <w:b w:val="0"/>
                  <w:bCs w:val="0"/>
                  <w:caps w:val="0"/>
                  <w:color w:val="auto"/>
                  <w:sz w:val="16"/>
                  <w:szCs w:val="16"/>
                  <w:lang w:val="en-US"/>
                </w:rPr>
                <w:t>2</w:t>
              </w:r>
            </w:ins>
          </w:p>
        </w:tc>
        <w:tc>
          <w:tcPr>
            <w:tcW w:w="822" w:type="dxa"/>
            <w:tcBorders>
              <w:top w:val="single" w:sz="12" w:space="0" w:color="auto"/>
              <w:right w:val="nil"/>
            </w:tcBorders>
            <w:shd w:val="clear" w:color="auto" w:fill="FFFFFF" w:themeFill="background1"/>
            <w:vAlign w:val="center"/>
          </w:tcPr>
          <w:p w14:paraId="6026053A" w14:textId="77777777" w:rsidR="00B17790" w:rsidRPr="00C3071E" w:rsidRDefault="00B17790" w:rsidP="000E6987">
            <w:pPr>
              <w:jc w:val="center"/>
              <w:cnfStyle w:val="100000000000" w:firstRow="1" w:lastRow="0" w:firstColumn="0" w:lastColumn="0" w:oddVBand="0" w:evenVBand="0" w:oddHBand="0" w:evenHBand="0" w:firstRowFirstColumn="0" w:firstRowLastColumn="0" w:lastRowFirstColumn="0" w:lastRowLastColumn="0"/>
              <w:rPr>
                <w:ins w:id="195" w:author="Philipp Alexander Linden" w:date="2020-07-07T15:16:00Z"/>
                <w:b w:val="0"/>
                <w:bCs w:val="0"/>
                <w:caps w:val="0"/>
                <w:color w:val="auto"/>
                <w:sz w:val="16"/>
                <w:szCs w:val="16"/>
                <w:lang w:val="en-US"/>
              </w:rPr>
            </w:pPr>
            <w:ins w:id="196" w:author="Philipp Alexander Linden" w:date="2020-07-07T15:16:00Z">
              <w:r>
                <w:rPr>
                  <w:b w:val="0"/>
                  <w:bCs w:val="0"/>
                  <w:caps w:val="0"/>
                  <w:color w:val="auto"/>
                  <w:sz w:val="16"/>
                  <w:szCs w:val="16"/>
                  <w:lang w:val="en-US"/>
                </w:rPr>
                <w:t>3</w:t>
              </w:r>
            </w:ins>
          </w:p>
        </w:tc>
        <w:tc>
          <w:tcPr>
            <w:tcW w:w="822" w:type="dxa"/>
            <w:tcBorders>
              <w:top w:val="single" w:sz="12" w:space="0" w:color="auto"/>
              <w:left w:val="nil"/>
              <w:bottom w:val="single" w:sz="4" w:space="0" w:color="auto"/>
            </w:tcBorders>
            <w:shd w:val="clear" w:color="auto" w:fill="FFFFFF" w:themeFill="background1"/>
            <w:vAlign w:val="center"/>
          </w:tcPr>
          <w:p w14:paraId="2DA35A30" w14:textId="77777777" w:rsidR="00B17790" w:rsidRPr="00C3071E" w:rsidRDefault="00B17790" w:rsidP="000E6987">
            <w:pPr>
              <w:jc w:val="center"/>
              <w:cnfStyle w:val="100000000000" w:firstRow="1" w:lastRow="0" w:firstColumn="0" w:lastColumn="0" w:oddVBand="0" w:evenVBand="0" w:oddHBand="0" w:evenHBand="0" w:firstRowFirstColumn="0" w:firstRowLastColumn="0" w:lastRowFirstColumn="0" w:lastRowLastColumn="0"/>
              <w:rPr>
                <w:ins w:id="197" w:author="Philipp Alexander Linden" w:date="2020-07-07T15:16:00Z"/>
                <w:b w:val="0"/>
                <w:bCs w:val="0"/>
                <w:caps w:val="0"/>
                <w:color w:val="auto"/>
                <w:sz w:val="16"/>
                <w:szCs w:val="16"/>
                <w:lang w:val="en-US"/>
              </w:rPr>
            </w:pPr>
            <w:ins w:id="198" w:author="Philipp Alexander Linden" w:date="2020-07-07T15:16:00Z">
              <w:r>
                <w:rPr>
                  <w:b w:val="0"/>
                  <w:bCs w:val="0"/>
                  <w:caps w:val="0"/>
                  <w:color w:val="auto"/>
                  <w:sz w:val="16"/>
                  <w:szCs w:val="16"/>
                  <w:lang w:val="en-US"/>
                </w:rPr>
                <w:t>4</w:t>
              </w:r>
            </w:ins>
          </w:p>
        </w:tc>
        <w:tc>
          <w:tcPr>
            <w:tcW w:w="823" w:type="dxa"/>
            <w:tcBorders>
              <w:top w:val="single" w:sz="12" w:space="0" w:color="auto"/>
              <w:bottom w:val="single" w:sz="4" w:space="0" w:color="auto"/>
            </w:tcBorders>
            <w:shd w:val="clear" w:color="auto" w:fill="FFFFFF" w:themeFill="background1"/>
            <w:vAlign w:val="center"/>
          </w:tcPr>
          <w:p w14:paraId="6EC7AE4A" w14:textId="77777777" w:rsidR="00B17790" w:rsidRPr="00C3071E" w:rsidRDefault="00B17790" w:rsidP="000E6987">
            <w:pPr>
              <w:jc w:val="center"/>
              <w:cnfStyle w:val="100000000000" w:firstRow="1" w:lastRow="0" w:firstColumn="0" w:lastColumn="0" w:oddVBand="0" w:evenVBand="0" w:oddHBand="0" w:evenHBand="0" w:firstRowFirstColumn="0" w:firstRowLastColumn="0" w:lastRowFirstColumn="0" w:lastRowLastColumn="0"/>
              <w:rPr>
                <w:ins w:id="199" w:author="Philipp Alexander Linden" w:date="2020-07-07T15:16:00Z"/>
                <w:b w:val="0"/>
                <w:bCs w:val="0"/>
                <w:caps w:val="0"/>
                <w:color w:val="auto"/>
                <w:sz w:val="16"/>
                <w:szCs w:val="16"/>
                <w:lang w:val="en-US"/>
              </w:rPr>
            </w:pPr>
            <w:ins w:id="200" w:author="Philipp Alexander Linden" w:date="2020-07-07T15:16:00Z">
              <w:r>
                <w:rPr>
                  <w:b w:val="0"/>
                  <w:bCs w:val="0"/>
                  <w:caps w:val="0"/>
                  <w:color w:val="auto"/>
                  <w:sz w:val="16"/>
                  <w:szCs w:val="16"/>
                  <w:lang w:val="en-US"/>
                </w:rPr>
                <w:t>5</w:t>
              </w:r>
            </w:ins>
          </w:p>
        </w:tc>
        <w:tc>
          <w:tcPr>
            <w:tcW w:w="822" w:type="dxa"/>
            <w:tcBorders>
              <w:top w:val="single" w:sz="12" w:space="0" w:color="auto"/>
              <w:bottom w:val="single" w:sz="4" w:space="0" w:color="auto"/>
            </w:tcBorders>
            <w:shd w:val="clear" w:color="auto" w:fill="FFFFFF" w:themeFill="background1"/>
            <w:vAlign w:val="center"/>
          </w:tcPr>
          <w:p w14:paraId="7D763854" w14:textId="77777777" w:rsidR="00B17790" w:rsidRPr="00C3071E" w:rsidRDefault="00B17790" w:rsidP="000E6987">
            <w:pPr>
              <w:jc w:val="center"/>
              <w:cnfStyle w:val="100000000000" w:firstRow="1" w:lastRow="0" w:firstColumn="0" w:lastColumn="0" w:oddVBand="0" w:evenVBand="0" w:oddHBand="0" w:evenHBand="0" w:firstRowFirstColumn="0" w:firstRowLastColumn="0" w:lastRowFirstColumn="0" w:lastRowLastColumn="0"/>
              <w:rPr>
                <w:ins w:id="201" w:author="Philipp Alexander Linden" w:date="2020-07-07T15:16:00Z"/>
                <w:b w:val="0"/>
                <w:bCs w:val="0"/>
                <w:caps w:val="0"/>
                <w:color w:val="auto"/>
                <w:sz w:val="16"/>
                <w:szCs w:val="16"/>
                <w:lang w:val="en-US"/>
              </w:rPr>
            </w:pPr>
            <w:ins w:id="202" w:author="Philipp Alexander Linden" w:date="2020-07-07T15:16:00Z">
              <w:r>
                <w:rPr>
                  <w:b w:val="0"/>
                  <w:bCs w:val="0"/>
                  <w:caps w:val="0"/>
                  <w:color w:val="auto"/>
                  <w:sz w:val="16"/>
                  <w:szCs w:val="16"/>
                  <w:lang w:val="en-US"/>
                </w:rPr>
                <w:t>6</w:t>
              </w:r>
            </w:ins>
          </w:p>
        </w:tc>
        <w:tc>
          <w:tcPr>
            <w:tcW w:w="822" w:type="dxa"/>
            <w:tcBorders>
              <w:top w:val="single" w:sz="12" w:space="0" w:color="auto"/>
              <w:bottom w:val="single" w:sz="4" w:space="0" w:color="auto"/>
            </w:tcBorders>
            <w:shd w:val="clear" w:color="auto" w:fill="FFFFFF" w:themeFill="background1"/>
            <w:vAlign w:val="center"/>
          </w:tcPr>
          <w:p w14:paraId="3B5BDAA3" w14:textId="77777777" w:rsidR="00B17790" w:rsidRPr="00C3071E" w:rsidRDefault="00B17790" w:rsidP="000E6987">
            <w:pPr>
              <w:jc w:val="center"/>
              <w:cnfStyle w:val="100000000000" w:firstRow="1" w:lastRow="0" w:firstColumn="0" w:lastColumn="0" w:oddVBand="0" w:evenVBand="0" w:oddHBand="0" w:evenHBand="0" w:firstRowFirstColumn="0" w:firstRowLastColumn="0" w:lastRowFirstColumn="0" w:lastRowLastColumn="0"/>
              <w:rPr>
                <w:ins w:id="203" w:author="Philipp Alexander Linden" w:date="2020-07-07T15:16:00Z"/>
                <w:b w:val="0"/>
                <w:bCs w:val="0"/>
                <w:caps w:val="0"/>
                <w:color w:val="auto"/>
                <w:sz w:val="16"/>
                <w:szCs w:val="16"/>
                <w:lang w:val="en-US"/>
              </w:rPr>
            </w:pPr>
            <w:ins w:id="204" w:author="Philipp Alexander Linden" w:date="2020-07-07T15:16:00Z">
              <w:r>
                <w:rPr>
                  <w:b w:val="0"/>
                  <w:bCs w:val="0"/>
                  <w:caps w:val="0"/>
                  <w:color w:val="auto"/>
                  <w:sz w:val="16"/>
                  <w:szCs w:val="16"/>
                  <w:lang w:val="en-US"/>
                </w:rPr>
                <w:t>7</w:t>
              </w:r>
            </w:ins>
          </w:p>
        </w:tc>
        <w:tc>
          <w:tcPr>
            <w:tcW w:w="822" w:type="dxa"/>
            <w:tcBorders>
              <w:top w:val="single" w:sz="12" w:space="0" w:color="auto"/>
              <w:bottom w:val="single" w:sz="4" w:space="0" w:color="auto"/>
            </w:tcBorders>
            <w:shd w:val="clear" w:color="auto" w:fill="FFFFFF" w:themeFill="background1"/>
            <w:vAlign w:val="center"/>
          </w:tcPr>
          <w:p w14:paraId="4DDF7D40" w14:textId="77777777" w:rsidR="00B17790" w:rsidRPr="00C3071E" w:rsidRDefault="00B17790" w:rsidP="000E6987">
            <w:pPr>
              <w:pStyle w:val="Kommentartext"/>
              <w:jc w:val="center"/>
              <w:cnfStyle w:val="100000000000" w:firstRow="1" w:lastRow="0" w:firstColumn="0" w:lastColumn="0" w:oddVBand="0" w:evenVBand="0" w:oddHBand="0" w:evenHBand="0" w:firstRowFirstColumn="0" w:firstRowLastColumn="0" w:lastRowFirstColumn="0" w:lastRowLastColumn="0"/>
              <w:rPr>
                <w:ins w:id="205" w:author="Philipp Alexander Linden" w:date="2020-07-07T15:16:00Z"/>
                <w:b w:val="0"/>
                <w:bCs w:val="0"/>
                <w:caps w:val="0"/>
                <w:color w:val="auto"/>
                <w:sz w:val="16"/>
                <w:szCs w:val="16"/>
                <w:lang w:val="en-US"/>
              </w:rPr>
            </w:pPr>
            <w:ins w:id="206" w:author="Philipp Alexander Linden" w:date="2020-07-07T15:16:00Z">
              <w:r>
                <w:rPr>
                  <w:b w:val="0"/>
                  <w:bCs w:val="0"/>
                  <w:caps w:val="0"/>
                  <w:color w:val="auto"/>
                  <w:sz w:val="16"/>
                  <w:szCs w:val="16"/>
                  <w:lang w:val="en-US"/>
                </w:rPr>
                <w:t>8</w:t>
              </w:r>
            </w:ins>
          </w:p>
        </w:tc>
        <w:tc>
          <w:tcPr>
            <w:tcW w:w="823" w:type="dxa"/>
            <w:tcBorders>
              <w:top w:val="single" w:sz="12" w:space="0" w:color="auto"/>
              <w:bottom w:val="single" w:sz="4" w:space="0" w:color="auto"/>
            </w:tcBorders>
            <w:shd w:val="clear" w:color="auto" w:fill="FFFFFF" w:themeFill="background1"/>
            <w:vAlign w:val="center"/>
          </w:tcPr>
          <w:p w14:paraId="11D4D885" w14:textId="77777777" w:rsidR="00B17790" w:rsidRPr="00C3071E" w:rsidRDefault="00B17790" w:rsidP="000E6987">
            <w:pPr>
              <w:pStyle w:val="Kommentartext"/>
              <w:jc w:val="center"/>
              <w:cnfStyle w:val="100000000000" w:firstRow="1" w:lastRow="0" w:firstColumn="0" w:lastColumn="0" w:oddVBand="0" w:evenVBand="0" w:oddHBand="0" w:evenHBand="0" w:firstRowFirstColumn="0" w:firstRowLastColumn="0" w:lastRowFirstColumn="0" w:lastRowLastColumn="0"/>
              <w:rPr>
                <w:ins w:id="207" w:author="Philipp Alexander Linden" w:date="2020-07-07T15:16:00Z"/>
                <w:b w:val="0"/>
                <w:bCs w:val="0"/>
                <w:caps w:val="0"/>
                <w:color w:val="auto"/>
                <w:sz w:val="16"/>
                <w:szCs w:val="16"/>
                <w:lang w:val="en-US"/>
              </w:rPr>
            </w:pPr>
            <w:ins w:id="208" w:author="Philipp Alexander Linden" w:date="2020-07-07T15:16:00Z">
              <w:r>
                <w:rPr>
                  <w:b w:val="0"/>
                  <w:bCs w:val="0"/>
                  <w:caps w:val="0"/>
                  <w:color w:val="auto"/>
                  <w:sz w:val="16"/>
                  <w:szCs w:val="16"/>
                  <w:lang w:val="en-US"/>
                </w:rPr>
                <w:t>9</w:t>
              </w:r>
            </w:ins>
          </w:p>
        </w:tc>
      </w:tr>
      <w:tr w:rsidR="00B17790" w:rsidRPr="007A31D0" w14:paraId="59C2FC53" w14:textId="77777777" w:rsidTr="000E6987">
        <w:trPr>
          <w:cnfStyle w:val="000000100000" w:firstRow="0" w:lastRow="0" w:firstColumn="0" w:lastColumn="0" w:oddVBand="0" w:evenVBand="0" w:oddHBand="1" w:evenHBand="0" w:firstRowFirstColumn="0" w:firstRowLastColumn="0" w:lastRowFirstColumn="0" w:lastRowLastColumn="0"/>
          <w:trHeight w:val="680"/>
          <w:ins w:id="209" w:author="Philipp Alexander Linden" w:date="2020-07-07T15:16:00Z"/>
        </w:trPr>
        <w:tc>
          <w:tcPr>
            <w:cnfStyle w:val="001000000000" w:firstRow="0" w:lastRow="0" w:firstColumn="1" w:lastColumn="0" w:oddVBand="0" w:evenVBand="0" w:oddHBand="0" w:evenHBand="0" w:firstRowFirstColumn="0" w:firstRowLastColumn="0" w:lastRowFirstColumn="0" w:lastRowLastColumn="0"/>
            <w:tcW w:w="1105" w:type="dxa"/>
            <w:tcBorders>
              <w:top w:val="single" w:sz="4" w:space="0" w:color="auto"/>
            </w:tcBorders>
            <w:shd w:val="clear" w:color="auto" w:fill="FFFFFF" w:themeFill="background1"/>
            <w:vAlign w:val="center"/>
          </w:tcPr>
          <w:p w14:paraId="1959143B" w14:textId="77777777" w:rsidR="00B17790" w:rsidRPr="00C3071E" w:rsidRDefault="00B17790" w:rsidP="000E6987">
            <w:pPr>
              <w:spacing w:line="276" w:lineRule="auto"/>
              <w:rPr>
                <w:ins w:id="210" w:author="Philipp Alexander Linden" w:date="2020-07-07T15:16:00Z"/>
                <w:b w:val="0"/>
                <w:bCs w:val="0"/>
                <w:caps w:val="0"/>
                <w:color w:val="auto"/>
                <w:sz w:val="16"/>
                <w:szCs w:val="16"/>
                <w:lang w:val="en-US"/>
              </w:rPr>
            </w:pPr>
            <w:ins w:id="211" w:author="Philipp Alexander Linden" w:date="2020-07-07T15:16:00Z">
              <w:r w:rsidRPr="00C3071E">
                <w:rPr>
                  <w:b w:val="0"/>
                  <w:bCs w:val="0"/>
                  <w:caps w:val="0"/>
                  <w:color w:val="auto"/>
                  <w:sz w:val="16"/>
                  <w:szCs w:val="16"/>
                  <w:lang w:val="en-US"/>
                </w:rPr>
                <w:t>≥</w:t>
              </w:r>
              <w:r>
                <w:rPr>
                  <w:b w:val="0"/>
                  <w:bCs w:val="0"/>
                  <w:caps w:val="0"/>
                  <w:color w:val="auto"/>
                  <w:sz w:val="16"/>
                  <w:szCs w:val="16"/>
                  <w:lang w:val="en-US"/>
                </w:rPr>
                <w:t xml:space="preserve"> </w:t>
              </w:r>
              <w:r w:rsidRPr="00C3071E">
                <w:rPr>
                  <w:b w:val="0"/>
                  <w:bCs w:val="0"/>
                  <w:caps w:val="0"/>
                  <w:color w:val="auto"/>
                  <w:sz w:val="16"/>
                  <w:szCs w:val="16"/>
                  <w:lang w:val="en-US"/>
                </w:rPr>
                <w:t>0</w:t>
              </w:r>
              <w:r>
                <w:rPr>
                  <w:b w:val="0"/>
                  <w:bCs w:val="0"/>
                  <w:caps w:val="0"/>
                  <w:color w:val="auto"/>
                  <w:sz w:val="16"/>
                  <w:szCs w:val="16"/>
                  <w:lang w:val="en-US"/>
                </w:rPr>
                <w:t>.</w:t>
              </w:r>
              <w:r w:rsidRPr="00C3071E">
                <w:rPr>
                  <w:b w:val="0"/>
                  <w:bCs w:val="0"/>
                  <w:caps w:val="0"/>
                  <w:color w:val="auto"/>
                  <w:sz w:val="16"/>
                  <w:szCs w:val="16"/>
                  <w:lang w:val="en-US"/>
                </w:rPr>
                <w:t>66 and ≥ 0</w:t>
              </w:r>
              <w:r>
                <w:rPr>
                  <w:b w:val="0"/>
                  <w:bCs w:val="0"/>
                  <w:caps w:val="0"/>
                  <w:color w:val="auto"/>
                  <w:sz w:val="16"/>
                  <w:szCs w:val="16"/>
                  <w:lang w:val="en-US"/>
                </w:rPr>
                <w:t>.</w:t>
              </w:r>
              <w:r w:rsidRPr="00C3071E">
                <w:rPr>
                  <w:b w:val="0"/>
                  <w:bCs w:val="0"/>
                  <w:caps w:val="0"/>
                  <w:color w:val="auto"/>
                  <w:sz w:val="16"/>
                  <w:szCs w:val="16"/>
                  <w:lang w:val="en-US"/>
                </w:rPr>
                <w:t>5</w:t>
              </w:r>
              <w:r>
                <w:rPr>
                  <w:b w:val="0"/>
                  <w:bCs w:val="0"/>
                  <w:caps w:val="0"/>
                  <w:color w:val="auto"/>
                  <w:sz w:val="16"/>
                  <w:szCs w:val="16"/>
                  <w:lang w:val="en-US"/>
                </w:rPr>
                <w:t xml:space="preserve"> cluster ties</w:t>
              </w:r>
            </w:ins>
          </w:p>
        </w:tc>
        <w:tc>
          <w:tcPr>
            <w:tcW w:w="822" w:type="dxa"/>
            <w:tcBorders>
              <w:top w:val="single" w:sz="4" w:space="0" w:color="auto"/>
              <w:right w:val="nil"/>
            </w:tcBorders>
            <w:shd w:val="clear" w:color="auto" w:fill="FFFFFF" w:themeFill="background1"/>
            <w:vAlign w:val="center"/>
          </w:tcPr>
          <w:p w14:paraId="0969E1CB" w14:textId="77777777" w:rsidR="00B17790" w:rsidRPr="00C3071E" w:rsidRDefault="00B17790" w:rsidP="000E6987">
            <w:pPr>
              <w:jc w:val="center"/>
              <w:cnfStyle w:val="000000100000" w:firstRow="0" w:lastRow="0" w:firstColumn="0" w:lastColumn="0" w:oddVBand="0" w:evenVBand="0" w:oddHBand="1" w:evenHBand="0" w:firstRowFirstColumn="0" w:firstRowLastColumn="0" w:lastRowFirstColumn="0" w:lastRowLastColumn="0"/>
              <w:rPr>
                <w:ins w:id="212" w:author="Philipp Alexander Linden" w:date="2020-07-07T15:16:00Z"/>
                <w:color w:val="auto"/>
                <w:sz w:val="16"/>
                <w:szCs w:val="16"/>
              </w:rPr>
            </w:pPr>
            <w:ins w:id="213" w:author="Philipp Alexander Linden" w:date="2020-07-07T15:16:00Z">
              <w:r w:rsidRPr="00C3071E">
                <w:rPr>
                  <w:color w:val="auto"/>
                  <w:sz w:val="16"/>
                  <w:szCs w:val="16"/>
                  <w:lang w:val="en-US"/>
                </w:rPr>
                <w:t>CZ, LV, PL</w:t>
              </w:r>
            </w:ins>
          </w:p>
        </w:tc>
        <w:tc>
          <w:tcPr>
            <w:tcW w:w="822" w:type="dxa"/>
            <w:tcBorders>
              <w:top w:val="single" w:sz="4" w:space="0" w:color="auto"/>
            </w:tcBorders>
            <w:shd w:val="clear" w:color="auto" w:fill="FFFFFF" w:themeFill="background1"/>
            <w:vAlign w:val="center"/>
          </w:tcPr>
          <w:p w14:paraId="3E07F1BA" w14:textId="77777777" w:rsidR="00B17790" w:rsidRPr="00C3071E" w:rsidRDefault="00B17790" w:rsidP="000E6987">
            <w:pPr>
              <w:jc w:val="center"/>
              <w:cnfStyle w:val="000000100000" w:firstRow="0" w:lastRow="0" w:firstColumn="0" w:lastColumn="0" w:oddVBand="0" w:evenVBand="0" w:oddHBand="1" w:evenHBand="0" w:firstRowFirstColumn="0" w:firstRowLastColumn="0" w:lastRowFirstColumn="0" w:lastRowLastColumn="0"/>
              <w:rPr>
                <w:ins w:id="214" w:author="Philipp Alexander Linden" w:date="2020-07-07T15:16:00Z"/>
                <w:color w:val="auto"/>
                <w:sz w:val="16"/>
                <w:szCs w:val="16"/>
              </w:rPr>
            </w:pPr>
            <w:ins w:id="215" w:author="Philipp Alexander Linden" w:date="2020-07-07T15:16:00Z">
              <w:r w:rsidRPr="00C3071E">
                <w:rPr>
                  <w:color w:val="auto"/>
                  <w:sz w:val="16"/>
                  <w:szCs w:val="16"/>
                  <w:lang w:val="en-US"/>
                </w:rPr>
                <w:t>DE, FI</w:t>
              </w:r>
            </w:ins>
          </w:p>
        </w:tc>
        <w:tc>
          <w:tcPr>
            <w:tcW w:w="822" w:type="dxa"/>
            <w:tcBorders>
              <w:top w:val="single" w:sz="4" w:space="0" w:color="auto"/>
              <w:right w:val="nil"/>
            </w:tcBorders>
            <w:shd w:val="clear" w:color="auto" w:fill="FFFFFF" w:themeFill="background1"/>
            <w:vAlign w:val="center"/>
          </w:tcPr>
          <w:p w14:paraId="51D14343" w14:textId="77777777" w:rsidR="00B17790" w:rsidRPr="00C3071E" w:rsidRDefault="00B17790" w:rsidP="000E6987">
            <w:pPr>
              <w:jc w:val="center"/>
              <w:cnfStyle w:val="000000100000" w:firstRow="0" w:lastRow="0" w:firstColumn="0" w:lastColumn="0" w:oddVBand="0" w:evenVBand="0" w:oddHBand="1" w:evenHBand="0" w:firstRowFirstColumn="0" w:firstRowLastColumn="0" w:lastRowFirstColumn="0" w:lastRowLastColumn="0"/>
              <w:rPr>
                <w:ins w:id="216" w:author="Philipp Alexander Linden" w:date="2020-07-07T15:16:00Z"/>
                <w:color w:val="auto"/>
                <w:sz w:val="16"/>
                <w:szCs w:val="16"/>
              </w:rPr>
            </w:pPr>
            <w:ins w:id="217" w:author="Philipp Alexander Linden" w:date="2020-07-07T15:16:00Z">
              <w:r w:rsidRPr="00C3071E">
                <w:rPr>
                  <w:color w:val="auto"/>
                  <w:sz w:val="16"/>
                  <w:szCs w:val="16"/>
                  <w:lang w:val="en-US"/>
                </w:rPr>
                <w:t>DK, IE, NO, SE</w:t>
              </w:r>
            </w:ins>
          </w:p>
        </w:tc>
        <w:tc>
          <w:tcPr>
            <w:tcW w:w="822" w:type="dxa"/>
            <w:tcBorders>
              <w:top w:val="single" w:sz="4" w:space="0" w:color="auto"/>
              <w:left w:val="nil"/>
            </w:tcBorders>
            <w:shd w:val="clear" w:color="auto" w:fill="FFFFFF" w:themeFill="background1"/>
            <w:vAlign w:val="center"/>
          </w:tcPr>
          <w:p w14:paraId="640E413F" w14:textId="77777777" w:rsidR="00B17790" w:rsidRPr="00C3071E" w:rsidRDefault="00B17790" w:rsidP="000E6987">
            <w:pPr>
              <w:jc w:val="center"/>
              <w:cnfStyle w:val="000000100000" w:firstRow="0" w:lastRow="0" w:firstColumn="0" w:lastColumn="0" w:oddVBand="0" w:evenVBand="0" w:oddHBand="1" w:evenHBand="0" w:firstRowFirstColumn="0" w:firstRowLastColumn="0" w:lastRowFirstColumn="0" w:lastRowLastColumn="0"/>
              <w:rPr>
                <w:ins w:id="218" w:author="Philipp Alexander Linden" w:date="2020-07-07T15:16:00Z"/>
                <w:color w:val="auto"/>
                <w:sz w:val="16"/>
                <w:szCs w:val="16"/>
              </w:rPr>
            </w:pPr>
            <w:ins w:id="219" w:author="Philipp Alexander Linden" w:date="2020-07-07T15:16:00Z">
              <w:r w:rsidRPr="00C3071E">
                <w:rPr>
                  <w:color w:val="auto"/>
                  <w:sz w:val="16"/>
                  <w:szCs w:val="16"/>
                  <w:lang w:val="en-US"/>
                </w:rPr>
                <w:t>JP, KR</w:t>
              </w:r>
            </w:ins>
          </w:p>
        </w:tc>
        <w:tc>
          <w:tcPr>
            <w:tcW w:w="823" w:type="dxa"/>
            <w:tcBorders>
              <w:top w:val="single" w:sz="4" w:space="0" w:color="auto"/>
            </w:tcBorders>
            <w:shd w:val="clear" w:color="auto" w:fill="FFFFFF" w:themeFill="background1"/>
            <w:vAlign w:val="center"/>
          </w:tcPr>
          <w:p w14:paraId="11E9FAE9" w14:textId="77777777" w:rsidR="00B17790" w:rsidRPr="00F92878" w:rsidRDefault="00B17790" w:rsidP="000E6987">
            <w:pPr>
              <w:jc w:val="center"/>
              <w:cnfStyle w:val="000000100000" w:firstRow="0" w:lastRow="0" w:firstColumn="0" w:lastColumn="0" w:oddVBand="0" w:evenVBand="0" w:oddHBand="1" w:evenHBand="0" w:firstRowFirstColumn="0" w:firstRowLastColumn="0" w:lastRowFirstColumn="0" w:lastRowLastColumn="0"/>
              <w:rPr>
                <w:ins w:id="220" w:author="Philipp Alexander Linden" w:date="2020-07-07T15:16:00Z"/>
                <w:color w:val="auto"/>
                <w:sz w:val="16"/>
                <w:szCs w:val="16"/>
              </w:rPr>
            </w:pPr>
            <w:ins w:id="221" w:author="Philipp Alexander Linden" w:date="2020-07-07T15:16:00Z">
              <w:r w:rsidRPr="00C3071E">
                <w:rPr>
                  <w:color w:val="auto"/>
                  <w:sz w:val="16"/>
                  <w:szCs w:val="16"/>
                </w:rPr>
                <w:t>AU, BE, CH, LU, NL</w:t>
              </w:r>
            </w:ins>
          </w:p>
        </w:tc>
        <w:tc>
          <w:tcPr>
            <w:tcW w:w="822" w:type="dxa"/>
            <w:tcBorders>
              <w:top w:val="single" w:sz="4" w:space="0" w:color="auto"/>
            </w:tcBorders>
            <w:shd w:val="clear" w:color="auto" w:fill="FFFFFF" w:themeFill="background1"/>
            <w:vAlign w:val="center"/>
          </w:tcPr>
          <w:p w14:paraId="584B7B22" w14:textId="77777777" w:rsidR="00B17790" w:rsidRPr="00F92878" w:rsidRDefault="00B17790" w:rsidP="000E6987">
            <w:pPr>
              <w:jc w:val="center"/>
              <w:cnfStyle w:val="000000100000" w:firstRow="0" w:lastRow="0" w:firstColumn="0" w:lastColumn="0" w:oddVBand="0" w:evenVBand="0" w:oddHBand="1" w:evenHBand="0" w:firstRowFirstColumn="0" w:firstRowLastColumn="0" w:lastRowFirstColumn="0" w:lastRowLastColumn="0"/>
              <w:rPr>
                <w:ins w:id="222" w:author="Philipp Alexander Linden" w:date="2020-07-07T15:16:00Z"/>
                <w:color w:val="auto"/>
                <w:sz w:val="16"/>
                <w:szCs w:val="16"/>
              </w:rPr>
            </w:pPr>
            <w:ins w:id="223" w:author="Philipp Alexander Linden" w:date="2020-07-07T15:16:00Z">
              <w:r w:rsidRPr="00C3071E">
                <w:rPr>
                  <w:color w:val="auto"/>
                  <w:sz w:val="16"/>
                  <w:szCs w:val="16"/>
                  <w:lang w:val="en-US"/>
                </w:rPr>
                <w:t>SI, SK</w:t>
              </w:r>
            </w:ins>
          </w:p>
        </w:tc>
        <w:tc>
          <w:tcPr>
            <w:tcW w:w="822" w:type="dxa"/>
            <w:tcBorders>
              <w:top w:val="single" w:sz="4" w:space="0" w:color="auto"/>
            </w:tcBorders>
            <w:shd w:val="clear" w:color="auto" w:fill="FFFFFF" w:themeFill="background1"/>
            <w:vAlign w:val="center"/>
          </w:tcPr>
          <w:p w14:paraId="62BFB3EC" w14:textId="77777777" w:rsidR="00B17790" w:rsidRPr="00F92878" w:rsidRDefault="00B17790" w:rsidP="000E6987">
            <w:pPr>
              <w:jc w:val="center"/>
              <w:cnfStyle w:val="000000100000" w:firstRow="0" w:lastRow="0" w:firstColumn="0" w:lastColumn="0" w:oddVBand="0" w:evenVBand="0" w:oddHBand="1" w:evenHBand="0" w:firstRowFirstColumn="0" w:firstRowLastColumn="0" w:lastRowFirstColumn="0" w:lastRowLastColumn="0"/>
              <w:rPr>
                <w:ins w:id="224" w:author="Philipp Alexander Linden" w:date="2020-07-07T15:16:00Z"/>
                <w:color w:val="auto"/>
                <w:sz w:val="16"/>
                <w:szCs w:val="16"/>
              </w:rPr>
            </w:pPr>
            <w:ins w:id="225" w:author="Philipp Alexander Linden" w:date="2020-07-07T15:16:00Z">
              <w:r w:rsidRPr="00C3071E">
                <w:rPr>
                  <w:color w:val="auto"/>
                  <w:sz w:val="16"/>
                  <w:szCs w:val="16"/>
                </w:rPr>
                <w:t>FR, IL, ES, UK, US</w:t>
              </w:r>
            </w:ins>
          </w:p>
        </w:tc>
        <w:tc>
          <w:tcPr>
            <w:tcW w:w="822" w:type="dxa"/>
            <w:tcBorders>
              <w:top w:val="single" w:sz="4" w:space="0" w:color="auto"/>
            </w:tcBorders>
            <w:shd w:val="clear" w:color="auto" w:fill="FFFFFF" w:themeFill="background1"/>
            <w:vAlign w:val="center"/>
          </w:tcPr>
          <w:p w14:paraId="6F664623" w14:textId="77777777" w:rsidR="00B17790" w:rsidRPr="00F92878" w:rsidRDefault="00B17790" w:rsidP="000E6987">
            <w:pPr>
              <w:jc w:val="center"/>
              <w:cnfStyle w:val="000000100000" w:firstRow="0" w:lastRow="0" w:firstColumn="0" w:lastColumn="0" w:oddVBand="0" w:evenVBand="0" w:oddHBand="1" w:evenHBand="0" w:firstRowFirstColumn="0" w:firstRowLastColumn="0" w:lastRowFirstColumn="0" w:lastRowLastColumn="0"/>
              <w:rPr>
                <w:ins w:id="226" w:author="Philipp Alexander Linden" w:date="2020-07-07T15:16:00Z"/>
                <w:color w:val="auto"/>
                <w:sz w:val="16"/>
                <w:szCs w:val="16"/>
              </w:rPr>
            </w:pPr>
            <w:ins w:id="227" w:author="Philipp Alexander Linden" w:date="2020-07-07T15:16:00Z">
              <w:r w:rsidRPr="00C3071E">
                <w:rPr>
                  <w:color w:val="auto"/>
                  <w:sz w:val="16"/>
                  <w:szCs w:val="16"/>
                  <w:lang w:val="en-US"/>
                </w:rPr>
                <w:t>EE</w:t>
              </w:r>
            </w:ins>
          </w:p>
        </w:tc>
        <w:tc>
          <w:tcPr>
            <w:tcW w:w="823" w:type="dxa"/>
            <w:tcBorders>
              <w:top w:val="single" w:sz="4" w:space="0" w:color="auto"/>
            </w:tcBorders>
            <w:shd w:val="clear" w:color="auto" w:fill="FFFFFF" w:themeFill="background1"/>
            <w:vAlign w:val="center"/>
          </w:tcPr>
          <w:p w14:paraId="419DB203" w14:textId="77777777" w:rsidR="00B17790" w:rsidRPr="00C3071E" w:rsidRDefault="00B17790" w:rsidP="000E6987">
            <w:pPr>
              <w:jc w:val="center"/>
              <w:cnfStyle w:val="000000100000" w:firstRow="0" w:lastRow="0" w:firstColumn="0" w:lastColumn="0" w:oddVBand="0" w:evenVBand="0" w:oddHBand="1" w:evenHBand="0" w:firstRowFirstColumn="0" w:firstRowLastColumn="0" w:lastRowFirstColumn="0" w:lastRowLastColumn="0"/>
              <w:rPr>
                <w:ins w:id="228" w:author="Philipp Alexander Linden" w:date="2020-07-07T15:16:00Z"/>
                <w:color w:val="auto"/>
                <w:sz w:val="16"/>
                <w:szCs w:val="16"/>
                <w:lang w:val="en-US"/>
              </w:rPr>
            </w:pPr>
            <w:ins w:id="229" w:author="Philipp Alexander Linden" w:date="2020-07-07T15:16:00Z">
              <w:r w:rsidRPr="00C3071E">
                <w:rPr>
                  <w:color w:val="auto"/>
                  <w:sz w:val="16"/>
                  <w:szCs w:val="16"/>
                  <w:lang w:val="en-US"/>
                </w:rPr>
                <w:t>NZ</w:t>
              </w:r>
            </w:ins>
          </w:p>
        </w:tc>
      </w:tr>
      <w:tr w:rsidR="00B17790" w:rsidRPr="007A31D0" w14:paraId="4F6D902B" w14:textId="77777777" w:rsidTr="000E6987">
        <w:trPr>
          <w:trHeight w:val="680"/>
          <w:ins w:id="230" w:author="Philipp Alexander Linden" w:date="2020-07-07T15:16:00Z"/>
        </w:trPr>
        <w:tc>
          <w:tcPr>
            <w:cnfStyle w:val="001000000000" w:firstRow="0" w:lastRow="0" w:firstColumn="1" w:lastColumn="0" w:oddVBand="0" w:evenVBand="0" w:oddHBand="0" w:evenHBand="0" w:firstRowFirstColumn="0" w:firstRowLastColumn="0" w:lastRowFirstColumn="0" w:lastRowLastColumn="0"/>
            <w:tcW w:w="1105" w:type="dxa"/>
            <w:shd w:val="clear" w:color="auto" w:fill="FFFFFF" w:themeFill="background1"/>
            <w:vAlign w:val="center"/>
          </w:tcPr>
          <w:p w14:paraId="2856D0D3" w14:textId="77777777" w:rsidR="00B17790" w:rsidRPr="00C3071E" w:rsidRDefault="00B17790" w:rsidP="000E6987">
            <w:pPr>
              <w:spacing w:line="276" w:lineRule="auto"/>
              <w:rPr>
                <w:ins w:id="231" w:author="Philipp Alexander Linden" w:date="2020-07-07T15:16:00Z"/>
                <w:b w:val="0"/>
                <w:bCs w:val="0"/>
                <w:caps w:val="0"/>
                <w:color w:val="auto"/>
                <w:sz w:val="16"/>
                <w:szCs w:val="16"/>
                <w:lang w:val="en-US"/>
              </w:rPr>
            </w:pPr>
            <w:ins w:id="232" w:author="Philipp Alexander Linden" w:date="2020-07-07T15:16:00Z">
              <w:r w:rsidRPr="00C3071E">
                <w:rPr>
                  <w:b w:val="0"/>
                  <w:bCs w:val="0"/>
                  <w:caps w:val="0"/>
                  <w:color w:val="auto"/>
                  <w:sz w:val="16"/>
                  <w:szCs w:val="16"/>
                  <w:lang w:val="en-US"/>
                </w:rPr>
                <w:t>≥</w:t>
              </w:r>
              <w:r>
                <w:rPr>
                  <w:b w:val="0"/>
                  <w:bCs w:val="0"/>
                  <w:caps w:val="0"/>
                  <w:color w:val="auto"/>
                  <w:sz w:val="16"/>
                  <w:szCs w:val="16"/>
                  <w:lang w:val="en-US"/>
                </w:rPr>
                <w:t xml:space="preserve"> </w:t>
              </w:r>
              <w:r w:rsidRPr="00C3071E">
                <w:rPr>
                  <w:b w:val="0"/>
                  <w:bCs w:val="0"/>
                  <w:caps w:val="0"/>
                  <w:color w:val="auto"/>
                  <w:sz w:val="16"/>
                  <w:szCs w:val="16"/>
                  <w:lang w:val="en-US"/>
                </w:rPr>
                <w:t>0</w:t>
              </w:r>
              <w:r>
                <w:rPr>
                  <w:b w:val="0"/>
                  <w:bCs w:val="0"/>
                  <w:caps w:val="0"/>
                  <w:color w:val="auto"/>
                  <w:sz w:val="16"/>
                  <w:szCs w:val="16"/>
                  <w:lang w:val="en-US"/>
                </w:rPr>
                <w:t>.</w:t>
              </w:r>
              <w:r w:rsidRPr="00C3071E">
                <w:rPr>
                  <w:b w:val="0"/>
                  <w:bCs w:val="0"/>
                  <w:caps w:val="0"/>
                  <w:color w:val="auto"/>
                  <w:sz w:val="16"/>
                  <w:szCs w:val="16"/>
                  <w:lang w:val="en-US"/>
                </w:rPr>
                <w:t>5</w:t>
              </w:r>
              <w:r>
                <w:rPr>
                  <w:b w:val="0"/>
                  <w:bCs w:val="0"/>
                  <w:caps w:val="0"/>
                  <w:color w:val="auto"/>
                  <w:sz w:val="16"/>
                  <w:szCs w:val="16"/>
                  <w:lang w:val="en-US"/>
                </w:rPr>
                <w:t xml:space="preserve"> cluster ties</w:t>
              </w:r>
            </w:ins>
          </w:p>
        </w:tc>
        <w:tc>
          <w:tcPr>
            <w:tcW w:w="822" w:type="dxa"/>
            <w:tcBorders>
              <w:right w:val="nil"/>
            </w:tcBorders>
            <w:shd w:val="clear" w:color="auto" w:fill="FFFFFF" w:themeFill="background1"/>
            <w:vAlign w:val="center"/>
          </w:tcPr>
          <w:p w14:paraId="2595EBDF" w14:textId="77777777" w:rsidR="00B17790" w:rsidRPr="00C3071E" w:rsidRDefault="00B17790" w:rsidP="000E6987">
            <w:pPr>
              <w:jc w:val="center"/>
              <w:cnfStyle w:val="000000000000" w:firstRow="0" w:lastRow="0" w:firstColumn="0" w:lastColumn="0" w:oddVBand="0" w:evenVBand="0" w:oddHBand="0" w:evenHBand="0" w:firstRowFirstColumn="0" w:firstRowLastColumn="0" w:lastRowFirstColumn="0" w:lastRowLastColumn="0"/>
              <w:rPr>
                <w:ins w:id="233" w:author="Philipp Alexander Linden" w:date="2020-07-07T15:16:00Z"/>
                <w:color w:val="auto"/>
                <w:sz w:val="16"/>
                <w:szCs w:val="16"/>
                <w:lang w:val="en-US"/>
              </w:rPr>
            </w:pPr>
          </w:p>
        </w:tc>
        <w:tc>
          <w:tcPr>
            <w:tcW w:w="822" w:type="dxa"/>
            <w:shd w:val="clear" w:color="auto" w:fill="FFFFFF" w:themeFill="background1"/>
            <w:vAlign w:val="center"/>
          </w:tcPr>
          <w:p w14:paraId="03868CDA" w14:textId="77777777" w:rsidR="00B17790" w:rsidRPr="00C3071E" w:rsidRDefault="00B17790" w:rsidP="000E6987">
            <w:pPr>
              <w:jc w:val="center"/>
              <w:cnfStyle w:val="000000000000" w:firstRow="0" w:lastRow="0" w:firstColumn="0" w:lastColumn="0" w:oddVBand="0" w:evenVBand="0" w:oddHBand="0" w:evenHBand="0" w:firstRowFirstColumn="0" w:firstRowLastColumn="0" w:lastRowFirstColumn="0" w:lastRowLastColumn="0"/>
              <w:rPr>
                <w:ins w:id="234" w:author="Philipp Alexander Linden" w:date="2020-07-07T15:16:00Z"/>
                <w:color w:val="auto"/>
                <w:sz w:val="16"/>
                <w:szCs w:val="16"/>
                <w:lang w:val="en-US"/>
              </w:rPr>
            </w:pPr>
          </w:p>
        </w:tc>
        <w:tc>
          <w:tcPr>
            <w:tcW w:w="822" w:type="dxa"/>
            <w:tcBorders>
              <w:right w:val="nil"/>
            </w:tcBorders>
            <w:shd w:val="clear" w:color="auto" w:fill="FFFFFF" w:themeFill="background1"/>
            <w:vAlign w:val="center"/>
          </w:tcPr>
          <w:p w14:paraId="5BD63B92" w14:textId="77777777" w:rsidR="00B17790" w:rsidRPr="00C3071E" w:rsidRDefault="00B17790" w:rsidP="000E6987">
            <w:pPr>
              <w:jc w:val="center"/>
              <w:cnfStyle w:val="000000000000" w:firstRow="0" w:lastRow="0" w:firstColumn="0" w:lastColumn="0" w:oddVBand="0" w:evenVBand="0" w:oddHBand="0" w:evenHBand="0" w:firstRowFirstColumn="0" w:firstRowLastColumn="0" w:lastRowFirstColumn="0" w:lastRowLastColumn="0"/>
              <w:rPr>
                <w:ins w:id="235" w:author="Philipp Alexander Linden" w:date="2020-07-07T15:16:00Z"/>
                <w:color w:val="auto"/>
                <w:sz w:val="16"/>
                <w:szCs w:val="16"/>
                <w:lang w:val="en-US"/>
              </w:rPr>
            </w:pPr>
            <w:ins w:id="236" w:author="Philipp Alexander Linden" w:date="2020-07-07T15:16:00Z">
              <w:r w:rsidRPr="00C3071E">
                <w:rPr>
                  <w:color w:val="auto"/>
                  <w:sz w:val="16"/>
                  <w:szCs w:val="16"/>
                  <w:lang w:val="en-US"/>
                </w:rPr>
                <w:t>JP, KR</w:t>
              </w:r>
            </w:ins>
          </w:p>
        </w:tc>
        <w:tc>
          <w:tcPr>
            <w:tcW w:w="822" w:type="dxa"/>
            <w:tcBorders>
              <w:left w:val="nil"/>
            </w:tcBorders>
            <w:shd w:val="clear" w:color="auto" w:fill="FFFFFF" w:themeFill="background1"/>
            <w:vAlign w:val="center"/>
          </w:tcPr>
          <w:p w14:paraId="44B8289B" w14:textId="77777777" w:rsidR="00B17790" w:rsidRPr="00C3071E" w:rsidRDefault="00B17790" w:rsidP="000E6987">
            <w:pPr>
              <w:jc w:val="center"/>
              <w:cnfStyle w:val="000000000000" w:firstRow="0" w:lastRow="0" w:firstColumn="0" w:lastColumn="0" w:oddVBand="0" w:evenVBand="0" w:oddHBand="0" w:evenHBand="0" w:firstRowFirstColumn="0" w:firstRowLastColumn="0" w:lastRowFirstColumn="0" w:lastRowLastColumn="0"/>
              <w:rPr>
                <w:ins w:id="237" w:author="Philipp Alexander Linden" w:date="2020-07-07T15:16:00Z"/>
                <w:color w:val="auto"/>
                <w:sz w:val="16"/>
                <w:szCs w:val="16"/>
                <w:lang w:val="en-US"/>
              </w:rPr>
            </w:pPr>
            <w:ins w:id="238" w:author="Philipp Alexander Linden" w:date="2020-07-07T15:16:00Z">
              <w:r w:rsidRPr="00C3071E">
                <w:rPr>
                  <w:color w:val="auto"/>
                  <w:sz w:val="16"/>
                  <w:szCs w:val="16"/>
                  <w:lang w:val="en-US"/>
                </w:rPr>
                <w:t>DK, IE, NO, SE</w:t>
              </w:r>
            </w:ins>
          </w:p>
        </w:tc>
        <w:tc>
          <w:tcPr>
            <w:tcW w:w="823" w:type="dxa"/>
            <w:shd w:val="clear" w:color="auto" w:fill="FFFFFF" w:themeFill="background1"/>
            <w:vAlign w:val="center"/>
          </w:tcPr>
          <w:p w14:paraId="67FA909B" w14:textId="77777777" w:rsidR="00B17790" w:rsidRPr="00C3071E" w:rsidRDefault="00B17790" w:rsidP="000E6987">
            <w:pPr>
              <w:jc w:val="center"/>
              <w:cnfStyle w:val="000000000000" w:firstRow="0" w:lastRow="0" w:firstColumn="0" w:lastColumn="0" w:oddVBand="0" w:evenVBand="0" w:oddHBand="0" w:evenHBand="0" w:firstRowFirstColumn="0" w:firstRowLastColumn="0" w:lastRowFirstColumn="0" w:lastRowLastColumn="0"/>
              <w:rPr>
                <w:ins w:id="239" w:author="Philipp Alexander Linden" w:date="2020-07-07T15:16:00Z"/>
                <w:color w:val="auto"/>
                <w:sz w:val="16"/>
                <w:szCs w:val="16"/>
                <w:lang w:val="en-US"/>
              </w:rPr>
            </w:pPr>
            <w:ins w:id="240" w:author="Philipp Alexander Linden" w:date="2020-07-07T15:16:00Z">
              <w:r w:rsidRPr="00C3071E">
                <w:rPr>
                  <w:color w:val="auto"/>
                  <w:sz w:val="16"/>
                  <w:szCs w:val="16"/>
                  <w:lang w:val="en-US"/>
                </w:rPr>
                <w:t>FR, UK, IL, SI, SK</w:t>
              </w:r>
            </w:ins>
          </w:p>
        </w:tc>
        <w:tc>
          <w:tcPr>
            <w:tcW w:w="822" w:type="dxa"/>
            <w:shd w:val="clear" w:color="auto" w:fill="FFFFFF" w:themeFill="background1"/>
            <w:vAlign w:val="center"/>
          </w:tcPr>
          <w:p w14:paraId="128A8365" w14:textId="77777777" w:rsidR="00B17790" w:rsidRPr="00C3071E" w:rsidRDefault="00B17790" w:rsidP="000E6987">
            <w:pPr>
              <w:jc w:val="center"/>
              <w:cnfStyle w:val="000000000000" w:firstRow="0" w:lastRow="0" w:firstColumn="0" w:lastColumn="0" w:oddVBand="0" w:evenVBand="0" w:oddHBand="0" w:evenHBand="0" w:firstRowFirstColumn="0" w:firstRowLastColumn="0" w:lastRowFirstColumn="0" w:lastRowLastColumn="0"/>
              <w:rPr>
                <w:ins w:id="241" w:author="Philipp Alexander Linden" w:date="2020-07-07T15:16:00Z"/>
                <w:color w:val="auto"/>
                <w:sz w:val="16"/>
                <w:szCs w:val="16"/>
                <w:lang w:val="en-US"/>
              </w:rPr>
            </w:pPr>
          </w:p>
        </w:tc>
        <w:tc>
          <w:tcPr>
            <w:tcW w:w="822" w:type="dxa"/>
            <w:shd w:val="clear" w:color="auto" w:fill="FFFFFF" w:themeFill="background1"/>
            <w:vAlign w:val="center"/>
          </w:tcPr>
          <w:p w14:paraId="66DF818C" w14:textId="77777777" w:rsidR="00B17790" w:rsidRPr="00C3071E" w:rsidRDefault="00B17790" w:rsidP="000E6987">
            <w:pPr>
              <w:jc w:val="center"/>
              <w:cnfStyle w:val="000000000000" w:firstRow="0" w:lastRow="0" w:firstColumn="0" w:lastColumn="0" w:oddVBand="0" w:evenVBand="0" w:oddHBand="0" w:evenHBand="0" w:firstRowFirstColumn="0" w:firstRowLastColumn="0" w:lastRowFirstColumn="0" w:lastRowLastColumn="0"/>
              <w:rPr>
                <w:ins w:id="242" w:author="Philipp Alexander Linden" w:date="2020-07-07T15:16:00Z"/>
                <w:color w:val="auto"/>
                <w:sz w:val="16"/>
                <w:szCs w:val="16"/>
              </w:rPr>
            </w:pPr>
            <w:ins w:id="243" w:author="Philipp Alexander Linden" w:date="2020-07-07T15:16:00Z">
              <w:r w:rsidRPr="00C3071E">
                <w:rPr>
                  <w:color w:val="auto"/>
                  <w:sz w:val="16"/>
                  <w:szCs w:val="16"/>
                </w:rPr>
                <w:t>AU, BE</w:t>
              </w:r>
            </w:ins>
          </w:p>
          <w:p w14:paraId="2779B91E" w14:textId="77777777" w:rsidR="00B17790" w:rsidRPr="00F92878" w:rsidRDefault="00B17790" w:rsidP="000E6987">
            <w:pPr>
              <w:jc w:val="center"/>
              <w:cnfStyle w:val="000000000000" w:firstRow="0" w:lastRow="0" w:firstColumn="0" w:lastColumn="0" w:oddVBand="0" w:evenVBand="0" w:oddHBand="0" w:evenHBand="0" w:firstRowFirstColumn="0" w:firstRowLastColumn="0" w:lastRowFirstColumn="0" w:lastRowLastColumn="0"/>
              <w:rPr>
                <w:ins w:id="244" w:author="Philipp Alexander Linden" w:date="2020-07-07T15:16:00Z"/>
                <w:color w:val="auto"/>
                <w:sz w:val="16"/>
                <w:szCs w:val="16"/>
              </w:rPr>
            </w:pPr>
            <w:ins w:id="245" w:author="Philipp Alexander Linden" w:date="2020-07-07T15:16:00Z">
              <w:r w:rsidRPr="00C3071E">
                <w:rPr>
                  <w:color w:val="auto"/>
                  <w:sz w:val="16"/>
                  <w:szCs w:val="16"/>
                </w:rPr>
                <w:t>CH, EE, LU, NL, NZ, SK, SI</w:t>
              </w:r>
            </w:ins>
          </w:p>
        </w:tc>
        <w:tc>
          <w:tcPr>
            <w:tcW w:w="822" w:type="dxa"/>
            <w:shd w:val="clear" w:color="auto" w:fill="FFFFFF" w:themeFill="background1"/>
            <w:vAlign w:val="center"/>
          </w:tcPr>
          <w:p w14:paraId="03BF84E6" w14:textId="77777777" w:rsidR="00B17790" w:rsidRPr="00F92878" w:rsidRDefault="00B17790" w:rsidP="000E6987">
            <w:pPr>
              <w:jc w:val="center"/>
              <w:cnfStyle w:val="000000000000" w:firstRow="0" w:lastRow="0" w:firstColumn="0" w:lastColumn="0" w:oddVBand="0" w:evenVBand="0" w:oddHBand="0" w:evenHBand="0" w:firstRowFirstColumn="0" w:firstRowLastColumn="0" w:lastRowFirstColumn="0" w:lastRowLastColumn="0"/>
              <w:rPr>
                <w:ins w:id="246" w:author="Philipp Alexander Linden" w:date="2020-07-07T15:16:00Z"/>
                <w:color w:val="auto"/>
                <w:sz w:val="16"/>
                <w:szCs w:val="16"/>
              </w:rPr>
            </w:pPr>
          </w:p>
        </w:tc>
        <w:tc>
          <w:tcPr>
            <w:tcW w:w="823" w:type="dxa"/>
            <w:shd w:val="clear" w:color="auto" w:fill="FFFFFF" w:themeFill="background1"/>
            <w:vAlign w:val="center"/>
          </w:tcPr>
          <w:p w14:paraId="655A2C97" w14:textId="77777777" w:rsidR="00B17790" w:rsidRPr="00C3071E" w:rsidRDefault="00B17790" w:rsidP="000E6987">
            <w:pPr>
              <w:jc w:val="center"/>
              <w:cnfStyle w:val="000000000000" w:firstRow="0" w:lastRow="0" w:firstColumn="0" w:lastColumn="0" w:oddVBand="0" w:evenVBand="0" w:oddHBand="0" w:evenHBand="0" w:firstRowFirstColumn="0" w:firstRowLastColumn="0" w:lastRowFirstColumn="0" w:lastRowLastColumn="0"/>
              <w:rPr>
                <w:ins w:id="247" w:author="Philipp Alexander Linden" w:date="2020-07-07T15:16:00Z"/>
                <w:color w:val="auto"/>
                <w:sz w:val="16"/>
                <w:szCs w:val="16"/>
                <w:lang w:val="en-US"/>
              </w:rPr>
            </w:pPr>
            <w:ins w:id="248" w:author="Philipp Alexander Linden" w:date="2020-07-07T15:16:00Z">
              <w:r w:rsidRPr="00C3071E">
                <w:rPr>
                  <w:color w:val="auto"/>
                  <w:sz w:val="16"/>
                  <w:szCs w:val="16"/>
                  <w:lang w:val="en-US"/>
                </w:rPr>
                <w:t>FR, UK, US</w:t>
              </w:r>
            </w:ins>
          </w:p>
        </w:tc>
      </w:tr>
      <w:tr w:rsidR="00B17790" w:rsidRPr="00B33E18" w14:paraId="2D81B237" w14:textId="77777777" w:rsidTr="000E6987">
        <w:trPr>
          <w:cnfStyle w:val="000000100000" w:firstRow="0" w:lastRow="0" w:firstColumn="0" w:lastColumn="0" w:oddVBand="0" w:evenVBand="0" w:oddHBand="1" w:evenHBand="0" w:firstRowFirstColumn="0" w:firstRowLastColumn="0" w:lastRowFirstColumn="0" w:lastRowLastColumn="0"/>
          <w:trHeight w:val="680"/>
          <w:ins w:id="249" w:author="Philipp Alexander Linden" w:date="2020-07-07T15:16:00Z"/>
        </w:trPr>
        <w:tc>
          <w:tcPr>
            <w:cnfStyle w:val="001000000000" w:firstRow="0" w:lastRow="0" w:firstColumn="1" w:lastColumn="0" w:oddVBand="0" w:evenVBand="0" w:oddHBand="0" w:evenHBand="0" w:firstRowFirstColumn="0" w:firstRowLastColumn="0" w:lastRowFirstColumn="0" w:lastRowLastColumn="0"/>
            <w:tcW w:w="1105" w:type="dxa"/>
            <w:shd w:val="clear" w:color="auto" w:fill="FFFFFF" w:themeFill="background1"/>
            <w:vAlign w:val="center"/>
          </w:tcPr>
          <w:p w14:paraId="3940B05E" w14:textId="77777777" w:rsidR="00B17790" w:rsidRDefault="00B17790" w:rsidP="000E6987">
            <w:pPr>
              <w:spacing w:line="276" w:lineRule="auto"/>
              <w:rPr>
                <w:ins w:id="250" w:author="Philipp Alexander Linden" w:date="2020-07-07T15:16:00Z"/>
                <w:color w:val="auto"/>
                <w:sz w:val="16"/>
                <w:szCs w:val="16"/>
                <w:lang w:val="en-US"/>
              </w:rPr>
            </w:pPr>
            <w:ins w:id="251" w:author="Philipp Alexander Linden" w:date="2020-07-07T15:16:00Z">
              <w:r w:rsidRPr="00C3071E">
                <w:rPr>
                  <w:b w:val="0"/>
                  <w:bCs w:val="0"/>
                  <w:caps w:val="0"/>
                  <w:color w:val="auto"/>
                  <w:sz w:val="16"/>
                  <w:szCs w:val="16"/>
                  <w:lang w:val="en-US"/>
                </w:rPr>
                <w:t xml:space="preserve">Strongest tie </w:t>
              </w:r>
            </w:ins>
          </w:p>
          <w:p w14:paraId="01BACB76" w14:textId="77777777" w:rsidR="00B17790" w:rsidRPr="00C3071E" w:rsidRDefault="00B17790" w:rsidP="000E6987">
            <w:pPr>
              <w:spacing w:line="276" w:lineRule="auto"/>
              <w:rPr>
                <w:ins w:id="252" w:author="Philipp Alexander Linden" w:date="2020-07-07T15:16:00Z"/>
                <w:b w:val="0"/>
                <w:bCs w:val="0"/>
                <w:caps w:val="0"/>
                <w:color w:val="auto"/>
                <w:sz w:val="16"/>
                <w:szCs w:val="16"/>
                <w:lang w:val="en-US"/>
              </w:rPr>
            </w:pPr>
            <w:ins w:id="253" w:author="Philipp Alexander Linden" w:date="2020-07-07T15:16:00Z">
              <w:r w:rsidRPr="00C3071E">
                <w:rPr>
                  <w:b w:val="0"/>
                  <w:bCs w:val="0"/>
                  <w:caps w:val="0"/>
                  <w:color w:val="auto"/>
                  <w:sz w:val="16"/>
                  <w:szCs w:val="16"/>
                  <w:lang w:val="en-US"/>
                </w:rPr>
                <w:t xml:space="preserve">in </w:t>
              </w:r>
              <w:r>
                <w:rPr>
                  <w:b w:val="0"/>
                  <w:bCs w:val="0"/>
                  <w:caps w:val="0"/>
                  <w:color w:val="auto"/>
                  <w:sz w:val="16"/>
                  <w:szCs w:val="16"/>
                  <w:lang w:val="en-US"/>
                </w:rPr>
                <w:t xml:space="preserve">full </w:t>
              </w:r>
              <w:r w:rsidRPr="00C3071E">
                <w:rPr>
                  <w:b w:val="0"/>
                  <w:bCs w:val="0"/>
                  <w:caps w:val="0"/>
                  <w:color w:val="auto"/>
                  <w:sz w:val="16"/>
                  <w:szCs w:val="16"/>
                  <w:lang w:val="en-US"/>
                </w:rPr>
                <w:t>cluster</w:t>
              </w:r>
            </w:ins>
          </w:p>
        </w:tc>
        <w:tc>
          <w:tcPr>
            <w:tcW w:w="822" w:type="dxa"/>
            <w:tcBorders>
              <w:right w:val="nil"/>
            </w:tcBorders>
            <w:shd w:val="clear" w:color="auto" w:fill="FFFFFF" w:themeFill="background1"/>
            <w:vAlign w:val="center"/>
          </w:tcPr>
          <w:p w14:paraId="761C2204" w14:textId="77777777" w:rsidR="00B17790" w:rsidRPr="00C3071E" w:rsidRDefault="00B17790" w:rsidP="000E6987">
            <w:pPr>
              <w:jc w:val="center"/>
              <w:cnfStyle w:val="000000100000" w:firstRow="0" w:lastRow="0" w:firstColumn="0" w:lastColumn="0" w:oddVBand="0" w:evenVBand="0" w:oddHBand="1" w:evenHBand="0" w:firstRowFirstColumn="0" w:firstRowLastColumn="0" w:lastRowFirstColumn="0" w:lastRowLastColumn="0"/>
              <w:rPr>
                <w:ins w:id="254" w:author="Philipp Alexander Linden" w:date="2020-07-07T15:16:00Z"/>
                <w:color w:val="auto"/>
                <w:sz w:val="16"/>
                <w:szCs w:val="16"/>
                <w:lang w:val="en-US"/>
              </w:rPr>
            </w:pPr>
            <w:ins w:id="255" w:author="Philipp Alexander Linden" w:date="2020-07-07T15:16:00Z">
              <w:r w:rsidRPr="00C3071E">
                <w:rPr>
                  <w:color w:val="auto"/>
                  <w:sz w:val="16"/>
                  <w:szCs w:val="16"/>
                  <w:lang w:val="en-US"/>
                </w:rPr>
                <w:t>LV_PL</w:t>
              </w:r>
            </w:ins>
          </w:p>
          <w:p w14:paraId="3051DD7B" w14:textId="77777777" w:rsidR="00B17790" w:rsidRPr="00C3071E" w:rsidRDefault="00B17790" w:rsidP="000E6987">
            <w:pPr>
              <w:jc w:val="center"/>
              <w:cnfStyle w:val="000000100000" w:firstRow="0" w:lastRow="0" w:firstColumn="0" w:lastColumn="0" w:oddVBand="0" w:evenVBand="0" w:oddHBand="1" w:evenHBand="0" w:firstRowFirstColumn="0" w:firstRowLastColumn="0" w:lastRowFirstColumn="0" w:lastRowLastColumn="0"/>
              <w:rPr>
                <w:ins w:id="256" w:author="Philipp Alexander Linden" w:date="2020-07-07T15:16:00Z"/>
                <w:color w:val="auto"/>
                <w:sz w:val="16"/>
                <w:szCs w:val="16"/>
                <w:lang w:val="en-US"/>
              </w:rPr>
            </w:pPr>
            <w:ins w:id="257" w:author="Philipp Alexander Linden" w:date="2020-07-07T15:16:00Z">
              <w:r w:rsidRPr="00C3071E">
                <w:rPr>
                  <w:color w:val="auto"/>
                  <w:sz w:val="16"/>
                  <w:szCs w:val="16"/>
                  <w:lang w:val="en-US"/>
                </w:rPr>
                <w:t>(1,0)</w:t>
              </w:r>
            </w:ins>
          </w:p>
        </w:tc>
        <w:tc>
          <w:tcPr>
            <w:tcW w:w="822" w:type="dxa"/>
            <w:shd w:val="clear" w:color="auto" w:fill="FFFFFF" w:themeFill="background1"/>
            <w:vAlign w:val="center"/>
          </w:tcPr>
          <w:p w14:paraId="4FAA82FC" w14:textId="77777777" w:rsidR="00B17790" w:rsidRPr="00C3071E" w:rsidRDefault="00B17790" w:rsidP="000E6987">
            <w:pPr>
              <w:jc w:val="center"/>
              <w:cnfStyle w:val="000000100000" w:firstRow="0" w:lastRow="0" w:firstColumn="0" w:lastColumn="0" w:oddVBand="0" w:evenVBand="0" w:oddHBand="1" w:evenHBand="0" w:firstRowFirstColumn="0" w:firstRowLastColumn="0" w:lastRowFirstColumn="0" w:lastRowLastColumn="0"/>
              <w:rPr>
                <w:ins w:id="258" w:author="Philipp Alexander Linden" w:date="2020-07-07T15:16:00Z"/>
                <w:color w:val="auto"/>
                <w:sz w:val="16"/>
                <w:szCs w:val="16"/>
                <w:lang w:val="en-US"/>
              </w:rPr>
            </w:pPr>
            <w:ins w:id="259" w:author="Philipp Alexander Linden" w:date="2020-07-07T15:16:00Z">
              <w:r w:rsidRPr="00C3071E">
                <w:rPr>
                  <w:color w:val="auto"/>
                  <w:sz w:val="16"/>
                  <w:szCs w:val="16"/>
                  <w:lang w:val="en-US"/>
                </w:rPr>
                <w:t>FI_DE</w:t>
              </w:r>
            </w:ins>
          </w:p>
          <w:p w14:paraId="5B6FEC70" w14:textId="77777777" w:rsidR="00B17790" w:rsidRPr="00C3071E" w:rsidRDefault="00B17790" w:rsidP="000E6987">
            <w:pPr>
              <w:jc w:val="center"/>
              <w:cnfStyle w:val="000000100000" w:firstRow="0" w:lastRow="0" w:firstColumn="0" w:lastColumn="0" w:oddVBand="0" w:evenVBand="0" w:oddHBand="1" w:evenHBand="0" w:firstRowFirstColumn="0" w:firstRowLastColumn="0" w:lastRowFirstColumn="0" w:lastRowLastColumn="0"/>
              <w:rPr>
                <w:ins w:id="260" w:author="Philipp Alexander Linden" w:date="2020-07-07T15:16:00Z"/>
                <w:color w:val="auto"/>
                <w:sz w:val="16"/>
                <w:szCs w:val="16"/>
                <w:lang w:val="en-US"/>
              </w:rPr>
            </w:pPr>
            <w:ins w:id="261" w:author="Philipp Alexander Linden" w:date="2020-07-07T15:16:00Z">
              <w:r w:rsidRPr="00C3071E">
                <w:rPr>
                  <w:color w:val="auto"/>
                  <w:sz w:val="16"/>
                  <w:szCs w:val="16"/>
                  <w:lang w:val="en-US"/>
                </w:rPr>
                <w:t>(0.94)</w:t>
              </w:r>
            </w:ins>
          </w:p>
        </w:tc>
        <w:tc>
          <w:tcPr>
            <w:tcW w:w="822" w:type="dxa"/>
            <w:tcBorders>
              <w:right w:val="nil"/>
            </w:tcBorders>
            <w:shd w:val="clear" w:color="auto" w:fill="FFFFFF" w:themeFill="background1"/>
            <w:vAlign w:val="center"/>
          </w:tcPr>
          <w:p w14:paraId="6FCE7E4B" w14:textId="77777777" w:rsidR="00B17790" w:rsidRPr="00C3071E" w:rsidRDefault="00B17790" w:rsidP="000E6987">
            <w:pPr>
              <w:jc w:val="center"/>
              <w:cnfStyle w:val="000000100000" w:firstRow="0" w:lastRow="0" w:firstColumn="0" w:lastColumn="0" w:oddVBand="0" w:evenVBand="0" w:oddHBand="1" w:evenHBand="0" w:firstRowFirstColumn="0" w:firstRowLastColumn="0" w:lastRowFirstColumn="0" w:lastRowLastColumn="0"/>
              <w:rPr>
                <w:ins w:id="262" w:author="Philipp Alexander Linden" w:date="2020-07-07T15:16:00Z"/>
                <w:color w:val="auto"/>
                <w:sz w:val="16"/>
                <w:szCs w:val="16"/>
                <w:lang w:val="en-US"/>
              </w:rPr>
            </w:pPr>
            <w:ins w:id="263" w:author="Philipp Alexander Linden" w:date="2020-07-07T15:16:00Z">
              <w:r w:rsidRPr="00C3071E">
                <w:rPr>
                  <w:color w:val="auto"/>
                  <w:sz w:val="16"/>
                  <w:szCs w:val="16"/>
                  <w:lang w:val="en-US"/>
                </w:rPr>
                <w:t>DK_IE (1,0)</w:t>
              </w:r>
            </w:ins>
          </w:p>
          <w:p w14:paraId="5FCFFBE1" w14:textId="77777777" w:rsidR="00B17790" w:rsidRPr="00C3071E" w:rsidRDefault="00B17790" w:rsidP="000E6987">
            <w:pPr>
              <w:jc w:val="center"/>
              <w:cnfStyle w:val="000000100000" w:firstRow="0" w:lastRow="0" w:firstColumn="0" w:lastColumn="0" w:oddVBand="0" w:evenVBand="0" w:oddHBand="1" w:evenHBand="0" w:firstRowFirstColumn="0" w:firstRowLastColumn="0" w:lastRowFirstColumn="0" w:lastRowLastColumn="0"/>
              <w:rPr>
                <w:ins w:id="264" w:author="Philipp Alexander Linden" w:date="2020-07-07T15:16:00Z"/>
                <w:color w:val="auto"/>
                <w:sz w:val="16"/>
                <w:szCs w:val="16"/>
                <w:lang w:val="en-US"/>
              </w:rPr>
            </w:pPr>
            <w:ins w:id="265" w:author="Philipp Alexander Linden" w:date="2020-07-07T15:16:00Z">
              <w:r w:rsidRPr="00C3071E">
                <w:rPr>
                  <w:color w:val="auto"/>
                  <w:sz w:val="16"/>
                  <w:szCs w:val="16"/>
                  <w:lang w:val="en-US"/>
                </w:rPr>
                <w:t>DK_NO (1,0)</w:t>
              </w:r>
            </w:ins>
          </w:p>
          <w:p w14:paraId="48FED1A9" w14:textId="77777777" w:rsidR="00B17790" w:rsidRPr="00C3071E" w:rsidRDefault="00B17790" w:rsidP="000E6987">
            <w:pPr>
              <w:jc w:val="center"/>
              <w:cnfStyle w:val="000000100000" w:firstRow="0" w:lastRow="0" w:firstColumn="0" w:lastColumn="0" w:oddVBand="0" w:evenVBand="0" w:oddHBand="1" w:evenHBand="0" w:firstRowFirstColumn="0" w:firstRowLastColumn="0" w:lastRowFirstColumn="0" w:lastRowLastColumn="0"/>
              <w:rPr>
                <w:ins w:id="266" w:author="Philipp Alexander Linden" w:date="2020-07-07T15:16:00Z"/>
                <w:color w:val="auto"/>
                <w:sz w:val="16"/>
                <w:szCs w:val="16"/>
                <w:lang w:val="en-US"/>
              </w:rPr>
            </w:pPr>
            <w:ins w:id="267" w:author="Philipp Alexander Linden" w:date="2020-07-07T15:16:00Z">
              <w:r w:rsidRPr="00C3071E">
                <w:rPr>
                  <w:color w:val="auto"/>
                  <w:sz w:val="16"/>
                  <w:szCs w:val="16"/>
                  <w:lang w:val="en-US"/>
                </w:rPr>
                <w:t>DK_SE (1,0)</w:t>
              </w:r>
            </w:ins>
          </w:p>
          <w:p w14:paraId="72BE21F3" w14:textId="77777777" w:rsidR="00B17790" w:rsidRPr="00C3071E" w:rsidRDefault="00B17790" w:rsidP="000E6987">
            <w:pPr>
              <w:jc w:val="center"/>
              <w:cnfStyle w:val="000000100000" w:firstRow="0" w:lastRow="0" w:firstColumn="0" w:lastColumn="0" w:oddVBand="0" w:evenVBand="0" w:oddHBand="1" w:evenHBand="0" w:firstRowFirstColumn="0" w:firstRowLastColumn="0" w:lastRowFirstColumn="0" w:lastRowLastColumn="0"/>
              <w:rPr>
                <w:ins w:id="268" w:author="Philipp Alexander Linden" w:date="2020-07-07T15:16:00Z"/>
                <w:color w:val="auto"/>
                <w:sz w:val="16"/>
                <w:szCs w:val="16"/>
                <w:lang w:val="en-US"/>
              </w:rPr>
            </w:pPr>
            <w:ins w:id="269" w:author="Philipp Alexander Linden" w:date="2020-07-07T15:16:00Z">
              <w:r w:rsidRPr="00C3071E">
                <w:rPr>
                  <w:color w:val="auto"/>
                  <w:sz w:val="16"/>
                  <w:szCs w:val="16"/>
                  <w:lang w:val="en-US"/>
                </w:rPr>
                <w:t>IE_NO (1,0)</w:t>
              </w:r>
            </w:ins>
          </w:p>
          <w:p w14:paraId="03295427" w14:textId="77777777" w:rsidR="00B17790" w:rsidRPr="00C3071E" w:rsidRDefault="00B17790" w:rsidP="000E6987">
            <w:pPr>
              <w:jc w:val="center"/>
              <w:cnfStyle w:val="000000100000" w:firstRow="0" w:lastRow="0" w:firstColumn="0" w:lastColumn="0" w:oddVBand="0" w:evenVBand="0" w:oddHBand="1" w:evenHBand="0" w:firstRowFirstColumn="0" w:firstRowLastColumn="0" w:lastRowFirstColumn="0" w:lastRowLastColumn="0"/>
              <w:rPr>
                <w:ins w:id="270" w:author="Philipp Alexander Linden" w:date="2020-07-07T15:16:00Z"/>
                <w:color w:val="auto"/>
                <w:sz w:val="16"/>
                <w:szCs w:val="16"/>
                <w:lang w:val="en-US"/>
              </w:rPr>
            </w:pPr>
            <w:ins w:id="271" w:author="Philipp Alexander Linden" w:date="2020-07-07T15:16:00Z">
              <w:r w:rsidRPr="00C3071E">
                <w:rPr>
                  <w:color w:val="auto"/>
                  <w:sz w:val="16"/>
                  <w:szCs w:val="16"/>
                  <w:lang w:val="en-US"/>
                </w:rPr>
                <w:t>IE_SE (1,0)</w:t>
              </w:r>
            </w:ins>
          </w:p>
          <w:p w14:paraId="638E0CCB" w14:textId="77777777" w:rsidR="00B17790" w:rsidRPr="00C3071E" w:rsidRDefault="00B17790" w:rsidP="000E6987">
            <w:pPr>
              <w:jc w:val="center"/>
              <w:cnfStyle w:val="000000100000" w:firstRow="0" w:lastRow="0" w:firstColumn="0" w:lastColumn="0" w:oddVBand="0" w:evenVBand="0" w:oddHBand="1" w:evenHBand="0" w:firstRowFirstColumn="0" w:firstRowLastColumn="0" w:lastRowFirstColumn="0" w:lastRowLastColumn="0"/>
              <w:rPr>
                <w:ins w:id="272" w:author="Philipp Alexander Linden" w:date="2020-07-07T15:16:00Z"/>
                <w:color w:val="auto"/>
                <w:sz w:val="16"/>
                <w:szCs w:val="16"/>
                <w:lang w:val="en-US"/>
              </w:rPr>
            </w:pPr>
            <w:ins w:id="273" w:author="Philipp Alexander Linden" w:date="2020-07-07T15:16:00Z">
              <w:r w:rsidRPr="00C3071E">
                <w:rPr>
                  <w:color w:val="auto"/>
                  <w:sz w:val="16"/>
                  <w:szCs w:val="16"/>
                  <w:lang w:val="en-US"/>
                </w:rPr>
                <w:t>NO_SE (1,0)</w:t>
              </w:r>
            </w:ins>
          </w:p>
        </w:tc>
        <w:tc>
          <w:tcPr>
            <w:tcW w:w="822" w:type="dxa"/>
            <w:tcBorders>
              <w:left w:val="nil"/>
            </w:tcBorders>
            <w:shd w:val="clear" w:color="auto" w:fill="FFFFFF" w:themeFill="background1"/>
            <w:vAlign w:val="center"/>
          </w:tcPr>
          <w:p w14:paraId="5B8DC387" w14:textId="77777777" w:rsidR="00B17790" w:rsidRPr="00C3071E" w:rsidRDefault="00B17790" w:rsidP="000E6987">
            <w:pPr>
              <w:jc w:val="center"/>
              <w:cnfStyle w:val="000000100000" w:firstRow="0" w:lastRow="0" w:firstColumn="0" w:lastColumn="0" w:oddVBand="0" w:evenVBand="0" w:oddHBand="1" w:evenHBand="0" w:firstRowFirstColumn="0" w:firstRowLastColumn="0" w:lastRowFirstColumn="0" w:lastRowLastColumn="0"/>
              <w:rPr>
                <w:ins w:id="274" w:author="Philipp Alexander Linden" w:date="2020-07-07T15:16:00Z"/>
                <w:color w:val="auto"/>
                <w:sz w:val="16"/>
                <w:szCs w:val="16"/>
                <w:lang w:val="en-US"/>
              </w:rPr>
            </w:pPr>
            <w:ins w:id="275" w:author="Philipp Alexander Linden" w:date="2020-07-07T15:16:00Z">
              <w:r w:rsidRPr="00C3071E">
                <w:rPr>
                  <w:color w:val="auto"/>
                  <w:sz w:val="16"/>
                  <w:szCs w:val="16"/>
                  <w:lang w:val="en-US"/>
                </w:rPr>
                <w:t>JP_KR</w:t>
              </w:r>
            </w:ins>
          </w:p>
          <w:p w14:paraId="68930595" w14:textId="77777777" w:rsidR="00B17790" w:rsidRPr="00C3071E" w:rsidRDefault="00B17790" w:rsidP="000E6987">
            <w:pPr>
              <w:jc w:val="center"/>
              <w:cnfStyle w:val="000000100000" w:firstRow="0" w:lastRow="0" w:firstColumn="0" w:lastColumn="0" w:oddVBand="0" w:evenVBand="0" w:oddHBand="1" w:evenHBand="0" w:firstRowFirstColumn="0" w:firstRowLastColumn="0" w:lastRowFirstColumn="0" w:lastRowLastColumn="0"/>
              <w:rPr>
                <w:ins w:id="276" w:author="Philipp Alexander Linden" w:date="2020-07-07T15:16:00Z"/>
                <w:color w:val="auto"/>
                <w:sz w:val="16"/>
                <w:szCs w:val="16"/>
                <w:lang w:val="en-US"/>
              </w:rPr>
            </w:pPr>
            <w:ins w:id="277" w:author="Philipp Alexander Linden" w:date="2020-07-07T15:16:00Z">
              <w:r w:rsidRPr="00C3071E">
                <w:rPr>
                  <w:color w:val="auto"/>
                  <w:sz w:val="16"/>
                  <w:szCs w:val="16"/>
                  <w:lang w:val="en-US"/>
                </w:rPr>
                <w:t>(0.94)</w:t>
              </w:r>
            </w:ins>
          </w:p>
        </w:tc>
        <w:tc>
          <w:tcPr>
            <w:tcW w:w="823" w:type="dxa"/>
            <w:shd w:val="clear" w:color="auto" w:fill="FFFFFF" w:themeFill="background1"/>
            <w:vAlign w:val="center"/>
          </w:tcPr>
          <w:p w14:paraId="6B4A026A" w14:textId="77777777" w:rsidR="00B17790" w:rsidRPr="00C3071E" w:rsidRDefault="00B17790" w:rsidP="000E6987">
            <w:pPr>
              <w:jc w:val="center"/>
              <w:cnfStyle w:val="000000100000" w:firstRow="0" w:lastRow="0" w:firstColumn="0" w:lastColumn="0" w:oddVBand="0" w:evenVBand="0" w:oddHBand="1" w:evenHBand="0" w:firstRowFirstColumn="0" w:firstRowLastColumn="0" w:lastRowFirstColumn="0" w:lastRowLastColumn="0"/>
              <w:rPr>
                <w:ins w:id="278" w:author="Philipp Alexander Linden" w:date="2020-07-07T15:16:00Z"/>
                <w:color w:val="auto"/>
                <w:sz w:val="16"/>
                <w:szCs w:val="16"/>
                <w:lang w:val="en-US"/>
              </w:rPr>
            </w:pPr>
            <w:ins w:id="279" w:author="Philipp Alexander Linden" w:date="2020-07-07T15:16:00Z">
              <w:r w:rsidRPr="00C3071E">
                <w:rPr>
                  <w:color w:val="auto"/>
                  <w:sz w:val="16"/>
                  <w:szCs w:val="16"/>
                  <w:lang w:val="en-US"/>
                </w:rPr>
                <w:t>LU_NL (1,0)</w:t>
              </w:r>
            </w:ins>
          </w:p>
        </w:tc>
        <w:tc>
          <w:tcPr>
            <w:tcW w:w="822" w:type="dxa"/>
            <w:shd w:val="clear" w:color="auto" w:fill="FFFFFF" w:themeFill="background1"/>
            <w:vAlign w:val="center"/>
          </w:tcPr>
          <w:p w14:paraId="114B7BD2" w14:textId="77777777" w:rsidR="00B17790" w:rsidRPr="00C3071E" w:rsidRDefault="00B17790" w:rsidP="000E6987">
            <w:pPr>
              <w:jc w:val="center"/>
              <w:cnfStyle w:val="000000100000" w:firstRow="0" w:lastRow="0" w:firstColumn="0" w:lastColumn="0" w:oddVBand="0" w:evenVBand="0" w:oddHBand="1" w:evenHBand="0" w:firstRowFirstColumn="0" w:firstRowLastColumn="0" w:lastRowFirstColumn="0" w:lastRowLastColumn="0"/>
              <w:rPr>
                <w:ins w:id="280" w:author="Philipp Alexander Linden" w:date="2020-07-07T15:16:00Z"/>
                <w:color w:val="auto"/>
                <w:sz w:val="16"/>
                <w:szCs w:val="16"/>
                <w:lang w:val="en-US"/>
              </w:rPr>
            </w:pPr>
            <w:ins w:id="281" w:author="Philipp Alexander Linden" w:date="2020-07-07T15:16:00Z">
              <w:r w:rsidRPr="00C3071E">
                <w:rPr>
                  <w:color w:val="auto"/>
                  <w:sz w:val="16"/>
                  <w:szCs w:val="16"/>
                  <w:lang w:val="en-US"/>
                </w:rPr>
                <w:t>S</w:t>
              </w:r>
              <w:r>
                <w:rPr>
                  <w:color w:val="auto"/>
                  <w:sz w:val="16"/>
                  <w:szCs w:val="16"/>
                  <w:lang w:val="en-US"/>
                </w:rPr>
                <w:t>I</w:t>
              </w:r>
              <w:r w:rsidRPr="00C3071E">
                <w:rPr>
                  <w:color w:val="auto"/>
                  <w:sz w:val="16"/>
                  <w:szCs w:val="16"/>
                  <w:lang w:val="en-US"/>
                </w:rPr>
                <w:t>_S</w:t>
              </w:r>
              <w:r>
                <w:rPr>
                  <w:color w:val="auto"/>
                  <w:sz w:val="16"/>
                  <w:szCs w:val="16"/>
                  <w:lang w:val="en-US"/>
                </w:rPr>
                <w:t>K</w:t>
              </w:r>
            </w:ins>
          </w:p>
          <w:p w14:paraId="17D9DC91" w14:textId="77777777" w:rsidR="00B17790" w:rsidRPr="00C3071E" w:rsidRDefault="00B17790" w:rsidP="000E6987">
            <w:pPr>
              <w:jc w:val="center"/>
              <w:cnfStyle w:val="000000100000" w:firstRow="0" w:lastRow="0" w:firstColumn="0" w:lastColumn="0" w:oddVBand="0" w:evenVBand="0" w:oddHBand="1" w:evenHBand="0" w:firstRowFirstColumn="0" w:firstRowLastColumn="0" w:lastRowFirstColumn="0" w:lastRowLastColumn="0"/>
              <w:rPr>
                <w:ins w:id="282" w:author="Philipp Alexander Linden" w:date="2020-07-07T15:16:00Z"/>
                <w:color w:val="auto"/>
                <w:sz w:val="16"/>
                <w:szCs w:val="16"/>
                <w:lang w:val="en-US"/>
              </w:rPr>
            </w:pPr>
            <w:ins w:id="283" w:author="Philipp Alexander Linden" w:date="2020-07-07T15:16:00Z">
              <w:r w:rsidRPr="00C3071E">
                <w:rPr>
                  <w:color w:val="auto"/>
                  <w:sz w:val="16"/>
                  <w:szCs w:val="16"/>
                  <w:lang w:val="en-US"/>
                </w:rPr>
                <w:t>(0.72)</w:t>
              </w:r>
            </w:ins>
          </w:p>
        </w:tc>
        <w:tc>
          <w:tcPr>
            <w:tcW w:w="822" w:type="dxa"/>
            <w:shd w:val="clear" w:color="auto" w:fill="FFFFFF" w:themeFill="background1"/>
            <w:vAlign w:val="center"/>
          </w:tcPr>
          <w:p w14:paraId="1BEF5FC6" w14:textId="77777777" w:rsidR="00B17790" w:rsidRPr="00C3071E" w:rsidRDefault="00B17790" w:rsidP="000E6987">
            <w:pPr>
              <w:jc w:val="center"/>
              <w:cnfStyle w:val="000000100000" w:firstRow="0" w:lastRow="0" w:firstColumn="0" w:lastColumn="0" w:oddVBand="0" w:evenVBand="0" w:oddHBand="1" w:evenHBand="0" w:firstRowFirstColumn="0" w:firstRowLastColumn="0" w:lastRowFirstColumn="0" w:lastRowLastColumn="0"/>
              <w:rPr>
                <w:ins w:id="284" w:author="Philipp Alexander Linden" w:date="2020-07-07T15:16:00Z"/>
                <w:color w:val="auto"/>
                <w:sz w:val="16"/>
                <w:szCs w:val="16"/>
                <w:lang w:val="en-US"/>
              </w:rPr>
            </w:pPr>
            <w:ins w:id="285" w:author="Philipp Alexander Linden" w:date="2020-07-07T15:16:00Z">
              <w:r w:rsidRPr="00C3071E">
                <w:rPr>
                  <w:color w:val="auto"/>
                  <w:sz w:val="16"/>
                  <w:szCs w:val="16"/>
                  <w:lang w:val="en-US"/>
                </w:rPr>
                <w:t>ES_US</w:t>
              </w:r>
            </w:ins>
          </w:p>
          <w:p w14:paraId="4939F224" w14:textId="77777777" w:rsidR="00B17790" w:rsidRPr="00C3071E" w:rsidRDefault="00B17790" w:rsidP="000E6987">
            <w:pPr>
              <w:jc w:val="center"/>
              <w:cnfStyle w:val="000000100000" w:firstRow="0" w:lastRow="0" w:firstColumn="0" w:lastColumn="0" w:oddVBand="0" w:evenVBand="0" w:oddHBand="1" w:evenHBand="0" w:firstRowFirstColumn="0" w:firstRowLastColumn="0" w:lastRowFirstColumn="0" w:lastRowLastColumn="0"/>
              <w:rPr>
                <w:ins w:id="286" w:author="Philipp Alexander Linden" w:date="2020-07-07T15:16:00Z"/>
                <w:color w:val="auto"/>
                <w:sz w:val="16"/>
                <w:szCs w:val="16"/>
                <w:lang w:val="en-US"/>
              </w:rPr>
            </w:pPr>
            <w:ins w:id="287" w:author="Philipp Alexander Linden" w:date="2020-07-07T15:16:00Z">
              <w:r w:rsidRPr="00C3071E">
                <w:rPr>
                  <w:color w:val="auto"/>
                  <w:sz w:val="16"/>
                  <w:szCs w:val="16"/>
                  <w:lang w:val="en-US"/>
                </w:rPr>
                <w:t>(0.94)</w:t>
              </w:r>
            </w:ins>
          </w:p>
        </w:tc>
        <w:tc>
          <w:tcPr>
            <w:tcW w:w="822" w:type="dxa"/>
            <w:shd w:val="clear" w:color="auto" w:fill="FFFFFF" w:themeFill="background1"/>
            <w:vAlign w:val="center"/>
          </w:tcPr>
          <w:p w14:paraId="4F0B264B" w14:textId="77777777" w:rsidR="00B17790" w:rsidRPr="00C3071E" w:rsidRDefault="00B17790" w:rsidP="000E6987">
            <w:pPr>
              <w:jc w:val="center"/>
              <w:cnfStyle w:val="000000100000" w:firstRow="0" w:lastRow="0" w:firstColumn="0" w:lastColumn="0" w:oddVBand="0" w:evenVBand="0" w:oddHBand="1" w:evenHBand="0" w:firstRowFirstColumn="0" w:firstRowLastColumn="0" w:lastRowFirstColumn="0" w:lastRowLastColumn="0"/>
              <w:rPr>
                <w:ins w:id="288" w:author="Philipp Alexander Linden" w:date="2020-07-07T15:16:00Z"/>
                <w:color w:val="auto"/>
                <w:sz w:val="16"/>
                <w:szCs w:val="16"/>
                <w:lang w:val="en-US"/>
              </w:rPr>
            </w:pPr>
          </w:p>
        </w:tc>
        <w:tc>
          <w:tcPr>
            <w:tcW w:w="823" w:type="dxa"/>
            <w:shd w:val="clear" w:color="auto" w:fill="FFFFFF" w:themeFill="background1"/>
            <w:vAlign w:val="center"/>
          </w:tcPr>
          <w:p w14:paraId="79C8F591" w14:textId="77777777" w:rsidR="00B17790" w:rsidRPr="00C3071E" w:rsidRDefault="00B17790" w:rsidP="000E6987">
            <w:pPr>
              <w:jc w:val="center"/>
              <w:cnfStyle w:val="000000100000" w:firstRow="0" w:lastRow="0" w:firstColumn="0" w:lastColumn="0" w:oddVBand="0" w:evenVBand="0" w:oddHBand="1" w:evenHBand="0" w:firstRowFirstColumn="0" w:firstRowLastColumn="0" w:lastRowFirstColumn="0" w:lastRowLastColumn="0"/>
              <w:rPr>
                <w:ins w:id="289" w:author="Philipp Alexander Linden" w:date="2020-07-07T15:16:00Z"/>
                <w:color w:val="auto"/>
                <w:sz w:val="16"/>
                <w:szCs w:val="16"/>
                <w:lang w:val="en-US"/>
              </w:rPr>
            </w:pPr>
          </w:p>
        </w:tc>
      </w:tr>
      <w:tr w:rsidR="00B17790" w:rsidRPr="007A31D0" w14:paraId="688152BB" w14:textId="77777777" w:rsidTr="000E6987">
        <w:trPr>
          <w:trHeight w:val="680"/>
          <w:ins w:id="290" w:author="Philipp Alexander Linden" w:date="2020-07-07T15:16:00Z"/>
        </w:trPr>
        <w:tc>
          <w:tcPr>
            <w:cnfStyle w:val="001000000000" w:firstRow="0" w:lastRow="0" w:firstColumn="1" w:lastColumn="0" w:oddVBand="0" w:evenVBand="0" w:oddHBand="0" w:evenHBand="0" w:firstRowFirstColumn="0" w:firstRowLastColumn="0" w:lastRowFirstColumn="0" w:lastRowLastColumn="0"/>
            <w:tcW w:w="1105" w:type="dxa"/>
            <w:shd w:val="clear" w:color="auto" w:fill="FFFFFF" w:themeFill="background1"/>
            <w:vAlign w:val="center"/>
          </w:tcPr>
          <w:p w14:paraId="639EA93E" w14:textId="77777777" w:rsidR="00B17790" w:rsidRPr="00C3071E" w:rsidRDefault="00B17790" w:rsidP="000E6987">
            <w:pPr>
              <w:spacing w:line="276" w:lineRule="auto"/>
              <w:rPr>
                <w:ins w:id="291" w:author="Philipp Alexander Linden" w:date="2020-07-07T15:16:00Z"/>
                <w:b w:val="0"/>
                <w:bCs w:val="0"/>
                <w:caps w:val="0"/>
                <w:color w:val="auto"/>
                <w:sz w:val="16"/>
                <w:szCs w:val="16"/>
                <w:lang w:val="en-US"/>
              </w:rPr>
            </w:pPr>
            <w:ins w:id="292" w:author="Philipp Alexander Linden" w:date="2020-07-07T15:16:00Z">
              <w:r w:rsidRPr="00C3071E">
                <w:rPr>
                  <w:b w:val="0"/>
                  <w:bCs w:val="0"/>
                  <w:caps w:val="0"/>
                  <w:color w:val="auto"/>
                  <w:sz w:val="16"/>
                  <w:szCs w:val="16"/>
                  <w:lang w:val="en-US"/>
                </w:rPr>
                <w:t>≥</w:t>
              </w:r>
              <w:r>
                <w:rPr>
                  <w:b w:val="0"/>
                  <w:bCs w:val="0"/>
                  <w:caps w:val="0"/>
                  <w:color w:val="auto"/>
                  <w:sz w:val="16"/>
                  <w:szCs w:val="16"/>
                  <w:lang w:val="en-US"/>
                </w:rPr>
                <w:t xml:space="preserve"> </w:t>
              </w:r>
              <w:r w:rsidRPr="00C3071E">
                <w:rPr>
                  <w:b w:val="0"/>
                  <w:bCs w:val="0"/>
                  <w:caps w:val="0"/>
                  <w:color w:val="auto"/>
                  <w:sz w:val="16"/>
                  <w:szCs w:val="16"/>
                  <w:lang w:val="en-US"/>
                </w:rPr>
                <w:t>0</w:t>
              </w:r>
              <w:r>
                <w:rPr>
                  <w:b w:val="0"/>
                  <w:bCs w:val="0"/>
                  <w:caps w:val="0"/>
                  <w:color w:val="auto"/>
                  <w:sz w:val="16"/>
                  <w:szCs w:val="16"/>
                  <w:lang w:val="en-US"/>
                </w:rPr>
                <w:t>.</w:t>
              </w:r>
              <w:r w:rsidRPr="00C3071E">
                <w:rPr>
                  <w:b w:val="0"/>
                  <w:bCs w:val="0"/>
                  <w:caps w:val="0"/>
                  <w:color w:val="auto"/>
                  <w:sz w:val="16"/>
                  <w:szCs w:val="16"/>
                  <w:lang w:val="en-US"/>
                </w:rPr>
                <w:t>9</w:t>
              </w:r>
              <w:r>
                <w:rPr>
                  <w:b w:val="0"/>
                  <w:bCs w:val="0"/>
                  <w:caps w:val="0"/>
                  <w:color w:val="auto"/>
                  <w:sz w:val="16"/>
                  <w:szCs w:val="16"/>
                  <w:lang w:val="en-US"/>
                </w:rPr>
                <w:t xml:space="preserve"> cluster ties</w:t>
              </w:r>
            </w:ins>
          </w:p>
        </w:tc>
        <w:tc>
          <w:tcPr>
            <w:tcW w:w="822" w:type="dxa"/>
            <w:tcBorders>
              <w:right w:val="nil"/>
            </w:tcBorders>
            <w:shd w:val="clear" w:color="auto" w:fill="FFFFFF" w:themeFill="background1"/>
            <w:vAlign w:val="center"/>
          </w:tcPr>
          <w:p w14:paraId="58CF9161" w14:textId="77777777" w:rsidR="00B17790" w:rsidRPr="00B6557F" w:rsidRDefault="00B17790" w:rsidP="000E6987">
            <w:pPr>
              <w:jc w:val="center"/>
              <w:cnfStyle w:val="000000000000" w:firstRow="0" w:lastRow="0" w:firstColumn="0" w:lastColumn="0" w:oddVBand="0" w:evenVBand="0" w:oddHBand="0" w:evenHBand="0" w:firstRowFirstColumn="0" w:firstRowLastColumn="0" w:lastRowFirstColumn="0" w:lastRowLastColumn="0"/>
              <w:rPr>
                <w:ins w:id="293" w:author="Philipp Alexander Linden" w:date="2020-07-07T15:16:00Z"/>
                <w:color w:val="auto"/>
                <w:sz w:val="16"/>
                <w:szCs w:val="16"/>
                <w:lang w:val="en-US"/>
              </w:rPr>
            </w:pPr>
            <w:ins w:id="294" w:author="Philipp Alexander Linden" w:date="2020-07-07T15:16:00Z">
              <w:r w:rsidRPr="00B6557F">
                <w:rPr>
                  <w:color w:val="auto"/>
                  <w:sz w:val="16"/>
                  <w:szCs w:val="16"/>
                  <w:lang w:val="en-US"/>
                </w:rPr>
                <w:t>CZ_LV</w:t>
              </w:r>
            </w:ins>
          </w:p>
          <w:p w14:paraId="2E09189F" w14:textId="77777777" w:rsidR="00B17790" w:rsidRPr="00C3071E" w:rsidRDefault="00B17790" w:rsidP="000E6987">
            <w:pPr>
              <w:jc w:val="center"/>
              <w:cnfStyle w:val="000000000000" w:firstRow="0" w:lastRow="0" w:firstColumn="0" w:lastColumn="0" w:oddVBand="0" w:evenVBand="0" w:oddHBand="0" w:evenHBand="0" w:firstRowFirstColumn="0" w:firstRowLastColumn="0" w:lastRowFirstColumn="0" w:lastRowLastColumn="0"/>
              <w:rPr>
                <w:ins w:id="295" w:author="Philipp Alexander Linden" w:date="2020-07-07T15:16:00Z"/>
                <w:color w:val="auto"/>
                <w:sz w:val="16"/>
                <w:szCs w:val="16"/>
                <w:lang w:val="en-US"/>
              </w:rPr>
            </w:pPr>
            <w:ins w:id="296" w:author="Philipp Alexander Linden" w:date="2020-07-07T15:16:00Z">
              <w:r w:rsidRPr="00C3071E">
                <w:rPr>
                  <w:color w:val="auto"/>
                  <w:sz w:val="16"/>
                  <w:szCs w:val="16"/>
                  <w:lang w:val="en-US"/>
                </w:rPr>
                <w:t>CZ_PL LV_PL</w:t>
              </w:r>
            </w:ins>
          </w:p>
          <w:p w14:paraId="2E025232" w14:textId="77777777" w:rsidR="00B17790" w:rsidRPr="00C3071E" w:rsidRDefault="00B17790" w:rsidP="000E6987">
            <w:pPr>
              <w:jc w:val="center"/>
              <w:cnfStyle w:val="000000000000" w:firstRow="0" w:lastRow="0" w:firstColumn="0" w:lastColumn="0" w:oddVBand="0" w:evenVBand="0" w:oddHBand="0" w:evenHBand="0" w:firstRowFirstColumn="0" w:firstRowLastColumn="0" w:lastRowFirstColumn="0" w:lastRowLastColumn="0"/>
              <w:rPr>
                <w:ins w:id="297" w:author="Philipp Alexander Linden" w:date="2020-07-07T15:16:00Z"/>
                <w:color w:val="auto"/>
                <w:sz w:val="16"/>
                <w:szCs w:val="16"/>
                <w:lang w:val="en-US"/>
              </w:rPr>
            </w:pPr>
          </w:p>
        </w:tc>
        <w:tc>
          <w:tcPr>
            <w:tcW w:w="822" w:type="dxa"/>
            <w:shd w:val="clear" w:color="auto" w:fill="FFFFFF" w:themeFill="background1"/>
            <w:vAlign w:val="center"/>
          </w:tcPr>
          <w:p w14:paraId="2A18181D" w14:textId="77777777" w:rsidR="00B17790" w:rsidRPr="00C3071E" w:rsidRDefault="00B17790" w:rsidP="000E6987">
            <w:pPr>
              <w:jc w:val="center"/>
              <w:cnfStyle w:val="000000000000" w:firstRow="0" w:lastRow="0" w:firstColumn="0" w:lastColumn="0" w:oddVBand="0" w:evenVBand="0" w:oddHBand="0" w:evenHBand="0" w:firstRowFirstColumn="0" w:firstRowLastColumn="0" w:lastRowFirstColumn="0" w:lastRowLastColumn="0"/>
              <w:rPr>
                <w:ins w:id="298" w:author="Philipp Alexander Linden" w:date="2020-07-07T15:16:00Z"/>
                <w:color w:val="auto"/>
                <w:sz w:val="16"/>
                <w:szCs w:val="16"/>
                <w:lang w:val="en-US"/>
              </w:rPr>
            </w:pPr>
            <w:ins w:id="299" w:author="Philipp Alexander Linden" w:date="2020-07-07T15:16:00Z">
              <w:r w:rsidRPr="00C3071E">
                <w:rPr>
                  <w:color w:val="auto"/>
                  <w:sz w:val="16"/>
                  <w:szCs w:val="16"/>
                </w:rPr>
                <w:t>FI_DE</w:t>
              </w:r>
            </w:ins>
          </w:p>
        </w:tc>
        <w:tc>
          <w:tcPr>
            <w:tcW w:w="822" w:type="dxa"/>
            <w:tcBorders>
              <w:right w:val="nil"/>
            </w:tcBorders>
            <w:shd w:val="clear" w:color="auto" w:fill="FFFFFF" w:themeFill="background1"/>
            <w:vAlign w:val="center"/>
          </w:tcPr>
          <w:p w14:paraId="7961E31A" w14:textId="77777777" w:rsidR="00B17790" w:rsidRPr="00C3071E" w:rsidRDefault="00B17790" w:rsidP="000E6987">
            <w:pPr>
              <w:jc w:val="center"/>
              <w:cnfStyle w:val="000000000000" w:firstRow="0" w:lastRow="0" w:firstColumn="0" w:lastColumn="0" w:oddVBand="0" w:evenVBand="0" w:oddHBand="0" w:evenHBand="0" w:firstRowFirstColumn="0" w:firstRowLastColumn="0" w:lastRowFirstColumn="0" w:lastRowLastColumn="0"/>
              <w:rPr>
                <w:ins w:id="300" w:author="Philipp Alexander Linden" w:date="2020-07-07T15:16:00Z"/>
                <w:color w:val="auto"/>
                <w:sz w:val="16"/>
                <w:szCs w:val="16"/>
                <w:lang w:val="en-US"/>
              </w:rPr>
            </w:pPr>
            <w:ins w:id="301" w:author="Philipp Alexander Linden" w:date="2020-07-07T15:16:00Z">
              <w:r w:rsidRPr="00C3071E">
                <w:rPr>
                  <w:color w:val="auto"/>
                  <w:sz w:val="16"/>
                  <w:szCs w:val="16"/>
                  <w:lang w:val="en-US"/>
                </w:rPr>
                <w:t>DK_IE</w:t>
              </w:r>
            </w:ins>
          </w:p>
          <w:p w14:paraId="3B526318" w14:textId="77777777" w:rsidR="00B17790" w:rsidRPr="00C3071E" w:rsidRDefault="00B17790" w:rsidP="000E6987">
            <w:pPr>
              <w:jc w:val="center"/>
              <w:cnfStyle w:val="000000000000" w:firstRow="0" w:lastRow="0" w:firstColumn="0" w:lastColumn="0" w:oddVBand="0" w:evenVBand="0" w:oddHBand="0" w:evenHBand="0" w:firstRowFirstColumn="0" w:firstRowLastColumn="0" w:lastRowFirstColumn="0" w:lastRowLastColumn="0"/>
              <w:rPr>
                <w:ins w:id="302" w:author="Philipp Alexander Linden" w:date="2020-07-07T15:16:00Z"/>
                <w:color w:val="auto"/>
                <w:sz w:val="16"/>
                <w:szCs w:val="16"/>
                <w:lang w:val="en-US"/>
              </w:rPr>
            </w:pPr>
            <w:ins w:id="303" w:author="Philipp Alexander Linden" w:date="2020-07-07T15:16:00Z">
              <w:r w:rsidRPr="00C3071E">
                <w:rPr>
                  <w:color w:val="auto"/>
                  <w:sz w:val="16"/>
                  <w:szCs w:val="16"/>
                  <w:lang w:val="en-US"/>
                </w:rPr>
                <w:t>DK_NO</w:t>
              </w:r>
            </w:ins>
          </w:p>
          <w:p w14:paraId="62B052ED" w14:textId="77777777" w:rsidR="00B17790" w:rsidRPr="00C3071E" w:rsidRDefault="00B17790" w:rsidP="000E6987">
            <w:pPr>
              <w:jc w:val="center"/>
              <w:cnfStyle w:val="000000000000" w:firstRow="0" w:lastRow="0" w:firstColumn="0" w:lastColumn="0" w:oddVBand="0" w:evenVBand="0" w:oddHBand="0" w:evenHBand="0" w:firstRowFirstColumn="0" w:firstRowLastColumn="0" w:lastRowFirstColumn="0" w:lastRowLastColumn="0"/>
              <w:rPr>
                <w:ins w:id="304" w:author="Philipp Alexander Linden" w:date="2020-07-07T15:16:00Z"/>
                <w:color w:val="auto"/>
                <w:sz w:val="16"/>
                <w:szCs w:val="16"/>
                <w:lang w:val="en-US"/>
              </w:rPr>
            </w:pPr>
            <w:ins w:id="305" w:author="Philipp Alexander Linden" w:date="2020-07-07T15:16:00Z">
              <w:r w:rsidRPr="00C3071E">
                <w:rPr>
                  <w:color w:val="auto"/>
                  <w:sz w:val="16"/>
                  <w:szCs w:val="16"/>
                  <w:lang w:val="en-US"/>
                </w:rPr>
                <w:t>DK_SE</w:t>
              </w:r>
            </w:ins>
          </w:p>
          <w:p w14:paraId="216A4BAE" w14:textId="77777777" w:rsidR="00B17790" w:rsidRPr="00C3071E" w:rsidRDefault="00B17790" w:rsidP="000E6987">
            <w:pPr>
              <w:jc w:val="center"/>
              <w:cnfStyle w:val="000000000000" w:firstRow="0" w:lastRow="0" w:firstColumn="0" w:lastColumn="0" w:oddVBand="0" w:evenVBand="0" w:oddHBand="0" w:evenHBand="0" w:firstRowFirstColumn="0" w:firstRowLastColumn="0" w:lastRowFirstColumn="0" w:lastRowLastColumn="0"/>
              <w:rPr>
                <w:ins w:id="306" w:author="Philipp Alexander Linden" w:date="2020-07-07T15:16:00Z"/>
                <w:color w:val="auto"/>
                <w:sz w:val="16"/>
                <w:szCs w:val="16"/>
                <w:lang w:val="en-US"/>
              </w:rPr>
            </w:pPr>
            <w:ins w:id="307" w:author="Philipp Alexander Linden" w:date="2020-07-07T15:16:00Z">
              <w:r w:rsidRPr="00C3071E">
                <w:rPr>
                  <w:color w:val="auto"/>
                  <w:sz w:val="16"/>
                  <w:szCs w:val="16"/>
                  <w:lang w:val="en-US"/>
                </w:rPr>
                <w:t>IE_NO</w:t>
              </w:r>
            </w:ins>
          </w:p>
          <w:p w14:paraId="05E6162D" w14:textId="77777777" w:rsidR="00B17790" w:rsidRPr="00C3071E" w:rsidRDefault="00B17790" w:rsidP="000E6987">
            <w:pPr>
              <w:jc w:val="center"/>
              <w:cnfStyle w:val="000000000000" w:firstRow="0" w:lastRow="0" w:firstColumn="0" w:lastColumn="0" w:oddVBand="0" w:evenVBand="0" w:oddHBand="0" w:evenHBand="0" w:firstRowFirstColumn="0" w:firstRowLastColumn="0" w:lastRowFirstColumn="0" w:lastRowLastColumn="0"/>
              <w:rPr>
                <w:ins w:id="308" w:author="Philipp Alexander Linden" w:date="2020-07-07T15:16:00Z"/>
                <w:color w:val="auto"/>
                <w:sz w:val="16"/>
                <w:szCs w:val="16"/>
                <w:lang w:val="en-US"/>
              </w:rPr>
            </w:pPr>
            <w:ins w:id="309" w:author="Philipp Alexander Linden" w:date="2020-07-07T15:16:00Z">
              <w:r w:rsidRPr="00C3071E">
                <w:rPr>
                  <w:color w:val="auto"/>
                  <w:sz w:val="16"/>
                  <w:szCs w:val="16"/>
                  <w:lang w:val="en-US"/>
                </w:rPr>
                <w:t>IE_SE</w:t>
              </w:r>
            </w:ins>
          </w:p>
          <w:p w14:paraId="66ED6628" w14:textId="77777777" w:rsidR="00B17790" w:rsidRPr="00C3071E" w:rsidRDefault="00B17790" w:rsidP="000E6987">
            <w:pPr>
              <w:jc w:val="center"/>
              <w:cnfStyle w:val="000000000000" w:firstRow="0" w:lastRow="0" w:firstColumn="0" w:lastColumn="0" w:oddVBand="0" w:evenVBand="0" w:oddHBand="0" w:evenHBand="0" w:firstRowFirstColumn="0" w:firstRowLastColumn="0" w:lastRowFirstColumn="0" w:lastRowLastColumn="0"/>
              <w:rPr>
                <w:ins w:id="310" w:author="Philipp Alexander Linden" w:date="2020-07-07T15:16:00Z"/>
                <w:color w:val="auto"/>
                <w:sz w:val="16"/>
                <w:szCs w:val="16"/>
                <w:lang w:val="en-US"/>
              </w:rPr>
            </w:pPr>
            <w:ins w:id="311" w:author="Philipp Alexander Linden" w:date="2020-07-07T15:16:00Z">
              <w:r w:rsidRPr="00C3071E">
                <w:rPr>
                  <w:color w:val="auto"/>
                  <w:sz w:val="16"/>
                  <w:szCs w:val="16"/>
                  <w:lang w:val="en-US"/>
                </w:rPr>
                <w:t>NO_SE</w:t>
              </w:r>
            </w:ins>
          </w:p>
        </w:tc>
        <w:tc>
          <w:tcPr>
            <w:tcW w:w="822" w:type="dxa"/>
            <w:tcBorders>
              <w:left w:val="nil"/>
            </w:tcBorders>
            <w:shd w:val="clear" w:color="auto" w:fill="FFFFFF" w:themeFill="background1"/>
            <w:vAlign w:val="center"/>
          </w:tcPr>
          <w:p w14:paraId="3C74F402" w14:textId="77777777" w:rsidR="00B17790" w:rsidRPr="00C3071E" w:rsidRDefault="00B17790" w:rsidP="000E6987">
            <w:pPr>
              <w:jc w:val="center"/>
              <w:cnfStyle w:val="000000000000" w:firstRow="0" w:lastRow="0" w:firstColumn="0" w:lastColumn="0" w:oddVBand="0" w:evenVBand="0" w:oddHBand="0" w:evenHBand="0" w:firstRowFirstColumn="0" w:firstRowLastColumn="0" w:lastRowFirstColumn="0" w:lastRowLastColumn="0"/>
              <w:rPr>
                <w:ins w:id="312" w:author="Philipp Alexander Linden" w:date="2020-07-07T15:16:00Z"/>
                <w:color w:val="auto"/>
                <w:sz w:val="16"/>
                <w:szCs w:val="16"/>
                <w:lang w:val="en-US"/>
              </w:rPr>
            </w:pPr>
            <w:ins w:id="313" w:author="Philipp Alexander Linden" w:date="2020-07-07T15:16:00Z">
              <w:r w:rsidRPr="00C3071E">
                <w:rPr>
                  <w:color w:val="auto"/>
                  <w:sz w:val="16"/>
                  <w:szCs w:val="16"/>
                  <w:lang w:val="en-US"/>
                </w:rPr>
                <w:t>JP_KR</w:t>
              </w:r>
            </w:ins>
          </w:p>
        </w:tc>
        <w:tc>
          <w:tcPr>
            <w:tcW w:w="823" w:type="dxa"/>
            <w:shd w:val="clear" w:color="auto" w:fill="FFFFFF" w:themeFill="background1"/>
            <w:vAlign w:val="center"/>
          </w:tcPr>
          <w:p w14:paraId="6DC1C4A5" w14:textId="77777777" w:rsidR="00B17790" w:rsidRPr="00C3071E" w:rsidRDefault="00B17790" w:rsidP="000E6987">
            <w:pPr>
              <w:jc w:val="center"/>
              <w:cnfStyle w:val="000000000000" w:firstRow="0" w:lastRow="0" w:firstColumn="0" w:lastColumn="0" w:oddVBand="0" w:evenVBand="0" w:oddHBand="0" w:evenHBand="0" w:firstRowFirstColumn="0" w:firstRowLastColumn="0" w:lastRowFirstColumn="0" w:lastRowLastColumn="0"/>
              <w:rPr>
                <w:ins w:id="314" w:author="Philipp Alexander Linden" w:date="2020-07-07T15:16:00Z"/>
                <w:color w:val="auto"/>
                <w:sz w:val="16"/>
                <w:szCs w:val="16"/>
                <w:lang w:val="en-US"/>
              </w:rPr>
            </w:pPr>
            <w:ins w:id="315" w:author="Philipp Alexander Linden" w:date="2020-07-07T15:16:00Z">
              <w:r w:rsidRPr="00C3071E">
                <w:rPr>
                  <w:color w:val="auto"/>
                  <w:sz w:val="16"/>
                  <w:szCs w:val="16"/>
                  <w:lang w:val="en-US"/>
                </w:rPr>
                <w:t>BE_LU</w:t>
              </w:r>
            </w:ins>
          </w:p>
          <w:p w14:paraId="3DA1D891" w14:textId="77777777" w:rsidR="00B17790" w:rsidRPr="00C3071E" w:rsidRDefault="00B17790" w:rsidP="000E6987">
            <w:pPr>
              <w:jc w:val="center"/>
              <w:cnfStyle w:val="000000000000" w:firstRow="0" w:lastRow="0" w:firstColumn="0" w:lastColumn="0" w:oddVBand="0" w:evenVBand="0" w:oddHBand="0" w:evenHBand="0" w:firstRowFirstColumn="0" w:firstRowLastColumn="0" w:lastRowFirstColumn="0" w:lastRowLastColumn="0"/>
              <w:rPr>
                <w:ins w:id="316" w:author="Philipp Alexander Linden" w:date="2020-07-07T15:16:00Z"/>
                <w:color w:val="auto"/>
                <w:sz w:val="16"/>
                <w:szCs w:val="16"/>
                <w:lang w:val="en-US"/>
              </w:rPr>
            </w:pPr>
            <w:ins w:id="317" w:author="Philipp Alexander Linden" w:date="2020-07-07T15:16:00Z">
              <w:r w:rsidRPr="00C3071E">
                <w:rPr>
                  <w:color w:val="auto"/>
                  <w:sz w:val="16"/>
                  <w:szCs w:val="16"/>
                  <w:lang w:val="en-US"/>
                </w:rPr>
                <w:t>BE_NL</w:t>
              </w:r>
            </w:ins>
          </w:p>
          <w:p w14:paraId="04FDF870" w14:textId="77777777" w:rsidR="00B17790" w:rsidRPr="00B6557F" w:rsidRDefault="00B17790" w:rsidP="000E6987">
            <w:pPr>
              <w:jc w:val="center"/>
              <w:cnfStyle w:val="000000000000" w:firstRow="0" w:lastRow="0" w:firstColumn="0" w:lastColumn="0" w:oddVBand="0" w:evenVBand="0" w:oddHBand="0" w:evenHBand="0" w:firstRowFirstColumn="0" w:firstRowLastColumn="0" w:lastRowFirstColumn="0" w:lastRowLastColumn="0"/>
              <w:rPr>
                <w:ins w:id="318" w:author="Philipp Alexander Linden" w:date="2020-07-07T15:16:00Z"/>
                <w:color w:val="auto"/>
                <w:sz w:val="16"/>
                <w:szCs w:val="16"/>
                <w:lang w:val="en-US"/>
              </w:rPr>
            </w:pPr>
            <w:ins w:id="319" w:author="Philipp Alexander Linden" w:date="2020-07-07T15:16:00Z">
              <w:r w:rsidRPr="00B6557F">
                <w:rPr>
                  <w:color w:val="auto"/>
                  <w:sz w:val="16"/>
                  <w:szCs w:val="16"/>
                  <w:lang w:val="en-US"/>
                </w:rPr>
                <w:t>LU</w:t>
              </w:r>
              <w:r w:rsidRPr="00C3071E">
                <w:rPr>
                  <w:color w:val="auto"/>
                  <w:sz w:val="16"/>
                  <w:szCs w:val="16"/>
                  <w:lang w:val="en-US"/>
                </w:rPr>
                <w:t>_</w:t>
              </w:r>
              <w:r w:rsidRPr="00B6557F">
                <w:rPr>
                  <w:color w:val="auto"/>
                  <w:sz w:val="16"/>
                  <w:szCs w:val="16"/>
                  <w:lang w:val="en-US"/>
                </w:rPr>
                <w:t>CH</w:t>
              </w:r>
            </w:ins>
          </w:p>
          <w:p w14:paraId="1E309849" w14:textId="77777777" w:rsidR="00B17790" w:rsidRPr="00C3071E" w:rsidRDefault="00B17790" w:rsidP="000E6987">
            <w:pPr>
              <w:jc w:val="center"/>
              <w:cnfStyle w:val="000000000000" w:firstRow="0" w:lastRow="0" w:firstColumn="0" w:lastColumn="0" w:oddVBand="0" w:evenVBand="0" w:oddHBand="0" w:evenHBand="0" w:firstRowFirstColumn="0" w:firstRowLastColumn="0" w:lastRowFirstColumn="0" w:lastRowLastColumn="0"/>
              <w:rPr>
                <w:ins w:id="320" w:author="Philipp Alexander Linden" w:date="2020-07-07T15:16:00Z"/>
                <w:color w:val="auto"/>
                <w:sz w:val="16"/>
                <w:szCs w:val="16"/>
                <w:lang w:val="en-US"/>
              </w:rPr>
            </w:pPr>
            <w:ins w:id="321" w:author="Philipp Alexander Linden" w:date="2020-07-07T15:16:00Z">
              <w:r w:rsidRPr="00C3071E">
                <w:rPr>
                  <w:color w:val="auto"/>
                  <w:sz w:val="16"/>
                  <w:szCs w:val="16"/>
                  <w:lang w:val="en-US"/>
                </w:rPr>
                <w:t>LU_NL</w:t>
              </w:r>
            </w:ins>
          </w:p>
          <w:p w14:paraId="494EF9D1" w14:textId="77777777" w:rsidR="00B17790" w:rsidRPr="00C3071E" w:rsidRDefault="00B17790" w:rsidP="000E6987">
            <w:pPr>
              <w:jc w:val="center"/>
              <w:cnfStyle w:val="000000000000" w:firstRow="0" w:lastRow="0" w:firstColumn="0" w:lastColumn="0" w:oddVBand="0" w:evenVBand="0" w:oddHBand="0" w:evenHBand="0" w:firstRowFirstColumn="0" w:firstRowLastColumn="0" w:lastRowFirstColumn="0" w:lastRowLastColumn="0"/>
              <w:rPr>
                <w:ins w:id="322" w:author="Philipp Alexander Linden" w:date="2020-07-07T15:16:00Z"/>
                <w:color w:val="auto"/>
                <w:sz w:val="16"/>
                <w:szCs w:val="16"/>
                <w:lang w:val="en-US"/>
              </w:rPr>
            </w:pPr>
            <w:ins w:id="323" w:author="Philipp Alexander Linden" w:date="2020-07-07T15:16:00Z">
              <w:r w:rsidRPr="00C3071E">
                <w:rPr>
                  <w:color w:val="auto"/>
                  <w:sz w:val="16"/>
                  <w:szCs w:val="16"/>
                  <w:lang w:val="en-US"/>
                </w:rPr>
                <w:t>NL_CH</w:t>
              </w:r>
            </w:ins>
          </w:p>
        </w:tc>
        <w:tc>
          <w:tcPr>
            <w:tcW w:w="822" w:type="dxa"/>
            <w:shd w:val="clear" w:color="auto" w:fill="FFFFFF" w:themeFill="background1"/>
            <w:vAlign w:val="center"/>
          </w:tcPr>
          <w:p w14:paraId="75D2A3D5" w14:textId="77777777" w:rsidR="00B17790" w:rsidRPr="00C3071E" w:rsidRDefault="00B17790" w:rsidP="000E6987">
            <w:pPr>
              <w:jc w:val="center"/>
              <w:cnfStyle w:val="000000000000" w:firstRow="0" w:lastRow="0" w:firstColumn="0" w:lastColumn="0" w:oddVBand="0" w:evenVBand="0" w:oddHBand="0" w:evenHBand="0" w:firstRowFirstColumn="0" w:firstRowLastColumn="0" w:lastRowFirstColumn="0" w:lastRowLastColumn="0"/>
              <w:rPr>
                <w:ins w:id="324" w:author="Philipp Alexander Linden" w:date="2020-07-07T15:16:00Z"/>
                <w:color w:val="auto"/>
                <w:sz w:val="16"/>
                <w:szCs w:val="16"/>
                <w:lang w:val="en-US"/>
              </w:rPr>
            </w:pPr>
          </w:p>
        </w:tc>
        <w:tc>
          <w:tcPr>
            <w:tcW w:w="822" w:type="dxa"/>
            <w:shd w:val="clear" w:color="auto" w:fill="FFFFFF" w:themeFill="background1"/>
            <w:vAlign w:val="center"/>
          </w:tcPr>
          <w:p w14:paraId="2CE42B93" w14:textId="77777777" w:rsidR="00B17790" w:rsidRPr="00C3071E" w:rsidRDefault="00B17790" w:rsidP="000E6987">
            <w:pPr>
              <w:jc w:val="center"/>
              <w:cnfStyle w:val="000000000000" w:firstRow="0" w:lastRow="0" w:firstColumn="0" w:lastColumn="0" w:oddVBand="0" w:evenVBand="0" w:oddHBand="0" w:evenHBand="0" w:firstRowFirstColumn="0" w:firstRowLastColumn="0" w:lastRowFirstColumn="0" w:lastRowLastColumn="0"/>
              <w:rPr>
                <w:ins w:id="325" w:author="Philipp Alexander Linden" w:date="2020-07-07T15:16:00Z"/>
                <w:color w:val="auto"/>
                <w:sz w:val="16"/>
                <w:szCs w:val="16"/>
                <w:lang w:val="en-US"/>
              </w:rPr>
            </w:pPr>
            <w:ins w:id="326" w:author="Philipp Alexander Linden" w:date="2020-07-07T15:16:00Z">
              <w:r w:rsidRPr="00C3071E">
                <w:rPr>
                  <w:color w:val="auto"/>
                  <w:sz w:val="16"/>
                  <w:szCs w:val="16"/>
                  <w:lang w:val="en-US"/>
                </w:rPr>
                <w:t>ES_US</w:t>
              </w:r>
            </w:ins>
          </w:p>
        </w:tc>
        <w:tc>
          <w:tcPr>
            <w:tcW w:w="822" w:type="dxa"/>
            <w:shd w:val="clear" w:color="auto" w:fill="FFFFFF" w:themeFill="background1"/>
            <w:vAlign w:val="center"/>
          </w:tcPr>
          <w:p w14:paraId="4868705B" w14:textId="77777777" w:rsidR="00B17790" w:rsidRPr="00C3071E" w:rsidRDefault="00B17790" w:rsidP="000E6987">
            <w:pPr>
              <w:jc w:val="center"/>
              <w:cnfStyle w:val="000000000000" w:firstRow="0" w:lastRow="0" w:firstColumn="0" w:lastColumn="0" w:oddVBand="0" w:evenVBand="0" w:oddHBand="0" w:evenHBand="0" w:firstRowFirstColumn="0" w:firstRowLastColumn="0" w:lastRowFirstColumn="0" w:lastRowLastColumn="0"/>
              <w:rPr>
                <w:ins w:id="327" w:author="Philipp Alexander Linden" w:date="2020-07-07T15:16:00Z"/>
                <w:color w:val="auto"/>
                <w:sz w:val="16"/>
                <w:szCs w:val="16"/>
                <w:lang w:val="en-US"/>
              </w:rPr>
            </w:pPr>
          </w:p>
        </w:tc>
        <w:tc>
          <w:tcPr>
            <w:tcW w:w="823" w:type="dxa"/>
            <w:shd w:val="clear" w:color="auto" w:fill="FFFFFF" w:themeFill="background1"/>
            <w:vAlign w:val="center"/>
          </w:tcPr>
          <w:p w14:paraId="69AB379C" w14:textId="77777777" w:rsidR="00B17790" w:rsidRPr="00C3071E" w:rsidRDefault="00B17790" w:rsidP="000E6987">
            <w:pPr>
              <w:jc w:val="center"/>
              <w:cnfStyle w:val="000000000000" w:firstRow="0" w:lastRow="0" w:firstColumn="0" w:lastColumn="0" w:oddVBand="0" w:evenVBand="0" w:oddHBand="0" w:evenHBand="0" w:firstRowFirstColumn="0" w:firstRowLastColumn="0" w:lastRowFirstColumn="0" w:lastRowLastColumn="0"/>
              <w:rPr>
                <w:ins w:id="328" w:author="Philipp Alexander Linden" w:date="2020-07-07T15:16:00Z"/>
                <w:color w:val="auto"/>
                <w:sz w:val="16"/>
                <w:szCs w:val="16"/>
                <w:lang w:val="en-US"/>
              </w:rPr>
            </w:pPr>
          </w:p>
        </w:tc>
      </w:tr>
      <w:tr w:rsidR="00B17790" w:rsidRPr="007A31D0" w14:paraId="77E128B7" w14:textId="77777777" w:rsidTr="000E6987">
        <w:trPr>
          <w:cnfStyle w:val="000000100000" w:firstRow="0" w:lastRow="0" w:firstColumn="0" w:lastColumn="0" w:oddVBand="0" w:evenVBand="0" w:oddHBand="1" w:evenHBand="0" w:firstRowFirstColumn="0" w:firstRowLastColumn="0" w:lastRowFirstColumn="0" w:lastRowLastColumn="0"/>
          <w:trHeight w:val="680"/>
          <w:ins w:id="329" w:author="Philipp Alexander Linden" w:date="2020-07-07T15:16:00Z"/>
        </w:trPr>
        <w:tc>
          <w:tcPr>
            <w:cnfStyle w:val="001000000000" w:firstRow="0" w:lastRow="0" w:firstColumn="1" w:lastColumn="0" w:oddVBand="0" w:evenVBand="0" w:oddHBand="0" w:evenHBand="0" w:firstRowFirstColumn="0" w:firstRowLastColumn="0" w:lastRowFirstColumn="0" w:lastRowLastColumn="0"/>
            <w:tcW w:w="1105" w:type="dxa"/>
            <w:tcBorders>
              <w:bottom w:val="single" w:sz="12" w:space="0" w:color="auto"/>
            </w:tcBorders>
            <w:shd w:val="clear" w:color="auto" w:fill="FFFFFF" w:themeFill="background1"/>
            <w:vAlign w:val="center"/>
          </w:tcPr>
          <w:p w14:paraId="444FC1D3" w14:textId="77777777" w:rsidR="00B17790" w:rsidRDefault="00B17790" w:rsidP="000E6987">
            <w:pPr>
              <w:spacing w:line="276" w:lineRule="auto"/>
              <w:rPr>
                <w:ins w:id="330" w:author="Philipp Alexander Linden" w:date="2020-07-07T15:16:00Z"/>
                <w:color w:val="auto"/>
                <w:sz w:val="16"/>
                <w:szCs w:val="16"/>
                <w:lang w:val="en-US"/>
              </w:rPr>
            </w:pPr>
            <w:ins w:id="331" w:author="Philipp Alexander Linden" w:date="2020-07-07T15:16:00Z">
              <w:r>
                <w:rPr>
                  <w:b w:val="0"/>
                  <w:bCs w:val="0"/>
                  <w:caps w:val="0"/>
                  <w:color w:val="auto"/>
                  <w:sz w:val="16"/>
                  <w:szCs w:val="16"/>
                  <w:lang w:val="en-US"/>
                </w:rPr>
                <w:t>#</w:t>
              </w:r>
              <w:r w:rsidRPr="00C3071E">
                <w:rPr>
                  <w:b w:val="0"/>
                  <w:bCs w:val="0"/>
                  <w:caps w:val="0"/>
                  <w:color w:val="auto"/>
                  <w:sz w:val="16"/>
                  <w:szCs w:val="16"/>
                  <w:lang w:val="en-US"/>
                </w:rPr>
                <w:t xml:space="preserve"> of ties in </w:t>
              </w:r>
            </w:ins>
          </w:p>
          <w:p w14:paraId="42CB9917" w14:textId="77777777" w:rsidR="00B17790" w:rsidRPr="00C3071E" w:rsidRDefault="00B17790" w:rsidP="000E6987">
            <w:pPr>
              <w:spacing w:line="276" w:lineRule="auto"/>
              <w:rPr>
                <w:ins w:id="332" w:author="Philipp Alexander Linden" w:date="2020-07-07T15:16:00Z"/>
                <w:color w:val="auto"/>
                <w:sz w:val="16"/>
                <w:szCs w:val="16"/>
                <w:lang w:val="en-US"/>
              </w:rPr>
            </w:pPr>
            <w:ins w:id="333" w:author="Philipp Alexander Linden" w:date="2020-07-07T15:16:00Z">
              <w:r w:rsidRPr="00C3071E">
                <w:rPr>
                  <w:b w:val="0"/>
                  <w:bCs w:val="0"/>
                  <w:caps w:val="0"/>
                  <w:color w:val="auto"/>
                  <w:sz w:val="16"/>
                  <w:szCs w:val="16"/>
                  <w:lang w:val="en-US"/>
                </w:rPr>
                <w:t>full cluster</w:t>
              </w:r>
            </w:ins>
          </w:p>
        </w:tc>
        <w:tc>
          <w:tcPr>
            <w:tcW w:w="822" w:type="dxa"/>
            <w:tcBorders>
              <w:bottom w:val="single" w:sz="12" w:space="0" w:color="auto"/>
              <w:right w:val="nil"/>
            </w:tcBorders>
            <w:shd w:val="clear" w:color="auto" w:fill="FFFFFF" w:themeFill="background1"/>
            <w:vAlign w:val="center"/>
          </w:tcPr>
          <w:p w14:paraId="17BCCE3E" w14:textId="77777777" w:rsidR="00B17790" w:rsidRPr="00C3071E" w:rsidRDefault="00B17790" w:rsidP="000E6987">
            <w:pPr>
              <w:jc w:val="center"/>
              <w:cnfStyle w:val="000000100000" w:firstRow="0" w:lastRow="0" w:firstColumn="0" w:lastColumn="0" w:oddVBand="0" w:evenVBand="0" w:oddHBand="1" w:evenHBand="0" w:firstRowFirstColumn="0" w:firstRowLastColumn="0" w:lastRowFirstColumn="0" w:lastRowLastColumn="0"/>
              <w:rPr>
                <w:ins w:id="334" w:author="Philipp Alexander Linden" w:date="2020-07-07T15:16:00Z"/>
                <w:color w:val="auto"/>
                <w:sz w:val="16"/>
                <w:szCs w:val="16"/>
                <w:lang w:val="en-US"/>
              </w:rPr>
            </w:pPr>
            <w:ins w:id="335" w:author="Philipp Alexander Linden" w:date="2020-07-07T15:16:00Z">
              <w:r w:rsidRPr="00C3071E">
                <w:rPr>
                  <w:color w:val="auto"/>
                  <w:sz w:val="16"/>
                  <w:szCs w:val="16"/>
                  <w:lang w:val="en-US"/>
                </w:rPr>
                <w:t>3/3</w:t>
              </w:r>
            </w:ins>
          </w:p>
        </w:tc>
        <w:tc>
          <w:tcPr>
            <w:tcW w:w="822" w:type="dxa"/>
            <w:tcBorders>
              <w:bottom w:val="single" w:sz="12" w:space="0" w:color="auto"/>
            </w:tcBorders>
            <w:shd w:val="clear" w:color="auto" w:fill="FFFFFF" w:themeFill="background1"/>
            <w:vAlign w:val="center"/>
          </w:tcPr>
          <w:p w14:paraId="4140CD8E" w14:textId="77777777" w:rsidR="00B17790" w:rsidRPr="00C3071E" w:rsidRDefault="00B17790" w:rsidP="000E6987">
            <w:pPr>
              <w:jc w:val="center"/>
              <w:cnfStyle w:val="000000100000" w:firstRow="0" w:lastRow="0" w:firstColumn="0" w:lastColumn="0" w:oddVBand="0" w:evenVBand="0" w:oddHBand="1" w:evenHBand="0" w:firstRowFirstColumn="0" w:firstRowLastColumn="0" w:lastRowFirstColumn="0" w:lastRowLastColumn="0"/>
              <w:rPr>
                <w:ins w:id="336" w:author="Philipp Alexander Linden" w:date="2020-07-07T15:16:00Z"/>
                <w:color w:val="auto"/>
                <w:sz w:val="16"/>
                <w:szCs w:val="16"/>
                <w:lang w:val="en-US"/>
              </w:rPr>
            </w:pPr>
            <w:ins w:id="337" w:author="Philipp Alexander Linden" w:date="2020-07-07T15:16:00Z">
              <w:r w:rsidRPr="00C3071E">
                <w:rPr>
                  <w:color w:val="auto"/>
                  <w:sz w:val="16"/>
                  <w:szCs w:val="16"/>
                  <w:lang w:val="en-US"/>
                </w:rPr>
                <w:t>1/1</w:t>
              </w:r>
            </w:ins>
          </w:p>
        </w:tc>
        <w:tc>
          <w:tcPr>
            <w:tcW w:w="822" w:type="dxa"/>
            <w:tcBorders>
              <w:bottom w:val="single" w:sz="12" w:space="0" w:color="auto"/>
              <w:right w:val="nil"/>
            </w:tcBorders>
            <w:shd w:val="clear" w:color="auto" w:fill="FFFFFF" w:themeFill="background1"/>
            <w:vAlign w:val="center"/>
          </w:tcPr>
          <w:p w14:paraId="6E1AA0CB" w14:textId="77777777" w:rsidR="00B17790" w:rsidRPr="00C3071E" w:rsidRDefault="00B17790" w:rsidP="000E6987">
            <w:pPr>
              <w:jc w:val="center"/>
              <w:cnfStyle w:val="000000100000" w:firstRow="0" w:lastRow="0" w:firstColumn="0" w:lastColumn="0" w:oddVBand="0" w:evenVBand="0" w:oddHBand="1" w:evenHBand="0" w:firstRowFirstColumn="0" w:firstRowLastColumn="0" w:lastRowFirstColumn="0" w:lastRowLastColumn="0"/>
              <w:rPr>
                <w:ins w:id="338" w:author="Philipp Alexander Linden" w:date="2020-07-07T15:16:00Z"/>
                <w:color w:val="auto"/>
                <w:sz w:val="16"/>
                <w:szCs w:val="16"/>
                <w:lang w:val="en-US"/>
              </w:rPr>
            </w:pPr>
            <w:ins w:id="339" w:author="Philipp Alexander Linden" w:date="2020-07-07T15:16:00Z">
              <w:r w:rsidRPr="00C3071E">
                <w:rPr>
                  <w:color w:val="auto"/>
                  <w:sz w:val="16"/>
                  <w:szCs w:val="16"/>
                  <w:lang w:val="en-US"/>
                </w:rPr>
                <w:t>6/6</w:t>
              </w:r>
            </w:ins>
          </w:p>
        </w:tc>
        <w:tc>
          <w:tcPr>
            <w:tcW w:w="822" w:type="dxa"/>
            <w:tcBorders>
              <w:left w:val="nil"/>
              <w:bottom w:val="single" w:sz="12" w:space="0" w:color="auto"/>
            </w:tcBorders>
            <w:shd w:val="clear" w:color="auto" w:fill="FFFFFF" w:themeFill="background1"/>
            <w:vAlign w:val="center"/>
          </w:tcPr>
          <w:p w14:paraId="0E976E48" w14:textId="77777777" w:rsidR="00B17790" w:rsidRPr="00C3071E" w:rsidRDefault="00B17790" w:rsidP="000E6987">
            <w:pPr>
              <w:jc w:val="center"/>
              <w:cnfStyle w:val="000000100000" w:firstRow="0" w:lastRow="0" w:firstColumn="0" w:lastColumn="0" w:oddVBand="0" w:evenVBand="0" w:oddHBand="1" w:evenHBand="0" w:firstRowFirstColumn="0" w:firstRowLastColumn="0" w:lastRowFirstColumn="0" w:lastRowLastColumn="0"/>
              <w:rPr>
                <w:ins w:id="340" w:author="Philipp Alexander Linden" w:date="2020-07-07T15:16:00Z"/>
                <w:color w:val="auto"/>
                <w:sz w:val="16"/>
                <w:szCs w:val="16"/>
                <w:lang w:val="en-US"/>
              </w:rPr>
            </w:pPr>
            <w:ins w:id="341" w:author="Philipp Alexander Linden" w:date="2020-07-07T15:16:00Z">
              <w:r w:rsidRPr="00C3071E">
                <w:rPr>
                  <w:color w:val="auto"/>
                  <w:sz w:val="16"/>
                  <w:szCs w:val="16"/>
                  <w:lang w:val="en-US"/>
                </w:rPr>
                <w:t>1/1</w:t>
              </w:r>
            </w:ins>
          </w:p>
        </w:tc>
        <w:tc>
          <w:tcPr>
            <w:tcW w:w="823" w:type="dxa"/>
            <w:tcBorders>
              <w:bottom w:val="single" w:sz="12" w:space="0" w:color="auto"/>
            </w:tcBorders>
            <w:shd w:val="clear" w:color="auto" w:fill="FFFFFF" w:themeFill="background1"/>
            <w:vAlign w:val="center"/>
          </w:tcPr>
          <w:p w14:paraId="626E6E3C" w14:textId="77777777" w:rsidR="00B17790" w:rsidRPr="00C3071E" w:rsidRDefault="00B17790" w:rsidP="000E6987">
            <w:pPr>
              <w:jc w:val="center"/>
              <w:cnfStyle w:val="000000100000" w:firstRow="0" w:lastRow="0" w:firstColumn="0" w:lastColumn="0" w:oddVBand="0" w:evenVBand="0" w:oddHBand="1" w:evenHBand="0" w:firstRowFirstColumn="0" w:firstRowLastColumn="0" w:lastRowFirstColumn="0" w:lastRowLastColumn="0"/>
              <w:rPr>
                <w:ins w:id="342" w:author="Philipp Alexander Linden" w:date="2020-07-07T15:16:00Z"/>
                <w:color w:val="auto"/>
                <w:sz w:val="16"/>
                <w:szCs w:val="16"/>
                <w:lang w:val="en-US"/>
              </w:rPr>
            </w:pPr>
            <w:ins w:id="343" w:author="Philipp Alexander Linden" w:date="2020-07-07T15:16:00Z">
              <w:r w:rsidRPr="00C3071E">
                <w:rPr>
                  <w:color w:val="auto"/>
                  <w:sz w:val="16"/>
                  <w:szCs w:val="16"/>
                  <w:lang w:val="en-US"/>
                </w:rPr>
                <w:t>10/10</w:t>
              </w:r>
            </w:ins>
          </w:p>
        </w:tc>
        <w:tc>
          <w:tcPr>
            <w:tcW w:w="822" w:type="dxa"/>
            <w:tcBorders>
              <w:bottom w:val="single" w:sz="12" w:space="0" w:color="auto"/>
            </w:tcBorders>
            <w:shd w:val="clear" w:color="auto" w:fill="FFFFFF" w:themeFill="background1"/>
            <w:vAlign w:val="center"/>
          </w:tcPr>
          <w:p w14:paraId="4187E8D6" w14:textId="77777777" w:rsidR="00B17790" w:rsidRPr="00C3071E" w:rsidRDefault="00B17790" w:rsidP="000E6987">
            <w:pPr>
              <w:jc w:val="center"/>
              <w:cnfStyle w:val="000000100000" w:firstRow="0" w:lastRow="0" w:firstColumn="0" w:lastColumn="0" w:oddVBand="0" w:evenVBand="0" w:oddHBand="1" w:evenHBand="0" w:firstRowFirstColumn="0" w:firstRowLastColumn="0" w:lastRowFirstColumn="0" w:lastRowLastColumn="0"/>
              <w:rPr>
                <w:ins w:id="344" w:author="Philipp Alexander Linden" w:date="2020-07-07T15:16:00Z"/>
                <w:color w:val="auto"/>
                <w:sz w:val="16"/>
                <w:szCs w:val="16"/>
                <w:lang w:val="en-US"/>
              </w:rPr>
            </w:pPr>
            <w:ins w:id="345" w:author="Philipp Alexander Linden" w:date="2020-07-07T15:16:00Z">
              <w:r w:rsidRPr="00C3071E">
                <w:rPr>
                  <w:color w:val="auto"/>
                  <w:sz w:val="16"/>
                  <w:szCs w:val="16"/>
                  <w:lang w:val="en-US"/>
                </w:rPr>
                <w:t>1/1</w:t>
              </w:r>
            </w:ins>
          </w:p>
        </w:tc>
        <w:tc>
          <w:tcPr>
            <w:tcW w:w="822" w:type="dxa"/>
            <w:tcBorders>
              <w:bottom w:val="single" w:sz="12" w:space="0" w:color="auto"/>
            </w:tcBorders>
            <w:shd w:val="clear" w:color="auto" w:fill="FFFFFF" w:themeFill="background1"/>
            <w:vAlign w:val="center"/>
          </w:tcPr>
          <w:p w14:paraId="15FC28F2" w14:textId="77777777" w:rsidR="00B17790" w:rsidRPr="00C3071E" w:rsidRDefault="00B17790" w:rsidP="000E6987">
            <w:pPr>
              <w:jc w:val="center"/>
              <w:cnfStyle w:val="000000100000" w:firstRow="0" w:lastRow="0" w:firstColumn="0" w:lastColumn="0" w:oddVBand="0" w:evenVBand="0" w:oddHBand="1" w:evenHBand="0" w:firstRowFirstColumn="0" w:firstRowLastColumn="0" w:lastRowFirstColumn="0" w:lastRowLastColumn="0"/>
              <w:rPr>
                <w:ins w:id="346" w:author="Philipp Alexander Linden" w:date="2020-07-07T15:16:00Z"/>
                <w:color w:val="auto"/>
                <w:sz w:val="16"/>
                <w:szCs w:val="16"/>
                <w:lang w:val="en-US"/>
              </w:rPr>
            </w:pPr>
            <w:ins w:id="347" w:author="Philipp Alexander Linden" w:date="2020-07-07T15:16:00Z">
              <w:r w:rsidRPr="00C3071E">
                <w:rPr>
                  <w:color w:val="auto"/>
                  <w:sz w:val="16"/>
                  <w:szCs w:val="16"/>
                  <w:lang w:val="en-US"/>
                </w:rPr>
                <w:t>9/10</w:t>
              </w:r>
            </w:ins>
          </w:p>
        </w:tc>
        <w:tc>
          <w:tcPr>
            <w:tcW w:w="822" w:type="dxa"/>
            <w:tcBorders>
              <w:bottom w:val="single" w:sz="12" w:space="0" w:color="auto"/>
            </w:tcBorders>
            <w:shd w:val="clear" w:color="auto" w:fill="FFFFFF" w:themeFill="background1"/>
            <w:vAlign w:val="center"/>
          </w:tcPr>
          <w:p w14:paraId="05BB7F2B" w14:textId="77777777" w:rsidR="00B17790" w:rsidRPr="00C3071E" w:rsidRDefault="00B17790" w:rsidP="000E6987">
            <w:pPr>
              <w:jc w:val="center"/>
              <w:cnfStyle w:val="000000100000" w:firstRow="0" w:lastRow="0" w:firstColumn="0" w:lastColumn="0" w:oddVBand="0" w:evenVBand="0" w:oddHBand="1" w:evenHBand="0" w:firstRowFirstColumn="0" w:firstRowLastColumn="0" w:lastRowFirstColumn="0" w:lastRowLastColumn="0"/>
              <w:rPr>
                <w:ins w:id="348" w:author="Philipp Alexander Linden" w:date="2020-07-07T15:16:00Z"/>
                <w:color w:val="auto"/>
                <w:sz w:val="16"/>
                <w:szCs w:val="16"/>
                <w:lang w:val="en-US"/>
              </w:rPr>
            </w:pPr>
          </w:p>
        </w:tc>
        <w:tc>
          <w:tcPr>
            <w:tcW w:w="823" w:type="dxa"/>
            <w:tcBorders>
              <w:bottom w:val="single" w:sz="12" w:space="0" w:color="auto"/>
            </w:tcBorders>
            <w:shd w:val="clear" w:color="auto" w:fill="FFFFFF" w:themeFill="background1"/>
            <w:vAlign w:val="center"/>
          </w:tcPr>
          <w:p w14:paraId="050A5164" w14:textId="77777777" w:rsidR="00B17790" w:rsidRPr="00C3071E" w:rsidRDefault="00B17790" w:rsidP="000E6987">
            <w:pPr>
              <w:jc w:val="center"/>
              <w:cnfStyle w:val="000000100000" w:firstRow="0" w:lastRow="0" w:firstColumn="0" w:lastColumn="0" w:oddVBand="0" w:evenVBand="0" w:oddHBand="1" w:evenHBand="0" w:firstRowFirstColumn="0" w:firstRowLastColumn="0" w:lastRowFirstColumn="0" w:lastRowLastColumn="0"/>
              <w:rPr>
                <w:ins w:id="349" w:author="Philipp Alexander Linden" w:date="2020-07-07T15:16:00Z"/>
                <w:color w:val="auto"/>
                <w:sz w:val="16"/>
                <w:szCs w:val="16"/>
                <w:lang w:val="en-US"/>
              </w:rPr>
            </w:pPr>
          </w:p>
        </w:tc>
      </w:tr>
    </w:tbl>
    <w:p w14:paraId="13E3E7F3" w14:textId="77777777" w:rsidR="00B17790" w:rsidRDefault="00B17790" w:rsidP="00B17790">
      <w:pPr>
        <w:numPr>
          <w:ilvl w:val="0"/>
          <w:numId w:val="12"/>
        </w:numPr>
        <w:spacing w:before="240" w:after="160" w:line="360" w:lineRule="auto"/>
        <w:jc w:val="both"/>
        <w:rPr>
          <w:ins w:id="350" w:author="Philipp Alexander Linden" w:date="2020-07-07T15:16:00Z"/>
          <w:rFonts w:eastAsiaTheme="minorHAnsi"/>
          <w:iCs/>
          <w:color w:val="auto"/>
          <w:szCs w:val="18"/>
          <w:lang w:val="en-US"/>
        </w:rPr>
      </w:pPr>
      <w:ins w:id="351" w:author="Philipp Alexander Linden" w:date="2020-07-07T15:16:00Z">
        <w:r w:rsidRPr="00184E5A">
          <w:rPr>
            <w:rFonts w:eastAsiaTheme="minorHAnsi"/>
            <w:iCs/>
            <w:color w:val="auto"/>
            <w:szCs w:val="18"/>
            <w:lang w:val="en-US"/>
          </w:rPr>
          <w:t xml:space="preserve">The first cluster consist of Czech Republic, Latvia, and Poland </w:t>
        </w:r>
        <w:r>
          <w:rPr>
            <w:rFonts w:eastAsiaTheme="minorHAnsi"/>
            <w:iCs/>
            <w:color w:val="auto"/>
            <w:szCs w:val="18"/>
            <w:lang w:val="en-US"/>
          </w:rPr>
          <w:t xml:space="preserve">who </w:t>
        </w:r>
        <w:r w:rsidRPr="00184E5A">
          <w:rPr>
            <w:rFonts w:eastAsiaTheme="minorHAnsi"/>
            <w:iCs/>
            <w:color w:val="auto"/>
            <w:szCs w:val="18"/>
            <w:lang w:val="en-US"/>
          </w:rPr>
          <w:t>form a distinct and highly consistent cluster, with all ties between these cou</w:t>
        </w:r>
        <w:r>
          <w:rPr>
            <w:rFonts w:eastAsiaTheme="minorHAnsi"/>
            <w:iCs/>
            <w:color w:val="auto"/>
            <w:szCs w:val="18"/>
            <w:lang w:val="en-US"/>
          </w:rPr>
          <w:t>ntries &gt; 90%. No other country</w:t>
        </w:r>
        <w:r w:rsidRPr="00184E5A">
          <w:rPr>
            <w:rFonts w:eastAsiaTheme="minorHAnsi"/>
            <w:iCs/>
            <w:color w:val="auto"/>
            <w:szCs w:val="18"/>
            <w:lang w:val="en-US"/>
          </w:rPr>
          <w:t xml:space="preserve"> has a partial membership in this cluster. </w:t>
        </w:r>
      </w:ins>
    </w:p>
    <w:p w14:paraId="2946054F" w14:textId="77777777" w:rsidR="00B17790" w:rsidRPr="00184E5A" w:rsidRDefault="00B17790" w:rsidP="00B17790">
      <w:pPr>
        <w:numPr>
          <w:ilvl w:val="0"/>
          <w:numId w:val="12"/>
        </w:numPr>
        <w:spacing w:before="240" w:after="160" w:line="360" w:lineRule="auto"/>
        <w:jc w:val="both"/>
        <w:rPr>
          <w:ins w:id="352" w:author="Philipp Alexander Linden" w:date="2020-07-07T15:16:00Z"/>
          <w:rFonts w:eastAsiaTheme="minorHAnsi"/>
          <w:iCs/>
          <w:color w:val="auto"/>
          <w:szCs w:val="18"/>
          <w:lang w:val="en-US"/>
        </w:rPr>
      </w:pPr>
      <w:ins w:id="353" w:author="Philipp Alexander Linden" w:date="2020-07-07T15:16:00Z">
        <w:r w:rsidRPr="00184E5A">
          <w:rPr>
            <w:rFonts w:eastAsiaTheme="minorHAnsi"/>
            <w:iCs/>
            <w:color w:val="auto"/>
            <w:szCs w:val="18"/>
            <w:lang w:val="en-US"/>
          </w:rPr>
          <w:t>Finland</w:t>
        </w:r>
        <w:r>
          <w:rPr>
            <w:rFonts w:eastAsiaTheme="minorHAnsi"/>
            <w:iCs/>
            <w:color w:val="auto"/>
            <w:szCs w:val="18"/>
            <w:lang w:val="en-US"/>
          </w:rPr>
          <w:t xml:space="preserve"> and </w:t>
        </w:r>
        <w:r w:rsidRPr="00184E5A">
          <w:rPr>
            <w:rFonts w:eastAsiaTheme="minorHAnsi"/>
            <w:iCs/>
            <w:color w:val="auto"/>
            <w:szCs w:val="18"/>
            <w:lang w:val="en-US"/>
          </w:rPr>
          <w:t>Germany</w:t>
        </w:r>
        <w:r>
          <w:rPr>
            <w:rFonts w:eastAsiaTheme="minorHAnsi"/>
            <w:iCs/>
            <w:color w:val="auto"/>
            <w:szCs w:val="18"/>
            <w:lang w:val="en-US"/>
          </w:rPr>
          <w:t xml:space="preserve"> </w:t>
        </w:r>
        <w:r w:rsidRPr="00184E5A">
          <w:rPr>
            <w:rFonts w:eastAsiaTheme="minorHAnsi"/>
            <w:iCs/>
            <w:color w:val="auto"/>
            <w:szCs w:val="18"/>
            <w:lang w:val="en-US"/>
          </w:rPr>
          <w:t>form a</w:t>
        </w:r>
        <w:r>
          <w:rPr>
            <w:rFonts w:eastAsiaTheme="minorHAnsi"/>
            <w:iCs/>
            <w:color w:val="auto"/>
            <w:szCs w:val="18"/>
            <w:lang w:val="en-US"/>
          </w:rPr>
          <w:t>nother</w:t>
        </w:r>
        <w:r w:rsidRPr="00184E5A">
          <w:rPr>
            <w:rFonts w:eastAsiaTheme="minorHAnsi"/>
            <w:iCs/>
            <w:color w:val="auto"/>
            <w:szCs w:val="18"/>
            <w:lang w:val="en-US"/>
          </w:rPr>
          <w:t xml:space="preserve"> distinct cluster</w:t>
        </w:r>
        <w:r>
          <w:rPr>
            <w:rFonts w:eastAsiaTheme="minorHAnsi"/>
            <w:iCs/>
            <w:color w:val="auto"/>
            <w:szCs w:val="18"/>
            <w:lang w:val="en-US"/>
          </w:rPr>
          <w:t xml:space="preserve"> with strong ties (94%)</w:t>
        </w:r>
        <w:commentRangeStart w:id="354"/>
        <w:commentRangeStart w:id="355"/>
        <w:commentRangeEnd w:id="354"/>
        <w:r>
          <w:rPr>
            <w:rStyle w:val="Kommentarzeichen"/>
          </w:rPr>
          <w:commentReference w:id="354"/>
        </w:r>
        <w:commentRangeEnd w:id="355"/>
        <w:r>
          <w:rPr>
            <w:rStyle w:val="Kommentarzeichen"/>
          </w:rPr>
          <w:commentReference w:id="355"/>
        </w:r>
        <w:r w:rsidRPr="00184E5A">
          <w:rPr>
            <w:rFonts w:eastAsiaTheme="minorHAnsi"/>
            <w:iCs/>
            <w:color w:val="auto"/>
            <w:szCs w:val="18"/>
            <w:lang w:val="en-US"/>
          </w:rPr>
          <w:t xml:space="preserve">. </w:t>
        </w:r>
        <w:r>
          <w:rPr>
            <w:rFonts w:eastAsiaTheme="minorHAnsi"/>
            <w:iCs/>
            <w:color w:val="auto"/>
            <w:szCs w:val="18"/>
            <w:lang w:val="en-US"/>
          </w:rPr>
          <w:t>Both countries</w:t>
        </w:r>
        <w:r w:rsidRPr="00184E5A">
          <w:rPr>
            <w:rFonts w:eastAsiaTheme="minorHAnsi"/>
            <w:iCs/>
            <w:color w:val="auto"/>
            <w:szCs w:val="18"/>
            <w:lang w:val="en-US"/>
          </w:rPr>
          <w:t xml:space="preserve"> do not have </w:t>
        </w:r>
        <w:r>
          <w:rPr>
            <w:rFonts w:eastAsiaTheme="minorHAnsi"/>
            <w:iCs/>
            <w:color w:val="auto"/>
            <w:szCs w:val="18"/>
            <w:lang w:val="en-US"/>
          </w:rPr>
          <w:t xml:space="preserve">any </w:t>
        </w:r>
        <w:r w:rsidRPr="00184E5A">
          <w:rPr>
            <w:rFonts w:eastAsiaTheme="minorHAnsi"/>
            <w:iCs/>
            <w:color w:val="auto"/>
            <w:szCs w:val="18"/>
            <w:lang w:val="en-US"/>
          </w:rPr>
          <w:t>partial membership in other cluster</w:t>
        </w:r>
        <w:r>
          <w:rPr>
            <w:rFonts w:eastAsiaTheme="minorHAnsi"/>
            <w:iCs/>
            <w:color w:val="auto"/>
            <w:szCs w:val="18"/>
            <w:lang w:val="en-US"/>
          </w:rPr>
          <w:t>s</w:t>
        </w:r>
        <w:r w:rsidRPr="00184E5A">
          <w:rPr>
            <w:rFonts w:eastAsiaTheme="minorHAnsi"/>
            <w:iCs/>
            <w:color w:val="auto"/>
            <w:szCs w:val="18"/>
            <w:lang w:val="en-US"/>
          </w:rPr>
          <w:t>.</w:t>
        </w:r>
      </w:ins>
    </w:p>
    <w:p w14:paraId="7E466BBB" w14:textId="77777777" w:rsidR="00B17790" w:rsidRDefault="00B17790" w:rsidP="00B17790">
      <w:pPr>
        <w:numPr>
          <w:ilvl w:val="0"/>
          <w:numId w:val="12"/>
        </w:numPr>
        <w:spacing w:before="240" w:after="160" w:line="360" w:lineRule="auto"/>
        <w:jc w:val="both"/>
        <w:rPr>
          <w:ins w:id="356" w:author="Philipp Alexander Linden" w:date="2020-07-07T15:16:00Z"/>
          <w:rFonts w:eastAsiaTheme="minorHAnsi"/>
          <w:iCs/>
          <w:color w:val="auto"/>
          <w:szCs w:val="18"/>
          <w:lang w:val="en-US"/>
        </w:rPr>
      </w:pPr>
      <w:ins w:id="357" w:author="Philipp Alexander Linden" w:date="2020-07-07T15:16:00Z">
        <w:r w:rsidRPr="00184E5A">
          <w:rPr>
            <w:rFonts w:eastAsiaTheme="minorHAnsi"/>
            <w:iCs/>
            <w:color w:val="auto"/>
            <w:szCs w:val="18"/>
            <w:lang w:val="en-US"/>
          </w:rPr>
          <w:t>Denmark, Ireland, Norway</w:t>
        </w:r>
        <w:r>
          <w:rPr>
            <w:rFonts w:eastAsiaTheme="minorHAnsi"/>
            <w:iCs/>
            <w:color w:val="auto"/>
            <w:szCs w:val="18"/>
            <w:lang w:val="en-US"/>
          </w:rPr>
          <w:t xml:space="preserve">, and </w:t>
        </w:r>
        <w:r w:rsidRPr="00184E5A">
          <w:rPr>
            <w:rFonts w:eastAsiaTheme="minorHAnsi"/>
            <w:iCs/>
            <w:color w:val="auto"/>
            <w:szCs w:val="18"/>
            <w:lang w:val="en-US"/>
          </w:rPr>
          <w:t>Sweden</w:t>
        </w:r>
        <w:r>
          <w:rPr>
            <w:rFonts w:eastAsiaTheme="minorHAnsi"/>
            <w:iCs/>
            <w:color w:val="auto"/>
            <w:szCs w:val="18"/>
            <w:lang w:val="en-US"/>
          </w:rPr>
          <w:t xml:space="preserve"> </w:t>
        </w:r>
        <w:r w:rsidRPr="00184E5A">
          <w:rPr>
            <w:rFonts w:eastAsiaTheme="minorHAnsi"/>
            <w:iCs/>
            <w:color w:val="auto"/>
            <w:szCs w:val="18"/>
            <w:lang w:val="en-US"/>
          </w:rPr>
          <w:t>show a high internal consistency</w:t>
        </w:r>
        <w:r>
          <w:rPr>
            <w:rFonts w:eastAsiaTheme="minorHAnsi"/>
            <w:iCs/>
            <w:color w:val="auto"/>
            <w:szCs w:val="18"/>
            <w:lang w:val="en-US"/>
          </w:rPr>
          <w:t xml:space="preserve">. </w:t>
        </w:r>
        <w:r w:rsidRPr="00184E5A">
          <w:rPr>
            <w:rFonts w:eastAsiaTheme="minorHAnsi"/>
            <w:iCs/>
            <w:color w:val="auto"/>
            <w:szCs w:val="18"/>
            <w:lang w:val="en-US"/>
          </w:rPr>
          <w:t>All countries can be found in the same cluster in all performed cluster analysis.</w:t>
        </w:r>
      </w:ins>
    </w:p>
    <w:p w14:paraId="6E9FE270" w14:textId="77777777" w:rsidR="00B17790" w:rsidRPr="001C01E8" w:rsidRDefault="00B17790" w:rsidP="00B17790">
      <w:pPr>
        <w:numPr>
          <w:ilvl w:val="0"/>
          <w:numId w:val="12"/>
        </w:numPr>
        <w:spacing w:before="240" w:after="160" w:line="360" w:lineRule="auto"/>
        <w:jc w:val="both"/>
        <w:rPr>
          <w:ins w:id="358" w:author="Philipp Alexander Linden" w:date="2020-07-07T15:16:00Z"/>
          <w:rFonts w:eastAsiaTheme="minorHAnsi"/>
          <w:iCs/>
          <w:color w:val="auto"/>
          <w:szCs w:val="18"/>
          <w:lang w:val="en-US"/>
        </w:rPr>
      </w:pPr>
      <w:ins w:id="359" w:author="Philipp Alexander Linden" w:date="2020-07-07T15:16:00Z">
        <w:r w:rsidRPr="00184E5A">
          <w:rPr>
            <w:rFonts w:eastAsiaTheme="minorHAnsi"/>
            <w:iCs/>
            <w:color w:val="auto"/>
            <w:szCs w:val="18"/>
            <w:lang w:val="en-US"/>
          </w:rPr>
          <w:t xml:space="preserve">Japan and Korea have </w:t>
        </w:r>
        <w:r>
          <w:rPr>
            <w:rFonts w:eastAsiaTheme="minorHAnsi"/>
            <w:iCs/>
            <w:color w:val="auto"/>
            <w:szCs w:val="18"/>
            <w:lang w:val="en-US"/>
          </w:rPr>
          <w:t xml:space="preserve">a strong tie among them (94%) and join </w:t>
        </w:r>
        <w:r w:rsidRPr="00184E5A">
          <w:rPr>
            <w:rFonts w:eastAsiaTheme="minorHAnsi"/>
            <w:iCs/>
            <w:color w:val="auto"/>
            <w:szCs w:val="18"/>
            <w:lang w:val="en-US"/>
          </w:rPr>
          <w:t>a</w:t>
        </w:r>
        <w:r>
          <w:rPr>
            <w:rFonts w:eastAsiaTheme="minorHAnsi"/>
            <w:iCs/>
            <w:color w:val="auto"/>
            <w:szCs w:val="18"/>
            <w:lang w:val="en-US"/>
          </w:rPr>
          <w:t>s</w:t>
        </w:r>
        <w:r w:rsidRPr="00184E5A">
          <w:rPr>
            <w:rFonts w:eastAsiaTheme="minorHAnsi"/>
            <w:iCs/>
            <w:color w:val="auto"/>
            <w:szCs w:val="18"/>
            <w:lang w:val="en-US"/>
          </w:rPr>
          <w:t xml:space="preserve"> partial members</w:t>
        </w:r>
        <w:r>
          <w:rPr>
            <w:rFonts w:eastAsiaTheme="minorHAnsi"/>
            <w:iCs/>
            <w:color w:val="auto"/>
            <w:szCs w:val="18"/>
            <w:lang w:val="en-US"/>
          </w:rPr>
          <w:t xml:space="preserve"> of the previous </w:t>
        </w:r>
        <w:proofErr w:type="spellStart"/>
        <w:r>
          <w:rPr>
            <w:rFonts w:eastAsiaTheme="minorHAnsi"/>
            <w:iCs/>
            <w:color w:val="auto"/>
            <w:szCs w:val="18"/>
            <w:lang w:val="en-US"/>
          </w:rPr>
          <w:t>custer</w:t>
        </w:r>
        <w:proofErr w:type="spellEnd"/>
        <w:r>
          <w:rPr>
            <w:rFonts w:eastAsiaTheme="minorHAnsi"/>
            <w:iCs/>
            <w:color w:val="auto"/>
            <w:szCs w:val="18"/>
            <w:lang w:val="en-US"/>
          </w:rPr>
          <w:t xml:space="preserve">. </w:t>
        </w:r>
      </w:ins>
    </w:p>
    <w:p w14:paraId="06BEC61F" w14:textId="77777777" w:rsidR="00B17790" w:rsidRPr="00184E5A" w:rsidRDefault="00B17790" w:rsidP="00B17790">
      <w:pPr>
        <w:numPr>
          <w:ilvl w:val="0"/>
          <w:numId w:val="12"/>
        </w:numPr>
        <w:spacing w:before="240" w:after="160" w:line="360" w:lineRule="auto"/>
        <w:jc w:val="both"/>
        <w:rPr>
          <w:ins w:id="360" w:author="Philipp Alexander Linden" w:date="2020-07-07T15:16:00Z"/>
          <w:rFonts w:eastAsiaTheme="minorHAnsi"/>
          <w:iCs/>
          <w:color w:val="auto"/>
          <w:szCs w:val="18"/>
          <w:lang w:val="en-US"/>
        </w:rPr>
      </w:pPr>
      <w:ins w:id="361" w:author="Philipp Alexander Linden" w:date="2020-07-07T15:16:00Z">
        <w:r w:rsidRPr="004F1AEA">
          <w:rPr>
            <w:rFonts w:eastAsiaTheme="minorHAnsi"/>
            <w:iCs/>
            <w:color w:val="auto"/>
            <w:szCs w:val="18"/>
            <w:lang w:val="en-US"/>
          </w:rPr>
          <w:t xml:space="preserve">Australia, Belgium, Luxemburg, Netherlands, and </w:t>
        </w:r>
        <w:proofErr w:type="spellStart"/>
        <w:r w:rsidRPr="004F1AEA">
          <w:rPr>
            <w:rFonts w:eastAsiaTheme="minorHAnsi"/>
            <w:iCs/>
            <w:color w:val="auto"/>
            <w:szCs w:val="18"/>
            <w:lang w:val="en-US"/>
          </w:rPr>
          <w:t>Switzerland</w:t>
        </w:r>
        <w:r>
          <w:rPr>
            <w:rFonts w:eastAsiaTheme="minorHAnsi"/>
            <w:iCs/>
            <w:color w:val="auto"/>
            <w:szCs w:val="18"/>
            <w:lang w:val="en-US"/>
          </w:rPr>
          <w:t>form</w:t>
        </w:r>
        <w:proofErr w:type="spellEnd"/>
        <w:r>
          <w:rPr>
            <w:rFonts w:eastAsiaTheme="minorHAnsi"/>
            <w:iCs/>
            <w:color w:val="auto"/>
            <w:szCs w:val="18"/>
            <w:lang w:val="en-US"/>
          </w:rPr>
          <w:t xml:space="preserve"> a dense cluster, in which</w:t>
        </w:r>
        <w:r w:rsidRPr="004F1AEA">
          <w:rPr>
            <w:rFonts w:eastAsiaTheme="minorHAnsi"/>
            <w:iCs/>
            <w:color w:val="auto"/>
            <w:szCs w:val="18"/>
            <w:lang w:val="en-US"/>
          </w:rPr>
          <w:t xml:space="preserve"> </w:t>
        </w:r>
        <w:r>
          <w:rPr>
            <w:rFonts w:eastAsiaTheme="minorHAnsi"/>
            <w:iCs/>
            <w:color w:val="auto"/>
            <w:szCs w:val="18"/>
            <w:lang w:val="en-US"/>
          </w:rPr>
          <w:t>e</w:t>
        </w:r>
        <w:r w:rsidRPr="00184E5A">
          <w:rPr>
            <w:rFonts w:eastAsiaTheme="minorHAnsi"/>
            <w:iCs/>
            <w:color w:val="auto"/>
            <w:szCs w:val="18"/>
            <w:lang w:val="en-US"/>
          </w:rPr>
          <w:t xml:space="preserve">ach country shares strong ties to </w:t>
        </w:r>
        <w:r>
          <w:rPr>
            <w:rFonts w:eastAsiaTheme="minorHAnsi"/>
            <w:iCs/>
            <w:color w:val="auto"/>
            <w:szCs w:val="18"/>
            <w:lang w:val="en-US"/>
          </w:rPr>
          <w:t xml:space="preserve">all </w:t>
        </w:r>
        <w:r w:rsidRPr="00184E5A">
          <w:rPr>
            <w:rFonts w:eastAsiaTheme="minorHAnsi"/>
            <w:iCs/>
            <w:color w:val="auto"/>
            <w:szCs w:val="18"/>
            <w:lang w:val="en-US"/>
          </w:rPr>
          <w:t>other country in the cluste</w:t>
        </w:r>
        <w:r>
          <w:rPr>
            <w:rFonts w:eastAsiaTheme="minorHAnsi"/>
            <w:iCs/>
            <w:color w:val="auto"/>
            <w:szCs w:val="18"/>
            <w:lang w:val="en-US"/>
          </w:rPr>
          <w:t>r.</w:t>
        </w:r>
      </w:ins>
    </w:p>
    <w:p w14:paraId="5FC3483C" w14:textId="77777777" w:rsidR="00B17790" w:rsidRPr="00184E5A" w:rsidRDefault="00B17790" w:rsidP="00B17790">
      <w:pPr>
        <w:numPr>
          <w:ilvl w:val="0"/>
          <w:numId w:val="12"/>
        </w:numPr>
        <w:spacing w:before="240" w:after="160" w:line="360" w:lineRule="auto"/>
        <w:jc w:val="both"/>
        <w:rPr>
          <w:ins w:id="362" w:author="Philipp Alexander Linden" w:date="2020-07-07T15:16:00Z"/>
          <w:rFonts w:eastAsiaTheme="minorHAnsi"/>
          <w:iCs/>
          <w:color w:val="auto"/>
          <w:szCs w:val="18"/>
          <w:lang w:val="en-US"/>
        </w:rPr>
      </w:pPr>
      <w:ins w:id="363" w:author="Philipp Alexander Linden" w:date="2020-07-07T15:16:00Z">
        <w:r w:rsidRPr="00184E5A">
          <w:rPr>
            <w:rFonts w:eastAsiaTheme="minorHAnsi"/>
            <w:iCs/>
            <w:color w:val="auto"/>
            <w:szCs w:val="18"/>
            <w:lang w:val="en-US"/>
          </w:rPr>
          <w:t xml:space="preserve">Slovenia and Slovakia have a strong tie, yet less strong than the other clusters of two by 72%. The countries </w:t>
        </w:r>
        <w:r>
          <w:rPr>
            <w:rFonts w:eastAsiaTheme="minorHAnsi"/>
            <w:iCs/>
            <w:color w:val="auto"/>
            <w:szCs w:val="18"/>
            <w:lang w:val="en-US"/>
          </w:rPr>
          <w:t xml:space="preserve">have strong and weak ties to cluster 5 and cluster 7. </w:t>
        </w:r>
      </w:ins>
    </w:p>
    <w:p w14:paraId="61B70FBE" w14:textId="77777777" w:rsidR="00B17790" w:rsidRPr="00184E5A" w:rsidRDefault="00B17790" w:rsidP="00B17790">
      <w:pPr>
        <w:numPr>
          <w:ilvl w:val="0"/>
          <w:numId w:val="12"/>
        </w:numPr>
        <w:spacing w:before="240" w:after="160" w:line="360" w:lineRule="auto"/>
        <w:jc w:val="both"/>
        <w:rPr>
          <w:ins w:id="364" w:author="Philipp Alexander Linden" w:date="2020-07-07T15:16:00Z"/>
          <w:rFonts w:eastAsiaTheme="minorHAnsi"/>
          <w:iCs/>
          <w:color w:val="auto"/>
          <w:szCs w:val="18"/>
          <w:lang w:val="en-US"/>
        </w:rPr>
      </w:pPr>
      <w:commentRangeStart w:id="365"/>
      <w:commentRangeStart w:id="366"/>
      <w:ins w:id="367" w:author="Philipp Alexander Linden" w:date="2020-07-07T15:16:00Z">
        <w:r w:rsidRPr="00184E5A">
          <w:rPr>
            <w:rFonts w:eastAsiaTheme="minorHAnsi"/>
            <w:iCs/>
            <w:color w:val="auto"/>
            <w:szCs w:val="18"/>
            <w:lang w:val="en-US"/>
          </w:rPr>
          <w:lastRenderedPageBreak/>
          <w:t xml:space="preserve">France, Israel, Spain, the United Kingdom, and the United States constitute </w:t>
        </w:r>
        <w:proofErr w:type="spellStart"/>
        <w:r w:rsidRPr="00184E5A">
          <w:rPr>
            <w:rFonts w:eastAsiaTheme="minorHAnsi"/>
            <w:iCs/>
            <w:color w:val="auto"/>
            <w:szCs w:val="18"/>
            <w:lang w:val="en-US"/>
          </w:rPr>
          <w:t>a</w:t>
        </w:r>
        <w:r>
          <w:rPr>
            <w:rFonts w:eastAsiaTheme="minorHAnsi"/>
            <w:iCs/>
            <w:color w:val="auto"/>
            <w:szCs w:val="18"/>
            <w:lang w:val="en-US"/>
          </w:rPr>
          <w:t>nother</w:t>
        </w:r>
        <w:r w:rsidRPr="00184E5A">
          <w:rPr>
            <w:rFonts w:eastAsiaTheme="minorHAnsi"/>
            <w:iCs/>
            <w:color w:val="auto"/>
            <w:szCs w:val="18"/>
            <w:lang w:val="en-US"/>
          </w:rPr>
          <w:t>cluster</w:t>
        </w:r>
        <w:proofErr w:type="spellEnd"/>
        <w:r w:rsidRPr="00184E5A">
          <w:rPr>
            <w:rFonts w:eastAsiaTheme="minorHAnsi"/>
            <w:iCs/>
            <w:color w:val="auto"/>
            <w:szCs w:val="18"/>
            <w:lang w:val="en-US"/>
          </w:rPr>
          <w:t>, in which the tie between the US and France is the only weak one in the cluster.</w:t>
        </w:r>
        <w:commentRangeEnd w:id="365"/>
        <w:r>
          <w:rPr>
            <w:rStyle w:val="Kommentarzeichen"/>
          </w:rPr>
          <w:commentReference w:id="365"/>
        </w:r>
        <w:commentRangeEnd w:id="366"/>
        <w:r>
          <w:rPr>
            <w:rStyle w:val="Kommentarzeichen"/>
          </w:rPr>
          <w:commentReference w:id="366"/>
        </w:r>
      </w:ins>
    </w:p>
    <w:p w14:paraId="319B4BB9" w14:textId="39C8BFE9" w:rsidR="00B17790" w:rsidRPr="003920CC" w:rsidRDefault="00B17790">
      <w:pPr>
        <w:numPr>
          <w:ilvl w:val="0"/>
          <w:numId w:val="12"/>
        </w:numPr>
        <w:spacing w:before="240" w:after="160" w:line="360" w:lineRule="auto"/>
        <w:jc w:val="both"/>
        <w:rPr>
          <w:rFonts w:eastAsiaTheme="minorHAnsi"/>
          <w:iCs/>
          <w:color w:val="auto"/>
          <w:szCs w:val="18"/>
          <w:lang w:val="en-US"/>
          <w:rPrChange w:id="368" w:author="Philipp Alexander Linden" w:date="2020-07-07T15:28:00Z">
            <w:rPr>
              <w:lang w:val="en-US"/>
            </w:rPr>
          </w:rPrChange>
        </w:rPr>
        <w:pPrChange w:id="369" w:author="Philipp Alexander Linden" w:date="2020-07-07T15:28:00Z">
          <w:pPr>
            <w:pStyle w:val="02Flietext"/>
          </w:pPr>
        </w:pPrChange>
      </w:pPr>
      <w:ins w:id="370" w:author="Philipp Alexander Linden" w:date="2020-07-07T15:16:00Z">
        <w:r w:rsidRPr="00184E5A">
          <w:rPr>
            <w:rFonts w:eastAsiaTheme="minorHAnsi"/>
            <w:iCs/>
            <w:color w:val="auto"/>
            <w:szCs w:val="18"/>
            <w:lang w:val="en-US"/>
          </w:rPr>
          <w:t>Estonia and 9) New Zealand are sole clusters</w:t>
        </w:r>
        <w:r>
          <w:rPr>
            <w:rFonts w:eastAsiaTheme="minorHAnsi"/>
            <w:iCs/>
            <w:color w:val="auto"/>
            <w:szCs w:val="18"/>
            <w:lang w:val="en-US"/>
          </w:rPr>
          <w:t>, including only one country</w:t>
        </w:r>
        <w:r w:rsidRPr="00184E5A">
          <w:rPr>
            <w:rFonts w:eastAsiaTheme="minorHAnsi"/>
            <w:iCs/>
            <w:color w:val="auto"/>
            <w:szCs w:val="18"/>
            <w:lang w:val="en-US"/>
          </w:rPr>
          <w:t xml:space="preserve">. Estonia </w:t>
        </w:r>
        <w:r>
          <w:rPr>
            <w:rFonts w:eastAsiaTheme="minorHAnsi"/>
            <w:iCs/>
            <w:color w:val="auto"/>
            <w:szCs w:val="18"/>
            <w:lang w:val="en-US"/>
          </w:rPr>
          <w:t>has two weak ties to</w:t>
        </w:r>
        <w:r w:rsidRPr="00184E5A">
          <w:rPr>
            <w:rFonts w:eastAsiaTheme="minorHAnsi"/>
            <w:iCs/>
            <w:color w:val="auto"/>
            <w:szCs w:val="18"/>
            <w:lang w:val="en-US"/>
          </w:rPr>
          <w:t xml:space="preserve"> France and the US</w:t>
        </w:r>
        <w:commentRangeStart w:id="371"/>
        <w:commentRangeEnd w:id="371"/>
        <w:r>
          <w:rPr>
            <w:rStyle w:val="Kommentarzeichen"/>
          </w:rPr>
          <w:commentReference w:id="371"/>
        </w:r>
        <w:r w:rsidRPr="00184E5A">
          <w:rPr>
            <w:rFonts w:eastAsiaTheme="minorHAnsi"/>
            <w:iCs/>
            <w:color w:val="auto"/>
            <w:szCs w:val="18"/>
            <w:lang w:val="en-US"/>
          </w:rPr>
          <w:t xml:space="preserve"> and is hence </w:t>
        </w:r>
        <w:r>
          <w:rPr>
            <w:rFonts w:eastAsiaTheme="minorHAnsi"/>
            <w:iCs/>
            <w:color w:val="auto"/>
            <w:szCs w:val="18"/>
            <w:lang w:val="en-US"/>
          </w:rPr>
          <w:t xml:space="preserve">considered </w:t>
        </w:r>
        <w:r w:rsidRPr="00184E5A">
          <w:rPr>
            <w:rFonts w:eastAsiaTheme="minorHAnsi"/>
            <w:iCs/>
            <w:color w:val="auto"/>
            <w:szCs w:val="18"/>
            <w:lang w:val="en-US"/>
          </w:rPr>
          <w:t>a partial cluster member of cluster four. New Zealand has three weak ties to cluster four and is hence considered a partial member</w:t>
        </w:r>
        <w:r>
          <w:rPr>
            <w:rFonts w:eastAsiaTheme="minorHAnsi"/>
            <w:iCs/>
            <w:color w:val="auto"/>
            <w:szCs w:val="18"/>
            <w:lang w:val="en-US"/>
          </w:rPr>
          <w:t xml:space="preserve"> in this cluster, too</w:t>
        </w:r>
        <w:r w:rsidRPr="00184E5A">
          <w:rPr>
            <w:rFonts w:eastAsiaTheme="minorHAnsi"/>
            <w:iCs/>
            <w:color w:val="auto"/>
            <w:szCs w:val="18"/>
            <w:lang w:val="en-US"/>
          </w:rPr>
          <w:t>.</w:t>
        </w:r>
      </w:ins>
    </w:p>
    <w:p w14:paraId="7AB559F2" w14:textId="4DE18D4A" w:rsidR="00B17790" w:rsidRPr="00B87403" w:rsidRDefault="00B87403" w:rsidP="00B17790">
      <w:pPr>
        <w:pStyle w:val="02Flietext"/>
        <w:rPr>
          <w:ins w:id="372" w:author="Philipp Alexander Linden" w:date="2020-07-07T15:16:00Z"/>
          <w:lang w:val="en-US"/>
          <w:rPrChange w:id="373" w:author="Philipp Alexander Linden" w:date="2020-07-07T15:22:00Z">
            <w:rPr>
              <w:ins w:id="374" w:author="Philipp Alexander Linden" w:date="2020-07-07T15:16:00Z"/>
            </w:rPr>
          </w:rPrChange>
        </w:rPr>
      </w:pPr>
      <w:ins w:id="375" w:author="Philipp Alexander Linden" w:date="2020-07-07T15:25:00Z">
        <w:r w:rsidRPr="00B87403">
          <w:rPr>
            <w:lang w:val="en-US"/>
          </w:rPr>
          <w:t xml:space="preserve">Although nine clusters were clearly distinguished from a methodological point of view, such a solution with clusters covering only one or two countries may not be suitable for most purposes. However, our flexible typology </w:t>
        </w:r>
        <w:proofErr w:type="gramStart"/>
        <w:r w:rsidRPr="00B87403">
          <w:rPr>
            <w:lang w:val="en-US"/>
          </w:rPr>
          <w:t>is able to</w:t>
        </w:r>
        <w:proofErr w:type="gramEnd"/>
        <w:r w:rsidRPr="00B87403">
          <w:rPr>
            <w:lang w:val="en-US"/>
          </w:rPr>
          <w:t xml:space="preserve"> go beyond this interpretation. The clusters can be condensed based on their partial memberships. Four distinct cluster emerge, which have no tie ≥ 50%. </w:t>
        </w:r>
      </w:ins>
      <w:ins w:id="376" w:author="Philipp Alexander Linden" w:date="2020-07-07T15:16:00Z">
        <w:r w:rsidR="00B17790" w:rsidRPr="00B87403">
          <w:rPr>
            <w:lang w:val="en-US"/>
            <w:rPrChange w:id="377" w:author="Philipp Alexander Linden" w:date="2020-07-07T15:22:00Z">
              <w:rPr/>
            </w:rPrChange>
          </w:rPr>
          <w:t>Figure 1</w:t>
        </w:r>
      </w:ins>
      <w:ins w:id="378" w:author="Philipp Alexander Linden" w:date="2020-07-07T15:22:00Z">
        <w:r w:rsidRPr="00B87403">
          <w:rPr>
            <w:lang w:val="en-US"/>
            <w:rPrChange w:id="379" w:author="Philipp Alexander Linden" w:date="2020-07-07T15:22:00Z">
              <w:rPr/>
            </w:rPrChange>
          </w:rPr>
          <w:t xml:space="preserve"> </w:t>
        </w:r>
      </w:ins>
      <w:ins w:id="380" w:author="Philipp Alexander Linden" w:date="2020-07-07T15:16:00Z">
        <w:r w:rsidR="00B17790" w:rsidRPr="00B87403">
          <w:rPr>
            <w:lang w:val="en-US"/>
            <w:rPrChange w:id="381" w:author="Philipp Alexander Linden" w:date="2020-07-07T15:22:00Z">
              <w:rPr/>
            </w:rPrChange>
          </w:rPr>
          <w:t xml:space="preserve">shows a graphical depiction of the clusters. </w:t>
        </w:r>
      </w:ins>
    </w:p>
    <w:p w14:paraId="6C33A93F" w14:textId="7A2E42B9" w:rsidR="002E6277" w:rsidRPr="00E028AA" w:rsidRDefault="002E6277" w:rsidP="002E6277">
      <w:pPr>
        <w:pStyle w:val="02Flietext"/>
        <w:jc w:val="center"/>
        <w:rPr>
          <w:lang w:val="en-US"/>
        </w:rPr>
      </w:pPr>
      <w:r>
        <w:rPr>
          <w:highlight w:val="yellow"/>
          <w:lang w:val="en-US"/>
        </w:rPr>
        <w:t>--- FIGURE 1</w:t>
      </w:r>
      <w:r w:rsidRPr="00E028AA">
        <w:rPr>
          <w:highlight w:val="yellow"/>
          <w:lang w:val="en-US"/>
        </w:rPr>
        <w:t xml:space="preserve"> ABOUT HERE ---</w:t>
      </w:r>
    </w:p>
    <w:p w14:paraId="72D0DEDC" w14:textId="0FD53191" w:rsidR="002D1426" w:rsidRPr="002D1426" w:rsidRDefault="002D1426" w:rsidP="002D1426">
      <w:pPr>
        <w:pStyle w:val="Beschriftung"/>
        <w:keepNext/>
        <w:jc w:val="left"/>
        <w:rPr>
          <w:lang w:val="en-US"/>
        </w:rPr>
      </w:pPr>
      <w:r w:rsidRPr="002D1426">
        <w:rPr>
          <w:lang w:val="en-US"/>
        </w:rPr>
        <w:t xml:space="preserve">Figure </w:t>
      </w:r>
      <w:r>
        <w:fldChar w:fldCharType="begin"/>
      </w:r>
      <w:r w:rsidRPr="002D1426">
        <w:rPr>
          <w:lang w:val="en-US"/>
        </w:rPr>
        <w:instrText xml:space="preserve"> SEQ Figure \* ARABIC </w:instrText>
      </w:r>
      <w:r>
        <w:fldChar w:fldCharType="separate"/>
      </w:r>
      <w:r w:rsidRPr="002D1426">
        <w:rPr>
          <w:noProof/>
          <w:lang w:val="en-US"/>
        </w:rPr>
        <w:t>1</w:t>
      </w:r>
      <w:r>
        <w:fldChar w:fldCharType="end"/>
      </w:r>
      <w:r w:rsidRPr="002D1426">
        <w:rPr>
          <w:lang w:val="en-US"/>
        </w:rPr>
        <w:t>: Network of OECD LTC systems.</w:t>
      </w:r>
    </w:p>
    <w:p w14:paraId="0D28ED9F" w14:textId="5D6C8D12" w:rsidR="002E6277" w:rsidRDefault="002D1426" w:rsidP="00440583">
      <w:pPr>
        <w:pStyle w:val="02Flietext"/>
        <w:jc w:val="center"/>
        <w:rPr>
          <w:highlight w:val="yellow"/>
          <w:lang w:val="en-US"/>
        </w:rPr>
      </w:pPr>
      <w:r>
        <w:rPr>
          <w:noProof/>
          <w:lang w:eastAsia="de-DE"/>
        </w:rPr>
        <w:drawing>
          <wp:inline distT="0" distB="0" distL="0" distR="0" wp14:anchorId="4AB3F8FC" wp14:editId="7025BC4C">
            <wp:extent cx="5401310" cy="2930525"/>
            <wp:effectExtent l="0" t="0" r="889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1310" cy="2930525"/>
                    </a:xfrm>
                    <a:prstGeom prst="rect">
                      <a:avLst/>
                    </a:prstGeom>
                    <a:noFill/>
                    <a:ln>
                      <a:noFill/>
                    </a:ln>
                  </pic:spPr>
                </pic:pic>
              </a:graphicData>
            </a:graphic>
          </wp:inline>
        </w:drawing>
      </w:r>
    </w:p>
    <w:p w14:paraId="385996A5" w14:textId="5035288B" w:rsidR="002D1426" w:rsidRDefault="003E139E" w:rsidP="003F12F4">
      <w:pPr>
        <w:spacing w:after="160" w:line="259" w:lineRule="auto"/>
        <w:rPr>
          <w:rFonts w:eastAsiaTheme="minorHAnsi"/>
          <w:iCs/>
          <w:color w:val="auto"/>
          <w:sz w:val="20"/>
          <w:szCs w:val="14"/>
          <w:lang w:val="en-US"/>
        </w:rPr>
      </w:pPr>
      <w:r>
        <w:rPr>
          <w:rFonts w:eastAsiaTheme="minorHAnsi"/>
          <w:iCs/>
          <w:color w:val="auto"/>
          <w:sz w:val="20"/>
          <w:szCs w:val="14"/>
          <w:lang w:val="en-US"/>
        </w:rPr>
        <w:t>Light grey: ≥ 50%; Full grey: ≥ 66%; Black: ≥ 90%.</w:t>
      </w:r>
    </w:p>
    <w:p w14:paraId="1E4666AD" w14:textId="77777777" w:rsidR="003F12F4" w:rsidRPr="003F12F4" w:rsidRDefault="003F12F4" w:rsidP="003F12F4">
      <w:pPr>
        <w:spacing w:after="160" w:line="259" w:lineRule="auto"/>
        <w:rPr>
          <w:rFonts w:eastAsiaTheme="minorHAnsi"/>
          <w:iCs/>
          <w:color w:val="auto"/>
          <w:sz w:val="20"/>
          <w:szCs w:val="14"/>
          <w:lang w:val="en-US"/>
        </w:rPr>
      </w:pPr>
    </w:p>
    <w:p w14:paraId="4BD54CA7" w14:textId="15802FF6" w:rsidR="00D67B4C" w:rsidRPr="00DA59EE" w:rsidDel="00B17790" w:rsidRDefault="00E028AA" w:rsidP="00DA59EE">
      <w:pPr>
        <w:pStyle w:val="02Flietext"/>
        <w:jc w:val="center"/>
        <w:rPr>
          <w:del w:id="382" w:author="Philipp Alexander Linden" w:date="2020-07-07T15:16:00Z"/>
          <w:lang w:val="en-US"/>
        </w:rPr>
      </w:pPr>
      <w:del w:id="383" w:author="Philipp Alexander Linden" w:date="2020-07-07T15:16:00Z">
        <w:r w:rsidRPr="00E028AA" w:rsidDel="00B17790">
          <w:rPr>
            <w:highlight w:val="yellow"/>
            <w:lang w:val="en-US"/>
          </w:rPr>
          <w:delText xml:space="preserve">--- TABLE </w:delText>
        </w:r>
        <w:r w:rsidR="00FA0513" w:rsidDel="00B17790">
          <w:rPr>
            <w:highlight w:val="yellow"/>
            <w:lang w:val="en-US"/>
          </w:rPr>
          <w:delText>2</w:delText>
        </w:r>
        <w:r w:rsidRPr="00E028AA" w:rsidDel="00B17790">
          <w:rPr>
            <w:highlight w:val="yellow"/>
            <w:lang w:val="en-US"/>
          </w:rPr>
          <w:delText xml:space="preserve"> ABOUT HERE ---</w:delText>
        </w:r>
      </w:del>
    </w:p>
    <w:p w14:paraId="0F0018CC" w14:textId="43B69AA7" w:rsidR="00643277" w:rsidRPr="000A6C8D" w:rsidDel="00B17790" w:rsidRDefault="00643277" w:rsidP="000A6C8D">
      <w:pPr>
        <w:pStyle w:val="Beschriftung"/>
        <w:keepNext/>
        <w:spacing w:before="240" w:after="240"/>
        <w:jc w:val="left"/>
        <w:rPr>
          <w:del w:id="384" w:author="Philipp Alexander Linden" w:date="2020-07-07T15:16:00Z"/>
          <w:sz w:val="22"/>
          <w:szCs w:val="22"/>
          <w:lang w:val="en-US"/>
        </w:rPr>
      </w:pPr>
      <w:del w:id="385" w:author="Philipp Alexander Linden" w:date="2020-07-07T15:16:00Z">
        <w:r w:rsidRPr="000A6C8D" w:rsidDel="00B17790">
          <w:rPr>
            <w:sz w:val="22"/>
            <w:szCs w:val="22"/>
            <w:lang w:val="en-US"/>
          </w:rPr>
          <w:lastRenderedPageBreak/>
          <w:delText xml:space="preserve">Table </w:delText>
        </w:r>
        <w:r w:rsidRPr="000A6C8D" w:rsidDel="00B17790">
          <w:rPr>
            <w:sz w:val="22"/>
            <w:lang w:val="en-US"/>
          </w:rPr>
          <w:fldChar w:fldCharType="begin"/>
        </w:r>
        <w:r w:rsidRPr="000A6C8D" w:rsidDel="00B17790">
          <w:rPr>
            <w:sz w:val="22"/>
            <w:szCs w:val="22"/>
            <w:lang w:val="en-US"/>
          </w:rPr>
          <w:delInstrText xml:space="preserve"> SEQ Table \* ARABIC </w:delInstrText>
        </w:r>
        <w:r w:rsidRPr="000A6C8D" w:rsidDel="00B17790">
          <w:rPr>
            <w:sz w:val="22"/>
            <w:lang w:val="en-US"/>
          </w:rPr>
          <w:fldChar w:fldCharType="separate"/>
        </w:r>
        <w:r w:rsidR="00A77345" w:rsidDel="00B17790">
          <w:rPr>
            <w:noProof/>
            <w:sz w:val="22"/>
            <w:szCs w:val="22"/>
            <w:lang w:val="en-US"/>
          </w:rPr>
          <w:delText>2</w:delText>
        </w:r>
        <w:r w:rsidRPr="000A6C8D" w:rsidDel="00B17790">
          <w:rPr>
            <w:sz w:val="22"/>
            <w:lang w:val="en-US"/>
          </w:rPr>
          <w:fldChar w:fldCharType="end"/>
        </w:r>
        <w:r w:rsidRPr="000A6C8D" w:rsidDel="00B17790">
          <w:rPr>
            <w:sz w:val="22"/>
            <w:szCs w:val="22"/>
            <w:lang w:val="en-US"/>
          </w:rPr>
          <w:delText xml:space="preserve">: Clustering based on benchmark percentages of same cluster </w:delText>
        </w:r>
        <w:commentRangeStart w:id="386"/>
        <w:r w:rsidRPr="000A6C8D" w:rsidDel="00B17790">
          <w:rPr>
            <w:sz w:val="22"/>
            <w:szCs w:val="22"/>
            <w:lang w:val="en-US"/>
          </w:rPr>
          <w:delText>solutions</w:delText>
        </w:r>
        <w:commentRangeEnd w:id="386"/>
        <w:r w:rsidR="007D6C6B" w:rsidDel="00B17790">
          <w:rPr>
            <w:rStyle w:val="Kommentarzeichen"/>
            <w:color w:val="000000"/>
          </w:rPr>
          <w:commentReference w:id="386"/>
        </w:r>
      </w:del>
    </w:p>
    <w:tbl>
      <w:tblPr>
        <w:tblStyle w:val="EinfacheTabelle3"/>
        <w:tblW w:w="8505" w:type="dxa"/>
        <w:shd w:val="clear" w:color="auto" w:fill="FFFFFF" w:themeFill="background1"/>
        <w:tblLayout w:type="fixed"/>
        <w:tblLook w:val="04A0" w:firstRow="1" w:lastRow="0" w:firstColumn="1" w:lastColumn="0" w:noHBand="0" w:noVBand="1"/>
      </w:tblPr>
      <w:tblGrid>
        <w:gridCol w:w="1105"/>
        <w:gridCol w:w="822"/>
        <w:gridCol w:w="822"/>
        <w:gridCol w:w="822"/>
        <w:gridCol w:w="822"/>
        <w:gridCol w:w="823"/>
        <w:gridCol w:w="822"/>
        <w:gridCol w:w="822"/>
        <w:gridCol w:w="822"/>
        <w:gridCol w:w="823"/>
      </w:tblGrid>
      <w:tr w:rsidR="00F92878" w:rsidRPr="008233BC" w:rsidDel="00B17790" w14:paraId="5499F83F" w14:textId="2C72785F" w:rsidTr="00F92878">
        <w:trPr>
          <w:cnfStyle w:val="100000000000" w:firstRow="1" w:lastRow="0" w:firstColumn="0" w:lastColumn="0" w:oddVBand="0" w:evenVBand="0" w:oddHBand="0" w:evenHBand="0" w:firstRowFirstColumn="0" w:firstRowLastColumn="0" w:lastRowFirstColumn="0" w:lastRowLastColumn="0"/>
          <w:trHeight w:val="680"/>
          <w:del w:id="387" w:author="Philipp Alexander Linden" w:date="2020-07-07T15:16:00Z"/>
        </w:trPr>
        <w:tc>
          <w:tcPr>
            <w:cnfStyle w:val="001000000100" w:firstRow="0" w:lastRow="0" w:firstColumn="1" w:lastColumn="0" w:oddVBand="0" w:evenVBand="0" w:oddHBand="0" w:evenHBand="0" w:firstRowFirstColumn="1" w:firstRowLastColumn="0" w:lastRowFirstColumn="0" w:lastRowLastColumn="0"/>
            <w:tcW w:w="1105" w:type="dxa"/>
            <w:tcBorders>
              <w:top w:val="single" w:sz="12" w:space="0" w:color="auto"/>
            </w:tcBorders>
            <w:shd w:val="clear" w:color="auto" w:fill="FFFFFF" w:themeFill="background1"/>
            <w:vAlign w:val="center"/>
          </w:tcPr>
          <w:p w14:paraId="69BC9EF0" w14:textId="4F57D308" w:rsidR="00F92878" w:rsidRPr="00C3071E" w:rsidDel="00B17790" w:rsidRDefault="00F92878" w:rsidP="00F92878">
            <w:pPr>
              <w:spacing w:line="276" w:lineRule="auto"/>
              <w:rPr>
                <w:del w:id="388" w:author="Philipp Alexander Linden" w:date="2020-07-07T15:16:00Z"/>
                <w:b w:val="0"/>
                <w:bCs w:val="0"/>
                <w:caps w:val="0"/>
                <w:color w:val="auto"/>
                <w:sz w:val="16"/>
                <w:szCs w:val="16"/>
                <w:lang w:val="en-US"/>
              </w:rPr>
            </w:pPr>
          </w:p>
        </w:tc>
        <w:tc>
          <w:tcPr>
            <w:tcW w:w="822" w:type="dxa"/>
            <w:tcBorders>
              <w:top w:val="single" w:sz="12" w:space="0" w:color="auto"/>
              <w:right w:val="nil"/>
            </w:tcBorders>
            <w:shd w:val="clear" w:color="auto" w:fill="FFFFFF" w:themeFill="background1"/>
            <w:vAlign w:val="center"/>
          </w:tcPr>
          <w:p w14:paraId="2D54B841" w14:textId="151DB42F" w:rsidR="00F92878" w:rsidRPr="00C3071E" w:rsidDel="00B17790" w:rsidRDefault="00F92878" w:rsidP="00F92878">
            <w:pPr>
              <w:jc w:val="center"/>
              <w:cnfStyle w:val="100000000000" w:firstRow="1" w:lastRow="0" w:firstColumn="0" w:lastColumn="0" w:oddVBand="0" w:evenVBand="0" w:oddHBand="0" w:evenHBand="0" w:firstRowFirstColumn="0" w:firstRowLastColumn="0" w:lastRowFirstColumn="0" w:lastRowLastColumn="0"/>
              <w:rPr>
                <w:del w:id="389" w:author="Philipp Alexander Linden" w:date="2020-07-07T15:16:00Z"/>
                <w:b w:val="0"/>
                <w:bCs w:val="0"/>
                <w:caps w:val="0"/>
                <w:color w:val="auto"/>
                <w:sz w:val="16"/>
                <w:szCs w:val="16"/>
                <w:lang w:val="en-US"/>
              </w:rPr>
            </w:pPr>
            <w:del w:id="390" w:author="Philipp Alexander Linden" w:date="2020-07-07T15:16:00Z">
              <w:r w:rsidDel="00B17790">
                <w:rPr>
                  <w:b w:val="0"/>
                  <w:bCs w:val="0"/>
                  <w:caps w:val="0"/>
                  <w:color w:val="auto"/>
                  <w:sz w:val="16"/>
                  <w:szCs w:val="16"/>
                  <w:lang w:val="en-US"/>
                </w:rPr>
                <w:delText>1</w:delText>
              </w:r>
            </w:del>
          </w:p>
        </w:tc>
        <w:tc>
          <w:tcPr>
            <w:tcW w:w="822" w:type="dxa"/>
            <w:tcBorders>
              <w:top w:val="single" w:sz="12" w:space="0" w:color="auto"/>
            </w:tcBorders>
            <w:shd w:val="clear" w:color="auto" w:fill="FFFFFF" w:themeFill="background1"/>
            <w:vAlign w:val="center"/>
          </w:tcPr>
          <w:p w14:paraId="55BC080A" w14:textId="2C5F5C6A" w:rsidR="00F92878" w:rsidRPr="00C3071E" w:rsidDel="00B17790" w:rsidRDefault="00F92878" w:rsidP="00F92878">
            <w:pPr>
              <w:jc w:val="center"/>
              <w:cnfStyle w:val="100000000000" w:firstRow="1" w:lastRow="0" w:firstColumn="0" w:lastColumn="0" w:oddVBand="0" w:evenVBand="0" w:oddHBand="0" w:evenHBand="0" w:firstRowFirstColumn="0" w:firstRowLastColumn="0" w:lastRowFirstColumn="0" w:lastRowLastColumn="0"/>
              <w:rPr>
                <w:del w:id="391" w:author="Philipp Alexander Linden" w:date="2020-07-07T15:16:00Z"/>
                <w:b w:val="0"/>
                <w:bCs w:val="0"/>
                <w:caps w:val="0"/>
                <w:color w:val="auto"/>
                <w:sz w:val="16"/>
                <w:szCs w:val="16"/>
                <w:lang w:val="en-US"/>
              </w:rPr>
            </w:pPr>
            <w:del w:id="392" w:author="Philipp Alexander Linden" w:date="2020-07-07T15:16:00Z">
              <w:r w:rsidDel="00B17790">
                <w:rPr>
                  <w:b w:val="0"/>
                  <w:bCs w:val="0"/>
                  <w:caps w:val="0"/>
                  <w:color w:val="auto"/>
                  <w:sz w:val="16"/>
                  <w:szCs w:val="16"/>
                  <w:lang w:val="en-US"/>
                </w:rPr>
                <w:delText>2</w:delText>
              </w:r>
            </w:del>
          </w:p>
        </w:tc>
        <w:tc>
          <w:tcPr>
            <w:tcW w:w="822" w:type="dxa"/>
            <w:tcBorders>
              <w:top w:val="single" w:sz="12" w:space="0" w:color="auto"/>
              <w:right w:val="nil"/>
            </w:tcBorders>
            <w:shd w:val="clear" w:color="auto" w:fill="FFFFFF" w:themeFill="background1"/>
            <w:vAlign w:val="center"/>
          </w:tcPr>
          <w:p w14:paraId="2C1E6896" w14:textId="198B7806" w:rsidR="00F92878" w:rsidRPr="00C3071E" w:rsidDel="00B17790" w:rsidRDefault="00F92878" w:rsidP="00F92878">
            <w:pPr>
              <w:jc w:val="center"/>
              <w:cnfStyle w:val="100000000000" w:firstRow="1" w:lastRow="0" w:firstColumn="0" w:lastColumn="0" w:oddVBand="0" w:evenVBand="0" w:oddHBand="0" w:evenHBand="0" w:firstRowFirstColumn="0" w:firstRowLastColumn="0" w:lastRowFirstColumn="0" w:lastRowLastColumn="0"/>
              <w:rPr>
                <w:del w:id="393" w:author="Philipp Alexander Linden" w:date="2020-07-07T15:16:00Z"/>
                <w:b w:val="0"/>
                <w:bCs w:val="0"/>
                <w:caps w:val="0"/>
                <w:color w:val="auto"/>
                <w:sz w:val="16"/>
                <w:szCs w:val="16"/>
                <w:lang w:val="en-US"/>
              </w:rPr>
            </w:pPr>
            <w:del w:id="394" w:author="Philipp Alexander Linden" w:date="2020-07-07T15:16:00Z">
              <w:r w:rsidDel="00B17790">
                <w:rPr>
                  <w:b w:val="0"/>
                  <w:bCs w:val="0"/>
                  <w:caps w:val="0"/>
                  <w:color w:val="auto"/>
                  <w:sz w:val="16"/>
                  <w:szCs w:val="16"/>
                  <w:lang w:val="en-US"/>
                </w:rPr>
                <w:delText>3</w:delText>
              </w:r>
            </w:del>
          </w:p>
        </w:tc>
        <w:tc>
          <w:tcPr>
            <w:tcW w:w="822" w:type="dxa"/>
            <w:tcBorders>
              <w:top w:val="single" w:sz="12" w:space="0" w:color="auto"/>
              <w:left w:val="nil"/>
              <w:bottom w:val="single" w:sz="4" w:space="0" w:color="auto"/>
            </w:tcBorders>
            <w:shd w:val="clear" w:color="auto" w:fill="FFFFFF" w:themeFill="background1"/>
            <w:vAlign w:val="center"/>
          </w:tcPr>
          <w:p w14:paraId="042A596C" w14:textId="05A020C5" w:rsidR="00F92878" w:rsidRPr="00C3071E" w:rsidDel="00B17790" w:rsidRDefault="00F92878" w:rsidP="00F92878">
            <w:pPr>
              <w:jc w:val="center"/>
              <w:cnfStyle w:val="100000000000" w:firstRow="1" w:lastRow="0" w:firstColumn="0" w:lastColumn="0" w:oddVBand="0" w:evenVBand="0" w:oddHBand="0" w:evenHBand="0" w:firstRowFirstColumn="0" w:firstRowLastColumn="0" w:lastRowFirstColumn="0" w:lastRowLastColumn="0"/>
              <w:rPr>
                <w:del w:id="395" w:author="Philipp Alexander Linden" w:date="2020-07-07T15:16:00Z"/>
                <w:b w:val="0"/>
                <w:bCs w:val="0"/>
                <w:caps w:val="0"/>
                <w:color w:val="auto"/>
                <w:sz w:val="16"/>
                <w:szCs w:val="16"/>
                <w:lang w:val="en-US"/>
              </w:rPr>
            </w:pPr>
            <w:del w:id="396" w:author="Philipp Alexander Linden" w:date="2020-07-07T15:16:00Z">
              <w:r w:rsidDel="00B17790">
                <w:rPr>
                  <w:b w:val="0"/>
                  <w:bCs w:val="0"/>
                  <w:caps w:val="0"/>
                  <w:color w:val="auto"/>
                  <w:sz w:val="16"/>
                  <w:szCs w:val="16"/>
                  <w:lang w:val="en-US"/>
                </w:rPr>
                <w:delText>4</w:delText>
              </w:r>
            </w:del>
          </w:p>
        </w:tc>
        <w:tc>
          <w:tcPr>
            <w:tcW w:w="823" w:type="dxa"/>
            <w:tcBorders>
              <w:top w:val="single" w:sz="12" w:space="0" w:color="auto"/>
              <w:bottom w:val="single" w:sz="4" w:space="0" w:color="auto"/>
            </w:tcBorders>
            <w:shd w:val="clear" w:color="auto" w:fill="FFFFFF" w:themeFill="background1"/>
            <w:vAlign w:val="center"/>
          </w:tcPr>
          <w:p w14:paraId="67B53DDA" w14:textId="42117733" w:rsidR="00F92878" w:rsidRPr="00C3071E" w:rsidDel="00B17790" w:rsidRDefault="00F92878" w:rsidP="00F92878">
            <w:pPr>
              <w:jc w:val="center"/>
              <w:cnfStyle w:val="100000000000" w:firstRow="1" w:lastRow="0" w:firstColumn="0" w:lastColumn="0" w:oddVBand="0" w:evenVBand="0" w:oddHBand="0" w:evenHBand="0" w:firstRowFirstColumn="0" w:firstRowLastColumn="0" w:lastRowFirstColumn="0" w:lastRowLastColumn="0"/>
              <w:rPr>
                <w:del w:id="397" w:author="Philipp Alexander Linden" w:date="2020-07-07T15:16:00Z"/>
                <w:b w:val="0"/>
                <w:bCs w:val="0"/>
                <w:caps w:val="0"/>
                <w:color w:val="auto"/>
                <w:sz w:val="16"/>
                <w:szCs w:val="16"/>
                <w:lang w:val="en-US"/>
              </w:rPr>
            </w:pPr>
            <w:del w:id="398" w:author="Philipp Alexander Linden" w:date="2020-07-07T15:16:00Z">
              <w:r w:rsidDel="00B17790">
                <w:rPr>
                  <w:b w:val="0"/>
                  <w:bCs w:val="0"/>
                  <w:caps w:val="0"/>
                  <w:color w:val="auto"/>
                  <w:sz w:val="16"/>
                  <w:szCs w:val="16"/>
                  <w:lang w:val="en-US"/>
                </w:rPr>
                <w:delText>5</w:delText>
              </w:r>
            </w:del>
          </w:p>
        </w:tc>
        <w:tc>
          <w:tcPr>
            <w:tcW w:w="822" w:type="dxa"/>
            <w:tcBorders>
              <w:top w:val="single" w:sz="12" w:space="0" w:color="auto"/>
              <w:bottom w:val="single" w:sz="4" w:space="0" w:color="auto"/>
            </w:tcBorders>
            <w:shd w:val="clear" w:color="auto" w:fill="FFFFFF" w:themeFill="background1"/>
            <w:vAlign w:val="center"/>
          </w:tcPr>
          <w:p w14:paraId="2F12C830" w14:textId="0AB8127A" w:rsidR="00F92878" w:rsidRPr="00C3071E" w:rsidDel="00B17790" w:rsidRDefault="00F92878" w:rsidP="00F92878">
            <w:pPr>
              <w:jc w:val="center"/>
              <w:cnfStyle w:val="100000000000" w:firstRow="1" w:lastRow="0" w:firstColumn="0" w:lastColumn="0" w:oddVBand="0" w:evenVBand="0" w:oddHBand="0" w:evenHBand="0" w:firstRowFirstColumn="0" w:firstRowLastColumn="0" w:lastRowFirstColumn="0" w:lastRowLastColumn="0"/>
              <w:rPr>
                <w:del w:id="399" w:author="Philipp Alexander Linden" w:date="2020-07-07T15:16:00Z"/>
                <w:b w:val="0"/>
                <w:bCs w:val="0"/>
                <w:caps w:val="0"/>
                <w:color w:val="auto"/>
                <w:sz w:val="16"/>
                <w:szCs w:val="16"/>
                <w:lang w:val="en-US"/>
              </w:rPr>
            </w:pPr>
            <w:del w:id="400" w:author="Philipp Alexander Linden" w:date="2020-07-07T15:16:00Z">
              <w:r w:rsidDel="00B17790">
                <w:rPr>
                  <w:b w:val="0"/>
                  <w:bCs w:val="0"/>
                  <w:caps w:val="0"/>
                  <w:color w:val="auto"/>
                  <w:sz w:val="16"/>
                  <w:szCs w:val="16"/>
                  <w:lang w:val="en-US"/>
                </w:rPr>
                <w:delText>6</w:delText>
              </w:r>
            </w:del>
          </w:p>
        </w:tc>
        <w:tc>
          <w:tcPr>
            <w:tcW w:w="822" w:type="dxa"/>
            <w:tcBorders>
              <w:top w:val="single" w:sz="12" w:space="0" w:color="auto"/>
              <w:bottom w:val="single" w:sz="4" w:space="0" w:color="auto"/>
            </w:tcBorders>
            <w:shd w:val="clear" w:color="auto" w:fill="FFFFFF" w:themeFill="background1"/>
            <w:vAlign w:val="center"/>
          </w:tcPr>
          <w:p w14:paraId="7E9693CE" w14:textId="4EC35AA8" w:rsidR="00F92878" w:rsidRPr="00C3071E" w:rsidDel="00B17790" w:rsidRDefault="00F92878" w:rsidP="00F92878">
            <w:pPr>
              <w:jc w:val="center"/>
              <w:cnfStyle w:val="100000000000" w:firstRow="1" w:lastRow="0" w:firstColumn="0" w:lastColumn="0" w:oddVBand="0" w:evenVBand="0" w:oddHBand="0" w:evenHBand="0" w:firstRowFirstColumn="0" w:firstRowLastColumn="0" w:lastRowFirstColumn="0" w:lastRowLastColumn="0"/>
              <w:rPr>
                <w:del w:id="401" w:author="Philipp Alexander Linden" w:date="2020-07-07T15:16:00Z"/>
                <w:b w:val="0"/>
                <w:bCs w:val="0"/>
                <w:caps w:val="0"/>
                <w:color w:val="auto"/>
                <w:sz w:val="16"/>
                <w:szCs w:val="16"/>
                <w:lang w:val="en-US"/>
              </w:rPr>
            </w:pPr>
            <w:del w:id="402" w:author="Philipp Alexander Linden" w:date="2020-07-07T15:16:00Z">
              <w:r w:rsidDel="00B17790">
                <w:rPr>
                  <w:b w:val="0"/>
                  <w:bCs w:val="0"/>
                  <w:caps w:val="0"/>
                  <w:color w:val="auto"/>
                  <w:sz w:val="16"/>
                  <w:szCs w:val="16"/>
                  <w:lang w:val="en-US"/>
                </w:rPr>
                <w:delText>7</w:delText>
              </w:r>
            </w:del>
          </w:p>
        </w:tc>
        <w:tc>
          <w:tcPr>
            <w:tcW w:w="822" w:type="dxa"/>
            <w:tcBorders>
              <w:top w:val="single" w:sz="12" w:space="0" w:color="auto"/>
              <w:bottom w:val="single" w:sz="4" w:space="0" w:color="auto"/>
            </w:tcBorders>
            <w:shd w:val="clear" w:color="auto" w:fill="FFFFFF" w:themeFill="background1"/>
            <w:vAlign w:val="center"/>
          </w:tcPr>
          <w:p w14:paraId="39855EA4" w14:textId="555F818B" w:rsidR="00F92878" w:rsidRPr="00C3071E" w:rsidDel="00B17790" w:rsidRDefault="00F92878" w:rsidP="00F92878">
            <w:pPr>
              <w:pStyle w:val="Kommentartext"/>
              <w:jc w:val="center"/>
              <w:cnfStyle w:val="100000000000" w:firstRow="1" w:lastRow="0" w:firstColumn="0" w:lastColumn="0" w:oddVBand="0" w:evenVBand="0" w:oddHBand="0" w:evenHBand="0" w:firstRowFirstColumn="0" w:firstRowLastColumn="0" w:lastRowFirstColumn="0" w:lastRowLastColumn="0"/>
              <w:rPr>
                <w:del w:id="403" w:author="Philipp Alexander Linden" w:date="2020-07-07T15:16:00Z"/>
                <w:b w:val="0"/>
                <w:bCs w:val="0"/>
                <w:caps w:val="0"/>
                <w:color w:val="auto"/>
                <w:sz w:val="16"/>
                <w:szCs w:val="16"/>
                <w:lang w:val="en-US"/>
              </w:rPr>
            </w:pPr>
            <w:del w:id="404" w:author="Philipp Alexander Linden" w:date="2020-07-07T15:16:00Z">
              <w:r w:rsidDel="00B17790">
                <w:rPr>
                  <w:b w:val="0"/>
                  <w:bCs w:val="0"/>
                  <w:caps w:val="0"/>
                  <w:color w:val="auto"/>
                  <w:sz w:val="16"/>
                  <w:szCs w:val="16"/>
                  <w:lang w:val="en-US"/>
                </w:rPr>
                <w:delText>8</w:delText>
              </w:r>
            </w:del>
          </w:p>
        </w:tc>
        <w:tc>
          <w:tcPr>
            <w:tcW w:w="823" w:type="dxa"/>
            <w:tcBorders>
              <w:top w:val="single" w:sz="12" w:space="0" w:color="auto"/>
              <w:bottom w:val="single" w:sz="4" w:space="0" w:color="auto"/>
            </w:tcBorders>
            <w:shd w:val="clear" w:color="auto" w:fill="FFFFFF" w:themeFill="background1"/>
            <w:vAlign w:val="center"/>
          </w:tcPr>
          <w:p w14:paraId="4C8C9956" w14:textId="3FE76DF7" w:rsidR="00F92878" w:rsidRPr="00C3071E" w:rsidDel="00B17790" w:rsidRDefault="00F92878" w:rsidP="00F92878">
            <w:pPr>
              <w:pStyle w:val="Kommentartext"/>
              <w:jc w:val="center"/>
              <w:cnfStyle w:val="100000000000" w:firstRow="1" w:lastRow="0" w:firstColumn="0" w:lastColumn="0" w:oddVBand="0" w:evenVBand="0" w:oddHBand="0" w:evenHBand="0" w:firstRowFirstColumn="0" w:firstRowLastColumn="0" w:lastRowFirstColumn="0" w:lastRowLastColumn="0"/>
              <w:rPr>
                <w:del w:id="405" w:author="Philipp Alexander Linden" w:date="2020-07-07T15:16:00Z"/>
                <w:b w:val="0"/>
                <w:bCs w:val="0"/>
                <w:caps w:val="0"/>
                <w:color w:val="auto"/>
                <w:sz w:val="16"/>
                <w:szCs w:val="16"/>
                <w:lang w:val="en-US"/>
              </w:rPr>
            </w:pPr>
            <w:del w:id="406" w:author="Philipp Alexander Linden" w:date="2020-07-07T15:16:00Z">
              <w:r w:rsidDel="00B17790">
                <w:rPr>
                  <w:b w:val="0"/>
                  <w:bCs w:val="0"/>
                  <w:caps w:val="0"/>
                  <w:color w:val="auto"/>
                  <w:sz w:val="16"/>
                  <w:szCs w:val="16"/>
                  <w:lang w:val="en-US"/>
                </w:rPr>
                <w:delText>9</w:delText>
              </w:r>
            </w:del>
          </w:p>
        </w:tc>
      </w:tr>
      <w:tr w:rsidR="00F92878" w:rsidRPr="008233BC" w:rsidDel="00B17790" w14:paraId="6FC2C46E" w14:textId="175209A6" w:rsidTr="00F92878">
        <w:trPr>
          <w:cnfStyle w:val="000000100000" w:firstRow="0" w:lastRow="0" w:firstColumn="0" w:lastColumn="0" w:oddVBand="0" w:evenVBand="0" w:oddHBand="1" w:evenHBand="0" w:firstRowFirstColumn="0" w:firstRowLastColumn="0" w:lastRowFirstColumn="0" w:lastRowLastColumn="0"/>
          <w:trHeight w:val="680"/>
          <w:del w:id="407" w:author="Philipp Alexander Linden" w:date="2020-07-07T15:16:00Z"/>
        </w:trPr>
        <w:tc>
          <w:tcPr>
            <w:cnfStyle w:val="001000000000" w:firstRow="0" w:lastRow="0" w:firstColumn="1" w:lastColumn="0" w:oddVBand="0" w:evenVBand="0" w:oddHBand="0" w:evenHBand="0" w:firstRowFirstColumn="0" w:firstRowLastColumn="0" w:lastRowFirstColumn="0" w:lastRowLastColumn="0"/>
            <w:tcW w:w="1105" w:type="dxa"/>
            <w:tcBorders>
              <w:top w:val="single" w:sz="4" w:space="0" w:color="auto"/>
            </w:tcBorders>
            <w:shd w:val="clear" w:color="auto" w:fill="FFFFFF" w:themeFill="background1"/>
            <w:vAlign w:val="center"/>
          </w:tcPr>
          <w:p w14:paraId="31D574B6" w14:textId="3151237F" w:rsidR="00F92878" w:rsidRPr="00C3071E" w:rsidDel="00B17790" w:rsidRDefault="00F92878" w:rsidP="00F92878">
            <w:pPr>
              <w:spacing w:line="276" w:lineRule="auto"/>
              <w:rPr>
                <w:del w:id="408" w:author="Philipp Alexander Linden" w:date="2020-07-07T15:16:00Z"/>
                <w:b w:val="0"/>
                <w:bCs w:val="0"/>
                <w:caps w:val="0"/>
                <w:color w:val="auto"/>
                <w:sz w:val="16"/>
                <w:szCs w:val="16"/>
                <w:lang w:val="en-US"/>
              </w:rPr>
            </w:pPr>
            <w:del w:id="409" w:author="Philipp Alexander Linden" w:date="2020-07-07T15:16:00Z">
              <w:r w:rsidRPr="00C3071E" w:rsidDel="00B17790">
                <w:rPr>
                  <w:b w:val="0"/>
                  <w:bCs w:val="0"/>
                  <w:caps w:val="0"/>
                  <w:color w:val="auto"/>
                  <w:sz w:val="16"/>
                  <w:szCs w:val="16"/>
                  <w:lang w:val="en-US"/>
                </w:rPr>
                <w:delText>≥</w:delText>
              </w:r>
              <w:r w:rsidDel="00B17790">
                <w:rPr>
                  <w:b w:val="0"/>
                  <w:bCs w:val="0"/>
                  <w:caps w:val="0"/>
                  <w:color w:val="auto"/>
                  <w:sz w:val="16"/>
                  <w:szCs w:val="16"/>
                  <w:lang w:val="en-US"/>
                </w:rPr>
                <w:delText xml:space="preserve"> </w:delText>
              </w:r>
              <w:r w:rsidRPr="00C3071E" w:rsidDel="00B17790">
                <w:rPr>
                  <w:b w:val="0"/>
                  <w:bCs w:val="0"/>
                  <w:caps w:val="0"/>
                  <w:color w:val="auto"/>
                  <w:sz w:val="16"/>
                  <w:szCs w:val="16"/>
                  <w:lang w:val="en-US"/>
                </w:rPr>
                <w:delText>0</w:delText>
              </w:r>
              <w:r w:rsidDel="00B17790">
                <w:rPr>
                  <w:b w:val="0"/>
                  <w:bCs w:val="0"/>
                  <w:caps w:val="0"/>
                  <w:color w:val="auto"/>
                  <w:sz w:val="16"/>
                  <w:szCs w:val="16"/>
                  <w:lang w:val="en-US"/>
                </w:rPr>
                <w:delText>.</w:delText>
              </w:r>
              <w:r w:rsidRPr="00C3071E" w:rsidDel="00B17790">
                <w:rPr>
                  <w:b w:val="0"/>
                  <w:bCs w:val="0"/>
                  <w:caps w:val="0"/>
                  <w:color w:val="auto"/>
                  <w:sz w:val="16"/>
                  <w:szCs w:val="16"/>
                  <w:lang w:val="en-US"/>
                </w:rPr>
                <w:delText>66 and ≥ 0</w:delText>
              </w:r>
              <w:r w:rsidDel="00B17790">
                <w:rPr>
                  <w:b w:val="0"/>
                  <w:bCs w:val="0"/>
                  <w:caps w:val="0"/>
                  <w:color w:val="auto"/>
                  <w:sz w:val="16"/>
                  <w:szCs w:val="16"/>
                  <w:lang w:val="en-US"/>
                </w:rPr>
                <w:delText>.</w:delText>
              </w:r>
              <w:r w:rsidRPr="00C3071E" w:rsidDel="00B17790">
                <w:rPr>
                  <w:b w:val="0"/>
                  <w:bCs w:val="0"/>
                  <w:caps w:val="0"/>
                  <w:color w:val="auto"/>
                  <w:sz w:val="16"/>
                  <w:szCs w:val="16"/>
                  <w:lang w:val="en-US"/>
                </w:rPr>
                <w:delText>5</w:delText>
              </w:r>
              <w:r w:rsidDel="00B17790">
                <w:rPr>
                  <w:b w:val="0"/>
                  <w:bCs w:val="0"/>
                  <w:caps w:val="0"/>
                  <w:color w:val="auto"/>
                  <w:sz w:val="16"/>
                  <w:szCs w:val="16"/>
                  <w:lang w:val="en-US"/>
                </w:rPr>
                <w:delText xml:space="preserve"> cluster ties</w:delText>
              </w:r>
            </w:del>
          </w:p>
        </w:tc>
        <w:tc>
          <w:tcPr>
            <w:tcW w:w="822" w:type="dxa"/>
            <w:tcBorders>
              <w:top w:val="single" w:sz="4" w:space="0" w:color="auto"/>
              <w:right w:val="nil"/>
            </w:tcBorders>
            <w:shd w:val="clear" w:color="auto" w:fill="FFFFFF" w:themeFill="background1"/>
            <w:vAlign w:val="center"/>
          </w:tcPr>
          <w:p w14:paraId="3786ED69" w14:textId="6BA1D88B" w:rsidR="00F92878" w:rsidRPr="00B17790" w:rsidDel="00B17790" w:rsidRDefault="00F92878" w:rsidP="00F92878">
            <w:pPr>
              <w:jc w:val="center"/>
              <w:cnfStyle w:val="000000100000" w:firstRow="0" w:lastRow="0" w:firstColumn="0" w:lastColumn="0" w:oddVBand="0" w:evenVBand="0" w:oddHBand="1" w:evenHBand="0" w:firstRowFirstColumn="0" w:firstRowLastColumn="0" w:lastRowFirstColumn="0" w:lastRowLastColumn="0"/>
              <w:rPr>
                <w:del w:id="410" w:author="Philipp Alexander Linden" w:date="2020-07-07T15:16:00Z"/>
                <w:color w:val="auto"/>
                <w:sz w:val="16"/>
                <w:szCs w:val="16"/>
                <w:lang w:val="en-US"/>
                <w:rPrChange w:id="411" w:author="Philipp Alexander Linden" w:date="2020-07-07T15:16:00Z">
                  <w:rPr>
                    <w:del w:id="412" w:author="Philipp Alexander Linden" w:date="2020-07-07T15:16:00Z"/>
                    <w:color w:val="auto"/>
                    <w:sz w:val="16"/>
                    <w:szCs w:val="16"/>
                  </w:rPr>
                </w:rPrChange>
              </w:rPr>
            </w:pPr>
            <w:del w:id="413" w:author="Philipp Alexander Linden" w:date="2020-07-07T15:16:00Z">
              <w:r w:rsidRPr="00C3071E" w:rsidDel="00B17790">
                <w:rPr>
                  <w:color w:val="auto"/>
                  <w:sz w:val="16"/>
                  <w:szCs w:val="16"/>
                  <w:lang w:val="en-US"/>
                </w:rPr>
                <w:delText>CZ, LV, PL</w:delText>
              </w:r>
            </w:del>
          </w:p>
        </w:tc>
        <w:tc>
          <w:tcPr>
            <w:tcW w:w="822" w:type="dxa"/>
            <w:tcBorders>
              <w:top w:val="single" w:sz="4" w:space="0" w:color="auto"/>
            </w:tcBorders>
            <w:shd w:val="clear" w:color="auto" w:fill="FFFFFF" w:themeFill="background1"/>
            <w:vAlign w:val="center"/>
          </w:tcPr>
          <w:p w14:paraId="2A71B801" w14:textId="224642D8" w:rsidR="00F92878" w:rsidRPr="00B17790" w:rsidDel="00B17790" w:rsidRDefault="00F92878" w:rsidP="00F92878">
            <w:pPr>
              <w:jc w:val="center"/>
              <w:cnfStyle w:val="000000100000" w:firstRow="0" w:lastRow="0" w:firstColumn="0" w:lastColumn="0" w:oddVBand="0" w:evenVBand="0" w:oddHBand="1" w:evenHBand="0" w:firstRowFirstColumn="0" w:firstRowLastColumn="0" w:lastRowFirstColumn="0" w:lastRowLastColumn="0"/>
              <w:rPr>
                <w:del w:id="414" w:author="Philipp Alexander Linden" w:date="2020-07-07T15:16:00Z"/>
                <w:color w:val="auto"/>
                <w:sz w:val="16"/>
                <w:szCs w:val="16"/>
                <w:lang w:val="en-US"/>
                <w:rPrChange w:id="415" w:author="Philipp Alexander Linden" w:date="2020-07-07T15:16:00Z">
                  <w:rPr>
                    <w:del w:id="416" w:author="Philipp Alexander Linden" w:date="2020-07-07T15:16:00Z"/>
                    <w:color w:val="auto"/>
                    <w:sz w:val="16"/>
                    <w:szCs w:val="16"/>
                  </w:rPr>
                </w:rPrChange>
              </w:rPr>
            </w:pPr>
            <w:del w:id="417" w:author="Philipp Alexander Linden" w:date="2020-07-07T15:16:00Z">
              <w:r w:rsidRPr="00C3071E" w:rsidDel="00B17790">
                <w:rPr>
                  <w:color w:val="auto"/>
                  <w:sz w:val="16"/>
                  <w:szCs w:val="16"/>
                  <w:lang w:val="en-US"/>
                </w:rPr>
                <w:delText>DE, FI</w:delText>
              </w:r>
            </w:del>
          </w:p>
        </w:tc>
        <w:tc>
          <w:tcPr>
            <w:tcW w:w="822" w:type="dxa"/>
            <w:tcBorders>
              <w:top w:val="single" w:sz="4" w:space="0" w:color="auto"/>
              <w:right w:val="nil"/>
            </w:tcBorders>
            <w:shd w:val="clear" w:color="auto" w:fill="FFFFFF" w:themeFill="background1"/>
            <w:vAlign w:val="center"/>
          </w:tcPr>
          <w:p w14:paraId="5FA50D60" w14:textId="041ACC36" w:rsidR="00F92878" w:rsidRPr="00B17790" w:rsidDel="00B17790" w:rsidRDefault="00F92878" w:rsidP="00F92878">
            <w:pPr>
              <w:jc w:val="center"/>
              <w:cnfStyle w:val="000000100000" w:firstRow="0" w:lastRow="0" w:firstColumn="0" w:lastColumn="0" w:oddVBand="0" w:evenVBand="0" w:oddHBand="1" w:evenHBand="0" w:firstRowFirstColumn="0" w:firstRowLastColumn="0" w:lastRowFirstColumn="0" w:lastRowLastColumn="0"/>
              <w:rPr>
                <w:del w:id="418" w:author="Philipp Alexander Linden" w:date="2020-07-07T15:16:00Z"/>
                <w:color w:val="auto"/>
                <w:sz w:val="16"/>
                <w:szCs w:val="16"/>
                <w:lang w:val="en-US"/>
                <w:rPrChange w:id="419" w:author="Philipp Alexander Linden" w:date="2020-07-07T15:16:00Z">
                  <w:rPr>
                    <w:del w:id="420" w:author="Philipp Alexander Linden" w:date="2020-07-07T15:16:00Z"/>
                    <w:color w:val="auto"/>
                    <w:sz w:val="16"/>
                    <w:szCs w:val="16"/>
                  </w:rPr>
                </w:rPrChange>
              </w:rPr>
            </w:pPr>
            <w:del w:id="421" w:author="Philipp Alexander Linden" w:date="2020-07-07T15:16:00Z">
              <w:r w:rsidRPr="00C3071E" w:rsidDel="00B17790">
                <w:rPr>
                  <w:color w:val="auto"/>
                  <w:sz w:val="16"/>
                  <w:szCs w:val="16"/>
                  <w:lang w:val="en-US"/>
                </w:rPr>
                <w:delText>DK, IE, NO, SE</w:delText>
              </w:r>
            </w:del>
          </w:p>
        </w:tc>
        <w:tc>
          <w:tcPr>
            <w:tcW w:w="822" w:type="dxa"/>
            <w:tcBorders>
              <w:top w:val="single" w:sz="4" w:space="0" w:color="auto"/>
              <w:left w:val="nil"/>
            </w:tcBorders>
            <w:shd w:val="clear" w:color="auto" w:fill="FFFFFF" w:themeFill="background1"/>
            <w:vAlign w:val="center"/>
          </w:tcPr>
          <w:p w14:paraId="68B3ACBE" w14:textId="3F40A00D" w:rsidR="00F92878" w:rsidRPr="00B17790" w:rsidDel="00B17790" w:rsidRDefault="00F92878" w:rsidP="00F92878">
            <w:pPr>
              <w:jc w:val="center"/>
              <w:cnfStyle w:val="000000100000" w:firstRow="0" w:lastRow="0" w:firstColumn="0" w:lastColumn="0" w:oddVBand="0" w:evenVBand="0" w:oddHBand="1" w:evenHBand="0" w:firstRowFirstColumn="0" w:firstRowLastColumn="0" w:lastRowFirstColumn="0" w:lastRowLastColumn="0"/>
              <w:rPr>
                <w:del w:id="422" w:author="Philipp Alexander Linden" w:date="2020-07-07T15:16:00Z"/>
                <w:color w:val="auto"/>
                <w:sz w:val="16"/>
                <w:szCs w:val="16"/>
                <w:lang w:val="en-US"/>
                <w:rPrChange w:id="423" w:author="Philipp Alexander Linden" w:date="2020-07-07T15:16:00Z">
                  <w:rPr>
                    <w:del w:id="424" w:author="Philipp Alexander Linden" w:date="2020-07-07T15:16:00Z"/>
                    <w:color w:val="auto"/>
                    <w:sz w:val="16"/>
                    <w:szCs w:val="16"/>
                  </w:rPr>
                </w:rPrChange>
              </w:rPr>
            </w:pPr>
            <w:del w:id="425" w:author="Philipp Alexander Linden" w:date="2020-07-07T15:16:00Z">
              <w:r w:rsidRPr="00C3071E" w:rsidDel="00B17790">
                <w:rPr>
                  <w:color w:val="auto"/>
                  <w:sz w:val="16"/>
                  <w:szCs w:val="16"/>
                  <w:lang w:val="en-US"/>
                </w:rPr>
                <w:delText>JP, KR</w:delText>
              </w:r>
            </w:del>
          </w:p>
        </w:tc>
        <w:tc>
          <w:tcPr>
            <w:tcW w:w="823" w:type="dxa"/>
            <w:tcBorders>
              <w:top w:val="single" w:sz="4" w:space="0" w:color="auto"/>
            </w:tcBorders>
            <w:shd w:val="clear" w:color="auto" w:fill="FFFFFF" w:themeFill="background1"/>
            <w:vAlign w:val="center"/>
          </w:tcPr>
          <w:p w14:paraId="004C3AE2" w14:textId="632C3086" w:rsidR="00F92878" w:rsidRPr="00B17790" w:rsidDel="00B17790" w:rsidRDefault="00F92878" w:rsidP="00F92878">
            <w:pPr>
              <w:jc w:val="center"/>
              <w:cnfStyle w:val="000000100000" w:firstRow="0" w:lastRow="0" w:firstColumn="0" w:lastColumn="0" w:oddVBand="0" w:evenVBand="0" w:oddHBand="1" w:evenHBand="0" w:firstRowFirstColumn="0" w:firstRowLastColumn="0" w:lastRowFirstColumn="0" w:lastRowLastColumn="0"/>
              <w:rPr>
                <w:del w:id="426" w:author="Philipp Alexander Linden" w:date="2020-07-07T15:16:00Z"/>
                <w:color w:val="auto"/>
                <w:sz w:val="16"/>
                <w:szCs w:val="16"/>
                <w:lang w:val="en-US"/>
                <w:rPrChange w:id="427" w:author="Philipp Alexander Linden" w:date="2020-07-07T15:16:00Z">
                  <w:rPr>
                    <w:del w:id="428" w:author="Philipp Alexander Linden" w:date="2020-07-07T15:16:00Z"/>
                    <w:color w:val="auto"/>
                    <w:sz w:val="16"/>
                    <w:szCs w:val="16"/>
                  </w:rPr>
                </w:rPrChange>
              </w:rPr>
            </w:pPr>
            <w:del w:id="429" w:author="Philipp Alexander Linden" w:date="2020-07-07T15:16:00Z">
              <w:r w:rsidRPr="00B17790" w:rsidDel="00B17790">
                <w:rPr>
                  <w:color w:val="auto"/>
                  <w:sz w:val="16"/>
                  <w:szCs w:val="16"/>
                  <w:lang w:val="en-US"/>
                  <w:rPrChange w:id="430" w:author="Philipp Alexander Linden" w:date="2020-07-07T15:16:00Z">
                    <w:rPr>
                      <w:color w:val="auto"/>
                      <w:sz w:val="16"/>
                      <w:szCs w:val="16"/>
                    </w:rPr>
                  </w:rPrChange>
                </w:rPr>
                <w:delText>AU, BE, CH, LU, NL</w:delText>
              </w:r>
            </w:del>
          </w:p>
        </w:tc>
        <w:tc>
          <w:tcPr>
            <w:tcW w:w="822" w:type="dxa"/>
            <w:tcBorders>
              <w:top w:val="single" w:sz="4" w:space="0" w:color="auto"/>
            </w:tcBorders>
            <w:shd w:val="clear" w:color="auto" w:fill="FFFFFF" w:themeFill="background1"/>
            <w:vAlign w:val="center"/>
          </w:tcPr>
          <w:p w14:paraId="396C1E62" w14:textId="2958A5CA" w:rsidR="00F92878" w:rsidRPr="00B17790" w:rsidDel="00B17790" w:rsidRDefault="00F92878" w:rsidP="00F92878">
            <w:pPr>
              <w:jc w:val="center"/>
              <w:cnfStyle w:val="000000100000" w:firstRow="0" w:lastRow="0" w:firstColumn="0" w:lastColumn="0" w:oddVBand="0" w:evenVBand="0" w:oddHBand="1" w:evenHBand="0" w:firstRowFirstColumn="0" w:firstRowLastColumn="0" w:lastRowFirstColumn="0" w:lastRowLastColumn="0"/>
              <w:rPr>
                <w:del w:id="431" w:author="Philipp Alexander Linden" w:date="2020-07-07T15:16:00Z"/>
                <w:color w:val="auto"/>
                <w:sz w:val="16"/>
                <w:szCs w:val="16"/>
                <w:lang w:val="en-US"/>
                <w:rPrChange w:id="432" w:author="Philipp Alexander Linden" w:date="2020-07-07T15:16:00Z">
                  <w:rPr>
                    <w:del w:id="433" w:author="Philipp Alexander Linden" w:date="2020-07-07T15:16:00Z"/>
                    <w:color w:val="auto"/>
                    <w:sz w:val="16"/>
                    <w:szCs w:val="16"/>
                  </w:rPr>
                </w:rPrChange>
              </w:rPr>
            </w:pPr>
            <w:del w:id="434" w:author="Philipp Alexander Linden" w:date="2020-07-07T15:16:00Z">
              <w:r w:rsidRPr="00C3071E" w:rsidDel="00B17790">
                <w:rPr>
                  <w:color w:val="auto"/>
                  <w:sz w:val="16"/>
                  <w:szCs w:val="16"/>
                  <w:lang w:val="en-US"/>
                </w:rPr>
                <w:delText>SI, SK</w:delText>
              </w:r>
            </w:del>
          </w:p>
        </w:tc>
        <w:tc>
          <w:tcPr>
            <w:tcW w:w="822" w:type="dxa"/>
            <w:tcBorders>
              <w:top w:val="single" w:sz="4" w:space="0" w:color="auto"/>
            </w:tcBorders>
            <w:shd w:val="clear" w:color="auto" w:fill="FFFFFF" w:themeFill="background1"/>
            <w:vAlign w:val="center"/>
          </w:tcPr>
          <w:p w14:paraId="03D664C4" w14:textId="66E87728" w:rsidR="00F92878" w:rsidRPr="00B17790" w:rsidDel="00B17790" w:rsidRDefault="00F92878" w:rsidP="00F92878">
            <w:pPr>
              <w:jc w:val="center"/>
              <w:cnfStyle w:val="000000100000" w:firstRow="0" w:lastRow="0" w:firstColumn="0" w:lastColumn="0" w:oddVBand="0" w:evenVBand="0" w:oddHBand="1" w:evenHBand="0" w:firstRowFirstColumn="0" w:firstRowLastColumn="0" w:lastRowFirstColumn="0" w:lastRowLastColumn="0"/>
              <w:rPr>
                <w:del w:id="435" w:author="Philipp Alexander Linden" w:date="2020-07-07T15:16:00Z"/>
                <w:color w:val="auto"/>
                <w:sz w:val="16"/>
                <w:szCs w:val="16"/>
                <w:lang w:val="en-US"/>
                <w:rPrChange w:id="436" w:author="Philipp Alexander Linden" w:date="2020-07-07T15:16:00Z">
                  <w:rPr>
                    <w:del w:id="437" w:author="Philipp Alexander Linden" w:date="2020-07-07T15:16:00Z"/>
                    <w:color w:val="auto"/>
                    <w:sz w:val="16"/>
                    <w:szCs w:val="16"/>
                  </w:rPr>
                </w:rPrChange>
              </w:rPr>
            </w:pPr>
            <w:del w:id="438" w:author="Philipp Alexander Linden" w:date="2020-07-07T15:16:00Z">
              <w:r w:rsidRPr="00B17790" w:rsidDel="00B17790">
                <w:rPr>
                  <w:color w:val="auto"/>
                  <w:sz w:val="16"/>
                  <w:szCs w:val="16"/>
                  <w:lang w:val="en-US"/>
                  <w:rPrChange w:id="439" w:author="Philipp Alexander Linden" w:date="2020-07-07T15:16:00Z">
                    <w:rPr>
                      <w:color w:val="auto"/>
                      <w:sz w:val="16"/>
                      <w:szCs w:val="16"/>
                    </w:rPr>
                  </w:rPrChange>
                </w:rPr>
                <w:delText>FR, IL, ES, UK, US</w:delText>
              </w:r>
            </w:del>
          </w:p>
        </w:tc>
        <w:tc>
          <w:tcPr>
            <w:tcW w:w="822" w:type="dxa"/>
            <w:tcBorders>
              <w:top w:val="single" w:sz="4" w:space="0" w:color="auto"/>
            </w:tcBorders>
            <w:shd w:val="clear" w:color="auto" w:fill="FFFFFF" w:themeFill="background1"/>
            <w:vAlign w:val="center"/>
          </w:tcPr>
          <w:p w14:paraId="3DEDF801" w14:textId="778E39B1" w:rsidR="00F92878" w:rsidRPr="00B17790" w:rsidDel="00B17790" w:rsidRDefault="00F92878" w:rsidP="00F92878">
            <w:pPr>
              <w:jc w:val="center"/>
              <w:cnfStyle w:val="000000100000" w:firstRow="0" w:lastRow="0" w:firstColumn="0" w:lastColumn="0" w:oddVBand="0" w:evenVBand="0" w:oddHBand="1" w:evenHBand="0" w:firstRowFirstColumn="0" w:firstRowLastColumn="0" w:lastRowFirstColumn="0" w:lastRowLastColumn="0"/>
              <w:rPr>
                <w:del w:id="440" w:author="Philipp Alexander Linden" w:date="2020-07-07T15:16:00Z"/>
                <w:color w:val="auto"/>
                <w:sz w:val="16"/>
                <w:szCs w:val="16"/>
                <w:lang w:val="en-US"/>
                <w:rPrChange w:id="441" w:author="Philipp Alexander Linden" w:date="2020-07-07T15:16:00Z">
                  <w:rPr>
                    <w:del w:id="442" w:author="Philipp Alexander Linden" w:date="2020-07-07T15:16:00Z"/>
                    <w:color w:val="auto"/>
                    <w:sz w:val="16"/>
                    <w:szCs w:val="16"/>
                  </w:rPr>
                </w:rPrChange>
              </w:rPr>
            </w:pPr>
            <w:del w:id="443" w:author="Philipp Alexander Linden" w:date="2020-07-07T15:16:00Z">
              <w:r w:rsidRPr="00C3071E" w:rsidDel="00B17790">
                <w:rPr>
                  <w:color w:val="auto"/>
                  <w:sz w:val="16"/>
                  <w:szCs w:val="16"/>
                  <w:lang w:val="en-US"/>
                </w:rPr>
                <w:delText>EE</w:delText>
              </w:r>
            </w:del>
          </w:p>
        </w:tc>
        <w:tc>
          <w:tcPr>
            <w:tcW w:w="823" w:type="dxa"/>
            <w:tcBorders>
              <w:top w:val="single" w:sz="4" w:space="0" w:color="auto"/>
            </w:tcBorders>
            <w:shd w:val="clear" w:color="auto" w:fill="FFFFFF" w:themeFill="background1"/>
            <w:vAlign w:val="center"/>
          </w:tcPr>
          <w:p w14:paraId="6D501E0B" w14:textId="39B2B18C" w:rsidR="00F92878" w:rsidRPr="00C3071E" w:rsidDel="00B17790" w:rsidRDefault="00F92878" w:rsidP="00F92878">
            <w:pPr>
              <w:jc w:val="center"/>
              <w:cnfStyle w:val="000000100000" w:firstRow="0" w:lastRow="0" w:firstColumn="0" w:lastColumn="0" w:oddVBand="0" w:evenVBand="0" w:oddHBand="1" w:evenHBand="0" w:firstRowFirstColumn="0" w:firstRowLastColumn="0" w:lastRowFirstColumn="0" w:lastRowLastColumn="0"/>
              <w:rPr>
                <w:del w:id="444" w:author="Philipp Alexander Linden" w:date="2020-07-07T15:16:00Z"/>
                <w:color w:val="auto"/>
                <w:sz w:val="16"/>
                <w:szCs w:val="16"/>
                <w:lang w:val="en-US"/>
              </w:rPr>
            </w:pPr>
            <w:del w:id="445" w:author="Philipp Alexander Linden" w:date="2020-07-07T15:16:00Z">
              <w:r w:rsidRPr="00C3071E" w:rsidDel="00B17790">
                <w:rPr>
                  <w:color w:val="auto"/>
                  <w:sz w:val="16"/>
                  <w:szCs w:val="16"/>
                  <w:lang w:val="en-US"/>
                </w:rPr>
                <w:delText>NZ</w:delText>
              </w:r>
            </w:del>
          </w:p>
        </w:tc>
      </w:tr>
      <w:tr w:rsidR="00F92878" w:rsidRPr="008233BC" w:rsidDel="00B17790" w14:paraId="3E5A9586" w14:textId="33CEBC3D" w:rsidTr="00F92878">
        <w:trPr>
          <w:trHeight w:val="680"/>
          <w:del w:id="446" w:author="Philipp Alexander Linden" w:date="2020-07-07T15:16:00Z"/>
        </w:trPr>
        <w:tc>
          <w:tcPr>
            <w:cnfStyle w:val="001000000000" w:firstRow="0" w:lastRow="0" w:firstColumn="1" w:lastColumn="0" w:oddVBand="0" w:evenVBand="0" w:oddHBand="0" w:evenHBand="0" w:firstRowFirstColumn="0" w:firstRowLastColumn="0" w:lastRowFirstColumn="0" w:lastRowLastColumn="0"/>
            <w:tcW w:w="1105" w:type="dxa"/>
            <w:shd w:val="clear" w:color="auto" w:fill="FFFFFF" w:themeFill="background1"/>
            <w:vAlign w:val="center"/>
          </w:tcPr>
          <w:p w14:paraId="1DF69C16" w14:textId="5E782D8E" w:rsidR="00F92878" w:rsidRPr="00C3071E" w:rsidDel="00B17790" w:rsidRDefault="00F92878" w:rsidP="00F92878">
            <w:pPr>
              <w:spacing w:line="276" w:lineRule="auto"/>
              <w:rPr>
                <w:del w:id="447" w:author="Philipp Alexander Linden" w:date="2020-07-07T15:16:00Z"/>
                <w:b w:val="0"/>
                <w:bCs w:val="0"/>
                <w:caps w:val="0"/>
                <w:color w:val="auto"/>
                <w:sz w:val="16"/>
                <w:szCs w:val="16"/>
                <w:lang w:val="en-US"/>
              </w:rPr>
            </w:pPr>
            <w:del w:id="448" w:author="Philipp Alexander Linden" w:date="2020-07-07T15:16:00Z">
              <w:r w:rsidRPr="00C3071E" w:rsidDel="00B17790">
                <w:rPr>
                  <w:b w:val="0"/>
                  <w:bCs w:val="0"/>
                  <w:caps w:val="0"/>
                  <w:color w:val="auto"/>
                  <w:sz w:val="16"/>
                  <w:szCs w:val="16"/>
                  <w:lang w:val="en-US"/>
                </w:rPr>
                <w:delText>≥</w:delText>
              </w:r>
              <w:r w:rsidDel="00B17790">
                <w:rPr>
                  <w:b w:val="0"/>
                  <w:bCs w:val="0"/>
                  <w:caps w:val="0"/>
                  <w:color w:val="auto"/>
                  <w:sz w:val="16"/>
                  <w:szCs w:val="16"/>
                  <w:lang w:val="en-US"/>
                </w:rPr>
                <w:delText xml:space="preserve"> </w:delText>
              </w:r>
              <w:r w:rsidRPr="00C3071E" w:rsidDel="00B17790">
                <w:rPr>
                  <w:b w:val="0"/>
                  <w:bCs w:val="0"/>
                  <w:caps w:val="0"/>
                  <w:color w:val="auto"/>
                  <w:sz w:val="16"/>
                  <w:szCs w:val="16"/>
                  <w:lang w:val="en-US"/>
                </w:rPr>
                <w:delText>0</w:delText>
              </w:r>
              <w:r w:rsidDel="00B17790">
                <w:rPr>
                  <w:b w:val="0"/>
                  <w:bCs w:val="0"/>
                  <w:caps w:val="0"/>
                  <w:color w:val="auto"/>
                  <w:sz w:val="16"/>
                  <w:szCs w:val="16"/>
                  <w:lang w:val="en-US"/>
                </w:rPr>
                <w:delText>.</w:delText>
              </w:r>
              <w:r w:rsidRPr="00C3071E" w:rsidDel="00B17790">
                <w:rPr>
                  <w:b w:val="0"/>
                  <w:bCs w:val="0"/>
                  <w:caps w:val="0"/>
                  <w:color w:val="auto"/>
                  <w:sz w:val="16"/>
                  <w:szCs w:val="16"/>
                  <w:lang w:val="en-US"/>
                </w:rPr>
                <w:delText>5</w:delText>
              </w:r>
              <w:r w:rsidDel="00B17790">
                <w:rPr>
                  <w:b w:val="0"/>
                  <w:bCs w:val="0"/>
                  <w:caps w:val="0"/>
                  <w:color w:val="auto"/>
                  <w:sz w:val="16"/>
                  <w:szCs w:val="16"/>
                  <w:lang w:val="en-US"/>
                </w:rPr>
                <w:delText xml:space="preserve"> cluster ties</w:delText>
              </w:r>
            </w:del>
          </w:p>
        </w:tc>
        <w:tc>
          <w:tcPr>
            <w:tcW w:w="822" w:type="dxa"/>
            <w:tcBorders>
              <w:right w:val="nil"/>
            </w:tcBorders>
            <w:shd w:val="clear" w:color="auto" w:fill="FFFFFF" w:themeFill="background1"/>
            <w:vAlign w:val="center"/>
          </w:tcPr>
          <w:p w14:paraId="388B0E87" w14:textId="43787960" w:rsidR="00F92878" w:rsidRPr="00C3071E" w:rsidDel="00B17790" w:rsidRDefault="00F92878" w:rsidP="00F92878">
            <w:pPr>
              <w:jc w:val="center"/>
              <w:cnfStyle w:val="000000000000" w:firstRow="0" w:lastRow="0" w:firstColumn="0" w:lastColumn="0" w:oddVBand="0" w:evenVBand="0" w:oddHBand="0" w:evenHBand="0" w:firstRowFirstColumn="0" w:firstRowLastColumn="0" w:lastRowFirstColumn="0" w:lastRowLastColumn="0"/>
              <w:rPr>
                <w:del w:id="449" w:author="Philipp Alexander Linden" w:date="2020-07-07T15:16:00Z"/>
                <w:color w:val="auto"/>
                <w:sz w:val="16"/>
                <w:szCs w:val="16"/>
                <w:lang w:val="en-US"/>
              </w:rPr>
            </w:pPr>
          </w:p>
        </w:tc>
        <w:tc>
          <w:tcPr>
            <w:tcW w:w="822" w:type="dxa"/>
            <w:shd w:val="clear" w:color="auto" w:fill="FFFFFF" w:themeFill="background1"/>
            <w:vAlign w:val="center"/>
          </w:tcPr>
          <w:p w14:paraId="67D32F67" w14:textId="7FD53B14" w:rsidR="00F92878" w:rsidRPr="00C3071E" w:rsidDel="00B17790" w:rsidRDefault="00F92878" w:rsidP="00F92878">
            <w:pPr>
              <w:jc w:val="center"/>
              <w:cnfStyle w:val="000000000000" w:firstRow="0" w:lastRow="0" w:firstColumn="0" w:lastColumn="0" w:oddVBand="0" w:evenVBand="0" w:oddHBand="0" w:evenHBand="0" w:firstRowFirstColumn="0" w:firstRowLastColumn="0" w:lastRowFirstColumn="0" w:lastRowLastColumn="0"/>
              <w:rPr>
                <w:del w:id="450" w:author="Philipp Alexander Linden" w:date="2020-07-07T15:16:00Z"/>
                <w:color w:val="auto"/>
                <w:sz w:val="16"/>
                <w:szCs w:val="16"/>
                <w:lang w:val="en-US"/>
              </w:rPr>
            </w:pPr>
          </w:p>
        </w:tc>
        <w:tc>
          <w:tcPr>
            <w:tcW w:w="822" w:type="dxa"/>
            <w:tcBorders>
              <w:right w:val="nil"/>
            </w:tcBorders>
            <w:shd w:val="clear" w:color="auto" w:fill="FFFFFF" w:themeFill="background1"/>
            <w:vAlign w:val="center"/>
          </w:tcPr>
          <w:p w14:paraId="26531193" w14:textId="1CD764F8" w:rsidR="00F92878" w:rsidRPr="00C3071E" w:rsidDel="00B17790" w:rsidRDefault="00F92878" w:rsidP="00F92878">
            <w:pPr>
              <w:jc w:val="center"/>
              <w:cnfStyle w:val="000000000000" w:firstRow="0" w:lastRow="0" w:firstColumn="0" w:lastColumn="0" w:oddVBand="0" w:evenVBand="0" w:oddHBand="0" w:evenHBand="0" w:firstRowFirstColumn="0" w:firstRowLastColumn="0" w:lastRowFirstColumn="0" w:lastRowLastColumn="0"/>
              <w:rPr>
                <w:del w:id="451" w:author="Philipp Alexander Linden" w:date="2020-07-07T15:16:00Z"/>
                <w:color w:val="auto"/>
                <w:sz w:val="16"/>
                <w:szCs w:val="16"/>
                <w:lang w:val="en-US"/>
              </w:rPr>
            </w:pPr>
            <w:del w:id="452" w:author="Philipp Alexander Linden" w:date="2020-07-07T15:16:00Z">
              <w:r w:rsidRPr="00C3071E" w:rsidDel="00B17790">
                <w:rPr>
                  <w:color w:val="auto"/>
                  <w:sz w:val="16"/>
                  <w:szCs w:val="16"/>
                  <w:lang w:val="en-US"/>
                </w:rPr>
                <w:delText>JP, KR</w:delText>
              </w:r>
            </w:del>
          </w:p>
        </w:tc>
        <w:tc>
          <w:tcPr>
            <w:tcW w:w="822" w:type="dxa"/>
            <w:tcBorders>
              <w:left w:val="nil"/>
            </w:tcBorders>
            <w:shd w:val="clear" w:color="auto" w:fill="FFFFFF" w:themeFill="background1"/>
            <w:vAlign w:val="center"/>
          </w:tcPr>
          <w:p w14:paraId="663AB054" w14:textId="64DA5AEE" w:rsidR="00F92878" w:rsidRPr="00C3071E" w:rsidDel="00B17790" w:rsidRDefault="00F92878" w:rsidP="00F92878">
            <w:pPr>
              <w:jc w:val="center"/>
              <w:cnfStyle w:val="000000000000" w:firstRow="0" w:lastRow="0" w:firstColumn="0" w:lastColumn="0" w:oddVBand="0" w:evenVBand="0" w:oddHBand="0" w:evenHBand="0" w:firstRowFirstColumn="0" w:firstRowLastColumn="0" w:lastRowFirstColumn="0" w:lastRowLastColumn="0"/>
              <w:rPr>
                <w:del w:id="453" w:author="Philipp Alexander Linden" w:date="2020-07-07T15:16:00Z"/>
                <w:color w:val="auto"/>
                <w:sz w:val="16"/>
                <w:szCs w:val="16"/>
                <w:lang w:val="en-US"/>
              </w:rPr>
            </w:pPr>
            <w:del w:id="454" w:author="Philipp Alexander Linden" w:date="2020-07-07T15:16:00Z">
              <w:r w:rsidRPr="00C3071E" w:rsidDel="00B17790">
                <w:rPr>
                  <w:color w:val="auto"/>
                  <w:sz w:val="16"/>
                  <w:szCs w:val="16"/>
                  <w:lang w:val="en-US"/>
                </w:rPr>
                <w:delText>DK, IE, NO, SE</w:delText>
              </w:r>
            </w:del>
          </w:p>
        </w:tc>
        <w:tc>
          <w:tcPr>
            <w:tcW w:w="823" w:type="dxa"/>
            <w:shd w:val="clear" w:color="auto" w:fill="FFFFFF" w:themeFill="background1"/>
            <w:vAlign w:val="center"/>
          </w:tcPr>
          <w:p w14:paraId="748B75EE" w14:textId="3A526CB6" w:rsidR="00F92878" w:rsidRPr="00C3071E" w:rsidDel="00B17790" w:rsidRDefault="00F92878" w:rsidP="00F92878">
            <w:pPr>
              <w:jc w:val="center"/>
              <w:cnfStyle w:val="000000000000" w:firstRow="0" w:lastRow="0" w:firstColumn="0" w:lastColumn="0" w:oddVBand="0" w:evenVBand="0" w:oddHBand="0" w:evenHBand="0" w:firstRowFirstColumn="0" w:firstRowLastColumn="0" w:lastRowFirstColumn="0" w:lastRowLastColumn="0"/>
              <w:rPr>
                <w:del w:id="455" w:author="Philipp Alexander Linden" w:date="2020-07-07T15:16:00Z"/>
                <w:color w:val="auto"/>
                <w:sz w:val="16"/>
                <w:szCs w:val="16"/>
                <w:lang w:val="en-US"/>
              </w:rPr>
            </w:pPr>
            <w:del w:id="456" w:author="Philipp Alexander Linden" w:date="2020-07-07T15:16:00Z">
              <w:r w:rsidRPr="00C3071E" w:rsidDel="00B17790">
                <w:rPr>
                  <w:color w:val="auto"/>
                  <w:sz w:val="16"/>
                  <w:szCs w:val="16"/>
                  <w:lang w:val="en-US"/>
                </w:rPr>
                <w:delText>FR, UK, IL, SI, SK</w:delText>
              </w:r>
            </w:del>
          </w:p>
        </w:tc>
        <w:tc>
          <w:tcPr>
            <w:tcW w:w="822" w:type="dxa"/>
            <w:shd w:val="clear" w:color="auto" w:fill="FFFFFF" w:themeFill="background1"/>
            <w:vAlign w:val="center"/>
          </w:tcPr>
          <w:p w14:paraId="778283FB" w14:textId="07216567" w:rsidR="00F92878" w:rsidRPr="00C3071E" w:rsidDel="00B17790" w:rsidRDefault="00F92878" w:rsidP="00F92878">
            <w:pPr>
              <w:jc w:val="center"/>
              <w:cnfStyle w:val="000000000000" w:firstRow="0" w:lastRow="0" w:firstColumn="0" w:lastColumn="0" w:oddVBand="0" w:evenVBand="0" w:oddHBand="0" w:evenHBand="0" w:firstRowFirstColumn="0" w:firstRowLastColumn="0" w:lastRowFirstColumn="0" w:lastRowLastColumn="0"/>
              <w:rPr>
                <w:del w:id="457" w:author="Philipp Alexander Linden" w:date="2020-07-07T15:16:00Z"/>
                <w:color w:val="auto"/>
                <w:sz w:val="16"/>
                <w:szCs w:val="16"/>
                <w:lang w:val="en-US"/>
              </w:rPr>
            </w:pPr>
          </w:p>
        </w:tc>
        <w:tc>
          <w:tcPr>
            <w:tcW w:w="822" w:type="dxa"/>
            <w:shd w:val="clear" w:color="auto" w:fill="FFFFFF" w:themeFill="background1"/>
            <w:vAlign w:val="center"/>
          </w:tcPr>
          <w:p w14:paraId="5B0B88E3" w14:textId="3B5CBF76" w:rsidR="00F92878" w:rsidRPr="00B17790" w:rsidDel="00B17790" w:rsidRDefault="00F92878" w:rsidP="00F92878">
            <w:pPr>
              <w:jc w:val="center"/>
              <w:cnfStyle w:val="000000000000" w:firstRow="0" w:lastRow="0" w:firstColumn="0" w:lastColumn="0" w:oddVBand="0" w:evenVBand="0" w:oddHBand="0" w:evenHBand="0" w:firstRowFirstColumn="0" w:firstRowLastColumn="0" w:lastRowFirstColumn="0" w:lastRowLastColumn="0"/>
              <w:rPr>
                <w:del w:id="458" w:author="Philipp Alexander Linden" w:date="2020-07-07T15:16:00Z"/>
                <w:color w:val="auto"/>
                <w:sz w:val="16"/>
                <w:szCs w:val="16"/>
                <w:lang w:val="en-US"/>
                <w:rPrChange w:id="459" w:author="Philipp Alexander Linden" w:date="2020-07-07T15:16:00Z">
                  <w:rPr>
                    <w:del w:id="460" w:author="Philipp Alexander Linden" w:date="2020-07-07T15:16:00Z"/>
                    <w:color w:val="auto"/>
                    <w:sz w:val="16"/>
                    <w:szCs w:val="16"/>
                  </w:rPr>
                </w:rPrChange>
              </w:rPr>
            </w:pPr>
            <w:del w:id="461" w:author="Philipp Alexander Linden" w:date="2020-07-07T15:16:00Z">
              <w:r w:rsidRPr="00B17790" w:rsidDel="00B17790">
                <w:rPr>
                  <w:color w:val="auto"/>
                  <w:sz w:val="16"/>
                  <w:szCs w:val="16"/>
                  <w:lang w:val="en-US"/>
                  <w:rPrChange w:id="462" w:author="Philipp Alexander Linden" w:date="2020-07-07T15:16:00Z">
                    <w:rPr>
                      <w:color w:val="auto"/>
                      <w:sz w:val="16"/>
                      <w:szCs w:val="16"/>
                    </w:rPr>
                  </w:rPrChange>
                </w:rPr>
                <w:delText>AU, BE</w:delText>
              </w:r>
            </w:del>
          </w:p>
          <w:p w14:paraId="650E2F83" w14:textId="12D9F537" w:rsidR="00F92878" w:rsidRPr="00B17790" w:rsidDel="00B17790" w:rsidRDefault="00F92878" w:rsidP="00F92878">
            <w:pPr>
              <w:jc w:val="center"/>
              <w:cnfStyle w:val="000000000000" w:firstRow="0" w:lastRow="0" w:firstColumn="0" w:lastColumn="0" w:oddVBand="0" w:evenVBand="0" w:oddHBand="0" w:evenHBand="0" w:firstRowFirstColumn="0" w:firstRowLastColumn="0" w:lastRowFirstColumn="0" w:lastRowLastColumn="0"/>
              <w:rPr>
                <w:del w:id="463" w:author="Philipp Alexander Linden" w:date="2020-07-07T15:16:00Z"/>
                <w:color w:val="auto"/>
                <w:sz w:val="16"/>
                <w:szCs w:val="16"/>
                <w:lang w:val="en-US"/>
                <w:rPrChange w:id="464" w:author="Philipp Alexander Linden" w:date="2020-07-07T15:16:00Z">
                  <w:rPr>
                    <w:del w:id="465" w:author="Philipp Alexander Linden" w:date="2020-07-07T15:16:00Z"/>
                    <w:color w:val="auto"/>
                    <w:sz w:val="16"/>
                    <w:szCs w:val="16"/>
                  </w:rPr>
                </w:rPrChange>
              </w:rPr>
            </w:pPr>
            <w:del w:id="466" w:author="Philipp Alexander Linden" w:date="2020-07-07T15:16:00Z">
              <w:r w:rsidRPr="00B17790" w:rsidDel="00B17790">
                <w:rPr>
                  <w:color w:val="auto"/>
                  <w:sz w:val="16"/>
                  <w:szCs w:val="16"/>
                  <w:lang w:val="en-US"/>
                  <w:rPrChange w:id="467" w:author="Philipp Alexander Linden" w:date="2020-07-07T15:16:00Z">
                    <w:rPr>
                      <w:color w:val="auto"/>
                      <w:sz w:val="16"/>
                      <w:szCs w:val="16"/>
                    </w:rPr>
                  </w:rPrChange>
                </w:rPr>
                <w:delText>CH, EE, LU, NL, NZ, SK, SI</w:delText>
              </w:r>
            </w:del>
          </w:p>
        </w:tc>
        <w:tc>
          <w:tcPr>
            <w:tcW w:w="822" w:type="dxa"/>
            <w:shd w:val="clear" w:color="auto" w:fill="FFFFFF" w:themeFill="background1"/>
            <w:vAlign w:val="center"/>
          </w:tcPr>
          <w:p w14:paraId="7321CD83" w14:textId="4EA0F11B" w:rsidR="00F92878" w:rsidRPr="00B17790" w:rsidDel="00B17790" w:rsidRDefault="00F92878" w:rsidP="00F92878">
            <w:pPr>
              <w:jc w:val="center"/>
              <w:cnfStyle w:val="000000000000" w:firstRow="0" w:lastRow="0" w:firstColumn="0" w:lastColumn="0" w:oddVBand="0" w:evenVBand="0" w:oddHBand="0" w:evenHBand="0" w:firstRowFirstColumn="0" w:firstRowLastColumn="0" w:lastRowFirstColumn="0" w:lastRowLastColumn="0"/>
              <w:rPr>
                <w:del w:id="468" w:author="Philipp Alexander Linden" w:date="2020-07-07T15:16:00Z"/>
                <w:color w:val="auto"/>
                <w:sz w:val="16"/>
                <w:szCs w:val="16"/>
                <w:lang w:val="en-US"/>
                <w:rPrChange w:id="469" w:author="Philipp Alexander Linden" w:date="2020-07-07T15:16:00Z">
                  <w:rPr>
                    <w:del w:id="470" w:author="Philipp Alexander Linden" w:date="2020-07-07T15:16:00Z"/>
                    <w:color w:val="auto"/>
                    <w:sz w:val="16"/>
                    <w:szCs w:val="16"/>
                  </w:rPr>
                </w:rPrChange>
              </w:rPr>
            </w:pPr>
          </w:p>
        </w:tc>
        <w:tc>
          <w:tcPr>
            <w:tcW w:w="823" w:type="dxa"/>
            <w:shd w:val="clear" w:color="auto" w:fill="FFFFFF" w:themeFill="background1"/>
            <w:vAlign w:val="center"/>
          </w:tcPr>
          <w:p w14:paraId="062F5536" w14:textId="528AD9B4" w:rsidR="00F92878" w:rsidRPr="00C3071E" w:rsidDel="00B17790" w:rsidRDefault="00F92878" w:rsidP="00F92878">
            <w:pPr>
              <w:jc w:val="center"/>
              <w:cnfStyle w:val="000000000000" w:firstRow="0" w:lastRow="0" w:firstColumn="0" w:lastColumn="0" w:oddVBand="0" w:evenVBand="0" w:oddHBand="0" w:evenHBand="0" w:firstRowFirstColumn="0" w:firstRowLastColumn="0" w:lastRowFirstColumn="0" w:lastRowLastColumn="0"/>
              <w:rPr>
                <w:del w:id="471" w:author="Philipp Alexander Linden" w:date="2020-07-07T15:16:00Z"/>
                <w:color w:val="auto"/>
                <w:sz w:val="16"/>
                <w:szCs w:val="16"/>
                <w:lang w:val="en-US"/>
              </w:rPr>
            </w:pPr>
            <w:del w:id="472" w:author="Philipp Alexander Linden" w:date="2020-07-07T15:16:00Z">
              <w:r w:rsidRPr="00C3071E" w:rsidDel="00B17790">
                <w:rPr>
                  <w:color w:val="auto"/>
                  <w:sz w:val="16"/>
                  <w:szCs w:val="16"/>
                  <w:lang w:val="en-US"/>
                </w:rPr>
                <w:delText>FR, UK, US</w:delText>
              </w:r>
            </w:del>
          </w:p>
        </w:tc>
      </w:tr>
      <w:tr w:rsidR="00F92878" w:rsidRPr="008233BC" w:rsidDel="00B17790" w14:paraId="467E2D3E" w14:textId="0E2F9EF1" w:rsidTr="00F92878">
        <w:trPr>
          <w:cnfStyle w:val="000000100000" w:firstRow="0" w:lastRow="0" w:firstColumn="0" w:lastColumn="0" w:oddVBand="0" w:evenVBand="0" w:oddHBand="1" w:evenHBand="0" w:firstRowFirstColumn="0" w:firstRowLastColumn="0" w:lastRowFirstColumn="0" w:lastRowLastColumn="0"/>
          <w:trHeight w:val="680"/>
          <w:del w:id="473" w:author="Philipp Alexander Linden" w:date="2020-07-07T15:16:00Z"/>
        </w:trPr>
        <w:tc>
          <w:tcPr>
            <w:cnfStyle w:val="001000000000" w:firstRow="0" w:lastRow="0" w:firstColumn="1" w:lastColumn="0" w:oddVBand="0" w:evenVBand="0" w:oddHBand="0" w:evenHBand="0" w:firstRowFirstColumn="0" w:firstRowLastColumn="0" w:lastRowFirstColumn="0" w:lastRowLastColumn="0"/>
            <w:tcW w:w="1105" w:type="dxa"/>
            <w:shd w:val="clear" w:color="auto" w:fill="FFFFFF" w:themeFill="background1"/>
            <w:vAlign w:val="center"/>
          </w:tcPr>
          <w:p w14:paraId="42F7CAC1" w14:textId="43BFA301" w:rsidR="00F92878" w:rsidDel="00B17790" w:rsidRDefault="00F92878" w:rsidP="00F92878">
            <w:pPr>
              <w:spacing w:line="276" w:lineRule="auto"/>
              <w:rPr>
                <w:del w:id="474" w:author="Philipp Alexander Linden" w:date="2020-07-07T15:16:00Z"/>
                <w:color w:val="auto"/>
                <w:sz w:val="16"/>
                <w:szCs w:val="16"/>
                <w:lang w:val="en-US"/>
              </w:rPr>
            </w:pPr>
            <w:del w:id="475" w:author="Philipp Alexander Linden" w:date="2020-07-07T15:16:00Z">
              <w:r w:rsidRPr="00C3071E" w:rsidDel="00B17790">
                <w:rPr>
                  <w:b w:val="0"/>
                  <w:bCs w:val="0"/>
                  <w:caps w:val="0"/>
                  <w:color w:val="auto"/>
                  <w:sz w:val="16"/>
                  <w:szCs w:val="16"/>
                  <w:lang w:val="en-US"/>
                </w:rPr>
                <w:delText xml:space="preserve">Strongest tie </w:delText>
              </w:r>
            </w:del>
          </w:p>
          <w:p w14:paraId="3426FE83" w14:textId="6CFCCF3F" w:rsidR="00F92878" w:rsidRPr="00C3071E" w:rsidDel="00B17790" w:rsidRDefault="00F92878" w:rsidP="00F92878">
            <w:pPr>
              <w:spacing w:line="276" w:lineRule="auto"/>
              <w:rPr>
                <w:del w:id="476" w:author="Philipp Alexander Linden" w:date="2020-07-07T15:16:00Z"/>
                <w:b w:val="0"/>
                <w:bCs w:val="0"/>
                <w:caps w:val="0"/>
                <w:color w:val="auto"/>
                <w:sz w:val="16"/>
                <w:szCs w:val="16"/>
                <w:lang w:val="en-US"/>
              </w:rPr>
            </w:pPr>
            <w:del w:id="477" w:author="Philipp Alexander Linden" w:date="2020-07-07T15:16:00Z">
              <w:r w:rsidRPr="00C3071E" w:rsidDel="00B17790">
                <w:rPr>
                  <w:b w:val="0"/>
                  <w:bCs w:val="0"/>
                  <w:caps w:val="0"/>
                  <w:color w:val="auto"/>
                  <w:sz w:val="16"/>
                  <w:szCs w:val="16"/>
                  <w:lang w:val="en-US"/>
                </w:rPr>
                <w:delText xml:space="preserve">in </w:delText>
              </w:r>
              <w:r w:rsidDel="00B17790">
                <w:rPr>
                  <w:b w:val="0"/>
                  <w:bCs w:val="0"/>
                  <w:caps w:val="0"/>
                  <w:color w:val="auto"/>
                  <w:sz w:val="16"/>
                  <w:szCs w:val="16"/>
                  <w:lang w:val="en-US"/>
                </w:rPr>
                <w:delText xml:space="preserve">full </w:delText>
              </w:r>
              <w:r w:rsidRPr="00C3071E" w:rsidDel="00B17790">
                <w:rPr>
                  <w:b w:val="0"/>
                  <w:bCs w:val="0"/>
                  <w:caps w:val="0"/>
                  <w:color w:val="auto"/>
                  <w:sz w:val="16"/>
                  <w:szCs w:val="16"/>
                  <w:lang w:val="en-US"/>
                </w:rPr>
                <w:delText>cluster</w:delText>
              </w:r>
            </w:del>
          </w:p>
        </w:tc>
        <w:tc>
          <w:tcPr>
            <w:tcW w:w="822" w:type="dxa"/>
            <w:tcBorders>
              <w:right w:val="nil"/>
            </w:tcBorders>
            <w:shd w:val="clear" w:color="auto" w:fill="FFFFFF" w:themeFill="background1"/>
            <w:vAlign w:val="center"/>
          </w:tcPr>
          <w:p w14:paraId="5F64BDDB" w14:textId="6B5B059F" w:rsidR="00F92878" w:rsidRPr="00C3071E" w:rsidDel="00B17790" w:rsidRDefault="00F92878" w:rsidP="00F92878">
            <w:pPr>
              <w:jc w:val="center"/>
              <w:cnfStyle w:val="000000100000" w:firstRow="0" w:lastRow="0" w:firstColumn="0" w:lastColumn="0" w:oddVBand="0" w:evenVBand="0" w:oddHBand="1" w:evenHBand="0" w:firstRowFirstColumn="0" w:firstRowLastColumn="0" w:lastRowFirstColumn="0" w:lastRowLastColumn="0"/>
              <w:rPr>
                <w:del w:id="478" w:author="Philipp Alexander Linden" w:date="2020-07-07T15:16:00Z"/>
                <w:color w:val="auto"/>
                <w:sz w:val="16"/>
                <w:szCs w:val="16"/>
                <w:lang w:val="en-US"/>
              </w:rPr>
            </w:pPr>
            <w:del w:id="479" w:author="Philipp Alexander Linden" w:date="2020-07-07T15:16:00Z">
              <w:r w:rsidRPr="00C3071E" w:rsidDel="00B17790">
                <w:rPr>
                  <w:color w:val="auto"/>
                  <w:sz w:val="16"/>
                  <w:szCs w:val="16"/>
                  <w:lang w:val="en-US"/>
                </w:rPr>
                <w:delText>LV_PL</w:delText>
              </w:r>
            </w:del>
          </w:p>
          <w:p w14:paraId="5BBDFF2A" w14:textId="26F28AB8" w:rsidR="00F92878" w:rsidRPr="00C3071E" w:rsidDel="00B17790" w:rsidRDefault="00F92878" w:rsidP="00F92878">
            <w:pPr>
              <w:jc w:val="center"/>
              <w:cnfStyle w:val="000000100000" w:firstRow="0" w:lastRow="0" w:firstColumn="0" w:lastColumn="0" w:oddVBand="0" w:evenVBand="0" w:oddHBand="1" w:evenHBand="0" w:firstRowFirstColumn="0" w:firstRowLastColumn="0" w:lastRowFirstColumn="0" w:lastRowLastColumn="0"/>
              <w:rPr>
                <w:del w:id="480" w:author="Philipp Alexander Linden" w:date="2020-07-07T15:16:00Z"/>
                <w:color w:val="auto"/>
                <w:sz w:val="16"/>
                <w:szCs w:val="16"/>
                <w:lang w:val="en-US"/>
              </w:rPr>
            </w:pPr>
            <w:del w:id="481" w:author="Philipp Alexander Linden" w:date="2020-07-07T15:16:00Z">
              <w:r w:rsidRPr="00C3071E" w:rsidDel="00B17790">
                <w:rPr>
                  <w:color w:val="auto"/>
                  <w:sz w:val="16"/>
                  <w:szCs w:val="16"/>
                  <w:lang w:val="en-US"/>
                </w:rPr>
                <w:delText>(1,0)</w:delText>
              </w:r>
            </w:del>
          </w:p>
        </w:tc>
        <w:tc>
          <w:tcPr>
            <w:tcW w:w="822" w:type="dxa"/>
            <w:shd w:val="clear" w:color="auto" w:fill="FFFFFF" w:themeFill="background1"/>
            <w:vAlign w:val="center"/>
          </w:tcPr>
          <w:p w14:paraId="04B3D3CF" w14:textId="0F436E62" w:rsidR="00F92878" w:rsidRPr="00C3071E" w:rsidDel="00B17790" w:rsidRDefault="00F92878" w:rsidP="00F92878">
            <w:pPr>
              <w:jc w:val="center"/>
              <w:cnfStyle w:val="000000100000" w:firstRow="0" w:lastRow="0" w:firstColumn="0" w:lastColumn="0" w:oddVBand="0" w:evenVBand="0" w:oddHBand="1" w:evenHBand="0" w:firstRowFirstColumn="0" w:firstRowLastColumn="0" w:lastRowFirstColumn="0" w:lastRowLastColumn="0"/>
              <w:rPr>
                <w:del w:id="482" w:author="Philipp Alexander Linden" w:date="2020-07-07T15:16:00Z"/>
                <w:color w:val="auto"/>
                <w:sz w:val="16"/>
                <w:szCs w:val="16"/>
                <w:lang w:val="en-US"/>
              </w:rPr>
            </w:pPr>
            <w:del w:id="483" w:author="Philipp Alexander Linden" w:date="2020-07-07T15:16:00Z">
              <w:r w:rsidRPr="00C3071E" w:rsidDel="00B17790">
                <w:rPr>
                  <w:color w:val="auto"/>
                  <w:sz w:val="16"/>
                  <w:szCs w:val="16"/>
                  <w:lang w:val="en-US"/>
                </w:rPr>
                <w:delText>FI_DE</w:delText>
              </w:r>
            </w:del>
          </w:p>
          <w:p w14:paraId="2BAF885C" w14:textId="5D9C6640" w:rsidR="00F92878" w:rsidRPr="00C3071E" w:rsidDel="00B17790" w:rsidRDefault="00F92878" w:rsidP="00F92878">
            <w:pPr>
              <w:jc w:val="center"/>
              <w:cnfStyle w:val="000000100000" w:firstRow="0" w:lastRow="0" w:firstColumn="0" w:lastColumn="0" w:oddVBand="0" w:evenVBand="0" w:oddHBand="1" w:evenHBand="0" w:firstRowFirstColumn="0" w:firstRowLastColumn="0" w:lastRowFirstColumn="0" w:lastRowLastColumn="0"/>
              <w:rPr>
                <w:del w:id="484" w:author="Philipp Alexander Linden" w:date="2020-07-07T15:16:00Z"/>
                <w:color w:val="auto"/>
                <w:sz w:val="16"/>
                <w:szCs w:val="16"/>
                <w:lang w:val="en-US"/>
              </w:rPr>
            </w:pPr>
            <w:del w:id="485" w:author="Philipp Alexander Linden" w:date="2020-07-07T15:16:00Z">
              <w:r w:rsidRPr="00C3071E" w:rsidDel="00B17790">
                <w:rPr>
                  <w:color w:val="auto"/>
                  <w:sz w:val="16"/>
                  <w:szCs w:val="16"/>
                  <w:lang w:val="en-US"/>
                </w:rPr>
                <w:delText>(0.94)</w:delText>
              </w:r>
            </w:del>
          </w:p>
        </w:tc>
        <w:tc>
          <w:tcPr>
            <w:tcW w:w="822" w:type="dxa"/>
            <w:tcBorders>
              <w:right w:val="nil"/>
            </w:tcBorders>
            <w:shd w:val="clear" w:color="auto" w:fill="FFFFFF" w:themeFill="background1"/>
            <w:vAlign w:val="center"/>
          </w:tcPr>
          <w:p w14:paraId="003A3C66" w14:textId="5BF15AAB" w:rsidR="00F92878" w:rsidRPr="00C3071E" w:rsidDel="00B17790" w:rsidRDefault="00F92878" w:rsidP="00F92878">
            <w:pPr>
              <w:jc w:val="center"/>
              <w:cnfStyle w:val="000000100000" w:firstRow="0" w:lastRow="0" w:firstColumn="0" w:lastColumn="0" w:oddVBand="0" w:evenVBand="0" w:oddHBand="1" w:evenHBand="0" w:firstRowFirstColumn="0" w:firstRowLastColumn="0" w:lastRowFirstColumn="0" w:lastRowLastColumn="0"/>
              <w:rPr>
                <w:del w:id="486" w:author="Philipp Alexander Linden" w:date="2020-07-07T15:16:00Z"/>
                <w:color w:val="auto"/>
                <w:sz w:val="16"/>
                <w:szCs w:val="16"/>
                <w:lang w:val="en-US"/>
              </w:rPr>
            </w:pPr>
            <w:del w:id="487" w:author="Philipp Alexander Linden" w:date="2020-07-07T15:16:00Z">
              <w:r w:rsidRPr="00C3071E" w:rsidDel="00B17790">
                <w:rPr>
                  <w:color w:val="auto"/>
                  <w:sz w:val="16"/>
                  <w:szCs w:val="16"/>
                  <w:lang w:val="en-US"/>
                </w:rPr>
                <w:delText>DK_IE (1,0)</w:delText>
              </w:r>
            </w:del>
          </w:p>
          <w:p w14:paraId="552BD68B" w14:textId="34E52499" w:rsidR="00F92878" w:rsidRPr="00C3071E" w:rsidDel="00B17790" w:rsidRDefault="00F92878" w:rsidP="00F92878">
            <w:pPr>
              <w:jc w:val="center"/>
              <w:cnfStyle w:val="000000100000" w:firstRow="0" w:lastRow="0" w:firstColumn="0" w:lastColumn="0" w:oddVBand="0" w:evenVBand="0" w:oddHBand="1" w:evenHBand="0" w:firstRowFirstColumn="0" w:firstRowLastColumn="0" w:lastRowFirstColumn="0" w:lastRowLastColumn="0"/>
              <w:rPr>
                <w:del w:id="488" w:author="Philipp Alexander Linden" w:date="2020-07-07T15:16:00Z"/>
                <w:color w:val="auto"/>
                <w:sz w:val="16"/>
                <w:szCs w:val="16"/>
                <w:lang w:val="en-US"/>
              </w:rPr>
            </w:pPr>
            <w:del w:id="489" w:author="Philipp Alexander Linden" w:date="2020-07-07T15:16:00Z">
              <w:r w:rsidRPr="00C3071E" w:rsidDel="00B17790">
                <w:rPr>
                  <w:color w:val="auto"/>
                  <w:sz w:val="16"/>
                  <w:szCs w:val="16"/>
                  <w:lang w:val="en-US"/>
                </w:rPr>
                <w:delText>DK_NO (1,0)</w:delText>
              </w:r>
            </w:del>
          </w:p>
          <w:p w14:paraId="0DD262E6" w14:textId="56FB2635" w:rsidR="00F92878" w:rsidRPr="00C3071E" w:rsidDel="00B17790" w:rsidRDefault="00F92878" w:rsidP="00F92878">
            <w:pPr>
              <w:jc w:val="center"/>
              <w:cnfStyle w:val="000000100000" w:firstRow="0" w:lastRow="0" w:firstColumn="0" w:lastColumn="0" w:oddVBand="0" w:evenVBand="0" w:oddHBand="1" w:evenHBand="0" w:firstRowFirstColumn="0" w:firstRowLastColumn="0" w:lastRowFirstColumn="0" w:lastRowLastColumn="0"/>
              <w:rPr>
                <w:del w:id="490" w:author="Philipp Alexander Linden" w:date="2020-07-07T15:16:00Z"/>
                <w:color w:val="auto"/>
                <w:sz w:val="16"/>
                <w:szCs w:val="16"/>
                <w:lang w:val="en-US"/>
              </w:rPr>
            </w:pPr>
            <w:del w:id="491" w:author="Philipp Alexander Linden" w:date="2020-07-07T15:16:00Z">
              <w:r w:rsidRPr="00C3071E" w:rsidDel="00B17790">
                <w:rPr>
                  <w:color w:val="auto"/>
                  <w:sz w:val="16"/>
                  <w:szCs w:val="16"/>
                  <w:lang w:val="en-US"/>
                </w:rPr>
                <w:delText>DK_SE (1,0)</w:delText>
              </w:r>
            </w:del>
          </w:p>
          <w:p w14:paraId="5B28CF98" w14:textId="179A63EB" w:rsidR="00F92878" w:rsidRPr="00C3071E" w:rsidDel="00B17790" w:rsidRDefault="00F92878" w:rsidP="00F92878">
            <w:pPr>
              <w:jc w:val="center"/>
              <w:cnfStyle w:val="000000100000" w:firstRow="0" w:lastRow="0" w:firstColumn="0" w:lastColumn="0" w:oddVBand="0" w:evenVBand="0" w:oddHBand="1" w:evenHBand="0" w:firstRowFirstColumn="0" w:firstRowLastColumn="0" w:lastRowFirstColumn="0" w:lastRowLastColumn="0"/>
              <w:rPr>
                <w:del w:id="492" w:author="Philipp Alexander Linden" w:date="2020-07-07T15:16:00Z"/>
                <w:color w:val="auto"/>
                <w:sz w:val="16"/>
                <w:szCs w:val="16"/>
                <w:lang w:val="en-US"/>
              </w:rPr>
            </w:pPr>
            <w:del w:id="493" w:author="Philipp Alexander Linden" w:date="2020-07-07T15:16:00Z">
              <w:r w:rsidRPr="00C3071E" w:rsidDel="00B17790">
                <w:rPr>
                  <w:color w:val="auto"/>
                  <w:sz w:val="16"/>
                  <w:szCs w:val="16"/>
                  <w:lang w:val="en-US"/>
                </w:rPr>
                <w:delText>IE_NO (1,0)</w:delText>
              </w:r>
            </w:del>
          </w:p>
          <w:p w14:paraId="47B0E358" w14:textId="7CEFE1D7" w:rsidR="00F92878" w:rsidRPr="00C3071E" w:rsidDel="00B17790" w:rsidRDefault="00F92878" w:rsidP="00F92878">
            <w:pPr>
              <w:jc w:val="center"/>
              <w:cnfStyle w:val="000000100000" w:firstRow="0" w:lastRow="0" w:firstColumn="0" w:lastColumn="0" w:oddVBand="0" w:evenVBand="0" w:oddHBand="1" w:evenHBand="0" w:firstRowFirstColumn="0" w:firstRowLastColumn="0" w:lastRowFirstColumn="0" w:lastRowLastColumn="0"/>
              <w:rPr>
                <w:del w:id="494" w:author="Philipp Alexander Linden" w:date="2020-07-07T15:16:00Z"/>
                <w:color w:val="auto"/>
                <w:sz w:val="16"/>
                <w:szCs w:val="16"/>
                <w:lang w:val="en-US"/>
              </w:rPr>
            </w:pPr>
            <w:del w:id="495" w:author="Philipp Alexander Linden" w:date="2020-07-07T15:16:00Z">
              <w:r w:rsidRPr="00C3071E" w:rsidDel="00B17790">
                <w:rPr>
                  <w:color w:val="auto"/>
                  <w:sz w:val="16"/>
                  <w:szCs w:val="16"/>
                  <w:lang w:val="en-US"/>
                </w:rPr>
                <w:delText>IE_SE (1,0)</w:delText>
              </w:r>
            </w:del>
          </w:p>
          <w:p w14:paraId="3C40E577" w14:textId="3FC97AC7" w:rsidR="00F92878" w:rsidRPr="00C3071E" w:rsidDel="00B17790" w:rsidRDefault="00F92878" w:rsidP="00F92878">
            <w:pPr>
              <w:jc w:val="center"/>
              <w:cnfStyle w:val="000000100000" w:firstRow="0" w:lastRow="0" w:firstColumn="0" w:lastColumn="0" w:oddVBand="0" w:evenVBand="0" w:oddHBand="1" w:evenHBand="0" w:firstRowFirstColumn="0" w:firstRowLastColumn="0" w:lastRowFirstColumn="0" w:lastRowLastColumn="0"/>
              <w:rPr>
                <w:del w:id="496" w:author="Philipp Alexander Linden" w:date="2020-07-07T15:16:00Z"/>
                <w:color w:val="auto"/>
                <w:sz w:val="16"/>
                <w:szCs w:val="16"/>
                <w:lang w:val="en-US"/>
              </w:rPr>
            </w:pPr>
            <w:del w:id="497" w:author="Philipp Alexander Linden" w:date="2020-07-07T15:16:00Z">
              <w:r w:rsidRPr="00C3071E" w:rsidDel="00B17790">
                <w:rPr>
                  <w:color w:val="auto"/>
                  <w:sz w:val="16"/>
                  <w:szCs w:val="16"/>
                  <w:lang w:val="en-US"/>
                </w:rPr>
                <w:delText>NO_SE (1,0)</w:delText>
              </w:r>
            </w:del>
          </w:p>
        </w:tc>
        <w:tc>
          <w:tcPr>
            <w:tcW w:w="822" w:type="dxa"/>
            <w:tcBorders>
              <w:left w:val="nil"/>
            </w:tcBorders>
            <w:shd w:val="clear" w:color="auto" w:fill="FFFFFF" w:themeFill="background1"/>
            <w:vAlign w:val="center"/>
          </w:tcPr>
          <w:p w14:paraId="11991636" w14:textId="67B1F1F3" w:rsidR="00F92878" w:rsidRPr="00C3071E" w:rsidDel="00B17790" w:rsidRDefault="00F92878" w:rsidP="00F92878">
            <w:pPr>
              <w:jc w:val="center"/>
              <w:cnfStyle w:val="000000100000" w:firstRow="0" w:lastRow="0" w:firstColumn="0" w:lastColumn="0" w:oddVBand="0" w:evenVBand="0" w:oddHBand="1" w:evenHBand="0" w:firstRowFirstColumn="0" w:firstRowLastColumn="0" w:lastRowFirstColumn="0" w:lastRowLastColumn="0"/>
              <w:rPr>
                <w:del w:id="498" w:author="Philipp Alexander Linden" w:date="2020-07-07T15:16:00Z"/>
                <w:color w:val="auto"/>
                <w:sz w:val="16"/>
                <w:szCs w:val="16"/>
                <w:lang w:val="en-US"/>
              </w:rPr>
            </w:pPr>
            <w:del w:id="499" w:author="Philipp Alexander Linden" w:date="2020-07-07T15:16:00Z">
              <w:r w:rsidRPr="00C3071E" w:rsidDel="00B17790">
                <w:rPr>
                  <w:color w:val="auto"/>
                  <w:sz w:val="16"/>
                  <w:szCs w:val="16"/>
                  <w:lang w:val="en-US"/>
                </w:rPr>
                <w:delText>JP_KR</w:delText>
              </w:r>
            </w:del>
          </w:p>
          <w:p w14:paraId="56FEB058" w14:textId="67AEDB2B" w:rsidR="00F92878" w:rsidRPr="00C3071E" w:rsidDel="00B17790" w:rsidRDefault="00F92878" w:rsidP="00F92878">
            <w:pPr>
              <w:jc w:val="center"/>
              <w:cnfStyle w:val="000000100000" w:firstRow="0" w:lastRow="0" w:firstColumn="0" w:lastColumn="0" w:oddVBand="0" w:evenVBand="0" w:oddHBand="1" w:evenHBand="0" w:firstRowFirstColumn="0" w:firstRowLastColumn="0" w:lastRowFirstColumn="0" w:lastRowLastColumn="0"/>
              <w:rPr>
                <w:del w:id="500" w:author="Philipp Alexander Linden" w:date="2020-07-07T15:16:00Z"/>
                <w:color w:val="auto"/>
                <w:sz w:val="16"/>
                <w:szCs w:val="16"/>
                <w:lang w:val="en-US"/>
              </w:rPr>
            </w:pPr>
            <w:del w:id="501" w:author="Philipp Alexander Linden" w:date="2020-07-07T15:16:00Z">
              <w:r w:rsidRPr="00C3071E" w:rsidDel="00B17790">
                <w:rPr>
                  <w:color w:val="auto"/>
                  <w:sz w:val="16"/>
                  <w:szCs w:val="16"/>
                  <w:lang w:val="en-US"/>
                </w:rPr>
                <w:delText>(0.94)</w:delText>
              </w:r>
            </w:del>
          </w:p>
        </w:tc>
        <w:tc>
          <w:tcPr>
            <w:tcW w:w="823" w:type="dxa"/>
            <w:shd w:val="clear" w:color="auto" w:fill="FFFFFF" w:themeFill="background1"/>
            <w:vAlign w:val="center"/>
          </w:tcPr>
          <w:p w14:paraId="03C00820" w14:textId="359D171F" w:rsidR="00F92878" w:rsidRPr="00C3071E" w:rsidDel="00B17790" w:rsidRDefault="00F92878" w:rsidP="00F92878">
            <w:pPr>
              <w:jc w:val="center"/>
              <w:cnfStyle w:val="000000100000" w:firstRow="0" w:lastRow="0" w:firstColumn="0" w:lastColumn="0" w:oddVBand="0" w:evenVBand="0" w:oddHBand="1" w:evenHBand="0" w:firstRowFirstColumn="0" w:firstRowLastColumn="0" w:lastRowFirstColumn="0" w:lastRowLastColumn="0"/>
              <w:rPr>
                <w:del w:id="502" w:author="Philipp Alexander Linden" w:date="2020-07-07T15:16:00Z"/>
                <w:color w:val="auto"/>
                <w:sz w:val="16"/>
                <w:szCs w:val="16"/>
                <w:lang w:val="en-US"/>
              </w:rPr>
            </w:pPr>
            <w:del w:id="503" w:author="Philipp Alexander Linden" w:date="2020-07-07T15:16:00Z">
              <w:r w:rsidRPr="00C3071E" w:rsidDel="00B17790">
                <w:rPr>
                  <w:color w:val="auto"/>
                  <w:sz w:val="16"/>
                  <w:szCs w:val="16"/>
                  <w:lang w:val="en-US"/>
                </w:rPr>
                <w:delText>LU_NL (1,0)</w:delText>
              </w:r>
            </w:del>
          </w:p>
        </w:tc>
        <w:tc>
          <w:tcPr>
            <w:tcW w:w="822" w:type="dxa"/>
            <w:shd w:val="clear" w:color="auto" w:fill="FFFFFF" w:themeFill="background1"/>
            <w:vAlign w:val="center"/>
          </w:tcPr>
          <w:p w14:paraId="629BF150" w14:textId="1E6F5EAB" w:rsidR="00F92878" w:rsidRPr="00C3071E" w:rsidDel="00B17790" w:rsidRDefault="00F92878" w:rsidP="00F92878">
            <w:pPr>
              <w:jc w:val="center"/>
              <w:cnfStyle w:val="000000100000" w:firstRow="0" w:lastRow="0" w:firstColumn="0" w:lastColumn="0" w:oddVBand="0" w:evenVBand="0" w:oddHBand="1" w:evenHBand="0" w:firstRowFirstColumn="0" w:firstRowLastColumn="0" w:lastRowFirstColumn="0" w:lastRowLastColumn="0"/>
              <w:rPr>
                <w:del w:id="504" w:author="Philipp Alexander Linden" w:date="2020-07-07T15:16:00Z"/>
                <w:color w:val="auto"/>
                <w:sz w:val="16"/>
                <w:szCs w:val="16"/>
                <w:lang w:val="en-US"/>
              </w:rPr>
            </w:pPr>
            <w:del w:id="505" w:author="Philipp Alexander Linden" w:date="2020-07-07T15:16:00Z">
              <w:r w:rsidRPr="00C3071E" w:rsidDel="00B17790">
                <w:rPr>
                  <w:color w:val="auto"/>
                  <w:sz w:val="16"/>
                  <w:szCs w:val="16"/>
                  <w:lang w:val="en-US"/>
                </w:rPr>
                <w:delText>S</w:delText>
              </w:r>
              <w:r w:rsidR="005B0787" w:rsidDel="00B17790">
                <w:rPr>
                  <w:color w:val="auto"/>
                  <w:sz w:val="16"/>
                  <w:szCs w:val="16"/>
                  <w:lang w:val="en-US"/>
                </w:rPr>
                <w:delText>I</w:delText>
              </w:r>
              <w:r w:rsidRPr="00C3071E" w:rsidDel="00B17790">
                <w:rPr>
                  <w:color w:val="auto"/>
                  <w:sz w:val="16"/>
                  <w:szCs w:val="16"/>
                  <w:lang w:val="en-US"/>
                </w:rPr>
                <w:delText>_S</w:delText>
              </w:r>
              <w:r w:rsidR="005B0787" w:rsidDel="00B17790">
                <w:rPr>
                  <w:color w:val="auto"/>
                  <w:sz w:val="16"/>
                  <w:szCs w:val="16"/>
                  <w:lang w:val="en-US"/>
                </w:rPr>
                <w:delText>K</w:delText>
              </w:r>
            </w:del>
          </w:p>
          <w:p w14:paraId="1596BAB5" w14:textId="67C2D98E" w:rsidR="00F92878" w:rsidRPr="00C3071E" w:rsidDel="00B17790" w:rsidRDefault="00F92878" w:rsidP="00F92878">
            <w:pPr>
              <w:jc w:val="center"/>
              <w:cnfStyle w:val="000000100000" w:firstRow="0" w:lastRow="0" w:firstColumn="0" w:lastColumn="0" w:oddVBand="0" w:evenVBand="0" w:oddHBand="1" w:evenHBand="0" w:firstRowFirstColumn="0" w:firstRowLastColumn="0" w:lastRowFirstColumn="0" w:lastRowLastColumn="0"/>
              <w:rPr>
                <w:del w:id="506" w:author="Philipp Alexander Linden" w:date="2020-07-07T15:16:00Z"/>
                <w:color w:val="auto"/>
                <w:sz w:val="16"/>
                <w:szCs w:val="16"/>
                <w:lang w:val="en-US"/>
              </w:rPr>
            </w:pPr>
            <w:del w:id="507" w:author="Philipp Alexander Linden" w:date="2020-07-07T15:16:00Z">
              <w:r w:rsidRPr="00C3071E" w:rsidDel="00B17790">
                <w:rPr>
                  <w:color w:val="auto"/>
                  <w:sz w:val="16"/>
                  <w:szCs w:val="16"/>
                  <w:lang w:val="en-US"/>
                </w:rPr>
                <w:delText>(0.72)</w:delText>
              </w:r>
            </w:del>
          </w:p>
        </w:tc>
        <w:tc>
          <w:tcPr>
            <w:tcW w:w="822" w:type="dxa"/>
            <w:shd w:val="clear" w:color="auto" w:fill="FFFFFF" w:themeFill="background1"/>
            <w:vAlign w:val="center"/>
          </w:tcPr>
          <w:p w14:paraId="6968FA68" w14:textId="42DC4B46" w:rsidR="00F92878" w:rsidRPr="00C3071E" w:rsidDel="00B17790" w:rsidRDefault="00F92878" w:rsidP="00F92878">
            <w:pPr>
              <w:jc w:val="center"/>
              <w:cnfStyle w:val="000000100000" w:firstRow="0" w:lastRow="0" w:firstColumn="0" w:lastColumn="0" w:oddVBand="0" w:evenVBand="0" w:oddHBand="1" w:evenHBand="0" w:firstRowFirstColumn="0" w:firstRowLastColumn="0" w:lastRowFirstColumn="0" w:lastRowLastColumn="0"/>
              <w:rPr>
                <w:del w:id="508" w:author="Philipp Alexander Linden" w:date="2020-07-07T15:16:00Z"/>
                <w:color w:val="auto"/>
                <w:sz w:val="16"/>
                <w:szCs w:val="16"/>
                <w:lang w:val="en-US"/>
              </w:rPr>
            </w:pPr>
            <w:del w:id="509" w:author="Philipp Alexander Linden" w:date="2020-07-07T15:16:00Z">
              <w:r w:rsidRPr="00C3071E" w:rsidDel="00B17790">
                <w:rPr>
                  <w:color w:val="auto"/>
                  <w:sz w:val="16"/>
                  <w:szCs w:val="16"/>
                  <w:lang w:val="en-US"/>
                </w:rPr>
                <w:delText>ES_US</w:delText>
              </w:r>
            </w:del>
          </w:p>
          <w:p w14:paraId="5285647B" w14:textId="03192C7D" w:rsidR="00F92878" w:rsidRPr="00C3071E" w:rsidDel="00B17790" w:rsidRDefault="00F92878" w:rsidP="00F92878">
            <w:pPr>
              <w:jc w:val="center"/>
              <w:cnfStyle w:val="000000100000" w:firstRow="0" w:lastRow="0" w:firstColumn="0" w:lastColumn="0" w:oddVBand="0" w:evenVBand="0" w:oddHBand="1" w:evenHBand="0" w:firstRowFirstColumn="0" w:firstRowLastColumn="0" w:lastRowFirstColumn="0" w:lastRowLastColumn="0"/>
              <w:rPr>
                <w:del w:id="510" w:author="Philipp Alexander Linden" w:date="2020-07-07T15:16:00Z"/>
                <w:color w:val="auto"/>
                <w:sz w:val="16"/>
                <w:szCs w:val="16"/>
                <w:lang w:val="en-US"/>
              </w:rPr>
            </w:pPr>
            <w:del w:id="511" w:author="Philipp Alexander Linden" w:date="2020-07-07T15:16:00Z">
              <w:r w:rsidRPr="00C3071E" w:rsidDel="00B17790">
                <w:rPr>
                  <w:color w:val="auto"/>
                  <w:sz w:val="16"/>
                  <w:szCs w:val="16"/>
                  <w:lang w:val="en-US"/>
                </w:rPr>
                <w:delText>(0.94)</w:delText>
              </w:r>
            </w:del>
          </w:p>
        </w:tc>
        <w:tc>
          <w:tcPr>
            <w:tcW w:w="822" w:type="dxa"/>
            <w:shd w:val="clear" w:color="auto" w:fill="FFFFFF" w:themeFill="background1"/>
            <w:vAlign w:val="center"/>
          </w:tcPr>
          <w:p w14:paraId="3C842BBA" w14:textId="77CC71DA" w:rsidR="00F92878" w:rsidRPr="00C3071E" w:rsidDel="00B17790" w:rsidRDefault="00F92878" w:rsidP="00F92878">
            <w:pPr>
              <w:jc w:val="center"/>
              <w:cnfStyle w:val="000000100000" w:firstRow="0" w:lastRow="0" w:firstColumn="0" w:lastColumn="0" w:oddVBand="0" w:evenVBand="0" w:oddHBand="1" w:evenHBand="0" w:firstRowFirstColumn="0" w:firstRowLastColumn="0" w:lastRowFirstColumn="0" w:lastRowLastColumn="0"/>
              <w:rPr>
                <w:del w:id="512" w:author="Philipp Alexander Linden" w:date="2020-07-07T15:16:00Z"/>
                <w:color w:val="auto"/>
                <w:sz w:val="16"/>
                <w:szCs w:val="16"/>
                <w:lang w:val="en-US"/>
              </w:rPr>
            </w:pPr>
          </w:p>
        </w:tc>
        <w:tc>
          <w:tcPr>
            <w:tcW w:w="823" w:type="dxa"/>
            <w:shd w:val="clear" w:color="auto" w:fill="FFFFFF" w:themeFill="background1"/>
            <w:vAlign w:val="center"/>
          </w:tcPr>
          <w:p w14:paraId="358E4754" w14:textId="7938AC1C" w:rsidR="00F92878" w:rsidRPr="00C3071E" w:rsidDel="00B17790" w:rsidRDefault="00F92878" w:rsidP="00F92878">
            <w:pPr>
              <w:jc w:val="center"/>
              <w:cnfStyle w:val="000000100000" w:firstRow="0" w:lastRow="0" w:firstColumn="0" w:lastColumn="0" w:oddVBand="0" w:evenVBand="0" w:oddHBand="1" w:evenHBand="0" w:firstRowFirstColumn="0" w:firstRowLastColumn="0" w:lastRowFirstColumn="0" w:lastRowLastColumn="0"/>
              <w:rPr>
                <w:del w:id="513" w:author="Philipp Alexander Linden" w:date="2020-07-07T15:16:00Z"/>
                <w:color w:val="auto"/>
                <w:sz w:val="16"/>
                <w:szCs w:val="16"/>
                <w:lang w:val="en-US"/>
              </w:rPr>
            </w:pPr>
          </w:p>
        </w:tc>
      </w:tr>
      <w:tr w:rsidR="00F92878" w:rsidRPr="008233BC" w:rsidDel="00B17790" w14:paraId="55414D44" w14:textId="2AD74381" w:rsidTr="00F92878">
        <w:trPr>
          <w:trHeight w:val="680"/>
          <w:del w:id="514" w:author="Philipp Alexander Linden" w:date="2020-07-07T15:16:00Z"/>
        </w:trPr>
        <w:tc>
          <w:tcPr>
            <w:cnfStyle w:val="001000000000" w:firstRow="0" w:lastRow="0" w:firstColumn="1" w:lastColumn="0" w:oddVBand="0" w:evenVBand="0" w:oddHBand="0" w:evenHBand="0" w:firstRowFirstColumn="0" w:firstRowLastColumn="0" w:lastRowFirstColumn="0" w:lastRowLastColumn="0"/>
            <w:tcW w:w="1105" w:type="dxa"/>
            <w:shd w:val="clear" w:color="auto" w:fill="FFFFFF" w:themeFill="background1"/>
            <w:vAlign w:val="center"/>
          </w:tcPr>
          <w:p w14:paraId="719A8F6B" w14:textId="5F20B546" w:rsidR="00F92878" w:rsidRPr="00C3071E" w:rsidDel="00B17790" w:rsidRDefault="00F92878" w:rsidP="00F92878">
            <w:pPr>
              <w:spacing w:line="276" w:lineRule="auto"/>
              <w:rPr>
                <w:del w:id="515" w:author="Philipp Alexander Linden" w:date="2020-07-07T15:16:00Z"/>
                <w:b w:val="0"/>
                <w:bCs w:val="0"/>
                <w:caps w:val="0"/>
                <w:color w:val="auto"/>
                <w:sz w:val="16"/>
                <w:szCs w:val="16"/>
                <w:lang w:val="en-US"/>
              </w:rPr>
            </w:pPr>
            <w:del w:id="516" w:author="Philipp Alexander Linden" w:date="2020-07-07T15:16:00Z">
              <w:r w:rsidRPr="00C3071E" w:rsidDel="00B17790">
                <w:rPr>
                  <w:b w:val="0"/>
                  <w:bCs w:val="0"/>
                  <w:caps w:val="0"/>
                  <w:color w:val="auto"/>
                  <w:sz w:val="16"/>
                  <w:szCs w:val="16"/>
                  <w:lang w:val="en-US"/>
                </w:rPr>
                <w:delText>≥</w:delText>
              </w:r>
              <w:r w:rsidDel="00B17790">
                <w:rPr>
                  <w:b w:val="0"/>
                  <w:bCs w:val="0"/>
                  <w:caps w:val="0"/>
                  <w:color w:val="auto"/>
                  <w:sz w:val="16"/>
                  <w:szCs w:val="16"/>
                  <w:lang w:val="en-US"/>
                </w:rPr>
                <w:delText xml:space="preserve"> </w:delText>
              </w:r>
              <w:r w:rsidRPr="00C3071E" w:rsidDel="00B17790">
                <w:rPr>
                  <w:b w:val="0"/>
                  <w:bCs w:val="0"/>
                  <w:caps w:val="0"/>
                  <w:color w:val="auto"/>
                  <w:sz w:val="16"/>
                  <w:szCs w:val="16"/>
                  <w:lang w:val="en-US"/>
                </w:rPr>
                <w:delText>0</w:delText>
              </w:r>
              <w:r w:rsidDel="00B17790">
                <w:rPr>
                  <w:b w:val="0"/>
                  <w:bCs w:val="0"/>
                  <w:caps w:val="0"/>
                  <w:color w:val="auto"/>
                  <w:sz w:val="16"/>
                  <w:szCs w:val="16"/>
                  <w:lang w:val="en-US"/>
                </w:rPr>
                <w:delText>.</w:delText>
              </w:r>
              <w:r w:rsidRPr="00C3071E" w:rsidDel="00B17790">
                <w:rPr>
                  <w:b w:val="0"/>
                  <w:bCs w:val="0"/>
                  <w:caps w:val="0"/>
                  <w:color w:val="auto"/>
                  <w:sz w:val="16"/>
                  <w:szCs w:val="16"/>
                  <w:lang w:val="en-US"/>
                </w:rPr>
                <w:delText>9</w:delText>
              </w:r>
              <w:r w:rsidDel="00B17790">
                <w:rPr>
                  <w:b w:val="0"/>
                  <w:bCs w:val="0"/>
                  <w:caps w:val="0"/>
                  <w:color w:val="auto"/>
                  <w:sz w:val="16"/>
                  <w:szCs w:val="16"/>
                  <w:lang w:val="en-US"/>
                </w:rPr>
                <w:delText xml:space="preserve"> cluster ties</w:delText>
              </w:r>
            </w:del>
          </w:p>
        </w:tc>
        <w:tc>
          <w:tcPr>
            <w:tcW w:w="822" w:type="dxa"/>
            <w:tcBorders>
              <w:right w:val="nil"/>
            </w:tcBorders>
            <w:shd w:val="clear" w:color="auto" w:fill="FFFFFF" w:themeFill="background1"/>
            <w:vAlign w:val="center"/>
          </w:tcPr>
          <w:p w14:paraId="0BF2D081" w14:textId="4E8DD56A" w:rsidR="00F92878" w:rsidRPr="00B6557F" w:rsidDel="00B17790" w:rsidRDefault="00F92878" w:rsidP="00F92878">
            <w:pPr>
              <w:jc w:val="center"/>
              <w:cnfStyle w:val="000000000000" w:firstRow="0" w:lastRow="0" w:firstColumn="0" w:lastColumn="0" w:oddVBand="0" w:evenVBand="0" w:oddHBand="0" w:evenHBand="0" w:firstRowFirstColumn="0" w:firstRowLastColumn="0" w:lastRowFirstColumn="0" w:lastRowLastColumn="0"/>
              <w:rPr>
                <w:del w:id="517" w:author="Philipp Alexander Linden" w:date="2020-07-07T15:16:00Z"/>
                <w:color w:val="auto"/>
                <w:sz w:val="16"/>
                <w:szCs w:val="16"/>
                <w:lang w:val="en-US"/>
              </w:rPr>
            </w:pPr>
            <w:del w:id="518" w:author="Philipp Alexander Linden" w:date="2020-07-07T15:16:00Z">
              <w:r w:rsidRPr="00B6557F" w:rsidDel="00B17790">
                <w:rPr>
                  <w:color w:val="auto"/>
                  <w:sz w:val="16"/>
                  <w:szCs w:val="16"/>
                  <w:lang w:val="en-US"/>
                </w:rPr>
                <w:delText>CZ_LV</w:delText>
              </w:r>
            </w:del>
          </w:p>
          <w:p w14:paraId="7D359EEE" w14:textId="071290E1" w:rsidR="00F92878" w:rsidRPr="00C3071E" w:rsidDel="00B17790" w:rsidRDefault="00F92878" w:rsidP="00F92878">
            <w:pPr>
              <w:jc w:val="center"/>
              <w:cnfStyle w:val="000000000000" w:firstRow="0" w:lastRow="0" w:firstColumn="0" w:lastColumn="0" w:oddVBand="0" w:evenVBand="0" w:oddHBand="0" w:evenHBand="0" w:firstRowFirstColumn="0" w:firstRowLastColumn="0" w:lastRowFirstColumn="0" w:lastRowLastColumn="0"/>
              <w:rPr>
                <w:del w:id="519" w:author="Philipp Alexander Linden" w:date="2020-07-07T15:16:00Z"/>
                <w:color w:val="auto"/>
                <w:sz w:val="16"/>
                <w:szCs w:val="16"/>
                <w:lang w:val="en-US"/>
              </w:rPr>
            </w:pPr>
            <w:del w:id="520" w:author="Philipp Alexander Linden" w:date="2020-07-07T15:16:00Z">
              <w:r w:rsidRPr="00C3071E" w:rsidDel="00B17790">
                <w:rPr>
                  <w:color w:val="auto"/>
                  <w:sz w:val="16"/>
                  <w:szCs w:val="16"/>
                  <w:lang w:val="en-US"/>
                </w:rPr>
                <w:delText>CZ_PL LV_PL</w:delText>
              </w:r>
            </w:del>
          </w:p>
          <w:p w14:paraId="5AEFAAD8" w14:textId="6E4CB6A4" w:rsidR="00F92878" w:rsidRPr="00C3071E" w:rsidDel="00B17790" w:rsidRDefault="00F92878" w:rsidP="00F92878">
            <w:pPr>
              <w:jc w:val="center"/>
              <w:cnfStyle w:val="000000000000" w:firstRow="0" w:lastRow="0" w:firstColumn="0" w:lastColumn="0" w:oddVBand="0" w:evenVBand="0" w:oddHBand="0" w:evenHBand="0" w:firstRowFirstColumn="0" w:firstRowLastColumn="0" w:lastRowFirstColumn="0" w:lastRowLastColumn="0"/>
              <w:rPr>
                <w:del w:id="521" w:author="Philipp Alexander Linden" w:date="2020-07-07T15:16:00Z"/>
                <w:color w:val="auto"/>
                <w:sz w:val="16"/>
                <w:szCs w:val="16"/>
                <w:lang w:val="en-US"/>
              </w:rPr>
            </w:pPr>
          </w:p>
        </w:tc>
        <w:tc>
          <w:tcPr>
            <w:tcW w:w="822" w:type="dxa"/>
            <w:shd w:val="clear" w:color="auto" w:fill="FFFFFF" w:themeFill="background1"/>
            <w:vAlign w:val="center"/>
          </w:tcPr>
          <w:p w14:paraId="40BD62B7" w14:textId="108CEACE" w:rsidR="00F92878" w:rsidRPr="00C3071E" w:rsidDel="00B17790" w:rsidRDefault="00F92878" w:rsidP="00F92878">
            <w:pPr>
              <w:jc w:val="center"/>
              <w:cnfStyle w:val="000000000000" w:firstRow="0" w:lastRow="0" w:firstColumn="0" w:lastColumn="0" w:oddVBand="0" w:evenVBand="0" w:oddHBand="0" w:evenHBand="0" w:firstRowFirstColumn="0" w:firstRowLastColumn="0" w:lastRowFirstColumn="0" w:lastRowLastColumn="0"/>
              <w:rPr>
                <w:del w:id="522" w:author="Philipp Alexander Linden" w:date="2020-07-07T15:16:00Z"/>
                <w:color w:val="auto"/>
                <w:sz w:val="16"/>
                <w:szCs w:val="16"/>
                <w:lang w:val="en-US"/>
              </w:rPr>
            </w:pPr>
            <w:del w:id="523" w:author="Philipp Alexander Linden" w:date="2020-07-07T15:16:00Z">
              <w:r w:rsidRPr="00B17790" w:rsidDel="00B17790">
                <w:rPr>
                  <w:color w:val="auto"/>
                  <w:sz w:val="16"/>
                  <w:szCs w:val="16"/>
                  <w:lang w:val="en-US"/>
                  <w:rPrChange w:id="524" w:author="Philipp Alexander Linden" w:date="2020-07-07T15:16:00Z">
                    <w:rPr>
                      <w:color w:val="auto"/>
                      <w:sz w:val="16"/>
                      <w:szCs w:val="16"/>
                    </w:rPr>
                  </w:rPrChange>
                </w:rPr>
                <w:delText>FI_DE</w:delText>
              </w:r>
            </w:del>
          </w:p>
        </w:tc>
        <w:tc>
          <w:tcPr>
            <w:tcW w:w="822" w:type="dxa"/>
            <w:tcBorders>
              <w:right w:val="nil"/>
            </w:tcBorders>
            <w:shd w:val="clear" w:color="auto" w:fill="FFFFFF" w:themeFill="background1"/>
            <w:vAlign w:val="center"/>
          </w:tcPr>
          <w:p w14:paraId="0E87815A" w14:textId="109F5FFC" w:rsidR="00F92878" w:rsidRPr="00C3071E" w:rsidDel="00B17790" w:rsidRDefault="00F92878" w:rsidP="00F92878">
            <w:pPr>
              <w:jc w:val="center"/>
              <w:cnfStyle w:val="000000000000" w:firstRow="0" w:lastRow="0" w:firstColumn="0" w:lastColumn="0" w:oddVBand="0" w:evenVBand="0" w:oddHBand="0" w:evenHBand="0" w:firstRowFirstColumn="0" w:firstRowLastColumn="0" w:lastRowFirstColumn="0" w:lastRowLastColumn="0"/>
              <w:rPr>
                <w:del w:id="525" w:author="Philipp Alexander Linden" w:date="2020-07-07T15:16:00Z"/>
                <w:color w:val="auto"/>
                <w:sz w:val="16"/>
                <w:szCs w:val="16"/>
                <w:lang w:val="en-US"/>
              </w:rPr>
            </w:pPr>
            <w:del w:id="526" w:author="Philipp Alexander Linden" w:date="2020-07-07T15:16:00Z">
              <w:r w:rsidRPr="00C3071E" w:rsidDel="00B17790">
                <w:rPr>
                  <w:color w:val="auto"/>
                  <w:sz w:val="16"/>
                  <w:szCs w:val="16"/>
                  <w:lang w:val="en-US"/>
                </w:rPr>
                <w:delText>DK_IE</w:delText>
              </w:r>
            </w:del>
          </w:p>
          <w:p w14:paraId="7F7A0141" w14:textId="13B00E91" w:rsidR="00F92878" w:rsidRPr="00C3071E" w:rsidDel="00B17790" w:rsidRDefault="00F92878" w:rsidP="00F92878">
            <w:pPr>
              <w:jc w:val="center"/>
              <w:cnfStyle w:val="000000000000" w:firstRow="0" w:lastRow="0" w:firstColumn="0" w:lastColumn="0" w:oddVBand="0" w:evenVBand="0" w:oddHBand="0" w:evenHBand="0" w:firstRowFirstColumn="0" w:firstRowLastColumn="0" w:lastRowFirstColumn="0" w:lastRowLastColumn="0"/>
              <w:rPr>
                <w:del w:id="527" w:author="Philipp Alexander Linden" w:date="2020-07-07T15:16:00Z"/>
                <w:color w:val="auto"/>
                <w:sz w:val="16"/>
                <w:szCs w:val="16"/>
                <w:lang w:val="en-US"/>
              </w:rPr>
            </w:pPr>
            <w:del w:id="528" w:author="Philipp Alexander Linden" w:date="2020-07-07T15:16:00Z">
              <w:r w:rsidRPr="00C3071E" w:rsidDel="00B17790">
                <w:rPr>
                  <w:color w:val="auto"/>
                  <w:sz w:val="16"/>
                  <w:szCs w:val="16"/>
                  <w:lang w:val="en-US"/>
                </w:rPr>
                <w:delText>DK_NO</w:delText>
              </w:r>
            </w:del>
          </w:p>
          <w:p w14:paraId="068F1739" w14:textId="7653E880" w:rsidR="00F92878" w:rsidRPr="00C3071E" w:rsidDel="00B17790" w:rsidRDefault="00F92878" w:rsidP="00F92878">
            <w:pPr>
              <w:jc w:val="center"/>
              <w:cnfStyle w:val="000000000000" w:firstRow="0" w:lastRow="0" w:firstColumn="0" w:lastColumn="0" w:oddVBand="0" w:evenVBand="0" w:oddHBand="0" w:evenHBand="0" w:firstRowFirstColumn="0" w:firstRowLastColumn="0" w:lastRowFirstColumn="0" w:lastRowLastColumn="0"/>
              <w:rPr>
                <w:del w:id="529" w:author="Philipp Alexander Linden" w:date="2020-07-07T15:16:00Z"/>
                <w:color w:val="auto"/>
                <w:sz w:val="16"/>
                <w:szCs w:val="16"/>
                <w:lang w:val="en-US"/>
              </w:rPr>
            </w:pPr>
            <w:del w:id="530" w:author="Philipp Alexander Linden" w:date="2020-07-07T15:16:00Z">
              <w:r w:rsidRPr="00C3071E" w:rsidDel="00B17790">
                <w:rPr>
                  <w:color w:val="auto"/>
                  <w:sz w:val="16"/>
                  <w:szCs w:val="16"/>
                  <w:lang w:val="en-US"/>
                </w:rPr>
                <w:delText>DK_SE</w:delText>
              </w:r>
            </w:del>
          </w:p>
          <w:p w14:paraId="3A7A9BE1" w14:textId="2A99F9F8" w:rsidR="00F92878" w:rsidRPr="00C3071E" w:rsidDel="00B17790" w:rsidRDefault="00F92878" w:rsidP="00F92878">
            <w:pPr>
              <w:jc w:val="center"/>
              <w:cnfStyle w:val="000000000000" w:firstRow="0" w:lastRow="0" w:firstColumn="0" w:lastColumn="0" w:oddVBand="0" w:evenVBand="0" w:oddHBand="0" w:evenHBand="0" w:firstRowFirstColumn="0" w:firstRowLastColumn="0" w:lastRowFirstColumn="0" w:lastRowLastColumn="0"/>
              <w:rPr>
                <w:del w:id="531" w:author="Philipp Alexander Linden" w:date="2020-07-07T15:16:00Z"/>
                <w:color w:val="auto"/>
                <w:sz w:val="16"/>
                <w:szCs w:val="16"/>
                <w:lang w:val="en-US"/>
              </w:rPr>
            </w:pPr>
            <w:del w:id="532" w:author="Philipp Alexander Linden" w:date="2020-07-07T15:16:00Z">
              <w:r w:rsidRPr="00C3071E" w:rsidDel="00B17790">
                <w:rPr>
                  <w:color w:val="auto"/>
                  <w:sz w:val="16"/>
                  <w:szCs w:val="16"/>
                  <w:lang w:val="en-US"/>
                </w:rPr>
                <w:delText>IE_NO</w:delText>
              </w:r>
            </w:del>
          </w:p>
          <w:p w14:paraId="0CBAED18" w14:textId="4EA9E474" w:rsidR="00F92878" w:rsidRPr="00C3071E" w:rsidDel="00B17790" w:rsidRDefault="00F92878" w:rsidP="00F92878">
            <w:pPr>
              <w:jc w:val="center"/>
              <w:cnfStyle w:val="000000000000" w:firstRow="0" w:lastRow="0" w:firstColumn="0" w:lastColumn="0" w:oddVBand="0" w:evenVBand="0" w:oddHBand="0" w:evenHBand="0" w:firstRowFirstColumn="0" w:firstRowLastColumn="0" w:lastRowFirstColumn="0" w:lastRowLastColumn="0"/>
              <w:rPr>
                <w:del w:id="533" w:author="Philipp Alexander Linden" w:date="2020-07-07T15:16:00Z"/>
                <w:color w:val="auto"/>
                <w:sz w:val="16"/>
                <w:szCs w:val="16"/>
                <w:lang w:val="en-US"/>
              </w:rPr>
            </w:pPr>
            <w:del w:id="534" w:author="Philipp Alexander Linden" w:date="2020-07-07T15:16:00Z">
              <w:r w:rsidRPr="00C3071E" w:rsidDel="00B17790">
                <w:rPr>
                  <w:color w:val="auto"/>
                  <w:sz w:val="16"/>
                  <w:szCs w:val="16"/>
                  <w:lang w:val="en-US"/>
                </w:rPr>
                <w:delText>IE_SE</w:delText>
              </w:r>
            </w:del>
          </w:p>
          <w:p w14:paraId="162B449A" w14:textId="40291087" w:rsidR="00F92878" w:rsidRPr="00C3071E" w:rsidDel="00B17790" w:rsidRDefault="00F92878" w:rsidP="00F92878">
            <w:pPr>
              <w:jc w:val="center"/>
              <w:cnfStyle w:val="000000000000" w:firstRow="0" w:lastRow="0" w:firstColumn="0" w:lastColumn="0" w:oddVBand="0" w:evenVBand="0" w:oddHBand="0" w:evenHBand="0" w:firstRowFirstColumn="0" w:firstRowLastColumn="0" w:lastRowFirstColumn="0" w:lastRowLastColumn="0"/>
              <w:rPr>
                <w:del w:id="535" w:author="Philipp Alexander Linden" w:date="2020-07-07T15:16:00Z"/>
                <w:color w:val="auto"/>
                <w:sz w:val="16"/>
                <w:szCs w:val="16"/>
                <w:lang w:val="en-US"/>
              </w:rPr>
            </w:pPr>
            <w:del w:id="536" w:author="Philipp Alexander Linden" w:date="2020-07-07T15:16:00Z">
              <w:r w:rsidRPr="00C3071E" w:rsidDel="00B17790">
                <w:rPr>
                  <w:color w:val="auto"/>
                  <w:sz w:val="16"/>
                  <w:szCs w:val="16"/>
                  <w:lang w:val="en-US"/>
                </w:rPr>
                <w:delText>NO_SE</w:delText>
              </w:r>
            </w:del>
          </w:p>
        </w:tc>
        <w:tc>
          <w:tcPr>
            <w:tcW w:w="822" w:type="dxa"/>
            <w:tcBorders>
              <w:left w:val="nil"/>
            </w:tcBorders>
            <w:shd w:val="clear" w:color="auto" w:fill="FFFFFF" w:themeFill="background1"/>
            <w:vAlign w:val="center"/>
          </w:tcPr>
          <w:p w14:paraId="7B399CC1" w14:textId="7DE29EAB" w:rsidR="00F92878" w:rsidRPr="00C3071E" w:rsidDel="00B17790" w:rsidRDefault="00F92878" w:rsidP="00F92878">
            <w:pPr>
              <w:jc w:val="center"/>
              <w:cnfStyle w:val="000000000000" w:firstRow="0" w:lastRow="0" w:firstColumn="0" w:lastColumn="0" w:oddVBand="0" w:evenVBand="0" w:oddHBand="0" w:evenHBand="0" w:firstRowFirstColumn="0" w:firstRowLastColumn="0" w:lastRowFirstColumn="0" w:lastRowLastColumn="0"/>
              <w:rPr>
                <w:del w:id="537" w:author="Philipp Alexander Linden" w:date="2020-07-07T15:16:00Z"/>
                <w:color w:val="auto"/>
                <w:sz w:val="16"/>
                <w:szCs w:val="16"/>
                <w:lang w:val="en-US"/>
              </w:rPr>
            </w:pPr>
            <w:del w:id="538" w:author="Philipp Alexander Linden" w:date="2020-07-07T15:16:00Z">
              <w:r w:rsidRPr="00C3071E" w:rsidDel="00B17790">
                <w:rPr>
                  <w:color w:val="auto"/>
                  <w:sz w:val="16"/>
                  <w:szCs w:val="16"/>
                  <w:lang w:val="en-US"/>
                </w:rPr>
                <w:delText>JP_KR</w:delText>
              </w:r>
            </w:del>
          </w:p>
        </w:tc>
        <w:tc>
          <w:tcPr>
            <w:tcW w:w="823" w:type="dxa"/>
            <w:shd w:val="clear" w:color="auto" w:fill="FFFFFF" w:themeFill="background1"/>
            <w:vAlign w:val="center"/>
          </w:tcPr>
          <w:p w14:paraId="2925857A" w14:textId="3D5E30D8" w:rsidR="00F92878" w:rsidRPr="00C3071E" w:rsidDel="00B17790" w:rsidRDefault="00F92878" w:rsidP="00F92878">
            <w:pPr>
              <w:jc w:val="center"/>
              <w:cnfStyle w:val="000000000000" w:firstRow="0" w:lastRow="0" w:firstColumn="0" w:lastColumn="0" w:oddVBand="0" w:evenVBand="0" w:oddHBand="0" w:evenHBand="0" w:firstRowFirstColumn="0" w:firstRowLastColumn="0" w:lastRowFirstColumn="0" w:lastRowLastColumn="0"/>
              <w:rPr>
                <w:del w:id="539" w:author="Philipp Alexander Linden" w:date="2020-07-07T15:16:00Z"/>
                <w:color w:val="auto"/>
                <w:sz w:val="16"/>
                <w:szCs w:val="16"/>
                <w:lang w:val="en-US"/>
              </w:rPr>
            </w:pPr>
            <w:del w:id="540" w:author="Philipp Alexander Linden" w:date="2020-07-07T15:16:00Z">
              <w:r w:rsidRPr="00C3071E" w:rsidDel="00B17790">
                <w:rPr>
                  <w:color w:val="auto"/>
                  <w:sz w:val="16"/>
                  <w:szCs w:val="16"/>
                  <w:lang w:val="en-US"/>
                </w:rPr>
                <w:delText>BE_LU</w:delText>
              </w:r>
            </w:del>
          </w:p>
          <w:p w14:paraId="1F7E611B" w14:textId="364E51FF" w:rsidR="00F92878" w:rsidRPr="00C3071E" w:rsidDel="00B17790" w:rsidRDefault="00F92878" w:rsidP="00F92878">
            <w:pPr>
              <w:jc w:val="center"/>
              <w:cnfStyle w:val="000000000000" w:firstRow="0" w:lastRow="0" w:firstColumn="0" w:lastColumn="0" w:oddVBand="0" w:evenVBand="0" w:oddHBand="0" w:evenHBand="0" w:firstRowFirstColumn="0" w:firstRowLastColumn="0" w:lastRowFirstColumn="0" w:lastRowLastColumn="0"/>
              <w:rPr>
                <w:del w:id="541" w:author="Philipp Alexander Linden" w:date="2020-07-07T15:16:00Z"/>
                <w:color w:val="auto"/>
                <w:sz w:val="16"/>
                <w:szCs w:val="16"/>
                <w:lang w:val="en-US"/>
              </w:rPr>
            </w:pPr>
            <w:del w:id="542" w:author="Philipp Alexander Linden" w:date="2020-07-07T15:16:00Z">
              <w:r w:rsidRPr="00C3071E" w:rsidDel="00B17790">
                <w:rPr>
                  <w:color w:val="auto"/>
                  <w:sz w:val="16"/>
                  <w:szCs w:val="16"/>
                  <w:lang w:val="en-US"/>
                </w:rPr>
                <w:delText>BE_NL</w:delText>
              </w:r>
            </w:del>
          </w:p>
          <w:p w14:paraId="4E5FFCBC" w14:textId="7D9BD68A" w:rsidR="00F92878" w:rsidRPr="00B6557F" w:rsidDel="00B17790" w:rsidRDefault="00F92878" w:rsidP="00F92878">
            <w:pPr>
              <w:jc w:val="center"/>
              <w:cnfStyle w:val="000000000000" w:firstRow="0" w:lastRow="0" w:firstColumn="0" w:lastColumn="0" w:oddVBand="0" w:evenVBand="0" w:oddHBand="0" w:evenHBand="0" w:firstRowFirstColumn="0" w:firstRowLastColumn="0" w:lastRowFirstColumn="0" w:lastRowLastColumn="0"/>
              <w:rPr>
                <w:del w:id="543" w:author="Philipp Alexander Linden" w:date="2020-07-07T15:16:00Z"/>
                <w:color w:val="auto"/>
                <w:sz w:val="16"/>
                <w:szCs w:val="16"/>
                <w:lang w:val="en-US"/>
              </w:rPr>
            </w:pPr>
            <w:del w:id="544" w:author="Philipp Alexander Linden" w:date="2020-07-07T15:16:00Z">
              <w:r w:rsidRPr="00B6557F" w:rsidDel="00B17790">
                <w:rPr>
                  <w:color w:val="auto"/>
                  <w:sz w:val="16"/>
                  <w:szCs w:val="16"/>
                  <w:lang w:val="en-US"/>
                </w:rPr>
                <w:delText>LU</w:delText>
              </w:r>
              <w:r w:rsidRPr="00C3071E" w:rsidDel="00B17790">
                <w:rPr>
                  <w:color w:val="auto"/>
                  <w:sz w:val="16"/>
                  <w:szCs w:val="16"/>
                  <w:lang w:val="en-US"/>
                </w:rPr>
                <w:delText>_</w:delText>
              </w:r>
              <w:r w:rsidRPr="00B6557F" w:rsidDel="00B17790">
                <w:rPr>
                  <w:color w:val="auto"/>
                  <w:sz w:val="16"/>
                  <w:szCs w:val="16"/>
                  <w:lang w:val="en-US"/>
                </w:rPr>
                <w:delText>CH</w:delText>
              </w:r>
            </w:del>
          </w:p>
          <w:p w14:paraId="536F8D6A" w14:textId="4AA006B7" w:rsidR="00F92878" w:rsidRPr="00C3071E" w:rsidDel="00B17790" w:rsidRDefault="00F92878" w:rsidP="00F92878">
            <w:pPr>
              <w:jc w:val="center"/>
              <w:cnfStyle w:val="000000000000" w:firstRow="0" w:lastRow="0" w:firstColumn="0" w:lastColumn="0" w:oddVBand="0" w:evenVBand="0" w:oddHBand="0" w:evenHBand="0" w:firstRowFirstColumn="0" w:firstRowLastColumn="0" w:lastRowFirstColumn="0" w:lastRowLastColumn="0"/>
              <w:rPr>
                <w:del w:id="545" w:author="Philipp Alexander Linden" w:date="2020-07-07T15:16:00Z"/>
                <w:color w:val="auto"/>
                <w:sz w:val="16"/>
                <w:szCs w:val="16"/>
                <w:lang w:val="en-US"/>
              </w:rPr>
            </w:pPr>
            <w:del w:id="546" w:author="Philipp Alexander Linden" w:date="2020-07-07T15:16:00Z">
              <w:r w:rsidRPr="00C3071E" w:rsidDel="00B17790">
                <w:rPr>
                  <w:color w:val="auto"/>
                  <w:sz w:val="16"/>
                  <w:szCs w:val="16"/>
                  <w:lang w:val="en-US"/>
                </w:rPr>
                <w:delText>LU_NL</w:delText>
              </w:r>
            </w:del>
          </w:p>
          <w:p w14:paraId="7CDB0949" w14:textId="2A70511B" w:rsidR="00F92878" w:rsidRPr="00C3071E" w:rsidDel="00B17790" w:rsidRDefault="00F92878" w:rsidP="00F92878">
            <w:pPr>
              <w:jc w:val="center"/>
              <w:cnfStyle w:val="000000000000" w:firstRow="0" w:lastRow="0" w:firstColumn="0" w:lastColumn="0" w:oddVBand="0" w:evenVBand="0" w:oddHBand="0" w:evenHBand="0" w:firstRowFirstColumn="0" w:firstRowLastColumn="0" w:lastRowFirstColumn="0" w:lastRowLastColumn="0"/>
              <w:rPr>
                <w:del w:id="547" w:author="Philipp Alexander Linden" w:date="2020-07-07T15:16:00Z"/>
                <w:color w:val="auto"/>
                <w:sz w:val="16"/>
                <w:szCs w:val="16"/>
                <w:lang w:val="en-US"/>
              </w:rPr>
            </w:pPr>
            <w:del w:id="548" w:author="Philipp Alexander Linden" w:date="2020-07-07T15:16:00Z">
              <w:r w:rsidRPr="00C3071E" w:rsidDel="00B17790">
                <w:rPr>
                  <w:color w:val="auto"/>
                  <w:sz w:val="16"/>
                  <w:szCs w:val="16"/>
                  <w:lang w:val="en-US"/>
                </w:rPr>
                <w:delText>NL_CH</w:delText>
              </w:r>
            </w:del>
          </w:p>
        </w:tc>
        <w:tc>
          <w:tcPr>
            <w:tcW w:w="822" w:type="dxa"/>
            <w:shd w:val="clear" w:color="auto" w:fill="FFFFFF" w:themeFill="background1"/>
            <w:vAlign w:val="center"/>
          </w:tcPr>
          <w:p w14:paraId="588F1BD4" w14:textId="31E45532" w:rsidR="00F92878" w:rsidRPr="00C3071E" w:rsidDel="00B17790" w:rsidRDefault="00F92878" w:rsidP="00F92878">
            <w:pPr>
              <w:jc w:val="center"/>
              <w:cnfStyle w:val="000000000000" w:firstRow="0" w:lastRow="0" w:firstColumn="0" w:lastColumn="0" w:oddVBand="0" w:evenVBand="0" w:oddHBand="0" w:evenHBand="0" w:firstRowFirstColumn="0" w:firstRowLastColumn="0" w:lastRowFirstColumn="0" w:lastRowLastColumn="0"/>
              <w:rPr>
                <w:del w:id="549" w:author="Philipp Alexander Linden" w:date="2020-07-07T15:16:00Z"/>
                <w:color w:val="auto"/>
                <w:sz w:val="16"/>
                <w:szCs w:val="16"/>
                <w:lang w:val="en-US"/>
              </w:rPr>
            </w:pPr>
          </w:p>
        </w:tc>
        <w:tc>
          <w:tcPr>
            <w:tcW w:w="822" w:type="dxa"/>
            <w:shd w:val="clear" w:color="auto" w:fill="FFFFFF" w:themeFill="background1"/>
            <w:vAlign w:val="center"/>
          </w:tcPr>
          <w:p w14:paraId="052B8A1B" w14:textId="20520F7F" w:rsidR="00F92878" w:rsidRPr="00C3071E" w:rsidDel="00B17790" w:rsidRDefault="00F92878" w:rsidP="00F92878">
            <w:pPr>
              <w:jc w:val="center"/>
              <w:cnfStyle w:val="000000000000" w:firstRow="0" w:lastRow="0" w:firstColumn="0" w:lastColumn="0" w:oddVBand="0" w:evenVBand="0" w:oddHBand="0" w:evenHBand="0" w:firstRowFirstColumn="0" w:firstRowLastColumn="0" w:lastRowFirstColumn="0" w:lastRowLastColumn="0"/>
              <w:rPr>
                <w:del w:id="550" w:author="Philipp Alexander Linden" w:date="2020-07-07T15:16:00Z"/>
                <w:color w:val="auto"/>
                <w:sz w:val="16"/>
                <w:szCs w:val="16"/>
                <w:lang w:val="en-US"/>
              </w:rPr>
            </w:pPr>
            <w:del w:id="551" w:author="Philipp Alexander Linden" w:date="2020-07-07T15:16:00Z">
              <w:r w:rsidRPr="00C3071E" w:rsidDel="00B17790">
                <w:rPr>
                  <w:color w:val="auto"/>
                  <w:sz w:val="16"/>
                  <w:szCs w:val="16"/>
                  <w:lang w:val="en-US"/>
                </w:rPr>
                <w:delText>ES_US</w:delText>
              </w:r>
            </w:del>
          </w:p>
        </w:tc>
        <w:tc>
          <w:tcPr>
            <w:tcW w:w="822" w:type="dxa"/>
            <w:shd w:val="clear" w:color="auto" w:fill="FFFFFF" w:themeFill="background1"/>
            <w:vAlign w:val="center"/>
          </w:tcPr>
          <w:p w14:paraId="08BC9579" w14:textId="07292FBD" w:rsidR="00F92878" w:rsidRPr="00C3071E" w:rsidDel="00B17790" w:rsidRDefault="00F92878" w:rsidP="00F92878">
            <w:pPr>
              <w:jc w:val="center"/>
              <w:cnfStyle w:val="000000000000" w:firstRow="0" w:lastRow="0" w:firstColumn="0" w:lastColumn="0" w:oddVBand="0" w:evenVBand="0" w:oddHBand="0" w:evenHBand="0" w:firstRowFirstColumn="0" w:firstRowLastColumn="0" w:lastRowFirstColumn="0" w:lastRowLastColumn="0"/>
              <w:rPr>
                <w:del w:id="552" w:author="Philipp Alexander Linden" w:date="2020-07-07T15:16:00Z"/>
                <w:color w:val="auto"/>
                <w:sz w:val="16"/>
                <w:szCs w:val="16"/>
                <w:lang w:val="en-US"/>
              </w:rPr>
            </w:pPr>
          </w:p>
        </w:tc>
        <w:tc>
          <w:tcPr>
            <w:tcW w:w="823" w:type="dxa"/>
            <w:shd w:val="clear" w:color="auto" w:fill="FFFFFF" w:themeFill="background1"/>
            <w:vAlign w:val="center"/>
          </w:tcPr>
          <w:p w14:paraId="45BF0558" w14:textId="52192CC4" w:rsidR="00F92878" w:rsidRPr="00C3071E" w:rsidDel="00B17790" w:rsidRDefault="00F92878" w:rsidP="00F92878">
            <w:pPr>
              <w:jc w:val="center"/>
              <w:cnfStyle w:val="000000000000" w:firstRow="0" w:lastRow="0" w:firstColumn="0" w:lastColumn="0" w:oddVBand="0" w:evenVBand="0" w:oddHBand="0" w:evenHBand="0" w:firstRowFirstColumn="0" w:firstRowLastColumn="0" w:lastRowFirstColumn="0" w:lastRowLastColumn="0"/>
              <w:rPr>
                <w:del w:id="553" w:author="Philipp Alexander Linden" w:date="2020-07-07T15:16:00Z"/>
                <w:color w:val="auto"/>
                <w:sz w:val="16"/>
                <w:szCs w:val="16"/>
                <w:lang w:val="en-US"/>
              </w:rPr>
            </w:pPr>
          </w:p>
        </w:tc>
      </w:tr>
      <w:tr w:rsidR="00F92878" w:rsidRPr="008233BC" w:rsidDel="00B17790" w14:paraId="1CD166CA" w14:textId="681B31FA" w:rsidTr="00F92878">
        <w:trPr>
          <w:cnfStyle w:val="000000100000" w:firstRow="0" w:lastRow="0" w:firstColumn="0" w:lastColumn="0" w:oddVBand="0" w:evenVBand="0" w:oddHBand="1" w:evenHBand="0" w:firstRowFirstColumn="0" w:firstRowLastColumn="0" w:lastRowFirstColumn="0" w:lastRowLastColumn="0"/>
          <w:trHeight w:val="680"/>
          <w:del w:id="554" w:author="Philipp Alexander Linden" w:date="2020-07-07T15:16:00Z"/>
        </w:trPr>
        <w:tc>
          <w:tcPr>
            <w:cnfStyle w:val="001000000000" w:firstRow="0" w:lastRow="0" w:firstColumn="1" w:lastColumn="0" w:oddVBand="0" w:evenVBand="0" w:oddHBand="0" w:evenHBand="0" w:firstRowFirstColumn="0" w:firstRowLastColumn="0" w:lastRowFirstColumn="0" w:lastRowLastColumn="0"/>
            <w:tcW w:w="1105" w:type="dxa"/>
            <w:tcBorders>
              <w:bottom w:val="single" w:sz="12" w:space="0" w:color="auto"/>
            </w:tcBorders>
            <w:shd w:val="clear" w:color="auto" w:fill="FFFFFF" w:themeFill="background1"/>
            <w:vAlign w:val="center"/>
          </w:tcPr>
          <w:p w14:paraId="46EF7CF2" w14:textId="066B53F4" w:rsidR="00F92878" w:rsidDel="00B17790" w:rsidRDefault="00F92878" w:rsidP="00F92878">
            <w:pPr>
              <w:spacing w:line="276" w:lineRule="auto"/>
              <w:rPr>
                <w:del w:id="555" w:author="Philipp Alexander Linden" w:date="2020-07-07T15:16:00Z"/>
                <w:color w:val="auto"/>
                <w:sz w:val="16"/>
                <w:szCs w:val="16"/>
                <w:lang w:val="en-US"/>
              </w:rPr>
            </w:pPr>
            <w:del w:id="556" w:author="Philipp Alexander Linden" w:date="2020-07-07T15:16:00Z">
              <w:r w:rsidDel="00B17790">
                <w:rPr>
                  <w:b w:val="0"/>
                  <w:bCs w:val="0"/>
                  <w:caps w:val="0"/>
                  <w:color w:val="auto"/>
                  <w:sz w:val="16"/>
                  <w:szCs w:val="16"/>
                  <w:lang w:val="en-US"/>
                </w:rPr>
                <w:delText>#</w:delText>
              </w:r>
              <w:r w:rsidRPr="00C3071E" w:rsidDel="00B17790">
                <w:rPr>
                  <w:b w:val="0"/>
                  <w:bCs w:val="0"/>
                  <w:caps w:val="0"/>
                  <w:color w:val="auto"/>
                  <w:sz w:val="16"/>
                  <w:szCs w:val="16"/>
                  <w:lang w:val="en-US"/>
                </w:rPr>
                <w:delText xml:space="preserve"> of ties in </w:delText>
              </w:r>
            </w:del>
          </w:p>
          <w:p w14:paraId="453E1C1E" w14:textId="7F1E9521" w:rsidR="00F92878" w:rsidRPr="00C3071E" w:rsidDel="00B17790" w:rsidRDefault="00F92878" w:rsidP="00F92878">
            <w:pPr>
              <w:spacing w:line="276" w:lineRule="auto"/>
              <w:rPr>
                <w:del w:id="557" w:author="Philipp Alexander Linden" w:date="2020-07-07T15:16:00Z"/>
                <w:color w:val="auto"/>
                <w:sz w:val="16"/>
                <w:szCs w:val="16"/>
                <w:lang w:val="en-US"/>
              </w:rPr>
            </w:pPr>
            <w:del w:id="558" w:author="Philipp Alexander Linden" w:date="2020-07-07T15:16:00Z">
              <w:r w:rsidRPr="00C3071E" w:rsidDel="00B17790">
                <w:rPr>
                  <w:b w:val="0"/>
                  <w:bCs w:val="0"/>
                  <w:caps w:val="0"/>
                  <w:color w:val="auto"/>
                  <w:sz w:val="16"/>
                  <w:szCs w:val="16"/>
                  <w:lang w:val="en-US"/>
                </w:rPr>
                <w:delText>full cluster</w:delText>
              </w:r>
            </w:del>
          </w:p>
        </w:tc>
        <w:tc>
          <w:tcPr>
            <w:tcW w:w="822" w:type="dxa"/>
            <w:tcBorders>
              <w:bottom w:val="single" w:sz="12" w:space="0" w:color="auto"/>
              <w:right w:val="nil"/>
            </w:tcBorders>
            <w:shd w:val="clear" w:color="auto" w:fill="FFFFFF" w:themeFill="background1"/>
            <w:vAlign w:val="center"/>
          </w:tcPr>
          <w:p w14:paraId="5CACE412" w14:textId="26474A9E" w:rsidR="00F92878" w:rsidRPr="00C3071E" w:rsidDel="00B17790" w:rsidRDefault="00F92878" w:rsidP="00F92878">
            <w:pPr>
              <w:jc w:val="center"/>
              <w:cnfStyle w:val="000000100000" w:firstRow="0" w:lastRow="0" w:firstColumn="0" w:lastColumn="0" w:oddVBand="0" w:evenVBand="0" w:oddHBand="1" w:evenHBand="0" w:firstRowFirstColumn="0" w:firstRowLastColumn="0" w:lastRowFirstColumn="0" w:lastRowLastColumn="0"/>
              <w:rPr>
                <w:del w:id="559" w:author="Philipp Alexander Linden" w:date="2020-07-07T15:16:00Z"/>
                <w:color w:val="auto"/>
                <w:sz w:val="16"/>
                <w:szCs w:val="16"/>
                <w:lang w:val="en-US"/>
              </w:rPr>
            </w:pPr>
            <w:del w:id="560" w:author="Philipp Alexander Linden" w:date="2020-07-07T15:16:00Z">
              <w:r w:rsidRPr="00C3071E" w:rsidDel="00B17790">
                <w:rPr>
                  <w:color w:val="auto"/>
                  <w:sz w:val="16"/>
                  <w:szCs w:val="16"/>
                  <w:lang w:val="en-US"/>
                </w:rPr>
                <w:delText>3/3</w:delText>
              </w:r>
            </w:del>
          </w:p>
        </w:tc>
        <w:tc>
          <w:tcPr>
            <w:tcW w:w="822" w:type="dxa"/>
            <w:tcBorders>
              <w:bottom w:val="single" w:sz="12" w:space="0" w:color="auto"/>
            </w:tcBorders>
            <w:shd w:val="clear" w:color="auto" w:fill="FFFFFF" w:themeFill="background1"/>
            <w:vAlign w:val="center"/>
          </w:tcPr>
          <w:p w14:paraId="36F99DA9" w14:textId="48ACBE95" w:rsidR="00F92878" w:rsidRPr="00C3071E" w:rsidDel="00B17790" w:rsidRDefault="00F92878" w:rsidP="00F92878">
            <w:pPr>
              <w:jc w:val="center"/>
              <w:cnfStyle w:val="000000100000" w:firstRow="0" w:lastRow="0" w:firstColumn="0" w:lastColumn="0" w:oddVBand="0" w:evenVBand="0" w:oddHBand="1" w:evenHBand="0" w:firstRowFirstColumn="0" w:firstRowLastColumn="0" w:lastRowFirstColumn="0" w:lastRowLastColumn="0"/>
              <w:rPr>
                <w:del w:id="561" w:author="Philipp Alexander Linden" w:date="2020-07-07T15:16:00Z"/>
                <w:color w:val="auto"/>
                <w:sz w:val="16"/>
                <w:szCs w:val="16"/>
                <w:lang w:val="en-US"/>
              </w:rPr>
            </w:pPr>
            <w:del w:id="562" w:author="Philipp Alexander Linden" w:date="2020-07-07T15:16:00Z">
              <w:r w:rsidRPr="00C3071E" w:rsidDel="00B17790">
                <w:rPr>
                  <w:color w:val="auto"/>
                  <w:sz w:val="16"/>
                  <w:szCs w:val="16"/>
                  <w:lang w:val="en-US"/>
                </w:rPr>
                <w:delText>1/1</w:delText>
              </w:r>
            </w:del>
          </w:p>
        </w:tc>
        <w:tc>
          <w:tcPr>
            <w:tcW w:w="822" w:type="dxa"/>
            <w:tcBorders>
              <w:bottom w:val="single" w:sz="12" w:space="0" w:color="auto"/>
              <w:right w:val="nil"/>
            </w:tcBorders>
            <w:shd w:val="clear" w:color="auto" w:fill="FFFFFF" w:themeFill="background1"/>
            <w:vAlign w:val="center"/>
          </w:tcPr>
          <w:p w14:paraId="5D9BBB58" w14:textId="0A26DBEA" w:rsidR="00F92878" w:rsidRPr="00C3071E" w:rsidDel="00B17790" w:rsidRDefault="00F92878" w:rsidP="00F92878">
            <w:pPr>
              <w:jc w:val="center"/>
              <w:cnfStyle w:val="000000100000" w:firstRow="0" w:lastRow="0" w:firstColumn="0" w:lastColumn="0" w:oddVBand="0" w:evenVBand="0" w:oddHBand="1" w:evenHBand="0" w:firstRowFirstColumn="0" w:firstRowLastColumn="0" w:lastRowFirstColumn="0" w:lastRowLastColumn="0"/>
              <w:rPr>
                <w:del w:id="563" w:author="Philipp Alexander Linden" w:date="2020-07-07T15:16:00Z"/>
                <w:color w:val="auto"/>
                <w:sz w:val="16"/>
                <w:szCs w:val="16"/>
                <w:lang w:val="en-US"/>
              </w:rPr>
            </w:pPr>
            <w:del w:id="564" w:author="Philipp Alexander Linden" w:date="2020-07-07T15:16:00Z">
              <w:r w:rsidRPr="00C3071E" w:rsidDel="00B17790">
                <w:rPr>
                  <w:color w:val="auto"/>
                  <w:sz w:val="16"/>
                  <w:szCs w:val="16"/>
                  <w:lang w:val="en-US"/>
                </w:rPr>
                <w:delText>6/6</w:delText>
              </w:r>
            </w:del>
          </w:p>
        </w:tc>
        <w:tc>
          <w:tcPr>
            <w:tcW w:w="822" w:type="dxa"/>
            <w:tcBorders>
              <w:left w:val="nil"/>
              <w:bottom w:val="single" w:sz="12" w:space="0" w:color="auto"/>
            </w:tcBorders>
            <w:shd w:val="clear" w:color="auto" w:fill="FFFFFF" w:themeFill="background1"/>
            <w:vAlign w:val="center"/>
          </w:tcPr>
          <w:p w14:paraId="7AC992BF" w14:textId="21749A31" w:rsidR="00F92878" w:rsidRPr="00C3071E" w:rsidDel="00B17790" w:rsidRDefault="00F92878" w:rsidP="00F92878">
            <w:pPr>
              <w:jc w:val="center"/>
              <w:cnfStyle w:val="000000100000" w:firstRow="0" w:lastRow="0" w:firstColumn="0" w:lastColumn="0" w:oddVBand="0" w:evenVBand="0" w:oddHBand="1" w:evenHBand="0" w:firstRowFirstColumn="0" w:firstRowLastColumn="0" w:lastRowFirstColumn="0" w:lastRowLastColumn="0"/>
              <w:rPr>
                <w:del w:id="565" w:author="Philipp Alexander Linden" w:date="2020-07-07T15:16:00Z"/>
                <w:color w:val="auto"/>
                <w:sz w:val="16"/>
                <w:szCs w:val="16"/>
                <w:lang w:val="en-US"/>
              </w:rPr>
            </w:pPr>
            <w:del w:id="566" w:author="Philipp Alexander Linden" w:date="2020-07-07T15:16:00Z">
              <w:r w:rsidRPr="00C3071E" w:rsidDel="00B17790">
                <w:rPr>
                  <w:color w:val="auto"/>
                  <w:sz w:val="16"/>
                  <w:szCs w:val="16"/>
                  <w:lang w:val="en-US"/>
                </w:rPr>
                <w:delText>1/1</w:delText>
              </w:r>
            </w:del>
          </w:p>
        </w:tc>
        <w:tc>
          <w:tcPr>
            <w:tcW w:w="823" w:type="dxa"/>
            <w:tcBorders>
              <w:bottom w:val="single" w:sz="12" w:space="0" w:color="auto"/>
            </w:tcBorders>
            <w:shd w:val="clear" w:color="auto" w:fill="FFFFFF" w:themeFill="background1"/>
            <w:vAlign w:val="center"/>
          </w:tcPr>
          <w:p w14:paraId="220FA026" w14:textId="2FAA0BA4" w:rsidR="00F92878" w:rsidRPr="00C3071E" w:rsidDel="00B17790" w:rsidRDefault="00F92878" w:rsidP="00F92878">
            <w:pPr>
              <w:jc w:val="center"/>
              <w:cnfStyle w:val="000000100000" w:firstRow="0" w:lastRow="0" w:firstColumn="0" w:lastColumn="0" w:oddVBand="0" w:evenVBand="0" w:oddHBand="1" w:evenHBand="0" w:firstRowFirstColumn="0" w:firstRowLastColumn="0" w:lastRowFirstColumn="0" w:lastRowLastColumn="0"/>
              <w:rPr>
                <w:del w:id="567" w:author="Philipp Alexander Linden" w:date="2020-07-07T15:16:00Z"/>
                <w:color w:val="auto"/>
                <w:sz w:val="16"/>
                <w:szCs w:val="16"/>
                <w:lang w:val="en-US"/>
              </w:rPr>
            </w:pPr>
            <w:del w:id="568" w:author="Philipp Alexander Linden" w:date="2020-07-07T15:16:00Z">
              <w:r w:rsidRPr="00C3071E" w:rsidDel="00B17790">
                <w:rPr>
                  <w:color w:val="auto"/>
                  <w:sz w:val="16"/>
                  <w:szCs w:val="16"/>
                  <w:lang w:val="en-US"/>
                </w:rPr>
                <w:delText>10/10</w:delText>
              </w:r>
            </w:del>
          </w:p>
        </w:tc>
        <w:tc>
          <w:tcPr>
            <w:tcW w:w="822" w:type="dxa"/>
            <w:tcBorders>
              <w:bottom w:val="single" w:sz="12" w:space="0" w:color="auto"/>
            </w:tcBorders>
            <w:shd w:val="clear" w:color="auto" w:fill="FFFFFF" w:themeFill="background1"/>
            <w:vAlign w:val="center"/>
          </w:tcPr>
          <w:p w14:paraId="4C7FA7E6" w14:textId="3034C5AD" w:rsidR="00F92878" w:rsidRPr="00C3071E" w:rsidDel="00B17790" w:rsidRDefault="00F92878" w:rsidP="00F92878">
            <w:pPr>
              <w:jc w:val="center"/>
              <w:cnfStyle w:val="000000100000" w:firstRow="0" w:lastRow="0" w:firstColumn="0" w:lastColumn="0" w:oddVBand="0" w:evenVBand="0" w:oddHBand="1" w:evenHBand="0" w:firstRowFirstColumn="0" w:firstRowLastColumn="0" w:lastRowFirstColumn="0" w:lastRowLastColumn="0"/>
              <w:rPr>
                <w:del w:id="569" w:author="Philipp Alexander Linden" w:date="2020-07-07T15:16:00Z"/>
                <w:color w:val="auto"/>
                <w:sz w:val="16"/>
                <w:szCs w:val="16"/>
                <w:lang w:val="en-US"/>
              </w:rPr>
            </w:pPr>
            <w:del w:id="570" w:author="Philipp Alexander Linden" w:date="2020-07-07T15:16:00Z">
              <w:r w:rsidRPr="00C3071E" w:rsidDel="00B17790">
                <w:rPr>
                  <w:color w:val="auto"/>
                  <w:sz w:val="16"/>
                  <w:szCs w:val="16"/>
                  <w:lang w:val="en-US"/>
                </w:rPr>
                <w:delText>1/1</w:delText>
              </w:r>
            </w:del>
          </w:p>
        </w:tc>
        <w:tc>
          <w:tcPr>
            <w:tcW w:w="822" w:type="dxa"/>
            <w:tcBorders>
              <w:bottom w:val="single" w:sz="12" w:space="0" w:color="auto"/>
            </w:tcBorders>
            <w:shd w:val="clear" w:color="auto" w:fill="FFFFFF" w:themeFill="background1"/>
            <w:vAlign w:val="center"/>
          </w:tcPr>
          <w:p w14:paraId="5858F114" w14:textId="00F449F8" w:rsidR="00F92878" w:rsidRPr="00C3071E" w:rsidDel="00B17790" w:rsidRDefault="00F92878" w:rsidP="00F92878">
            <w:pPr>
              <w:jc w:val="center"/>
              <w:cnfStyle w:val="000000100000" w:firstRow="0" w:lastRow="0" w:firstColumn="0" w:lastColumn="0" w:oddVBand="0" w:evenVBand="0" w:oddHBand="1" w:evenHBand="0" w:firstRowFirstColumn="0" w:firstRowLastColumn="0" w:lastRowFirstColumn="0" w:lastRowLastColumn="0"/>
              <w:rPr>
                <w:del w:id="571" w:author="Philipp Alexander Linden" w:date="2020-07-07T15:16:00Z"/>
                <w:color w:val="auto"/>
                <w:sz w:val="16"/>
                <w:szCs w:val="16"/>
                <w:lang w:val="en-US"/>
              </w:rPr>
            </w:pPr>
            <w:del w:id="572" w:author="Philipp Alexander Linden" w:date="2020-07-07T15:16:00Z">
              <w:r w:rsidRPr="00C3071E" w:rsidDel="00B17790">
                <w:rPr>
                  <w:color w:val="auto"/>
                  <w:sz w:val="16"/>
                  <w:szCs w:val="16"/>
                  <w:lang w:val="en-US"/>
                </w:rPr>
                <w:delText>9/10</w:delText>
              </w:r>
            </w:del>
          </w:p>
        </w:tc>
        <w:tc>
          <w:tcPr>
            <w:tcW w:w="822" w:type="dxa"/>
            <w:tcBorders>
              <w:bottom w:val="single" w:sz="12" w:space="0" w:color="auto"/>
            </w:tcBorders>
            <w:shd w:val="clear" w:color="auto" w:fill="FFFFFF" w:themeFill="background1"/>
            <w:vAlign w:val="center"/>
          </w:tcPr>
          <w:p w14:paraId="6654C2F4" w14:textId="36C670F5" w:rsidR="00F92878" w:rsidRPr="00C3071E" w:rsidDel="00B17790" w:rsidRDefault="00F92878" w:rsidP="00F92878">
            <w:pPr>
              <w:jc w:val="center"/>
              <w:cnfStyle w:val="000000100000" w:firstRow="0" w:lastRow="0" w:firstColumn="0" w:lastColumn="0" w:oddVBand="0" w:evenVBand="0" w:oddHBand="1" w:evenHBand="0" w:firstRowFirstColumn="0" w:firstRowLastColumn="0" w:lastRowFirstColumn="0" w:lastRowLastColumn="0"/>
              <w:rPr>
                <w:del w:id="573" w:author="Philipp Alexander Linden" w:date="2020-07-07T15:16:00Z"/>
                <w:color w:val="auto"/>
                <w:sz w:val="16"/>
                <w:szCs w:val="16"/>
                <w:lang w:val="en-US"/>
              </w:rPr>
            </w:pPr>
          </w:p>
        </w:tc>
        <w:tc>
          <w:tcPr>
            <w:tcW w:w="823" w:type="dxa"/>
            <w:tcBorders>
              <w:bottom w:val="single" w:sz="12" w:space="0" w:color="auto"/>
            </w:tcBorders>
            <w:shd w:val="clear" w:color="auto" w:fill="FFFFFF" w:themeFill="background1"/>
            <w:vAlign w:val="center"/>
          </w:tcPr>
          <w:p w14:paraId="5CC7F76F" w14:textId="75E833E1" w:rsidR="00F92878" w:rsidRPr="00C3071E" w:rsidDel="00B17790" w:rsidRDefault="00F92878" w:rsidP="00F92878">
            <w:pPr>
              <w:jc w:val="center"/>
              <w:cnfStyle w:val="000000100000" w:firstRow="0" w:lastRow="0" w:firstColumn="0" w:lastColumn="0" w:oddVBand="0" w:evenVBand="0" w:oddHBand="1" w:evenHBand="0" w:firstRowFirstColumn="0" w:firstRowLastColumn="0" w:lastRowFirstColumn="0" w:lastRowLastColumn="0"/>
              <w:rPr>
                <w:del w:id="574" w:author="Philipp Alexander Linden" w:date="2020-07-07T15:16:00Z"/>
                <w:color w:val="auto"/>
                <w:sz w:val="16"/>
                <w:szCs w:val="16"/>
                <w:lang w:val="en-US"/>
              </w:rPr>
            </w:pPr>
          </w:p>
        </w:tc>
      </w:tr>
    </w:tbl>
    <w:p w14:paraId="3AC50A44" w14:textId="0478DD50" w:rsidR="00621B1A" w:rsidDel="00B17790" w:rsidRDefault="00184E5A" w:rsidP="00621B1A">
      <w:pPr>
        <w:numPr>
          <w:ilvl w:val="0"/>
          <w:numId w:val="12"/>
        </w:numPr>
        <w:spacing w:before="240" w:after="160" w:line="360" w:lineRule="auto"/>
        <w:jc w:val="both"/>
        <w:rPr>
          <w:del w:id="575" w:author="Philipp Alexander Linden" w:date="2020-07-07T15:16:00Z"/>
          <w:rFonts w:eastAsiaTheme="minorHAnsi"/>
          <w:iCs/>
          <w:color w:val="auto"/>
          <w:szCs w:val="18"/>
          <w:lang w:val="en-US"/>
        </w:rPr>
      </w:pPr>
      <w:del w:id="576" w:author="Philipp Alexander Linden" w:date="2020-07-07T15:16:00Z">
        <w:r w:rsidRPr="00184E5A" w:rsidDel="00B17790">
          <w:rPr>
            <w:rFonts w:eastAsiaTheme="minorHAnsi"/>
            <w:iCs/>
            <w:color w:val="auto"/>
            <w:szCs w:val="18"/>
            <w:lang w:val="en-US"/>
          </w:rPr>
          <w:delText xml:space="preserve">The first cluster consist of Czech Republic, Latvia, and Poland </w:delText>
        </w:r>
        <w:r w:rsidR="00621B1A" w:rsidDel="00B17790">
          <w:rPr>
            <w:rFonts w:eastAsiaTheme="minorHAnsi"/>
            <w:iCs/>
            <w:color w:val="auto"/>
            <w:szCs w:val="18"/>
            <w:lang w:val="en-US"/>
          </w:rPr>
          <w:delText xml:space="preserve">who </w:delText>
        </w:r>
        <w:r w:rsidRPr="00184E5A" w:rsidDel="00B17790">
          <w:rPr>
            <w:rFonts w:eastAsiaTheme="minorHAnsi"/>
            <w:iCs/>
            <w:color w:val="auto"/>
            <w:szCs w:val="18"/>
            <w:lang w:val="en-US"/>
          </w:rPr>
          <w:delText>form a distinct and highly consistent cluster, with all ties between these cou</w:delText>
        </w:r>
        <w:r w:rsidR="00264EB7" w:rsidDel="00B17790">
          <w:rPr>
            <w:rFonts w:eastAsiaTheme="minorHAnsi"/>
            <w:iCs/>
            <w:color w:val="auto"/>
            <w:szCs w:val="18"/>
            <w:lang w:val="en-US"/>
          </w:rPr>
          <w:delText>ntries &gt; 90%. No other country</w:delText>
        </w:r>
        <w:r w:rsidRPr="00184E5A" w:rsidDel="00B17790">
          <w:rPr>
            <w:rFonts w:eastAsiaTheme="minorHAnsi"/>
            <w:iCs/>
            <w:color w:val="auto"/>
            <w:szCs w:val="18"/>
            <w:lang w:val="en-US"/>
          </w:rPr>
          <w:delText xml:space="preserve"> has a partial membership in this cluster. </w:delText>
        </w:r>
      </w:del>
    </w:p>
    <w:p w14:paraId="4BED8698" w14:textId="4002D57C" w:rsidR="00184E5A" w:rsidRPr="00184E5A" w:rsidDel="00B17790" w:rsidRDefault="00184E5A" w:rsidP="00621B1A">
      <w:pPr>
        <w:numPr>
          <w:ilvl w:val="0"/>
          <w:numId w:val="12"/>
        </w:numPr>
        <w:spacing w:before="240" w:after="160" w:line="360" w:lineRule="auto"/>
        <w:jc w:val="both"/>
        <w:rPr>
          <w:del w:id="577" w:author="Philipp Alexander Linden" w:date="2020-07-07T15:16:00Z"/>
          <w:rFonts w:eastAsiaTheme="minorHAnsi"/>
          <w:iCs/>
          <w:color w:val="auto"/>
          <w:szCs w:val="18"/>
          <w:lang w:val="en-US"/>
        </w:rPr>
      </w:pPr>
      <w:del w:id="578" w:author="Philipp Alexander Linden" w:date="2020-07-07T15:16:00Z">
        <w:r w:rsidRPr="00184E5A" w:rsidDel="00B17790">
          <w:rPr>
            <w:rFonts w:eastAsiaTheme="minorHAnsi"/>
            <w:iCs/>
            <w:color w:val="auto"/>
            <w:szCs w:val="18"/>
            <w:lang w:val="en-US"/>
          </w:rPr>
          <w:delText>Finland</w:delText>
        </w:r>
        <w:r w:rsidR="001C01E8" w:rsidDel="00B17790">
          <w:rPr>
            <w:rFonts w:eastAsiaTheme="minorHAnsi"/>
            <w:iCs/>
            <w:color w:val="auto"/>
            <w:szCs w:val="18"/>
            <w:lang w:val="en-US"/>
          </w:rPr>
          <w:delText xml:space="preserve"> and </w:delText>
        </w:r>
        <w:r w:rsidRPr="00184E5A" w:rsidDel="00B17790">
          <w:rPr>
            <w:rFonts w:eastAsiaTheme="minorHAnsi"/>
            <w:iCs/>
            <w:color w:val="auto"/>
            <w:szCs w:val="18"/>
            <w:lang w:val="en-US"/>
          </w:rPr>
          <w:delText>Germany</w:delText>
        </w:r>
        <w:r w:rsidR="00621B1A" w:rsidDel="00B17790">
          <w:rPr>
            <w:rFonts w:eastAsiaTheme="minorHAnsi"/>
            <w:iCs/>
            <w:color w:val="auto"/>
            <w:szCs w:val="18"/>
            <w:lang w:val="en-US"/>
          </w:rPr>
          <w:delText xml:space="preserve"> </w:delText>
        </w:r>
        <w:r w:rsidRPr="00184E5A" w:rsidDel="00B17790">
          <w:rPr>
            <w:rFonts w:eastAsiaTheme="minorHAnsi"/>
            <w:iCs/>
            <w:color w:val="auto"/>
            <w:szCs w:val="18"/>
            <w:lang w:val="en-US"/>
          </w:rPr>
          <w:delText>form a</w:delText>
        </w:r>
        <w:r w:rsidR="001C01E8" w:rsidDel="00B17790">
          <w:rPr>
            <w:rFonts w:eastAsiaTheme="minorHAnsi"/>
            <w:iCs/>
            <w:color w:val="auto"/>
            <w:szCs w:val="18"/>
            <w:lang w:val="en-US"/>
          </w:rPr>
          <w:delText>nother</w:delText>
        </w:r>
        <w:r w:rsidRPr="00184E5A" w:rsidDel="00B17790">
          <w:rPr>
            <w:rFonts w:eastAsiaTheme="minorHAnsi"/>
            <w:iCs/>
            <w:color w:val="auto"/>
            <w:szCs w:val="18"/>
            <w:lang w:val="en-US"/>
          </w:rPr>
          <w:delText xml:space="preserve"> distinct cluster</w:delText>
        </w:r>
      </w:del>
      <w:del w:id="579" w:author="Philipp Alexander Linden" w:date="2020-07-07T13:59:00Z">
        <w:r w:rsidRPr="00184E5A" w:rsidDel="00313058">
          <w:rPr>
            <w:rFonts w:eastAsiaTheme="minorHAnsi"/>
            <w:iCs/>
            <w:color w:val="auto"/>
            <w:szCs w:val="18"/>
            <w:lang w:val="en-US"/>
          </w:rPr>
          <w:delText>, ending up in the same cluster solution in 94%</w:delText>
        </w:r>
      </w:del>
      <w:commentRangeStart w:id="580"/>
      <w:commentRangeStart w:id="581"/>
      <w:commentRangeEnd w:id="580"/>
      <w:del w:id="582" w:author="Philipp Alexander Linden" w:date="2020-07-07T15:16:00Z">
        <w:r w:rsidR="00264EB7" w:rsidDel="00B17790">
          <w:rPr>
            <w:rStyle w:val="Kommentarzeichen"/>
          </w:rPr>
          <w:commentReference w:id="580"/>
        </w:r>
        <w:commentRangeEnd w:id="581"/>
        <w:r w:rsidR="00313058" w:rsidDel="00B17790">
          <w:rPr>
            <w:rStyle w:val="Kommentarzeichen"/>
          </w:rPr>
          <w:commentReference w:id="581"/>
        </w:r>
        <w:r w:rsidRPr="00184E5A" w:rsidDel="00B17790">
          <w:rPr>
            <w:rFonts w:eastAsiaTheme="minorHAnsi"/>
            <w:iCs/>
            <w:color w:val="auto"/>
            <w:szCs w:val="18"/>
            <w:lang w:val="en-US"/>
          </w:rPr>
          <w:delText xml:space="preserve">. </w:delText>
        </w:r>
        <w:r w:rsidR="00621B1A" w:rsidDel="00B17790">
          <w:rPr>
            <w:rFonts w:eastAsiaTheme="minorHAnsi"/>
            <w:iCs/>
            <w:color w:val="auto"/>
            <w:szCs w:val="18"/>
            <w:lang w:val="en-US"/>
          </w:rPr>
          <w:delText>Both countries</w:delText>
        </w:r>
        <w:r w:rsidRPr="00184E5A" w:rsidDel="00B17790">
          <w:rPr>
            <w:rFonts w:eastAsiaTheme="minorHAnsi"/>
            <w:iCs/>
            <w:color w:val="auto"/>
            <w:szCs w:val="18"/>
            <w:lang w:val="en-US"/>
          </w:rPr>
          <w:delText xml:space="preserve"> do not have </w:delText>
        </w:r>
        <w:r w:rsidR="00621B1A" w:rsidDel="00B17790">
          <w:rPr>
            <w:rFonts w:eastAsiaTheme="minorHAnsi"/>
            <w:iCs/>
            <w:color w:val="auto"/>
            <w:szCs w:val="18"/>
            <w:lang w:val="en-US"/>
          </w:rPr>
          <w:delText xml:space="preserve">any </w:delText>
        </w:r>
        <w:r w:rsidRPr="00184E5A" w:rsidDel="00B17790">
          <w:rPr>
            <w:rFonts w:eastAsiaTheme="minorHAnsi"/>
            <w:iCs/>
            <w:color w:val="auto"/>
            <w:szCs w:val="18"/>
            <w:lang w:val="en-US"/>
          </w:rPr>
          <w:delText>partial membership in other cluster</w:delText>
        </w:r>
        <w:r w:rsidR="00621B1A" w:rsidDel="00B17790">
          <w:rPr>
            <w:rFonts w:eastAsiaTheme="minorHAnsi"/>
            <w:iCs/>
            <w:color w:val="auto"/>
            <w:szCs w:val="18"/>
            <w:lang w:val="en-US"/>
          </w:rPr>
          <w:delText>s</w:delText>
        </w:r>
        <w:r w:rsidRPr="00184E5A" w:rsidDel="00B17790">
          <w:rPr>
            <w:rFonts w:eastAsiaTheme="minorHAnsi"/>
            <w:iCs/>
            <w:color w:val="auto"/>
            <w:szCs w:val="18"/>
            <w:lang w:val="en-US"/>
          </w:rPr>
          <w:delText>.</w:delText>
        </w:r>
      </w:del>
    </w:p>
    <w:p w14:paraId="7BAC1CB3" w14:textId="23D4A692" w:rsidR="001C01E8" w:rsidDel="00B17790" w:rsidRDefault="00184E5A" w:rsidP="00621B1A">
      <w:pPr>
        <w:numPr>
          <w:ilvl w:val="0"/>
          <w:numId w:val="12"/>
        </w:numPr>
        <w:spacing w:before="240" w:after="160" w:line="360" w:lineRule="auto"/>
        <w:jc w:val="both"/>
        <w:rPr>
          <w:del w:id="583" w:author="Philipp Alexander Linden" w:date="2020-07-07T15:16:00Z"/>
          <w:rFonts w:eastAsiaTheme="minorHAnsi"/>
          <w:iCs/>
          <w:color w:val="auto"/>
          <w:szCs w:val="18"/>
          <w:lang w:val="en-US"/>
        </w:rPr>
      </w:pPr>
      <w:del w:id="584" w:author="Philipp Alexander Linden" w:date="2020-07-07T15:16:00Z">
        <w:r w:rsidRPr="00184E5A" w:rsidDel="00B17790">
          <w:rPr>
            <w:rFonts w:eastAsiaTheme="minorHAnsi"/>
            <w:iCs/>
            <w:color w:val="auto"/>
            <w:szCs w:val="18"/>
            <w:lang w:val="en-US"/>
          </w:rPr>
          <w:delText>Denmark, Ireland, Norway</w:delText>
        </w:r>
        <w:r w:rsidR="0077240A" w:rsidDel="00B17790">
          <w:rPr>
            <w:rFonts w:eastAsiaTheme="minorHAnsi"/>
            <w:iCs/>
            <w:color w:val="auto"/>
            <w:szCs w:val="18"/>
            <w:lang w:val="en-US"/>
          </w:rPr>
          <w:delText>,</w:delText>
        </w:r>
        <w:r w:rsidR="001C01E8" w:rsidDel="00B17790">
          <w:rPr>
            <w:rFonts w:eastAsiaTheme="minorHAnsi"/>
            <w:iCs/>
            <w:color w:val="auto"/>
            <w:szCs w:val="18"/>
            <w:lang w:val="en-US"/>
          </w:rPr>
          <w:delText xml:space="preserve"> and </w:delText>
        </w:r>
        <w:r w:rsidRPr="00184E5A" w:rsidDel="00B17790">
          <w:rPr>
            <w:rFonts w:eastAsiaTheme="minorHAnsi"/>
            <w:iCs/>
            <w:color w:val="auto"/>
            <w:szCs w:val="18"/>
            <w:lang w:val="en-US"/>
          </w:rPr>
          <w:delText>Sweden</w:delText>
        </w:r>
        <w:r w:rsidR="001C01E8" w:rsidDel="00B17790">
          <w:rPr>
            <w:rFonts w:eastAsiaTheme="minorHAnsi"/>
            <w:iCs/>
            <w:color w:val="auto"/>
            <w:szCs w:val="18"/>
            <w:lang w:val="en-US"/>
          </w:rPr>
          <w:delText xml:space="preserve"> </w:delText>
        </w:r>
        <w:r w:rsidRPr="00184E5A" w:rsidDel="00B17790">
          <w:rPr>
            <w:rFonts w:eastAsiaTheme="minorHAnsi"/>
            <w:iCs/>
            <w:color w:val="auto"/>
            <w:szCs w:val="18"/>
            <w:lang w:val="en-US"/>
          </w:rPr>
          <w:delText>show a high internal consistency</w:delText>
        </w:r>
        <w:r w:rsidR="001C01E8" w:rsidDel="00B17790">
          <w:rPr>
            <w:rFonts w:eastAsiaTheme="minorHAnsi"/>
            <w:iCs/>
            <w:color w:val="auto"/>
            <w:szCs w:val="18"/>
            <w:lang w:val="en-US"/>
          </w:rPr>
          <w:delText xml:space="preserve">. </w:delText>
        </w:r>
        <w:r w:rsidRPr="00184E5A" w:rsidDel="00B17790">
          <w:rPr>
            <w:rFonts w:eastAsiaTheme="minorHAnsi"/>
            <w:iCs/>
            <w:color w:val="auto"/>
            <w:szCs w:val="18"/>
            <w:lang w:val="en-US"/>
          </w:rPr>
          <w:delText>All countries can be found in the same cluster in all performed cluster analysis.</w:delText>
        </w:r>
      </w:del>
    </w:p>
    <w:p w14:paraId="7AA94CA0" w14:textId="59100721" w:rsidR="00621B1A" w:rsidRPr="001C01E8" w:rsidDel="00B17790" w:rsidRDefault="00184E5A" w:rsidP="001C01E8">
      <w:pPr>
        <w:numPr>
          <w:ilvl w:val="0"/>
          <w:numId w:val="12"/>
        </w:numPr>
        <w:spacing w:before="240" w:after="160" w:line="360" w:lineRule="auto"/>
        <w:jc w:val="both"/>
        <w:rPr>
          <w:del w:id="585" w:author="Philipp Alexander Linden" w:date="2020-07-07T15:16:00Z"/>
          <w:rFonts w:eastAsiaTheme="minorHAnsi"/>
          <w:iCs/>
          <w:color w:val="auto"/>
          <w:szCs w:val="18"/>
          <w:lang w:val="en-US"/>
        </w:rPr>
      </w:pPr>
      <w:del w:id="586" w:author="Philipp Alexander Linden" w:date="2020-07-07T15:16:00Z">
        <w:r w:rsidRPr="00184E5A" w:rsidDel="00B17790">
          <w:rPr>
            <w:rFonts w:eastAsiaTheme="minorHAnsi"/>
            <w:iCs/>
            <w:color w:val="auto"/>
            <w:szCs w:val="18"/>
            <w:lang w:val="en-US"/>
          </w:rPr>
          <w:delText xml:space="preserve">Japan and Korea have </w:delText>
        </w:r>
        <w:r w:rsidR="0077240A" w:rsidDel="00B17790">
          <w:rPr>
            <w:rFonts w:eastAsiaTheme="minorHAnsi"/>
            <w:iCs/>
            <w:color w:val="auto"/>
            <w:szCs w:val="18"/>
            <w:lang w:val="en-US"/>
          </w:rPr>
          <w:delText xml:space="preserve">a </w:delText>
        </w:r>
        <w:r w:rsidR="001C01E8" w:rsidDel="00B17790">
          <w:rPr>
            <w:rFonts w:eastAsiaTheme="minorHAnsi"/>
            <w:iCs/>
            <w:color w:val="auto"/>
            <w:szCs w:val="18"/>
            <w:lang w:val="en-US"/>
          </w:rPr>
          <w:delText>strong tie among them</w:delText>
        </w:r>
        <w:r w:rsidR="005B0787" w:rsidDel="00B17790">
          <w:rPr>
            <w:rFonts w:eastAsiaTheme="minorHAnsi"/>
            <w:iCs/>
            <w:color w:val="auto"/>
            <w:szCs w:val="18"/>
            <w:lang w:val="en-US"/>
          </w:rPr>
          <w:delText xml:space="preserve"> (94%)</w:delText>
        </w:r>
        <w:r w:rsidR="001C01E8" w:rsidDel="00B17790">
          <w:rPr>
            <w:rFonts w:eastAsiaTheme="minorHAnsi"/>
            <w:iCs/>
            <w:color w:val="auto"/>
            <w:szCs w:val="18"/>
            <w:lang w:val="en-US"/>
          </w:rPr>
          <w:delText xml:space="preserve"> and join </w:delText>
        </w:r>
        <w:r w:rsidRPr="00184E5A" w:rsidDel="00B17790">
          <w:rPr>
            <w:rFonts w:eastAsiaTheme="minorHAnsi"/>
            <w:iCs/>
            <w:color w:val="auto"/>
            <w:szCs w:val="18"/>
            <w:lang w:val="en-US"/>
          </w:rPr>
          <w:delText>a</w:delText>
        </w:r>
        <w:r w:rsidR="0077240A" w:rsidDel="00B17790">
          <w:rPr>
            <w:rFonts w:eastAsiaTheme="minorHAnsi"/>
            <w:iCs/>
            <w:color w:val="auto"/>
            <w:szCs w:val="18"/>
            <w:lang w:val="en-US"/>
          </w:rPr>
          <w:delText>s</w:delText>
        </w:r>
        <w:r w:rsidRPr="00184E5A" w:rsidDel="00B17790">
          <w:rPr>
            <w:rFonts w:eastAsiaTheme="minorHAnsi"/>
            <w:iCs/>
            <w:color w:val="auto"/>
            <w:szCs w:val="18"/>
            <w:lang w:val="en-US"/>
          </w:rPr>
          <w:delText xml:space="preserve"> partial members</w:delText>
        </w:r>
        <w:r w:rsidR="001C01E8" w:rsidDel="00B17790">
          <w:rPr>
            <w:rFonts w:eastAsiaTheme="minorHAnsi"/>
            <w:iCs/>
            <w:color w:val="auto"/>
            <w:szCs w:val="18"/>
            <w:lang w:val="en-US"/>
          </w:rPr>
          <w:delText>the</w:delText>
        </w:r>
        <w:r w:rsidR="0077240A" w:rsidDel="00B17790">
          <w:rPr>
            <w:rFonts w:eastAsiaTheme="minorHAnsi"/>
            <w:iCs/>
            <w:color w:val="auto"/>
            <w:szCs w:val="18"/>
            <w:lang w:val="en-US"/>
          </w:rPr>
          <w:delText xml:space="preserve"> previous custer.</w:delText>
        </w:r>
        <w:r w:rsidR="001C01E8" w:rsidDel="00B17790">
          <w:rPr>
            <w:rFonts w:eastAsiaTheme="minorHAnsi"/>
            <w:iCs/>
            <w:color w:val="auto"/>
            <w:szCs w:val="18"/>
            <w:lang w:val="en-US"/>
          </w:rPr>
          <w:delText xml:space="preserve"> </w:delText>
        </w:r>
      </w:del>
    </w:p>
    <w:p w14:paraId="72636E8A" w14:textId="08E5AC7A" w:rsidR="00184E5A" w:rsidRPr="00184E5A" w:rsidDel="00B17790" w:rsidRDefault="00184E5A" w:rsidP="001C01E8">
      <w:pPr>
        <w:numPr>
          <w:ilvl w:val="0"/>
          <w:numId w:val="12"/>
        </w:numPr>
        <w:spacing w:before="240" w:after="160" w:line="360" w:lineRule="auto"/>
        <w:jc w:val="both"/>
        <w:rPr>
          <w:del w:id="587" w:author="Philipp Alexander Linden" w:date="2020-07-07T15:16:00Z"/>
          <w:rFonts w:eastAsiaTheme="minorHAnsi"/>
          <w:iCs/>
          <w:color w:val="auto"/>
          <w:szCs w:val="18"/>
          <w:lang w:val="en-US"/>
        </w:rPr>
      </w:pPr>
      <w:del w:id="588" w:author="Philipp Alexander Linden" w:date="2020-07-07T15:16:00Z">
        <w:r w:rsidRPr="004F1AEA" w:rsidDel="00B17790">
          <w:rPr>
            <w:rFonts w:eastAsiaTheme="minorHAnsi"/>
            <w:iCs/>
            <w:color w:val="auto"/>
            <w:szCs w:val="18"/>
            <w:lang w:val="en-US"/>
          </w:rPr>
          <w:delText>Australia, Belgium, Luxemburg, Netherlands, and Switzerland</w:delText>
        </w:r>
        <w:r w:rsidR="005665F1" w:rsidDel="00B17790">
          <w:rPr>
            <w:rFonts w:eastAsiaTheme="minorHAnsi"/>
            <w:iCs/>
            <w:color w:val="auto"/>
            <w:szCs w:val="18"/>
            <w:lang w:val="en-US"/>
          </w:rPr>
          <w:delText>form a dense cluster, in which</w:delText>
        </w:r>
        <w:r w:rsidRPr="004F1AEA" w:rsidDel="00B17790">
          <w:rPr>
            <w:rFonts w:eastAsiaTheme="minorHAnsi"/>
            <w:iCs/>
            <w:color w:val="auto"/>
            <w:szCs w:val="18"/>
            <w:lang w:val="en-US"/>
          </w:rPr>
          <w:delText xml:space="preserve"> </w:delText>
        </w:r>
        <w:r w:rsidR="005665F1" w:rsidDel="00B17790">
          <w:rPr>
            <w:rFonts w:eastAsiaTheme="minorHAnsi"/>
            <w:iCs/>
            <w:color w:val="auto"/>
            <w:szCs w:val="18"/>
            <w:lang w:val="en-US"/>
          </w:rPr>
          <w:delText>e</w:delText>
        </w:r>
        <w:r w:rsidRPr="00184E5A" w:rsidDel="00B17790">
          <w:rPr>
            <w:rFonts w:eastAsiaTheme="minorHAnsi"/>
            <w:iCs/>
            <w:color w:val="auto"/>
            <w:szCs w:val="18"/>
            <w:lang w:val="en-US"/>
          </w:rPr>
          <w:delText xml:space="preserve">ach country shares strong ties to </w:delText>
        </w:r>
        <w:r w:rsidR="005665F1" w:rsidDel="00B17790">
          <w:rPr>
            <w:rFonts w:eastAsiaTheme="minorHAnsi"/>
            <w:iCs/>
            <w:color w:val="auto"/>
            <w:szCs w:val="18"/>
            <w:lang w:val="en-US"/>
          </w:rPr>
          <w:delText xml:space="preserve">all </w:delText>
        </w:r>
        <w:r w:rsidRPr="00184E5A" w:rsidDel="00B17790">
          <w:rPr>
            <w:rFonts w:eastAsiaTheme="minorHAnsi"/>
            <w:iCs/>
            <w:color w:val="auto"/>
            <w:szCs w:val="18"/>
            <w:lang w:val="en-US"/>
          </w:rPr>
          <w:delText>other country in the cluste</w:delText>
        </w:r>
        <w:r w:rsidR="005B0787" w:rsidDel="00B17790">
          <w:rPr>
            <w:rFonts w:eastAsiaTheme="minorHAnsi"/>
            <w:iCs/>
            <w:color w:val="auto"/>
            <w:szCs w:val="18"/>
            <w:lang w:val="en-US"/>
          </w:rPr>
          <w:delText>r.</w:delText>
        </w:r>
      </w:del>
    </w:p>
    <w:p w14:paraId="31A8455D" w14:textId="4C768F6E" w:rsidR="00184E5A" w:rsidRPr="00184E5A" w:rsidDel="00B17790" w:rsidRDefault="00184E5A" w:rsidP="005B0787">
      <w:pPr>
        <w:numPr>
          <w:ilvl w:val="0"/>
          <w:numId w:val="12"/>
        </w:numPr>
        <w:spacing w:before="240" w:after="160" w:line="360" w:lineRule="auto"/>
        <w:jc w:val="both"/>
        <w:rPr>
          <w:del w:id="589" w:author="Philipp Alexander Linden" w:date="2020-07-07T15:16:00Z"/>
          <w:rFonts w:eastAsiaTheme="minorHAnsi"/>
          <w:iCs/>
          <w:color w:val="auto"/>
          <w:szCs w:val="18"/>
          <w:lang w:val="en-US"/>
        </w:rPr>
      </w:pPr>
      <w:del w:id="590" w:author="Philipp Alexander Linden" w:date="2020-07-07T15:16:00Z">
        <w:r w:rsidRPr="00184E5A" w:rsidDel="00B17790">
          <w:rPr>
            <w:rFonts w:eastAsiaTheme="minorHAnsi"/>
            <w:iCs/>
            <w:color w:val="auto"/>
            <w:szCs w:val="18"/>
            <w:lang w:val="en-US"/>
          </w:rPr>
          <w:delText xml:space="preserve">Slovenia and Slovakia have a strong tie, yet less strong than the other clusters of two by 72%. The countries </w:delText>
        </w:r>
        <w:r w:rsidR="00686E2D" w:rsidDel="00B17790">
          <w:rPr>
            <w:rFonts w:eastAsiaTheme="minorHAnsi"/>
            <w:iCs/>
            <w:color w:val="auto"/>
            <w:szCs w:val="18"/>
            <w:lang w:val="en-US"/>
          </w:rPr>
          <w:delText xml:space="preserve">have strong and weak ties to cluster 5 and cluster 7. </w:delText>
        </w:r>
      </w:del>
    </w:p>
    <w:p w14:paraId="5C026BBF" w14:textId="3D44C5DC" w:rsidR="00184E5A" w:rsidRPr="00184E5A" w:rsidDel="00B17790" w:rsidRDefault="00184E5A" w:rsidP="00184E5A">
      <w:pPr>
        <w:numPr>
          <w:ilvl w:val="0"/>
          <w:numId w:val="12"/>
        </w:numPr>
        <w:spacing w:before="240" w:after="160" w:line="360" w:lineRule="auto"/>
        <w:jc w:val="both"/>
        <w:rPr>
          <w:del w:id="591" w:author="Philipp Alexander Linden" w:date="2020-07-07T15:16:00Z"/>
          <w:rFonts w:eastAsiaTheme="minorHAnsi"/>
          <w:iCs/>
          <w:color w:val="auto"/>
          <w:szCs w:val="18"/>
          <w:lang w:val="en-US"/>
        </w:rPr>
      </w:pPr>
      <w:commentRangeStart w:id="592"/>
      <w:commentRangeStart w:id="593"/>
      <w:del w:id="594" w:author="Philipp Alexander Linden" w:date="2020-07-07T15:16:00Z">
        <w:r w:rsidRPr="00184E5A" w:rsidDel="00B17790">
          <w:rPr>
            <w:rFonts w:eastAsiaTheme="minorHAnsi"/>
            <w:iCs/>
            <w:color w:val="auto"/>
            <w:szCs w:val="18"/>
            <w:lang w:val="en-US"/>
          </w:rPr>
          <w:lastRenderedPageBreak/>
          <w:delText>France, Israel, Spain, the United Kingdom, and the United States constitute a</w:delText>
        </w:r>
        <w:r w:rsidR="005B0787" w:rsidDel="00B17790">
          <w:rPr>
            <w:rFonts w:eastAsiaTheme="minorHAnsi"/>
            <w:iCs/>
            <w:color w:val="auto"/>
            <w:szCs w:val="18"/>
            <w:lang w:val="en-US"/>
          </w:rPr>
          <w:delText>nother</w:delText>
        </w:r>
        <w:r w:rsidRPr="00184E5A" w:rsidDel="00B17790">
          <w:rPr>
            <w:rFonts w:eastAsiaTheme="minorHAnsi"/>
            <w:iCs/>
            <w:color w:val="auto"/>
            <w:szCs w:val="18"/>
            <w:lang w:val="en-US"/>
          </w:rPr>
          <w:delText>cluster, in which the tie between the US and France is the only weak one in the cluster.</w:delText>
        </w:r>
        <w:commentRangeEnd w:id="592"/>
        <w:r w:rsidR="00686E2D" w:rsidDel="00B17790">
          <w:rPr>
            <w:rStyle w:val="Kommentarzeichen"/>
          </w:rPr>
          <w:commentReference w:id="592"/>
        </w:r>
        <w:commentRangeEnd w:id="593"/>
        <w:r w:rsidR="00313058" w:rsidDel="00B17790">
          <w:rPr>
            <w:rStyle w:val="Kommentarzeichen"/>
          </w:rPr>
          <w:commentReference w:id="593"/>
        </w:r>
      </w:del>
    </w:p>
    <w:p w14:paraId="366188B7" w14:textId="2B353655" w:rsidR="00184E5A" w:rsidRPr="00184E5A" w:rsidDel="00B17790" w:rsidRDefault="00184E5A" w:rsidP="00184E5A">
      <w:pPr>
        <w:numPr>
          <w:ilvl w:val="0"/>
          <w:numId w:val="12"/>
        </w:numPr>
        <w:spacing w:before="240" w:after="160" w:line="360" w:lineRule="auto"/>
        <w:jc w:val="both"/>
        <w:rPr>
          <w:del w:id="595" w:author="Philipp Alexander Linden" w:date="2020-07-07T15:16:00Z"/>
          <w:rFonts w:eastAsiaTheme="minorHAnsi"/>
          <w:iCs/>
          <w:color w:val="auto"/>
          <w:szCs w:val="18"/>
          <w:lang w:val="en-US"/>
        </w:rPr>
      </w:pPr>
      <w:del w:id="596" w:author="Philipp Alexander Linden" w:date="2020-07-07T15:16:00Z">
        <w:r w:rsidRPr="00184E5A" w:rsidDel="00B17790">
          <w:rPr>
            <w:rFonts w:eastAsiaTheme="minorHAnsi"/>
            <w:iCs/>
            <w:color w:val="auto"/>
            <w:szCs w:val="18"/>
            <w:lang w:val="en-US"/>
          </w:rPr>
          <w:delText>Estonia and 9) New Zealand are sole clusters</w:delText>
        </w:r>
        <w:r w:rsidR="003222D5" w:rsidDel="00B17790">
          <w:rPr>
            <w:rFonts w:eastAsiaTheme="minorHAnsi"/>
            <w:iCs/>
            <w:color w:val="auto"/>
            <w:szCs w:val="18"/>
            <w:lang w:val="en-US"/>
          </w:rPr>
          <w:delText>, including only one country</w:delText>
        </w:r>
        <w:r w:rsidRPr="00184E5A" w:rsidDel="00B17790">
          <w:rPr>
            <w:rFonts w:eastAsiaTheme="minorHAnsi"/>
            <w:iCs/>
            <w:color w:val="auto"/>
            <w:szCs w:val="18"/>
            <w:lang w:val="en-US"/>
          </w:rPr>
          <w:delText xml:space="preserve">. Estonia </w:delText>
        </w:r>
        <w:r w:rsidR="003222D5" w:rsidDel="00B17790">
          <w:rPr>
            <w:rFonts w:eastAsiaTheme="minorHAnsi"/>
            <w:iCs/>
            <w:color w:val="auto"/>
            <w:szCs w:val="18"/>
            <w:lang w:val="en-US"/>
          </w:rPr>
          <w:delText>has two weak ties to</w:delText>
        </w:r>
        <w:r w:rsidRPr="00184E5A" w:rsidDel="00B17790">
          <w:rPr>
            <w:rFonts w:eastAsiaTheme="minorHAnsi"/>
            <w:iCs/>
            <w:color w:val="auto"/>
            <w:szCs w:val="18"/>
            <w:lang w:val="en-US"/>
          </w:rPr>
          <w:delText xml:space="preserve"> France and the US</w:delText>
        </w:r>
      </w:del>
      <w:commentRangeStart w:id="597"/>
      <w:del w:id="598" w:author="Philipp Alexander Linden" w:date="2020-07-07T13:48:00Z">
        <w:r w:rsidR="003222D5" w:rsidDel="001A517D">
          <w:rPr>
            <w:rStyle w:val="Funotenzeichen"/>
            <w:rFonts w:eastAsiaTheme="minorHAnsi"/>
            <w:iCs/>
            <w:color w:val="auto"/>
            <w:szCs w:val="18"/>
            <w:lang w:val="en-US"/>
          </w:rPr>
          <w:footnoteReference w:id="1"/>
        </w:r>
      </w:del>
      <w:commentRangeEnd w:id="597"/>
      <w:del w:id="623" w:author="Philipp Alexander Linden" w:date="2020-07-07T15:16:00Z">
        <w:r w:rsidR="004F1AEA" w:rsidDel="00B17790">
          <w:rPr>
            <w:rStyle w:val="Kommentarzeichen"/>
          </w:rPr>
          <w:commentReference w:id="597"/>
        </w:r>
        <w:r w:rsidRPr="00184E5A" w:rsidDel="00B17790">
          <w:rPr>
            <w:rFonts w:eastAsiaTheme="minorHAnsi"/>
            <w:iCs/>
            <w:color w:val="auto"/>
            <w:szCs w:val="18"/>
            <w:lang w:val="en-US"/>
          </w:rPr>
          <w:delText xml:space="preserve"> and is hence </w:delText>
        </w:r>
        <w:r w:rsidR="003222D5" w:rsidDel="00B17790">
          <w:rPr>
            <w:rFonts w:eastAsiaTheme="minorHAnsi"/>
            <w:iCs/>
            <w:color w:val="auto"/>
            <w:szCs w:val="18"/>
            <w:lang w:val="en-US"/>
          </w:rPr>
          <w:delText xml:space="preserve">considered </w:delText>
        </w:r>
        <w:r w:rsidRPr="00184E5A" w:rsidDel="00B17790">
          <w:rPr>
            <w:rFonts w:eastAsiaTheme="minorHAnsi"/>
            <w:iCs/>
            <w:color w:val="auto"/>
            <w:szCs w:val="18"/>
            <w:lang w:val="en-US"/>
          </w:rPr>
          <w:delText>a partial cluster member of cluster four. New Zealand has three weak ties to cluster four and is hence considered a partial member</w:delText>
        </w:r>
        <w:r w:rsidR="003222D5" w:rsidDel="00B17790">
          <w:rPr>
            <w:rFonts w:eastAsiaTheme="minorHAnsi"/>
            <w:iCs/>
            <w:color w:val="auto"/>
            <w:szCs w:val="18"/>
            <w:lang w:val="en-US"/>
          </w:rPr>
          <w:delText xml:space="preserve"> in this cluster, too</w:delText>
        </w:r>
        <w:r w:rsidRPr="00184E5A" w:rsidDel="00B17790">
          <w:rPr>
            <w:rFonts w:eastAsiaTheme="minorHAnsi"/>
            <w:iCs/>
            <w:color w:val="auto"/>
            <w:szCs w:val="18"/>
            <w:lang w:val="en-US"/>
          </w:rPr>
          <w:delText>.</w:delText>
        </w:r>
      </w:del>
    </w:p>
    <w:p w14:paraId="75834E96" w14:textId="7FEE79CE" w:rsidR="00184E5A" w:rsidRDefault="00C252F3" w:rsidP="00C252F3">
      <w:pPr>
        <w:pStyle w:val="02Flietext"/>
        <w:rPr>
          <w:lang w:val="en-US"/>
        </w:rPr>
      </w:pPr>
      <w:del w:id="624" w:author="Philipp Alexander Linden" w:date="2020-07-07T15:25:00Z">
        <w:r w:rsidRPr="00C252F3" w:rsidDel="00B87403">
          <w:rPr>
            <w:lang w:val="en-US"/>
          </w:rPr>
          <w:delText xml:space="preserve">Although nine clusters were clearly distinguished from a methodological point of view, such a solution with clusters covering only one or two countries may not be </w:delText>
        </w:r>
        <w:r w:rsidR="000E5CF2" w:rsidDel="00B87403">
          <w:rPr>
            <w:lang w:val="en-US"/>
          </w:rPr>
          <w:delText>suitable</w:delText>
        </w:r>
        <w:r w:rsidR="000E5CF2" w:rsidRPr="00C252F3" w:rsidDel="00B87403">
          <w:rPr>
            <w:lang w:val="en-US"/>
          </w:rPr>
          <w:delText xml:space="preserve"> </w:delText>
        </w:r>
        <w:r w:rsidRPr="00C252F3" w:rsidDel="00B87403">
          <w:rPr>
            <w:lang w:val="en-US"/>
          </w:rPr>
          <w:delText>for most purposes.</w:delText>
        </w:r>
        <w:r w:rsidR="004F1AEA" w:rsidDel="00B87403">
          <w:rPr>
            <w:lang w:val="en-US"/>
          </w:rPr>
          <w:delText xml:space="preserve"> However, o</w:delText>
        </w:r>
        <w:r w:rsidDel="00B87403">
          <w:rPr>
            <w:lang w:val="en-US"/>
          </w:rPr>
          <w:delText xml:space="preserve">ur flexible typology is able to go beyond this interpretation. </w:delText>
        </w:r>
        <w:r w:rsidR="00F9233D" w:rsidDel="00B87403">
          <w:rPr>
            <w:lang w:val="en-US"/>
          </w:rPr>
          <w:delText>The</w:delText>
        </w:r>
        <w:r w:rsidR="00465EA0" w:rsidRPr="00DA59EE" w:rsidDel="00B87403">
          <w:rPr>
            <w:lang w:val="en-US"/>
          </w:rPr>
          <w:delText xml:space="preserve"> clusters can be condensed based on their partial memberships.</w:delText>
        </w:r>
      </w:del>
      <w:del w:id="625" w:author="Philipp Alexander Linden" w:date="2020-07-07T15:17:00Z">
        <w:r w:rsidR="00465EA0" w:rsidRPr="00DA59EE" w:rsidDel="00B17790">
          <w:rPr>
            <w:lang w:val="en-US"/>
          </w:rPr>
          <w:delText xml:space="preserve"> </w:delText>
        </w:r>
      </w:del>
      <w:del w:id="626" w:author="Philipp Alexander Linden" w:date="2020-07-07T15:25:00Z">
        <w:r w:rsidR="00F9233D" w:rsidDel="00B87403">
          <w:rPr>
            <w:lang w:val="en-US"/>
          </w:rPr>
          <w:delText xml:space="preserve"> Four distinct cluster emerge</w:delText>
        </w:r>
        <w:r w:rsidR="00901F8F" w:rsidDel="00B87403">
          <w:rPr>
            <w:lang w:val="en-US"/>
          </w:rPr>
          <w:delText>, which have no tie ≥ 50%.</w:delText>
        </w:r>
        <w:r w:rsidDel="00B87403">
          <w:rPr>
            <w:lang w:val="en-US"/>
          </w:rPr>
          <w:delText xml:space="preserve"> </w:delText>
        </w:r>
      </w:del>
      <w:del w:id="627" w:author="Philipp Alexander Linden" w:date="2020-07-07T15:17:00Z">
        <w:r w:rsidR="00465EA0" w:rsidRPr="00DA59EE" w:rsidDel="00B17790">
          <w:rPr>
            <w:lang w:val="en-US"/>
          </w:rPr>
          <w:delText xml:space="preserve">Figure 1 </w:delText>
        </w:r>
        <w:r w:rsidR="00901F8F" w:rsidDel="00B17790">
          <w:rPr>
            <w:lang w:val="en-US"/>
          </w:rPr>
          <w:delText>depicts these</w:delText>
        </w:r>
        <w:r w:rsidR="00901F8F" w:rsidRPr="00DA59EE" w:rsidDel="00B17790">
          <w:rPr>
            <w:lang w:val="en-US"/>
          </w:rPr>
          <w:delText xml:space="preserve"> </w:delText>
        </w:r>
        <w:r w:rsidR="00465EA0" w:rsidRPr="00DA59EE" w:rsidDel="00B17790">
          <w:rPr>
            <w:lang w:val="en-US"/>
          </w:rPr>
          <w:delText>four distinct groups</w:delText>
        </w:r>
        <w:r w:rsidR="00901F8F" w:rsidDel="00B17790">
          <w:rPr>
            <w:lang w:val="en-US"/>
          </w:rPr>
          <w:delText xml:space="preserve"> </w:delText>
        </w:r>
        <w:r w:rsidR="00901F8F" w:rsidRPr="00DA59EE" w:rsidDel="00B17790">
          <w:rPr>
            <w:lang w:val="en-US"/>
          </w:rPr>
          <w:delText>graphically</w:delText>
        </w:r>
        <w:r w:rsidR="00901F8F" w:rsidDel="00B17790">
          <w:rPr>
            <w:lang w:val="en-US"/>
          </w:rPr>
          <w:delText>.</w:delText>
        </w:r>
      </w:del>
      <w:ins w:id="628" w:author="Philipp Alexander Linden" w:date="2020-07-07T15:30:00Z">
        <w:r w:rsidR="003920CC" w:rsidRPr="003920CC">
          <w:rPr>
            <w:lang w:val="en-US"/>
            <w:rPrChange w:id="629" w:author="Philipp Alexander Linden" w:date="2020-07-07T15:30:00Z">
              <w:rPr/>
            </w:rPrChange>
          </w:rPr>
          <w:t xml:space="preserve"> </w:t>
        </w:r>
        <w:r w:rsidR="003920CC" w:rsidRPr="003920CC">
          <w:rPr>
            <w:lang w:val="en-US"/>
          </w:rPr>
          <w:t xml:space="preserve">With the graphic representation it is also noticeable that </w:t>
        </w:r>
      </w:ins>
      <w:del w:id="630" w:author="Philipp Alexander Linden" w:date="2020-07-07T13:45:00Z">
        <w:r w:rsidR="00901F8F" w:rsidDel="004F1AEA">
          <w:rPr>
            <w:lang w:val="en-US"/>
          </w:rPr>
          <w:delText>However,</w:delText>
        </w:r>
        <w:r w:rsidDel="004F1AEA">
          <w:rPr>
            <w:lang w:val="en-US"/>
          </w:rPr>
          <w:delText xml:space="preserve"> </w:delText>
        </w:r>
      </w:del>
      <w:r>
        <w:rPr>
          <w:lang w:val="en-US"/>
        </w:rPr>
        <w:t>t</w:t>
      </w:r>
      <w:r w:rsidR="000E5CF2">
        <w:rPr>
          <w:lang w:val="en-US"/>
        </w:rPr>
        <w:t>w</w:t>
      </w:r>
      <w:r>
        <w:rPr>
          <w:lang w:val="en-US"/>
        </w:rPr>
        <w:t>o clusters (bottom right and</w:t>
      </w:r>
      <w:r w:rsidR="00901F8F">
        <w:rPr>
          <w:lang w:val="en-US"/>
        </w:rPr>
        <w:t xml:space="preserve"> bottom</w:t>
      </w:r>
      <w:r>
        <w:rPr>
          <w:lang w:val="en-US"/>
        </w:rPr>
        <w:t xml:space="preserve"> left</w:t>
      </w:r>
      <w:r w:rsidR="00901F8F">
        <w:rPr>
          <w:lang w:val="en-US"/>
        </w:rPr>
        <w:t xml:space="preserve"> in Figure 1</w:t>
      </w:r>
      <w:r>
        <w:rPr>
          <w:lang w:val="en-US"/>
        </w:rPr>
        <w:t>) could be split up in two sub-clusters each</w:t>
      </w:r>
      <w:r w:rsidR="00901F8F">
        <w:rPr>
          <w:lang w:val="en-US"/>
        </w:rPr>
        <w:t>, based on their tie strength.</w:t>
      </w:r>
      <w:ins w:id="631" w:author="Philipp Alexander Linden" w:date="2020-07-07T15:31:00Z">
        <w:r w:rsidR="003920CC">
          <w:rPr>
            <w:lang w:val="en-US"/>
          </w:rPr>
          <w:t xml:space="preserve"> </w:t>
        </w:r>
      </w:ins>
      <w:ins w:id="632" w:author="Philipp Alexander Linden" w:date="2020-07-07T15:38:00Z">
        <w:r w:rsidR="003920CC" w:rsidRPr="003920CC">
          <w:rPr>
            <w:lang w:val="en-US"/>
          </w:rPr>
          <w:t xml:space="preserve">In this way, the </w:t>
        </w:r>
        <w:r w:rsidR="00E9387A">
          <w:rPr>
            <w:lang w:val="en-US"/>
          </w:rPr>
          <w:t xml:space="preserve">lower right-hand corner </w:t>
        </w:r>
        <w:r w:rsidR="003920CC" w:rsidRPr="003920CC">
          <w:rPr>
            <w:lang w:val="en-US"/>
          </w:rPr>
          <w:t>cluster is now divided into a Nordic and Asian sub-cluster</w:t>
        </w:r>
        <w:r w:rsidR="00E9387A">
          <w:rPr>
            <w:lang w:val="en-US"/>
          </w:rPr>
          <w:t>.</w:t>
        </w:r>
        <w:r w:rsidR="003920CC" w:rsidRPr="003920CC">
          <w:rPr>
            <w:lang w:val="en-US"/>
          </w:rPr>
          <w:t xml:space="preserve"> The cluster at the bottom left is </w:t>
        </w:r>
        <w:r w:rsidR="00E9387A">
          <w:rPr>
            <w:lang w:val="en-US"/>
          </w:rPr>
          <w:t xml:space="preserve">furthermore </w:t>
        </w:r>
        <w:r w:rsidR="003920CC" w:rsidRPr="003920CC">
          <w:rPr>
            <w:lang w:val="en-US"/>
          </w:rPr>
          <w:t xml:space="preserve">divided into a core vs. peripheral European sub-cluster. Slovakia and Slovenia (formerly Cluster 6) are assigned to the former, whereas Estonia (8) and New Zeeland (9) are assigned to the </w:t>
        </w:r>
        <w:proofErr w:type="spellStart"/>
        <w:r w:rsidR="003920CC" w:rsidRPr="003920CC">
          <w:rPr>
            <w:lang w:val="en-US"/>
          </w:rPr>
          <w:t>latter.</w:t>
        </w:r>
      </w:ins>
      <w:del w:id="633" w:author="Philipp Alexander Linden" w:date="2020-07-07T15:31:00Z">
        <w:r w:rsidDel="003920CC">
          <w:rPr>
            <w:lang w:val="en-US"/>
          </w:rPr>
          <w:delText xml:space="preserve"> </w:delText>
        </w:r>
      </w:del>
      <w:r>
        <w:rPr>
          <w:lang w:val="en-US"/>
        </w:rPr>
        <w:t>Thus</w:t>
      </w:r>
      <w:proofErr w:type="spellEnd"/>
      <w:r>
        <w:rPr>
          <w:lang w:val="en-US"/>
        </w:rPr>
        <w:t xml:space="preserve">, </w:t>
      </w:r>
      <w:ins w:id="634" w:author="Philipp Alexander Linden" w:date="2020-07-07T15:39:00Z">
        <w:r w:rsidR="00E9387A">
          <w:rPr>
            <w:lang w:val="en-US"/>
          </w:rPr>
          <w:t xml:space="preserve">we propose a </w:t>
        </w:r>
      </w:ins>
      <w:del w:id="635" w:author="Philipp Alexander Linden" w:date="2020-07-07T15:39:00Z">
        <w:r w:rsidDel="00E9387A">
          <w:rPr>
            <w:lang w:val="en-US"/>
          </w:rPr>
          <w:delText xml:space="preserve">our LTC typology </w:delText>
        </w:r>
      </w:del>
      <w:ins w:id="636" w:author="Philipp Alexander Linden" w:date="2020-07-07T15:20:00Z">
        <w:r w:rsidR="00B17790">
          <w:rPr>
            <w:lang w:val="en-US"/>
          </w:rPr>
          <w:t xml:space="preserve"> 4+4 typology</w:t>
        </w:r>
      </w:ins>
      <w:ins w:id="637" w:author="Philipp Alexander Linden" w:date="2020-07-07T15:39:00Z">
        <w:r w:rsidR="00E9387A">
          <w:rPr>
            <w:lang w:val="en-US"/>
          </w:rPr>
          <w:t xml:space="preserve"> of LTC systems</w:t>
        </w:r>
      </w:ins>
      <w:del w:id="638" w:author="Philipp Alexander Linden" w:date="2020-07-07T15:20:00Z">
        <w:r w:rsidR="005C01C0" w:rsidDel="00B17790">
          <w:rPr>
            <w:lang w:val="en-US"/>
          </w:rPr>
          <w:delText>identifies</w:delText>
        </w:r>
        <w:r w:rsidDel="00B17790">
          <w:rPr>
            <w:lang w:val="en-US"/>
          </w:rPr>
          <w:delText xml:space="preserve"> </w:delText>
        </w:r>
      </w:del>
      <w:del w:id="639" w:author="Philipp Alexander Linden" w:date="2020-07-07T15:19:00Z">
        <w:r w:rsidR="0016482E" w:rsidDel="00B17790">
          <w:rPr>
            <w:lang w:val="en-US"/>
          </w:rPr>
          <w:delText>4+</w:delText>
        </w:r>
        <w:r w:rsidDel="00B17790">
          <w:rPr>
            <w:lang w:val="en-US"/>
          </w:rPr>
          <w:delText>2 clusters</w:delText>
        </w:r>
      </w:del>
      <w:r>
        <w:rPr>
          <w:lang w:val="en-US"/>
        </w:rPr>
        <w:t>:</w:t>
      </w:r>
    </w:p>
    <w:p w14:paraId="60CD1537" w14:textId="43237202" w:rsidR="003D3174" w:rsidRPr="003D3174" w:rsidDel="00BD2FE1" w:rsidRDefault="003D3174" w:rsidP="003D3174">
      <w:pPr>
        <w:spacing w:after="160" w:line="360" w:lineRule="auto"/>
        <w:jc w:val="center"/>
        <w:rPr>
          <w:del w:id="640" w:author="Philipp Alexander Linden" w:date="2020-07-08T12:10:00Z"/>
          <w:rFonts w:eastAsiaTheme="minorHAnsi"/>
          <w:iCs/>
          <w:color w:val="auto"/>
          <w:szCs w:val="18"/>
          <w:lang w:val="en-US"/>
        </w:rPr>
      </w:pPr>
      <w:del w:id="641" w:author="Philipp Alexander Linden" w:date="2020-07-08T12:10:00Z">
        <w:r w:rsidRPr="00E028AA" w:rsidDel="00BD2FE1">
          <w:rPr>
            <w:rFonts w:eastAsiaTheme="minorHAnsi"/>
            <w:iCs/>
            <w:color w:val="auto"/>
            <w:szCs w:val="18"/>
            <w:highlight w:val="yellow"/>
            <w:lang w:val="en-US"/>
          </w:rPr>
          <w:delText xml:space="preserve">--- TABLE </w:delText>
        </w:r>
        <w:r w:rsidR="007D6C6B" w:rsidDel="00BD2FE1">
          <w:rPr>
            <w:rFonts w:eastAsiaTheme="minorHAnsi"/>
            <w:iCs/>
            <w:color w:val="auto"/>
            <w:szCs w:val="18"/>
            <w:highlight w:val="yellow"/>
            <w:lang w:val="en-US"/>
          </w:rPr>
          <w:delText>3</w:delText>
        </w:r>
        <w:r w:rsidRPr="00E028AA" w:rsidDel="00BD2FE1">
          <w:rPr>
            <w:rFonts w:eastAsiaTheme="minorHAnsi"/>
            <w:iCs/>
            <w:color w:val="auto"/>
            <w:szCs w:val="18"/>
            <w:highlight w:val="yellow"/>
            <w:lang w:val="en-US"/>
          </w:rPr>
          <w:delText xml:space="preserve"> ABOUT HERE ---</w:delText>
        </w:r>
      </w:del>
    </w:p>
    <w:p w14:paraId="2B03EEF9" w14:textId="2132CDC8" w:rsidR="002D1426" w:rsidRPr="006A56FF" w:rsidDel="0006533C" w:rsidRDefault="002D1426" w:rsidP="002D1426">
      <w:pPr>
        <w:pStyle w:val="Beschriftung"/>
        <w:keepNext/>
        <w:spacing w:before="240" w:after="240"/>
        <w:jc w:val="left"/>
        <w:rPr>
          <w:del w:id="642" w:author="Philipp Alexander Linden" w:date="2020-07-07T15:40:00Z"/>
          <w:i/>
          <w:sz w:val="22"/>
          <w:szCs w:val="22"/>
          <w:lang w:val="en-US"/>
        </w:rPr>
      </w:pPr>
      <w:del w:id="643" w:author="Philipp Alexander Linden" w:date="2020-07-07T15:40:00Z">
        <w:r w:rsidRPr="006A56FF" w:rsidDel="0006533C">
          <w:rPr>
            <w:sz w:val="22"/>
            <w:szCs w:val="22"/>
            <w:lang w:val="en-US"/>
          </w:rPr>
          <w:lastRenderedPageBreak/>
          <w:delText xml:space="preserve">Table </w:delText>
        </w:r>
        <w:r w:rsidRPr="006A56FF" w:rsidDel="0006533C">
          <w:rPr>
            <w:i/>
            <w:sz w:val="22"/>
            <w:lang w:val="en-US"/>
          </w:rPr>
          <w:fldChar w:fldCharType="begin"/>
        </w:r>
        <w:r w:rsidRPr="006A56FF" w:rsidDel="0006533C">
          <w:rPr>
            <w:sz w:val="22"/>
            <w:szCs w:val="22"/>
            <w:lang w:val="en-US"/>
          </w:rPr>
          <w:delInstrText xml:space="preserve"> SEQ Table \* ARABIC </w:delInstrText>
        </w:r>
        <w:r w:rsidRPr="006A56FF" w:rsidDel="0006533C">
          <w:rPr>
            <w:i/>
            <w:sz w:val="22"/>
            <w:lang w:val="en-US"/>
          </w:rPr>
          <w:fldChar w:fldCharType="separate"/>
        </w:r>
        <w:r w:rsidR="00A77345" w:rsidDel="0006533C">
          <w:rPr>
            <w:noProof/>
            <w:sz w:val="22"/>
            <w:szCs w:val="22"/>
            <w:lang w:val="en-US"/>
          </w:rPr>
          <w:delText>3</w:delText>
        </w:r>
        <w:r w:rsidRPr="006A56FF" w:rsidDel="0006533C">
          <w:rPr>
            <w:i/>
            <w:sz w:val="22"/>
            <w:lang w:val="en-US"/>
          </w:rPr>
          <w:fldChar w:fldCharType="end"/>
        </w:r>
        <w:r w:rsidRPr="006A56FF" w:rsidDel="0006533C">
          <w:rPr>
            <w:sz w:val="22"/>
            <w:szCs w:val="22"/>
            <w:lang w:val="en-US"/>
          </w:rPr>
          <w:delText xml:space="preserve">: </w:delText>
        </w:r>
        <w:r w:rsidRPr="006A56FF" w:rsidDel="0006533C">
          <w:rPr>
            <w:iCs/>
            <w:sz w:val="22"/>
            <w:szCs w:val="22"/>
            <w:lang w:val="en-US"/>
          </w:rPr>
          <w:delText>Means of</w:delText>
        </w:r>
        <w:r w:rsidRPr="006A56FF" w:rsidDel="0006533C">
          <w:rPr>
            <w:sz w:val="22"/>
            <w:szCs w:val="22"/>
            <w:lang w:val="en-US"/>
          </w:rPr>
          <w:delText xml:space="preserve"> quantitative indicators in LTC typology over </w:delText>
        </w:r>
        <w:r w:rsidDel="0006533C">
          <w:rPr>
            <w:sz w:val="22"/>
            <w:szCs w:val="22"/>
            <w:lang w:val="en-US"/>
          </w:rPr>
          <w:delText xml:space="preserve">(N=4) </w:delText>
        </w:r>
        <w:commentRangeStart w:id="644"/>
        <w:r w:rsidRPr="006A56FF" w:rsidDel="0006533C">
          <w:rPr>
            <w:sz w:val="22"/>
            <w:szCs w:val="22"/>
            <w:lang w:val="en-US"/>
          </w:rPr>
          <w:delText>clusters</w:delText>
        </w:r>
        <w:commentRangeEnd w:id="644"/>
        <w:r w:rsidDel="0006533C">
          <w:rPr>
            <w:rStyle w:val="Kommentarzeichen"/>
            <w:color w:val="000000"/>
          </w:rPr>
          <w:commentReference w:id="644"/>
        </w:r>
        <w:r w:rsidDel="0006533C">
          <w:rPr>
            <w:sz w:val="22"/>
            <w:szCs w:val="22"/>
            <w:lang w:val="en-US"/>
          </w:rPr>
          <w:delText xml:space="preserve"> with (N=4) subclusters</w:delText>
        </w:r>
      </w:del>
    </w:p>
    <w:tbl>
      <w:tblPr>
        <w:tblStyle w:val="EinfacheTabelle3"/>
        <w:tblW w:w="8506" w:type="dxa"/>
        <w:shd w:val="clear" w:color="auto" w:fill="FFFFFF" w:themeFill="background1"/>
        <w:tblLayout w:type="fixed"/>
        <w:tblLook w:val="04A0" w:firstRow="1" w:lastRow="0" w:firstColumn="1" w:lastColumn="0" w:noHBand="0" w:noVBand="1"/>
      </w:tblPr>
      <w:tblGrid>
        <w:gridCol w:w="851"/>
        <w:gridCol w:w="1134"/>
        <w:gridCol w:w="993"/>
        <w:gridCol w:w="1134"/>
        <w:gridCol w:w="850"/>
        <w:gridCol w:w="709"/>
        <w:gridCol w:w="1134"/>
        <w:gridCol w:w="850"/>
        <w:gridCol w:w="851"/>
      </w:tblGrid>
      <w:tr w:rsidR="00BA24A7" w:rsidRPr="008233BC" w:rsidDel="0006533C" w14:paraId="13B9C654" w14:textId="23E1D2A8" w:rsidTr="009F78A3">
        <w:trPr>
          <w:cnfStyle w:val="100000000000" w:firstRow="1" w:lastRow="0" w:firstColumn="0" w:lastColumn="0" w:oddVBand="0" w:evenVBand="0" w:oddHBand="0" w:evenHBand="0" w:firstRowFirstColumn="0" w:firstRowLastColumn="0" w:lastRowFirstColumn="0" w:lastRowLastColumn="0"/>
          <w:trHeight w:val="283"/>
          <w:del w:id="645" w:author="Philipp Alexander Linden" w:date="2020-07-07T15:40:00Z"/>
        </w:trPr>
        <w:tc>
          <w:tcPr>
            <w:cnfStyle w:val="001000000100" w:firstRow="0" w:lastRow="0" w:firstColumn="1" w:lastColumn="0" w:oddVBand="0" w:evenVBand="0" w:oddHBand="0" w:evenHBand="0" w:firstRowFirstColumn="1" w:firstRowLastColumn="0" w:lastRowFirstColumn="0" w:lastRowLastColumn="0"/>
            <w:tcW w:w="851" w:type="dxa"/>
            <w:tcBorders>
              <w:top w:val="single" w:sz="12" w:space="0" w:color="auto"/>
              <w:bottom w:val="single" w:sz="12" w:space="0" w:color="auto"/>
            </w:tcBorders>
            <w:shd w:val="clear" w:color="auto" w:fill="FFFFFF" w:themeFill="background1"/>
            <w:vAlign w:val="center"/>
          </w:tcPr>
          <w:p w14:paraId="3644FE73" w14:textId="350D2848" w:rsidR="00BA24A7" w:rsidRPr="00D67B4C" w:rsidDel="0006533C" w:rsidRDefault="00BA24A7" w:rsidP="009F78A3">
            <w:pPr>
              <w:spacing w:before="240" w:after="240" w:line="276" w:lineRule="auto"/>
              <w:rPr>
                <w:del w:id="646" w:author="Philipp Alexander Linden" w:date="2020-07-07T15:40:00Z"/>
                <w:b w:val="0"/>
                <w:bCs w:val="0"/>
                <w:caps w:val="0"/>
                <w:sz w:val="16"/>
                <w:szCs w:val="16"/>
                <w:lang w:val="en-US"/>
              </w:rPr>
            </w:pPr>
          </w:p>
        </w:tc>
        <w:tc>
          <w:tcPr>
            <w:tcW w:w="1134" w:type="dxa"/>
            <w:tcBorders>
              <w:top w:val="single" w:sz="12" w:space="0" w:color="auto"/>
              <w:bottom w:val="single" w:sz="12" w:space="0" w:color="auto"/>
            </w:tcBorders>
            <w:shd w:val="clear" w:color="auto" w:fill="FFFFFF" w:themeFill="background1"/>
            <w:vAlign w:val="center"/>
          </w:tcPr>
          <w:p w14:paraId="0FE24943" w14:textId="6BCE6E96" w:rsidR="00BA24A7" w:rsidRPr="00D67B4C" w:rsidDel="0006533C" w:rsidRDefault="00BA24A7" w:rsidP="009F78A3">
            <w:pPr>
              <w:spacing w:before="240" w:after="240"/>
              <w:jc w:val="center"/>
              <w:cnfStyle w:val="100000000000" w:firstRow="1" w:lastRow="0" w:firstColumn="0" w:lastColumn="0" w:oddVBand="0" w:evenVBand="0" w:oddHBand="0" w:evenHBand="0" w:firstRowFirstColumn="0" w:firstRowLastColumn="0" w:lastRowFirstColumn="0" w:lastRowLastColumn="0"/>
              <w:rPr>
                <w:del w:id="647" w:author="Philipp Alexander Linden" w:date="2020-07-07T15:40:00Z"/>
                <w:b w:val="0"/>
                <w:bCs w:val="0"/>
                <w:caps w:val="0"/>
                <w:sz w:val="16"/>
                <w:szCs w:val="16"/>
                <w:lang w:val="en-US"/>
              </w:rPr>
            </w:pPr>
            <w:del w:id="648" w:author="Philipp Alexander Linden" w:date="2020-07-07T15:40:00Z">
              <w:r w:rsidDel="0006533C">
                <w:rPr>
                  <w:b w:val="0"/>
                  <w:bCs w:val="0"/>
                  <w:caps w:val="0"/>
                  <w:sz w:val="16"/>
                  <w:szCs w:val="16"/>
                  <w:lang w:val="en-US"/>
                </w:rPr>
                <w:delText>Low</w:delText>
              </w:r>
              <w:r w:rsidR="00505D30" w:rsidDel="0006533C">
                <w:rPr>
                  <w:b w:val="0"/>
                  <w:bCs w:val="0"/>
                  <w:caps w:val="0"/>
                  <w:sz w:val="16"/>
                  <w:szCs w:val="16"/>
                  <w:lang w:val="en-US"/>
                </w:rPr>
                <w:delText xml:space="preserve"> </w:delText>
              </w:r>
              <w:r w:rsidDel="0006533C">
                <w:rPr>
                  <w:b w:val="0"/>
                  <w:bCs w:val="0"/>
                  <w:caps w:val="0"/>
                  <w:sz w:val="16"/>
                  <w:szCs w:val="16"/>
                  <w:lang w:val="en-US"/>
                </w:rPr>
                <w:delText>performance</w:delText>
              </w:r>
              <w:r w:rsidR="00505D30" w:rsidDel="0006533C">
                <w:rPr>
                  <w:b w:val="0"/>
                  <w:bCs w:val="0"/>
                  <w:caps w:val="0"/>
                  <w:sz w:val="16"/>
                  <w:szCs w:val="16"/>
                  <w:lang w:val="en-US"/>
                </w:rPr>
                <w:delText>, l</w:delText>
              </w:r>
              <w:r w:rsidDel="0006533C">
                <w:rPr>
                  <w:b w:val="0"/>
                  <w:bCs w:val="0"/>
                  <w:caps w:val="0"/>
                  <w:sz w:val="16"/>
                  <w:szCs w:val="16"/>
                  <w:lang w:val="en-US"/>
                </w:rPr>
                <w:delText>ow</w:delText>
              </w:r>
              <w:r w:rsidR="00505D30" w:rsidDel="0006533C">
                <w:rPr>
                  <w:b w:val="0"/>
                  <w:bCs w:val="0"/>
                  <w:caps w:val="0"/>
                  <w:sz w:val="16"/>
                  <w:szCs w:val="16"/>
                  <w:lang w:val="en-US"/>
                </w:rPr>
                <w:delText xml:space="preserve"> </w:delText>
              </w:r>
              <w:r w:rsidDel="0006533C">
                <w:rPr>
                  <w:b w:val="0"/>
                  <w:bCs w:val="0"/>
                  <w:caps w:val="0"/>
                  <w:sz w:val="16"/>
                  <w:szCs w:val="16"/>
                  <w:lang w:val="en-US"/>
                </w:rPr>
                <w:delText>supply</w:delText>
              </w:r>
            </w:del>
          </w:p>
        </w:tc>
        <w:tc>
          <w:tcPr>
            <w:tcW w:w="993" w:type="dxa"/>
            <w:tcBorders>
              <w:top w:val="single" w:sz="12" w:space="0" w:color="auto"/>
              <w:bottom w:val="single" w:sz="12" w:space="0" w:color="auto"/>
            </w:tcBorders>
            <w:shd w:val="clear" w:color="auto" w:fill="FFFFFF" w:themeFill="background1"/>
            <w:vAlign w:val="center"/>
          </w:tcPr>
          <w:p w14:paraId="77214DC1" w14:textId="59B06B90" w:rsidR="00BA24A7" w:rsidRPr="00D67B4C" w:rsidDel="0006533C" w:rsidRDefault="00BA24A7" w:rsidP="009F78A3">
            <w:pPr>
              <w:spacing w:before="240" w:after="240"/>
              <w:jc w:val="center"/>
              <w:cnfStyle w:val="100000000000" w:firstRow="1" w:lastRow="0" w:firstColumn="0" w:lastColumn="0" w:oddVBand="0" w:evenVBand="0" w:oddHBand="0" w:evenHBand="0" w:firstRowFirstColumn="0" w:firstRowLastColumn="0" w:lastRowFirstColumn="0" w:lastRowLastColumn="0"/>
              <w:rPr>
                <w:del w:id="649" w:author="Philipp Alexander Linden" w:date="2020-07-07T15:40:00Z"/>
                <w:b w:val="0"/>
                <w:bCs w:val="0"/>
                <w:caps w:val="0"/>
                <w:sz w:val="16"/>
                <w:szCs w:val="16"/>
                <w:lang w:val="en-US"/>
              </w:rPr>
            </w:pPr>
            <w:del w:id="650" w:author="Philipp Alexander Linden" w:date="2020-07-07T15:40:00Z">
              <w:r w:rsidDel="0006533C">
                <w:rPr>
                  <w:b w:val="0"/>
                  <w:bCs w:val="0"/>
                  <w:caps w:val="0"/>
                  <w:sz w:val="16"/>
                  <w:szCs w:val="16"/>
                  <w:lang w:val="en-US"/>
                </w:rPr>
                <w:delText>Access-orientated private</w:delText>
              </w:r>
            </w:del>
          </w:p>
        </w:tc>
        <w:tc>
          <w:tcPr>
            <w:tcW w:w="1134" w:type="dxa"/>
            <w:tcBorders>
              <w:top w:val="single" w:sz="12" w:space="0" w:color="auto"/>
              <w:bottom w:val="single" w:sz="12" w:space="0" w:color="auto"/>
            </w:tcBorders>
            <w:shd w:val="clear" w:color="auto" w:fill="FFFFFF" w:themeFill="background1"/>
            <w:vAlign w:val="center"/>
          </w:tcPr>
          <w:p w14:paraId="53B0CAB7" w14:textId="170ECD6E" w:rsidR="00BA24A7" w:rsidRPr="00D67B4C" w:rsidDel="0006533C" w:rsidRDefault="00BA24A7" w:rsidP="009F78A3">
            <w:pPr>
              <w:spacing w:before="240" w:after="240"/>
              <w:jc w:val="center"/>
              <w:cnfStyle w:val="100000000000" w:firstRow="1" w:lastRow="0" w:firstColumn="0" w:lastColumn="0" w:oddVBand="0" w:evenVBand="0" w:oddHBand="0" w:evenHBand="0" w:firstRowFirstColumn="0" w:firstRowLastColumn="0" w:lastRowFirstColumn="0" w:lastRowLastColumn="0"/>
              <w:rPr>
                <w:del w:id="651" w:author="Philipp Alexander Linden" w:date="2020-07-07T15:40:00Z"/>
                <w:b w:val="0"/>
                <w:bCs w:val="0"/>
                <w:caps w:val="0"/>
                <w:sz w:val="16"/>
                <w:szCs w:val="16"/>
                <w:lang w:val="en-US"/>
              </w:rPr>
            </w:pPr>
            <w:del w:id="652" w:author="Philipp Alexander Linden" w:date="2020-07-07T15:40:00Z">
              <w:r w:rsidDel="0006533C">
                <w:rPr>
                  <w:b w:val="0"/>
                  <w:bCs w:val="0"/>
                  <w:caps w:val="0"/>
                  <w:sz w:val="16"/>
                  <w:szCs w:val="16"/>
                  <w:lang w:val="en-US"/>
                </w:rPr>
                <w:delText>High performance public orientated</w:delText>
              </w:r>
            </w:del>
          </w:p>
        </w:tc>
        <w:tc>
          <w:tcPr>
            <w:tcW w:w="850" w:type="dxa"/>
            <w:tcBorders>
              <w:top w:val="single" w:sz="12" w:space="0" w:color="auto"/>
              <w:bottom w:val="single" w:sz="12" w:space="0" w:color="auto"/>
            </w:tcBorders>
            <w:shd w:val="clear" w:color="auto" w:fill="FFFFFF" w:themeFill="background1"/>
            <w:vAlign w:val="center"/>
          </w:tcPr>
          <w:p w14:paraId="405DB402" w14:textId="24846FEF" w:rsidR="00BA24A7" w:rsidRPr="000D6FB8" w:rsidDel="0006533C" w:rsidRDefault="00BA24A7" w:rsidP="000D6FB8">
            <w:pPr>
              <w:spacing w:before="240" w:after="240"/>
              <w:jc w:val="center"/>
              <w:cnfStyle w:val="100000000000" w:firstRow="1" w:lastRow="0" w:firstColumn="0" w:lastColumn="0" w:oddVBand="0" w:evenVBand="0" w:oddHBand="0" w:evenHBand="0" w:firstRowFirstColumn="0" w:firstRowLastColumn="0" w:lastRowFirstColumn="0" w:lastRowLastColumn="0"/>
              <w:rPr>
                <w:del w:id="653" w:author="Philipp Alexander Linden" w:date="2020-07-07T15:40:00Z"/>
                <w:sz w:val="16"/>
                <w:szCs w:val="16"/>
                <w:lang w:val="en-US"/>
              </w:rPr>
            </w:pPr>
            <w:del w:id="654" w:author="Philipp Alexander Linden" w:date="2020-07-07T15:40:00Z">
              <w:r w:rsidDel="0006533C">
                <w:rPr>
                  <w:b w:val="0"/>
                  <w:bCs w:val="0"/>
                  <w:caps w:val="0"/>
                  <w:sz w:val="16"/>
                  <w:szCs w:val="16"/>
                  <w:lang w:val="en-US"/>
                </w:rPr>
                <w:delText>High supply</w:delText>
              </w:r>
            </w:del>
          </w:p>
        </w:tc>
        <w:tc>
          <w:tcPr>
            <w:tcW w:w="709" w:type="dxa"/>
            <w:tcBorders>
              <w:top w:val="single" w:sz="12" w:space="0" w:color="auto"/>
              <w:bottom w:val="single" w:sz="12" w:space="0" w:color="auto"/>
            </w:tcBorders>
            <w:shd w:val="clear" w:color="auto" w:fill="FFFFFF" w:themeFill="background1"/>
            <w:vAlign w:val="center"/>
          </w:tcPr>
          <w:p w14:paraId="65CF8F49" w14:textId="76EA40D8" w:rsidR="00BA24A7" w:rsidDel="0006533C" w:rsidRDefault="00BA24A7" w:rsidP="009F78A3">
            <w:pPr>
              <w:spacing w:before="240" w:after="240"/>
              <w:jc w:val="center"/>
              <w:cnfStyle w:val="100000000000" w:firstRow="1" w:lastRow="0" w:firstColumn="0" w:lastColumn="0" w:oddVBand="0" w:evenVBand="0" w:oddHBand="0" w:evenHBand="0" w:firstRowFirstColumn="0" w:firstRowLastColumn="0" w:lastRowFirstColumn="0" w:lastRowLastColumn="0"/>
              <w:rPr>
                <w:del w:id="655" w:author="Philipp Alexander Linden" w:date="2020-07-07T15:40:00Z"/>
                <w:b w:val="0"/>
                <w:bCs w:val="0"/>
                <w:caps w:val="0"/>
                <w:sz w:val="16"/>
                <w:szCs w:val="16"/>
                <w:lang w:val="en-US"/>
              </w:rPr>
            </w:pPr>
            <w:del w:id="656" w:author="Philipp Alexander Linden" w:date="2020-07-07T15:40:00Z">
              <w:r w:rsidDel="0006533C">
                <w:rPr>
                  <w:b w:val="0"/>
                  <w:bCs w:val="0"/>
                  <w:caps w:val="0"/>
                  <w:sz w:val="16"/>
                  <w:szCs w:val="16"/>
                  <w:lang w:val="en-US"/>
                </w:rPr>
                <w:delText>Low supply</w:delText>
              </w:r>
            </w:del>
          </w:p>
        </w:tc>
        <w:tc>
          <w:tcPr>
            <w:tcW w:w="1134" w:type="dxa"/>
            <w:tcBorders>
              <w:top w:val="single" w:sz="12" w:space="0" w:color="auto"/>
              <w:bottom w:val="single" w:sz="12" w:space="0" w:color="auto"/>
            </w:tcBorders>
            <w:shd w:val="clear" w:color="auto" w:fill="FFFFFF" w:themeFill="background1"/>
            <w:vAlign w:val="center"/>
          </w:tcPr>
          <w:p w14:paraId="66B8C633" w14:textId="41BCEC88" w:rsidR="00BA24A7" w:rsidDel="0006533C" w:rsidRDefault="00BA24A7" w:rsidP="009F78A3">
            <w:pPr>
              <w:spacing w:before="240" w:after="240"/>
              <w:jc w:val="center"/>
              <w:cnfStyle w:val="100000000000" w:firstRow="1" w:lastRow="0" w:firstColumn="0" w:lastColumn="0" w:oddVBand="0" w:evenVBand="0" w:oddHBand="0" w:evenHBand="0" w:firstRowFirstColumn="0" w:firstRowLastColumn="0" w:lastRowFirstColumn="0" w:lastRowLastColumn="0"/>
              <w:rPr>
                <w:del w:id="657" w:author="Philipp Alexander Linden" w:date="2020-07-07T15:40:00Z"/>
                <w:b w:val="0"/>
                <w:bCs w:val="0"/>
                <w:caps w:val="0"/>
                <w:sz w:val="16"/>
                <w:szCs w:val="16"/>
                <w:lang w:val="en-US"/>
              </w:rPr>
            </w:pPr>
            <w:del w:id="658" w:author="Philipp Alexander Linden" w:date="2020-07-07T15:40:00Z">
              <w:r w:rsidDel="0006533C">
                <w:rPr>
                  <w:b w:val="0"/>
                  <w:bCs w:val="0"/>
                  <w:caps w:val="0"/>
                  <w:sz w:val="16"/>
                  <w:szCs w:val="16"/>
                  <w:lang w:val="en-US"/>
                </w:rPr>
                <w:delText>High performance private orientated</w:delText>
              </w:r>
            </w:del>
          </w:p>
        </w:tc>
        <w:tc>
          <w:tcPr>
            <w:tcW w:w="850" w:type="dxa"/>
            <w:tcBorders>
              <w:top w:val="single" w:sz="12" w:space="0" w:color="auto"/>
              <w:bottom w:val="single" w:sz="12" w:space="0" w:color="auto"/>
            </w:tcBorders>
            <w:shd w:val="clear" w:color="auto" w:fill="FFFFFF" w:themeFill="background1"/>
            <w:vAlign w:val="center"/>
          </w:tcPr>
          <w:p w14:paraId="599874D5" w14:textId="0E56F643" w:rsidR="00BA24A7" w:rsidDel="0006533C" w:rsidRDefault="00BA24A7" w:rsidP="009F78A3">
            <w:pPr>
              <w:pStyle w:val="Kommentartext"/>
              <w:spacing w:before="240" w:after="240"/>
              <w:jc w:val="center"/>
              <w:cnfStyle w:val="100000000000" w:firstRow="1" w:lastRow="0" w:firstColumn="0" w:lastColumn="0" w:oddVBand="0" w:evenVBand="0" w:oddHBand="0" w:evenHBand="0" w:firstRowFirstColumn="0" w:firstRowLastColumn="0" w:lastRowFirstColumn="0" w:lastRowLastColumn="0"/>
              <w:rPr>
                <w:del w:id="659" w:author="Philipp Alexander Linden" w:date="2020-07-07T15:40:00Z"/>
                <w:b w:val="0"/>
                <w:bCs w:val="0"/>
                <w:caps w:val="0"/>
                <w:sz w:val="16"/>
                <w:szCs w:val="16"/>
                <w:lang w:val="en-US"/>
              </w:rPr>
            </w:pPr>
            <w:del w:id="660" w:author="Philipp Alexander Linden" w:date="2020-07-07T15:40:00Z">
              <w:r w:rsidDel="0006533C">
                <w:rPr>
                  <w:b w:val="0"/>
                  <w:bCs w:val="0"/>
                  <w:caps w:val="0"/>
                  <w:sz w:val="16"/>
                  <w:szCs w:val="16"/>
                  <w:lang w:val="en-US"/>
                </w:rPr>
                <w:delText>High supply</w:delText>
              </w:r>
            </w:del>
          </w:p>
        </w:tc>
        <w:tc>
          <w:tcPr>
            <w:tcW w:w="851" w:type="dxa"/>
            <w:tcBorders>
              <w:top w:val="single" w:sz="12" w:space="0" w:color="auto"/>
              <w:bottom w:val="single" w:sz="12" w:space="0" w:color="auto"/>
            </w:tcBorders>
            <w:shd w:val="clear" w:color="auto" w:fill="FFFFFF" w:themeFill="background1"/>
            <w:vAlign w:val="center"/>
          </w:tcPr>
          <w:p w14:paraId="48C6F535" w14:textId="554A711A" w:rsidR="00BA24A7" w:rsidDel="0006533C" w:rsidRDefault="00BA24A7" w:rsidP="009F78A3">
            <w:pPr>
              <w:pStyle w:val="Kommentartext"/>
              <w:spacing w:before="240" w:after="240"/>
              <w:jc w:val="center"/>
              <w:cnfStyle w:val="100000000000" w:firstRow="1" w:lastRow="0" w:firstColumn="0" w:lastColumn="0" w:oddVBand="0" w:evenVBand="0" w:oddHBand="0" w:evenHBand="0" w:firstRowFirstColumn="0" w:firstRowLastColumn="0" w:lastRowFirstColumn="0" w:lastRowLastColumn="0"/>
              <w:rPr>
                <w:del w:id="661" w:author="Philipp Alexander Linden" w:date="2020-07-07T15:40:00Z"/>
                <w:b w:val="0"/>
                <w:bCs w:val="0"/>
                <w:caps w:val="0"/>
                <w:sz w:val="16"/>
                <w:szCs w:val="16"/>
                <w:lang w:val="en-US"/>
              </w:rPr>
            </w:pPr>
            <w:del w:id="662" w:author="Philipp Alexander Linden" w:date="2020-07-07T15:40:00Z">
              <w:r w:rsidDel="0006533C">
                <w:rPr>
                  <w:b w:val="0"/>
                  <w:bCs w:val="0"/>
                  <w:caps w:val="0"/>
                  <w:sz w:val="16"/>
                  <w:szCs w:val="16"/>
                  <w:lang w:val="en-US"/>
                </w:rPr>
                <w:delText>Low supply</w:delText>
              </w:r>
            </w:del>
          </w:p>
        </w:tc>
      </w:tr>
      <w:tr w:rsidR="002D1426" w:rsidRPr="008233BC" w:rsidDel="0006533C" w14:paraId="59C38BE6" w14:textId="6505A986" w:rsidTr="009F78A3">
        <w:trPr>
          <w:cnfStyle w:val="000000100000" w:firstRow="0" w:lastRow="0" w:firstColumn="0" w:lastColumn="0" w:oddVBand="0" w:evenVBand="0" w:oddHBand="1" w:evenHBand="0" w:firstRowFirstColumn="0" w:firstRowLastColumn="0" w:lastRowFirstColumn="0" w:lastRowLastColumn="0"/>
          <w:trHeight w:val="283"/>
          <w:del w:id="663" w:author="Philipp Alexander Linden" w:date="2020-07-07T15:40:00Z"/>
        </w:trPr>
        <w:tc>
          <w:tcPr>
            <w:cnfStyle w:val="001000000000" w:firstRow="0" w:lastRow="0" w:firstColumn="1" w:lastColumn="0" w:oddVBand="0" w:evenVBand="0" w:oddHBand="0" w:evenHBand="0" w:firstRowFirstColumn="0" w:firstRowLastColumn="0" w:lastRowFirstColumn="0" w:lastRowLastColumn="0"/>
            <w:tcW w:w="851" w:type="dxa"/>
            <w:tcBorders>
              <w:top w:val="single" w:sz="12" w:space="0" w:color="auto"/>
              <w:bottom w:val="single" w:sz="4" w:space="0" w:color="auto"/>
            </w:tcBorders>
            <w:shd w:val="clear" w:color="auto" w:fill="FFFFFF" w:themeFill="background1"/>
            <w:vAlign w:val="center"/>
          </w:tcPr>
          <w:p w14:paraId="392DC3B2" w14:textId="55B0E243" w:rsidR="002D1426" w:rsidRPr="00D67B4C" w:rsidDel="0006533C" w:rsidRDefault="002D1426" w:rsidP="009F78A3">
            <w:pPr>
              <w:spacing w:before="240" w:after="240" w:line="276" w:lineRule="auto"/>
              <w:rPr>
                <w:del w:id="664" w:author="Philipp Alexander Linden" w:date="2020-07-07T15:40:00Z"/>
                <w:b w:val="0"/>
                <w:bCs w:val="0"/>
                <w:caps w:val="0"/>
                <w:sz w:val="16"/>
                <w:szCs w:val="16"/>
                <w:lang w:val="en-US"/>
              </w:rPr>
            </w:pPr>
            <w:bookmarkStart w:id="665" w:name="_Hlk44080107"/>
            <w:del w:id="666" w:author="Philipp Alexander Linden" w:date="2020-07-07T15:40:00Z">
              <w:r w:rsidRPr="00D67B4C" w:rsidDel="0006533C">
                <w:rPr>
                  <w:b w:val="0"/>
                  <w:bCs w:val="0"/>
                  <w:caps w:val="0"/>
                  <w:sz w:val="16"/>
                  <w:szCs w:val="16"/>
                  <w:lang w:val="en-US"/>
                </w:rPr>
                <w:delText>Cluster comp</w:delText>
              </w:r>
              <w:r w:rsidR="00BA24A7" w:rsidDel="0006533C">
                <w:rPr>
                  <w:b w:val="0"/>
                  <w:bCs w:val="0"/>
                  <w:caps w:val="0"/>
                  <w:sz w:val="16"/>
                  <w:szCs w:val="16"/>
                  <w:lang w:val="en-US"/>
                </w:rPr>
                <w:delText>.</w:delText>
              </w:r>
            </w:del>
          </w:p>
        </w:tc>
        <w:tc>
          <w:tcPr>
            <w:tcW w:w="1134" w:type="dxa"/>
            <w:tcBorders>
              <w:top w:val="single" w:sz="12" w:space="0" w:color="auto"/>
              <w:bottom w:val="single" w:sz="4" w:space="0" w:color="auto"/>
            </w:tcBorders>
            <w:shd w:val="clear" w:color="auto" w:fill="FFFFFF" w:themeFill="background1"/>
            <w:vAlign w:val="center"/>
          </w:tcPr>
          <w:p w14:paraId="2BB95D81" w14:textId="53FDE7A2" w:rsidR="002D1426" w:rsidRPr="00D67B4C" w:rsidDel="0006533C" w:rsidRDefault="002D1426" w:rsidP="008312D3">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del w:id="667" w:author="Philipp Alexander Linden" w:date="2020-07-07T15:40:00Z"/>
                <w:sz w:val="16"/>
                <w:szCs w:val="16"/>
                <w:lang w:val="en-US"/>
              </w:rPr>
            </w:pPr>
            <w:del w:id="668" w:author="Philipp Alexander Linden" w:date="2020-07-07T15:40:00Z">
              <w:r w:rsidDel="0006533C">
                <w:rPr>
                  <w:sz w:val="16"/>
                  <w:szCs w:val="16"/>
                  <w:lang w:val="en-US"/>
                </w:rPr>
                <w:delText>CZ, LV, PL</w:delText>
              </w:r>
            </w:del>
          </w:p>
        </w:tc>
        <w:tc>
          <w:tcPr>
            <w:tcW w:w="993" w:type="dxa"/>
            <w:tcBorders>
              <w:top w:val="single" w:sz="12" w:space="0" w:color="auto"/>
              <w:bottom w:val="single" w:sz="4" w:space="0" w:color="auto"/>
            </w:tcBorders>
            <w:shd w:val="clear" w:color="auto" w:fill="FFFFFF" w:themeFill="background1"/>
            <w:vAlign w:val="center"/>
          </w:tcPr>
          <w:p w14:paraId="0144EF8A" w14:textId="3B37C0BB" w:rsidR="002D1426" w:rsidRPr="00D67B4C" w:rsidDel="0006533C" w:rsidRDefault="002D1426" w:rsidP="008312D3">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del w:id="669" w:author="Philipp Alexander Linden" w:date="2020-07-07T15:40:00Z"/>
                <w:sz w:val="16"/>
                <w:szCs w:val="16"/>
                <w:lang w:val="en-US"/>
              </w:rPr>
            </w:pPr>
            <w:del w:id="670" w:author="Philipp Alexander Linden" w:date="2020-07-07T15:40:00Z">
              <w:r w:rsidDel="0006533C">
                <w:rPr>
                  <w:sz w:val="16"/>
                  <w:szCs w:val="16"/>
                  <w:lang w:val="en-US"/>
                </w:rPr>
                <w:delText>DE, FI</w:delText>
              </w:r>
            </w:del>
          </w:p>
        </w:tc>
        <w:tc>
          <w:tcPr>
            <w:tcW w:w="1134" w:type="dxa"/>
            <w:tcBorders>
              <w:top w:val="single" w:sz="12" w:space="0" w:color="auto"/>
              <w:bottom w:val="single" w:sz="4" w:space="0" w:color="auto"/>
            </w:tcBorders>
            <w:shd w:val="clear" w:color="auto" w:fill="FFFFFF" w:themeFill="background1"/>
            <w:vAlign w:val="center"/>
          </w:tcPr>
          <w:p w14:paraId="4CA63429" w14:textId="6ED4A0EE" w:rsidR="002D1426" w:rsidRPr="00D67B4C" w:rsidDel="0006533C" w:rsidRDefault="002D1426" w:rsidP="008312D3">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del w:id="671" w:author="Philipp Alexander Linden" w:date="2020-07-07T15:40:00Z"/>
                <w:sz w:val="16"/>
                <w:szCs w:val="16"/>
                <w:lang w:val="en-US"/>
              </w:rPr>
            </w:pPr>
            <w:del w:id="672" w:author="Philipp Alexander Linden" w:date="2020-07-07T15:40:00Z">
              <w:r w:rsidDel="0006533C">
                <w:rPr>
                  <w:sz w:val="16"/>
                  <w:szCs w:val="16"/>
                  <w:lang w:val="en-US"/>
                </w:rPr>
                <w:delText>DK, IE, NO, SE, KR, JP</w:delText>
              </w:r>
            </w:del>
          </w:p>
        </w:tc>
        <w:tc>
          <w:tcPr>
            <w:tcW w:w="850" w:type="dxa"/>
            <w:tcBorders>
              <w:top w:val="single" w:sz="12" w:space="0" w:color="auto"/>
              <w:bottom w:val="single" w:sz="4" w:space="0" w:color="auto"/>
            </w:tcBorders>
            <w:shd w:val="clear" w:color="auto" w:fill="FFFFFF" w:themeFill="background1"/>
            <w:vAlign w:val="center"/>
          </w:tcPr>
          <w:p w14:paraId="1F2BD720" w14:textId="133BB7DB" w:rsidR="002D1426" w:rsidRPr="00D67B4C" w:rsidDel="0006533C" w:rsidRDefault="002D1426" w:rsidP="008312D3">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del w:id="673" w:author="Philipp Alexander Linden" w:date="2020-07-07T15:40:00Z"/>
                <w:sz w:val="16"/>
                <w:szCs w:val="16"/>
                <w:lang w:val="en-US"/>
              </w:rPr>
            </w:pPr>
            <w:del w:id="674" w:author="Philipp Alexander Linden" w:date="2020-07-07T15:40:00Z">
              <w:r w:rsidDel="0006533C">
                <w:rPr>
                  <w:sz w:val="16"/>
                  <w:szCs w:val="16"/>
                  <w:lang w:val="en-US"/>
                </w:rPr>
                <w:delText>DK, IE, NO, SE</w:delText>
              </w:r>
            </w:del>
          </w:p>
        </w:tc>
        <w:tc>
          <w:tcPr>
            <w:tcW w:w="709" w:type="dxa"/>
            <w:tcBorders>
              <w:top w:val="single" w:sz="12" w:space="0" w:color="auto"/>
              <w:bottom w:val="single" w:sz="4" w:space="0" w:color="auto"/>
            </w:tcBorders>
            <w:shd w:val="clear" w:color="auto" w:fill="FFFFFF" w:themeFill="background1"/>
            <w:vAlign w:val="center"/>
          </w:tcPr>
          <w:p w14:paraId="6FE8977A" w14:textId="73FA3A75" w:rsidR="002D1426" w:rsidRPr="00D67B4C" w:rsidDel="0006533C" w:rsidRDefault="002D1426" w:rsidP="008312D3">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del w:id="675" w:author="Philipp Alexander Linden" w:date="2020-07-07T15:40:00Z"/>
                <w:sz w:val="16"/>
                <w:szCs w:val="16"/>
                <w:lang w:val="en-US"/>
              </w:rPr>
            </w:pPr>
            <w:del w:id="676" w:author="Philipp Alexander Linden" w:date="2020-07-07T15:40:00Z">
              <w:r w:rsidDel="0006533C">
                <w:rPr>
                  <w:sz w:val="16"/>
                  <w:szCs w:val="16"/>
                  <w:lang w:val="en-US"/>
                </w:rPr>
                <w:delText>JP, KR</w:delText>
              </w:r>
            </w:del>
          </w:p>
        </w:tc>
        <w:tc>
          <w:tcPr>
            <w:tcW w:w="1134" w:type="dxa"/>
            <w:tcBorders>
              <w:top w:val="single" w:sz="12" w:space="0" w:color="auto"/>
              <w:bottom w:val="single" w:sz="4" w:space="0" w:color="auto"/>
            </w:tcBorders>
            <w:shd w:val="clear" w:color="auto" w:fill="FFFFFF" w:themeFill="background1"/>
            <w:vAlign w:val="center"/>
          </w:tcPr>
          <w:p w14:paraId="49080DA5" w14:textId="1CD894DA" w:rsidR="002D1426" w:rsidRPr="008233BC" w:rsidDel="0006533C" w:rsidRDefault="002D1426" w:rsidP="008312D3">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del w:id="677" w:author="Philipp Alexander Linden" w:date="2020-07-07T15:40:00Z"/>
                <w:sz w:val="16"/>
                <w:szCs w:val="16"/>
                <w:lang w:val="en-US"/>
                <w:rPrChange w:id="678" w:author="Philipp Alexander Linden" w:date="2020-07-08T12:03:00Z">
                  <w:rPr>
                    <w:del w:id="679" w:author="Philipp Alexander Linden" w:date="2020-07-07T15:40:00Z"/>
                    <w:sz w:val="16"/>
                    <w:szCs w:val="16"/>
                  </w:rPr>
                </w:rPrChange>
              </w:rPr>
            </w:pPr>
            <w:del w:id="680" w:author="Philipp Alexander Linden" w:date="2020-07-07T15:40:00Z">
              <w:r w:rsidRPr="008233BC" w:rsidDel="0006533C">
                <w:rPr>
                  <w:sz w:val="16"/>
                  <w:szCs w:val="16"/>
                  <w:lang w:val="en-US"/>
                  <w:rPrChange w:id="681" w:author="Philipp Alexander Linden" w:date="2020-07-08T12:03:00Z">
                    <w:rPr>
                      <w:sz w:val="16"/>
                      <w:szCs w:val="16"/>
                    </w:rPr>
                  </w:rPrChange>
                </w:rPr>
                <w:delText>AU, BE, CH, EE, ES, IL, LU, FR, NL, NZ, SK, SI, UK, US</w:delText>
              </w:r>
            </w:del>
          </w:p>
        </w:tc>
        <w:tc>
          <w:tcPr>
            <w:tcW w:w="850" w:type="dxa"/>
            <w:tcBorders>
              <w:top w:val="single" w:sz="12" w:space="0" w:color="auto"/>
              <w:bottom w:val="single" w:sz="4" w:space="0" w:color="auto"/>
            </w:tcBorders>
            <w:shd w:val="clear" w:color="auto" w:fill="FFFFFF" w:themeFill="background1"/>
            <w:vAlign w:val="center"/>
          </w:tcPr>
          <w:p w14:paraId="55004330" w14:textId="49E9C295" w:rsidR="002D1426" w:rsidRPr="00832038" w:rsidDel="0006533C" w:rsidRDefault="002D1426" w:rsidP="008312D3">
            <w:pPr>
              <w:pStyle w:val="Kommentartext"/>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del w:id="682" w:author="Philipp Alexander Linden" w:date="2020-07-07T15:40:00Z"/>
                <w:sz w:val="16"/>
                <w:szCs w:val="16"/>
                <w:lang w:val="en-US"/>
              </w:rPr>
            </w:pPr>
            <w:del w:id="683" w:author="Philipp Alexander Linden" w:date="2020-07-07T15:40:00Z">
              <w:r w:rsidRPr="00832038" w:rsidDel="0006533C">
                <w:rPr>
                  <w:sz w:val="16"/>
                  <w:szCs w:val="16"/>
                  <w:lang w:val="en-US"/>
                </w:rPr>
                <w:delText>AU, BE, CH, LU, NL, S</w:delText>
              </w:r>
              <w:r w:rsidDel="0006533C">
                <w:rPr>
                  <w:sz w:val="16"/>
                  <w:szCs w:val="16"/>
                  <w:lang w:val="en-US"/>
                </w:rPr>
                <w:delText>K, SI</w:delText>
              </w:r>
            </w:del>
          </w:p>
        </w:tc>
        <w:tc>
          <w:tcPr>
            <w:tcW w:w="851" w:type="dxa"/>
            <w:tcBorders>
              <w:top w:val="single" w:sz="12" w:space="0" w:color="auto"/>
              <w:bottom w:val="single" w:sz="4" w:space="0" w:color="auto"/>
            </w:tcBorders>
            <w:shd w:val="clear" w:color="auto" w:fill="FFFFFF" w:themeFill="background1"/>
            <w:vAlign w:val="center"/>
          </w:tcPr>
          <w:p w14:paraId="061E76E3" w14:textId="24CCEF51" w:rsidR="002D1426" w:rsidRPr="008233BC" w:rsidDel="0006533C" w:rsidRDefault="002D1426" w:rsidP="008312D3">
            <w:pPr>
              <w:pStyle w:val="Kommentartext"/>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del w:id="684" w:author="Philipp Alexander Linden" w:date="2020-07-07T15:40:00Z"/>
                <w:sz w:val="16"/>
                <w:szCs w:val="16"/>
                <w:lang w:val="en-US"/>
                <w:rPrChange w:id="685" w:author="Philipp Alexander Linden" w:date="2020-07-08T12:03:00Z">
                  <w:rPr>
                    <w:del w:id="686" w:author="Philipp Alexander Linden" w:date="2020-07-07T15:40:00Z"/>
                    <w:sz w:val="16"/>
                    <w:szCs w:val="16"/>
                  </w:rPr>
                </w:rPrChange>
              </w:rPr>
            </w:pPr>
            <w:del w:id="687" w:author="Philipp Alexander Linden" w:date="2020-07-07T15:40:00Z">
              <w:r w:rsidRPr="008233BC" w:rsidDel="0006533C">
                <w:rPr>
                  <w:sz w:val="16"/>
                  <w:szCs w:val="16"/>
                  <w:lang w:val="en-US"/>
                  <w:rPrChange w:id="688" w:author="Philipp Alexander Linden" w:date="2020-07-08T12:03:00Z">
                    <w:rPr>
                      <w:sz w:val="16"/>
                      <w:szCs w:val="16"/>
                    </w:rPr>
                  </w:rPrChange>
                </w:rPr>
                <w:delText xml:space="preserve">EE, ES, FR, IL,NZ, UK, US </w:delText>
              </w:r>
            </w:del>
          </w:p>
        </w:tc>
      </w:tr>
      <w:tr w:rsidR="002D1426" w:rsidRPr="008233BC" w:rsidDel="0006533C" w14:paraId="1E66F6DD" w14:textId="557C10CA" w:rsidTr="009F78A3">
        <w:trPr>
          <w:trHeight w:val="283"/>
          <w:del w:id="689" w:author="Philipp Alexander Linden" w:date="2020-07-07T15:40:00Z"/>
        </w:trPr>
        <w:tc>
          <w:tcPr>
            <w:cnfStyle w:val="001000000000" w:firstRow="0" w:lastRow="0" w:firstColumn="1" w:lastColumn="0" w:oddVBand="0" w:evenVBand="0" w:oddHBand="0" w:evenHBand="0" w:firstRowFirstColumn="0" w:firstRowLastColumn="0" w:lastRowFirstColumn="0" w:lastRowLastColumn="0"/>
            <w:tcW w:w="851" w:type="dxa"/>
            <w:tcBorders>
              <w:top w:val="single" w:sz="4" w:space="0" w:color="auto"/>
              <w:bottom w:val="single" w:sz="4" w:space="0" w:color="auto"/>
            </w:tcBorders>
            <w:shd w:val="clear" w:color="auto" w:fill="FFFFFF" w:themeFill="background1"/>
            <w:vAlign w:val="center"/>
          </w:tcPr>
          <w:p w14:paraId="3DDAE18E" w14:textId="188BC085" w:rsidR="002D1426" w:rsidRPr="00D67B4C" w:rsidDel="0006533C" w:rsidRDefault="002D1426" w:rsidP="00D734EB">
            <w:pPr>
              <w:spacing w:line="276" w:lineRule="auto"/>
              <w:rPr>
                <w:del w:id="690" w:author="Philipp Alexander Linden" w:date="2020-07-07T15:40:00Z"/>
                <w:b w:val="0"/>
                <w:bCs w:val="0"/>
                <w:caps w:val="0"/>
                <w:sz w:val="16"/>
                <w:szCs w:val="16"/>
                <w:lang w:val="en-US"/>
              </w:rPr>
            </w:pPr>
            <w:del w:id="691" w:author="Philipp Alexander Linden" w:date="2020-07-07T15:40:00Z">
              <w:r w:rsidRPr="00D67B4C" w:rsidDel="0006533C">
                <w:rPr>
                  <w:b w:val="0"/>
                  <w:bCs w:val="0"/>
                  <w:caps w:val="0"/>
                  <w:sz w:val="16"/>
                  <w:szCs w:val="16"/>
                  <w:lang w:val="en-US"/>
                </w:rPr>
                <w:delText xml:space="preserve">Cluster </w:delText>
              </w:r>
              <w:r w:rsidR="00F84F7F" w:rsidDel="0006533C">
                <w:rPr>
                  <w:b w:val="0"/>
                  <w:bCs w:val="0"/>
                  <w:caps w:val="0"/>
                  <w:sz w:val="16"/>
                  <w:szCs w:val="16"/>
                  <w:lang w:val="en-US"/>
                </w:rPr>
                <w:delText>s</w:delText>
              </w:r>
              <w:r w:rsidRPr="00D67B4C" w:rsidDel="0006533C">
                <w:rPr>
                  <w:b w:val="0"/>
                  <w:bCs w:val="0"/>
                  <w:caps w:val="0"/>
                  <w:sz w:val="16"/>
                  <w:szCs w:val="16"/>
                  <w:lang w:val="en-US"/>
                </w:rPr>
                <w:delText>ize</w:delText>
              </w:r>
            </w:del>
          </w:p>
        </w:tc>
        <w:tc>
          <w:tcPr>
            <w:tcW w:w="1134" w:type="dxa"/>
            <w:tcBorders>
              <w:top w:val="single" w:sz="4" w:space="0" w:color="auto"/>
              <w:bottom w:val="single" w:sz="4" w:space="0" w:color="auto"/>
            </w:tcBorders>
            <w:shd w:val="clear" w:color="auto" w:fill="FFFFFF" w:themeFill="background1"/>
            <w:vAlign w:val="center"/>
          </w:tcPr>
          <w:p w14:paraId="110BC6C0" w14:textId="034DF8ED" w:rsidR="002D1426" w:rsidRPr="00D67B4C" w:rsidDel="0006533C" w:rsidRDefault="002D1426" w:rsidP="00D734EB">
            <w:pPr>
              <w:jc w:val="center"/>
              <w:cnfStyle w:val="000000000000" w:firstRow="0" w:lastRow="0" w:firstColumn="0" w:lastColumn="0" w:oddVBand="0" w:evenVBand="0" w:oddHBand="0" w:evenHBand="0" w:firstRowFirstColumn="0" w:firstRowLastColumn="0" w:lastRowFirstColumn="0" w:lastRowLastColumn="0"/>
              <w:rPr>
                <w:del w:id="692" w:author="Philipp Alexander Linden" w:date="2020-07-07T15:40:00Z"/>
                <w:sz w:val="16"/>
                <w:szCs w:val="16"/>
                <w:lang w:val="en-US"/>
              </w:rPr>
            </w:pPr>
            <w:del w:id="693" w:author="Philipp Alexander Linden" w:date="2020-07-07T15:40:00Z">
              <w:r w:rsidDel="0006533C">
                <w:rPr>
                  <w:sz w:val="16"/>
                  <w:szCs w:val="16"/>
                  <w:lang w:val="en-US"/>
                </w:rPr>
                <w:delText>3</w:delText>
              </w:r>
            </w:del>
          </w:p>
        </w:tc>
        <w:tc>
          <w:tcPr>
            <w:tcW w:w="993" w:type="dxa"/>
            <w:tcBorders>
              <w:top w:val="single" w:sz="4" w:space="0" w:color="auto"/>
              <w:bottom w:val="single" w:sz="4" w:space="0" w:color="auto"/>
            </w:tcBorders>
            <w:shd w:val="clear" w:color="auto" w:fill="FFFFFF" w:themeFill="background1"/>
            <w:vAlign w:val="center"/>
          </w:tcPr>
          <w:p w14:paraId="0BD47624" w14:textId="5514E115" w:rsidR="002D1426" w:rsidRPr="00D67B4C" w:rsidDel="0006533C" w:rsidRDefault="002D1426" w:rsidP="00D734EB">
            <w:pPr>
              <w:jc w:val="center"/>
              <w:cnfStyle w:val="000000000000" w:firstRow="0" w:lastRow="0" w:firstColumn="0" w:lastColumn="0" w:oddVBand="0" w:evenVBand="0" w:oddHBand="0" w:evenHBand="0" w:firstRowFirstColumn="0" w:firstRowLastColumn="0" w:lastRowFirstColumn="0" w:lastRowLastColumn="0"/>
              <w:rPr>
                <w:del w:id="694" w:author="Philipp Alexander Linden" w:date="2020-07-07T15:40:00Z"/>
                <w:sz w:val="16"/>
                <w:szCs w:val="16"/>
                <w:lang w:val="en-US"/>
              </w:rPr>
            </w:pPr>
            <w:del w:id="695" w:author="Philipp Alexander Linden" w:date="2020-07-07T15:40:00Z">
              <w:r w:rsidDel="0006533C">
                <w:rPr>
                  <w:sz w:val="16"/>
                  <w:szCs w:val="16"/>
                  <w:lang w:val="en-US"/>
                </w:rPr>
                <w:delText>2</w:delText>
              </w:r>
            </w:del>
          </w:p>
        </w:tc>
        <w:tc>
          <w:tcPr>
            <w:tcW w:w="1134" w:type="dxa"/>
            <w:tcBorders>
              <w:top w:val="single" w:sz="4" w:space="0" w:color="auto"/>
              <w:bottom w:val="single" w:sz="4" w:space="0" w:color="auto"/>
            </w:tcBorders>
            <w:shd w:val="clear" w:color="auto" w:fill="FFFFFF" w:themeFill="background1"/>
            <w:vAlign w:val="center"/>
          </w:tcPr>
          <w:p w14:paraId="70C4F401" w14:textId="68EABB00" w:rsidR="002D1426" w:rsidRPr="00D67B4C" w:rsidDel="0006533C" w:rsidRDefault="002D1426" w:rsidP="00D734EB">
            <w:pPr>
              <w:jc w:val="center"/>
              <w:cnfStyle w:val="000000000000" w:firstRow="0" w:lastRow="0" w:firstColumn="0" w:lastColumn="0" w:oddVBand="0" w:evenVBand="0" w:oddHBand="0" w:evenHBand="0" w:firstRowFirstColumn="0" w:firstRowLastColumn="0" w:lastRowFirstColumn="0" w:lastRowLastColumn="0"/>
              <w:rPr>
                <w:del w:id="696" w:author="Philipp Alexander Linden" w:date="2020-07-07T15:40:00Z"/>
                <w:sz w:val="16"/>
                <w:szCs w:val="16"/>
                <w:lang w:val="en-US"/>
              </w:rPr>
            </w:pPr>
            <w:del w:id="697" w:author="Philipp Alexander Linden" w:date="2020-07-07T15:40:00Z">
              <w:r w:rsidDel="0006533C">
                <w:rPr>
                  <w:sz w:val="16"/>
                  <w:szCs w:val="16"/>
                  <w:lang w:val="en-US"/>
                </w:rPr>
                <w:delText>6</w:delText>
              </w:r>
            </w:del>
          </w:p>
        </w:tc>
        <w:tc>
          <w:tcPr>
            <w:tcW w:w="850" w:type="dxa"/>
            <w:tcBorders>
              <w:top w:val="single" w:sz="4" w:space="0" w:color="auto"/>
              <w:bottom w:val="single" w:sz="4" w:space="0" w:color="auto"/>
            </w:tcBorders>
            <w:shd w:val="clear" w:color="auto" w:fill="FFFFFF" w:themeFill="background1"/>
            <w:vAlign w:val="center"/>
          </w:tcPr>
          <w:p w14:paraId="4ED1BBA7" w14:textId="0D4EF965" w:rsidR="002D1426" w:rsidRPr="00D67B4C" w:rsidDel="0006533C" w:rsidRDefault="002D1426" w:rsidP="00D734EB">
            <w:pPr>
              <w:jc w:val="center"/>
              <w:cnfStyle w:val="000000000000" w:firstRow="0" w:lastRow="0" w:firstColumn="0" w:lastColumn="0" w:oddVBand="0" w:evenVBand="0" w:oddHBand="0" w:evenHBand="0" w:firstRowFirstColumn="0" w:firstRowLastColumn="0" w:lastRowFirstColumn="0" w:lastRowLastColumn="0"/>
              <w:rPr>
                <w:del w:id="698" w:author="Philipp Alexander Linden" w:date="2020-07-07T15:40:00Z"/>
                <w:sz w:val="16"/>
                <w:szCs w:val="16"/>
                <w:lang w:val="en-US"/>
              </w:rPr>
            </w:pPr>
            <w:del w:id="699" w:author="Philipp Alexander Linden" w:date="2020-07-07T15:40:00Z">
              <w:r w:rsidDel="0006533C">
                <w:rPr>
                  <w:sz w:val="16"/>
                  <w:szCs w:val="16"/>
                  <w:lang w:val="en-US"/>
                </w:rPr>
                <w:delText>4</w:delText>
              </w:r>
            </w:del>
          </w:p>
        </w:tc>
        <w:tc>
          <w:tcPr>
            <w:tcW w:w="709" w:type="dxa"/>
            <w:tcBorders>
              <w:top w:val="single" w:sz="4" w:space="0" w:color="auto"/>
              <w:bottom w:val="single" w:sz="4" w:space="0" w:color="auto"/>
            </w:tcBorders>
            <w:shd w:val="clear" w:color="auto" w:fill="FFFFFF" w:themeFill="background1"/>
            <w:vAlign w:val="center"/>
          </w:tcPr>
          <w:p w14:paraId="5F18E815" w14:textId="1EAAB835" w:rsidR="002D1426" w:rsidRPr="00D67B4C" w:rsidDel="0006533C" w:rsidRDefault="002D1426" w:rsidP="00D734EB">
            <w:pPr>
              <w:jc w:val="center"/>
              <w:cnfStyle w:val="000000000000" w:firstRow="0" w:lastRow="0" w:firstColumn="0" w:lastColumn="0" w:oddVBand="0" w:evenVBand="0" w:oddHBand="0" w:evenHBand="0" w:firstRowFirstColumn="0" w:firstRowLastColumn="0" w:lastRowFirstColumn="0" w:lastRowLastColumn="0"/>
              <w:rPr>
                <w:del w:id="700" w:author="Philipp Alexander Linden" w:date="2020-07-07T15:40:00Z"/>
                <w:sz w:val="16"/>
                <w:szCs w:val="16"/>
                <w:lang w:val="en-US"/>
              </w:rPr>
            </w:pPr>
            <w:del w:id="701" w:author="Philipp Alexander Linden" w:date="2020-07-07T15:40:00Z">
              <w:r w:rsidRPr="00D67B4C" w:rsidDel="0006533C">
                <w:rPr>
                  <w:sz w:val="16"/>
                  <w:szCs w:val="16"/>
                  <w:lang w:val="en-US"/>
                </w:rPr>
                <w:delText>2</w:delText>
              </w:r>
            </w:del>
          </w:p>
        </w:tc>
        <w:tc>
          <w:tcPr>
            <w:tcW w:w="1134" w:type="dxa"/>
            <w:tcBorders>
              <w:top w:val="single" w:sz="4" w:space="0" w:color="auto"/>
              <w:bottom w:val="single" w:sz="4" w:space="0" w:color="auto"/>
            </w:tcBorders>
            <w:shd w:val="clear" w:color="auto" w:fill="FFFFFF" w:themeFill="background1"/>
            <w:vAlign w:val="center"/>
          </w:tcPr>
          <w:p w14:paraId="598C557A" w14:textId="6B63BB41" w:rsidR="002D1426" w:rsidRPr="00D67B4C" w:rsidDel="0006533C" w:rsidRDefault="002D1426" w:rsidP="00D734EB">
            <w:pPr>
              <w:jc w:val="center"/>
              <w:cnfStyle w:val="000000000000" w:firstRow="0" w:lastRow="0" w:firstColumn="0" w:lastColumn="0" w:oddVBand="0" w:evenVBand="0" w:oddHBand="0" w:evenHBand="0" w:firstRowFirstColumn="0" w:firstRowLastColumn="0" w:lastRowFirstColumn="0" w:lastRowLastColumn="0"/>
              <w:rPr>
                <w:del w:id="702" w:author="Philipp Alexander Linden" w:date="2020-07-07T15:40:00Z"/>
                <w:sz w:val="16"/>
                <w:szCs w:val="16"/>
                <w:lang w:val="en-US"/>
              </w:rPr>
            </w:pPr>
            <w:del w:id="703" w:author="Philipp Alexander Linden" w:date="2020-07-07T15:40:00Z">
              <w:r w:rsidDel="0006533C">
                <w:rPr>
                  <w:sz w:val="16"/>
                  <w:szCs w:val="16"/>
                  <w:lang w:val="en-US"/>
                </w:rPr>
                <w:delText>14</w:delText>
              </w:r>
            </w:del>
          </w:p>
        </w:tc>
        <w:tc>
          <w:tcPr>
            <w:tcW w:w="850" w:type="dxa"/>
            <w:tcBorders>
              <w:top w:val="single" w:sz="4" w:space="0" w:color="auto"/>
              <w:bottom w:val="single" w:sz="4" w:space="0" w:color="auto"/>
            </w:tcBorders>
            <w:shd w:val="clear" w:color="auto" w:fill="FFFFFF" w:themeFill="background1"/>
            <w:vAlign w:val="center"/>
          </w:tcPr>
          <w:p w14:paraId="77B82014" w14:textId="46D18297" w:rsidR="002D1426" w:rsidRPr="00D67B4C" w:rsidDel="0006533C" w:rsidRDefault="002D1426" w:rsidP="00D734EB">
            <w:pPr>
              <w:jc w:val="center"/>
              <w:cnfStyle w:val="000000000000" w:firstRow="0" w:lastRow="0" w:firstColumn="0" w:lastColumn="0" w:oddVBand="0" w:evenVBand="0" w:oddHBand="0" w:evenHBand="0" w:firstRowFirstColumn="0" w:firstRowLastColumn="0" w:lastRowFirstColumn="0" w:lastRowLastColumn="0"/>
              <w:rPr>
                <w:del w:id="704" w:author="Philipp Alexander Linden" w:date="2020-07-07T15:40:00Z"/>
                <w:sz w:val="16"/>
                <w:szCs w:val="16"/>
                <w:lang w:val="en-US"/>
              </w:rPr>
            </w:pPr>
            <w:del w:id="705" w:author="Philipp Alexander Linden" w:date="2020-07-07T15:40:00Z">
              <w:r w:rsidDel="0006533C">
                <w:rPr>
                  <w:sz w:val="16"/>
                  <w:szCs w:val="16"/>
                  <w:lang w:val="en-US"/>
                </w:rPr>
                <w:delText>7</w:delText>
              </w:r>
            </w:del>
          </w:p>
        </w:tc>
        <w:tc>
          <w:tcPr>
            <w:tcW w:w="851" w:type="dxa"/>
            <w:tcBorders>
              <w:top w:val="single" w:sz="4" w:space="0" w:color="auto"/>
              <w:bottom w:val="single" w:sz="4" w:space="0" w:color="auto"/>
            </w:tcBorders>
            <w:shd w:val="clear" w:color="auto" w:fill="FFFFFF" w:themeFill="background1"/>
            <w:vAlign w:val="center"/>
          </w:tcPr>
          <w:p w14:paraId="6DB39BA5" w14:textId="01A296B3" w:rsidR="002D1426" w:rsidRPr="00D67B4C" w:rsidDel="0006533C" w:rsidRDefault="002D1426" w:rsidP="00D734EB">
            <w:pPr>
              <w:jc w:val="center"/>
              <w:cnfStyle w:val="000000000000" w:firstRow="0" w:lastRow="0" w:firstColumn="0" w:lastColumn="0" w:oddVBand="0" w:evenVBand="0" w:oddHBand="0" w:evenHBand="0" w:firstRowFirstColumn="0" w:firstRowLastColumn="0" w:lastRowFirstColumn="0" w:lastRowLastColumn="0"/>
              <w:rPr>
                <w:del w:id="706" w:author="Philipp Alexander Linden" w:date="2020-07-07T15:40:00Z"/>
                <w:sz w:val="16"/>
                <w:szCs w:val="16"/>
                <w:lang w:val="en-US"/>
              </w:rPr>
            </w:pPr>
            <w:del w:id="707" w:author="Philipp Alexander Linden" w:date="2020-07-07T15:40:00Z">
              <w:r w:rsidDel="0006533C">
                <w:rPr>
                  <w:sz w:val="16"/>
                  <w:szCs w:val="16"/>
                  <w:lang w:val="en-US"/>
                </w:rPr>
                <w:delText>7</w:delText>
              </w:r>
            </w:del>
          </w:p>
        </w:tc>
      </w:tr>
      <w:tr w:rsidR="002D1426" w:rsidRPr="008233BC" w:rsidDel="0006533C" w14:paraId="716300A5" w14:textId="46D44EE7" w:rsidTr="009F78A3">
        <w:trPr>
          <w:cnfStyle w:val="000000100000" w:firstRow="0" w:lastRow="0" w:firstColumn="0" w:lastColumn="0" w:oddVBand="0" w:evenVBand="0" w:oddHBand="1" w:evenHBand="0" w:firstRowFirstColumn="0" w:firstRowLastColumn="0" w:lastRowFirstColumn="0" w:lastRowLastColumn="0"/>
          <w:trHeight w:val="283"/>
          <w:del w:id="708" w:author="Philipp Alexander Linden" w:date="2020-07-07T15:40:00Z"/>
        </w:trPr>
        <w:tc>
          <w:tcPr>
            <w:cnfStyle w:val="001000000000" w:firstRow="0" w:lastRow="0" w:firstColumn="1" w:lastColumn="0" w:oddVBand="0" w:evenVBand="0" w:oddHBand="0" w:evenHBand="0" w:firstRowFirstColumn="0" w:firstRowLastColumn="0" w:lastRowFirstColumn="0" w:lastRowLastColumn="0"/>
            <w:tcW w:w="851" w:type="dxa"/>
            <w:tcBorders>
              <w:top w:val="single" w:sz="4" w:space="0" w:color="auto"/>
            </w:tcBorders>
            <w:shd w:val="clear" w:color="auto" w:fill="FFFFFF" w:themeFill="background1"/>
            <w:vAlign w:val="center"/>
          </w:tcPr>
          <w:p w14:paraId="6F1941BE" w14:textId="09E234B2" w:rsidR="002D1426" w:rsidRPr="00D67B4C" w:rsidDel="0006533C" w:rsidRDefault="002D1426" w:rsidP="00D734EB">
            <w:pPr>
              <w:spacing w:line="276" w:lineRule="auto"/>
              <w:rPr>
                <w:del w:id="709" w:author="Philipp Alexander Linden" w:date="2020-07-07T15:40:00Z"/>
                <w:b w:val="0"/>
                <w:bCs w:val="0"/>
                <w:caps w:val="0"/>
                <w:sz w:val="16"/>
                <w:szCs w:val="16"/>
                <w:lang w:val="en-US"/>
              </w:rPr>
            </w:pPr>
            <w:del w:id="710" w:author="Philipp Alexander Linden" w:date="2020-07-07T15:40:00Z">
              <w:r w:rsidRPr="00D67B4C" w:rsidDel="0006533C">
                <w:rPr>
                  <w:b w:val="0"/>
                  <w:bCs w:val="0"/>
                  <w:caps w:val="0"/>
                  <w:sz w:val="16"/>
                  <w:szCs w:val="16"/>
                  <w:lang w:val="en-US"/>
                </w:rPr>
                <w:delText>EXPND</w:delText>
              </w:r>
            </w:del>
          </w:p>
        </w:tc>
        <w:tc>
          <w:tcPr>
            <w:tcW w:w="1134" w:type="dxa"/>
            <w:tcBorders>
              <w:top w:val="single" w:sz="4" w:space="0" w:color="auto"/>
            </w:tcBorders>
            <w:shd w:val="clear" w:color="auto" w:fill="FFFFFF" w:themeFill="background1"/>
            <w:vAlign w:val="center"/>
          </w:tcPr>
          <w:p w14:paraId="36FBFE79" w14:textId="602324CD" w:rsidR="002D1426" w:rsidRPr="008233BC" w:rsidDel="0006533C" w:rsidRDefault="002D1426" w:rsidP="00D734EB">
            <w:pPr>
              <w:jc w:val="center"/>
              <w:cnfStyle w:val="000000100000" w:firstRow="0" w:lastRow="0" w:firstColumn="0" w:lastColumn="0" w:oddVBand="0" w:evenVBand="0" w:oddHBand="1" w:evenHBand="0" w:firstRowFirstColumn="0" w:firstRowLastColumn="0" w:lastRowFirstColumn="0" w:lastRowLastColumn="0"/>
              <w:rPr>
                <w:del w:id="711" w:author="Philipp Alexander Linden" w:date="2020-07-07T15:40:00Z"/>
                <w:sz w:val="16"/>
                <w:szCs w:val="16"/>
                <w:lang w:val="en-US"/>
                <w:rPrChange w:id="712" w:author="Philipp Alexander Linden" w:date="2020-07-08T12:03:00Z">
                  <w:rPr>
                    <w:del w:id="713" w:author="Philipp Alexander Linden" w:date="2020-07-07T15:40:00Z"/>
                    <w:sz w:val="16"/>
                    <w:szCs w:val="16"/>
                  </w:rPr>
                </w:rPrChange>
              </w:rPr>
            </w:pPr>
            <w:del w:id="714" w:author="Philipp Alexander Linden" w:date="2020-07-07T15:40:00Z">
              <w:r w:rsidDel="0006533C">
                <w:rPr>
                  <w:sz w:val="16"/>
                  <w:szCs w:val="16"/>
                  <w:lang w:val="en-US"/>
                </w:rPr>
                <w:delText>161.82</w:delText>
              </w:r>
            </w:del>
          </w:p>
        </w:tc>
        <w:tc>
          <w:tcPr>
            <w:tcW w:w="993" w:type="dxa"/>
            <w:tcBorders>
              <w:top w:val="single" w:sz="4" w:space="0" w:color="auto"/>
            </w:tcBorders>
            <w:shd w:val="clear" w:color="auto" w:fill="FFFFFF" w:themeFill="background1"/>
            <w:vAlign w:val="center"/>
          </w:tcPr>
          <w:p w14:paraId="7C5E49E3" w14:textId="3B0919A2" w:rsidR="002D1426" w:rsidRPr="00D67B4C" w:rsidDel="0006533C" w:rsidRDefault="002D1426" w:rsidP="00D734EB">
            <w:pPr>
              <w:jc w:val="center"/>
              <w:cnfStyle w:val="000000100000" w:firstRow="0" w:lastRow="0" w:firstColumn="0" w:lastColumn="0" w:oddVBand="0" w:evenVBand="0" w:oddHBand="1" w:evenHBand="0" w:firstRowFirstColumn="0" w:firstRowLastColumn="0" w:lastRowFirstColumn="0" w:lastRowLastColumn="0"/>
              <w:rPr>
                <w:del w:id="715" w:author="Philipp Alexander Linden" w:date="2020-07-07T15:40:00Z"/>
                <w:sz w:val="16"/>
                <w:szCs w:val="16"/>
                <w:lang w:val="en-US"/>
              </w:rPr>
            </w:pPr>
            <w:del w:id="716" w:author="Philipp Alexander Linden" w:date="2020-07-07T15:40:00Z">
              <w:r w:rsidDel="0006533C">
                <w:rPr>
                  <w:sz w:val="16"/>
                  <w:szCs w:val="16"/>
                  <w:lang w:val="en-US"/>
                </w:rPr>
                <w:delText>811.33</w:delText>
              </w:r>
            </w:del>
          </w:p>
        </w:tc>
        <w:tc>
          <w:tcPr>
            <w:tcW w:w="1134" w:type="dxa"/>
            <w:tcBorders>
              <w:top w:val="single" w:sz="4" w:space="0" w:color="auto"/>
            </w:tcBorders>
            <w:shd w:val="clear" w:color="auto" w:fill="FFFFFF" w:themeFill="background1"/>
            <w:vAlign w:val="center"/>
          </w:tcPr>
          <w:p w14:paraId="484572D0" w14:textId="2F998008" w:rsidR="002D1426" w:rsidRPr="00D67B4C" w:rsidDel="0006533C" w:rsidRDefault="002D1426" w:rsidP="00D734EB">
            <w:pPr>
              <w:jc w:val="center"/>
              <w:cnfStyle w:val="000000100000" w:firstRow="0" w:lastRow="0" w:firstColumn="0" w:lastColumn="0" w:oddVBand="0" w:evenVBand="0" w:oddHBand="1" w:evenHBand="0" w:firstRowFirstColumn="0" w:firstRowLastColumn="0" w:lastRowFirstColumn="0" w:lastRowLastColumn="0"/>
              <w:rPr>
                <w:del w:id="717" w:author="Philipp Alexander Linden" w:date="2020-07-07T15:40:00Z"/>
                <w:sz w:val="16"/>
                <w:szCs w:val="16"/>
                <w:lang w:val="en-US"/>
              </w:rPr>
            </w:pPr>
            <w:del w:id="718" w:author="Philipp Alexander Linden" w:date="2020-07-07T15:40:00Z">
              <w:r w:rsidDel="0006533C">
                <w:rPr>
                  <w:sz w:val="16"/>
                  <w:szCs w:val="16"/>
                  <w:lang w:val="en-US"/>
                </w:rPr>
                <w:delText>1114.09</w:delText>
              </w:r>
            </w:del>
          </w:p>
        </w:tc>
        <w:tc>
          <w:tcPr>
            <w:tcW w:w="850" w:type="dxa"/>
            <w:tcBorders>
              <w:top w:val="single" w:sz="4" w:space="0" w:color="auto"/>
            </w:tcBorders>
            <w:shd w:val="clear" w:color="auto" w:fill="FFFFFF" w:themeFill="background1"/>
            <w:vAlign w:val="center"/>
          </w:tcPr>
          <w:p w14:paraId="2B527E64" w14:textId="34C9F2D3" w:rsidR="002D1426" w:rsidRPr="00D67B4C" w:rsidDel="0006533C" w:rsidRDefault="002D1426" w:rsidP="00D734EB">
            <w:pPr>
              <w:jc w:val="center"/>
              <w:cnfStyle w:val="000000100000" w:firstRow="0" w:lastRow="0" w:firstColumn="0" w:lastColumn="0" w:oddVBand="0" w:evenVBand="0" w:oddHBand="1" w:evenHBand="0" w:firstRowFirstColumn="0" w:firstRowLastColumn="0" w:lastRowFirstColumn="0" w:lastRowLastColumn="0"/>
              <w:rPr>
                <w:del w:id="719" w:author="Philipp Alexander Linden" w:date="2020-07-07T15:40:00Z"/>
                <w:sz w:val="16"/>
                <w:szCs w:val="16"/>
                <w:lang w:val="en-US"/>
              </w:rPr>
            </w:pPr>
            <w:del w:id="720" w:author="Philipp Alexander Linden" w:date="2020-07-07T15:40:00Z">
              <w:r w:rsidDel="0006533C">
                <w:rPr>
                  <w:sz w:val="16"/>
                  <w:szCs w:val="16"/>
                  <w:lang w:val="en-US"/>
                </w:rPr>
                <w:delText>1369.15</w:delText>
              </w:r>
            </w:del>
          </w:p>
        </w:tc>
        <w:tc>
          <w:tcPr>
            <w:tcW w:w="709" w:type="dxa"/>
            <w:tcBorders>
              <w:top w:val="single" w:sz="4" w:space="0" w:color="auto"/>
            </w:tcBorders>
            <w:shd w:val="clear" w:color="auto" w:fill="FFFFFF" w:themeFill="background1"/>
            <w:vAlign w:val="center"/>
          </w:tcPr>
          <w:p w14:paraId="16C77A3A" w14:textId="289BB820" w:rsidR="002D1426" w:rsidRPr="00D67B4C" w:rsidDel="0006533C" w:rsidRDefault="002D1426" w:rsidP="00D734EB">
            <w:pPr>
              <w:jc w:val="center"/>
              <w:cnfStyle w:val="000000100000" w:firstRow="0" w:lastRow="0" w:firstColumn="0" w:lastColumn="0" w:oddVBand="0" w:evenVBand="0" w:oddHBand="1" w:evenHBand="0" w:firstRowFirstColumn="0" w:firstRowLastColumn="0" w:lastRowFirstColumn="0" w:lastRowLastColumn="0"/>
              <w:rPr>
                <w:del w:id="721" w:author="Philipp Alexander Linden" w:date="2020-07-07T15:40:00Z"/>
                <w:sz w:val="16"/>
                <w:szCs w:val="16"/>
                <w:lang w:val="en-US"/>
              </w:rPr>
            </w:pPr>
            <w:del w:id="722" w:author="Philipp Alexander Linden" w:date="2020-07-07T15:40:00Z">
              <w:r w:rsidDel="0006533C">
                <w:rPr>
                  <w:sz w:val="16"/>
                  <w:szCs w:val="16"/>
                  <w:lang w:val="en-US"/>
                </w:rPr>
                <w:delText>603.97</w:delText>
              </w:r>
            </w:del>
          </w:p>
        </w:tc>
        <w:tc>
          <w:tcPr>
            <w:tcW w:w="1134" w:type="dxa"/>
            <w:tcBorders>
              <w:top w:val="single" w:sz="4" w:space="0" w:color="auto"/>
            </w:tcBorders>
            <w:shd w:val="clear" w:color="auto" w:fill="FFFFFF" w:themeFill="background1"/>
            <w:vAlign w:val="center"/>
          </w:tcPr>
          <w:p w14:paraId="7DA8C9E0" w14:textId="2CE53526" w:rsidR="002D1426" w:rsidRPr="00D67B4C" w:rsidDel="0006533C" w:rsidRDefault="002D1426" w:rsidP="00D734EB">
            <w:pPr>
              <w:jc w:val="center"/>
              <w:cnfStyle w:val="000000100000" w:firstRow="0" w:lastRow="0" w:firstColumn="0" w:lastColumn="0" w:oddVBand="0" w:evenVBand="0" w:oddHBand="1" w:evenHBand="0" w:firstRowFirstColumn="0" w:firstRowLastColumn="0" w:lastRowFirstColumn="0" w:lastRowLastColumn="0"/>
              <w:rPr>
                <w:del w:id="723" w:author="Philipp Alexander Linden" w:date="2020-07-07T15:40:00Z"/>
                <w:sz w:val="16"/>
                <w:szCs w:val="16"/>
                <w:lang w:val="en-US"/>
              </w:rPr>
            </w:pPr>
            <w:del w:id="724" w:author="Philipp Alexander Linden" w:date="2020-07-07T15:40:00Z">
              <w:r w:rsidDel="0006533C">
                <w:rPr>
                  <w:sz w:val="16"/>
                  <w:szCs w:val="16"/>
                  <w:lang w:val="en-US"/>
                </w:rPr>
                <w:delText>639.61</w:delText>
              </w:r>
            </w:del>
          </w:p>
        </w:tc>
        <w:tc>
          <w:tcPr>
            <w:tcW w:w="850" w:type="dxa"/>
            <w:tcBorders>
              <w:top w:val="single" w:sz="4" w:space="0" w:color="auto"/>
            </w:tcBorders>
            <w:shd w:val="clear" w:color="auto" w:fill="FFFFFF" w:themeFill="background1"/>
            <w:vAlign w:val="center"/>
          </w:tcPr>
          <w:p w14:paraId="4F55892A" w14:textId="34342C45" w:rsidR="002D1426" w:rsidRPr="00D67B4C" w:rsidDel="0006533C" w:rsidRDefault="002D1426" w:rsidP="00D734EB">
            <w:pPr>
              <w:jc w:val="center"/>
              <w:cnfStyle w:val="000000100000" w:firstRow="0" w:lastRow="0" w:firstColumn="0" w:lastColumn="0" w:oddVBand="0" w:evenVBand="0" w:oddHBand="1" w:evenHBand="0" w:firstRowFirstColumn="0" w:firstRowLastColumn="0" w:lastRowFirstColumn="0" w:lastRowLastColumn="0"/>
              <w:rPr>
                <w:del w:id="725" w:author="Philipp Alexander Linden" w:date="2020-07-07T15:40:00Z"/>
                <w:sz w:val="16"/>
                <w:szCs w:val="16"/>
                <w:lang w:val="en-US"/>
              </w:rPr>
            </w:pPr>
            <w:del w:id="726" w:author="Philipp Alexander Linden" w:date="2020-07-07T15:40:00Z">
              <w:r w:rsidDel="0006533C">
                <w:rPr>
                  <w:sz w:val="16"/>
                  <w:szCs w:val="16"/>
                  <w:lang w:val="en-US"/>
                </w:rPr>
                <w:delText>819.81</w:delText>
              </w:r>
            </w:del>
          </w:p>
        </w:tc>
        <w:tc>
          <w:tcPr>
            <w:tcW w:w="851" w:type="dxa"/>
            <w:tcBorders>
              <w:top w:val="single" w:sz="4" w:space="0" w:color="auto"/>
            </w:tcBorders>
            <w:shd w:val="clear" w:color="auto" w:fill="FFFFFF" w:themeFill="background1"/>
            <w:vAlign w:val="center"/>
          </w:tcPr>
          <w:p w14:paraId="1F7BF497" w14:textId="385F9B44" w:rsidR="002D1426" w:rsidRPr="00D67B4C" w:rsidDel="0006533C" w:rsidRDefault="002D1426" w:rsidP="00D734EB">
            <w:pPr>
              <w:jc w:val="center"/>
              <w:cnfStyle w:val="000000100000" w:firstRow="0" w:lastRow="0" w:firstColumn="0" w:lastColumn="0" w:oddVBand="0" w:evenVBand="0" w:oddHBand="1" w:evenHBand="0" w:firstRowFirstColumn="0" w:firstRowLastColumn="0" w:lastRowFirstColumn="0" w:lastRowLastColumn="0"/>
              <w:rPr>
                <w:del w:id="727" w:author="Philipp Alexander Linden" w:date="2020-07-07T15:40:00Z"/>
                <w:sz w:val="16"/>
                <w:szCs w:val="16"/>
                <w:lang w:val="en-US"/>
              </w:rPr>
            </w:pPr>
            <w:del w:id="728" w:author="Philipp Alexander Linden" w:date="2020-07-07T15:40:00Z">
              <w:r w:rsidDel="0006533C">
                <w:rPr>
                  <w:sz w:val="16"/>
                  <w:szCs w:val="16"/>
                  <w:lang w:val="en-US"/>
                </w:rPr>
                <w:delText>459.42</w:delText>
              </w:r>
            </w:del>
          </w:p>
        </w:tc>
      </w:tr>
      <w:tr w:rsidR="002D1426" w:rsidRPr="008233BC" w:rsidDel="0006533C" w14:paraId="6EBCD678" w14:textId="40E50E3F" w:rsidTr="009F78A3">
        <w:trPr>
          <w:trHeight w:val="283"/>
          <w:del w:id="729" w:author="Philipp Alexander Linden" w:date="2020-07-07T15:40:00Z"/>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vAlign w:val="center"/>
          </w:tcPr>
          <w:p w14:paraId="7E1CB831" w14:textId="1350BD8A" w:rsidR="002D1426" w:rsidRPr="00D67B4C" w:rsidDel="0006533C" w:rsidRDefault="002D1426" w:rsidP="00D734EB">
            <w:pPr>
              <w:spacing w:line="276" w:lineRule="auto"/>
              <w:rPr>
                <w:del w:id="730" w:author="Philipp Alexander Linden" w:date="2020-07-07T15:40:00Z"/>
                <w:b w:val="0"/>
                <w:bCs w:val="0"/>
                <w:caps w:val="0"/>
                <w:sz w:val="16"/>
                <w:szCs w:val="16"/>
                <w:lang w:val="en-US"/>
              </w:rPr>
            </w:pPr>
            <w:del w:id="731" w:author="Philipp Alexander Linden" w:date="2020-07-07T15:40:00Z">
              <w:r w:rsidDel="0006533C">
                <w:rPr>
                  <w:b w:val="0"/>
                  <w:bCs w:val="0"/>
                  <w:caps w:val="0"/>
                  <w:sz w:val="16"/>
                  <w:szCs w:val="16"/>
                  <w:lang w:val="en-US"/>
                </w:rPr>
                <w:delText>BEDS</w:delText>
              </w:r>
            </w:del>
          </w:p>
        </w:tc>
        <w:tc>
          <w:tcPr>
            <w:tcW w:w="1134" w:type="dxa"/>
            <w:shd w:val="clear" w:color="auto" w:fill="FFFFFF" w:themeFill="background1"/>
            <w:vAlign w:val="center"/>
          </w:tcPr>
          <w:p w14:paraId="2ED3328D" w14:textId="3560DFC8" w:rsidR="002D1426" w:rsidRPr="00D67B4C" w:rsidDel="0006533C" w:rsidRDefault="002D1426" w:rsidP="00D734EB">
            <w:pPr>
              <w:jc w:val="center"/>
              <w:cnfStyle w:val="000000000000" w:firstRow="0" w:lastRow="0" w:firstColumn="0" w:lastColumn="0" w:oddVBand="0" w:evenVBand="0" w:oddHBand="0" w:evenHBand="0" w:firstRowFirstColumn="0" w:firstRowLastColumn="0" w:lastRowFirstColumn="0" w:lastRowLastColumn="0"/>
              <w:rPr>
                <w:del w:id="732" w:author="Philipp Alexander Linden" w:date="2020-07-07T15:40:00Z"/>
                <w:sz w:val="16"/>
                <w:szCs w:val="16"/>
                <w:lang w:val="en-US"/>
              </w:rPr>
            </w:pPr>
            <w:del w:id="733" w:author="Philipp Alexander Linden" w:date="2020-07-07T15:40:00Z">
              <w:r w:rsidDel="0006533C">
                <w:rPr>
                  <w:sz w:val="16"/>
                  <w:szCs w:val="16"/>
                  <w:lang w:val="en-US"/>
                </w:rPr>
                <w:delText>21.76</w:delText>
              </w:r>
            </w:del>
          </w:p>
        </w:tc>
        <w:tc>
          <w:tcPr>
            <w:tcW w:w="993" w:type="dxa"/>
            <w:shd w:val="clear" w:color="auto" w:fill="FFFFFF" w:themeFill="background1"/>
            <w:vAlign w:val="center"/>
          </w:tcPr>
          <w:p w14:paraId="774723B6" w14:textId="230520E4" w:rsidR="002D1426" w:rsidRPr="00D67B4C" w:rsidDel="0006533C" w:rsidRDefault="002D1426" w:rsidP="00D734EB">
            <w:pPr>
              <w:jc w:val="center"/>
              <w:cnfStyle w:val="000000000000" w:firstRow="0" w:lastRow="0" w:firstColumn="0" w:lastColumn="0" w:oddVBand="0" w:evenVBand="0" w:oddHBand="0" w:evenHBand="0" w:firstRowFirstColumn="0" w:firstRowLastColumn="0" w:lastRowFirstColumn="0" w:lastRowLastColumn="0"/>
              <w:rPr>
                <w:del w:id="734" w:author="Philipp Alexander Linden" w:date="2020-07-07T15:40:00Z"/>
                <w:sz w:val="16"/>
                <w:szCs w:val="16"/>
                <w:lang w:val="en-US"/>
              </w:rPr>
            </w:pPr>
            <w:del w:id="735" w:author="Philipp Alexander Linden" w:date="2020-07-07T15:40:00Z">
              <w:r w:rsidDel="0006533C">
                <w:rPr>
                  <w:sz w:val="16"/>
                  <w:szCs w:val="16"/>
                  <w:lang w:val="en-US"/>
                </w:rPr>
                <w:delText>56.33</w:delText>
              </w:r>
            </w:del>
          </w:p>
        </w:tc>
        <w:tc>
          <w:tcPr>
            <w:tcW w:w="1134" w:type="dxa"/>
            <w:shd w:val="clear" w:color="auto" w:fill="FFFFFF" w:themeFill="background1"/>
            <w:vAlign w:val="center"/>
          </w:tcPr>
          <w:p w14:paraId="7F31EACF" w14:textId="17EFE58E" w:rsidR="002D1426" w:rsidRPr="00D67B4C" w:rsidDel="0006533C" w:rsidRDefault="002D1426" w:rsidP="00D734EB">
            <w:pPr>
              <w:jc w:val="center"/>
              <w:cnfStyle w:val="000000000000" w:firstRow="0" w:lastRow="0" w:firstColumn="0" w:lastColumn="0" w:oddVBand="0" w:evenVBand="0" w:oddHBand="0" w:evenHBand="0" w:firstRowFirstColumn="0" w:firstRowLastColumn="0" w:lastRowFirstColumn="0" w:lastRowLastColumn="0"/>
              <w:rPr>
                <w:del w:id="736" w:author="Philipp Alexander Linden" w:date="2020-07-07T15:40:00Z"/>
                <w:sz w:val="16"/>
                <w:szCs w:val="16"/>
                <w:lang w:val="en-US"/>
              </w:rPr>
            </w:pPr>
            <w:del w:id="737" w:author="Philipp Alexander Linden" w:date="2020-07-07T15:40:00Z">
              <w:r w:rsidDel="0006533C">
                <w:rPr>
                  <w:sz w:val="16"/>
                  <w:szCs w:val="16"/>
                  <w:lang w:val="en-US"/>
                </w:rPr>
                <w:delText>43.57</w:delText>
              </w:r>
            </w:del>
          </w:p>
        </w:tc>
        <w:tc>
          <w:tcPr>
            <w:tcW w:w="850" w:type="dxa"/>
            <w:shd w:val="clear" w:color="auto" w:fill="FFFFFF" w:themeFill="background1"/>
            <w:vAlign w:val="center"/>
          </w:tcPr>
          <w:p w14:paraId="390A0468" w14:textId="5AF7CA63" w:rsidR="002D1426" w:rsidRPr="00D67B4C" w:rsidDel="0006533C" w:rsidRDefault="002D1426" w:rsidP="00D734EB">
            <w:pPr>
              <w:jc w:val="center"/>
              <w:cnfStyle w:val="000000000000" w:firstRow="0" w:lastRow="0" w:firstColumn="0" w:lastColumn="0" w:oddVBand="0" w:evenVBand="0" w:oddHBand="0" w:evenHBand="0" w:firstRowFirstColumn="0" w:firstRowLastColumn="0" w:lastRowFirstColumn="0" w:lastRowLastColumn="0"/>
              <w:rPr>
                <w:del w:id="738" w:author="Philipp Alexander Linden" w:date="2020-07-07T15:40:00Z"/>
                <w:sz w:val="16"/>
                <w:szCs w:val="16"/>
                <w:lang w:val="en-US"/>
              </w:rPr>
            </w:pPr>
            <w:del w:id="739" w:author="Philipp Alexander Linden" w:date="2020-07-07T15:40:00Z">
              <w:r w:rsidDel="0006533C">
                <w:rPr>
                  <w:sz w:val="16"/>
                  <w:szCs w:val="16"/>
                  <w:lang w:val="en-US"/>
                </w:rPr>
                <w:delText>53.21</w:delText>
              </w:r>
            </w:del>
          </w:p>
        </w:tc>
        <w:tc>
          <w:tcPr>
            <w:tcW w:w="709" w:type="dxa"/>
            <w:shd w:val="clear" w:color="auto" w:fill="FFFFFF" w:themeFill="background1"/>
            <w:vAlign w:val="center"/>
          </w:tcPr>
          <w:p w14:paraId="5057D156" w14:textId="256200CD" w:rsidR="002D1426" w:rsidRPr="00D67B4C" w:rsidDel="0006533C" w:rsidRDefault="002D1426" w:rsidP="00D734EB">
            <w:pPr>
              <w:jc w:val="center"/>
              <w:cnfStyle w:val="000000000000" w:firstRow="0" w:lastRow="0" w:firstColumn="0" w:lastColumn="0" w:oddVBand="0" w:evenVBand="0" w:oddHBand="0" w:evenHBand="0" w:firstRowFirstColumn="0" w:firstRowLastColumn="0" w:lastRowFirstColumn="0" w:lastRowLastColumn="0"/>
              <w:rPr>
                <w:del w:id="740" w:author="Philipp Alexander Linden" w:date="2020-07-07T15:40:00Z"/>
                <w:sz w:val="16"/>
                <w:szCs w:val="16"/>
                <w:lang w:val="en-US"/>
              </w:rPr>
            </w:pPr>
            <w:del w:id="741" w:author="Philipp Alexander Linden" w:date="2020-07-07T15:40:00Z">
              <w:r w:rsidDel="0006533C">
                <w:rPr>
                  <w:sz w:val="16"/>
                  <w:szCs w:val="16"/>
                  <w:lang w:val="en-US"/>
                </w:rPr>
                <w:delText>24.28</w:delText>
              </w:r>
            </w:del>
          </w:p>
        </w:tc>
        <w:tc>
          <w:tcPr>
            <w:tcW w:w="1134" w:type="dxa"/>
            <w:shd w:val="clear" w:color="auto" w:fill="FFFFFF" w:themeFill="background1"/>
            <w:vAlign w:val="center"/>
          </w:tcPr>
          <w:p w14:paraId="5406BBFD" w14:textId="209A11A4" w:rsidR="002D1426" w:rsidRPr="00D67B4C" w:rsidDel="0006533C" w:rsidRDefault="002D1426" w:rsidP="00D734EB">
            <w:pPr>
              <w:jc w:val="center"/>
              <w:cnfStyle w:val="000000000000" w:firstRow="0" w:lastRow="0" w:firstColumn="0" w:lastColumn="0" w:oddVBand="0" w:evenVBand="0" w:oddHBand="0" w:evenHBand="0" w:firstRowFirstColumn="0" w:firstRowLastColumn="0" w:lastRowFirstColumn="0" w:lastRowLastColumn="0"/>
              <w:rPr>
                <w:del w:id="742" w:author="Philipp Alexander Linden" w:date="2020-07-07T15:40:00Z"/>
                <w:sz w:val="16"/>
                <w:szCs w:val="16"/>
                <w:lang w:val="en-US"/>
              </w:rPr>
            </w:pPr>
            <w:del w:id="743" w:author="Philipp Alexander Linden" w:date="2020-07-07T15:40:00Z">
              <w:r w:rsidDel="0006533C">
                <w:rPr>
                  <w:sz w:val="16"/>
                  <w:szCs w:val="16"/>
                  <w:lang w:val="en-US"/>
                </w:rPr>
                <w:delText>53.85</w:delText>
              </w:r>
            </w:del>
          </w:p>
        </w:tc>
        <w:tc>
          <w:tcPr>
            <w:tcW w:w="850" w:type="dxa"/>
            <w:shd w:val="clear" w:color="auto" w:fill="FFFFFF" w:themeFill="background1"/>
            <w:vAlign w:val="center"/>
          </w:tcPr>
          <w:p w14:paraId="2166BA65" w14:textId="081DBDF3" w:rsidR="002D1426" w:rsidRPr="00D67B4C" w:rsidDel="0006533C" w:rsidRDefault="002D1426" w:rsidP="00D734EB">
            <w:pPr>
              <w:jc w:val="center"/>
              <w:cnfStyle w:val="000000000000" w:firstRow="0" w:lastRow="0" w:firstColumn="0" w:lastColumn="0" w:oddVBand="0" w:evenVBand="0" w:oddHBand="0" w:evenHBand="0" w:firstRowFirstColumn="0" w:firstRowLastColumn="0" w:lastRowFirstColumn="0" w:lastRowLastColumn="0"/>
              <w:rPr>
                <w:del w:id="744" w:author="Philipp Alexander Linden" w:date="2020-07-07T15:40:00Z"/>
                <w:sz w:val="16"/>
                <w:szCs w:val="16"/>
                <w:lang w:val="en-US"/>
              </w:rPr>
            </w:pPr>
            <w:del w:id="745" w:author="Philipp Alexander Linden" w:date="2020-07-07T15:40:00Z">
              <w:r w:rsidDel="0006533C">
                <w:rPr>
                  <w:sz w:val="16"/>
                  <w:szCs w:val="16"/>
                  <w:lang w:val="en-US"/>
                </w:rPr>
                <w:delText>64.28</w:delText>
              </w:r>
            </w:del>
          </w:p>
        </w:tc>
        <w:tc>
          <w:tcPr>
            <w:tcW w:w="851" w:type="dxa"/>
            <w:shd w:val="clear" w:color="auto" w:fill="FFFFFF" w:themeFill="background1"/>
            <w:vAlign w:val="center"/>
          </w:tcPr>
          <w:p w14:paraId="7D09743A" w14:textId="1D542A3C" w:rsidR="002D1426" w:rsidRPr="00D67B4C" w:rsidDel="0006533C" w:rsidRDefault="002D1426" w:rsidP="00D734EB">
            <w:pPr>
              <w:jc w:val="center"/>
              <w:cnfStyle w:val="000000000000" w:firstRow="0" w:lastRow="0" w:firstColumn="0" w:lastColumn="0" w:oddVBand="0" w:evenVBand="0" w:oddHBand="0" w:evenHBand="0" w:firstRowFirstColumn="0" w:firstRowLastColumn="0" w:lastRowFirstColumn="0" w:lastRowLastColumn="0"/>
              <w:rPr>
                <w:del w:id="746" w:author="Philipp Alexander Linden" w:date="2020-07-07T15:40:00Z"/>
                <w:sz w:val="16"/>
                <w:szCs w:val="16"/>
                <w:lang w:val="en-US"/>
              </w:rPr>
            </w:pPr>
            <w:del w:id="747" w:author="Philipp Alexander Linden" w:date="2020-07-07T15:40:00Z">
              <w:r w:rsidDel="0006533C">
                <w:rPr>
                  <w:sz w:val="16"/>
                  <w:szCs w:val="16"/>
                  <w:lang w:val="en-US"/>
                </w:rPr>
                <w:delText>43.43</w:delText>
              </w:r>
            </w:del>
          </w:p>
        </w:tc>
      </w:tr>
      <w:tr w:rsidR="002D1426" w:rsidRPr="008233BC" w:rsidDel="0006533C" w14:paraId="3E1363B4" w14:textId="4AC112A3" w:rsidTr="009F78A3">
        <w:trPr>
          <w:cnfStyle w:val="000000100000" w:firstRow="0" w:lastRow="0" w:firstColumn="0" w:lastColumn="0" w:oddVBand="0" w:evenVBand="0" w:oddHBand="1" w:evenHBand="0" w:firstRowFirstColumn="0" w:firstRowLastColumn="0" w:lastRowFirstColumn="0" w:lastRowLastColumn="0"/>
          <w:trHeight w:val="283"/>
          <w:del w:id="748" w:author="Philipp Alexander Linden" w:date="2020-07-07T15:40:00Z"/>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vAlign w:val="center"/>
          </w:tcPr>
          <w:p w14:paraId="5D7CAE1B" w14:textId="66B774F6" w:rsidR="002D1426" w:rsidRPr="00D67B4C" w:rsidDel="0006533C" w:rsidRDefault="002D1426" w:rsidP="00D734EB">
            <w:pPr>
              <w:spacing w:line="276" w:lineRule="auto"/>
              <w:rPr>
                <w:del w:id="749" w:author="Philipp Alexander Linden" w:date="2020-07-07T15:40:00Z"/>
                <w:b w:val="0"/>
                <w:bCs w:val="0"/>
                <w:caps w:val="0"/>
                <w:sz w:val="16"/>
                <w:szCs w:val="16"/>
                <w:lang w:val="en-US"/>
              </w:rPr>
            </w:pPr>
            <w:del w:id="750" w:author="Philipp Alexander Linden" w:date="2020-07-07T15:40:00Z">
              <w:r w:rsidRPr="00D67B4C" w:rsidDel="0006533C">
                <w:rPr>
                  <w:b w:val="0"/>
                  <w:bCs w:val="0"/>
                  <w:caps w:val="0"/>
                  <w:sz w:val="16"/>
                  <w:szCs w:val="16"/>
                  <w:lang w:val="en-US"/>
                </w:rPr>
                <w:delText>RCPT</w:delText>
              </w:r>
              <w:r w:rsidDel="0006533C">
                <w:rPr>
                  <w:b w:val="0"/>
                  <w:bCs w:val="0"/>
                  <w:caps w:val="0"/>
                  <w:sz w:val="16"/>
                  <w:szCs w:val="16"/>
                  <w:lang w:val="en-US"/>
                </w:rPr>
                <w:delText>IN</w:delText>
              </w:r>
            </w:del>
          </w:p>
        </w:tc>
        <w:tc>
          <w:tcPr>
            <w:tcW w:w="1134" w:type="dxa"/>
            <w:shd w:val="clear" w:color="auto" w:fill="FFFFFF" w:themeFill="background1"/>
            <w:vAlign w:val="center"/>
          </w:tcPr>
          <w:p w14:paraId="13302D09" w14:textId="035AAB22" w:rsidR="002D1426" w:rsidRPr="00D67B4C" w:rsidDel="0006533C" w:rsidRDefault="002D1426" w:rsidP="00D734EB">
            <w:pPr>
              <w:jc w:val="center"/>
              <w:cnfStyle w:val="000000100000" w:firstRow="0" w:lastRow="0" w:firstColumn="0" w:lastColumn="0" w:oddVBand="0" w:evenVBand="0" w:oddHBand="1" w:evenHBand="0" w:firstRowFirstColumn="0" w:firstRowLastColumn="0" w:lastRowFirstColumn="0" w:lastRowLastColumn="0"/>
              <w:rPr>
                <w:del w:id="751" w:author="Philipp Alexander Linden" w:date="2020-07-07T15:40:00Z"/>
                <w:sz w:val="16"/>
                <w:szCs w:val="16"/>
                <w:lang w:val="en-US"/>
              </w:rPr>
            </w:pPr>
            <w:del w:id="752" w:author="Philipp Alexander Linden" w:date="2020-07-07T15:40:00Z">
              <w:r w:rsidDel="0006533C">
                <w:rPr>
                  <w:sz w:val="16"/>
                  <w:szCs w:val="16"/>
                  <w:lang w:val="en-US"/>
                </w:rPr>
                <w:delText>1.18</w:delText>
              </w:r>
            </w:del>
          </w:p>
        </w:tc>
        <w:tc>
          <w:tcPr>
            <w:tcW w:w="993" w:type="dxa"/>
            <w:shd w:val="clear" w:color="auto" w:fill="FFFFFF" w:themeFill="background1"/>
            <w:vAlign w:val="center"/>
          </w:tcPr>
          <w:p w14:paraId="3A3C62F9" w14:textId="3AD5E877" w:rsidR="002D1426" w:rsidRPr="00D67B4C" w:rsidDel="0006533C" w:rsidRDefault="002D1426" w:rsidP="00D734EB">
            <w:pPr>
              <w:jc w:val="center"/>
              <w:cnfStyle w:val="000000100000" w:firstRow="0" w:lastRow="0" w:firstColumn="0" w:lastColumn="0" w:oddVBand="0" w:evenVBand="0" w:oddHBand="1" w:evenHBand="0" w:firstRowFirstColumn="0" w:firstRowLastColumn="0" w:lastRowFirstColumn="0" w:lastRowLastColumn="0"/>
              <w:rPr>
                <w:del w:id="753" w:author="Philipp Alexander Linden" w:date="2020-07-07T15:40:00Z"/>
                <w:sz w:val="16"/>
                <w:szCs w:val="16"/>
                <w:lang w:val="en-US"/>
              </w:rPr>
            </w:pPr>
            <w:del w:id="754" w:author="Philipp Alexander Linden" w:date="2020-07-07T15:40:00Z">
              <w:r w:rsidDel="0006533C">
                <w:rPr>
                  <w:sz w:val="16"/>
                  <w:szCs w:val="16"/>
                  <w:lang w:val="en-US"/>
                </w:rPr>
                <w:delText>4.4</w:delText>
              </w:r>
            </w:del>
          </w:p>
        </w:tc>
        <w:tc>
          <w:tcPr>
            <w:tcW w:w="1134" w:type="dxa"/>
            <w:shd w:val="clear" w:color="auto" w:fill="FFFFFF" w:themeFill="background1"/>
            <w:vAlign w:val="center"/>
          </w:tcPr>
          <w:p w14:paraId="39ADC6D8" w14:textId="39F43901" w:rsidR="002D1426" w:rsidRPr="00D67B4C" w:rsidDel="0006533C" w:rsidRDefault="002D1426" w:rsidP="00D734EB">
            <w:pPr>
              <w:jc w:val="center"/>
              <w:cnfStyle w:val="000000100000" w:firstRow="0" w:lastRow="0" w:firstColumn="0" w:lastColumn="0" w:oddVBand="0" w:evenVBand="0" w:oddHBand="1" w:evenHBand="0" w:firstRowFirstColumn="0" w:firstRowLastColumn="0" w:lastRowFirstColumn="0" w:lastRowLastColumn="0"/>
              <w:rPr>
                <w:del w:id="755" w:author="Philipp Alexander Linden" w:date="2020-07-07T15:40:00Z"/>
                <w:sz w:val="16"/>
                <w:szCs w:val="16"/>
                <w:lang w:val="en-US"/>
              </w:rPr>
            </w:pPr>
            <w:del w:id="756" w:author="Philipp Alexander Linden" w:date="2020-07-07T15:40:00Z">
              <w:r w:rsidDel="0006533C">
                <w:rPr>
                  <w:sz w:val="16"/>
                  <w:szCs w:val="16"/>
                  <w:lang w:val="en-US"/>
                </w:rPr>
                <w:delText>3.65</w:delText>
              </w:r>
            </w:del>
          </w:p>
        </w:tc>
        <w:tc>
          <w:tcPr>
            <w:tcW w:w="850" w:type="dxa"/>
            <w:shd w:val="clear" w:color="auto" w:fill="FFFFFF" w:themeFill="background1"/>
            <w:vAlign w:val="center"/>
          </w:tcPr>
          <w:p w14:paraId="5AB224E2" w14:textId="31AC28B0" w:rsidR="002D1426" w:rsidRPr="00D67B4C" w:rsidDel="0006533C" w:rsidRDefault="002D1426" w:rsidP="00D734EB">
            <w:pPr>
              <w:jc w:val="center"/>
              <w:cnfStyle w:val="000000100000" w:firstRow="0" w:lastRow="0" w:firstColumn="0" w:lastColumn="0" w:oddVBand="0" w:evenVBand="0" w:oddHBand="1" w:evenHBand="0" w:firstRowFirstColumn="0" w:firstRowLastColumn="0" w:lastRowFirstColumn="0" w:lastRowLastColumn="0"/>
              <w:rPr>
                <w:del w:id="757" w:author="Philipp Alexander Linden" w:date="2020-07-07T15:40:00Z"/>
                <w:sz w:val="16"/>
                <w:szCs w:val="16"/>
                <w:lang w:val="en-US"/>
              </w:rPr>
            </w:pPr>
            <w:del w:id="758" w:author="Philipp Alexander Linden" w:date="2020-07-07T15:40:00Z">
              <w:r w:rsidDel="0006533C">
                <w:rPr>
                  <w:sz w:val="16"/>
                  <w:szCs w:val="16"/>
                  <w:lang w:val="en-US"/>
                </w:rPr>
                <w:delText>4.16</w:delText>
              </w:r>
            </w:del>
          </w:p>
        </w:tc>
        <w:tc>
          <w:tcPr>
            <w:tcW w:w="709" w:type="dxa"/>
            <w:shd w:val="clear" w:color="auto" w:fill="FFFFFF" w:themeFill="background1"/>
            <w:vAlign w:val="center"/>
          </w:tcPr>
          <w:p w14:paraId="7F3DD8D3" w14:textId="3821742E" w:rsidR="002D1426" w:rsidRPr="00D67B4C" w:rsidDel="0006533C" w:rsidRDefault="002D1426" w:rsidP="00D734EB">
            <w:pPr>
              <w:jc w:val="center"/>
              <w:cnfStyle w:val="000000100000" w:firstRow="0" w:lastRow="0" w:firstColumn="0" w:lastColumn="0" w:oddVBand="0" w:evenVBand="0" w:oddHBand="1" w:evenHBand="0" w:firstRowFirstColumn="0" w:firstRowLastColumn="0" w:lastRowFirstColumn="0" w:lastRowLastColumn="0"/>
              <w:rPr>
                <w:del w:id="759" w:author="Philipp Alexander Linden" w:date="2020-07-07T15:40:00Z"/>
                <w:sz w:val="16"/>
                <w:szCs w:val="16"/>
                <w:lang w:val="en-US"/>
              </w:rPr>
            </w:pPr>
            <w:del w:id="760" w:author="Philipp Alexander Linden" w:date="2020-07-07T15:40:00Z">
              <w:r w:rsidDel="0006533C">
                <w:rPr>
                  <w:sz w:val="16"/>
                  <w:szCs w:val="16"/>
                  <w:lang w:val="en-US"/>
                </w:rPr>
                <w:delText>2.63</w:delText>
              </w:r>
            </w:del>
          </w:p>
        </w:tc>
        <w:tc>
          <w:tcPr>
            <w:tcW w:w="1134" w:type="dxa"/>
            <w:shd w:val="clear" w:color="auto" w:fill="FFFFFF" w:themeFill="background1"/>
            <w:vAlign w:val="center"/>
          </w:tcPr>
          <w:p w14:paraId="02B417FC" w14:textId="2DB26C31" w:rsidR="002D1426" w:rsidRPr="00D67B4C" w:rsidDel="0006533C" w:rsidRDefault="002D1426" w:rsidP="00D734EB">
            <w:pPr>
              <w:jc w:val="center"/>
              <w:cnfStyle w:val="000000100000" w:firstRow="0" w:lastRow="0" w:firstColumn="0" w:lastColumn="0" w:oddVBand="0" w:evenVBand="0" w:oddHBand="1" w:evenHBand="0" w:firstRowFirstColumn="0" w:firstRowLastColumn="0" w:lastRowFirstColumn="0" w:lastRowLastColumn="0"/>
              <w:rPr>
                <w:del w:id="761" w:author="Philipp Alexander Linden" w:date="2020-07-07T15:40:00Z"/>
                <w:sz w:val="16"/>
                <w:szCs w:val="16"/>
                <w:lang w:val="en-US"/>
              </w:rPr>
            </w:pPr>
            <w:del w:id="762" w:author="Philipp Alexander Linden" w:date="2020-07-07T15:40:00Z">
              <w:r w:rsidDel="0006533C">
                <w:rPr>
                  <w:sz w:val="16"/>
                  <w:szCs w:val="16"/>
                  <w:lang w:val="en-US"/>
                </w:rPr>
                <w:delText>4.49</w:delText>
              </w:r>
            </w:del>
          </w:p>
        </w:tc>
        <w:tc>
          <w:tcPr>
            <w:tcW w:w="850" w:type="dxa"/>
            <w:shd w:val="clear" w:color="auto" w:fill="FFFFFF" w:themeFill="background1"/>
            <w:vAlign w:val="center"/>
          </w:tcPr>
          <w:p w14:paraId="5208BF71" w14:textId="1F7CFF49" w:rsidR="002D1426" w:rsidRPr="00D67B4C" w:rsidDel="0006533C" w:rsidRDefault="002D1426" w:rsidP="00D734EB">
            <w:pPr>
              <w:jc w:val="center"/>
              <w:cnfStyle w:val="000000100000" w:firstRow="0" w:lastRow="0" w:firstColumn="0" w:lastColumn="0" w:oddVBand="0" w:evenVBand="0" w:oddHBand="1" w:evenHBand="0" w:firstRowFirstColumn="0" w:firstRowLastColumn="0" w:lastRowFirstColumn="0" w:lastRowLastColumn="0"/>
              <w:rPr>
                <w:del w:id="763" w:author="Philipp Alexander Linden" w:date="2020-07-07T15:40:00Z"/>
                <w:sz w:val="16"/>
                <w:szCs w:val="16"/>
                <w:lang w:val="en-US"/>
              </w:rPr>
            </w:pPr>
            <w:del w:id="764" w:author="Philipp Alexander Linden" w:date="2020-07-07T15:40:00Z">
              <w:r w:rsidDel="0006533C">
                <w:rPr>
                  <w:sz w:val="16"/>
                  <w:szCs w:val="16"/>
                  <w:lang w:val="en-US"/>
                </w:rPr>
                <w:delText>5.51</w:delText>
              </w:r>
            </w:del>
          </w:p>
        </w:tc>
        <w:tc>
          <w:tcPr>
            <w:tcW w:w="851" w:type="dxa"/>
            <w:shd w:val="clear" w:color="auto" w:fill="FFFFFF" w:themeFill="background1"/>
            <w:vAlign w:val="center"/>
          </w:tcPr>
          <w:p w14:paraId="34A521ED" w14:textId="3C41FE2F" w:rsidR="002D1426" w:rsidRPr="00D67B4C" w:rsidDel="0006533C" w:rsidRDefault="002D1426" w:rsidP="00D734EB">
            <w:pPr>
              <w:jc w:val="center"/>
              <w:cnfStyle w:val="000000100000" w:firstRow="0" w:lastRow="0" w:firstColumn="0" w:lastColumn="0" w:oddVBand="0" w:evenVBand="0" w:oddHBand="1" w:evenHBand="0" w:firstRowFirstColumn="0" w:firstRowLastColumn="0" w:lastRowFirstColumn="0" w:lastRowLastColumn="0"/>
              <w:rPr>
                <w:del w:id="765" w:author="Philipp Alexander Linden" w:date="2020-07-07T15:40:00Z"/>
                <w:sz w:val="16"/>
                <w:szCs w:val="16"/>
                <w:lang w:val="en-US"/>
              </w:rPr>
            </w:pPr>
            <w:del w:id="766" w:author="Philipp Alexander Linden" w:date="2020-07-07T15:40:00Z">
              <w:r w:rsidDel="0006533C">
                <w:rPr>
                  <w:sz w:val="16"/>
                  <w:szCs w:val="16"/>
                  <w:lang w:val="en-US"/>
                </w:rPr>
                <w:delText>3.46</w:delText>
              </w:r>
            </w:del>
          </w:p>
        </w:tc>
      </w:tr>
      <w:tr w:rsidR="002D1426" w:rsidRPr="008233BC" w:rsidDel="0006533C" w14:paraId="317DEC5D" w14:textId="58B0241E" w:rsidTr="009F78A3">
        <w:trPr>
          <w:trHeight w:val="283"/>
          <w:del w:id="767" w:author="Philipp Alexander Linden" w:date="2020-07-07T15:40:00Z"/>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vAlign w:val="center"/>
          </w:tcPr>
          <w:p w14:paraId="08E4CBBB" w14:textId="29A5FC07" w:rsidR="002D1426" w:rsidRPr="00D67B4C" w:rsidDel="0006533C" w:rsidRDefault="002D1426" w:rsidP="00D734EB">
            <w:pPr>
              <w:spacing w:line="276" w:lineRule="auto"/>
              <w:rPr>
                <w:del w:id="768" w:author="Philipp Alexander Linden" w:date="2020-07-07T15:40:00Z"/>
                <w:b w:val="0"/>
                <w:bCs w:val="0"/>
                <w:caps w:val="0"/>
                <w:sz w:val="16"/>
                <w:szCs w:val="16"/>
                <w:lang w:val="en-US"/>
              </w:rPr>
            </w:pPr>
            <w:del w:id="769" w:author="Philipp Alexander Linden" w:date="2020-07-07T15:40:00Z">
              <w:r w:rsidRPr="00D67B4C" w:rsidDel="0006533C">
                <w:rPr>
                  <w:b w:val="0"/>
                  <w:bCs w:val="0"/>
                  <w:caps w:val="0"/>
                  <w:sz w:val="16"/>
                  <w:szCs w:val="16"/>
                  <w:lang w:val="en-US"/>
                </w:rPr>
                <w:delText>PEXPND</w:delText>
              </w:r>
            </w:del>
          </w:p>
        </w:tc>
        <w:tc>
          <w:tcPr>
            <w:tcW w:w="1134" w:type="dxa"/>
            <w:shd w:val="clear" w:color="auto" w:fill="FFFFFF" w:themeFill="background1"/>
            <w:vAlign w:val="center"/>
          </w:tcPr>
          <w:p w14:paraId="4C688885" w14:textId="3EFECA0E" w:rsidR="002D1426" w:rsidRPr="00D67B4C" w:rsidDel="0006533C" w:rsidRDefault="002D1426" w:rsidP="00D734EB">
            <w:pPr>
              <w:jc w:val="center"/>
              <w:cnfStyle w:val="000000000000" w:firstRow="0" w:lastRow="0" w:firstColumn="0" w:lastColumn="0" w:oddVBand="0" w:evenVBand="0" w:oddHBand="0" w:evenHBand="0" w:firstRowFirstColumn="0" w:firstRowLastColumn="0" w:lastRowFirstColumn="0" w:lastRowLastColumn="0"/>
              <w:rPr>
                <w:del w:id="770" w:author="Philipp Alexander Linden" w:date="2020-07-07T15:40:00Z"/>
                <w:sz w:val="16"/>
                <w:szCs w:val="16"/>
                <w:lang w:val="en-US"/>
              </w:rPr>
            </w:pPr>
            <w:del w:id="771" w:author="Philipp Alexander Linden" w:date="2020-07-07T15:40:00Z">
              <w:r w:rsidDel="0006533C">
                <w:rPr>
                  <w:sz w:val="16"/>
                  <w:szCs w:val="16"/>
                  <w:lang w:val="en-US"/>
                </w:rPr>
                <w:delText>5.77</w:delText>
              </w:r>
            </w:del>
          </w:p>
        </w:tc>
        <w:tc>
          <w:tcPr>
            <w:tcW w:w="993" w:type="dxa"/>
            <w:shd w:val="clear" w:color="auto" w:fill="FFFFFF" w:themeFill="background1"/>
            <w:vAlign w:val="center"/>
          </w:tcPr>
          <w:p w14:paraId="614A2A02" w14:textId="6C297741" w:rsidR="002D1426" w:rsidRPr="00D67B4C" w:rsidDel="0006533C" w:rsidRDefault="002D1426" w:rsidP="00D734EB">
            <w:pPr>
              <w:jc w:val="center"/>
              <w:cnfStyle w:val="000000000000" w:firstRow="0" w:lastRow="0" w:firstColumn="0" w:lastColumn="0" w:oddVBand="0" w:evenVBand="0" w:oddHBand="0" w:evenHBand="0" w:firstRowFirstColumn="0" w:firstRowLastColumn="0" w:lastRowFirstColumn="0" w:lastRowLastColumn="0"/>
              <w:rPr>
                <w:del w:id="772" w:author="Philipp Alexander Linden" w:date="2020-07-07T15:40:00Z"/>
                <w:sz w:val="16"/>
                <w:szCs w:val="16"/>
                <w:lang w:val="en-US"/>
              </w:rPr>
            </w:pPr>
            <w:del w:id="773" w:author="Philipp Alexander Linden" w:date="2020-07-07T15:40:00Z">
              <w:r w:rsidDel="0006533C">
                <w:rPr>
                  <w:sz w:val="16"/>
                  <w:szCs w:val="16"/>
                  <w:lang w:val="en-US"/>
                </w:rPr>
                <w:delText>23.94</w:delText>
              </w:r>
            </w:del>
          </w:p>
        </w:tc>
        <w:tc>
          <w:tcPr>
            <w:tcW w:w="1134" w:type="dxa"/>
            <w:shd w:val="clear" w:color="auto" w:fill="FFFFFF" w:themeFill="background1"/>
            <w:vAlign w:val="center"/>
          </w:tcPr>
          <w:p w14:paraId="753A8ACE" w14:textId="21E99E13" w:rsidR="002D1426" w:rsidRPr="00D67B4C" w:rsidDel="0006533C" w:rsidRDefault="002D1426" w:rsidP="00D734EB">
            <w:pPr>
              <w:jc w:val="center"/>
              <w:cnfStyle w:val="000000000000" w:firstRow="0" w:lastRow="0" w:firstColumn="0" w:lastColumn="0" w:oddVBand="0" w:evenVBand="0" w:oddHBand="0" w:evenHBand="0" w:firstRowFirstColumn="0" w:firstRowLastColumn="0" w:lastRowFirstColumn="0" w:lastRowLastColumn="0"/>
              <w:rPr>
                <w:del w:id="774" w:author="Philipp Alexander Linden" w:date="2020-07-07T15:40:00Z"/>
                <w:sz w:val="16"/>
                <w:szCs w:val="16"/>
                <w:lang w:val="en-US"/>
              </w:rPr>
            </w:pPr>
            <w:del w:id="775" w:author="Philipp Alexander Linden" w:date="2020-07-07T15:40:00Z">
              <w:r w:rsidDel="0006533C">
                <w:rPr>
                  <w:sz w:val="16"/>
                  <w:szCs w:val="16"/>
                  <w:lang w:val="en-US"/>
                </w:rPr>
                <w:delText>13.05</w:delText>
              </w:r>
            </w:del>
          </w:p>
        </w:tc>
        <w:tc>
          <w:tcPr>
            <w:tcW w:w="850" w:type="dxa"/>
            <w:shd w:val="clear" w:color="auto" w:fill="FFFFFF" w:themeFill="background1"/>
            <w:vAlign w:val="center"/>
          </w:tcPr>
          <w:p w14:paraId="61EBF93E" w14:textId="3EE373A3" w:rsidR="002D1426" w:rsidRPr="00D67B4C" w:rsidDel="0006533C" w:rsidRDefault="002D1426" w:rsidP="00D734EB">
            <w:pPr>
              <w:jc w:val="center"/>
              <w:cnfStyle w:val="000000000000" w:firstRow="0" w:lastRow="0" w:firstColumn="0" w:lastColumn="0" w:oddVBand="0" w:evenVBand="0" w:oddHBand="0" w:evenHBand="0" w:firstRowFirstColumn="0" w:firstRowLastColumn="0" w:lastRowFirstColumn="0" w:lastRowLastColumn="0"/>
              <w:rPr>
                <w:del w:id="776" w:author="Philipp Alexander Linden" w:date="2020-07-07T15:40:00Z"/>
                <w:sz w:val="16"/>
                <w:szCs w:val="16"/>
                <w:lang w:val="en-US"/>
              </w:rPr>
            </w:pPr>
            <w:del w:id="777" w:author="Philipp Alexander Linden" w:date="2020-07-07T15:40:00Z">
              <w:r w:rsidDel="0006533C">
                <w:rPr>
                  <w:sz w:val="16"/>
                  <w:szCs w:val="16"/>
                  <w:lang w:val="en-US"/>
                </w:rPr>
                <w:delText>10.49</w:delText>
              </w:r>
            </w:del>
          </w:p>
        </w:tc>
        <w:tc>
          <w:tcPr>
            <w:tcW w:w="709" w:type="dxa"/>
            <w:shd w:val="clear" w:color="auto" w:fill="FFFFFF" w:themeFill="background1"/>
            <w:vAlign w:val="center"/>
          </w:tcPr>
          <w:p w14:paraId="34C5BBD5" w14:textId="19F91CC0" w:rsidR="002D1426" w:rsidRPr="00D67B4C" w:rsidDel="0006533C" w:rsidRDefault="002D1426" w:rsidP="00D734EB">
            <w:pPr>
              <w:jc w:val="center"/>
              <w:cnfStyle w:val="000000000000" w:firstRow="0" w:lastRow="0" w:firstColumn="0" w:lastColumn="0" w:oddVBand="0" w:evenVBand="0" w:oddHBand="0" w:evenHBand="0" w:firstRowFirstColumn="0" w:firstRowLastColumn="0" w:lastRowFirstColumn="0" w:lastRowLastColumn="0"/>
              <w:rPr>
                <w:del w:id="778" w:author="Philipp Alexander Linden" w:date="2020-07-07T15:40:00Z"/>
                <w:sz w:val="16"/>
                <w:szCs w:val="16"/>
                <w:lang w:val="en-US"/>
              </w:rPr>
            </w:pPr>
            <w:del w:id="779" w:author="Philipp Alexander Linden" w:date="2020-07-07T15:40:00Z">
              <w:r w:rsidDel="0006533C">
                <w:rPr>
                  <w:sz w:val="16"/>
                  <w:szCs w:val="16"/>
                  <w:lang w:val="en-US"/>
                </w:rPr>
                <w:delText>18.17</w:delText>
              </w:r>
            </w:del>
          </w:p>
        </w:tc>
        <w:tc>
          <w:tcPr>
            <w:tcW w:w="1134" w:type="dxa"/>
            <w:shd w:val="clear" w:color="auto" w:fill="FFFFFF" w:themeFill="background1"/>
            <w:vAlign w:val="center"/>
          </w:tcPr>
          <w:p w14:paraId="20C39AF8" w14:textId="57282829" w:rsidR="002D1426" w:rsidRPr="00D67B4C" w:rsidDel="0006533C" w:rsidRDefault="002D1426" w:rsidP="00D734EB">
            <w:pPr>
              <w:jc w:val="center"/>
              <w:cnfStyle w:val="000000000000" w:firstRow="0" w:lastRow="0" w:firstColumn="0" w:lastColumn="0" w:oddVBand="0" w:evenVBand="0" w:oddHBand="0" w:evenHBand="0" w:firstRowFirstColumn="0" w:firstRowLastColumn="0" w:lastRowFirstColumn="0" w:lastRowLastColumn="0"/>
              <w:rPr>
                <w:del w:id="780" w:author="Philipp Alexander Linden" w:date="2020-07-07T15:40:00Z"/>
                <w:sz w:val="16"/>
                <w:szCs w:val="16"/>
                <w:lang w:val="en-US"/>
              </w:rPr>
            </w:pPr>
            <w:del w:id="781" w:author="Philipp Alexander Linden" w:date="2020-07-07T15:40:00Z">
              <w:r w:rsidDel="0006533C">
                <w:rPr>
                  <w:sz w:val="16"/>
                  <w:szCs w:val="16"/>
                  <w:lang w:val="en-US"/>
                </w:rPr>
                <w:delText>18.03</w:delText>
              </w:r>
            </w:del>
          </w:p>
        </w:tc>
        <w:tc>
          <w:tcPr>
            <w:tcW w:w="850" w:type="dxa"/>
            <w:shd w:val="clear" w:color="auto" w:fill="FFFFFF" w:themeFill="background1"/>
            <w:vAlign w:val="center"/>
          </w:tcPr>
          <w:p w14:paraId="0B1CE59A" w14:textId="2D995A11" w:rsidR="002D1426" w:rsidRPr="00D67B4C" w:rsidDel="0006533C" w:rsidRDefault="002D1426" w:rsidP="00D734EB">
            <w:pPr>
              <w:jc w:val="center"/>
              <w:cnfStyle w:val="000000000000" w:firstRow="0" w:lastRow="0" w:firstColumn="0" w:lastColumn="0" w:oddVBand="0" w:evenVBand="0" w:oddHBand="0" w:evenHBand="0" w:firstRowFirstColumn="0" w:firstRowLastColumn="0" w:lastRowFirstColumn="0" w:lastRowLastColumn="0"/>
              <w:rPr>
                <w:del w:id="782" w:author="Philipp Alexander Linden" w:date="2020-07-07T15:40:00Z"/>
                <w:sz w:val="16"/>
                <w:szCs w:val="16"/>
                <w:lang w:val="en-US"/>
              </w:rPr>
            </w:pPr>
            <w:del w:id="783" w:author="Philipp Alexander Linden" w:date="2020-07-07T15:40:00Z">
              <w:r w:rsidDel="0006533C">
                <w:rPr>
                  <w:sz w:val="16"/>
                  <w:szCs w:val="16"/>
                  <w:lang w:val="en-US"/>
                </w:rPr>
                <w:delText>11.81</w:delText>
              </w:r>
            </w:del>
          </w:p>
        </w:tc>
        <w:tc>
          <w:tcPr>
            <w:tcW w:w="851" w:type="dxa"/>
            <w:shd w:val="clear" w:color="auto" w:fill="FFFFFF" w:themeFill="background1"/>
            <w:vAlign w:val="center"/>
          </w:tcPr>
          <w:p w14:paraId="6EA0FFB0" w14:textId="3FE53F09" w:rsidR="002D1426" w:rsidRPr="00D67B4C" w:rsidDel="0006533C" w:rsidRDefault="002D1426" w:rsidP="00D734EB">
            <w:pPr>
              <w:jc w:val="center"/>
              <w:cnfStyle w:val="000000000000" w:firstRow="0" w:lastRow="0" w:firstColumn="0" w:lastColumn="0" w:oddVBand="0" w:evenVBand="0" w:oddHBand="0" w:evenHBand="0" w:firstRowFirstColumn="0" w:firstRowLastColumn="0" w:lastRowFirstColumn="0" w:lastRowLastColumn="0"/>
              <w:rPr>
                <w:del w:id="784" w:author="Philipp Alexander Linden" w:date="2020-07-07T15:40:00Z"/>
                <w:sz w:val="16"/>
                <w:szCs w:val="16"/>
                <w:lang w:val="en-US"/>
              </w:rPr>
            </w:pPr>
            <w:del w:id="785" w:author="Philipp Alexander Linden" w:date="2020-07-07T15:40:00Z">
              <w:r w:rsidDel="0006533C">
                <w:rPr>
                  <w:sz w:val="16"/>
                  <w:szCs w:val="16"/>
                  <w:lang w:val="en-US"/>
                </w:rPr>
                <w:delText>24.25</w:delText>
              </w:r>
            </w:del>
          </w:p>
        </w:tc>
      </w:tr>
      <w:tr w:rsidR="002D1426" w:rsidRPr="008233BC" w:rsidDel="0006533C" w14:paraId="768FDB35" w14:textId="59949FCF" w:rsidTr="009F78A3">
        <w:trPr>
          <w:cnfStyle w:val="000000100000" w:firstRow="0" w:lastRow="0" w:firstColumn="0" w:lastColumn="0" w:oddVBand="0" w:evenVBand="0" w:oddHBand="1" w:evenHBand="0" w:firstRowFirstColumn="0" w:firstRowLastColumn="0" w:lastRowFirstColumn="0" w:lastRowLastColumn="0"/>
          <w:trHeight w:val="283"/>
          <w:del w:id="786" w:author="Philipp Alexander Linden" w:date="2020-07-07T15:40:00Z"/>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vAlign w:val="center"/>
          </w:tcPr>
          <w:p w14:paraId="46E17524" w14:textId="14B62011" w:rsidR="002D1426" w:rsidRPr="00D67B4C" w:rsidDel="0006533C" w:rsidRDefault="002D1426" w:rsidP="00D734EB">
            <w:pPr>
              <w:spacing w:line="276" w:lineRule="auto"/>
              <w:rPr>
                <w:del w:id="787" w:author="Philipp Alexander Linden" w:date="2020-07-07T15:40:00Z"/>
                <w:b w:val="0"/>
                <w:bCs w:val="0"/>
                <w:caps w:val="0"/>
                <w:sz w:val="16"/>
                <w:szCs w:val="16"/>
                <w:lang w:val="en-US"/>
              </w:rPr>
            </w:pPr>
            <w:del w:id="788" w:author="Philipp Alexander Linden" w:date="2020-07-07T15:40:00Z">
              <w:r w:rsidRPr="00D67B4C" w:rsidDel="0006533C">
                <w:rPr>
                  <w:b w:val="0"/>
                  <w:bCs w:val="0"/>
                  <w:caps w:val="0"/>
                  <w:sz w:val="16"/>
                  <w:szCs w:val="16"/>
                  <w:lang w:val="en-US"/>
                </w:rPr>
                <w:delText>CA</w:delText>
              </w:r>
              <w:r w:rsidDel="0006533C">
                <w:rPr>
                  <w:b w:val="0"/>
                  <w:bCs w:val="0"/>
                  <w:caps w:val="0"/>
                  <w:sz w:val="16"/>
                  <w:szCs w:val="16"/>
                  <w:lang w:val="en-US"/>
                </w:rPr>
                <w:delText>SH</w:delText>
              </w:r>
            </w:del>
          </w:p>
        </w:tc>
        <w:tc>
          <w:tcPr>
            <w:tcW w:w="1134" w:type="dxa"/>
            <w:shd w:val="clear" w:color="auto" w:fill="FFFFFF" w:themeFill="background1"/>
            <w:vAlign w:val="center"/>
          </w:tcPr>
          <w:p w14:paraId="5257B93F" w14:textId="4E57DC6E" w:rsidR="002D1426" w:rsidRPr="00D67B4C" w:rsidDel="0006533C" w:rsidRDefault="002D1426" w:rsidP="00D734EB">
            <w:pPr>
              <w:jc w:val="center"/>
              <w:cnfStyle w:val="000000100000" w:firstRow="0" w:lastRow="0" w:firstColumn="0" w:lastColumn="0" w:oddVBand="0" w:evenVBand="0" w:oddHBand="1" w:evenHBand="0" w:firstRowFirstColumn="0" w:firstRowLastColumn="0" w:lastRowFirstColumn="0" w:lastRowLastColumn="0"/>
              <w:rPr>
                <w:del w:id="789" w:author="Philipp Alexander Linden" w:date="2020-07-07T15:40:00Z"/>
                <w:sz w:val="16"/>
                <w:szCs w:val="16"/>
                <w:lang w:val="en-US"/>
              </w:rPr>
            </w:pPr>
            <w:del w:id="790" w:author="Philipp Alexander Linden" w:date="2020-07-07T15:40:00Z">
              <w:r w:rsidDel="0006533C">
                <w:rPr>
                  <w:sz w:val="16"/>
                  <w:szCs w:val="16"/>
                  <w:lang w:val="en-US"/>
                </w:rPr>
                <w:delText>1.67</w:delText>
              </w:r>
            </w:del>
          </w:p>
        </w:tc>
        <w:tc>
          <w:tcPr>
            <w:tcW w:w="993" w:type="dxa"/>
            <w:shd w:val="clear" w:color="auto" w:fill="FFFFFF" w:themeFill="background1"/>
            <w:vAlign w:val="center"/>
          </w:tcPr>
          <w:p w14:paraId="0A6A978E" w14:textId="55A7F252" w:rsidR="002D1426" w:rsidRPr="00D67B4C" w:rsidDel="0006533C" w:rsidRDefault="002D1426" w:rsidP="00D734EB">
            <w:pPr>
              <w:jc w:val="center"/>
              <w:cnfStyle w:val="000000100000" w:firstRow="0" w:lastRow="0" w:firstColumn="0" w:lastColumn="0" w:oddVBand="0" w:evenVBand="0" w:oddHBand="1" w:evenHBand="0" w:firstRowFirstColumn="0" w:firstRowLastColumn="0" w:lastRowFirstColumn="0" w:lastRowLastColumn="0"/>
              <w:rPr>
                <w:del w:id="791" w:author="Philipp Alexander Linden" w:date="2020-07-07T15:40:00Z"/>
                <w:sz w:val="16"/>
                <w:szCs w:val="16"/>
                <w:lang w:val="en-US"/>
              </w:rPr>
            </w:pPr>
            <w:del w:id="792" w:author="Philipp Alexander Linden" w:date="2020-07-07T15:40:00Z">
              <w:r w:rsidDel="0006533C">
                <w:rPr>
                  <w:sz w:val="16"/>
                  <w:szCs w:val="16"/>
                  <w:lang w:val="en-US"/>
                </w:rPr>
                <w:delText>2</w:delText>
              </w:r>
            </w:del>
          </w:p>
        </w:tc>
        <w:tc>
          <w:tcPr>
            <w:tcW w:w="1134" w:type="dxa"/>
            <w:shd w:val="clear" w:color="auto" w:fill="FFFFFF" w:themeFill="background1"/>
            <w:vAlign w:val="center"/>
          </w:tcPr>
          <w:p w14:paraId="3644EB1E" w14:textId="7EFC1D3F" w:rsidR="002D1426" w:rsidRPr="00D67B4C" w:rsidDel="0006533C" w:rsidRDefault="002D1426" w:rsidP="00D734EB">
            <w:pPr>
              <w:jc w:val="center"/>
              <w:cnfStyle w:val="000000100000" w:firstRow="0" w:lastRow="0" w:firstColumn="0" w:lastColumn="0" w:oddVBand="0" w:evenVBand="0" w:oddHBand="1" w:evenHBand="0" w:firstRowFirstColumn="0" w:firstRowLastColumn="0" w:lastRowFirstColumn="0" w:lastRowLastColumn="0"/>
              <w:rPr>
                <w:del w:id="793" w:author="Philipp Alexander Linden" w:date="2020-07-07T15:40:00Z"/>
                <w:sz w:val="16"/>
                <w:szCs w:val="16"/>
                <w:lang w:val="en-US"/>
              </w:rPr>
            </w:pPr>
            <w:del w:id="794" w:author="Philipp Alexander Linden" w:date="2020-07-07T15:40:00Z">
              <w:r w:rsidDel="0006533C">
                <w:rPr>
                  <w:sz w:val="16"/>
                  <w:szCs w:val="16"/>
                  <w:lang w:val="en-US"/>
                </w:rPr>
                <w:delText>0.17</w:delText>
              </w:r>
            </w:del>
          </w:p>
        </w:tc>
        <w:tc>
          <w:tcPr>
            <w:tcW w:w="850" w:type="dxa"/>
            <w:shd w:val="clear" w:color="auto" w:fill="FFFFFF" w:themeFill="background1"/>
            <w:vAlign w:val="center"/>
          </w:tcPr>
          <w:p w14:paraId="0CFCB126" w14:textId="3E817FBA" w:rsidR="002D1426" w:rsidRPr="00D67B4C" w:rsidDel="0006533C" w:rsidRDefault="002D1426" w:rsidP="00D734EB">
            <w:pPr>
              <w:jc w:val="center"/>
              <w:cnfStyle w:val="000000100000" w:firstRow="0" w:lastRow="0" w:firstColumn="0" w:lastColumn="0" w:oddVBand="0" w:evenVBand="0" w:oddHBand="1" w:evenHBand="0" w:firstRowFirstColumn="0" w:firstRowLastColumn="0" w:lastRowFirstColumn="0" w:lastRowLastColumn="0"/>
              <w:rPr>
                <w:del w:id="795" w:author="Philipp Alexander Linden" w:date="2020-07-07T15:40:00Z"/>
                <w:sz w:val="16"/>
                <w:szCs w:val="16"/>
                <w:lang w:val="en-US"/>
              </w:rPr>
            </w:pPr>
            <w:del w:id="796" w:author="Philipp Alexander Linden" w:date="2020-07-07T15:40:00Z">
              <w:r w:rsidDel="0006533C">
                <w:rPr>
                  <w:sz w:val="16"/>
                  <w:szCs w:val="16"/>
                  <w:lang w:val="en-US"/>
                </w:rPr>
                <w:delText>0.25</w:delText>
              </w:r>
            </w:del>
          </w:p>
        </w:tc>
        <w:tc>
          <w:tcPr>
            <w:tcW w:w="709" w:type="dxa"/>
            <w:shd w:val="clear" w:color="auto" w:fill="FFFFFF" w:themeFill="background1"/>
            <w:vAlign w:val="center"/>
          </w:tcPr>
          <w:p w14:paraId="5524AAB6" w14:textId="740F96D7" w:rsidR="002D1426" w:rsidRPr="00D67B4C" w:rsidDel="0006533C" w:rsidRDefault="002D1426" w:rsidP="00D734EB">
            <w:pPr>
              <w:jc w:val="center"/>
              <w:cnfStyle w:val="000000100000" w:firstRow="0" w:lastRow="0" w:firstColumn="0" w:lastColumn="0" w:oddVBand="0" w:evenVBand="0" w:oddHBand="1" w:evenHBand="0" w:firstRowFirstColumn="0" w:firstRowLastColumn="0" w:lastRowFirstColumn="0" w:lastRowLastColumn="0"/>
              <w:rPr>
                <w:del w:id="797" w:author="Philipp Alexander Linden" w:date="2020-07-07T15:40:00Z"/>
                <w:sz w:val="16"/>
                <w:szCs w:val="16"/>
                <w:lang w:val="en-US"/>
              </w:rPr>
            </w:pPr>
            <w:del w:id="798" w:author="Philipp Alexander Linden" w:date="2020-07-07T15:40:00Z">
              <w:r w:rsidDel="0006533C">
                <w:rPr>
                  <w:sz w:val="16"/>
                  <w:szCs w:val="16"/>
                  <w:lang w:val="en-US"/>
                </w:rPr>
                <w:delText>0</w:delText>
              </w:r>
            </w:del>
          </w:p>
        </w:tc>
        <w:tc>
          <w:tcPr>
            <w:tcW w:w="1134" w:type="dxa"/>
            <w:shd w:val="clear" w:color="auto" w:fill="FFFFFF" w:themeFill="background1"/>
            <w:vAlign w:val="center"/>
          </w:tcPr>
          <w:p w14:paraId="7AB5F2E3" w14:textId="3A0AC651" w:rsidR="002D1426" w:rsidRPr="00D67B4C" w:rsidDel="0006533C" w:rsidRDefault="002D1426" w:rsidP="00D734EB">
            <w:pPr>
              <w:jc w:val="center"/>
              <w:cnfStyle w:val="000000100000" w:firstRow="0" w:lastRow="0" w:firstColumn="0" w:lastColumn="0" w:oddVBand="0" w:evenVBand="0" w:oddHBand="1" w:evenHBand="0" w:firstRowFirstColumn="0" w:firstRowLastColumn="0" w:lastRowFirstColumn="0" w:lastRowLastColumn="0"/>
              <w:rPr>
                <w:del w:id="799" w:author="Philipp Alexander Linden" w:date="2020-07-07T15:40:00Z"/>
                <w:sz w:val="16"/>
                <w:szCs w:val="16"/>
                <w:lang w:val="en-US"/>
              </w:rPr>
            </w:pPr>
            <w:del w:id="800" w:author="Philipp Alexander Linden" w:date="2020-07-07T15:40:00Z">
              <w:r w:rsidDel="0006533C">
                <w:rPr>
                  <w:sz w:val="16"/>
                  <w:szCs w:val="16"/>
                  <w:lang w:val="en-US"/>
                </w:rPr>
                <w:delText>1.21</w:delText>
              </w:r>
            </w:del>
          </w:p>
        </w:tc>
        <w:tc>
          <w:tcPr>
            <w:tcW w:w="850" w:type="dxa"/>
            <w:shd w:val="clear" w:color="auto" w:fill="FFFFFF" w:themeFill="background1"/>
            <w:vAlign w:val="center"/>
          </w:tcPr>
          <w:p w14:paraId="3133E873" w14:textId="669C210F" w:rsidR="002D1426" w:rsidRPr="00D67B4C" w:rsidDel="0006533C" w:rsidRDefault="002D1426" w:rsidP="00D734EB">
            <w:pPr>
              <w:jc w:val="center"/>
              <w:cnfStyle w:val="000000100000" w:firstRow="0" w:lastRow="0" w:firstColumn="0" w:lastColumn="0" w:oddVBand="0" w:evenVBand="0" w:oddHBand="1" w:evenHBand="0" w:firstRowFirstColumn="0" w:firstRowLastColumn="0" w:lastRowFirstColumn="0" w:lastRowLastColumn="0"/>
              <w:rPr>
                <w:del w:id="801" w:author="Philipp Alexander Linden" w:date="2020-07-07T15:40:00Z"/>
                <w:sz w:val="16"/>
                <w:szCs w:val="16"/>
                <w:lang w:val="en-US"/>
              </w:rPr>
            </w:pPr>
            <w:del w:id="802" w:author="Philipp Alexander Linden" w:date="2020-07-07T15:40:00Z">
              <w:r w:rsidDel="0006533C">
                <w:rPr>
                  <w:sz w:val="16"/>
                  <w:szCs w:val="16"/>
                  <w:lang w:val="en-US"/>
                </w:rPr>
                <w:delText>1.57</w:delText>
              </w:r>
            </w:del>
          </w:p>
        </w:tc>
        <w:tc>
          <w:tcPr>
            <w:tcW w:w="851" w:type="dxa"/>
            <w:shd w:val="clear" w:color="auto" w:fill="FFFFFF" w:themeFill="background1"/>
            <w:vAlign w:val="center"/>
          </w:tcPr>
          <w:p w14:paraId="2F695287" w14:textId="23003241" w:rsidR="002D1426" w:rsidRPr="00D67B4C" w:rsidDel="0006533C" w:rsidRDefault="002D1426" w:rsidP="00D734EB">
            <w:pPr>
              <w:jc w:val="center"/>
              <w:cnfStyle w:val="000000100000" w:firstRow="0" w:lastRow="0" w:firstColumn="0" w:lastColumn="0" w:oddVBand="0" w:evenVBand="0" w:oddHBand="1" w:evenHBand="0" w:firstRowFirstColumn="0" w:firstRowLastColumn="0" w:lastRowFirstColumn="0" w:lastRowLastColumn="0"/>
              <w:rPr>
                <w:del w:id="803" w:author="Philipp Alexander Linden" w:date="2020-07-07T15:40:00Z"/>
                <w:sz w:val="16"/>
                <w:szCs w:val="16"/>
                <w:lang w:val="en-US"/>
              </w:rPr>
            </w:pPr>
            <w:del w:id="804" w:author="Philipp Alexander Linden" w:date="2020-07-07T15:40:00Z">
              <w:r w:rsidDel="0006533C">
                <w:rPr>
                  <w:sz w:val="16"/>
                  <w:szCs w:val="16"/>
                  <w:lang w:val="en-US"/>
                </w:rPr>
                <w:delText>0.86</w:delText>
              </w:r>
            </w:del>
          </w:p>
        </w:tc>
      </w:tr>
      <w:tr w:rsidR="002D1426" w:rsidRPr="008233BC" w:rsidDel="0006533C" w14:paraId="193CA742" w14:textId="4CD530A5" w:rsidTr="009F78A3">
        <w:trPr>
          <w:trHeight w:val="283"/>
          <w:del w:id="805" w:author="Philipp Alexander Linden" w:date="2020-07-07T15:40:00Z"/>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vAlign w:val="center"/>
          </w:tcPr>
          <w:p w14:paraId="07D97C1D" w14:textId="2E7F5C0C" w:rsidR="002D1426" w:rsidRPr="00D67B4C" w:rsidDel="0006533C" w:rsidRDefault="002D1426" w:rsidP="00D734EB">
            <w:pPr>
              <w:spacing w:line="276" w:lineRule="auto"/>
              <w:rPr>
                <w:del w:id="806" w:author="Philipp Alexander Linden" w:date="2020-07-07T15:40:00Z"/>
                <w:b w:val="0"/>
                <w:bCs w:val="0"/>
                <w:caps w:val="0"/>
                <w:sz w:val="16"/>
                <w:szCs w:val="16"/>
                <w:lang w:val="en-US"/>
              </w:rPr>
            </w:pPr>
            <w:del w:id="807" w:author="Philipp Alexander Linden" w:date="2020-07-07T15:40:00Z">
              <w:r w:rsidRPr="00D67B4C" w:rsidDel="0006533C">
                <w:rPr>
                  <w:b w:val="0"/>
                  <w:bCs w:val="0"/>
                  <w:caps w:val="0"/>
                  <w:sz w:val="16"/>
                  <w:szCs w:val="16"/>
                  <w:lang w:val="en-US"/>
                </w:rPr>
                <w:delText>LEX 65+</w:delText>
              </w:r>
            </w:del>
          </w:p>
        </w:tc>
        <w:tc>
          <w:tcPr>
            <w:tcW w:w="1134" w:type="dxa"/>
            <w:shd w:val="clear" w:color="auto" w:fill="FFFFFF" w:themeFill="background1"/>
            <w:vAlign w:val="center"/>
          </w:tcPr>
          <w:p w14:paraId="3D7B21C1" w14:textId="45022DB9" w:rsidR="002D1426" w:rsidRPr="00D67B4C" w:rsidDel="0006533C" w:rsidRDefault="002D1426" w:rsidP="00D734EB">
            <w:pPr>
              <w:jc w:val="center"/>
              <w:cnfStyle w:val="000000000000" w:firstRow="0" w:lastRow="0" w:firstColumn="0" w:lastColumn="0" w:oddVBand="0" w:evenVBand="0" w:oddHBand="0" w:evenHBand="0" w:firstRowFirstColumn="0" w:firstRowLastColumn="0" w:lastRowFirstColumn="0" w:lastRowLastColumn="0"/>
              <w:rPr>
                <w:del w:id="808" w:author="Philipp Alexander Linden" w:date="2020-07-07T15:40:00Z"/>
                <w:sz w:val="16"/>
                <w:szCs w:val="16"/>
                <w:lang w:val="en-US"/>
              </w:rPr>
            </w:pPr>
            <w:del w:id="809" w:author="Philipp Alexander Linden" w:date="2020-07-07T15:40:00Z">
              <w:r w:rsidDel="0006533C">
                <w:rPr>
                  <w:sz w:val="16"/>
                  <w:szCs w:val="16"/>
                  <w:lang w:val="en-US"/>
                </w:rPr>
                <w:delText>17.49</w:delText>
              </w:r>
            </w:del>
          </w:p>
        </w:tc>
        <w:tc>
          <w:tcPr>
            <w:tcW w:w="993" w:type="dxa"/>
            <w:shd w:val="clear" w:color="auto" w:fill="FFFFFF" w:themeFill="background1"/>
            <w:vAlign w:val="center"/>
          </w:tcPr>
          <w:p w14:paraId="37CAABF3" w14:textId="5A672739" w:rsidR="002D1426" w:rsidRPr="00D67B4C" w:rsidDel="0006533C" w:rsidRDefault="002D1426" w:rsidP="00D734EB">
            <w:pPr>
              <w:jc w:val="center"/>
              <w:cnfStyle w:val="000000000000" w:firstRow="0" w:lastRow="0" w:firstColumn="0" w:lastColumn="0" w:oddVBand="0" w:evenVBand="0" w:oddHBand="0" w:evenHBand="0" w:firstRowFirstColumn="0" w:firstRowLastColumn="0" w:lastRowFirstColumn="0" w:lastRowLastColumn="0"/>
              <w:rPr>
                <w:del w:id="810" w:author="Philipp Alexander Linden" w:date="2020-07-07T15:40:00Z"/>
                <w:sz w:val="16"/>
                <w:szCs w:val="16"/>
                <w:lang w:val="en-US"/>
              </w:rPr>
            </w:pPr>
            <w:del w:id="811" w:author="Philipp Alexander Linden" w:date="2020-07-07T15:40:00Z">
              <w:r w:rsidDel="0006533C">
                <w:rPr>
                  <w:sz w:val="16"/>
                  <w:szCs w:val="16"/>
                  <w:lang w:val="en-US"/>
                </w:rPr>
                <w:delText>19.84</w:delText>
              </w:r>
            </w:del>
          </w:p>
        </w:tc>
        <w:tc>
          <w:tcPr>
            <w:tcW w:w="1134" w:type="dxa"/>
            <w:shd w:val="clear" w:color="auto" w:fill="FFFFFF" w:themeFill="background1"/>
            <w:vAlign w:val="center"/>
          </w:tcPr>
          <w:p w14:paraId="75336403" w14:textId="5A374327" w:rsidR="002D1426" w:rsidRPr="00D67B4C" w:rsidDel="0006533C" w:rsidRDefault="002D1426" w:rsidP="00D734EB">
            <w:pPr>
              <w:jc w:val="center"/>
              <w:cnfStyle w:val="000000000000" w:firstRow="0" w:lastRow="0" w:firstColumn="0" w:lastColumn="0" w:oddVBand="0" w:evenVBand="0" w:oddHBand="0" w:evenHBand="0" w:firstRowFirstColumn="0" w:firstRowLastColumn="0" w:lastRowFirstColumn="0" w:lastRowLastColumn="0"/>
              <w:rPr>
                <w:del w:id="812" w:author="Philipp Alexander Linden" w:date="2020-07-07T15:40:00Z"/>
                <w:sz w:val="16"/>
                <w:szCs w:val="16"/>
                <w:lang w:val="en-US"/>
              </w:rPr>
            </w:pPr>
            <w:del w:id="813" w:author="Philipp Alexander Linden" w:date="2020-07-07T15:40:00Z">
              <w:r w:rsidDel="0006533C">
                <w:rPr>
                  <w:sz w:val="16"/>
                  <w:szCs w:val="16"/>
                  <w:lang w:val="en-US"/>
                </w:rPr>
                <w:delText>20.31</w:delText>
              </w:r>
            </w:del>
          </w:p>
        </w:tc>
        <w:tc>
          <w:tcPr>
            <w:tcW w:w="850" w:type="dxa"/>
            <w:shd w:val="clear" w:color="auto" w:fill="FFFFFF" w:themeFill="background1"/>
            <w:vAlign w:val="center"/>
          </w:tcPr>
          <w:p w14:paraId="4F90C605" w14:textId="5618A3A8" w:rsidR="002D1426" w:rsidRPr="00D67B4C" w:rsidDel="0006533C" w:rsidRDefault="002D1426" w:rsidP="00D734EB">
            <w:pPr>
              <w:jc w:val="center"/>
              <w:cnfStyle w:val="000000000000" w:firstRow="0" w:lastRow="0" w:firstColumn="0" w:lastColumn="0" w:oddVBand="0" w:evenVBand="0" w:oddHBand="0" w:evenHBand="0" w:firstRowFirstColumn="0" w:firstRowLastColumn="0" w:lastRowFirstColumn="0" w:lastRowLastColumn="0"/>
              <w:rPr>
                <w:del w:id="814" w:author="Philipp Alexander Linden" w:date="2020-07-07T15:40:00Z"/>
                <w:sz w:val="16"/>
                <w:szCs w:val="16"/>
                <w:lang w:val="en-US"/>
              </w:rPr>
            </w:pPr>
            <w:del w:id="815" w:author="Philipp Alexander Linden" w:date="2020-07-07T15:40:00Z">
              <w:r w:rsidDel="0006533C">
                <w:rPr>
                  <w:sz w:val="16"/>
                  <w:szCs w:val="16"/>
                  <w:lang w:val="en-US"/>
                </w:rPr>
                <w:delText>19.93</w:delText>
              </w:r>
            </w:del>
          </w:p>
        </w:tc>
        <w:tc>
          <w:tcPr>
            <w:tcW w:w="709" w:type="dxa"/>
            <w:shd w:val="clear" w:color="auto" w:fill="FFFFFF" w:themeFill="background1"/>
            <w:vAlign w:val="center"/>
          </w:tcPr>
          <w:p w14:paraId="00097C45" w14:textId="04BC583D" w:rsidR="002D1426" w:rsidRPr="00D67B4C" w:rsidDel="0006533C" w:rsidRDefault="002D1426" w:rsidP="00D734EB">
            <w:pPr>
              <w:jc w:val="center"/>
              <w:cnfStyle w:val="000000000000" w:firstRow="0" w:lastRow="0" w:firstColumn="0" w:lastColumn="0" w:oddVBand="0" w:evenVBand="0" w:oddHBand="0" w:evenHBand="0" w:firstRowFirstColumn="0" w:firstRowLastColumn="0" w:lastRowFirstColumn="0" w:lastRowLastColumn="0"/>
              <w:rPr>
                <w:del w:id="816" w:author="Philipp Alexander Linden" w:date="2020-07-07T15:40:00Z"/>
                <w:sz w:val="16"/>
                <w:szCs w:val="16"/>
                <w:lang w:val="en-US"/>
              </w:rPr>
            </w:pPr>
            <w:del w:id="817" w:author="Philipp Alexander Linden" w:date="2020-07-07T15:40:00Z">
              <w:r w:rsidDel="0006533C">
                <w:rPr>
                  <w:sz w:val="16"/>
                  <w:szCs w:val="16"/>
                  <w:lang w:val="en-US"/>
                </w:rPr>
                <w:delText>21.06</w:delText>
              </w:r>
            </w:del>
          </w:p>
        </w:tc>
        <w:tc>
          <w:tcPr>
            <w:tcW w:w="1134" w:type="dxa"/>
            <w:shd w:val="clear" w:color="auto" w:fill="FFFFFF" w:themeFill="background1"/>
            <w:vAlign w:val="center"/>
          </w:tcPr>
          <w:p w14:paraId="06F11D5D" w14:textId="1BC93E0C" w:rsidR="002D1426" w:rsidRPr="00D67B4C" w:rsidDel="0006533C" w:rsidRDefault="002D1426" w:rsidP="00D734EB">
            <w:pPr>
              <w:jc w:val="center"/>
              <w:cnfStyle w:val="000000000000" w:firstRow="0" w:lastRow="0" w:firstColumn="0" w:lastColumn="0" w:oddVBand="0" w:evenVBand="0" w:oddHBand="0" w:evenHBand="0" w:firstRowFirstColumn="0" w:firstRowLastColumn="0" w:lastRowFirstColumn="0" w:lastRowLastColumn="0"/>
              <w:rPr>
                <w:del w:id="818" w:author="Philipp Alexander Linden" w:date="2020-07-07T15:40:00Z"/>
                <w:sz w:val="16"/>
                <w:szCs w:val="16"/>
                <w:lang w:val="en-US"/>
              </w:rPr>
            </w:pPr>
            <w:del w:id="819" w:author="Philipp Alexander Linden" w:date="2020-07-07T15:40:00Z">
              <w:r w:rsidDel="0006533C">
                <w:rPr>
                  <w:sz w:val="16"/>
                  <w:szCs w:val="16"/>
                  <w:lang w:val="en-US"/>
                </w:rPr>
                <w:delText>20.02</w:delText>
              </w:r>
            </w:del>
          </w:p>
        </w:tc>
        <w:tc>
          <w:tcPr>
            <w:tcW w:w="850" w:type="dxa"/>
            <w:shd w:val="clear" w:color="auto" w:fill="FFFFFF" w:themeFill="background1"/>
            <w:vAlign w:val="center"/>
          </w:tcPr>
          <w:p w14:paraId="6B003866" w14:textId="3C912EB9" w:rsidR="002D1426" w:rsidRPr="00D67B4C" w:rsidDel="0006533C" w:rsidRDefault="002D1426" w:rsidP="00D734EB">
            <w:pPr>
              <w:jc w:val="center"/>
              <w:cnfStyle w:val="000000000000" w:firstRow="0" w:lastRow="0" w:firstColumn="0" w:lastColumn="0" w:oddVBand="0" w:evenVBand="0" w:oddHBand="0" w:evenHBand="0" w:firstRowFirstColumn="0" w:firstRowLastColumn="0" w:lastRowFirstColumn="0" w:lastRowLastColumn="0"/>
              <w:rPr>
                <w:del w:id="820" w:author="Philipp Alexander Linden" w:date="2020-07-07T15:40:00Z"/>
                <w:sz w:val="16"/>
                <w:szCs w:val="16"/>
                <w:lang w:val="en-US"/>
              </w:rPr>
            </w:pPr>
            <w:del w:id="821" w:author="Philipp Alexander Linden" w:date="2020-07-07T15:40:00Z">
              <w:r w:rsidDel="0006533C">
                <w:rPr>
                  <w:sz w:val="16"/>
                  <w:szCs w:val="16"/>
                  <w:lang w:val="en-US"/>
                </w:rPr>
                <w:delText>19.90</w:delText>
              </w:r>
            </w:del>
          </w:p>
        </w:tc>
        <w:tc>
          <w:tcPr>
            <w:tcW w:w="851" w:type="dxa"/>
            <w:shd w:val="clear" w:color="auto" w:fill="FFFFFF" w:themeFill="background1"/>
            <w:vAlign w:val="center"/>
          </w:tcPr>
          <w:p w14:paraId="028090B8" w14:textId="0F1251B4" w:rsidR="002D1426" w:rsidRPr="00D67B4C" w:rsidDel="0006533C" w:rsidRDefault="002D1426" w:rsidP="00D734EB">
            <w:pPr>
              <w:jc w:val="center"/>
              <w:cnfStyle w:val="000000000000" w:firstRow="0" w:lastRow="0" w:firstColumn="0" w:lastColumn="0" w:oddVBand="0" w:evenVBand="0" w:oddHBand="0" w:evenHBand="0" w:firstRowFirstColumn="0" w:firstRowLastColumn="0" w:lastRowFirstColumn="0" w:lastRowLastColumn="0"/>
              <w:rPr>
                <w:del w:id="822" w:author="Philipp Alexander Linden" w:date="2020-07-07T15:40:00Z"/>
                <w:sz w:val="16"/>
                <w:szCs w:val="16"/>
                <w:lang w:val="en-US"/>
              </w:rPr>
            </w:pPr>
            <w:del w:id="823" w:author="Philipp Alexander Linden" w:date="2020-07-07T15:40:00Z">
              <w:r w:rsidDel="0006533C">
                <w:rPr>
                  <w:sz w:val="16"/>
                  <w:szCs w:val="16"/>
                  <w:lang w:val="en-US"/>
                </w:rPr>
                <w:delText>20.15</w:delText>
              </w:r>
            </w:del>
          </w:p>
        </w:tc>
      </w:tr>
      <w:tr w:rsidR="002D1426" w:rsidRPr="008233BC" w:rsidDel="0006533C" w14:paraId="65ADC6F2" w14:textId="7A649853" w:rsidTr="009F78A3">
        <w:trPr>
          <w:cnfStyle w:val="000000100000" w:firstRow="0" w:lastRow="0" w:firstColumn="0" w:lastColumn="0" w:oddVBand="0" w:evenVBand="0" w:oddHBand="1" w:evenHBand="0" w:firstRowFirstColumn="0" w:firstRowLastColumn="0" w:lastRowFirstColumn="0" w:lastRowLastColumn="0"/>
          <w:trHeight w:val="283"/>
          <w:del w:id="824" w:author="Philipp Alexander Linden" w:date="2020-07-07T15:40:00Z"/>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vAlign w:val="center"/>
          </w:tcPr>
          <w:p w14:paraId="46E93C3C" w14:textId="137E80F1" w:rsidR="002D1426" w:rsidRPr="00D67B4C" w:rsidDel="0006533C" w:rsidRDefault="002D1426" w:rsidP="00D734EB">
            <w:pPr>
              <w:spacing w:line="276" w:lineRule="auto"/>
              <w:rPr>
                <w:del w:id="825" w:author="Philipp Alexander Linden" w:date="2020-07-07T15:40:00Z"/>
                <w:b w:val="0"/>
                <w:bCs w:val="0"/>
                <w:caps w:val="0"/>
                <w:sz w:val="16"/>
                <w:szCs w:val="16"/>
                <w:lang w:val="en-US"/>
              </w:rPr>
            </w:pPr>
            <w:del w:id="826" w:author="Philipp Alexander Linden" w:date="2020-07-07T15:40:00Z">
              <w:r w:rsidRPr="00D67B4C" w:rsidDel="0006533C">
                <w:rPr>
                  <w:b w:val="0"/>
                  <w:bCs w:val="0"/>
                  <w:caps w:val="0"/>
                  <w:sz w:val="16"/>
                  <w:szCs w:val="16"/>
                  <w:lang w:val="en-US"/>
                </w:rPr>
                <w:delText>SPH</w:delText>
              </w:r>
            </w:del>
          </w:p>
        </w:tc>
        <w:tc>
          <w:tcPr>
            <w:tcW w:w="1134" w:type="dxa"/>
            <w:shd w:val="clear" w:color="auto" w:fill="FFFFFF" w:themeFill="background1"/>
            <w:vAlign w:val="center"/>
          </w:tcPr>
          <w:p w14:paraId="7CB8AF8C" w14:textId="71767F1D" w:rsidR="002D1426" w:rsidRPr="00D67B4C" w:rsidDel="0006533C" w:rsidRDefault="002D1426" w:rsidP="00D734EB">
            <w:pPr>
              <w:jc w:val="center"/>
              <w:cnfStyle w:val="000000100000" w:firstRow="0" w:lastRow="0" w:firstColumn="0" w:lastColumn="0" w:oddVBand="0" w:evenVBand="0" w:oddHBand="1" w:evenHBand="0" w:firstRowFirstColumn="0" w:firstRowLastColumn="0" w:lastRowFirstColumn="0" w:lastRowLastColumn="0"/>
              <w:rPr>
                <w:del w:id="827" w:author="Philipp Alexander Linden" w:date="2020-07-07T15:40:00Z"/>
                <w:sz w:val="16"/>
                <w:szCs w:val="16"/>
                <w:lang w:val="en-US"/>
              </w:rPr>
            </w:pPr>
            <w:del w:id="828" w:author="Philipp Alexander Linden" w:date="2020-07-07T15:40:00Z">
              <w:r w:rsidDel="0006533C">
                <w:rPr>
                  <w:sz w:val="16"/>
                  <w:szCs w:val="16"/>
                  <w:lang w:val="en-US"/>
                </w:rPr>
                <w:delText>16.08</w:delText>
              </w:r>
            </w:del>
          </w:p>
        </w:tc>
        <w:tc>
          <w:tcPr>
            <w:tcW w:w="993" w:type="dxa"/>
            <w:shd w:val="clear" w:color="auto" w:fill="FFFFFF" w:themeFill="background1"/>
            <w:vAlign w:val="center"/>
          </w:tcPr>
          <w:p w14:paraId="54338153" w14:textId="52A3FDD3" w:rsidR="002D1426" w:rsidRPr="00D67B4C" w:rsidDel="0006533C" w:rsidRDefault="002D1426" w:rsidP="00D734EB">
            <w:pPr>
              <w:jc w:val="center"/>
              <w:cnfStyle w:val="000000100000" w:firstRow="0" w:lastRow="0" w:firstColumn="0" w:lastColumn="0" w:oddVBand="0" w:evenVBand="0" w:oddHBand="1" w:evenHBand="0" w:firstRowFirstColumn="0" w:firstRowLastColumn="0" w:lastRowFirstColumn="0" w:lastRowLastColumn="0"/>
              <w:rPr>
                <w:del w:id="829" w:author="Philipp Alexander Linden" w:date="2020-07-07T15:40:00Z"/>
                <w:sz w:val="16"/>
                <w:szCs w:val="16"/>
                <w:lang w:val="en-US"/>
              </w:rPr>
            </w:pPr>
            <w:del w:id="830" w:author="Philipp Alexander Linden" w:date="2020-07-07T15:40:00Z">
              <w:r w:rsidDel="0006533C">
                <w:rPr>
                  <w:sz w:val="16"/>
                  <w:szCs w:val="16"/>
                  <w:lang w:val="en-US"/>
                </w:rPr>
                <w:delText>42.73</w:delText>
              </w:r>
            </w:del>
          </w:p>
        </w:tc>
        <w:tc>
          <w:tcPr>
            <w:tcW w:w="1134" w:type="dxa"/>
            <w:shd w:val="clear" w:color="auto" w:fill="FFFFFF" w:themeFill="background1"/>
            <w:vAlign w:val="center"/>
          </w:tcPr>
          <w:p w14:paraId="56F5238B" w14:textId="4DF4F5AD" w:rsidR="002D1426" w:rsidRPr="00D67B4C" w:rsidDel="0006533C" w:rsidRDefault="002D1426" w:rsidP="00D734EB">
            <w:pPr>
              <w:jc w:val="center"/>
              <w:cnfStyle w:val="000000100000" w:firstRow="0" w:lastRow="0" w:firstColumn="0" w:lastColumn="0" w:oddVBand="0" w:evenVBand="0" w:oddHBand="1" w:evenHBand="0" w:firstRowFirstColumn="0" w:firstRowLastColumn="0" w:lastRowFirstColumn="0" w:lastRowLastColumn="0"/>
              <w:rPr>
                <w:del w:id="831" w:author="Philipp Alexander Linden" w:date="2020-07-07T15:40:00Z"/>
                <w:sz w:val="16"/>
                <w:szCs w:val="16"/>
                <w:lang w:val="en-US"/>
              </w:rPr>
            </w:pPr>
            <w:del w:id="832" w:author="Philipp Alexander Linden" w:date="2020-07-07T15:40:00Z">
              <w:r w:rsidDel="0006533C">
                <w:rPr>
                  <w:sz w:val="16"/>
                  <w:szCs w:val="16"/>
                  <w:lang w:val="en-US"/>
                </w:rPr>
                <w:delText>49.84</w:delText>
              </w:r>
            </w:del>
          </w:p>
        </w:tc>
        <w:tc>
          <w:tcPr>
            <w:tcW w:w="850" w:type="dxa"/>
            <w:shd w:val="clear" w:color="auto" w:fill="FFFFFF" w:themeFill="background1"/>
            <w:vAlign w:val="center"/>
          </w:tcPr>
          <w:p w14:paraId="156175E6" w14:textId="116C4CE8" w:rsidR="002D1426" w:rsidRPr="00D67B4C" w:rsidDel="0006533C" w:rsidRDefault="002D1426" w:rsidP="00D734EB">
            <w:pPr>
              <w:jc w:val="center"/>
              <w:cnfStyle w:val="000000100000" w:firstRow="0" w:lastRow="0" w:firstColumn="0" w:lastColumn="0" w:oddVBand="0" w:evenVBand="0" w:oddHBand="1" w:evenHBand="0" w:firstRowFirstColumn="0" w:firstRowLastColumn="0" w:lastRowFirstColumn="0" w:lastRowLastColumn="0"/>
              <w:rPr>
                <w:del w:id="833" w:author="Philipp Alexander Linden" w:date="2020-07-07T15:40:00Z"/>
                <w:sz w:val="16"/>
                <w:szCs w:val="16"/>
                <w:lang w:val="en-US"/>
              </w:rPr>
            </w:pPr>
            <w:del w:id="834" w:author="Philipp Alexander Linden" w:date="2020-07-07T15:40:00Z">
              <w:r w:rsidDel="0006533C">
                <w:rPr>
                  <w:sz w:val="16"/>
                  <w:szCs w:val="16"/>
                  <w:lang w:val="en-US"/>
                </w:rPr>
                <w:delText>63.43</w:delText>
              </w:r>
            </w:del>
          </w:p>
        </w:tc>
        <w:tc>
          <w:tcPr>
            <w:tcW w:w="709" w:type="dxa"/>
            <w:shd w:val="clear" w:color="auto" w:fill="FFFFFF" w:themeFill="background1"/>
            <w:vAlign w:val="center"/>
          </w:tcPr>
          <w:p w14:paraId="56F4A955" w14:textId="657624E4" w:rsidR="002D1426" w:rsidRPr="00D67B4C" w:rsidDel="0006533C" w:rsidRDefault="002D1426" w:rsidP="00D734EB">
            <w:pPr>
              <w:jc w:val="center"/>
              <w:cnfStyle w:val="000000100000" w:firstRow="0" w:lastRow="0" w:firstColumn="0" w:lastColumn="0" w:oddVBand="0" w:evenVBand="0" w:oddHBand="1" w:evenHBand="0" w:firstRowFirstColumn="0" w:firstRowLastColumn="0" w:lastRowFirstColumn="0" w:lastRowLastColumn="0"/>
              <w:rPr>
                <w:del w:id="835" w:author="Philipp Alexander Linden" w:date="2020-07-07T15:40:00Z"/>
                <w:sz w:val="16"/>
                <w:szCs w:val="16"/>
                <w:lang w:val="en-US"/>
              </w:rPr>
            </w:pPr>
            <w:del w:id="836" w:author="Philipp Alexander Linden" w:date="2020-07-07T15:40:00Z">
              <w:r w:rsidDel="0006533C">
                <w:rPr>
                  <w:sz w:val="16"/>
                  <w:szCs w:val="16"/>
                  <w:lang w:val="en-US"/>
                </w:rPr>
                <w:delText>22.68</w:delText>
              </w:r>
            </w:del>
          </w:p>
        </w:tc>
        <w:tc>
          <w:tcPr>
            <w:tcW w:w="1134" w:type="dxa"/>
            <w:shd w:val="clear" w:color="auto" w:fill="FFFFFF" w:themeFill="background1"/>
            <w:vAlign w:val="center"/>
          </w:tcPr>
          <w:p w14:paraId="0311053D" w14:textId="396A6D45" w:rsidR="002D1426" w:rsidRPr="00D67B4C" w:rsidDel="0006533C" w:rsidRDefault="002D1426" w:rsidP="00D734EB">
            <w:pPr>
              <w:jc w:val="center"/>
              <w:cnfStyle w:val="000000100000" w:firstRow="0" w:lastRow="0" w:firstColumn="0" w:lastColumn="0" w:oddVBand="0" w:evenVBand="0" w:oddHBand="1" w:evenHBand="0" w:firstRowFirstColumn="0" w:firstRowLastColumn="0" w:lastRowFirstColumn="0" w:lastRowLastColumn="0"/>
              <w:rPr>
                <w:del w:id="837" w:author="Philipp Alexander Linden" w:date="2020-07-07T15:40:00Z"/>
                <w:sz w:val="16"/>
                <w:szCs w:val="16"/>
                <w:lang w:val="en-US"/>
              </w:rPr>
            </w:pPr>
            <w:del w:id="838" w:author="Philipp Alexander Linden" w:date="2020-07-07T15:40:00Z">
              <w:r w:rsidDel="0006533C">
                <w:rPr>
                  <w:sz w:val="16"/>
                  <w:szCs w:val="16"/>
                  <w:lang w:val="en-US"/>
                </w:rPr>
                <w:delText>51.43</w:delText>
              </w:r>
            </w:del>
          </w:p>
        </w:tc>
        <w:tc>
          <w:tcPr>
            <w:tcW w:w="850" w:type="dxa"/>
            <w:shd w:val="clear" w:color="auto" w:fill="FFFFFF" w:themeFill="background1"/>
            <w:vAlign w:val="center"/>
          </w:tcPr>
          <w:p w14:paraId="3F02A317" w14:textId="5C20F94C" w:rsidR="002D1426" w:rsidRPr="00D67B4C" w:rsidDel="0006533C" w:rsidRDefault="002D1426" w:rsidP="00D734EB">
            <w:pPr>
              <w:jc w:val="center"/>
              <w:cnfStyle w:val="000000100000" w:firstRow="0" w:lastRow="0" w:firstColumn="0" w:lastColumn="0" w:oddVBand="0" w:evenVBand="0" w:oddHBand="1" w:evenHBand="0" w:firstRowFirstColumn="0" w:firstRowLastColumn="0" w:lastRowFirstColumn="0" w:lastRowLastColumn="0"/>
              <w:rPr>
                <w:del w:id="839" w:author="Philipp Alexander Linden" w:date="2020-07-07T15:40:00Z"/>
                <w:sz w:val="16"/>
                <w:szCs w:val="16"/>
                <w:lang w:val="en-US"/>
              </w:rPr>
            </w:pPr>
            <w:del w:id="840" w:author="Philipp Alexander Linden" w:date="2020-07-07T15:40:00Z">
              <w:r w:rsidDel="0006533C">
                <w:rPr>
                  <w:sz w:val="16"/>
                  <w:szCs w:val="16"/>
                  <w:lang w:val="en-US"/>
                </w:rPr>
                <w:delText>49.99</w:delText>
              </w:r>
            </w:del>
          </w:p>
        </w:tc>
        <w:tc>
          <w:tcPr>
            <w:tcW w:w="851" w:type="dxa"/>
            <w:shd w:val="clear" w:color="auto" w:fill="FFFFFF" w:themeFill="background1"/>
            <w:vAlign w:val="center"/>
          </w:tcPr>
          <w:p w14:paraId="63379075" w14:textId="035BF8CE" w:rsidR="002D1426" w:rsidRPr="00D67B4C" w:rsidDel="0006533C" w:rsidRDefault="002D1426" w:rsidP="00D734EB">
            <w:pPr>
              <w:jc w:val="center"/>
              <w:cnfStyle w:val="000000100000" w:firstRow="0" w:lastRow="0" w:firstColumn="0" w:lastColumn="0" w:oddVBand="0" w:evenVBand="0" w:oddHBand="1" w:evenHBand="0" w:firstRowFirstColumn="0" w:firstRowLastColumn="0" w:lastRowFirstColumn="0" w:lastRowLastColumn="0"/>
              <w:rPr>
                <w:del w:id="841" w:author="Philipp Alexander Linden" w:date="2020-07-07T15:40:00Z"/>
                <w:sz w:val="16"/>
                <w:szCs w:val="16"/>
                <w:lang w:val="en-US"/>
              </w:rPr>
            </w:pPr>
            <w:del w:id="842" w:author="Philipp Alexander Linden" w:date="2020-07-07T15:40:00Z">
              <w:r w:rsidDel="0006533C">
                <w:rPr>
                  <w:sz w:val="16"/>
                  <w:szCs w:val="16"/>
                  <w:lang w:val="en-US"/>
                </w:rPr>
                <w:delText>52.88</w:delText>
              </w:r>
            </w:del>
          </w:p>
        </w:tc>
      </w:tr>
      <w:tr w:rsidR="002D1426" w:rsidRPr="008233BC" w:rsidDel="0006533C" w14:paraId="5993959E" w14:textId="104824D7" w:rsidTr="009F78A3">
        <w:trPr>
          <w:trHeight w:val="283"/>
          <w:del w:id="843" w:author="Philipp Alexander Linden" w:date="2020-07-07T15:40:00Z"/>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vAlign w:val="center"/>
          </w:tcPr>
          <w:p w14:paraId="56B62813" w14:textId="00481015" w:rsidR="002D1426" w:rsidRPr="00D67B4C" w:rsidDel="0006533C" w:rsidRDefault="002D1426" w:rsidP="00D734EB">
            <w:pPr>
              <w:spacing w:line="276" w:lineRule="auto"/>
              <w:rPr>
                <w:del w:id="844" w:author="Philipp Alexander Linden" w:date="2020-07-07T15:40:00Z"/>
                <w:b w:val="0"/>
                <w:bCs w:val="0"/>
                <w:caps w:val="0"/>
                <w:sz w:val="16"/>
                <w:szCs w:val="16"/>
                <w:lang w:val="en-US"/>
              </w:rPr>
            </w:pPr>
            <w:del w:id="845" w:author="Philipp Alexander Linden" w:date="2020-07-07T15:40:00Z">
              <w:r w:rsidRPr="00D67B4C" w:rsidDel="0006533C">
                <w:rPr>
                  <w:b w:val="0"/>
                  <w:bCs w:val="0"/>
                  <w:caps w:val="0"/>
                  <w:sz w:val="16"/>
                  <w:szCs w:val="16"/>
                  <w:lang w:val="en-US"/>
                </w:rPr>
                <w:delText>CIDX</w:delText>
              </w:r>
            </w:del>
          </w:p>
        </w:tc>
        <w:tc>
          <w:tcPr>
            <w:tcW w:w="1134" w:type="dxa"/>
            <w:shd w:val="clear" w:color="auto" w:fill="FFFFFF" w:themeFill="background1"/>
            <w:vAlign w:val="center"/>
          </w:tcPr>
          <w:p w14:paraId="252C4BE7" w14:textId="24CC839C" w:rsidR="002D1426" w:rsidRPr="00D67B4C" w:rsidDel="0006533C" w:rsidRDefault="002D1426" w:rsidP="00D734EB">
            <w:pPr>
              <w:jc w:val="center"/>
              <w:cnfStyle w:val="000000000000" w:firstRow="0" w:lastRow="0" w:firstColumn="0" w:lastColumn="0" w:oddVBand="0" w:evenVBand="0" w:oddHBand="0" w:evenHBand="0" w:firstRowFirstColumn="0" w:firstRowLastColumn="0" w:lastRowFirstColumn="0" w:lastRowLastColumn="0"/>
              <w:rPr>
                <w:del w:id="846" w:author="Philipp Alexander Linden" w:date="2020-07-07T15:40:00Z"/>
                <w:sz w:val="16"/>
                <w:szCs w:val="16"/>
                <w:lang w:val="en-US"/>
              </w:rPr>
            </w:pPr>
            <w:del w:id="847" w:author="Philipp Alexander Linden" w:date="2020-07-07T15:40:00Z">
              <w:r w:rsidDel="0006533C">
                <w:rPr>
                  <w:sz w:val="16"/>
                  <w:szCs w:val="16"/>
                  <w:lang w:val="en-US"/>
                </w:rPr>
                <w:delText>1</w:delText>
              </w:r>
            </w:del>
          </w:p>
        </w:tc>
        <w:tc>
          <w:tcPr>
            <w:tcW w:w="993" w:type="dxa"/>
            <w:shd w:val="clear" w:color="auto" w:fill="FFFFFF" w:themeFill="background1"/>
            <w:vAlign w:val="center"/>
          </w:tcPr>
          <w:p w14:paraId="2F689F15" w14:textId="721ECF13" w:rsidR="002D1426" w:rsidRPr="00D67B4C" w:rsidDel="0006533C" w:rsidRDefault="002D1426" w:rsidP="00D734EB">
            <w:pPr>
              <w:jc w:val="center"/>
              <w:cnfStyle w:val="000000000000" w:firstRow="0" w:lastRow="0" w:firstColumn="0" w:lastColumn="0" w:oddVBand="0" w:evenVBand="0" w:oddHBand="0" w:evenHBand="0" w:firstRowFirstColumn="0" w:firstRowLastColumn="0" w:lastRowFirstColumn="0" w:lastRowLastColumn="0"/>
              <w:rPr>
                <w:del w:id="848" w:author="Philipp Alexander Linden" w:date="2020-07-07T15:40:00Z"/>
                <w:sz w:val="16"/>
                <w:szCs w:val="16"/>
                <w:lang w:val="en-US"/>
              </w:rPr>
            </w:pPr>
            <w:del w:id="849" w:author="Philipp Alexander Linden" w:date="2020-07-07T15:40:00Z">
              <w:r w:rsidDel="0006533C">
                <w:rPr>
                  <w:sz w:val="16"/>
                  <w:szCs w:val="16"/>
                  <w:lang w:val="en-US"/>
                </w:rPr>
                <w:delText>1</w:delText>
              </w:r>
            </w:del>
          </w:p>
        </w:tc>
        <w:tc>
          <w:tcPr>
            <w:tcW w:w="1134" w:type="dxa"/>
            <w:shd w:val="clear" w:color="auto" w:fill="FFFFFF" w:themeFill="background1"/>
            <w:vAlign w:val="center"/>
          </w:tcPr>
          <w:p w14:paraId="5BABAB04" w14:textId="135441D6" w:rsidR="002D1426" w:rsidRPr="00D67B4C" w:rsidDel="0006533C" w:rsidRDefault="002D1426" w:rsidP="00D734EB">
            <w:pPr>
              <w:jc w:val="center"/>
              <w:cnfStyle w:val="000000000000" w:firstRow="0" w:lastRow="0" w:firstColumn="0" w:lastColumn="0" w:oddVBand="0" w:evenVBand="0" w:oddHBand="0" w:evenHBand="0" w:firstRowFirstColumn="0" w:firstRowLastColumn="0" w:lastRowFirstColumn="0" w:lastRowLastColumn="0"/>
              <w:rPr>
                <w:del w:id="850" w:author="Philipp Alexander Linden" w:date="2020-07-07T15:40:00Z"/>
                <w:sz w:val="16"/>
                <w:szCs w:val="16"/>
                <w:lang w:val="en-US"/>
              </w:rPr>
            </w:pPr>
            <w:del w:id="851" w:author="Philipp Alexander Linden" w:date="2020-07-07T15:40:00Z">
              <w:r w:rsidDel="0006533C">
                <w:rPr>
                  <w:sz w:val="16"/>
                  <w:szCs w:val="16"/>
                  <w:lang w:val="en-US"/>
                </w:rPr>
                <w:delText>2.67</w:delText>
              </w:r>
            </w:del>
          </w:p>
        </w:tc>
        <w:tc>
          <w:tcPr>
            <w:tcW w:w="850" w:type="dxa"/>
            <w:shd w:val="clear" w:color="auto" w:fill="FFFFFF" w:themeFill="background1"/>
            <w:vAlign w:val="center"/>
          </w:tcPr>
          <w:p w14:paraId="63CC8FBE" w14:textId="7FFCED0A" w:rsidR="002D1426" w:rsidRPr="00D67B4C" w:rsidDel="0006533C" w:rsidRDefault="002D1426" w:rsidP="00D734EB">
            <w:pPr>
              <w:jc w:val="center"/>
              <w:cnfStyle w:val="000000000000" w:firstRow="0" w:lastRow="0" w:firstColumn="0" w:lastColumn="0" w:oddVBand="0" w:evenVBand="0" w:oddHBand="0" w:evenHBand="0" w:firstRowFirstColumn="0" w:firstRowLastColumn="0" w:lastRowFirstColumn="0" w:lastRowLastColumn="0"/>
              <w:rPr>
                <w:del w:id="852" w:author="Philipp Alexander Linden" w:date="2020-07-07T15:40:00Z"/>
                <w:sz w:val="16"/>
                <w:szCs w:val="16"/>
                <w:lang w:val="en-US"/>
              </w:rPr>
            </w:pPr>
            <w:del w:id="853" w:author="Philipp Alexander Linden" w:date="2020-07-07T15:40:00Z">
              <w:r w:rsidDel="0006533C">
                <w:rPr>
                  <w:sz w:val="16"/>
                  <w:szCs w:val="16"/>
                  <w:lang w:val="en-US"/>
                </w:rPr>
                <w:delText>3</w:delText>
              </w:r>
            </w:del>
          </w:p>
        </w:tc>
        <w:tc>
          <w:tcPr>
            <w:tcW w:w="709" w:type="dxa"/>
            <w:shd w:val="clear" w:color="auto" w:fill="FFFFFF" w:themeFill="background1"/>
            <w:vAlign w:val="center"/>
          </w:tcPr>
          <w:p w14:paraId="39B35D51" w14:textId="1F141B5C" w:rsidR="002D1426" w:rsidRPr="00D67B4C" w:rsidDel="0006533C" w:rsidRDefault="002D1426" w:rsidP="00D734EB">
            <w:pPr>
              <w:jc w:val="center"/>
              <w:cnfStyle w:val="000000000000" w:firstRow="0" w:lastRow="0" w:firstColumn="0" w:lastColumn="0" w:oddVBand="0" w:evenVBand="0" w:oddHBand="0" w:evenHBand="0" w:firstRowFirstColumn="0" w:firstRowLastColumn="0" w:lastRowFirstColumn="0" w:lastRowLastColumn="0"/>
              <w:rPr>
                <w:del w:id="854" w:author="Philipp Alexander Linden" w:date="2020-07-07T15:40:00Z"/>
                <w:sz w:val="16"/>
                <w:szCs w:val="16"/>
                <w:lang w:val="en-US"/>
              </w:rPr>
            </w:pPr>
            <w:del w:id="855" w:author="Philipp Alexander Linden" w:date="2020-07-07T15:40:00Z">
              <w:r w:rsidDel="0006533C">
                <w:rPr>
                  <w:sz w:val="16"/>
                  <w:szCs w:val="16"/>
                  <w:lang w:val="en-US"/>
                </w:rPr>
                <w:delText>2</w:delText>
              </w:r>
            </w:del>
          </w:p>
        </w:tc>
        <w:tc>
          <w:tcPr>
            <w:tcW w:w="1134" w:type="dxa"/>
            <w:shd w:val="clear" w:color="auto" w:fill="FFFFFF" w:themeFill="background1"/>
            <w:vAlign w:val="center"/>
          </w:tcPr>
          <w:p w14:paraId="310FB87B" w14:textId="48EE05B2" w:rsidR="002D1426" w:rsidRPr="00D67B4C" w:rsidDel="0006533C" w:rsidRDefault="002D1426" w:rsidP="00D734EB">
            <w:pPr>
              <w:jc w:val="center"/>
              <w:cnfStyle w:val="000000000000" w:firstRow="0" w:lastRow="0" w:firstColumn="0" w:lastColumn="0" w:oddVBand="0" w:evenVBand="0" w:oddHBand="0" w:evenHBand="0" w:firstRowFirstColumn="0" w:firstRowLastColumn="0" w:lastRowFirstColumn="0" w:lastRowLastColumn="0"/>
              <w:rPr>
                <w:del w:id="856" w:author="Philipp Alexander Linden" w:date="2020-07-07T15:40:00Z"/>
                <w:sz w:val="16"/>
                <w:szCs w:val="16"/>
                <w:lang w:val="en-US"/>
              </w:rPr>
            </w:pPr>
            <w:del w:id="857" w:author="Philipp Alexander Linden" w:date="2020-07-07T15:40:00Z">
              <w:r w:rsidDel="0006533C">
                <w:rPr>
                  <w:sz w:val="16"/>
                  <w:szCs w:val="16"/>
                  <w:lang w:val="en-US"/>
                </w:rPr>
                <w:delText>1.43</w:delText>
              </w:r>
            </w:del>
          </w:p>
        </w:tc>
        <w:tc>
          <w:tcPr>
            <w:tcW w:w="850" w:type="dxa"/>
            <w:shd w:val="clear" w:color="auto" w:fill="FFFFFF" w:themeFill="background1"/>
            <w:vAlign w:val="center"/>
          </w:tcPr>
          <w:p w14:paraId="4325082C" w14:textId="0FB60D3C" w:rsidR="002D1426" w:rsidRPr="00D67B4C" w:rsidDel="0006533C" w:rsidRDefault="002D1426" w:rsidP="00D734EB">
            <w:pPr>
              <w:jc w:val="center"/>
              <w:cnfStyle w:val="000000000000" w:firstRow="0" w:lastRow="0" w:firstColumn="0" w:lastColumn="0" w:oddVBand="0" w:evenVBand="0" w:oddHBand="0" w:evenHBand="0" w:firstRowFirstColumn="0" w:firstRowLastColumn="0" w:lastRowFirstColumn="0" w:lastRowLastColumn="0"/>
              <w:rPr>
                <w:del w:id="858" w:author="Philipp Alexander Linden" w:date="2020-07-07T15:40:00Z"/>
                <w:sz w:val="16"/>
                <w:szCs w:val="16"/>
                <w:lang w:val="en-US"/>
              </w:rPr>
            </w:pPr>
            <w:del w:id="859" w:author="Philipp Alexander Linden" w:date="2020-07-07T15:40:00Z">
              <w:r w:rsidDel="0006533C">
                <w:rPr>
                  <w:sz w:val="16"/>
                  <w:szCs w:val="16"/>
                  <w:lang w:val="en-US"/>
                </w:rPr>
                <w:delText>0.57</w:delText>
              </w:r>
            </w:del>
          </w:p>
        </w:tc>
        <w:tc>
          <w:tcPr>
            <w:tcW w:w="851" w:type="dxa"/>
            <w:shd w:val="clear" w:color="auto" w:fill="FFFFFF" w:themeFill="background1"/>
            <w:vAlign w:val="center"/>
          </w:tcPr>
          <w:p w14:paraId="7EB75061" w14:textId="1B7FC8D4" w:rsidR="002D1426" w:rsidRPr="00D67B4C" w:rsidDel="0006533C" w:rsidRDefault="002D1426" w:rsidP="00D734EB">
            <w:pPr>
              <w:jc w:val="center"/>
              <w:cnfStyle w:val="000000000000" w:firstRow="0" w:lastRow="0" w:firstColumn="0" w:lastColumn="0" w:oddVBand="0" w:evenVBand="0" w:oddHBand="0" w:evenHBand="0" w:firstRowFirstColumn="0" w:firstRowLastColumn="0" w:lastRowFirstColumn="0" w:lastRowLastColumn="0"/>
              <w:rPr>
                <w:del w:id="860" w:author="Philipp Alexander Linden" w:date="2020-07-07T15:40:00Z"/>
                <w:sz w:val="16"/>
                <w:szCs w:val="16"/>
                <w:lang w:val="en-US"/>
              </w:rPr>
            </w:pPr>
            <w:del w:id="861" w:author="Philipp Alexander Linden" w:date="2020-07-07T15:40:00Z">
              <w:r w:rsidDel="0006533C">
                <w:rPr>
                  <w:sz w:val="16"/>
                  <w:szCs w:val="16"/>
                  <w:lang w:val="en-US"/>
                </w:rPr>
                <w:delText>2.29</w:delText>
              </w:r>
            </w:del>
          </w:p>
        </w:tc>
      </w:tr>
      <w:tr w:rsidR="002D1426" w:rsidRPr="008233BC" w:rsidDel="0006533C" w14:paraId="3A930827" w14:textId="324EAB0F" w:rsidTr="009F78A3">
        <w:trPr>
          <w:cnfStyle w:val="000000100000" w:firstRow="0" w:lastRow="0" w:firstColumn="0" w:lastColumn="0" w:oddVBand="0" w:evenVBand="0" w:oddHBand="1" w:evenHBand="0" w:firstRowFirstColumn="0" w:firstRowLastColumn="0" w:lastRowFirstColumn="0" w:lastRowLastColumn="0"/>
          <w:trHeight w:val="283"/>
          <w:del w:id="862" w:author="Philipp Alexander Linden" w:date="2020-07-07T15:40:00Z"/>
        </w:trPr>
        <w:tc>
          <w:tcPr>
            <w:cnfStyle w:val="001000000000" w:firstRow="0" w:lastRow="0" w:firstColumn="1" w:lastColumn="0" w:oddVBand="0" w:evenVBand="0" w:oddHBand="0" w:evenHBand="0" w:firstRowFirstColumn="0" w:firstRowLastColumn="0" w:lastRowFirstColumn="0" w:lastRowLastColumn="0"/>
            <w:tcW w:w="851" w:type="dxa"/>
            <w:tcBorders>
              <w:bottom w:val="single" w:sz="12" w:space="0" w:color="auto"/>
            </w:tcBorders>
            <w:shd w:val="clear" w:color="auto" w:fill="FFFFFF" w:themeFill="background1"/>
            <w:vAlign w:val="center"/>
          </w:tcPr>
          <w:p w14:paraId="0DDFBC52" w14:textId="0E691377" w:rsidR="002D1426" w:rsidRPr="00D67B4C" w:rsidDel="0006533C" w:rsidRDefault="002D1426" w:rsidP="00D734EB">
            <w:pPr>
              <w:spacing w:line="276" w:lineRule="auto"/>
              <w:rPr>
                <w:del w:id="863" w:author="Philipp Alexander Linden" w:date="2020-07-07T15:40:00Z"/>
                <w:b w:val="0"/>
                <w:bCs w:val="0"/>
                <w:caps w:val="0"/>
                <w:sz w:val="16"/>
                <w:szCs w:val="16"/>
                <w:lang w:val="en-US"/>
              </w:rPr>
            </w:pPr>
            <w:del w:id="864" w:author="Philipp Alexander Linden" w:date="2020-07-07T15:40:00Z">
              <w:r w:rsidRPr="00D67B4C" w:rsidDel="0006533C">
                <w:rPr>
                  <w:b w:val="0"/>
                  <w:bCs w:val="0"/>
                  <w:caps w:val="0"/>
                  <w:sz w:val="16"/>
                  <w:szCs w:val="16"/>
                  <w:lang w:val="en-US"/>
                </w:rPr>
                <w:delText>MTAB</w:delText>
              </w:r>
            </w:del>
          </w:p>
        </w:tc>
        <w:tc>
          <w:tcPr>
            <w:tcW w:w="1134" w:type="dxa"/>
            <w:tcBorders>
              <w:bottom w:val="single" w:sz="12" w:space="0" w:color="auto"/>
            </w:tcBorders>
            <w:shd w:val="clear" w:color="auto" w:fill="FFFFFF" w:themeFill="background1"/>
            <w:vAlign w:val="center"/>
          </w:tcPr>
          <w:p w14:paraId="5B485B2C" w14:textId="0F7A52F8" w:rsidR="002D1426" w:rsidRPr="00D67B4C" w:rsidDel="0006533C" w:rsidRDefault="002D1426" w:rsidP="00D734EB">
            <w:pPr>
              <w:jc w:val="center"/>
              <w:cnfStyle w:val="000000100000" w:firstRow="0" w:lastRow="0" w:firstColumn="0" w:lastColumn="0" w:oddVBand="0" w:evenVBand="0" w:oddHBand="1" w:evenHBand="0" w:firstRowFirstColumn="0" w:firstRowLastColumn="0" w:lastRowFirstColumn="0" w:lastRowLastColumn="0"/>
              <w:rPr>
                <w:del w:id="865" w:author="Philipp Alexander Linden" w:date="2020-07-07T15:40:00Z"/>
                <w:sz w:val="16"/>
                <w:szCs w:val="16"/>
                <w:lang w:val="en-US"/>
              </w:rPr>
            </w:pPr>
            <w:del w:id="866" w:author="Philipp Alexander Linden" w:date="2020-07-07T15:40:00Z">
              <w:r w:rsidDel="0006533C">
                <w:rPr>
                  <w:sz w:val="16"/>
                  <w:szCs w:val="16"/>
                  <w:lang w:val="en-US"/>
                </w:rPr>
                <w:delText>0</w:delText>
              </w:r>
            </w:del>
          </w:p>
        </w:tc>
        <w:tc>
          <w:tcPr>
            <w:tcW w:w="993" w:type="dxa"/>
            <w:tcBorders>
              <w:bottom w:val="single" w:sz="12" w:space="0" w:color="auto"/>
            </w:tcBorders>
            <w:shd w:val="clear" w:color="auto" w:fill="FFFFFF" w:themeFill="background1"/>
            <w:vAlign w:val="center"/>
          </w:tcPr>
          <w:p w14:paraId="01DE8878" w14:textId="0970FD62" w:rsidR="002D1426" w:rsidRPr="00D67B4C" w:rsidDel="0006533C" w:rsidRDefault="002D1426" w:rsidP="00D734EB">
            <w:pPr>
              <w:jc w:val="center"/>
              <w:cnfStyle w:val="000000100000" w:firstRow="0" w:lastRow="0" w:firstColumn="0" w:lastColumn="0" w:oddVBand="0" w:evenVBand="0" w:oddHBand="1" w:evenHBand="0" w:firstRowFirstColumn="0" w:firstRowLastColumn="0" w:lastRowFirstColumn="0" w:lastRowLastColumn="0"/>
              <w:rPr>
                <w:del w:id="867" w:author="Philipp Alexander Linden" w:date="2020-07-07T15:40:00Z"/>
                <w:sz w:val="16"/>
                <w:szCs w:val="16"/>
                <w:lang w:val="en-US"/>
              </w:rPr>
            </w:pPr>
            <w:del w:id="868" w:author="Philipp Alexander Linden" w:date="2020-07-07T15:40:00Z">
              <w:r w:rsidDel="0006533C">
                <w:rPr>
                  <w:sz w:val="16"/>
                  <w:szCs w:val="16"/>
                  <w:lang w:val="en-US"/>
                </w:rPr>
                <w:delText>0</w:delText>
              </w:r>
            </w:del>
          </w:p>
        </w:tc>
        <w:tc>
          <w:tcPr>
            <w:tcW w:w="1134" w:type="dxa"/>
            <w:tcBorders>
              <w:bottom w:val="single" w:sz="12" w:space="0" w:color="auto"/>
            </w:tcBorders>
            <w:shd w:val="clear" w:color="auto" w:fill="FFFFFF" w:themeFill="background1"/>
            <w:vAlign w:val="center"/>
          </w:tcPr>
          <w:p w14:paraId="51262322" w14:textId="1CF7E425" w:rsidR="002D1426" w:rsidRPr="00D67B4C" w:rsidDel="0006533C" w:rsidRDefault="002D1426" w:rsidP="00D734EB">
            <w:pPr>
              <w:jc w:val="center"/>
              <w:cnfStyle w:val="000000100000" w:firstRow="0" w:lastRow="0" w:firstColumn="0" w:lastColumn="0" w:oddVBand="0" w:evenVBand="0" w:oddHBand="1" w:evenHBand="0" w:firstRowFirstColumn="0" w:firstRowLastColumn="0" w:lastRowFirstColumn="0" w:lastRowLastColumn="0"/>
              <w:rPr>
                <w:del w:id="869" w:author="Philipp Alexander Linden" w:date="2020-07-07T15:40:00Z"/>
                <w:sz w:val="16"/>
                <w:szCs w:val="16"/>
                <w:lang w:val="en-US"/>
              </w:rPr>
            </w:pPr>
            <w:del w:id="870" w:author="Philipp Alexander Linden" w:date="2020-07-07T15:40:00Z">
              <w:r w:rsidDel="0006533C">
                <w:rPr>
                  <w:sz w:val="16"/>
                  <w:szCs w:val="16"/>
                  <w:lang w:val="en-US"/>
                </w:rPr>
                <w:delText>0</w:delText>
              </w:r>
            </w:del>
          </w:p>
        </w:tc>
        <w:tc>
          <w:tcPr>
            <w:tcW w:w="850" w:type="dxa"/>
            <w:tcBorders>
              <w:bottom w:val="single" w:sz="12" w:space="0" w:color="auto"/>
            </w:tcBorders>
            <w:shd w:val="clear" w:color="auto" w:fill="FFFFFF" w:themeFill="background1"/>
            <w:vAlign w:val="center"/>
          </w:tcPr>
          <w:p w14:paraId="3F1EAA64" w14:textId="07E8A5C8" w:rsidR="002D1426" w:rsidRPr="00D67B4C" w:rsidDel="0006533C" w:rsidRDefault="002D1426" w:rsidP="00D734EB">
            <w:pPr>
              <w:jc w:val="center"/>
              <w:cnfStyle w:val="000000100000" w:firstRow="0" w:lastRow="0" w:firstColumn="0" w:lastColumn="0" w:oddVBand="0" w:evenVBand="0" w:oddHBand="1" w:evenHBand="0" w:firstRowFirstColumn="0" w:firstRowLastColumn="0" w:lastRowFirstColumn="0" w:lastRowLastColumn="0"/>
              <w:rPr>
                <w:del w:id="871" w:author="Philipp Alexander Linden" w:date="2020-07-07T15:40:00Z"/>
                <w:sz w:val="16"/>
                <w:szCs w:val="16"/>
                <w:lang w:val="en-US"/>
              </w:rPr>
            </w:pPr>
            <w:del w:id="872" w:author="Philipp Alexander Linden" w:date="2020-07-07T15:40:00Z">
              <w:r w:rsidDel="0006533C">
                <w:rPr>
                  <w:sz w:val="16"/>
                  <w:szCs w:val="16"/>
                  <w:lang w:val="en-US"/>
                </w:rPr>
                <w:delText>0</w:delText>
              </w:r>
            </w:del>
          </w:p>
        </w:tc>
        <w:tc>
          <w:tcPr>
            <w:tcW w:w="709" w:type="dxa"/>
            <w:tcBorders>
              <w:bottom w:val="single" w:sz="12" w:space="0" w:color="auto"/>
            </w:tcBorders>
            <w:shd w:val="clear" w:color="auto" w:fill="FFFFFF" w:themeFill="background1"/>
            <w:vAlign w:val="center"/>
          </w:tcPr>
          <w:p w14:paraId="167BA369" w14:textId="63D3D928" w:rsidR="002D1426" w:rsidRPr="00D67B4C" w:rsidDel="0006533C" w:rsidRDefault="002D1426" w:rsidP="00D734EB">
            <w:pPr>
              <w:jc w:val="center"/>
              <w:cnfStyle w:val="000000100000" w:firstRow="0" w:lastRow="0" w:firstColumn="0" w:lastColumn="0" w:oddVBand="0" w:evenVBand="0" w:oddHBand="1" w:evenHBand="0" w:firstRowFirstColumn="0" w:firstRowLastColumn="0" w:lastRowFirstColumn="0" w:lastRowLastColumn="0"/>
              <w:rPr>
                <w:del w:id="873" w:author="Philipp Alexander Linden" w:date="2020-07-07T15:40:00Z"/>
                <w:sz w:val="16"/>
                <w:szCs w:val="16"/>
                <w:lang w:val="en-US"/>
              </w:rPr>
            </w:pPr>
            <w:del w:id="874" w:author="Philipp Alexander Linden" w:date="2020-07-07T15:40:00Z">
              <w:r w:rsidDel="0006533C">
                <w:rPr>
                  <w:sz w:val="16"/>
                  <w:szCs w:val="16"/>
                  <w:lang w:val="en-US"/>
                </w:rPr>
                <w:delText>0</w:delText>
              </w:r>
            </w:del>
          </w:p>
        </w:tc>
        <w:tc>
          <w:tcPr>
            <w:tcW w:w="1134" w:type="dxa"/>
            <w:tcBorders>
              <w:bottom w:val="single" w:sz="12" w:space="0" w:color="auto"/>
            </w:tcBorders>
            <w:shd w:val="clear" w:color="auto" w:fill="FFFFFF" w:themeFill="background1"/>
            <w:vAlign w:val="center"/>
          </w:tcPr>
          <w:p w14:paraId="2038A7E5" w14:textId="6F739CD1" w:rsidR="002D1426" w:rsidRPr="00D67B4C" w:rsidDel="0006533C" w:rsidRDefault="002D1426" w:rsidP="00D734EB">
            <w:pPr>
              <w:jc w:val="center"/>
              <w:cnfStyle w:val="000000100000" w:firstRow="0" w:lastRow="0" w:firstColumn="0" w:lastColumn="0" w:oddVBand="0" w:evenVBand="0" w:oddHBand="1" w:evenHBand="0" w:firstRowFirstColumn="0" w:firstRowLastColumn="0" w:lastRowFirstColumn="0" w:lastRowLastColumn="0"/>
              <w:rPr>
                <w:del w:id="875" w:author="Philipp Alexander Linden" w:date="2020-07-07T15:40:00Z"/>
                <w:sz w:val="16"/>
                <w:szCs w:val="16"/>
                <w:lang w:val="en-US"/>
              </w:rPr>
            </w:pPr>
            <w:del w:id="876" w:author="Philipp Alexander Linden" w:date="2020-07-07T15:40:00Z">
              <w:r w:rsidDel="0006533C">
                <w:rPr>
                  <w:sz w:val="16"/>
                  <w:szCs w:val="16"/>
                  <w:lang w:val="en-US"/>
                </w:rPr>
                <w:delText>1</w:delText>
              </w:r>
            </w:del>
          </w:p>
        </w:tc>
        <w:tc>
          <w:tcPr>
            <w:tcW w:w="850" w:type="dxa"/>
            <w:tcBorders>
              <w:bottom w:val="single" w:sz="12" w:space="0" w:color="auto"/>
            </w:tcBorders>
            <w:shd w:val="clear" w:color="auto" w:fill="FFFFFF" w:themeFill="background1"/>
            <w:vAlign w:val="center"/>
          </w:tcPr>
          <w:p w14:paraId="388DD13C" w14:textId="4E7FA75A" w:rsidR="002D1426" w:rsidRPr="00D67B4C" w:rsidDel="0006533C" w:rsidRDefault="002D1426" w:rsidP="00D734EB">
            <w:pPr>
              <w:jc w:val="center"/>
              <w:cnfStyle w:val="000000100000" w:firstRow="0" w:lastRow="0" w:firstColumn="0" w:lastColumn="0" w:oddVBand="0" w:evenVBand="0" w:oddHBand="1" w:evenHBand="0" w:firstRowFirstColumn="0" w:firstRowLastColumn="0" w:lastRowFirstColumn="0" w:lastRowLastColumn="0"/>
              <w:rPr>
                <w:del w:id="877" w:author="Philipp Alexander Linden" w:date="2020-07-07T15:40:00Z"/>
                <w:sz w:val="16"/>
                <w:szCs w:val="16"/>
                <w:lang w:val="en-US"/>
              </w:rPr>
            </w:pPr>
            <w:del w:id="878" w:author="Philipp Alexander Linden" w:date="2020-07-07T15:40:00Z">
              <w:r w:rsidDel="0006533C">
                <w:rPr>
                  <w:sz w:val="16"/>
                  <w:szCs w:val="16"/>
                  <w:lang w:val="en-US"/>
                </w:rPr>
                <w:delText>1</w:delText>
              </w:r>
            </w:del>
          </w:p>
        </w:tc>
        <w:tc>
          <w:tcPr>
            <w:tcW w:w="851" w:type="dxa"/>
            <w:tcBorders>
              <w:bottom w:val="single" w:sz="12" w:space="0" w:color="auto"/>
            </w:tcBorders>
            <w:shd w:val="clear" w:color="auto" w:fill="FFFFFF" w:themeFill="background1"/>
            <w:vAlign w:val="center"/>
          </w:tcPr>
          <w:p w14:paraId="33A0CADB" w14:textId="57C4C1E1" w:rsidR="002D1426" w:rsidRPr="00D67B4C" w:rsidDel="0006533C" w:rsidRDefault="002D1426" w:rsidP="00D734EB">
            <w:pPr>
              <w:jc w:val="center"/>
              <w:cnfStyle w:val="000000100000" w:firstRow="0" w:lastRow="0" w:firstColumn="0" w:lastColumn="0" w:oddVBand="0" w:evenVBand="0" w:oddHBand="1" w:evenHBand="0" w:firstRowFirstColumn="0" w:firstRowLastColumn="0" w:lastRowFirstColumn="0" w:lastRowLastColumn="0"/>
              <w:rPr>
                <w:del w:id="879" w:author="Philipp Alexander Linden" w:date="2020-07-07T15:40:00Z"/>
                <w:sz w:val="16"/>
                <w:szCs w:val="16"/>
                <w:lang w:val="en-US"/>
              </w:rPr>
            </w:pPr>
            <w:del w:id="880" w:author="Philipp Alexander Linden" w:date="2020-07-07T15:40:00Z">
              <w:r w:rsidDel="0006533C">
                <w:rPr>
                  <w:sz w:val="16"/>
                  <w:szCs w:val="16"/>
                  <w:lang w:val="en-US"/>
                </w:rPr>
                <w:delText>1</w:delText>
              </w:r>
            </w:del>
          </w:p>
        </w:tc>
      </w:tr>
      <w:bookmarkEnd w:id="665"/>
    </w:tbl>
    <w:p w14:paraId="7BF5BD9E" w14:textId="77777777" w:rsidR="002D1426" w:rsidRDefault="002D1426" w:rsidP="00B6557F">
      <w:pPr>
        <w:spacing w:after="160" w:line="360" w:lineRule="auto"/>
        <w:jc w:val="both"/>
        <w:rPr>
          <w:rFonts w:eastAsiaTheme="minorHAnsi"/>
          <w:iCs/>
          <w:color w:val="auto"/>
          <w:szCs w:val="18"/>
          <w:lang w:val="en-US"/>
        </w:rPr>
      </w:pPr>
    </w:p>
    <w:p w14:paraId="5A92FC0C" w14:textId="670AA0A9" w:rsidR="00C83EC5" w:rsidRPr="00C83EC5" w:rsidRDefault="00C83EC5" w:rsidP="00C83EC5">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sidR="00D0320B" w:rsidRPr="00C83EC5">
        <w:rPr>
          <w:rFonts w:eastAsiaTheme="minorHAnsi"/>
          <w:b/>
          <w:iCs/>
          <w:color w:val="auto"/>
          <w:szCs w:val="18"/>
          <w:lang w:val="en-US"/>
        </w:rPr>
        <w:t>low-</w:t>
      </w:r>
      <w:proofErr w:type="gramStart"/>
      <w:r w:rsidR="00D0320B" w:rsidRPr="00C83EC5">
        <w:rPr>
          <w:rFonts w:eastAsiaTheme="minorHAnsi"/>
          <w:b/>
          <w:iCs/>
          <w:color w:val="auto"/>
          <w:szCs w:val="18"/>
          <w:lang w:val="en-US"/>
        </w:rPr>
        <w:t xml:space="preserve">performance </w:t>
      </w:r>
      <w:r w:rsidR="00D0320B">
        <w:rPr>
          <w:rFonts w:eastAsiaTheme="minorHAnsi"/>
          <w:b/>
          <w:iCs/>
          <w:color w:val="auto"/>
          <w:szCs w:val="18"/>
          <w:lang w:val="en-US"/>
        </w:rPr>
        <w:t xml:space="preserve"> and</w:t>
      </w:r>
      <w:proofErr w:type="gramEnd"/>
      <w:r w:rsidR="00D0320B">
        <w:rPr>
          <w:rFonts w:eastAsiaTheme="minorHAnsi"/>
          <w:b/>
          <w:iCs/>
          <w:color w:val="auto"/>
          <w:szCs w:val="18"/>
          <w:lang w:val="en-US"/>
        </w:rPr>
        <w:t xml:space="preserve"> </w:t>
      </w:r>
      <w:r w:rsidRPr="00C83EC5">
        <w:rPr>
          <w:rFonts w:eastAsiaTheme="minorHAnsi"/>
          <w:b/>
          <w:iCs/>
          <w:color w:val="auto"/>
          <w:szCs w:val="18"/>
          <w:lang w:val="en-US"/>
        </w:rPr>
        <w:t>low</w:t>
      </w:r>
      <w:r w:rsidR="00F9013E" w:rsidRPr="00C83EC5" w:rsidDel="00F9013E">
        <w:rPr>
          <w:rFonts w:eastAsiaTheme="minorHAnsi"/>
          <w:b/>
          <w:iCs/>
          <w:color w:val="auto"/>
          <w:szCs w:val="18"/>
          <w:lang w:val="en-US"/>
        </w:rPr>
        <w:t xml:space="preserve"> </w:t>
      </w:r>
      <w:r w:rsidRPr="00C83EC5">
        <w:rPr>
          <w:rFonts w:eastAsiaTheme="minorHAnsi"/>
          <w:b/>
          <w:iCs/>
          <w:color w:val="auto"/>
          <w:szCs w:val="18"/>
          <w:lang w:val="en-US"/>
        </w:rPr>
        <w:t xml:space="preserve">-supply </w:t>
      </w:r>
      <w:commentRangeStart w:id="881"/>
      <w:r w:rsidRPr="00C83EC5">
        <w:rPr>
          <w:rFonts w:eastAsiaTheme="minorHAnsi"/>
          <w:b/>
          <w:iCs/>
          <w:color w:val="auto"/>
          <w:szCs w:val="18"/>
          <w:lang w:val="en-US"/>
        </w:rPr>
        <w:t>system</w:t>
      </w:r>
      <w:commentRangeEnd w:id="881"/>
      <w:r w:rsidR="00ED3A72">
        <w:rPr>
          <w:rStyle w:val="Kommentarzeichen"/>
        </w:rPr>
        <w:commentReference w:id="881"/>
      </w:r>
    </w:p>
    <w:p w14:paraId="53DC51BE" w14:textId="5603E2DF" w:rsidR="00C83EC5" w:rsidRPr="00C83EC5" w:rsidRDefault="00C83EC5" w:rsidP="00C83EC5">
      <w:pPr>
        <w:spacing w:after="160" w:line="360" w:lineRule="auto"/>
        <w:jc w:val="both"/>
        <w:rPr>
          <w:rFonts w:eastAsiaTheme="minorHAnsi"/>
          <w:iCs/>
          <w:color w:val="auto"/>
          <w:szCs w:val="18"/>
          <w:lang w:val="en-US"/>
        </w:rPr>
      </w:pPr>
      <w:r w:rsidRPr="00C83EC5">
        <w:rPr>
          <w:rFonts w:eastAsiaTheme="minorHAnsi"/>
          <w:iCs/>
          <w:color w:val="auto"/>
          <w:szCs w:val="18"/>
          <w:lang w:val="en-US"/>
        </w:rPr>
        <w:t xml:space="preserve">The first system is marked </w:t>
      </w:r>
      <w:r w:rsidR="00901F8F">
        <w:rPr>
          <w:rFonts w:eastAsiaTheme="minorHAnsi"/>
          <w:iCs/>
          <w:color w:val="auto"/>
          <w:szCs w:val="18"/>
          <w:lang w:val="en-US"/>
        </w:rPr>
        <w:t>by</w:t>
      </w:r>
      <w:r w:rsidRPr="00C83EC5">
        <w:rPr>
          <w:rFonts w:eastAsiaTheme="minorHAnsi"/>
          <w:iCs/>
          <w:color w:val="auto"/>
          <w:szCs w:val="18"/>
          <w:lang w:val="en-US"/>
        </w:rPr>
        <w:t xml:space="preserve"> low levels of supply</w:t>
      </w:r>
      <w:ins w:id="882" w:author="Philipp Alexander Linden" w:date="2020-07-07T15:39:00Z">
        <w:r w:rsidR="0006533C">
          <w:rPr>
            <w:rFonts w:eastAsiaTheme="minorHAnsi"/>
            <w:iCs/>
            <w:color w:val="auto"/>
            <w:szCs w:val="18"/>
            <w:lang w:val="en-US"/>
          </w:rPr>
          <w:t xml:space="preserve"> (Table 3)</w:t>
        </w:r>
      </w:ins>
      <w:r w:rsidR="00901F8F">
        <w:rPr>
          <w:rFonts w:eastAsiaTheme="minorHAnsi"/>
          <w:iCs/>
          <w:color w:val="auto"/>
          <w:szCs w:val="18"/>
          <w:lang w:val="en-US"/>
        </w:rPr>
        <w:t>,</w:t>
      </w:r>
      <w:r w:rsidRPr="00C83EC5">
        <w:rPr>
          <w:rFonts w:eastAsiaTheme="minorHAnsi"/>
          <w:iCs/>
          <w:color w:val="auto"/>
          <w:szCs w:val="18"/>
          <w:lang w:val="en-US"/>
        </w:rPr>
        <w:t xml:space="preserve"> which results in a low level of performance. It has by far the lowest </w:t>
      </w:r>
      <w:r w:rsidR="00901F8F">
        <w:rPr>
          <w:rFonts w:eastAsiaTheme="minorHAnsi"/>
          <w:iCs/>
          <w:color w:val="auto"/>
          <w:szCs w:val="18"/>
          <w:lang w:val="en-US"/>
        </w:rPr>
        <w:t xml:space="preserve">overall </w:t>
      </w:r>
      <w:r w:rsidRPr="00C83EC5">
        <w:rPr>
          <w:rFonts w:eastAsiaTheme="minorHAnsi"/>
          <w:iCs/>
          <w:color w:val="auto"/>
          <w:szCs w:val="18"/>
          <w:lang w:val="en-US"/>
        </w:rPr>
        <w:t>expenditure, beds</w:t>
      </w:r>
      <w:r w:rsidR="00901F8F">
        <w:rPr>
          <w:rFonts w:eastAsiaTheme="minorHAnsi"/>
          <w:iCs/>
          <w:color w:val="auto"/>
          <w:szCs w:val="18"/>
          <w:lang w:val="en-US"/>
        </w:rPr>
        <w:t>,</w:t>
      </w:r>
      <w:r w:rsidRPr="00C83EC5">
        <w:rPr>
          <w:rFonts w:eastAsiaTheme="minorHAnsi"/>
          <w:iCs/>
          <w:color w:val="auto"/>
          <w:szCs w:val="18"/>
          <w:lang w:val="en-US"/>
        </w:rPr>
        <w:t xml:space="preserve"> and recipients</w:t>
      </w:r>
      <w:r w:rsidR="00901F8F">
        <w:rPr>
          <w:rFonts w:eastAsiaTheme="minorHAnsi"/>
          <w:iCs/>
          <w:color w:val="auto"/>
          <w:szCs w:val="18"/>
          <w:lang w:val="en-US"/>
        </w:rPr>
        <w:t xml:space="preserve"> in comparison to all other system-types</w:t>
      </w:r>
      <w:r w:rsidRPr="00C83EC5">
        <w:rPr>
          <w:rFonts w:eastAsiaTheme="minorHAnsi"/>
          <w:iCs/>
          <w:color w:val="auto"/>
          <w:szCs w:val="18"/>
          <w:lang w:val="en-US"/>
        </w:rPr>
        <w:t xml:space="preserve">. Although </w:t>
      </w:r>
      <w:r w:rsidR="00901F8F">
        <w:rPr>
          <w:rFonts w:eastAsiaTheme="minorHAnsi"/>
          <w:iCs/>
          <w:color w:val="auto"/>
          <w:szCs w:val="18"/>
          <w:lang w:val="en-US"/>
        </w:rPr>
        <w:t xml:space="preserve">countries of </w:t>
      </w:r>
      <w:r w:rsidRPr="00C83EC5">
        <w:rPr>
          <w:rFonts w:eastAsiaTheme="minorHAnsi"/>
          <w:iCs/>
          <w:color w:val="auto"/>
          <w:szCs w:val="18"/>
          <w:lang w:val="en-US"/>
        </w:rPr>
        <w:t xml:space="preserve">this </w:t>
      </w:r>
      <w:r w:rsidR="00901F8F">
        <w:rPr>
          <w:rFonts w:eastAsiaTheme="minorHAnsi"/>
          <w:iCs/>
          <w:color w:val="auto"/>
          <w:szCs w:val="18"/>
          <w:lang w:val="en-US"/>
        </w:rPr>
        <w:t xml:space="preserve">LTC </w:t>
      </w:r>
      <w:r w:rsidRPr="00C83EC5">
        <w:rPr>
          <w:rFonts w:eastAsiaTheme="minorHAnsi"/>
          <w:iCs/>
          <w:color w:val="auto"/>
          <w:szCs w:val="18"/>
          <w:lang w:val="en-US"/>
        </w:rPr>
        <w:t>system</w:t>
      </w:r>
      <w:r w:rsidR="00901F8F">
        <w:rPr>
          <w:rFonts w:eastAsiaTheme="minorHAnsi"/>
          <w:iCs/>
          <w:color w:val="auto"/>
          <w:szCs w:val="18"/>
          <w:lang w:val="en-US"/>
        </w:rPr>
        <w:t xml:space="preserve"> type</w:t>
      </w:r>
      <w:r w:rsidRPr="00C83EC5">
        <w:rPr>
          <w:rFonts w:eastAsiaTheme="minorHAnsi"/>
          <w:iCs/>
          <w:color w:val="auto"/>
          <w:szCs w:val="18"/>
          <w:lang w:val="en-US"/>
        </w:rPr>
        <w:t xml:space="preserve"> </w:t>
      </w:r>
      <w:r w:rsidR="00901F8F">
        <w:rPr>
          <w:rFonts w:eastAsiaTheme="minorHAnsi"/>
          <w:iCs/>
          <w:color w:val="auto"/>
          <w:szCs w:val="18"/>
          <w:lang w:val="en-US"/>
        </w:rPr>
        <w:t xml:space="preserve">have low </w:t>
      </w:r>
      <w:proofErr w:type="spellStart"/>
      <w:r w:rsidR="00901F8F">
        <w:rPr>
          <w:rFonts w:eastAsiaTheme="minorHAnsi"/>
          <w:iCs/>
          <w:color w:val="auto"/>
          <w:szCs w:val="18"/>
          <w:lang w:val="en-US"/>
        </w:rPr>
        <w:t>acces</w:t>
      </w:r>
      <w:proofErr w:type="spellEnd"/>
      <w:r w:rsidR="00901F8F">
        <w:rPr>
          <w:rFonts w:eastAsiaTheme="minorHAnsi"/>
          <w:iCs/>
          <w:color w:val="auto"/>
          <w:szCs w:val="18"/>
          <w:lang w:val="en-US"/>
        </w:rPr>
        <w:t xml:space="preserve"> barriers </w:t>
      </w:r>
      <w:proofErr w:type="spellStart"/>
      <w:r w:rsidR="00901F8F">
        <w:rPr>
          <w:rFonts w:eastAsiaTheme="minorHAnsi"/>
          <w:iCs/>
          <w:color w:val="auto"/>
          <w:szCs w:val="18"/>
          <w:lang w:val="en-US"/>
        </w:rPr>
        <w:t>byappling</w:t>
      </w:r>
      <w:proofErr w:type="spellEnd"/>
      <w:r w:rsidR="00901F8F">
        <w:rPr>
          <w:rFonts w:eastAsiaTheme="minorHAnsi"/>
          <w:iCs/>
          <w:color w:val="auto"/>
          <w:szCs w:val="18"/>
          <w:lang w:val="en-US"/>
        </w:rPr>
        <w:t xml:space="preserve"> </w:t>
      </w:r>
      <w:r w:rsidRPr="00C83EC5">
        <w:rPr>
          <w:rFonts w:eastAsiaTheme="minorHAnsi"/>
          <w:iCs/>
          <w:color w:val="auto"/>
          <w:szCs w:val="18"/>
          <w:lang w:val="en-US"/>
        </w:rPr>
        <w:t>no means-testing and a low level of choice restrictions</w:t>
      </w:r>
      <w:r w:rsidR="005562E8">
        <w:rPr>
          <w:rFonts w:eastAsiaTheme="minorHAnsi"/>
          <w:iCs/>
          <w:color w:val="auto"/>
          <w:szCs w:val="18"/>
          <w:lang w:val="en-US"/>
        </w:rPr>
        <w:t>, bound cash benefits hint at a</w:t>
      </w:r>
      <w:r w:rsidR="00C65A29">
        <w:rPr>
          <w:rFonts w:eastAsiaTheme="minorHAnsi"/>
          <w:iCs/>
          <w:color w:val="auto"/>
          <w:szCs w:val="18"/>
          <w:lang w:val="en-US"/>
        </w:rPr>
        <w:t xml:space="preserve"> </w:t>
      </w:r>
      <w:r w:rsidR="005562E8">
        <w:rPr>
          <w:rFonts w:eastAsiaTheme="minorHAnsi"/>
          <w:iCs/>
          <w:color w:val="auto"/>
          <w:szCs w:val="18"/>
          <w:lang w:val="en-US"/>
        </w:rPr>
        <w:t>high level of informal care provision</w:t>
      </w:r>
      <w:r w:rsidRPr="00C83EC5">
        <w:rPr>
          <w:rFonts w:eastAsiaTheme="minorHAnsi"/>
          <w:iCs/>
          <w:color w:val="auto"/>
          <w:szCs w:val="18"/>
          <w:lang w:val="en-US"/>
        </w:rPr>
        <w:t>.</w:t>
      </w:r>
      <w:r w:rsidR="005562E8">
        <w:rPr>
          <w:rFonts w:eastAsiaTheme="minorHAnsi"/>
          <w:iCs/>
          <w:color w:val="auto"/>
          <w:szCs w:val="18"/>
          <w:lang w:val="en-US"/>
        </w:rPr>
        <w:t xml:space="preserve"> However, private LTC expenditure is the lowest of all system types. Performance of these systems measured by</w:t>
      </w:r>
      <w:r w:rsidRPr="00C83EC5">
        <w:rPr>
          <w:rFonts w:eastAsiaTheme="minorHAnsi"/>
          <w:iCs/>
          <w:color w:val="auto"/>
          <w:szCs w:val="18"/>
          <w:lang w:val="en-US"/>
        </w:rPr>
        <w:t xml:space="preserve"> </w:t>
      </w:r>
      <w:r w:rsidR="005562E8">
        <w:rPr>
          <w:rFonts w:eastAsiaTheme="minorHAnsi"/>
          <w:iCs/>
          <w:color w:val="auto"/>
          <w:szCs w:val="18"/>
          <w:lang w:val="en-US"/>
        </w:rPr>
        <w:t>l</w:t>
      </w:r>
      <w:r w:rsidRPr="00C83EC5">
        <w:rPr>
          <w:rFonts w:eastAsiaTheme="minorHAnsi"/>
          <w:iCs/>
          <w:color w:val="auto"/>
          <w:szCs w:val="18"/>
          <w:lang w:val="en-US"/>
        </w:rPr>
        <w:t>ife expectancy and subjective health status are by far the lowest compared to all other systems.</w:t>
      </w:r>
    </w:p>
    <w:p w14:paraId="4638C9C1" w14:textId="5AB697D5" w:rsidR="00C83EC5" w:rsidRPr="00C83EC5" w:rsidRDefault="00C83EC5" w:rsidP="00C83EC5">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sidR="00F9013E">
        <w:rPr>
          <w:rFonts w:eastAsiaTheme="minorHAnsi"/>
          <w:b/>
          <w:iCs/>
          <w:color w:val="auto"/>
          <w:szCs w:val="18"/>
          <w:lang w:val="en-US"/>
        </w:rPr>
        <w:t>access-oriented private system</w:t>
      </w:r>
    </w:p>
    <w:p w14:paraId="0BA0C1E4" w14:textId="0F051B85" w:rsidR="00C83EC5" w:rsidRDefault="00753800" w:rsidP="00C83EC5">
      <w:pPr>
        <w:spacing w:after="160" w:line="360" w:lineRule="auto"/>
        <w:jc w:val="both"/>
        <w:rPr>
          <w:ins w:id="883" w:author="Philipp Alexander Linden" w:date="2020-07-07T15:40:00Z"/>
          <w:rFonts w:eastAsiaTheme="minorHAnsi"/>
          <w:iCs/>
          <w:color w:val="auto"/>
          <w:szCs w:val="18"/>
          <w:lang w:val="en-US"/>
        </w:rPr>
      </w:pPr>
      <w:r>
        <w:rPr>
          <w:rFonts w:eastAsiaTheme="minorHAnsi"/>
          <w:iCs/>
          <w:color w:val="auto"/>
          <w:szCs w:val="18"/>
          <w:lang w:val="en-US"/>
        </w:rPr>
        <w:t xml:space="preserve">Access restrictions are among the lowest for all system with no-means-testing and limited choice restrictions. Supply can be evaluated as medium to high. Yet, this system </w:t>
      </w:r>
      <w:proofErr w:type="gramStart"/>
      <w:r>
        <w:rPr>
          <w:rFonts w:eastAsiaTheme="minorHAnsi"/>
          <w:iCs/>
          <w:color w:val="auto"/>
          <w:szCs w:val="18"/>
          <w:lang w:val="en-US"/>
        </w:rPr>
        <w:t>show</w:t>
      </w:r>
      <w:proofErr w:type="gramEnd"/>
      <w:r>
        <w:rPr>
          <w:rFonts w:eastAsiaTheme="minorHAnsi"/>
          <w:iCs/>
          <w:color w:val="auto"/>
          <w:szCs w:val="18"/>
          <w:lang w:val="en-US"/>
        </w:rPr>
        <w:t xml:space="preserve"> one of the highes</w:t>
      </w:r>
      <w:r w:rsidR="004E5C38">
        <w:rPr>
          <w:rFonts w:eastAsiaTheme="minorHAnsi"/>
          <w:iCs/>
          <w:color w:val="auto"/>
          <w:szCs w:val="18"/>
          <w:lang w:val="en-US"/>
        </w:rPr>
        <w:t>t</w:t>
      </w:r>
      <w:r>
        <w:rPr>
          <w:rFonts w:eastAsiaTheme="minorHAnsi"/>
          <w:iCs/>
          <w:color w:val="auto"/>
          <w:szCs w:val="18"/>
          <w:lang w:val="en-US"/>
        </w:rPr>
        <w:t xml:space="preserve"> shares of private expenditure and unbound cash benefits which hint at a high level of informal care provision. Performance levels are medium.</w:t>
      </w:r>
    </w:p>
    <w:p w14:paraId="521321C7" w14:textId="77CE3ACF" w:rsidR="00BD2FE1" w:rsidRPr="00640530" w:rsidRDefault="00BD2FE1" w:rsidP="00640530">
      <w:pPr>
        <w:spacing w:after="160" w:line="360" w:lineRule="auto"/>
        <w:jc w:val="center"/>
        <w:rPr>
          <w:ins w:id="884" w:author="Philipp Alexander Linden" w:date="2020-07-08T12:10:00Z"/>
          <w:rFonts w:eastAsiaTheme="minorHAnsi"/>
          <w:iCs/>
          <w:color w:val="auto"/>
          <w:szCs w:val="18"/>
          <w:lang w:val="en-US"/>
        </w:rPr>
      </w:pPr>
      <w:ins w:id="885" w:author="Philipp Alexander Linden" w:date="2020-07-08T12:10:00Z">
        <w:r w:rsidRPr="00E028AA">
          <w:rPr>
            <w:rFonts w:eastAsiaTheme="minorHAnsi"/>
            <w:iCs/>
            <w:color w:val="auto"/>
            <w:szCs w:val="18"/>
            <w:highlight w:val="yellow"/>
            <w:lang w:val="en-US"/>
          </w:rPr>
          <w:lastRenderedPageBreak/>
          <w:t xml:space="preserve">--- TABLE </w:t>
        </w:r>
        <w:r>
          <w:rPr>
            <w:rFonts w:eastAsiaTheme="minorHAnsi"/>
            <w:iCs/>
            <w:color w:val="auto"/>
            <w:szCs w:val="18"/>
            <w:highlight w:val="yellow"/>
            <w:lang w:val="en-US"/>
          </w:rPr>
          <w:t>3</w:t>
        </w:r>
        <w:r w:rsidRPr="00E028AA">
          <w:rPr>
            <w:rFonts w:eastAsiaTheme="minorHAnsi"/>
            <w:iCs/>
            <w:color w:val="auto"/>
            <w:szCs w:val="18"/>
            <w:highlight w:val="yellow"/>
            <w:lang w:val="en-US"/>
          </w:rPr>
          <w:t xml:space="preserve"> ABOUT HERE ---</w:t>
        </w:r>
      </w:ins>
    </w:p>
    <w:p w14:paraId="617A1071" w14:textId="41D98D6B" w:rsidR="0006533C" w:rsidRPr="006A56FF" w:rsidRDefault="0006533C" w:rsidP="0006533C">
      <w:pPr>
        <w:pStyle w:val="Beschriftung"/>
        <w:keepNext/>
        <w:spacing w:before="240" w:after="240"/>
        <w:jc w:val="left"/>
        <w:rPr>
          <w:ins w:id="886" w:author="Philipp Alexander Linden" w:date="2020-07-07T15:40:00Z"/>
          <w:i/>
          <w:sz w:val="22"/>
          <w:szCs w:val="22"/>
          <w:lang w:val="en-US"/>
        </w:rPr>
      </w:pPr>
      <w:ins w:id="887" w:author="Philipp Alexander Linden" w:date="2020-07-07T15:40:00Z">
        <w:r w:rsidRPr="006A56FF">
          <w:rPr>
            <w:sz w:val="22"/>
            <w:szCs w:val="22"/>
            <w:lang w:val="en-US"/>
          </w:rPr>
          <w:t xml:space="preserve">Table </w:t>
        </w:r>
        <w:r w:rsidRPr="006A56FF">
          <w:rPr>
            <w:i/>
            <w:sz w:val="22"/>
            <w:szCs w:val="22"/>
            <w:lang w:val="en-US"/>
          </w:rPr>
          <w:fldChar w:fldCharType="begin"/>
        </w:r>
        <w:r w:rsidRPr="006A56FF">
          <w:rPr>
            <w:sz w:val="22"/>
            <w:szCs w:val="22"/>
            <w:lang w:val="en-US"/>
          </w:rPr>
          <w:instrText xml:space="preserve"> SEQ Table \* ARABIC </w:instrText>
        </w:r>
        <w:r w:rsidRPr="006A56FF">
          <w:rPr>
            <w:i/>
            <w:sz w:val="22"/>
            <w:szCs w:val="22"/>
            <w:lang w:val="en-US"/>
          </w:rPr>
          <w:fldChar w:fldCharType="separate"/>
        </w:r>
        <w:r>
          <w:rPr>
            <w:noProof/>
            <w:sz w:val="22"/>
            <w:szCs w:val="22"/>
            <w:lang w:val="en-US"/>
          </w:rPr>
          <w:t>3</w:t>
        </w:r>
        <w:r w:rsidRPr="006A56FF">
          <w:rPr>
            <w:i/>
            <w:sz w:val="22"/>
            <w:szCs w:val="22"/>
            <w:lang w:val="en-US"/>
          </w:rPr>
          <w:fldChar w:fldCharType="end"/>
        </w:r>
        <w:r w:rsidRPr="006A56FF">
          <w:rPr>
            <w:sz w:val="22"/>
            <w:szCs w:val="22"/>
            <w:lang w:val="en-US"/>
          </w:rPr>
          <w:t xml:space="preserve">: </w:t>
        </w:r>
        <w:r w:rsidRPr="006A56FF">
          <w:rPr>
            <w:iCs/>
            <w:sz w:val="22"/>
            <w:szCs w:val="22"/>
            <w:lang w:val="en-US"/>
          </w:rPr>
          <w:t>Means of</w:t>
        </w:r>
        <w:r w:rsidRPr="006A56FF">
          <w:rPr>
            <w:sz w:val="22"/>
            <w:szCs w:val="22"/>
            <w:lang w:val="en-US"/>
          </w:rPr>
          <w:t xml:space="preserve"> quantitative indicators in LTC typology over </w:t>
        </w:r>
        <w:r>
          <w:rPr>
            <w:sz w:val="22"/>
            <w:szCs w:val="22"/>
            <w:lang w:val="en-US"/>
          </w:rPr>
          <w:t xml:space="preserve">(N=4) </w:t>
        </w:r>
        <w:commentRangeStart w:id="888"/>
        <w:r w:rsidRPr="006A56FF">
          <w:rPr>
            <w:sz w:val="22"/>
            <w:szCs w:val="22"/>
            <w:lang w:val="en-US"/>
          </w:rPr>
          <w:t>clusters</w:t>
        </w:r>
        <w:commentRangeEnd w:id="888"/>
        <w:r>
          <w:rPr>
            <w:rStyle w:val="Kommentarzeichen"/>
            <w:color w:val="000000"/>
          </w:rPr>
          <w:commentReference w:id="888"/>
        </w:r>
        <w:r>
          <w:rPr>
            <w:sz w:val="22"/>
            <w:szCs w:val="22"/>
            <w:lang w:val="en-US"/>
          </w:rPr>
          <w:t xml:space="preserve"> with (N=4) subclusters</w:t>
        </w:r>
      </w:ins>
    </w:p>
    <w:tbl>
      <w:tblPr>
        <w:tblStyle w:val="EinfacheTabelle3"/>
        <w:tblW w:w="8506" w:type="dxa"/>
        <w:shd w:val="clear" w:color="auto" w:fill="FFFFFF" w:themeFill="background1"/>
        <w:tblLayout w:type="fixed"/>
        <w:tblLook w:val="04A0" w:firstRow="1" w:lastRow="0" w:firstColumn="1" w:lastColumn="0" w:noHBand="0" w:noVBand="1"/>
      </w:tblPr>
      <w:tblGrid>
        <w:gridCol w:w="851"/>
        <w:gridCol w:w="1134"/>
        <w:gridCol w:w="993"/>
        <w:gridCol w:w="1134"/>
        <w:gridCol w:w="850"/>
        <w:gridCol w:w="709"/>
        <w:gridCol w:w="1134"/>
        <w:gridCol w:w="850"/>
        <w:gridCol w:w="851"/>
      </w:tblGrid>
      <w:tr w:rsidR="0006533C" w:rsidRPr="00BA24A7" w14:paraId="442C391A" w14:textId="77777777" w:rsidTr="000E6987">
        <w:trPr>
          <w:cnfStyle w:val="100000000000" w:firstRow="1" w:lastRow="0" w:firstColumn="0" w:lastColumn="0" w:oddVBand="0" w:evenVBand="0" w:oddHBand="0" w:evenHBand="0" w:firstRowFirstColumn="0" w:firstRowLastColumn="0" w:lastRowFirstColumn="0" w:lastRowLastColumn="0"/>
          <w:trHeight w:val="283"/>
          <w:ins w:id="889" w:author="Philipp Alexander Linden" w:date="2020-07-07T15:40:00Z"/>
        </w:trPr>
        <w:tc>
          <w:tcPr>
            <w:cnfStyle w:val="001000000100" w:firstRow="0" w:lastRow="0" w:firstColumn="1" w:lastColumn="0" w:oddVBand="0" w:evenVBand="0" w:oddHBand="0" w:evenHBand="0" w:firstRowFirstColumn="1" w:firstRowLastColumn="0" w:lastRowFirstColumn="0" w:lastRowLastColumn="0"/>
            <w:tcW w:w="851" w:type="dxa"/>
            <w:tcBorders>
              <w:top w:val="single" w:sz="12" w:space="0" w:color="auto"/>
              <w:bottom w:val="single" w:sz="12" w:space="0" w:color="auto"/>
            </w:tcBorders>
            <w:shd w:val="clear" w:color="auto" w:fill="FFFFFF" w:themeFill="background1"/>
            <w:vAlign w:val="center"/>
          </w:tcPr>
          <w:p w14:paraId="22D5B896" w14:textId="77777777" w:rsidR="0006533C" w:rsidRPr="00D67B4C" w:rsidRDefault="0006533C" w:rsidP="000E6987">
            <w:pPr>
              <w:spacing w:before="240" w:after="240" w:line="276" w:lineRule="auto"/>
              <w:rPr>
                <w:ins w:id="890" w:author="Philipp Alexander Linden" w:date="2020-07-07T15:40:00Z"/>
                <w:b w:val="0"/>
                <w:bCs w:val="0"/>
                <w:caps w:val="0"/>
                <w:sz w:val="16"/>
                <w:szCs w:val="16"/>
                <w:lang w:val="en-US"/>
              </w:rPr>
            </w:pPr>
          </w:p>
        </w:tc>
        <w:tc>
          <w:tcPr>
            <w:tcW w:w="1134" w:type="dxa"/>
            <w:tcBorders>
              <w:top w:val="single" w:sz="12" w:space="0" w:color="auto"/>
              <w:bottom w:val="single" w:sz="12" w:space="0" w:color="auto"/>
            </w:tcBorders>
            <w:shd w:val="clear" w:color="auto" w:fill="FFFFFF" w:themeFill="background1"/>
            <w:vAlign w:val="center"/>
          </w:tcPr>
          <w:p w14:paraId="7C171DCB" w14:textId="77777777" w:rsidR="0006533C" w:rsidRPr="00D67B4C" w:rsidRDefault="0006533C" w:rsidP="000E6987">
            <w:pPr>
              <w:spacing w:before="240" w:after="240"/>
              <w:jc w:val="center"/>
              <w:cnfStyle w:val="100000000000" w:firstRow="1" w:lastRow="0" w:firstColumn="0" w:lastColumn="0" w:oddVBand="0" w:evenVBand="0" w:oddHBand="0" w:evenHBand="0" w:firstRowFirstColumn="0" w:firstRowLastColumn="0" w:lastRowFirstColumn="0" w:lastRowLastColumn="0"/>
              <w:rPr>
                <w:ins w:id="891" w:author="Philipp Alexander Linden" w:date="2020-07-07T15:40:00Z"/>
                <w:b w:val="0"/>
                <w:bCs w:val="0"/>
                <w:caps w:val="0"/>
                <w:sz w:val="16"/>
                <w:szCs w:val="16"/>
                <w:lang w:val="en-US"/>
              </w:rPr>
            </w:pPr>
            <w:ins w:id="892" w:author="Philipp Alexander Linden" w:date="2020-07-07T15:40:00Z">
              <w:r>
                <w:rPr>
                  <w:b w:val="0"/>
                  <w:bCs w:val="0"/>
                  <w:caps w:val="0"/>
                  <w:sz w:val="16"/>
                  <w:szCs w:val="16"/>
                  <w:lang w:val="en-US"/>
                </w:rPr>
                <w:t>Low performance, low supply</w:t>
              </w:r>
            </w:ins>
          </w:p>
        </w:tc>
        <w:tc>
          <w:tcPr>
            <w:tcW w:w="993" w:type="dxa"/>
            <w:tcBorders>
              <w:top w:val="single" w:sz="12" w:space="0" w:color="auto"/>
              <w:bottom w:val="single" w:sz="12" w:space="0" w:color="auto"/>
            </w:tcBorders>
            <w:shd w:val="clear" w:color="auto" w:fill="FFFFFF" w:themeFill="background1"/>
            <w:vAlign w:val="center"/>
          </w:tcPr>
          <w:p w14:paraId="1DDEE3A4" w14:textId="77777777" w:rsidR="0006533C" w:rsidRPr="00D67B4C" w:rsidRDefault="0006533C" w:rsidP="000E6987">
            <w:pPr>
              <w:spacing w:before="240" w:after="240"/>
              <w:jc w:val="center"/>
              <w:cnfStyle w:val="100000000000" w:firstRow="1" w:lastRow="0" w:firstColumn="0" w:lastColumn="0" w:oddVBand="0" w:evenVBand="0" w:oddHBand="0" w:evenHBand="0" w:firstRowFirstColumn="0" w:firstRowLastColumn="0" w:lastRowFirstColumn="0" w:lastRowLastColumn="0"/>
              <w:rPr>
                <w:ins w:id="893" w:author="Philipp Alexander Linden" w:date="2020-07-07T15:40:00Z"/>
                <w:b w:val="0"/>
                <w:bCs w:val="0"/>
                <w:caps w:val="0"/>
                <w:sz w:val="16"/>
                <w:szCs w:val="16"/>
                <w:lang w:val="en-US"/>
              </w:rPr>
            </w:pPr>
            <w:ins w:id="894" w:author="Philipp Alexander Linden" w:date="2020-07-07T15:40:00Z">
              <w:r>
                <w:rPr>
                  <w:b w:val="0"/>
                  <w:bCs w:val="0"/>
                  <w:caps w:val="0"/>
                  <w:sz w:val="16"/>
                  <w:szCs w:val="16"/>
                  <w:lang w:val="en-US"/>
                </w:rPr>
                <w:t>Access-orientated private</w:t>
              </w:r>
            </w:ins>
          </w:p>
        </w:tc>
        <w:tc>
          <w:tcPr>
            <w:tcW w:w="1134" w:type="dxa"/>
            <w:tcBorders>
              <w:top w:val="single" w:sz="12" w:space="0" w:color="auto"/>
              <w:bottom w:val="single" w:sz="12" w:space="0" w:color="auto"/>
            </w:tcBorders>
            <w:shd w:val="clear" w:color="auto" w:fill="FFFFFF" w:themeFill="background1"/>
            <w:vAlign w:val="center"/>
          </w:tcPr>
          <w:p w14:paraId="0ACFDDD4" w14:textId="77777777" w:rsidR="0006533C" w:rsidRPr="00D67B4C" w:rsidRDefault="0006533C" w:rsidP="000E6987">
            <w:pPr>
              <w:spacing w:before="240" w:after="240"/>
              <w:jc w:val="center"/>
              <w:cnfStyle w:val="100000000000" w:firstRow="1" w:lastRow="0" w:firstColumn="0" w:lastColumn="0" w:oddVBand="0" w:evenVBand="0" w:oddHBand="0" w:evenHBand="0" w:firstRowFirstColumn="0" w:firstRowLastColumn="0" w:lastRowFirstColumn="0" w:lastRowLastColumn="0"/>
              <w:rPr>
                <w:ins w:id="895" w:author="Philipp Alexander Linden" w:date="2020-07-07T15:40:00Z"/>
                <w:b w:val="0"/>
                <w:bCs w:val="0"/>
                <w:caps w:val="0"/>
                <w:sz w:val="16"/>
                <w:szCs w:val="16"/>
                <w:lang w:val="en-US"/>
              </w:rPr>
            </w:pPr>
            <w:ins w:id="896" w:author="Philipp Alexander Linden" w:date="2020-07-07T15:40:00Z">
              <w:r>
                <w:rPr>
                  <w:b w:val="0"/>
                  <w:bCs w:val="0"/>
                  <w:caps w:val="0"/>
                  <w:sz w:val="16"/>
                  <w:szCs w:val="16"/>
                  <w:lang w:val="en-US"/>
                </w:rPr>
                <w:t>High performance public orientated</w:t>
              </w:r>
            </w:ins>
          </w:p>
        </w:tc>
        <w:tc>
          <w:tcPr>
            <w:tcW w:w="850" w:type="dxa"/>
            <w:tcBorders>
              <w:top w:val="single" w:sz="12" w:space="0" w:color="auto"/>
              <w:bottom w:val="single" w:sz="12" w:space="0" w:color="auto"/>
            </w:tcBorders>
            <w:shd w:val="clear" w:color="auto" w:fill="FFFFFF" w:themeFill="background1"/>
            <w:vAlign w:val="center"/>
          </w:tcPr>
          <w:p w14:paraId="637DB9EC" w14:textId="77777777" w:rsidR="0006533C" w:rsidRPr="000D6FB8" w:rsidRDefault="0006533C" w:rsidP="000E6987">
            <w:pPr>
              <w:spacing w:before="240" w:after="240"/>
              <w:jc w:val="center"/>
              <w:cnfStyle w:val="100000000000" w:firstRow="1" w:lastRow="0" w:firstColumn="0" w:lastColumn="0" w:oddVBand="0" w:evenVBand="0" w:oddHBand="0" w:evenHBand="0" w:firstRowFirstColumn="0" w:firstRowLastColumn="0" w:lastRowFirstColumn="0" w:lastRowLastColumn="0"/>
              <w:rPr>
                <w:ins w:id="897" w:author="Philipp Alexander Linden" w:date="2020-07-07T15:40:00Z"/>
                <w:sz w:val="16"/>
                <w:szCs w:val="16"/>
                <w:lang w:val="en-US"/>
              </w:rPr>
            </w:pPr>
            <w:ins w:id="898" w:author="Philipp Alexander Linden" w:date="2020-07-07T15:40:00Z">
              <w:r>
                <w:rPr>
                  <w:b w:val="0"/>
                  <w:bCs w:val="0"/>
                  <w:caps w:val="0"/>
                  <w:sz w:val="16"/>
                  <w:szCs w:val="16"/>
                  <w:lang w:val="en-US"/>
                </w:rPr>
                <w:t>High supply</w:t>
              </w:r>
            </w:ins>
          </w:p>
        </w:tc>
        <w:tc>
          <w:tcPr>
            <w:tcW w:w="709" w:type="dxa"/>
            <w:tcBorders>
              <w:top w:val="single" w:sz="12" w:space="0" w:color="auto"/>
              <w:bottom w:val="single" w:sz="12" w:space="0" w:color="auto"/>
            </w:tcBorders>
            <w:shd w:val="clear" w:color="auto" w:fill="FFFFFF" w:themeFill="background1"/>
            <w:vAlign w:val="center"/>
          </w:tcPr>
          <w:p w14:paraId="69527D81" w14:textId="77777777" w:rsidR="0006533C" w:rsidRDefault="0006533C" w:rsidP="000E6987">
            <w:pPr>
              <w:spacing w:before="240" w:after="240"/>
              <w:jc w:val="center"/>
              <w:cnfStyle w:val="100000000000" w:firstRow="1" w:lastRow="0" w:firstColumn="0" w:lastColumn="0" w:oddVBand="0" w:evenVBand="0" w:oddHBand="0" w:evenHBand="0" w:firstRowFirstColumn="0" w:firstRowLastColumn="0" w:lastRowFirstColumn="0" w:lastRowLastColumn="0"/>
              <w:rPr>
                <w:ins w:id="899" w:author="Philipp Alexander Linden" w:date="2020-07-07T15:40:00Z"/>
                <w:b w:val="0"/>
                <w:bCs w:val="0"/>
                <w:caps w:val="0"/>
                <w:sz w:val="16"/>
                <w:szCs w:val="16"/>
                <w:lang w:val="en-US"/>
              </w:rPr>
            </w:pPr>
            <w:ins w:id="900" w:author="Philipp Alexander Linden" w:date="2020-07-07T15:40:00Z">
              <w:r>
                <w:rPr>
                  <w:b w:val="0"/>
                  <w:bCs w:val="0"/>
                  <w:caps w:val="0"/>
                  <w:sz w:val="16"/>
                  <w:szCs w:val="16"/>
                  <w:lang w:val="en-US"/>
                </w:rPr>
                <w:t>Low supply</w:t>
              </w:r>
            </w:ins>
          </w:p>
        </w:tc>
        <w:tc>
          <w:tcPr>
            <w:tcW w:w="1134" w:type="dxa"/>
            <w:tcBorders>
              <w:top w:val="single" w:sz="12" w:space="0" w:color="auto"/>
              <w:bottom w:val="single" w:sz="12" w:space="0" w:color="auto"/>
            </w:tcBorders>
            <w:shd w:val="clear" w:color="auto" w:fill="FFFFFF" w:themeFill="background1"/>
            <w:vAlign w:val="center"/>
          </w:tcPr>
          <w:p w14:paraId="1CA5B7D9" w14:textId="77777777" w:rsidR="0006533C" w:rsidRDefault="0006533C" w:rsidP="000E6987">
            <w:pPr>
              <w:spacing w:before="240" w:after="240"/>
              <w:jc w:val="center"/>
              <w:cnfStyle w:val="100000000000" w:firstRow="1" w:lastRow="0" w:firstColumn="0" w:lastColumn="0" w:oddVBand="0" w:evenVBand="0" w:oddHBand="0" w:evenHBand="0" w:firstRowFirstColumn="0" w:firstRowLastColumn="0" w:lastRowFirstColumn="0" w:lastRowLastColumn="0"/>
              <w:rPr>
                <w:ins w:id="901" w:author="Philipp Alexander Linden" w:date="2020-07-07T15:40:00Z"/>
                <w:b w:val="0"/>
                <w:bCs w:val="0"/>
                <w:caps w:val="0"/>
                <w:sz w:val="16"/>
                <w:szCs w:val="16"/>
                <w:lang w:val="en-US"/>
              </w:rPr>
            </w:pPr>
            <w:ins w:id="902" w:author="Philipp Alexander Linden" w:date="2020-07-07T15:40:00Z">
              <w:r>
                <w:rPr>
                  <w:b w:val="0"/>
                  <w:bCs w:val="0"/>
                  <w:caps w:val="0"/>
                  <w:sz w:val="16"/>
                  <w:szCs w:val="16"/>
                  <w:lang w:val="en-US"/>
                </w:rPr>
                <w:t>High performance private orientated</w:t>
              </w:r>
            </w:ins>
          </w:p>
        </w:tc>
        <w:tc>
          <w:tcPr>
            <w:tcW w:w="850" w:type="dxa"/>
            <w:tcBorders>
              <w:top w:val="single" w:sz="12" w:space="0" w:color="auto"/>
              <w:bottom w:val="single" w:sz="12" w:space="0" w:color="auto"/>
            </w:tcBorders>
            <w:shd w:val="clear" w:color="auto" w:fill="FFFFFF" w:themeFill="background1"/>
            <w:vAlign w:val="center"/>
          </w:tcPr>
          <w:p w14:paraId="1C8ACE96" w14:textId="77777777" w:rsidR="0006533C" w:rsidRDefault="0006533C" w:rsidP="000E6987">
            <w:pPr>
              <w:pStyle w:val="Kommentartext"/>
              <w:spacing w:before="240" w:after="240"/>
              <w:jc w:val="center"/>
              <w:cnfStyle w:val="100000000000" w:firstRow="1" w:lastRow="0" w:firstColumn="0" w:lastColumn="0" w:oddVBand="0" w:evenVBand="0" w:oddHBand="0" w:evenHBand="0" w:firstRowFirstColumn="0" w:firstRowLastColumn="0" w:lastRowFirstColumn="0" w:lastRowLastColumn="0"/>
              <w:rPr>
                <w:ins w:id="903" w:author="Philipp Alexander Linden" w:date="2020-07-07T15:40:00Z"/>
                <w:b w:val="0"/>
                <w:bCs w:val="0"/>
                <w:caps w:val="0"/>
                <w:sz w:val="16"/>
                <w:szCs w:val="16"/>
                <w:lang w:val="en-US"/>
              </w:rPr>
            </w:pPr>
            <w:ins w:id="904" w:author="Philipp Alexander Linden" w:date="2020-07-07T15:40:00Z">
              <w:r>
                <w:rPr>
                  <w:b w:val="0"/>
                  <w:bCs w:val="0"/>
                  <w:caps w:val="0"/>
                  <w:sz w:val="16"/>
                  <w:szCs w:val="16"/>
                  <w:lang w:val="en-US"/>
                </w:rPr>
                <w:t>High supply</w:t>
              </w:r>
            </w:ins>
          </w:p>
        </w:tc>
        <w:tc>
          <w:tcPr>
            <w:tcW w:w="851" w:type="dxa"/>
            <w:tcBorders>
              <w:top w:val="single" w:sz="12" w:space="0" w:color="auto"/>
              <w:bottom w:val="single" w:sz="12" w:space="0" w:color="auto"/>
            </w:tcBorders>
            <w:shd w:val="clear" w:color="auto" w:fill="FFFFFF" w:themeFill="background1"/>
            <w:vAlign w:val="center"/>
          </w:tcPr>
          <w:p w14:paraId="1424004D" w14:textId="77777777" w:rsidR="0006533C" w:rsidRDefault="0006533C" w:rsidP="000E6987">
            <w:pPr>
              <w:pStyle w:val="Kommentartext"/>
              <w:spacing w:before="240" w:after="240"/>
              <w:jc w:val="center"/>
              <w:cnfStyle w:val="100000000000" w:firstRow="1" w:lastRow="0" w:firstColumn="0" w:lastColumn="0" w:oddVBand="0" w:evenVBand="0" w:oddHBand="0" w:evenHBand="0" w:firstRowFirstColumn="0" w:firstRowLastColumn="0" w:lastRowFirstColumn="0" w:lastRowLastColumn="0"/>
              <w:rPr>
                <w:ins w:id="905" w:author="Philipp Alexander Linden" w:date="2020-07-07T15:40:00Z"/>
                <w:b w:val="0"/>
                <w:bCs w:val="0"/>
                <w:caps w:val="0"/>
                <w:sz w:val="16"/>
                <w:szCs w:val="16"/>
                <w:lang w:val="en-US"/>
              </w:rPr>
            </w:pPr>
            <w:ins w:id="906" w:author="Philipp Alexander Linden" w:date="2020-07-07T15:40:00Z">
              <w:r>
                <w:rPr>
                  <w:b w:val="0"/>
                  <w:bCs w:val="0"/>
                  <w:caps w:val="0"/>
                  <w:sz w:val="16"/>
                  <w:szCs w:val="16"/>
                  <w:lang w:val="en-US"/>
                </w:rPr>
                <w:t>Low supply</w:t>
              </w:r>
            </w:ins>
          </w:p>
        </w:tc>
      </w:tr>
      <w:tr w:rsidR="0006533C" w:rsidRPr="006A56FF" w14:paraId="5A189476" w14:textId="77777777" w:rsidTr="000E6987">
        <w:trPr>
          <w:cnfStyle w:val="000000100000" w:firstRow="0" w:lastRow="0" w:firstColumn="0" w:lastColumn="0" w:oddVBand="0" w:evenVBand="0" w:oddHBand="1" w:evenHBand="0" w:firstRowFirstColumn="0" w:firstRowLastColumn="0" w:lastRowFirstColumn="0" w:lastRowLastColumn="0"/>
          <w:trHeight w:val="283"/>
          <w:ins w:id="907" w:author="Philipp Alexander Linden" w:date="2020-07-07T15:40:00Z"/>
        </w:trPr>
        <w:tc>
          <w:tcPr>
            <w:cnfStyle w:val="001000000000" w:firstRow="0" w:lastRow="0" w:firstColumn="1" w:lastColumn="0" w:oddVBand="0" w:evenVBand="0" w:oddHBand="0" w:evenHBand="0" w:firstRowFirstColumn="0" w:firstRowLastColumn="0" w:lastRowFirstColumn="0" w:lastRowLastColumn="0"/>
            <w:tcW w:w="851" w:type="dxa"/>
            <w:tcBorders>
              <w:top w:val="single" w:sz="12" w:space="0" w:color="auto"/>
              <w:bottom w:val="single" w:sz="4" w:space="0" w:color="auto"/>
            </w:tcBorders>
            <w:shd w:val="clear" w:color="auto" w:fill="FFFFFF" w:themeFill="background1"/>
            <w:vAlign w:val="center"/>
          </w:tcPr>
          <w:p w14:paraId="6F977DF3" w14:textId="77777777" w:rsidR="0006533C" w:rsidRPr="00D67B4C" w:rsidRDefault="0006533C" w:rsidP="000E6987">
            <w:pPr>
              <w:spacing w:before="240" w:after="240" w:line="276" w:lineRule="auto"/>
              <w:rPr>
                <w:ins w:id="908" w:author="Philipp Alexander Linden" w:date="2020-07-07T15:40:00Z"/>
                <w:b w:val="0"/>
                <w:bCs w:val="0"/>
                <w:caps w:val="0"/>
                <w:sz w:val="16"/>
                <w:szCs w:val="16"/>
                <w:lang w:val="en-US"/>
              </w:rPr>
            </w:pPr>
            <w:ins w:id="909" w:author="Philipp Alexander Linden" w:date="2020-07-07T15:40:00Z">
              <w:r w:rsidRPr="00D67B4C">
                <w:rPr>
                  <w:b w:val="0"/>
                  <w:bCs w:val="0"/>
                  <w:caps w:val="0"/>
                  <w:sz w:val="16"/>
                  <w:szCs w:val="16"/>
                  <w:lang w:val="en-US"/>
                </w:rPr>
                <w:t>Cluster comp</w:t>
              </w:r>
              <w:r>
                <w:rPr>
                  <w:b w:val="0"/>
                  <w:bCs w:val="0"/>
                  <w:caps w:val="0"/>
                  <w:sz w:val="16"/>
                  <w:szCs w:val="16"/>
                  <w:lang w:val="en-US"/>
                </w:rPr>
                <w:t>.</w:t>
              </w:r>
            </w:ins>
          </w:p>
        </w:tc>
        <w:tc>
          <w:tcPr>
            <w:tcW w:w="1134" w:type="dxa"/>
            <w:tcBorders>
              <w:top w:val="single" w:sz="12" w:space="0" w:color="auto"/>
              <w:bottom w:val="single" w:sz="4" w:space="0" w:color="auto"/>
            </w:tcBorders>
            <w:shd w:val="clear" w:color="auto" w:fill="FFFFFF" w:themeFill="background1"/>
            <w:vAlign w:val="center"/>
          </w:tcPr>
          <w:p w14:paraId="21C7B583" w14:textId="77777777" w:rsidR="0006533C" w:rsidRPr="00D67B4C" w:rsidRDefault="0006533C" w:rsidP="000E6987">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ins w:id="910" w:author="Philipp Alexander Linden" w:date="2020-07-07T15:40:00Z"/>
                <w:sz w:val="16"/>
                <w:szCs w:val="16"/>
                <w:lang w:val="en-US"/>
              </w:rPr>
            </w:pPr>
            <w:ins w:id="911" w:author="Philipp Alexander Linden" w:date="2020-07-07T15:40:00Z">
              <w:r>
                <w:rPr>
                  <w:sz w:val="16"/>
                  <w:szCs w:val="16"/>
                  <w:lang w:val="en-US"/>
                </w:rPr>
                <w:t>CZ, LV, PL</w:t>
              </w:r>
            </w:ins>
          </w:p>
        </w:tc>
        <w:tc>
          <w:tcPr>
            <w:tcW w:w="993" w:type="dxa"/>
            <w:tcBorders>
              <w:top w:val="single" w:sz="12" w:space="0" w:color="auto"/>
              <w:bottom w:val="single" w:sz="4" w:space="0" w:color="auto"/>
            </w:tcBorders>
            <w:shd w:val="clear" w:color="auto" w:fill="FFFFFF" w:themeFill="background1"/>
            <w:vAlign w:val="center"/>
          </w:tcPr>
          <w:p w14:paraId="058B1B2A" w14:textId="77777777" w:rsidR="0006533C" w:rsidRPr="00D67B4C" w:rsidRDefault="0006533C" w:rsidP="000E6987">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ins w:id="912" w:author="Philipp Alexander Linden" w:date="2020-07-07T15:40:00Z"/>
                <w:sz w:val="16"/>
                <w:szCs w:val="16"/>
                <w:lang w:val="en-US"/>
              </w:rPr>
            </w:pPr>
            <w:ins w:id="913" w:author="Philipp Alexander Linden" w:date="2020-07-07T15:40:00Z">
              <w:r>
                <w:rPr>
                  <w:sz w:val="16"/>
                  <w:szCs w:val="16"/>
                  <w:lang w:val="en-US"/>
                </w:rPr>
                <w:t>DE, FI</w:t>
              </w:r>
            </w:ins>
          </w:p>
        </w:tc>
        <w:tc>
          <w:tcPr>
            <w:tcW w:w="1134" w:type="dxa"/>
            <w:tcBorders>
              <w:top w:val="single" w:sz="12" w:space="0" w:color="auto"/>
              <w:bottom w:val="single" w:sz="4" w:space="0" w:color="auto"/>
            </w:tcBorders>
            <w:shd w:val="clear" w:color="auto" w:fill="FFFFFF" w:themeFill="background1"/>
            <w:vAlign w:val="center"/>
          </w:tcPr>
          <w:p w14:paraId="449DD30E" w14:textId="77777777" w:rsidR="0006533C" w:rsidRPr="00D67B4C" w:rsidRDefault="0006533C" w:rsidP="000E6987">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ins w:id="914" w:author="Philipp Alexander Linden" w:date="2020-07-07T15:40:00Z"/>
                <w:sz w:val="16"/>
                <w:szCs w:val="16"/>
                <w:lang w:val="en-US"/>
              </w:rPr>
            </w:pPr>
            <w:ins w:id="915" w:author="Philipp Alexander Linden" w:date="2020-07-07T15:40:00Z">
              <w:r>
                <w:rPr>
                  <w:sz w:val="16"/>
                  <w:szCs w:val="16"/>
                  <w:lang w:val="en-US"/>
                </w:rPr>
                <w:t>DK, IE, NO, SE, KR, JP</w:t>
              </w:r>
            </w:ins>
          </w:p>
        </w:tc>
        <w:tc>
          <w:tcPr>
            <w:tcW w:w="850" w:type="dxa"/>
            <w:tcBorders>
              <w:top w:val="single" w:sz="12" w:space="0" w:color="auto"/>
              <w:bottom w:val="single" w:sz="4" w:space="0" w:color="auto"/>
            </w:tcBorders>
            <w:shd w:val="clear" w:color="auto" w:fill="FFFFFF" w:themeFill="background1"/>
            <w:vAlign w:val="center"/>
          </w:tcPr>
          <w:p w14:paraId="75B68DC9" w14:textId="77777777" w:rsidR="0006533C" w:rsidRPr="00D67B4C" w:rsidRDefault="0006533C" w:rsidP="000E6987">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ins w:id="916" w:author="Philipp Alexander Linden" w:date="2020-07-07T15:40:00Z"/>
                <w:sz w:val="16"/>
                <w:szCs w:val="16"/>
                <w:lang w:val="en-US"/>
              </w:rPr>
            </w:pPr>
            <w:ins w:id="917" w:author="Philipp Alexander Linden" w:date="2020-07-07T15:40:00Z">
              <w:r>
                <w:rPr>
                  <w:sz w:val="16"/>
                  <w:szCs w:val="16"/>
                  <w:lang w:val="en-US"/>
                </w:rPr>
                <w:t>DK, IE, NO, SE</w:t>
              </w:r>
            </w:ins>
          </w:p>
        </w:tc>
        <w:tc>
          <w:tcPr>
            <w:tcW w:w="709" w:type="dxa"/>
            <w:tcBorders>
              <w:top w:val="single" w:sz="12" w:space="0" w:color="auto"/>
              <w:bottom w:val="single" w:sz="4" w:space="0" w:color="auto"/>
            </w:tcBorders>
            <w:shd w:val="clear" w:color="auto" w:fill="FFFFFF" w:themeFill="background1"/>
            <w:vAlign w:val="center"/>
          </w:tcPr>
          <w:p w14:paraId="776A3FB8" w14:textId="77777777" w:rsidR="0006533C" w:rsidRPr="00D67B4C" w:rsidRDefault="0006533C" w:rsidP="000E6987">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ins w:id="918" w:author="Philipp Alexander Linden" w:date="2020-07-07T15:40:00Z"/>
                <w:sz w:val="16"/>
                <w:szCs w:val="16"/>
                <w:lang w:val="en-US"/>
              </w:rPr>
            </w:pPr>
            <w:ins w:id="919" w:author="Philipp Alexander Linden" w:date="2020-07-07T15:40:00Z">
              <w:r>
                <w:rPr>
                  <w:sz w:val="16"/>
                  <w:szCs w:val="16"/>
                  <w:lang w:val="en-US"/>
                </w:rPr>
                <w:t>JP, KR</w:t>
              </w:r>
            </w:ins>
          </w:p>
        </w:tc>
        <w:tc>
          <w:tcPr>
            <w:tcW w:w="1134" w:type="dxa"/>
            <w:tcBorders>
              <w:top w:val="single" w:sz="12" w:space="0" w:color="auto"/>
              <w:bottom w:val="single" w:sz="4" w:space="0" w:color="auto"/>
            </w:tcBorders>
            <w:shd w:val="clear" w:color="auto" w:fill="FFFFFF" w:themeFill="background1"/>
            <w:vAlign w:val="center"/>
          </w:tcPr>
          <w:p w14:paraId="421B5EAB" w14:textId="77777777" w:rsidR="0006533C" w:rsidRPr="00832038" w:rsidRDefault="0006533C" w:rsidP="000E6987">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ins w:id="920" w:author="Philipp Alexander Linden" w:date="2020-07-07T15:40:00Z"/>
                <w:sz w:val="16"/>
                <w:szCs w:val="16"/>
              </w:rPr>
            </w:pPr>
            <w:ins w:id="921" w:author="Philipp Alexander Linden" w:date="2020-07-07T15:40:00Z">
              <w:r w:rsidRPr="00832038">
                <w:rPr>
                  <w:sz w:val="16"/>
                  <w:szCs w:val="16"/>
                </w:rPr>
                <w:t xml:space="preserve">AU, </w:t>
              </w:r>
              <w:r>
                <w:rPr>
                  <w:sz w:val="16"/>
                  <w:szCs w:val="16"/>
                </w:rPr>
                <w:t xml:space="preserve">BE, </w:t>
              </w:r>
              <w:r w:rsidRPr="00832038">
                <w:rPr>
                  <w:sz w:val="16"/>
                  <w:szCs w:val="16"/>
                </w:rPr>
                <w:t xml:space="preserve">CH, </w:t>
              </w:r>
              <w:r>
                <w:rPr>
                  <w:sz w:val="16"/>
                  <w:szCs w:val="16"/>
                </w:rPr>
                <w:t xml:space="preserve">EE, ES, IL, </w:t>
              </w:r>
              <w:r w:rsidRPr="00832038">
                <w:rPr>
                  <w:sz w:val="16"/>
                  <w:szCs w:val="16"/>
                </w:rPr>
                <w:t xml:space="preserve">LU, FR, </w:t>
              </w:r>
              <w:r>
                <w:rPr>
                  <w:sz w:val="16"/>
                  <w:szCs w:val="16"/>
                </w:rPr>
                <w:t xml:space="preserve">NL, NZ, </w:t>
              </w:r>
              <w:r w:rsidRPr="00832038">
                <w:rPr>
                  <w:sz w:val="16"/>
                  <w:szCs w:val="16"/>
                </w:rPr>
                <w:t>S</w:t>
              </w:r>
              <w:r>
                <w:rPr>
                  <w:sz w:val="16"/>
                  <w:szCs w:val="16"/>
                </w:rPr>
                <w:t>K</w:t>
              </w:r>
              <w:r w:rsidRPr="00832038">
                <w:rPr>
                  <w:sz w:val="16"/>
                  <w:szCs w:val="16"/>
                </w:rPr>
                <w:t>, S</w:t>
              </w:r>
              <w:r>
                <w:rPr>
                  <w:sz w:val="16"/>
                  <w:szCs w:val="16"/>
                </w:rPr>
                <w:t>I</w:t>
              </w:r>
              <w:r w:rsidRPr="00832038">
                <w:rPr>
                  <w:sz w:val="16"/>
                  <w:szCs w:val="16"/>
                </w:rPr>
                <w:t>,</w:t>
              </w:r>
              <w:r>
                <w:rPr>
                  <w:sz w:val="16"/>
                  <w:szCs w:val="16"/>
                </w:rPr>
                <w:t xml:space="preserve"> UK, US</w:t>
              </w:r>
            </w:ins>
          </w:p>
        </w:tc>
        <w:tc>
          <w:tcPr>
            <w:tcW w:w="850" w:type="dxa"/>
            <w:tcBorders>
              <w:top w:val="single" w:sz="12" w:space="0" w:color="auto"/>
              <w:bottom w:val="single" w:sz="4" w:space="0" w:color="auto"/>
            </w:tcBorders>
            <w:shd w:val="clear" w:color="auto" w:fill="FFFFFF" w:themeFill="background1"/>
            <w:vAlign w:val="center"/>
          </w:tcPr>
          <w:p w14:paraId="2F0BA475" w14:textId="77777777" w:rsidR="0006533C" w:rsidRPr="00832038" w:rsidRDefault="0006533C" w:rsidP="000E6987">
            <w:pPr>
              <w:pStyle w:val="Kommentartext"/>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ins w:id="922" w:author="Philipp Alexander Linden" w:date="2020-07-07T15:40:00Z"/>
                <w:sz w:val="16"/>
                <w:szCs w:val="16"/>
                <w:lang w:val="en-US"/>
              </w:rPr>
            </w:pPr>
            <w:ins w:id="923" w:author="Philipp Alexander Linden" w:date="2020-07-07T15:40:00Z">
              <w:r w:rsidRPr="00832038">
                <w:rPr>
                  <w:sz w:val="16"/>
                  <w:szCs w:val="16"/>
                  <w:lang w:val="en-US"/>
                </w:rPr>
                <w:t>AU, BE, CH, LU, NL, S</w:t>
              </w:r>
              <w:r>
                <w:rPr>
                  <w:sz w:val="16"/>
                  <w:szCs w:val="16"/>
                  <w:lang w:val="en-US"/>
                </w:rPr>
                <w:t>K, SI</w:t>
              </w:r>
            </w:ins>
          </w:p>
        </w:tc>
        <w:tc>
          <w:tcPr>
            <w:tcW w:w="851" w:type="dxa"/>
            <w:tcBorders>
              <w:top w:val="single" w:sz="12" w:space="0" w:color="auto"/>
              <w:bottom w:val="single" w:sz="4" w:space="0" w:color="auto"/>
            </w:tcBorders>
            <w:shd w:val="clear" w:color="auto" w:fill="FFFFFF" w:themeFill="background1"/>
            <w:vAlign w:val="center"/>
          </w:tcPr>
          <w:p w14:paraId="6CB0EA47" w14:textId="77777777" w:rsidR="0006533C" w:rsidRPr="00832038" w:rsidRDefault="0006533C" w:rsidP="000E6987">
            <w:pPr>
              <w:pStyle w:val="Kommentartext"/>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ins w:id="924" w:author="Philipp Alexander Linden" w:date="2020-07-07T15:40:00Z"/>
                <w:sz w:val="16"/>
                <w:szCs w:val="16"/>
              </w:rPr>
            </w:pPr>
            <w:ins w:id="925" w:author="Philipp Alexander Linden" w:date="2020-07-07T15:40:00Z">
              <w:r w:rsidRPr="00832038">
                <w:rPr>
                  <w:sz w:val="16"/>
                  <w:szCs w:val="16"/>
                </w:rPr>
                <w:t xml:space="preserve">EE, ES, FR, </w:t>
              </w:r>
              <w:proofErr w:type="gramStart"/>
              <w:r w:rsidRPr="00832038">
                <w:rPr>
                  <w:sz w:val="16"/>
                  <w:szCs w:val="16"/>
                </w:rPr>
                <w:t>IL,NZ</w:t>
              </w:r>
              <w:proofErr w:type="gramEnd"/>
              <w:r w:rsidRPr="00832038">
                <w:rPr>
                  <w:sz w:val="16"/>
                  <w:szCs w:val="16"/>
                </w:rPr>
                <w:t xml:space="preserve">, UK, US </w:t>
              </w:r>
            </w:ins>
          </w:p>
        </w:tc>
      </w:tr>
      <w:tr w:rsidR="0006533C" w:rsidRPr="006A56FF" w14:paraId="5DA4DE77" w14:textId="77777777" w:rsidTr="000E6987">
        <w:trPr>
          <w:trHeight w:val="283"/>
          <w:ins w:id="926" w:author="Philipp Alexander Linden" w:date="2020-07-07T15:40:00Z"/>
        </w:trPr>
        <w:tc>
          <w:tcPr>
            <w:cnfStyle w:val="001000000000" w:firstRow="0" w:lastRow="0" w:firstColumn="1" w:lastColumn="0" w:oddVBand="0" w:evenVBand="0" w:oddHBand="0" w:evenHBand="0" w:firstRowFirstColumn="0" w:firstRowLastColumn="0" w:lastRowFirstColumn="0" w:lastRowLastColumn="0"/>
            <w:tcW w:w="851" w:type="dxa"/>
            <w:tcBorders>
              <w:top w:val="single" w:sz="4" w:space="0" w:color="auto"/>
              <w:bottom w:val="single" w:sz="4" w:space="0" w:color="auto"/>
            </w:tcBorders>
            <w:shd w:val="clear" w:color="auto" w:fill="FFFFFF" w:themeFill="background1"/>
            <w:vAlign w:val="center"/>
          </w:tcPr>
          <w:p w14:paraId="7C0457A4" w14:textId="77777777" w:rsidR="0006533C" w:rsidRPr="00D67B4C" w:rsidRDefault="0006533C" w:rsidP="000E6987">
            <w:pPr>
              <w:spacing w:line="276" w:lineRule="auto"/>
              <w:rPr>
                <w:ins w:id="927" w:author="Philipp Alexander Linden" w:date="2020-07-07T15:40:00Z"/>
                <w:b w:val="0"/>
                <w:bCs w:val="0"/>
                <w:caps w:val="0"/>
                <w:sz w:val="16"/>
                <w:szCs w:val="16"/>
                <w:lang w:val="en-US"/>
              </w:rPr>
            </w:pPr>
            <w:ins w:id="928" w:author="Philipp Alexander Linden" w:date="2020-07-07T15:40:00Z">
              <w:r w:rsidRPr="00D67B4C">
                <w:rPr>
                  <w:b w:val="0"/>
                  <w:bCs w:val="0"/>
                  <w:caps w:val="0"/>
                  <w:sz w:val="16"/>
                  <w:szCs w:val="16"/>
                  <w:lang w:val="en-US"/>
                </w:rPr>
                <w:t xml:space="preserve">Cluster </w:t>
              </w:r>
              <w:r>
                <w:rPr>
                  <w:b w:val="0"/>
                  <w:bCs w:val="0"/>
                  <w:caps w:val="0"/>
                  <w:sz w:val="16"/>
                  <w:szCs w:val="16"/>
                  <w:lang w:val="en-US"/>
                </w:rPr>
                <w:t>s</w:t>
              </w:r>
              <w:r w:rsidRPr="00D67B4C">
                <w:rPr>
                  <w:b w:val="0"/>
                  <w:bCs w:val="0"/>
                  <w:caps w:val="0"/>
                  <w:sz w:val="16"/>
                  <w:szCs w:val="16"/>
                  <w:lang w:val="en-US"/>
                </w:rPr>
                <w:t>ize</w:t>
              </w:r>
            </w:ins>
          </w:p>
        </w:tc>
        <w:tc>
          <w:tcPr>
            <w:tcW w:w="1134" w:type="dxa"/>
            <w:tcBorders>
              <w:top w:val="single" w:sz="4" w:space="0" w:color="auto"/>
              <w:bottom w:val="single" w:sz="4" w:space="0" w:color="auto"/>
            </w:tcBorders>
            <w:shd w:val="clear" w:color="auto" w:fill="FFFFFF" w:themeFill="background1"/>
            <w:vAlign w:val="center"/>
          </w:tcPr>
          <w:p w14:paraId="4DA33A8B" w14:textId="77777777" w:rsidR="0006533C" w:rsidRPr="00D67B4C" w:rsidRDefault="0006533C" w:rsidP="000E6987">
            <w:pPr>
              <w:jc w:val="center"/>
              <w:cnfStyle w:val="000000000000" w:firstRow="0" w:lastRow="0" w:firstColumn="0" w:lastColumn="0" w:oddVBand="0" w:evenVBand="0" w:oddHBand="0" w:evenHBand="0" w:firstRowFirstColumn="0" w:firstRowLastColumn="0" w:lastRowFirstColumn="0" w:lastRowLastColumn="0"/>
              <w:rPr>
                <w:ins w:id="929" w:author="Philipp Alexander Linden" w:date="2020-07-07T15:40:00Z"/>
                <w:sz w:val="16"/>
                <w:szCs w:val="16"/>
                <w:lang w:val="en-US"/>
              </w:rPr>
            </w:pPr>
            <w:ins w:id="930" w:author="Philipp Alexander Linden" w:date="2020-07-07T15:40:00Z">
              <w:r>
                <w:rPr>
                  <w:sz w:val="16"/>
                  <w:szCs w:val="16"/>
                  <w:lang w:val="en-US"/>
                </w:rPr>
                <w:t>3</w:t>
              </w:r>
            </w:ins>
          </w:p>
        </w:tc>
        <w:tc>
          <w:tcPr>
            <w:tcW w:w="993" w:type="dxa"/>
            <w:tcBorders>
              <w:top w:val="single" w:sz="4" w:space="0" w:color="auto"/>
              <w:bottom w:val="single" w:sz="4" w:space="0" w:color="auto"/>
            </w:tcBorders>
            <w:shd w:val="clear" w:color="auto" w:fill="FFFFFF" w:themeFill="background1"/>
            <w:vAlign w:val="center"/>
          </w:tcPr>
          <w:p w14:paraId="0A09CC07" w14:textId="77777777" w:rsidR="0006533C" w:rsidRPr="00D67B4C" w:rsidRDefault="0006533C" w:rsidP="000E6987">
            <w:pPr>
              <w:jc w:val="center"/>
              <w:cnfStyle w:val="000000000000" w:firstRow="0" w:lastRow="0" w:firstColumn="0" w:lastColumn="0" w:oddVBand="0" w:evenVBand="0" w:oddHBand="0" w:evenHBand="0" w:firstRowFirstColumn="0" w:firstRowLastColumn="0" w:lastRowFirstColumn="0" w:lastRowLastColumn="0"/>
              <w:rPr>
                <w:ins w:id="931" w:author="Philipp Alexander Linden" w:date="2020-07-07T15:40:00Z"/>
                <w:sz w:val="16"/>
                <w:szCs w:val="16"/>
                <w:lang w:val="en-US"/>
              </w:rPr>
            </w:pPr>
            <w:ins w:id="932" w:author="Philipp Alexander Linden" w:date="2020-07-07T15:40:00Z">
              <w:r>
                <w:rPr>
                  <w:sz w:val="16"/>
                  <w:szCs w:val="16"/>
                  <w:lang w:val="en-US"/>
                </w:rPr>
                <w:t>2</w:t>
              </w:r>
            </w:ins>
          </w:p>
        </w:tc>
        <w:tc>
          <w:tcPr>
            <w:tcW w:w="1134" w:type="dxa"/>
            <w:tcBorders>
              <w:top w:val="single" w:sz="4" w:space="0" w:color="auto"/>
              <w:bottom w:val="single" w:sz="4" w:space="0" w:color="auto"/>
            </w:tcBorders>
            <w:shd w:val="clear" w:color="auto" w:fill="FFFFFF" w:themeFill="background1"/>
            <w:vAlign w:val="center"/>
          </w:tcPr>
          <w:p w14:paraId="34E4E0BD" w14:textId="77777777" w:rsidR="0006533C" w:rsidRPr="00D67B4C" w:rsidRDefault="0006533C" w:rsidP="000E6987">
            <w:pPr>
              <w:jc w:val="center"/>
              <w:cnfStyle w:val="000000000000" w:firstRow="0" w:lastRow="0" w:firstColumn="0" w:lastColumn="0" w:oddVBand="0" w:evenVBand="0" w:oddHBand="0" w:evenHBand="0" w:firstRowFirstColumn="0" w:firstRowLastColumn="0" w:lastRowFirstColumn="0" w:lastRowLastColumn="0"/>
              <w:rPr>
                <w:ins w:id="933" w:author="Philipp Alexander Linden" w:date="2020-07-07T15:40:00Z"/>
                <w:sz w:val="16"/>
                <w:szCs w:val="16"/>
                <w:lang w:val="en-US"/>
              </w:rPr>
            </w:pPr>
            <w:ins w:id="934" w:author="Philipp Alexander Linden" w:date="2020-07-07T15:40:00Z">
              <w:r>
                <w:rPr>
                  <w:sz w:val="16"/>
                  <w:szCs w:val="16"/>
                  <w:lang w:val="en-US"/>
                </w:rPr>
                <w:t>6</w:t>
              </w:r>
            </w:ins>
          </w:p>
        </w:tc>
        <w:tc>
          <w:tcPr>
            <w:tcW w:w="850" w:type="dxa"/>
            <w:tcBorders>
              <w:top w:val="single" w:sz="4" w:space="0" w:color="auto"/>
              <w:bottom w:val="single" w:sz="4" w:space="0" w:color="auto"/>
            </w:tcBorders>
            <w:shd w:val="clear" w:color="auto" w:fill="FFFFFF" w:themeFill="background1"/>
            <w:vAlign w:val="center"/>
          </w:tcPr>
          <w:p w14:paraId="4B8E9557" w14:textId="77777777" w:rsidR="0006533C" w:rsidRPr="00D67B4C" w:rsidRDefault="0006533C" w:rsidP="000E6987">
            <w:pPr>
              <w:jc w:val="center"/>
              <w:cnfStyle w:val="000000000000" w:firstRow="0" w:lastRow="0" w:firstColumn="0" w:lastColumn="0" w:oddVBand="0" w:evenVBand="0" w:oddHBand="0" w:evenHBand="0" w:firstRowFirstColumn="0" w:firstRowLastColumn="0" w:lastRowFirstColumn="0" w:lastRowLastColumn="0"/>
              <w:rPr>
                <w:ins w:id="935" w:author="Philipp Alexander Linden" w:date="2020-07-07T15:40:00Z"/>
                <w:sz w:val="16"/>
                <w:szCs w:val="16"/>
                <w:lang w:val="en-US"/>
              </w:rPr>
            </w:pPr>
            <w:ins w:id="936" w:author="Philipp Alexander Linden" w:date="2020-07-07T15:40:00Z">
              <w:r>
                <w:rPr>
                  <w:sz w:val="16"/>
                  <w:szCs w:val="16"/>
                  <w:lang w:val="en-US"/>
                </w:rPr>
                <w:t>4</w:t>
              </w:r>
            </w:ins>
          </w:p>
        </w:tc>
        <w:tc>
          <w:tcPr>
            <w:tcW w:w="709" w:type="dxa"/>
            <w:tcBorders>
              <w:top w:val="single" w:sz="4" w:space="0" w:color="auto"/>
              <w:bottom w:val="single" w:sz="4" w:space="0" w:color="auto"/>
            </w:tcBorders>
            <w:shd w:val="clear" w:color="auto" w:fill="FFFFFF" w:themeFill="background1"/>
            <w:vAlign w:val="center"/>
          </w:tcPr>
          <w:p w14:paraId="38040CEA" w14:textId="77777777" w:rsidR="0006533C" w:rsidRPr="00D67B4C" w:rsidRDefault="0006533C" w:rsidP="000E6987">
            <w:pPr>
              <w:jc w:val="center"/>
              <w:cnfStyle w:val="000000000000" w:firstRow="0" w:lastRow="0" w:firstColumn="0" w:lastColumn="0" w:oddVBand="0" w:evenVBand="0" w:oddHBand="0" w:evenHBand="0" w:firstRowFirstColumn="0" w:firstRowLastColumn="0" w:lastRowFirstColumn="0" w:lastRowLastColumn="0"/>
              <w:rPr>
                <w:ins w:id="937" w:author="Philipp Alexander Linden" w:date="2020-07-07T15:40:00Z"/>
                <w:sz w:val="16"/>
                <w:szCs w:val="16"/>
                <w:lang w:val="en-US"/>
              </w:rPr>
            </w:pPr>
            <w:ins w:id="938" w:author="Philipp Alexander Linden" w:date="2020-07-07T15:40:00Z">
              <w:r w:rsidRPr="00D67B4C">
                <w:rPr>
                  <w:sz w:val="16"/>
                  <w:szCs w:val="16"/>
                  <w:lang w:val="en-US"/>
                </w:rPr>
                <w:t>2</w:t>
              </w:r>
            </w:ins>
          </w:p>
        </w:tc>
        <w:tc>
          <w:tcPr>
            <w:tcW w:w="1134" w:type="dxa"/>
            <w:tcBorders>
              <w:top w:val="single" w:sz="4" w:space="0" w:color="auto"/>
              <w:bottom w:val="single" w:sz="4" w:space="0" w:color="auto"/>
            </w:tcBorders>
            <w:shd w:val="clear" w:color="auto" w:fill="FFFFFF" w:themeFill="background1"/>
            <w:vAlign w:val="center"/>
          </w:tcPr>
          <w:p w14:paraId="0E702C7A" w14:textId="77777777" w:rsidR="0006533C" w:rsidRPr="00D67B4C" w:rsidRDefault="0006533C" w:rsidP="000E6987">
            <w:pPr>
              <w:jc w:val="center"/>
              <w:cnfStyle w:val="000000000000" w:firstRow="0" w:lastRow="0" w:firstColumn="0" w:lastColumn="0" w:oddVBand="0" w:evenVBand="0" w:oddHBand="0" w:evenHBand="0" w:firstRowFirstColumn="0" w:firstRowLastColumn="0" w:lastRowFirstColumn="0" w:lastRowLastColumn="0"/>
              <w:rPr>
                <w:ins w:id="939" w:author="Philipp Alexander Linden" w:date="2020-07-07T15:40:00Z"/>
                <w:sz w:val="16"/>
                <w:szCs w:val="16"/>
                <w:lang w:val="en-US"/>
              </w:rPr>
            </w:pPr>
            <w:ins w:id="940" w:author="Philipp Alexander Linden" w:date="2020-07-07T15:40:00Z">
              <w:r>
                <w:rPr>
                  <w:sz w:val="16"/>
                  <w:szCs w:val="16"/>
                  <w:lang w:val="en-US"/>
                </w:rPr>
                <w:t>14</w:t>
              </w:r>
            </w:ins>
          </w:p>
        </w:tc>
        <w:tc>
          <w:tcPr>
            <w:tcW w:w="850" w:type="dxa"/>
            <w:tcBorders>
              <w:top w:val="single" w:sz="4" w:space="0" w:color="auto"/>
              <w:bottom w:val="single" w:sz="4" w:space="0" w:color="auto"/>
            </w:tcBorders>
            <w:shd w:val="clear" w:color="auto" w:fill="FFFFFF" w:themeFill="background1"/>
            <w:vAlign w:val="center"/>
          </w:tcPr>
          <w:p w14:paraId="0066F208" w14:textId="77777777" w:rsidR="0006533C" w:rsidRPr="00D67B4C" w:rsidRDefault="0006533C" w:rsidP="000E6987">
            <w:pPr>
              <w:jc w:val="center"/>
              <w:cnfStyle w:val="000000000000" w:firstRow="0" w:lastRow="0" w:firstColumn="0" w:lastColumn="0" w:oddVBand="0" w:evenVBand="0" w:oddHBand="0" w:evenHBand="0" w:firstRowFirstColumn="0" w:firstRowLastColumn="0" w:lastRowFirstColumn="0" w:lastRowLastColumn="0"/>
              <w:rPr>
                <w:ins w:id="941" w:author="Philipp Alexander Linden" w:date="2020-07-07T15:40:00Z"/>
                <w:sz w:val="16"/>
                <w:szCs w:val="16"/>
                <w:lang w:val="en-US"/>
              </w:rPr>
            </w:pPr>
            <w:ins w:id="942" w:author="Philipp Alexander Linden" w:date="2020-07-07T15:40:00Z">
              <w:r>
                <w:rPr>
                  <w:sz w:val="16"/>
                  <w:szCs w:val="16"/>
                  <w:lang w:val="en-US"/>
                </w:rPr>
                <w:t>7</w:t>
              </w:r>
            </w:ins>
          </w:p>
        </w:tc>
        <w:tc>
          <w:tcPr>
            <w:tcW w:w="851" w:type="dxa"/>
            <w:tcBorders>
              <w:top w:val="single" w:sz="4" w:space="0" w:color="auto"/>
              <w:bottom w:val="single" w:sz="4" w:space="0" w:color="auto"/>
            </w:tcBorders>
            <w:shd w:val="clear" w:color="auto" w:fill="FFFFFF" w:themeFill="background1"/>
            <w:vAlign w:val="center"/>
          </w:tcPr>
          <w:p w14:paraId="085FC8BE" w14:textId="77777777" w:rsidR="0006533C" w:rsidRPr="00D67B4C" w:rsidRDefault="0006533C" w:rsidP="000E6987">
            <w:pPr>
              <w:jc w:val="center"/>
              <w:cnfStyle w:val="000000000000" w:firstRow="0" w:lastRow="0" w:firstColumn="0" w:lastColumn="0" w:oddVBand="0" w:evenVBand="0" w:oddHBand="0" w:evenHBand="0" w:firstRowFirstColumn="0" w:firstRowLastColumn="0" w:lastRowFirstColumn="0" w:lastRowLastColumn="0"/>
              <w:rPr>
                <w:ins w:id="943" w:author="Philipp Alexander Linden" w:date="2020-07-07T15:40:00Z"/>
                <w:sz w:val="16"/>
                <w:szCs w:val="16"/>
                <w:lang w:val="en-US"/>
              </w:rPr>
            </w:pPr>
            <w:ins w:id="944" w:author="Philipp Alexander Linden" w:date="2020-07-07T15:40:00Z">
              <w:r>
                <w:rPr>
                  <w:sz w:val="16"/>
                  <w:szCs w:val="16"/>
                  <w:lang w:val="en-US"/>
                </w:rPr>
                <w:t>7</w:t>
              </w:r>
            </w:ins>
          </w:p>
        </w:tc>
      </w:tr>
      <w:tr w:rsidR="0006533C" w:rsidRPr="006A56FF" w14:paraId="4BDC3CB3" w14:textId="77777777" w:rsidTr="000E6987">
        <w:trPr>
          <w:cnfStyle w:val="000000100000" w:firstRow="0" w:lastRow="0" w:firstColumn="0" w:lastColumn="0" w:oddVBand="0" w:evenVBand="0" w:oddHBand="1" w:evenHBand="0" w:firstRowFirstColumn="0" w:firstRowLastColumn="0" w:lastRowFirstColumn="0" w:lastRowLastColumn="0"/>
          <w:trHeight w:val="283"/>
          <w:ins w:id="945" w:author="Philipp Alexander Linden" w:date="2020-07-07T15:40:00Z"/>
        </w:trPr>
        <w:tc>
          <w:tcPr>
            <w:cnfStyle w:val="001000000000" w:firstRow="0" w:lastRow="0" w:firstColumn="1" w:lastColumn="0" w:oddVBand="0" w:evenVBand="0" w:oddHBand="0" w:evenHBand="0" w:firstRowFirstColumn="0" w:firstRowLastColumn="0" w:lastRowFirstColumn="0" w:lastRowLastColumn="0"/>
            <w:tcW w:w="851" w:type="dxa"/>
            <w:tcBorders>
              <w:top w:val="single" w:sz="4" w:space="0" w:color="auto"/>
            </w:tcBorders>
            <w:shd w:val="clear" w:color="auto" w:fill="FFFFFF" w:themeFill="background1"/>
            <w:vAlign w:val="center"/>
          </w:tcPr>
          <w:p w14:paraId="18F7615A" w14:textId="77777777" w:rsidR="0006533C" w:rsidRPr="00D67B4C" w:rsidRDefault="0006533C" w:rsidP="000E6987">
            <w:pPr>
              <w:spacing w:line="276" w:lineRule="auto"/>
              <w:rPr>
                <w:ins w:id="946" w:author="Philipp Alexander Linden" w:date="2020-07-07T15:40:00Z"/>
                <w:b w:val="0"/>
                <w:bCs w:val="0"/>
                <w:caps w:val="0"/>
                <w:sz w:val="16"/>
                <w:szCs w:val="16"/>
                <w:lang w:val="en-US"/>
              </w:rPr>
            </w:pPr>
            <w:ins w:id="947" w:author="Philipp Alexander Linden" w:date="2020-07-07T15:40:00Z">
              <w:r w:rsidRPr="00D67B4C">
                <w:rPr>
                  <w:b w:val="0"/>
                  <w:bCs w:val="0"/>
                  <w:caps w:val="0"/>
                  <w:sz w:val="16"/>
                  <w:szCs w:val="16"/>
                  <w:lang w:val="en-US"/>
                </w:rPr>
                <w:t>EXPND</w:t>
              </w:r>
            </w:ins>
          </w:p>
        </w:tc>
        <w:tc>
          <w:tcPr>
            <w:tcW w:w="1134" w:type="dxa"/>
            <w:tcBorders>
              <w:top w:val="single" w:sz="4" w:space="0" w:color="auto"/>
            </w:tcBorders>
            <w:shd w:val="clear" w:color="auto" w:fill="FFFFFF" w:themeFill="background1"/>
            <w:vAlign w:val="center"/>
          </w:tcPr>
          <w:p w14:paraId="655E73FD" w14:textId="77777777" w:rsidR="0006533C" w:rsidRPr="00FC18FA" w:rsidRDefault="0006533C" w:rsidP="000E6987">
            <w:pPr>
              <w:jc w:val="center"/>
              <w:cnfStyle w:val="000000100000" w:firstRow="0" w:lastRow="0" w:firstColumn="0" w:lastColumn="0" w:oddVBand="0" w:evenVBand="0" w:oddHBand="1" w:evenHBand="0" w:firstRowFirstColumn="0" w:firstRowLastColumn="0" w:lastRowFirstColumn="0" w:lastRowLastColumn="0"/>
              <w:rPr>
                <w:ins w:id="948" w:author="Philipp Alexander Linden" w:date="2020-07-07T15:40:00Z"/>
                <w:sz w:val="16"/>
                <w:szCs w:val="16"/>
              </w:rPr>
            </w:pPr>
            <w:ins w:id="949" w:author="Philipp Alexander Linden" w:date="2020-07-07T15:40:00Z">
              <w:r>
                <w:rPr>
                  <w:sz w:val="16"/>
                  <w:szCs w:val="16"/>
                  <w:lang w:val="en-US"/>
                </w:rPr>
                <w:t>161.82</w:t>
              </w:r>
            </w:ins>
          </w:p>
        </w:tc>
        <w:tc>
          <w:tcPr>
            <w:tcW w:w="993" w:type="dxa"/>
            <w:tcBorders>
              <w:top w:val="single" w:sz="4" w:space="0" w:color="auto"/>
            </w:tcBorders>
            <w:shd w:val="clear" w:color="auto" w:fill="FFFFFF" w:themeFill="background1"/>
            <w:vAlign w:val="center"/>
          </w:tcPr>
          <w:p w14:paraId="739496E2" w14:textId="77777777" w:rsidR="0006533C" w:rsidRPr="00D67B4C" w:rsidRDefault="0006533C" w:rsidP="000E6987">
            <w:pPr>
              <w:jc w:val="center"/>
              <w:cnfStyle w:val="000000100000" w:firstRow="0" w:lastRow="0" w:firstColumn="0" w:lastColumn="0" w:oddVBand="0" w:evenVBand="0" w:oddHBand="1" w:evenHBand="0" w:firstRowFirstColumn="0" w:firstRowLastColumn="0" w:lastRowFirstColumn="0" w:lastRowLastColumn="0"/>
              <w:rPr>
                <w:ins w:id="950" w:author="Philipp Alexander Linden" w:date="2020-07-07T15:40:00Z"/>
                <w:sz w:val="16"/>
                <w:szCs w:val="16"/>
                <w:lang w:val="en-US"/>
              </w:rPr>
            </w:pPr>
            <w:ins w:id="951" w:author="Philipp Alexander Linden" w:date="2020-07-07T15:40:00Z">
              <w:r>
                <w:rPr>
                  <w:sz w:val="16"/>
                  <w:szCs w:val="16"/>
                  <w:lang w:val="en-US"/>
                </w:rPr>
                <w:t>811.33</w:t>
              </w:r>
            </w:ins>
          </w:p>
        </w:tc>
        <w:tc>
          <w:tcPr>
            <w:tcW w:w="1134" w:type="dxa"/>
            <w:tcBorders>
              <w:top w:val="single" w:sz="4" w:space="0" w:color="auto"/>
            </w:tcBorders>
            <w:shd w:val="clear" w:color="auto" w:fill="FFFFFF" w:themeFill="background1"/>
            <w:vAlign w:val="center"/>
          </w:tcPr>
          <w:p w14:paraId="266D6479" w14:textId="77777777" w:rsidR="0006533C" w:rsidRPr="00D67B4C" w:rsidRDefault="0006533C" w:rsidP="000E6987">
            <w:pPr>
              <w:jc w:val="center"/>
              <w:cnfStyle w:val="000000100000" w:firstRow="0" w:lastRow="0" w:firstColumn="0" w:lastColumn="0" w:oddVBand="0" w:evenVBand="0" w:oddHBand="1" w:evenHBand="0" w:firstRowFirstColumn="0" w:firstRowLastColumn="0" w:lastRowFirstColumn="0" w:lastRowLastColumn="0"/>
              <w:rPr>
                <w:ins w:id="952" w:author="Philipp Alexander Linden" w:date="2020-07-07T15:40:00Z"/>
                <w:sz w:val="16"/>
                <w:szCs w:val="16"/>
                <w:lang w:val="en-US"/>
              </w:rPr>
            </w:pPr>
            <w:ins w:id="953" w:author="Philipp Alexander Linden" w:date="2020-07-07T15:40:00Z">
              <w:r>
                <w:rPr>
                  <w:sz w:val="16"/>
                  <w:szCs w:val="16"/>
                  <w:lang w:val="en-US"/>
                </w:rPr>
                <w:t>1114.09</w:t>
              </w:r>
            </w:ins>
          </w:p>
        </w:tc>
        <w:tc>
          <w:tcPr>
            <w:tcW w:w="850" w:type="dxa"/>
            <w:tcBorders>
              <w:top w:val="single" w:sz="4" w:space="0" w:color="auto"/>
            </w:tcBorders>
            <w:shd w:val="clear" w:color="auto" w:fill="FFFFFF" w:themeFill="background1"/>
            <w:vAlign w:val="center"/>
          </w:tcPr>
          <w:p w14:paraId="4DB43FE9" w14:textId="77777777" w:rsidR="0006533C" w:rsidRPr="00D67B4C" w:rsidRDefault="0006533C" w:rsidP="000E6987">
            <w:pPr>
              <w:jc w:val="center"/>
              <w:cnfStyle w:val="000000100000" w:firstRow="0" w:lastRow="0" w:firstColumn="0" w:lastColumn="0" w:oddVBand="0" w:evenVBand="0" w:oddHBand="1" w:evenHBand="0" w:firstRowFirstColumn="0" w:firstRowLastColumn="0" w:lastRowFirstColumn="0" w:lastRowLastColumn="0"/>
              <w:rPr>
                <w:ins w:id="954" w:author="Philipp Alexander Linden" w:date="2020-07-07T15:40:00Z"/>
                <w:sz w:val="16"/>
                <w:szCs w:val="16"/>
                <w:lang w:val="en-US"/>
              </w:rPr>
            </w:pPr>
            <w:ins w:id="955" w:author="Philipp Alexander Linden" w:date="2020-07-07T15:40:00Z">
              <w:r>
                <w:rPr>
                  <w:sz w:val="16"/>
                  <w:szCs w:val="16"/>
                  <w:lang w:val="en-US"/>
                </w:rPr>
                <w:t>1369.15</w:t>
              </w:r>
            </w:ins>
          </w:p>
        </w:tc>
        <w:tc>
          <w:tcPr>
            <w:tcW w:w="709" w:type="dxa"/>
            <w:tcBorders>
              <w:top w:val="single" w:sz="4" w:space="0" w:color="auto"/>
            </w:tcBorders>
            <w:shd w:val="clear" w:color="auto" w:fill="FFFFFF" w:themeFill="background1"/>
            <w:vAlign w:val="center"/>
          </w:tcPr>
          <w:p w14:paraId="1704B233" w14:textId="77777777" w:rsidR="0006533C" w:rsidRPr="00D67B4C" w:rsidRDefault="0006533C" w:rsidP="000E6987">
            <w:pPr>
              <w:jc w:val="center"/>
              <w:cnfStyle w:val="000000100000" w:firstRow="0" w:lastRow="0" w:firstColumn="0" w:lastColumn="0" w:oddVBand="0" w:evenVBand="0" w:oddHBand="1" w:evenHBand="0" w:firstRowFirstColumn="0" w:firstRowLastColumn="0" w:lastRowFirstColumn="0" w:lastRowLastColumn="0"/>
              <w:rPr>
                <w:ins w:id="956" w:author="Philipp Alexander Linden" w:date="2020-07-07T15:40:00Z"/>
                <w:sz w:val="16"/>
                <w:szCs w:val="16"/>
                <w:lang w:val="en-US"/>
              </w:rPr>
            </w:pPr>
            <w:ins w:id="957" w:author="Philipp Alexander Linden" w:date="2020-07-07T15:40:00Z">
              <w:r>
                <w:rPr>
                  <w:sz w:val="16"/>
                  <w:szCs w:val="16"/>
                  <w:lang w:val="en-US"/>
                </w:rPr>
                <w:t>603.97</w:t>
              </w:r>
            </w:ins>
          </w:p>
        </w:tc>
        <w:tc>
          <w:tcPr>
            <w:tcW w:w="1134" w:type="dxa"/>
            <w:tcBorders>
              <w:top w:val="single" w:sz="4" w:space="0" w:color="auto"/>
            </w:tcBorders>
            <w:shd w:val="clear" w:color="auto" w:fill="FFFFFF" w:themeFill="background1"/>
            <w:vAlign w:val="center"/>
          </w:tcPr>
          <w:p w14:paraId="2A351F3A" w14:textId="77777777" w:rsidR="0006533C" w:rsidRPr="00D67B4C" w:rsidRDefault="0006533C" w:rsidP="000E6987">
            <w:pPr>
              <w:jc w:val="center"/>
              <w:cnfStyle w:val="000000100000" w:firstRow="0" w:lastRow="0" w:firstColumn="0" w:lastColumn="0" w:oddVBand="0" w:evenVBand="0" w:oddHBand="1" w:evenHBand="0" w:firstRowFirstColumn="0" w:firstRowLastColumn="0" w:lastRowFirstColumn="0" w:lastRowLastColumn="0"/>
              <w:rPr>
                <w:ins w:id="958" w:author="Philipp Alexander Linden" w:date="2020-07-07T15:40:00Z"/>
                <w:sz w:val="16"/>
                <w:szCs w:val="16"/>
                <w:lang w:val="en-US"/>
              </w:rPr>
            </w:pPr>
            <w:ins w:id="959" w:author="Philipp Alexander Linden" w:date="2020-07-07T15:40:00Z">
              <w:r>
                <w:rPr>
                  <w:sz w:val="16"/>
                  <w:szCs w:val="16"/>
                  <w:lang w:val="en-US"/>
                </w:rPr>
                <w:t>639.61</w:t>
              </w:r>
            </w:ins>
          </w:p>
        </w:tc>
        <w:tc>
          <w:tcPr>
            <w:tcW w:w="850" w:type="dxa"/>
            <w:tcBorders>
              <w:top w:val="single" w:sz="4" w:space="0" w:color="auto"/>
            </w:tcBorders>
            <w:shd w:val="clear" w:color="auto" w:fill="FFFFFF" w:themeFill="background1"/>
            <w:vAlign w:val="center"/>
          </w:tcPr>
          <w:p w14:paraId="52FBBF99" w14:textId="77777777" w:rsidR="0006533C" w:rsidRPr="00D67B4C" w:rsidRDefault="0006533C" w:rsidP="000E6987">
            <w:pPr>
              <w:jc w:val="center"/>
              <w:cnfStyle w:val="000000100000" w:firstRow="0" w:lastRow="0" w:firstColumn="0" w:lastColumn="0" w:oddVBand="0" w:evenVBand="0" w:oddHBand="1" w:evenHBand="0" w:firstRowFirstColumn="0" w:firstRowLastColumn="0" w:lastRowFirstColumn="0" w:lastRowLastColumn="0"/>
              <w:rPr>
                <w:ins w:id="960" w:author="Philipp Alexander Linden" w:date="2020-07-07T15:40:00Z"/>
                <w:sz w:val="16"/>
                <w:szCs w:val="16"/>
                <w:lang w:val="en-US"/>
              </w:rPr>
            </w:pPr>
            <w:ins w:id="961" w:author="Philipp Alexander Linden" w:date="2020-07-07T15:40:00Z">
              <w:r>
                <w:rPr>
                  <w:sz w:val="16"/>
                  <w:szCs w:val="16"/>
                  <w:lang w:val="en-US"/>
                </w:rPr>
                <w:t>819.81</w:t>
              </w:r>
            </w:ins>
          </w:p>
        </w:tc>
        <w:tc>
          <w:tcPr>
            <w:tcW w:w="851" w:type="dxa"/>
            <w:tcBorders>
              <w:top w:val="single" w:sz="4" w:space="0" w:color="auto"/>
            </w:tcBorders>
            <w:shd w:val="clear" w:color="auto" w:fill="FFFFFF" w:themeFill="background1"/>
            <w:vAlign w:val="center"/>
          </w:tcPr>
          <w:p w14:paraId="1EF22E05" w14:textId="77777777" w:rsidR="0006533C" w:rsidRPr="00D67B4C" w:rsidRDefault="0006533C" w:rsidP="000E6987">
            <w:pPr>
              <w:jc w:val="center"/>
              <w:cnfStyle w:val="000000100000" w:firstRow="0" w:lastRow="0" w:firstColumn="0" w:lastColumn="0" w:oddVBand="0" w:evenVBand="0" w:oddHBand="1" w:evenHBand="0" w:firstRowFirstColumn="0" w:firstRowLastColumn="0" w:lastRowFirstColumn="0" w:lastRowLastColumn="0"/>
              <w:rPr>
                <w:ins w:id="962" w:author="Philipp Alexander Linden" w:date="2020-07-07T15:40:00Z"/>
                <w:sz w:val="16"/>
                <w:szCs w:val="16"/>
                <w:lang w:val="en-US"/>
              </w:rPr>
            </w:pPr>
            <w:ins w:id="963" w:author="Philipp Alexander Linden" w:date="2020-07-07T15:40:00Z">
              <w:r>
                <w:rPr>
                  <w:sz w:val="16"/>
                  <w:szCs w:val="16"/>
                  <w:lang w:val="en-US"/>
                </w:rPr>
                <w:t>459.42</w:t>
              </w:r>
            </w:ins>
          </w:p>
        </w:tc>
      </w:tr>
      <w:tr w:rsidR="0006533C" w:rsidRPr="006A56FF" w14:paraId="3F9D7844" w14:textId="77777777" w:rsidTr="000E6987">
        <w:trPr>
          <w:trHeight w:val="283"/>
          <w:ins w:id="964" w:author="Philipp Alexander Linden" w:date="2020-07-07T15:40:00Z"/>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vAlign w:val="center"/>
          </w:tcPr>
          <w:p w14:paraId="5B11726C" w14:textId="77777777" w:rsidR="0006533C" w:rsidRPr="00D67B4C" w:rsidRDefault="0006533C" w:rsidP="000E6987">
            <w:pPr>
              <w:spacing w:line="276" w:lineRule="auto"/>
              <w:rPr>
                <w:ins w:id="965" w:author="Philipp Alexander Linden" w:date="2020-07-07T15:40:00Z"/>
                <w:b w:val="0"/>
                <w:bCs w:val="0"/>
                <w:caps w:val="0"/>
                <w:sz w:val="16"/>
                <w:szCs w:val="16"/>
                <w:lang w:val="en-US"/>
              </w:rPr>
            </w:pPr>
            <w:ins w:id="966" w:author="Philipp Alexander Linden" w:date="2020-07-07T15:40:00Z">
              <w:r>
                <w:rPr>
                  <w:b w:val="0"/>
                  <w:bCs w:val="0"/>
                  <w:caps w:val="0"/>
                  <w:sz w:val="16"/>
                  <w:szCs w:val="16"/>
                  <w:lang w:val="en-US"/>
                </w:rPr>
                <w:t>BEDS</w:t>
              </w:r>
            </w:ins>
          </w:p>
        </w:tc>
        <w:tc>
          <w:tcPr>
            <w:tcW w:w="1134" w:type="dxa"/>
            <w:shd w:val="clear" w:color="auto" w:fill="FFFFFF" w:themeFill="background1"/>
            <w:vAlign w:val="center"/>
          </w:tcPr>
          <w:p w14:paraId="475F7971" w14:textId="77777777" w:rsidR="0006533C" w:rsidRPr="00D67B4C" w:rsidRDefault="0006533C" w:rsidP="000E6987">
            <w:pPr>
              <w:jc w:val="center"/>
              <w:cnfStyle w:val="000000000000" w:firstRow="0" w:lastRow="0" w:firstColumn="0" w:lastColumn="0" w:oddVBand="0" w:evenVBand="0" w:oddHBand="0" w:evenHBand="0" w:firstRowFirstColumn="0" w:firstRowLastColumn="0" w:lastRowFirstColumn="0" w:lastRowLastColumn="0"/>
              <w:rPr>
                <w:ins w:id="967" w:author="Philipp Alexander Linden" w:date="2020-07-07T15:40:00Z"/>
                <w:sz w:val="16"/>
                <w:szCs w:val="16"/>
                <w:lang w:val="en-US"/>
              </w:rPr>
            </w:pPr>
            <w:ins w:id="968" w:author="Philipp Alexander Linden" w:date="2020-07-07T15:40:00Z">
              <w:r>
                <w:rPr>
                  <w:sz w:val="16"/>
                  <w:szCs w:val="16"/>
                  <w:lang w:val="en-US"/>
                </w:rPr>
                <w:t>21.76</w:t>
              </w:r>
            </w:ins>
          </w:p>
        </w:tc>
        <w:tc>
          <w:tcPr>
            <w:tcW w:w="993" w:type="dxa"/>
            <w:shd w:val="clear" w:color="auto" w:fill="FFFFFF" w:themeFill="background1"/>
            <w:vAlign w:val="center"/>
          </w:tcPr>
          <w:p w14:paraId="34C2C695" w14:textId="77777777" w:rsidR="0006533C" w:rsidRPr="00D67B4C" w:rsidRDefault="0006533C" w:rsidP="000E6987">
            <w:pPr>
              <w:jc w:val="center"/>
              <w:cnfStyle w:val="000000000000" w:firstRow="0" w:lastRow="0" w:firstColumn="0" w:lastColumn="0" w:oddVBand="0" w:evenVBand="0" w:oddHBand="0" w:evenHBand="0" w:firstRowFirstColumn="0" w:firstRowLastColumn="0" w:lastRowFirstColumn="0" w:lastRowLastColumn="0"/>
              <w:rPr>
                <w:ins w:id="969" w:author="Philipp Alexander Linden" w:date="2020-07-07T15:40:00Z"/>
                <w:sz w:val="16"/>
                <w:szCs w:val="16"/>
                <w:lang w:val="en-US"/>
              </w:rPr>
            </w:pPr>
            <w:ins w:id="970" w:author="Philipp Alexander Linden" w:date="2020-07-07T15:40:00Z">
              <w:r>
                <w:rPr>
                  <w:sz w:val="16"/>
                  <w:szCs w:val="16"/>
                  <w:lang w:val="en-US"/>
                </w:rPr>
                <w:t>56.33</w:t>
              </w:r>
            </w:ins>
          </w:p>
        </w:tc>
        <w:tc>
          <w:tcPr>
            <w:tcW w:w="1134" w:type="dxa"/>
            <w:shd w:val="clear" w:color="auto" w:fill="FFFFFF" w:themeFill="background1"/>
            <w:vAlign w:val="center"/>
          </w:tcPr>
          <w:p w14:paraId="2F491680" w14:textId="77777777" w:rsidR="0006533C" w:rsidRPr="00D67B4C" w:rsidRDefault="0006533C" w:rsidP="000E6987">
            <w:pPr>
              <w:jc w:val="center"/>
              <w:cnfStyle w:val="000000000000" w:firstRow="0" w:lastRow="0" w:firstColumn="0" w:lastColumn="0" w:oddVBand="0" w:evenVBand="0" w:oddHBand="0" w:evenHBand="0" w:firstRowFirstColumn="0" w:firstRowLastColumn="0" w:lastRowFirstColumn="0" w:lastRowLastColumn="0"/>
              <w:rPr>
                <w:ins w:id="971" w:author="Philipp Alexander Linden" w:date="2020-07-07T15:40:00Z"/>
                <w:sz w:val="16"/>
                <w:szCs w:val="16"/>
                <w:lang w:val="en-US"/>
              </w:rPr>
            </w:pPr>
            <w:ins w:id="972" w:author="Philipp Alexander Linden" w:date="2020-07-07T15:40:00Z">
              <w:r>
                <w:rPr>
                  <w:sz w:val="16"/>
                  <w:szCs w:val="16"/>
                  <w:lang w:val="en-US"/>
                </w:rPr>
                <w:t>43.57</w:t>
              </w:r>
            </w:ins>
          </w:p>
        </w:tc>
        <w:tc>
          <w:tcPr>
            <w:tcW w:w="850" w:type="dxa"/>
            <w:shd w:val="clear" w:color="auto" w:fill="FFFFFF" w:themeFill="background1"/>
            <w:vAlign w:val="center"/>
          </w:tcPr>
          <w:p w14:paraId="21F0F435" w14:textId="77777777" w:rsidR="0006533C" w:rsidRPr="00D67B4C" w:rsidRDefault="0006533C" w:rsidP="000E6987">
            <w:pPr>
              <w:jc w:val="center"/>
              <w:cnfStyle w:val="000000000000" w:firstRow="0" w:lastRow="0" w:firstColumn="0" w:lastColumn="0" w:oddVBand="0" w:evenVBand="0" w:oddHBand="0" w:evenHBand="0" w:firstRowFirstColumn="0" w:firstRowLastColumn="0" w:lastRowFirstColumn="0" w:lastRowLastColumn="0"/>
              <w:rPr>
                <w:ins w:id="973" w:author="Philipp Alexander Linden" w:date="2020-07-07T15:40:00Z"/>
                <w:sz w:val="16"/>
                <w:szCs w:val="16"/>
                <w:lang w:val="en-US"/>
              </w:rPr>
            </w:pPr>
            <w:ins w:id="974" w:author="Philipp Alexander Linden" w:date="2020-07-07T15:40:00Z">
              <w:r>
                <w:rPr>
                  <w:sz w:val="16"/>
                  <w:szCs w:val="16"/>
                  <w:lang w:val="en-US"/>
                </w:rPr>
                <w:t>53.21</w:t>
              </w:r>
            </w:ins>
          </w:p>
        </w:tc>
        <w:tc>
          <w:tcPr>
            <w:tcW w:w="709" w:type="dxa"/>
            <w:shd w:val="clear" w:color="auto" w:fill="FFFFFF" w:themeFill="background1"/>
            <w:vAlign w:val="center"/>
          </w:tcPr>
          <w:p w14:paraId="33D56893" w14:textId="77777777" w:rsidR="0006533C" w:rsidRPr="00D67B4C" w:rsidRDefault="0006533C" w:rsidP="000E6987">
            <w:pPr>
              <w:jc w:val="center"/>
              <w:cnfStyle w:val="000000000000" w:firstRow="0" w:lastRow="0" w:firstColumn="0" w:lastColumn="0" w:oddVBand="0" w:evenVBand="0" w:oddHBand="0" w:evenHBand="0" w:firstRowFirstColumn="0" w:firstRowLastColumn="0" w:lastRowFirstColumn="0" w:lastRowLastColumn="0"/>
              <w:rPr>
                <w:ins w:id="975" w:author="Philipp Alexander Linden" w:date="2020-07-07T15:40:00Z"/>
                <w:sz w:val="16"/>
                <w:szCs w:val="16"/>
                <w:lang w:val="en-US"/>
              </w:rPr>
            </w:pPr>
            <w:ins w:id="976" w:author="Philipp Alexander Linden" w:date="2020-07-07T15:40:00Z">
              <w:r>
                <w:rPr>
                  <w:sz w:val="16"/>
                  <w:szCs w:val="16"/>
                  <w:lang w:val="en-US"/>
                </w:rPr>
                <w:t>24.28</w:t>
              </w:r>
            </w:ins>
          </w:p>
        </w:tc>
        <w:tc>
          <w:tcPr>
            <w:tcW w:w="1134" w:type="dxa"/>
            <w:shd w:val="clear" w:color="auto" w:fill="FFFFFF" w:themeFill="background1"/>
            <w:vAlign w:val="center"/>
          </w:tcPr>
          <w:p w14:paraId="1D19A8A5" w14:textId="77777777" w:rsidR="0006533C" w:rsidRPr="00D67B4C" w:rsidRDefault="0006533C" w:rsidP="000E6987">
            <w:pPr>
              <w:jc w:val="center"/>
              <w:cnfStyle w:val="000000000000" w:firstRow="0" w:lastRow="0" w:firstColumn="0" w:lastColumn="0" w:oddVBand="0" w:evenVBand="0" w:oddHBand="0" w:evenHBand="0" w:firstRowFirstColumn="0" w:firstRowLastColumn="0" w:lastRowFirstColumn="0" w:lastRowLastColumn="0"/>
              <w:rPr>
                <w:ins w:id="977" w:author="Philipp Alexander Linden" w:date="2020-07-07T15:40:00Z"/>
                <w:sz w:val="16"/>
                <w:szCs w:val="16"/>
                <w:lang w:val="en-US"/>
              </w:rPr>
            </w:pPr>
            <w:ins w:id="978" w:author="Philipp Alexander Linden" w:date="2020-07-07T15:40:00Z">
              <w:r>
                <w:rPr>
                  <w:sz w:val="16"/>
                  <w:szCs w:val="16"/>
                  <w:lang w:val="en-US"/>
                </w:rPr>
                <w:t>53.85</w:t>
              </w:r>
            </w:ins>
          </w:p>
        </w:tc>
        <w:tc>
          <w:tcPr>
            <w:tcW w:w="850" w:type="dxa"/>
            <w:shd w:val="clear" w:color="auto" w:fill="FFFFFF" w:themeFill="background1"/>
            <w:vAlign w:val="center"/>
          </w:tcPr>
          <w:p w14:paraId="7C67823A" w14:textId="77777777" w:rsidR="0006533C" w:rsidRPr="00D67B4C" w:rsidRDefault="0006533C" w:rsidP="000E6987">
            <w:pPr>
              <w:jc w:val="center"/>
              <w:cnfStyle w:val="000000000000" w:firstRow="0" w:lastRow="0" w:firstColumn="0" w:lastColumn="0" w:oddVBand="0" w:evenVBand="0" w:oddHBand="0" w:evenHBand="0" w:firstRowFirstColumn="0" w:firstRowLastColumn="0" w:lastRowFirstColumn="0" w:lastRowLastColumn="0"/>
              <w:rPr>
                <w:ins w:id="979" w:author="Philipp Alexander Linden" w:date="2020-07-07T15:40:00Z"/>
                <w:sz w:val="16"/>
                <w:szCs w:val="16"/>
                <w:lang w:val="en-US"/>
              </w:rPr>
            </w:pPr>
            <w:ins w:id="980" w:author="Philipp Alexander Linden" w:date="2020-07-07T15:40:00Z">
              <w:r>
                <w:rPr>
                  <w:sz w:val="16"/>
                  <w:szCs w:val="16"/>
                  <w:lang w:val="en-US"/>
                </w:rPr>
                <w:t>64.28</w:t>
              </w:r>
            </w:ins>
          </w:p>
        </w:tc>
        <w:tc>
          <w:tcPr>
            <w:tcW w:w="851" w:type="dxa"/>
            <w:shd w:val="clear" w:color="auto" w:fill="FFFFFF" w:themeFill="background1"/>
            <w:vAlign w:val="center"/>
          </w:tcPr>
          <w:p w14:paraId="29FBE56E" w14:textId="77777777" w:rsidR="0006533C" w:rsidRPr="00D67B4C" w:rsidRDefault="0006533C" w:rsidP="000E6987">
            <w:pPr>
              <w:jc w:val="center"/>
              <w:cnfStyle w:val="000000000000" w:firstRow="0" w:lastRow="0" w:firstColumn="0" w:lastColumn="0" w:oddVBand="0" w:evenVBand="0" w:oddHBand="0" w:evenHBand="0" w:firstRowFirstColumn="0" w:firstRowLastColumn="0" w:lastRowFirstColumn="0" w:lastRowLastColumn="0"/>
              <w:rPr>
                <w:ins w:id="981" w:author="Philipp Alexander Linden" w:date="2020-07-07T15:40:00Z"/>
                <w:sz w:val="16"/>
                <w:szCs w:val="16"/>
                <w:lang w:val="en-US"/>
              </w:rPr>
            </w:pPr>
            <w:ins w:id="982" w:author="Philipp Alexander Linden" w:date="2020-07-07T15:40:00Z">
              <w:r>
                <w:rPr>
                  <w:sz w:val="16"/>
                  <w:szCs w:val="16"/>
                  <w:lang w:val="en-US"/>
                </w:rPr>
                <w:t>43.43</w:t>
              </w:r>
            </w:ins>
          </w:p>
        </w:tc>
      </w:tr>
      <w:tr w:rsidR="0006533C" w:rsidRPr="006A56FF" w14:paraId="378F8C82" w14:textId="77777777" w:rsidTr="000E6987">
        <w:trPr>
          <w:cnfStyle w:val="000000100000" w:firstRow="0" w:lastRow="0" w:firstColumn="0" w:lastColumn="0" w:oddVBand="0" w:evenVBand="0" w:oddHBand="1" w:evenHBand="0" w:firstRowFirstColumn="0" w:firstRowLastColumn="0" w:lastRowFirstColumn="0" w:lastRowLastColumn="0"/>
          <w:trHeight w:val="283"/>
          <w:ins w:id="983" w:author="Philipp Alexander Linden" w:date="2020-07-07T15:40:00Z"/>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vAlign w:val="center"/>
          </w:tcPr>
          <w:p w14:paraId="171B913D" w14:textId="77777777" w:rsidR="0006533C" w:rsidRPr="00D67B4C" w:rsidRDefault="0006533C" w:rsidP="000E6987">
            <w:pPr>
              <w:spacing w:line="276" w:lineRule="auto"/>
              <w:rPr>
                <w:ins w:id="984" w:author="Philipp Alexander Linden" w:date="2020-07-07T15:40:00Z"/>
                <w:b w:val="0"/>
                <w:bCs w:val="0"/>
                <w:caps w:val="0"/>
                <w:sz w:val="16"/>
                <w:szCs w:val="16"/>
                <w:lang w:val="en-US"/>
              </w:rPr>
            </w:pPr>
            <w:ins w:id="985" w:author="Philipp Alexander Linden" w:date="2020-07-07T15:40:00Z">
              <w:r w:rsidRPr="00D67B4C">
                <w:rPr>
                  <w:b w:val="0"/>
                  <w:bCs w:val="0"/>
                  <w:caps w:val="0"/>
                  <w:sz w:val="16"/>
                  <w:szCs w:val="16"/>
                  <w:lang w:val="en-US"/>
                </w:rPr>
                <w:t>RCPT</w:t>
              </w:r>
              <w:r>
                <w:rPr>
                  <w:b w:val="0"/>
                  <w:bCs w:val="0"/>
                  <w:caps w:val="0"/>
                  <w:sz w:val="16"/>
                  <w:szCs w:val="16"/>
                  <w:lang w:val="en-US"/>
                </w:rPr>
                <w:t>IN</w:t>
              </w:r>
            </w:ins>
          </w:p>
        </w:tc>
        <w:tc>
          <w:tcPr>
            <w:tcW w:w="1134" w:type="dxa"/>
            <w:shd w:val="clear" w:color="auto" w:fill="FFFFFF" w:themeFill="background1"/>
            <w:vAlign w:val="center"/>
          </w:tcPr>
          <w:p w14:paraId="179F7E0C" w14:textId="77777777" w:rsidR="0006533C" w:rsidRPr="00D67B4C" w:rsidRDefault="0006533C" w:rsidP="000E6987">
            <w:pPr>
              <w:jc w:val="center"/>
              <w:cnfStyle w:val="000000100000" w:firstRow="0" w:lastRow="0" w:firstColumn="0" w:lastColumn="0" w:oddVBand="0" w:evenVBand="0" w:oddHBand="1" w:evenHBand="0" w:firstRowFirstColumn="0" w:firstRowLastColumn="0" w:lastRowFirstColumn="0" w:lastRowLastColumn="0"/>
              <w:rPr>
                <w:ins w:id="986" w:author="Philipp Alexander Linden" w:date="2020-07-07T15:40:00Z"/>
                <w:sz w:val="16"/>
                <w:szCs w:val="16"/>
                <w:lang w:val="en-US"/>
              </w:rPr>
            </w:pPr>
            <w:ins w:id="987" w:author="Philipp Alexander Linden" w:date="2020-07-07T15:40:00Z">
              <w:r>
                <w:rPr>
                  <w:sz w:val="16"/>
                  <w:szCs w:val="16"/>
                  <w:lang w:val="en-US"/>
                </w:rPr>
                <w:t>1.18</w:t>
              </w:r>
            </w:ins>
          </w:p>
        </w:tc>
        <w:tc>
          <w:tcPr>
            <w:tcW w:w="993" w:type="dxa"/>
            <w:shd w:val="clear" w:color="auto" w:fill="FFFFFF" w:themeFill="background1"/>
            <w:vAlign w:val="center"/>
          </w:tcPr>
          <w:p w14:paraId="5CB33E44" w14:textId="77777777" w:rsidR="0006533C" w:rsidRPr="00D67B4C" w:rsidRDefault="0006533C" w:rsidP="000E6987">
            <w:pPr>
              <w:jc w:val="center"/>
              <w:cnfStyle w:val="000000100000" w:firstRow="0" w:lastRow="0" w:firstColumn="0" w:lastColumn="0" w:oddVBand="0" w:evenVBand="0" w:oddHBand="1" w:evenHBand="0" w:firstRowFirstColumn="0" w:firstRowLastColumn="0" w:lastRowFirstColumn="0" w:lastRowLastColumn="0"/>
              <w:rPr>
                <w:ins w:id="988" w:author="Philipp Alexander Linden" w:date="2020-07-07T15:40:00Z"/>
                <w:sz w:val="16"/>
                <w:szCs w:val="16"/>
                <w:lang w:val="en-US"/>
              </w:rPr>
            </w:pPr>
            <w:ins w:id="989" w:author="Philipp Alexander Linden" w:date="2020-07-07T15:40:00Z">
              <w:r>
                <w:rPr>
                  <w:sz w:val="16"/>
                  <w:szCs w:val="16"/>
                  <w:lang w:val="en-US"/>
                </w:rPr>
                <w:t>4.4</w:t>
              </w:r>
            </w:ins>
          </w:p>
        </w:tc>
        <w:tc>
          <w:tcPr>
            <w:tcW w:w="1134" w:type="dxa"/>
            <w:shd w:val="clear" w:color="auto" w:fill="FFFFFF" w:themeFill="background1"/>
            <w:vAlign w:val="center"/>
          </w:tcPr>
          <w:p w14:paraId="6368A179" w14:textId="77777777" w:rsidR="0006533C" w:rsidRPr="00D67B4C" w:rsidRDefault="0006533C" w:rsidP="000E6987">
            <w:pPr>
              <w:jc w:val="center"/>
              <w:cnfStyle w:val="000000100000" w:firstRow="0" w:lastRow="0" w:firstColumn="0" w:lastColumn="0" w:oddVBand="0" w:evenVBand="0" w:oddHBand="1" w:evenHBand="0" w:firstRowFirstColumn="0" w:firstRowLastColumn="0" w:lastRowFirstColumn="0" w:lastRowLastColumn="0"/>
              <w:rPr>
                <w:ins w:id="990" w:author="Philipp Alexander Linden" w:date="2020-07-07T15:40:00Z"/>
                <w:sz w:val="16"/>
                <w:szCs w:val="16"/>
                <w:lang w:val="en-US"/>
              </w:rPr>
            </w:pPr>
            <w:ins w:id="991" w:author="Philipp Alexander Linden" w:date="2020-07-07T15:40:00Z">
              <w:r>
                <w:rPr>
                  <w:sz w:val="16"/>
                  <w:szCs w:val="16"/>
                  <w:lang w:val="en-US"/>
                </w:rPr>
                <w:t>3.65</w:t>
              </w:r>
            </w:ins>
          </w:p>
        </w:tc>
        <w:tc>
          <w:tcPr>
            <w:tcW w:w="850" w:type="dxa"/>
            <w:shd w:val="clear" w:color="auto" w:fill="FFFFFF" w:themeFill="background1"/>
            <w:vAlign w:val="center"/>
          </w:tcPr>
          <w:p w14:paraId="400798F1" w14:textId="77777777" w:rsidR="0006533C" w:rsidRPr="00D67B4C" w:rsidRDefault="0006533C" w:rsidP="000E6987">
            <w:pPr>
              <w:jc w:val="center"/>
              <w:cnfStyle w:val="000000100000" w:firstRow="0" w:lastRow="0" w:firstColumn="0" w:lastColumn="0" w:oddVBand="0" w:evenVBand="0" w:oddHBand="1" w:evenHBand="0" w:firstRowFirstColumn="0" w:firstRowLastColumn="0" w:lastRowFirstColumn="0" w:lastRowLastColumn="0"/>
              <w:rPr>
                <w:ins w:id="992" w:author="Philipp Alexander Linden" w:date="2020-07-07T15:40:00Z"/>
                <w:sz w:val="16"/>
                <w:szCs w:val="16"/>
                <w:lang w:val="en-US"/>
              </w:rPr>
            </w:pPr>
            <w:ins w:id="993" w:author="Philipp Alexander Linden" w:date="2020-07-07T15:40:00Z">
              <w:r>
                <w:rPr>
                  <w:sz w:val="16"/>
                  <w:szCs w:val="16"/>
                  <w:lang w:val="en-US"/>
                </w:rPr>
                <w:t>4.16</w:t>
              </w:r>
            </w:ins>
          </w:p>
        </w:tc>
        <w:tc>
          <w:tcPr>
            <w:tcW w:w="709" w:type="dxa"/>
            <w:shd w:val="clear" w:color="auto" w:fill="FFFFFF" w:themeFill="background1"/>
            <w:vAlign w:val="center"/>
          </w:tcPr>
          <w:p w14:paraId="7E83244C" w14:textId="77777777" w:rsidR="0006533C" w:rsidRPr="00D67B4C" w:rsidRDefault="0006533C" w:rsidP="000E6987">
            <w:pPr>
              <w:jc w:val="center"/>
              <w:cnfStyle w:val="000000100000" w:firstRow="0" w:lastRow="0" w:firstColumn="0" w:lastColumn="0" w:oddVBand="0" w:evenVBand="0" w:oddHBand="1" w:evenHBand="0" w:firstRowFirstColumn="0" w:firstRowLastColumn="0" w:lastRowFirstColumn="0" w:lastRowLastColumn="0"/>
              <w:rPr>
                <w:ins w:id="994" w:author="Philipp Alexander Linden" w:date="2020-07-07T15:40:00Z"/>
                <w:sz w:val="16"/>
                <w:szCs w:val="16"/>
                <w:lang w:val="en-US"/>
              </w:rPr>
            </w:pPr>
            <w:ins w:id="995" w:author="Philipp Alexander Linden" w:date="2020-07-07T15:40:00Z">
              <w:r>
                <w:rPr>
                  <w:sz w:val="16"/>
                  <w:szCs w:val="16"/>
                  <w:lang w:val="en-US"/>
                </w:rPr>
                <w:t>2.63</w:t>
              </w:r>
            </w:ins>
          </w:p>
        </w:tc>
        <w:tc>
          <w:tcPr>
            <w:tcW w:w="1134" w:type="dxa"/>
            <w:shd w:val="clear" w:color="auto" w:fill="FFFFFF" w:themeFill="background1"/>
            <w:vAlign w:val="center"/>
          </w:tcPr>
          <w:p w14:paraId="08147425" w14:textId="77777777" w:rsidR="0006533C" w:rsidRPr="00D67B4C" w:rsidRDefault="0006533C" w:rsidP="000E6987">
            <w:pPr>
              <w:jc w:val="center"/>
              <w:cnfStyle w:val="000000100000" w:firstRow="0" w:lastRow="0" w:firstColumn="0" w:lastColumn="0" w:oddVBand="0" w:evenVBand="0" w:oddHBand="1" w:evenHBand="0" w:firstRowFirstColumn="0" w:firstRowLastColumn="0" w:lastRowFirstColumn="0" w:lastRowLastColumn="0"/>
              <w:rPr>
                <w:ins w:id="996" w:author="Philipp Alexander Linden" w:date="2020-07-07T15:40:00Z"/>
                <w:sz w:val="16"/>
                <w:szCs w:val="16"/>
                <w:lang w:val="en-US"/>
              </w:rPr>
            </w:pPr>
            <w:ins w:id="997" w:author="Philipp Alexander Linden" w:date="2020-07-07T15:40:00Z">
              <w:r>
                <w:rPr>
                  <w:sz w:val="16"/>
                  <w:szCs w:val="16"/>
                  <w:lang w:val="en-US"/>
                </w:rPr>
                <w:t>4.49</w:t>
              </w:r>
            </w:ins>
          </w:p>
        </w:tc>
        <w:tc>
          <w:tcPr>
            <w:tcW w:w="850" w:type="dxa"/>
            <w:shd w:val="clear" w:color="auto" w:fill="FFFFFF" w:themeFill="background1"/>
            <w:vAlign w:val="center"/>
          </w:tcPr>
          <w:p w14:paraId="13B85EB9" w14:textId="77777777" w:rsidR="0006533C" w:rsidRPr="00D67B4C" w:rsidRDefault="0006533C" w:rsidP="000E6987">
            <w:pPr>
              <w:jc w:val="center"/>
              <w:cnfStyle w:val="000000100000" w:firstRow="0" w:lastRow="0" w:firstColumn="0" w:lastColumn="0" w:oddVBand="0" w:evenVBand="0" w:oddHBand="1" w:evenHBand="0" w:firstRowFirstColumn="0" w:firstRowLastColumn="0" w:lastRowFirstColumn="0" w:lastRowLastColumn="0"/>
              <w:rPr>
                <w:ins w:id="998" w:author="Philipp Alexander Linden" w:date="2020-07-07T15:40:00Z"/>
                <w:sz w:val="16"/>
                <w:szCs w:val="16"/>
                <w:lang w:val="en-US"/>
              </w:rPr>
            </w:pPr>
            <w:ins w:id="999" w:author="Philipp Alexander Linden" w:date="2020-07-07T15:40:00Z">
              <w:r>
                <w:rPr>
                  <w:sz w:val="16"/>
                  <w:szCs w:val="16"/>
                  <w:lang w:val="en-US"/>
                </w:rPr>
                <w:t>5.51</w:t>
              </w:r>
            </w:ins>
          </w:p>
        </w:tc>
        <w:tc>
          <w:tcPr>
            <w:tcW w:w="851" w:type="dxa"/>
            <w:shd w:val="clear" w:color="auto" w:fill="FFFFFF" w:themeFill="background1"/>
            <w:vAlign w:val="center"/>
          </w:tcPr>
          <w:p w14:paraId="2316AA4A" w14:textId="77777777" w:rsidR="0006533C" w:rsidRPr="00D67B4C" w:rsidRDefault="0006533C" w:rsidP="000E6987">
            <w:pPr>
              <w:jc w:val="center"/>
              <w:cnfStyle w:val="000000100000" w:firstRow="0" w:lastRow="0" w:firstColumn="0" w:lastColumn="0" w:oddVBand="0" w:evenVBand="0" w:oddHBand="1" w:evenHBand="0" w:firstRowFirstColumn="0" w:firstRowLastColumn="0" w:lastRowFirstColumn="0" w:lastRowLastColumn="0"/>
              <w:rPr>
                <w:ins w:id="1000" w:author="Philipp Alexander Linden" w:date="2020-07-07T15:40:00Z"/>
                <w:sz w:val="16"/>
                <w:szCs w:val="16"/>
                <w:lang w:val="en-US"/>
              </w:rPr>
            </w:pPr>
            <w:ins w:id="1001" w:author="Philipp Alexander Linden" w:date="2020-07-07T15:40:00Z">
              <w:r>
                <w:rPr>
                  <w:sz w:val="16"/>
                  <w:szCs w:val="16"/>
                  <w:lang w:val="en-US"/>
                </w:rPr>
                <w:t>3.46</w:t>
              </w:r>
            </w:ins>
          </w:p>
        </w:tc>
      </w:tr>
      <w:tr w:rsidR="0006533C" w:rsidRPr="006A56FF" w14:paraId="2E52B65E" w14:textId="77777777" w:rsidTr="000E6987">
        <w:trPr>
          <w:trHeight w:val="283"/>
          <w:ins w:id="1002" w:author="Philipp Alexander Linden" w:date="2020-07-07T15:40:00Z"/>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vAlign w:val="center"/>
          </w:tcPr>
          <w:p w14:paraId="190E36D6" w14:textId="77777777" w:rsidR="0006533C" w:rsidRPr="00D67B4C" w:rsidRDefault="0006533C" w:rsidP="000E6987">
            <w:pPr>
              <w:spacing w:line="276" w:lineRule="auto"/>
              <w:rPr>
                <w:ins w:id="1003" w:author="Philipp Alexander Linden" w:date="2020-07-07T15:40:00Z"/>
                <w:b w:val="0"/>
                <w:bCs w:val="0"/>
                <w:caps w:val="0"/>
                <w:sz w:val="16"/>
                <w:szCs w:val="16"/>
                <w:lang w:val="en-US"/>
              </w:rPr>
            </w:pPr>
            <w:ins w:id="1004" w:author="Philipp Alexander Linden" w:date="2020-07-07T15:40:00Z">
              <w:r w:rsidRPr="00D67B4C">
                <w:rPr>
                  <w:b w:val="0"/>
                  <w:bCs w:val="0"/>
                  <w:caps w:val="0"/>
                  <w:sz w:val="16"/>
                  <w:szCs w:val="16"/>
                  <w:lang w:val="en-US"/>
                </w:rPr>
                <w:t>PEXPND</w:t>
              </w:r>
            </w:ins>
          </w:p>
        </w:tc>
        <w:tc>
          <w:tcPr>
            <w:tcW w:w="1134" w:type="dxa"/>
            <w:shd w:val="clear" w:color="auto" w:fill="FFFFFF" w:themeFill="background1"/>
            <w:vAlign w:val="center"/>
          </w:tcPr>
          <w:p w14:paraId="515A80E4" w14:textId="77777777" w:rsidR="0006533C" w:rsidRPr="00D67B4C" w:rsidRDefault="0006533C" w:rsidP="000E6987">
            <w:pPr>
              <w:jc w:val="center"/>
              <w:cnfStyle w:val="000000000000" w:firstRow="0" w:lastRow="0" w:firstColumn="0" w:lastColumn="0" w:oddVBand="0" w:evenVBand="0" w:oddHBand="0" w:evenHBand="0" w:firstRowFirstColumn="0" w:firstRowLastColumn="0" w:lastRowFirstColumn="0" w:lastRowLastColumn="0"/>
              <w:rPr>
                <w:ins w:id="1005" w:author="Philipp Alexander Linden" w:date="2020-07-07T15:40:00Z"/>
                <w:sz w:val="16"/>
                <w:szCs w:val="16"/>
                <w:lang w:val="en-US"/>
              </w:rPr>
            </w:pPr>
            <w:ins w:id="1006" w:author="Philipp Alexander Linden" w:date="2020-07-07T15:40:00Z">
              <w:r>
                <w:rPr>
                  <w:sz w:val="16"/>
                  <w:szCs w:val="16"/>
                  <w:lang w:val="en-US"/>
                </w:rPr>
                <w:t>5.77</w:t>
              </w:r>
            </w:ins>
          </w:p>
        </w:tc>
        <w:tc>
          <w:tcPr>
            <w:tcW w:w="993" w:type="dxa"/>
            <w:shd w:val="clear" w:color="auto" w:fill="FFFFFF" w:themeFill="background1"/>
            <w:vAlign w:val="center"/>
          </w:tcPr>
          <w:p w14:paraId="180F79CE" w14:textId="77777777" w:rsidR="0006533C" w:rsidRPr="00D67B4C" w:rsidRDefault="0006533C" w:rsidP="000E6987">
            <w:pPr>
              <w:jc w:val="center"/>
              <w:cnfStyle w:val="000000000000" w:firstRow="0" w:lastRow="0" w:firstColumn="0" w:lastColumn="0" w:oddVBand="0" w:evenVBand="0" w:oddHBand="0" w:evenHBand="0" w:firstRowFirstColumn="0" w:firstRowLastColumn="0" w:lastRowFirstColumn="0" w:lastRowLastColumn="0"/>
              <w:rPr>
                <w:ins w:id="1007" w:author="Philipp Alexander Linden" w:date="2020-07-07T15:40:00Z"/>
                <w:sz w:val="16"/>
                <w:szCs w:val="16"/>
                <w:lang w:val="en-US"/>
              </w:rPr>
            </w:pPr>
            <w:ins w:id="1008" w:author="Philipp Alexander Linden" w:date="2020-07-07T15:40:00Z">
              <w:r>
                <w:rPr>
                  <w:sz w:val="16"/>
                  <w:szCs w:val="16"/>
                  <w:lang w:val="en-US"/>
                </w:rPr>
                <w:t>23.94</w:t>
              </w:r>
            </w:ins>
          </w:p>
        </w:tc>
        <w:tc>
          <w:tcPr>
            <w:tcW w:w="1134" w:type="dxa"/>
            <w:shd w:val="clear" w:color="auto" w:fill="FFFFFF" w:themeFill="background1"/>
            <w:vAlign w:val="center"/>
          </w:tcPr>
          <w:p w14:paraId="24C0988C" w14:textId="77777777" w:rsidR="0006533C" w:rsidRPr="00D67B4C" w:rsidRDefault="0006533C" w:rsidP="000E6987">
            <w:pPr>
              <w:jc w:val="center"/>
              <w:cnfStyle w:val="000000000000" w:firstRow="0" w:lastRow="0" w:firstColumn="0" w:lastColumn="0" w:oddVBand="0" w:evenVBand="0" w:oddHBand="0" w:evenHBand="0" w:firstRowFirstColumn="0" w:firstRowLastColumn="0" w:lastRowFirstColumn="0" w:lastRowLastColumn="0"/>
              <w:rPr>
                <w:ins w:id="1009" w:author="Philipp Alexander Linden" w:date="2020-07-07T15:40:00Z"/>
                <w:sz w:val="16"/>
                <w:szCs w:val="16"/>
                <w:lang w:val="en-US"/>
              </w:rPr>
            </w:pPr>
            <w:ins w:id="1010" w:author="Philipp Alexander Linden" w:date="2020-07-07T15:40:00Z">
              <w:r>
                <w:rPr>
                  <w:sz w:val="16"/>
                  <w:szCs w:val="16"/>
                  <w:lang w:val="en-US"/>
                </w:rPr>
                <w:t>13.05</w:t>
              </w:r>
            </w:ins>
          </w:p>
        </w:tc>
        <w:tc>
          <w:tcPr>
            <w:tcW w:w="850" w:type="dxa"/>
            <w:shd w:val="clear" w:color="auto" w:fill="FFFFFF" w:themeFill="background1"/>
            <w:vAlign w:val="center"/>
          </w:tcPr>
          <w:p w14:paraId="0BA8FBFE" w14:textId="77777777" w:rsidR="0006533C" w:rsidRPr="00D67B4C" w:rsidRDefault="0006533C" w:rsidP="000E6987">
            <w:pPr>
              <w:jc w:val="center"/>
              <w:cnfStyle w:val="000000000000" w:firstRow="0" w:lastRow="0" w:firstColumn="0" w:lastColumn="0" w:oddVBand="0" w:evenVBand="0" w:oddHBand="0" w:evenHBand="0" w:firstRowFirstColumn="0" w:firstRowLastColumn="0" w:lastRowFirstColumn="0" w:lastRowLastColumn="0"/>
              <w:rPr>
                <w:ins w:id="1011" w:author="Philipp Alexander Linden" w:date="2020-07-07T15:40:00Z"/>
                <w:sz w:val="16"/>
                <w:szCs w:val="16"/>
                <w:lang w:val="en-US"/>
              </w:rPr>
            </w:pPr>
            <w:ins w:id="1012" w:author="Philipp Alexander Linden" w:date="2020-07-07T15:40:00Z">
              <w:r>
                <w:rPr>
                  <w:sz w:val="16"/>
                  <w:szCs w:val="16"/>
                  <w:lang w:val="en-US"/>
                </w:rPr>
                <w:t>10.49</w:t>
              </w:r>
            </w:ins>
          </w:p>
        </w:tc>
        <w:tc>
          <w:tcPr>
            <w:tcW w:w="709" w:type="dxa"/>
            <w:shd w:val="clear" w:color="auto" w:fill="FFFFFF" w:themeFill="background1"/>
            <w:vAlign w:val="center"/>
          </w:tcPr>
          <w:p w14:paraId="6CD7FD89" w14:textId="77777777" w:rsidR="0006533C" w:rsidRPr="00D67B4C" w:rsidRDefault="0006533C" w:rsidP="000E6987">
            <w:pPr>
              <w:jc w:val="center"/>
              <w:cnfStyle w:val="000000000000" w:firstRow="0" w:lastRow="0" w:firstColumn="0" w:lastColumn="0" w:oddVBand="0" w:evenVBand="0" w:oddHBand="0" w:evenHBand="0" w:firstRowFirstColumn="0" w:firstRowLastColumn="0" w:lastRowFirstColumn="0" w:lastRowLastColumn="0"/>
              <w:rPr>
                <w:ins w:id="1013" w:author="Philipp Alexander Linden" w:date="2020-07-07T15:40:00Z"/>
                <w:sz w:val="16"/>
                <w:szCs w:val="16"/>
                <w:lang w:val="en-US"/>
              </w:rPr>
            </w:pPr>
            <w:ins w:id="1014" w:author="Philipp Alexander Linden" w:date="2020-07-07T15:40:00Z">
              <w:r>
                <w:rPr>
                  <w:sz w:val="16"/>
                  <w:szCs w:val="16"/>
                  <w:lang w:val="en-US"/>
                </w:rPr>
                <w:t>18.17</w:t>
              </w:r>
            </w:ins>
          </w:p>
        </w:tc>
        <w:tc>
          <w:tcPr>
            <w:tcW w:w="1134" w:type="dxa"/>
            <w:shd w:val="clear" w:color="auto" w:fill="FFFFFF" w:themeFill="background1"/>
            <w:vAlign w:val="center"/>
          </w:tcPr>
          <w:p w14:paraId="35266ECD" w14:textId="77777777" w:rsidR="0006533C" w:rsidRPr="00D67B4C" w:rsidRDefault="0006533C" w:rsidP="000E6987">
            <w:pPr>
              <w:jc w:val="center"/>
              <w:cnfStyle w:val="000000000000" w:firstRow="0" w:lastRow="0" w:firstColumn="0" w:lastColumn="0" w:oddVBand="0" w:evenVBand="0" w:oddHBand="0" w:evenHBand="0" w:firstRowFirstColumn="0" w:firstRowLastColumn="0" w:lastRowFirstColumn="0" w:lastRowLastColumn="0"/>
              <w:rPr>
                <w:ins w:id="1015" w:author="Philipp Alexander Linden" w:date="2020-07-07T15:40:00Z"/>
                <w:sz w:val="16"/>
                <w:szCs w:val="16"/>
                <w:lang w:val="en-US"/>
              </w:rPr>
            </w:pPr>
            <w:ins w:id="1016" w:author="Philipp Alexander Linden" w:date="2020-07-07T15:40:00Z">
              <w:r>
                <w:rPr>
                  <w:sz w:val="16"/>
                  <w:szCs w:val="16"/>
                  <w:lang w:val="en-US"/>
                </w:rPr>
                <w:t>18.03</w:t>
              </w:r>
            </w:ins>
          </w:p>
        </w:tc>
        <w:tc>
          <w:tcPr>
            <w:tcW w:w="850" w:type="dxa"/>
            <w:shd w:val="clear" w:color="auto" w:fill="FFFFFF" w:themeFill="background1"/>
            <w:vAlign w:val="center"/>
          </w:tcPr>
          <w:p w14:paraId="1E757608" w14:textId="77777777" w:rsidR="0006533C" w:rsidRPr="00D67B4C" w:rsidRDefault="0006533C" w:rsidP="000E6987">
            <w:pPr>
              <w:jc w:val="center"/>
              <w:cnfStyle w:val="000000000000" w:firstRow="0" w:lastRow="0" w:firstColumn="0" w:lastColumn="0" w:oddVBand="0" w:evenVBand="0" w:oddHBand="0" w:evenHBand="0" w:firstRowFirstColumn="0" w:firstRowLastColumn="0" w:lastRowFirstColumn="0" w:lastRowLastColumn="0"/>
              <w:rPr>
                <w:ins w:id="1017" w:author="Philipp Alexander Linden" w:date="2020-07-07T15:40:00Z"/>
                <w:sz w:val="16"/>
                <w:szCs w:val="16"/>
                <w:lang w:val="en-US"/>
              </w:rPr>
            </w:pPr>
            <w:ins w:id="1018" w:author="Philipp Alexander Linden" w:date="2020-07-07T15:40:00Z">
              <w:r>
                <w:rPr>
                  <w:sz w:val="16"/>
                  <w:szCs w:val="16"/>
                  <w:lang w:val="en-US"/>
                </w:rPr>
                <w:t>11.81</w:t>
              </w:r>
            </w:ins>
          </w:p>
        </w:tc>
        <w:tc>
          <w:tcPr>
            <w:tcW w:w="851" w:type="dxa"/>
            <w:shd w:val="clear" w:color="auto" w:fill="FFFFFF" w:themeFill="background1"/>
            <w:vAlign w:val="center"/>
          </w:tcPr>
          <w:p w14:paraId="1B3DD64B" w14:textId="77777777" w:rsidR="0006533C" w:rsidRPr="00D67B4C" w:rsidRDefault="0006533C" w:rsidP="000E6987">
            <w:pPr>
              <w:jc w:val="center"/>
              <w:cnfStyle w:val="000000000000" w:firstRow="0" w:lastRow="0" w:firstColumn="0" w:lastColumn="0" w:oddVBand="0" w:evenVBand="0" w:oddHBand="0" w:evenHBand="0" w:firstRowFirstColumn="0" w:firstRowLastColumn="0" w:lastRowFirstColumn="0" w:lastRowLastColumn="0"/>
              <w:rPr>
                <w:ins w:id="1019" w:author="Philipp Alexander Linden" w:date="2020-07-07T15:40:00Z"/>
                <w:sz w:val="16"/>
                <w:szCs w:val="16"/>
                <w:lang w:val="en-US"/>
              </w:rPr>
            </w:pPr>
            <w:ins w:id="1020" w:author="Philipp Alexander Linden" w:date="2020-07-07T15:40:00Z">
              <w:r>
                <w:rPr>
                  <w:sz w:val="16"/>
                  <w:szCs w:val="16"/>
                  <w:lang w:val="en-US"/>
                </w:rPr>
                <w:t>24.25</w:t>
              </w:r>
            </w:ins>
          </w:p>
        </w:tc>
      </w:tr>
      <w:tr w:rsidR="0006533C" w:rsidRPr="006A56FF" w14:paraId="73B40657" w14:textId="77777777" w:rsidTr="000E6987">
        <w:trPr>
          <w:cnfStyle w:val="000000100000" w:firstRow="0" w:lastRow="0" w:firstColumn="0" w:lastColumn="0" w:oddVBand="0" w:evenVBand="0" w:oddHBand="1" w:evenHBand="0" w:firstRowFirstColumn="0" w:firstRowLastColumn="0" w:lastRowFirstColumn="0" w:lastRowLastColumn="0"/>
          <w:trHeight w:val="283"/>
          <w:ins w:id="1021" w:author="Philipp Alexander Linden" w:date="2020-07-07T15:40:00Z"/>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vAlign w:val="center"/>
          </w:tcPr>
          <w:p w14:paraId="362AF3B0" w14:textId="77777777" w:rsidR="0006533C" w:rsidRPr="00D67B4C" w:rsidRDefault="0006533C" w:rsidP="000E6987">
            <w:pPr>
              <w:spacing w:line="276" w:lineRule="auto"/>
              <w:rPr>
                <w:ins w:id="1022" w:author="Philipp Alexander Linden" w:date="2020-07-07T15:40:00Z"/>
                <w:b w:val="0"/>
                <w:bCs w:val="0"/>
                <w:caps w:val="0"/>
                <w:sz w:val="16"/>
                <w:szCs w:val="16"/>
                <w:lang w:val="en-US"/>
              </w:rPr>
            </w:pPr>
            <w:ins w:id="1023" w:author="Philipp Alexander Linden" w:date="2020-07-07T15:40:00Z">
              <w:r w:rsidRPr="00D67B4C">
                <w:rPr>
                  <w:b w:val="0"/>
                  <w:bCs w:val="0"/>
                  <w:caps w:val="0"/>
                  <w:sz w:val="16"/>
                  <w:szCs w:val="16"/>
                  <w:lang w:val="en-US"/>
                </w:rPr>
                <w:t>CA</w:t>
              </w:r>
              <w:r>
                <w:rPr>
                  <w:b w:val="0"/>
                  <w:bCs w:val="0"/>
                  <w:caps w:val="0"/>
                  <w:sz w:val="16"/>
                  <w:szCs w:val="16"/>
                  <w:lang w:val="en-US"/>
                </w:rPr>
                <w:t>SH</w:t>
              </w:r>
            </w:ins>
          </w:p>
        </w:tc>
        <w:tc>
          <w:tcPr>
            <w:tcW w:w="1134" w:type="dxa"/>
            <w:shd w:val="clear" w:color="auto" w:fill="FFFFFF" w:themeFill="background1"/>
            <w:vAlign w:val="center"/>
          </w:tcPr>
          <w:p w14:paraId="28D381FA" w14:textId="77777777" w:rsidR="0006533C" w:rsidRPr="00D67B4C" w:rsidRDefault="0006533C" w:rsidP="000E6987">
            <w:pPr>
              <w:jc w:val="center"/>
              <w:cnfStyle w:val="000000100000" w:firstRow="0" w:lastRow="0" w:firstColumn="0" w:lastColumn="0" w:oddVBand="0" w:evenVBand="0" w:oddHBand="1" w:evenHBand="0" w:firstRowFirstColumn="0" w:firstRowLastColumn="0" w:lastRowFirstColumn="0" w:lastRowLastColumn="0"/>
              <w:rPr>
                <w:ins w:id="1024" w:author="Philipp Alexander Linden" w:date="2020-07-07T15:40:00Z"/>
                <w:sz w:val="16"/>
                <w:szCs w:val="16"/>
                <w:lang w:val="en-US"/>
              </w:rPr>
            </w:pPr>
            <w:ins w:id="1025" w:author="Philipp Alexander Linden" w:date="2020-07-07T15:40:00Z">
              <w:r>
                <w:rPr>
                  <w:sz w:val="16"/>
                  <w:szCs w:val="16"/>
                  <w:lang w:val="en-US"/>
                </w:rPr>
                <w:t>1.67</w:t>
              </w:r>
            </w:ins>
          </w:p>
        </w:tc>
        <w:tc>
          <w:tcPr>
            <w:tcW w:w="993" w:type="dxa"/>
            <w:shd w:val="clear" w:color="auto" w:fill="FFFFFF" w:themeFill="background1"/>
            <w:vAlign w:val="center"/>
          </w:tcPr>
          <w:p w14:paraId="552E21E5" w14:textId="77777777" w:rsidR="0006533C" w:rsidRPr="00D67B4C" w:rsidRDefault="0006533C" w:rsidP="000E6987">
            <w:pPr>
              <w:jc w:val="center"/>
              <w:cnfStyle w:val="000000100000" w:firstRow="0" w:lastRow="0" w:firstColumn="0" w:lastColumn="0" w:oddVBand="0" w:evenVBand="0" w:oddHBand="1" w:evenHBand="0" w:firstRowFirstColumn="0" w:firstRowLastColumn="0" w:lastRowFirstColumn="0" w:lastRowLastColumn="0"/>
              <w:rPr>
                <w:ins w:id="1026" w:author="Philipp Alexander Linden" w:date="2020-07-07T15:40:00Z"/>
                <w:sz w:val="16"/>
                <w:szCs w:val="16"/>
                <w:lang w:val="en-US"/>
              </w:rPr>
            </w:pPr>
            <w:ins w:id="1027" w:author="Philipp Alexander Linden" w:date="2020-07-07T15:40:00Z">
              <w:r>
                <w:rPr>
                  <w:sz w:val="16"/>
                  <w:szCs w:val="16"/>
                  <w:lang w:val="en-US"/>
                </w:rPr>
                <w:t>2</w:t>
              </w:r>
            </w:ins>
          </w:p>
        </w:tc>
        <w:tc>
          <w:tcPr>
            <w:tcW w:w="1134" w:type="dxa"/>
            <w:shd w:val="clear" w:color="auto" w:fill="FFFFFF" w:themeFill="background1"/>
            <w:vAlign w:val="center"/>
          </w:tcPr>
          <w:p w14:paraId="65D7325E" w14:textId="77777777" w:rsidR="0006533C" w:rsidRPr="00D67B4C" w:rsidRDefault="0006533C" w:rsidP="000E6987">
            <w:pPr>
              <w:jc w:val="center"/>
              <w:cnfStyle w:val="000000100000" w:firstRow="0" w:lastRow="0" w:firstColumn="0" w:lastColumn="0" w:oddVBand="0" w:evenVBand="0" w:oddHBand="1" w:evenHBand="0" w:firstRowFirstColumn="0" w:firstRowLastColumn="0" w:lastRowFirstColumn="0" w:lastRowLastColumn="0"/>
              <w:rPr>
                <w:ins w:id="1028" w:author="Philipp Alexander Linden" w:date="2020-07-07T15:40:00Z"/>
                <w:sz w:val="16"/>
                <w:szCs w:val="16"/>
                <w:lang w:val="en-US"/>
              </w:rPr>
            </w:pPr>
            <w:ins w:id="1029" w:author="Philipp Alexander Linden" w:date="2020-07-07T15:40:00Z">
              <w:r>
                <w:rPr>
                  <w:sz w:val="16"/>
                  <w:szCs w:val="16"/>
                  <w:lang w:val="en-US"/>
                </w:rPr>
                <w:t>0.17</w:t>
              </w:r>
            </w:ins>
          </w:p>
        </w:tc>
        <w:tc>
          <w:tcPr>
            <w:tcW w:w="850" w:type="dxa"/>
            <w:shd w:val="clear" w:color="auto" w:fill="FFFFFF" w:themeFill="background1"/>
            <w:vAlign w:val="center"/>
          </w:tcPr>
          <w:p w14:paraId="0BB43ABC" w14:textId="77777777" w:rsidR="0006533C" w:rsidRPr="00D67B4C" w:rsidRDefault="0006533C" w:rsidP="000E6987">
            <w:pPr>
              <w:jc w:val="center"/>
              <w:cnfStyle w:val="000000100000" w:firstRow="0" w:lastRow="0" w:firstColumn="0" w:lastColumn="0" w:oddVBand="0" w:evenVBand="0" w:oddHBand="1" w:evenHBand="0" w:firstRowFirstColumn="0" w:firstRowLastColumn="0" w:lastRowFirstColumn="0" w:lastRowLastColumn="0"/>
              <w:rPr>
                <w:ins w:id="1030" w:author="Philipp Alexander Linden" w:date="2020-07-07T15:40:00Z"/>
                <w:sz w:val="16"/>
                <w:szCs w:val="16"/>
                <w:lang w:val="en-US"/>
              </w:rPr>
            </w:pPr>
            <w:ins w:id="1031" w:author="Philipp Alexander Linden" w:date="2020-07-07T15:40:00Z">
              <w:r>
                <w:rPr>
                  <w:sz w:val="16"/>
                  <w:szCs w:val="16"/>
                  <w:lang w:val="en-US"/>
                </w:rPr>
                <w:t>0.25</w:t>
              </w:r>
            </w:ins>
          </w:p>
        </w:tc>
        <w:tc>
          <w:tcPr>
            <w:tcW w:w="709" w:type="dxa"/>
            <w:shd w:val="clear" w:color="auto" w:fill="FFFFFF" w:themeFill="background1"/>
            <w:vAlign w:val="center"/>
          </w:tcPr>
          <w:p w14:paraId="1C3DF812" w14:textId="77777777" w:rsidR="0006533C" w:rsidRPr="00D67B4C" w:rsidRDefault="0006533C" w:rsidP="000E6987">
            <w:pPr>
              <w:jc w:val="center"/>
              <w:cnfStyle w:val="000000100000" w:firstRow="0" w:lastRow="0" w:firstColumn="0" w:lastColumn="0" w:oddVBand="0" w:evenVBand="0" w:oddHBand="1" w:evenHBand="0" w:firstRowFirstColumn="0" w:firstRowLastColumn="0" w:lastRowFirstColumn="0" w:lastRowLastColumn="0"/>
              <w:rPr>
                <w:ins w:id="1032" w:author="Philipp Alexander Linden" w:date="2020-07-07T15:40:00Z"/>
                <w:sz w:val="16"/>
                <w:szCs w:val="16"/>
                <w:lang w:val="en-US"/>
              </w:rPr>
            </w:pPr>
            <w:ins w:id="1033" w:author="Philipp Alexander Linden" w:date="2020-07-07T15:40:00Z">
              <w:r>
                <w:rPr>
                  <w:sz w:val="16"/>
                  <w:szCs w:val="16"/>
                  <w:lang w:val="en-US"/>
                </w:rPr>
                <w:t>0</w:t>
              </w:r>
            </w:ins>
          </w:p>
        </w:tc>
        <w:tc>
          <w:tcPr>
            <w:tcW w:w="1134" w:type="dxa"/>
            <w:shd w:val="clear" w:color="auto" w:fill="FFFFFF" w:themeFill="background1"/>
            <w:vAlign w:val="center"/>
          </w:tcPr>
          <w:p w14:paraId="10627FBE" w14:textId="77777777" w:rsidR="0006533C" w:rsidRPr="00D67B4C" w:rsidRDefault="0006533C" w:rsidP="000E6987">
            <w:pPr>
              <w:jc w:val="center"/>
              <w:cnfStyle w:val="000000100000" w:firstRow="0" w:lastRow="0" w:firstColumn="0" w:lastColumn="0" w:oddVBand="0" w:evenVBand="0" w:oddHBand="1" w:evenHBand="0" w:firstRowFirstColumn="0" w:firstRowLastColumn="0" w:lastRowFirstColumn="0" w:lastRowLastColumn="0"/>
              <w:rPr>
                <w:ins w:id="1034" w:author="Philipp Alexander Linden" w:date="2020-07-07T15:40:00Z"/>
                <w:sz w:val="16"/>
                <w:szCs w:val="16"/>
                <w:lang w:val="en-US"/>
              </w:rPr>
            </w:pPr>
            <w:ins w:id="1035" w:author="Philipp Alexander Linden" w:date="2020-07-07T15:40:00Z">
              <w:r>
                <w:rPr>
                  <w:sz w:val="16"/>
                  <w:szCs w:val="16"/>
                  <w:lang w:val="en-US"/>
                </w:rPr>
                <w:t>1.21</w:t>
              </w:r>
            </w:ins>
          </w:p>
        </w:tc>
        <w:tc>
          <w:tcPr>
            <w:tcW w:w="850" w:type="dxa"/>
            <w:shd w:val="clear" w:color="auto" w:fill="FFFFFF" w:themeFill="background1"/>
            <w:vAlign w:val="center"/>
          </w:tcPr>
          <w:p w14:paraId="2DCB4E27" w14:textId="77777777" w:rsidR="0006533C" w:rsidRPr="00D67B4C" w:rsidRDefault="0006533C" w:rsidP="000E6987">
            <w:pPr>
              <w:jc w:val="center"/>
              <w:cnfStyle w:val="000000100000" w:firstRow="0" w:lastRow="0" w:firstColumn="0" w:lastColumn="0" w:oddVBand="0" w:evenVBand="0" w:oddHBand="1" w:evenHBand="0" w:firstRowFirstColumn="0" w:firstRowLastColumn="0" w:lastRowFirstColumn="0" w:lastRowLastColumn="0"/>
              <w:rPr>
                <w:ins w:id="1036" w:author="Philipp Alexander Linden" w:date="2020-07-07T15:40:00Z"/>
                <w:sz w:val="16"/>
                <w:szCs w:val="16"/>
                <w:lang w:val="en-US"/>
              </w:rPr>
            </w:pPr>
            <w:ins w:id="1037" w:author="Philipp Alexander Linden" w:date="2020-07-07T15:40:00Z">
              <w:r>
                <w:rPr>
                  <w:sz w:val="16"/>
                  <w:szCs w:val="16"/>
                  <w:lang w:val="en-US"/>
                </w:rPr>
                <w:t>1.57</w:t>
              </w:r>
            </w:ins>
          </w:p>
        </w:tc>
        <w:tc>
          <w:tcPr>
            <w:tcW w:w="851" w:type="dxa"/>
            <w:shd w:val="clear" w:color="auto" w:fill="FFFFFF" w:themeFill="background1"/>
            <w:vAlign w:val="center"/>
          </w:tcPr>
          <w:p w14:paraId="6B81F57F" w14:textId="77777777" w:rsidR="0006533C" w:rsidRPr="00D67B4C" w:rsidRDefault="0006533C" w:rsidP="000E6987">
            <w:pPr>
              <w:jc w:val="center"/>
              <w:cnfStyle w:val="000000100000" w:firstRow="0" w:lastRow="0" w:firstColumn="0" w:lastColumn="0" w:oddVBand="0" w:evenVBand="0" w:oddHBand="1" w:evenHBand="0" w:firstRowFirstColumn="0" w:firstRowLastColumn="0" w:lastRowFirstColumn="0" w:lastRowLastColumn="0"/>
              <w:rPr>
                <w:ins w:id="1038" w:author="Philipp Alexander Linden" w:date="2020-07-07T15:40:00Z"/>
                <w:sz w:val="16"/>
                <w:szCs w:val="16"/>
                <w:lang w:val="en-US"/>
              </w:rPr>
            </w:pPr>
            <w:ins w:id="1039" w:author="Philipp Alexander Linden" w:date="2020-07-07T15:40:00Z">
              <w:r>
                <w:rPr>
                  <w:sz w:val="16"/>
                  <w:szCs w:val="16"/>
                  <w:lang w:val="en-US"/>
                </w:rPr>
                <w:t>0.86</w:t>
              </w:r>
            </w:ins>
          </w:p>
        </w:tc>
      </w:tr>
      <w:tr w:rsidR="0006533C" w:rsidRPr="006A56FF" w14:paraId="61AD111E" w14:textId="77777777" w:rsidTr="000E6987">
        <w:trPr>
          <w:trHeight w:val="283"/>
          <w:ins w:id="1040" w:author="Philipp Alexander Linden" w:date="2020-07-07T15:40:00Z"/>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vAlign w:val="center"/>
          </w:tcPr>
          <w:p w14:paraId="5C642586" w14:textId="77777777" w:rsidR="0006533C" w:rsidRPr="00D67B4C" w:rsidRDefault="0006533C" w:rsidP="000E6987">
            <w:pPr>
              <w:spacing w:line="276" w:lineRule="auto"/>
              <w:rPr>
                <w:ins w:id="1041" w:author="Philipp Alexander Linden" w:date="2020-07-07T15:40:00Z"/>
                <w:b w:val="0"/>
                <w:bCs w:val="0"/>
                <w:caps w:val="0"/>
                <w:sz w:val="16"/>
                <w:szCs w:val="16"/>
                <w:lang w:val="en-US"/>
              </w:rPr>
            </w:pPr>
            <w:ins w:id="1042" w:author="Philipp Alexander Linden" w:date="2020-07-07T15:40:00Z">
              <w:r w:rsidRPr="00D67B4C">
                <w:rPr>
                  <w:b w:val="0"/>
                  <w:bCs w:val="0"/>
                  <w:caps w:val="0"/>
                  <w:sz w:val="16"/>
                  <w:szCs w:val="16"/>
                  <w:lang w:val="en-US"/>
                </w:rPr>
                <w:t>LEX 65+</w:t>
              </w:r>
            </w:ins>
          </w:p>
        </w:tc>
        <w:tc>
          <w:tcPr>
            <w:tcW w:w="1134" w:type="dxa"/>
            <w:shd w:val="clear" w:color="auto" w:fill="FFFFFF" w:themeFill="background1"/>
            <w:vAlign w:val="center"/>
          </w:tcPr>
          <w:p w14:paraId="09007181" w14:textId="77777777" w:rsidR="0006533C" w:rsidRPr="00D67B4C" w:rsidRDefault="0006533C" w:rsidP="000E6987">
            <w:pPr>
              <w:jc w:val="center"/>
              <w:cnfStyle w:val="000000000000" w:firstRow="0" w:lastRow="0" w:firstColumn="0" w:lastColumn="0" w:oddVBand="0" w:evenVBand="0" w:oddHBand="0" w:evenHBand="0" w:firstRowFirstColumn="0" w:firstRowLastColumn="0" w:lastRowFirstColumn="0" w:lastRowLastColumn="0"/>
              <w:rPr>
                <w:ins w:id="1043" w:author="Philipp Alexander Linden" w:date="2020-07-07T15:40:00Z"/>
                <w:sz w:val="16"/>
                <w:szCs w:val="16"/>
                <w:lang w:val="en-US"/>
              </w:rPr>
            </w:pPr>
            <w:ins w:id="1044" w:author="Philipp Alexander Linden" w:date="2020-07-07T15:40:00Z">
              <w:r>
                <w:rPr>
                  <w:sz w:val="16"/>
                  <w:szCs w:val="16"/>
                  <w:lang w:val="en-US"/>
                </w:rPr>
                <w:t>17.49</w:t>
              </w:r>
            </w:ins>
          </w:p>
        </w:tc>
        <w:tc>
          <w:tcPr>
            <w:tcW w:w="993" w:type="dxa"/>
            <w:shd w:val="clear" w:color="auto" w:fill="FFFFFF" w:themeFill="background1"/>
            <w:vAlign w:val="center"/>
          </w:tcPr>
          <w:p w14:paraId="710F23F3" w14:textId="77777777" w:rsidR="0006533C" w:rsidRPr="00D67B4C" w:rsidRDefault="0006533C" w:rsidP="000E6987">
            <w:pPr>
              <w:jc w:val="center"/>
              <w:cnfStyle w:val="000000000000" w:firstRow="0" w:lastRow="0" w:firstColumn="0" w:lastColumn="0" w:oddVBand="0" w:evenVBand="0" w:oddHBand="0" w:evenHBand="0" w:firstRowFirstColumn="0" w:firstRowLastColumn="0" w:lastRowFirstColumn="0" w:lastRowLastColumn="0"/>
              <w:rPr>
                <w:ins w:id="1045" w:author="Philipp Alexander Linden" w:date="2020-07-07T15:40:00Z"/>
                <w:sz w:val="16"/>
                <w:szCs w:val="16"/>
                <w:lang w:val="en-US"/>
              </w:rPr>
            </w:pPr>
            <w:ins w:id="1046" w:author="Philipp Alexander Linden" w:date="2020-07-07T15:40:00Z">
              <w:r>
                <w:rPr>
                  <w:sz w:val="16"/>
                  <w:szCs w:val="16"/>
                  <w:lang w:val="en-US"/>
                </w:rPr>
                <w:t>19.84</w:t>
              </w:r>
            </w:ins>
          </w:p>
        </w:tc>
        <w:tc>
          <w:tcPr>
            <w:tcW w:w="1134" w:type="dxa"/>
            <w:shd w:val="clear" w:color="auto" w:fill="FFFFFF" w:themeFill="background1"/>
            <w:vAlign w:val="center"/>
          </w:tcPr>
          <w:p w14:paraId="6CE3030E" w14:textId="77777777" w:rsidR="0006533C" w:rsidRPr="00D67B4C" w:rsidRDefault="0006533C" w:rsidP="000E6987">
            <w:pPr>
              <w:jc w:val="center"/>
              <w:cnfStyle w:val="000000000000" w:firstRow="0" w:lastRow="0" w:firstColumn="0" w:lastColumn="0" w:oddVBand="0" w:evenVBand="0" w:oddHBand="0" w:evenHBand="0" w:firstRowFirstColumn="0" w:firstRowLastColumn="0" w:lastRowFirstColumn="0" w:lastRowLastColumn="0"/>
              <w:rPr>
                <w:ins w:id="1047" w:author="Philipp Alexander Linden" w:date="2020-07-07T15:40:00Z"/>
                <w:sz w:val="16"/>
                <w:szCs w:val="16"/>
                <w:lang w:val="en-US"/>
              </w:rPr>
            </w:pPr>
            <w:ins w:id="1048" w:author="Philipp Alexander Linden" w:date="2020-07-07T15:40:00Z">
              <w:r>
                <w:rPr>
                  <w:sz w:val="16"/>
                  <w:szCs w:val="16"/>
                  <w:lang w:val="en-US"/>
                </w:rPr>
                <w:t>20.31</w:t>
              </w:r>
            </w:ins>
          </w:p>
        </w:tc>
        <w:tc>
          <w:tcPr>
            <w:tcW w:w="850" w:type="dxa"/>
            <w:shd w:val="clear" w:color="auto" w:fill="FFFFFF" w:themeFill="background1"/>
            <w:vAlign w:val="center"/>
          </w:tcPr>
          <w:p w14:paraId="5BF931EF" w14:textId="77777777" w:rsidR="0006533C" w:rsidRPr="00D67B4C" w:rsidRDefault="0006533C" w:rsidP="000E6987">
            <w:pPr>
              <w:jc w:val="center"/>
              <w:cnfStyle w:val="000000000000" w:firstRow="0" w:lastRow="0" w:firstColumn="0" w:lastColumn="0" w:oddVBand="0" w:evenVBand="0" w:oddHBand="0" w:evenHBand="0" w:firstRowFirstColumn="0" w:firstRowLastColumn="0" w:lastRowFirstColumn="0" w:lastRowLastColumn="0"/>
              <w:rPr>
                <w:ins w:id="1049" w:author="Philipp Alexander Linden" w:date="2020-07-07T15:40:00Z"/>
                <w:sz w:val="16"/>
                <w:szCs w:val="16"/>
                <w:lang w:val="en-US"/>
              </w:rPr>
            </w:pPr>
            <w:ins w:id="1050" w:author="Philipp Alexander Linden" w:date="2020-07-07T15:40:00Z">
              <w:r>
                <w:rPr>
                  <w:sz w:val="16"/>
                  <w:szCs w:val="16"/>
                  <w:lang w:val="en-US"/>
                </w:rPr>
                <w:t>19.93</w:t>
              </w:r>
            </w:ins>
          </w:p>
        </w:tc>
        <w:tc>
          <w:tcPr>
            <w:tcW w:w="709" w:type="dxa"/>
            <w:shd w:val="clear" w:color="auto" w:fill="FFFFFF" w:themeFill="background1"/>
            <w:vAlign w:val="center"/>
          </w:tcPr>
          <w:p w14:paraId="01FD95CA" w14:textId="77777777" w:rsidR="0006533C" w:rsidRPr="00D67B4C" w:rsidRDefault="0006533C" w:rsidP="000E6987">
            <w:pPr>
              <w:jc w:val="center"/>
              <w:cnfStyle w:val="000000000000" w:firstRow="0" w:lastRow="0" w:firstColumn="0" w:lastColumn="0" w:oddVBand="0" w:evenVBand="0" w:oddHBand="0" w:evenHBand="0" w:firstRowFirstColumn="0" w:firstRowLastColumn="0" w:lastRowFirstColumn="0" w:lastRowLastColumn="0"/>
              <w:rPr>
                <w:ins w:id="1051" w:author="Philipp Alexander Linden" w:date="2020-07-07T15:40:00Z"/>
                <w:sz w:val="16"/>
                <w:szCs w:val="16"/>
                <w:lang w:val="en-US"/>
              </w:rPr>
            </w:pPr>
            <w:ins w:id="1052" w:author="Philipp Alexander Linden" w:date="2020-07-07T15:40:00Z">
              <w:r>
                <w:rPr>
                  <w:sz w:val="16"/>
                  <w:szCs w:val="16"/>
                  <w:lang w:val="en-US"/>
                </w:rPr>
                <w:t>21.06</w:t>
              </w:r>
            </w:ins>
          </w:p>
        </w:tc>
        <w:tc>
          <w:tcPr>
            <w:tcW w:w="1134" w:type="dxa"/>
            <w:shd w:val="clear" w:color="auto" w:fill="FFFFFF" w:themeFill="background1"/>
            <w:vAlign w:val="center"/>
          </w:tcPr>
          <w:p w14:paraId="78681270" w14:textId="77777777" w:rsidR="0006533C" w:rsidRPr="00D67B4C" w:rsidRDefault="0006533C" w:rsidP="000E6987">
            <w:pPr>
              <w:jc w:val="center"/>
              <w:cnfStyle w:val="000000000000" w:firstRow="0" w:lastRow="0" w:firstColumn="0" w:lastColumn="0" w:oddVBand="0" w:evenVBand="0" w:oddHBand="0" w:evenHBand="0" w:firstRowFirstColumn="0" w:firstRowLastColumn="0" w:lastRowFirstColumn="0" w:lastRowLastColumn="0"/>
              <w:rPr>
                <w:ins w:id="1053" w:author="Philipp Alexander Linden" w:date="2020-07-07T15:40:00Z"/>
                <w:sz w:val="16"/>
                <w:szCs w:val="16"/>
                <w:lang w:val="en-US"/>
              </w:rPr>
            </w:pPr>
            <w:ins w:id="1054" w:author="Philipp Alexander Linden" w:date="2020-07-07T15:40:00Z">
              <w:r>
                <w:rPr>
                  <w:sz w:val="16"/>
                  <w:szCs w:val="16"/>
                  <w:lang w:val="en-US"/>
                </w:rPr>
                <w:t>20.02</w:t>
              </w:r>
            </w:ins>
          </w:p>
        </w:tc>
        <w:tc>
          <w:tcPr>
            <w:tcW w:w="850" w:type="dxa"/>
            <w:shd w:val="clear" w:color="auto" w:fill="FFFFFF" w:themeFill="background1"/>
            <w:vAlign w:val="center"/>
          </w:tcPr>
          <w:p w14:paraId="4B984B66" w14:textId="77777777" w:rsidR="0006533C" w:rsidRPr="00D67B4C" w:rsidRDefault="0006533C" w:rsidP="000E6987">
            <w:pPr>
              <w:jc w:val="center"/>
              <w:cnfStyle w:val="000000000000" w:firstRow="0" w:lastRow="0" w:firstColumn="0" w:lastColumn="0" w:oddVBand="0" w:evenVBand="0" w:oddHBand="0" w:evenHBand="0" w:firstRowFirstColumn="0" w:firstRowLastColumn="0" w:lastRowFirstColumn="0" w:lastRowLastColumn="0"/>
              <w:rPr>
                <w:ins w:id="1055" w:author="Philipp Alexander Linden" w:date="2020-07-07T15:40:00Z"/>
                <w:sz w:val="16"/>
                <w:szCs w:val="16"/>
                <w:lang w:val="en-US"/>
              </w:rPr>
            </w:pPr>
            <w:ins w:id="1056" w:author="Philipp Alexander Linden" w:date="2020-07-07T15:40:00Z">
              <w:r>
                <w:rPr>
                  <w:sz w:val="16"/>
                  <w:szCs w:val="16"/>
                  <w:lang w:val="en-US"/>
                </w:rPr>
                <w:t>19.90</w:t>
              </w:r>
            </w:ins>
          </w:p>
        </w:tc>
        <w:tc>
          <w:tcPr>
            <w:tcW w:w="851" w:type="dxa"/>
            <w:shd w:val="clear" w:color="auto" w:fill="FFFFFF" w:themeFill="background1"/>
            <w:vAlign w:val="center"/>
          </w:tcPr>
          <w:p w14:paraId="2C916A70" w14:textId="77777777" w:rsidR="0006533C" w:rsidRPr="00D67B4C" w:rsidRDefault="0006533C" w:rsidP="000E6987">
            <w:pPr>
              <w:jc w:val="center"/>
              <w:cnfStyle w:val="000000000000" w:firstRow="0" w:lastRow="0" w:firstColumn="0" w:lastColumn="0" w:oddVBand="0" w:evenVBand="0" w:oddHBand="0" w:evenHBand="0" w:firstRowFirstColumn="0" w:firstRowLastColumn="0" w:lastRowFirstColumn="0" w:lastRowLastColumn="0"/>
              <w:rPr>
                <w:ins w:id="1057" w:author="Philipp Alexander Linden" w:date="2020-07-07T15:40:00Z"/>
                <w:sz w:val="16"/>
                <w:szCs w:val="16"/>
                <w:lang w:val="en-US"/>
              </w:rPr>
            </w:pPr>
            <w:ins w:id="1058" w:author="Philipp Alexander Linden" w:date="2020-07-07T15:40:00Z">
              <w:r>
                <w:rPr>
                  <w:sz w:val="16"/>
                  <w:szCs w:val="16"/>
                  <w:lang w:val="en-US"/>
                </w:rPr>
                <w:t>20.15</w:t>
              </w:r>
            </w:ins>
          </w:p>
        </w:tc>
      </w:tr>
      <w:tr w:rsidR="0006533C" w:rsidRPr="006A56FF" w14:paraId="3CCEC882" w14:textId="77777777" w:rsidTr="000E6987">
        <w:trPr>
          <w:cnfStyle w:val="000000100000" w:firstRow="0" w:lastRow="0" w:firstColumn="0" w:lastColumn="0" w:oddVBand="0" w:evenVBand="0" w:oddHBand="1" w:evenHBand="0" w:firstRowFirstColumn="0" w:firstRowLastColumn="0" w:lastRowFirstColumn="0" w:lastRowLastColumn="0"/>
          <w:trHeight w:val="283"/>
          <w:ins w:id="1059" w:author="Philipp Alexander Linden" w:date="2020-07-07T15:40:00Z"/>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vAlign w:val="center"/>
          </w:tcPr>
          <w:p w14:paraId="4776A236" w14:textId="77777777" w:rsidR="0006533C" w:rsidRPr="00D67B4C" w:rsidRDefault="0006533C" w:rsidP="000E6987">
            <w:pPr>
              <w:spacing w:line="276" w:lineRule="auto"/>
              <w:rPr>
                <w:ins w:id="1060" w:author="Philipp Alexander Linden" w:date="2020-07-07T15:40:00Z"/>
                <w:b w:val="0"/>
                <w:bCs w:val="0"/>
                <w:caps w:val="0"/>
                <w:sz w:val="16"/>
                <w:szCs w:val="16"/>
                <w:lang w:val="en-US"/>
              </w:rPr>
            </w:pPr>
            <w:ins w:id="1061" w:author="Philipp Alexander Linden" w:date="2020-07-07T15:40:00Z">
              <w:r w:rsidRPr="00D67B4C">
                <w:rPr>
                  <w:b w:val="0"/>
                  <w:bCs w:val="0"/>
                  <w:caps w:val="0"/>
                  <w:sz w:val="16"/>
                  <w:szCs w:val="16"/>
                  <w:lang w:val="en-US"/>
                </w:rPr>
                <w:t>SPH</w:t>
              </w:r>
            </w:ins>
          </w:p>
        </w:tc>
        <w:tc>
          <w:tcPr>
            <w:tcW w:w="1134" w:type="dxa"/>
            <w:shd w:val="clear" w:color="auto" w:fill="FFFFFF" w:themeFill="background1"/>
            <w:vAlign w:val="center"/>
          </w:tcPr>
          <w:p w14:paraId="2D39C431" w14:textId="77777777" w:rsidR="0006533C" w:rsidRPr="00D67B4C" w:rsidRDefault="0006533C" w:rsidP="000E6987">
            <w:pPr>
              <w:jc w:val="center"/>
              <w:cnfStyle w:val="000000100000" w:firstRow="0" w:lastRow="0" w:firstColumn="0" w:lastColumn="0" w:oddVBand="0" w:evenVBand="0" w:oddHBand="1" w:evenHBand="0" w:firstRowFirstColumn="0" w:firstRowLastColumn="0" w:lastRowFirstColumn="0" w:lastRowLastColumn="0"/>
              <w:rPr>
                <w:ins w:id="1062" w:author="Philipp Alexander Linden" w:date="2020-07-07T15:40:00Z"/>
                <w:sz w:val="16"/>
                <w:szCs w:val="16"/>
                <w:lang w:val="en-US"/>
              </w:rPr>
            </w:pPr>
            <w:ins w:id="1063" w:author="Philipp Alexander Linden" w:date="2020-07-07T15:40:00Z">
              <w:r>
                <w:rPr>
                  <w:sz w:val="16"/>
                  <w:szCs w:val="16"/>
                  <w:lang w:val="en-US"/>
                </w:rPr>
                <w:t>16.08</w:t>
              </w:r>
            </w:ins>
          </w:p>
        </w:tc>
        <w:tc>
          <w:tcPr>
            <w:tcW w:w="993" w:type="dxa"/>
            <w:shd w:val="clear" w:color="auto" w:fill="FFFFFF" w:themeFill="background1"/>
            <w:vAlign w:val="center"/>
          </w:tcPr>
          <w:p w14:paraId="1C2845B9" w14:textId="77777777" w:rsidR="0006533C" w:rsidRPr="00D67B4C" w:rsidRDefault="0006533C" w:rsidP="000E6987">
            <w:pPr>
              <w:jc w:val="center"/>
              <w:cnfStyle w:val="000000100000" w:firstRow="0" w:lastRow="0" w:firstColumn="0" w:lastColumn="0" w:oddVBand="0" w:evenVBand="0" w:oddHBand="1" w:evenHBand="0" w:firstRowFirstColumn="0" w:firstRowLastColumn="0" w:lastRowFirstColumn="0" w:lastRowLastColumn="0"/>
              <w:rPr>
                <w:ins w:id="1064" w:author="Philipp Alexander Linden" w:date="2020-07-07T15:40:00Z"/>
                <w:sz w:val="16"/>
                <w:szCs w:val="16"/>
                <w:lang w:val="en-US"/>
              </w:rPr>
            </w:pPr>
            <w:ins w:id="1065" w:author="Philipp Alexander Linden" w:date="2020-07-07T15:40:00Z">
              <w:r>
                <w:rPr>
                  <w:sz w:val="16"/>
                  <w:szCs w:val="16"/>
                  <w:lang w:val="en-US"/>
                </w:rPr>
                <w:t>42.73</w:t>
              </w:r>
            </w:ins>
          </w:p>
        </w:tc>
        <w:tc>
          <w:tcPr>
            <w:tcW w:w="1134" w:type="dxa"/>
            <w:shd w:val="clear" w:color="auto" w:fill="FFFFFF" w:themeFill="background1"/>
            <w:vAlign w:val="center"/>
          </w:tcPr>
          <w:p w14:paraId="50078D58" w14:textId="77777777" w:rsidR="0006533C" w:rsidRPr="00D67B4C" w:rsidRDefault="0006533C" w:rsidP="000E6987">
            <w:pPr>
              <w:jc w:val="center"/>
              <w:cnfStyle w:val="000000100000" w:firstRow="0" w:lastRow="0" w:firstColumn="0" w:lastColumn="0" w:oddVBand="0" w:evenVBand="0" w:oddHBand="1" w:evenHBand="0" w:firstRowFirstColumn="0" w:firstRowLastColumn="0" w:lastRowFirstColumn="0" w:lastRowLastColumn="0"/>
              <w:rPr>
                <w:ins w:id="1066" w:author="Philipp Alexander Linden" w:date="2020-07-07T15:40:00Z"/>
                <w:sz w:val="16"/>
                <w:szCs w:val="16"/>
                <w:lang w:val="en-US"/>
              </w:rPr>
            </w:pPr>
            <w:ins w:id="1067" w:author="Philipp Alexander Linden" w:date="2020-07-07T15:40:00Z">
              <w:r>
                <w:rPr>
                  <w:sz w:val="16"/>
                  <w:szCs w:val="16"/>
                  <w:lang w:val="en-US"/>
                </w:rPr>
                <w:t>49.84</w:t>
              </w:r>
            </w:ins>
          </w:p>
        </w:tc>
        <w:tc>
          <w:tcPr>
            <w:tcW w:w="850" w:type="dxa"/>
            <w:shd w:val="clear" w:color="auto" w:fill="FFFFFF" w:themeFill="background1"/>
            <w:vAlign w:val="center"/>
          </w:tcPr>
          <w:p w14:paraId="4CC63937" w14:textId="77777777" w:rsidR="0006533C" w:rsidRPr="00D67B4C" w:rsidRDefault="0006533C" w:rsidP="000E6987">
            <w:pPr>
              <w:jc w:val="center"/>
              <w:cnfStyle w:val="000000100000" w:firstRow="0" w:lastRow="0" w:firstColumn="0" w:lastColumn="0" w:oddVBand="0" w:evenVBand="0" w:oddHBand="1" w:evenHBand="0" w:firstRowFirstColumn="0" w:firstRowLastColumn="0" w:lastRowFirstColumn="0" w:lastRowLastColumn="0"/>
              <w:rPr>
                <w:ins w:id="1068" w:author="Philipp Alexander Linden" w:date="2020-07-07T15:40:00Z"/>
                <w:sz w:val="16"/>
                <w:szCs w:val="16"/>
                <w:lang w:val="en-US"/>
              </w:rPr>
            </w:pPr>
            <w:ins w:id="1069" w:author="Philipp Alexander Linden" w:date="2020-07-07T15:40:00Z">
              <w:r>
                <w:rPr>
                  <w:sz w:val="16"/>
                  <w:szCs w:val="16"/>
                  <w:lang w:val="en-US"/>
                </w:rPr>
                <w:t>63.43</w:t>
              </w:r>
            </w:ins>
          </w:p>
        </w:tc>
        <w:tc>
          <w:tcPr>
            <w:tcW w:w="709" w:type="dxa"/>
            <w:shd w:val="clear" w:color="auto" w:fill="FFFFFF" w:themeFill="background1"/>
            <w:vAlign w:val="center"/>
          </w:tcPr>
          <w:p w14:paraId="6B8DE16C" w14:textId="77777777" w:rsidR="0006533C" w:rsidRPr="00D67B4C" w:rsidRDefault="0006533C" w:rsidP="000E6987">
            <w:pPr>
              <w:jc w:val="center"/>
              <w:cnfStyle w:val="000000100000" w:firstRow="0" w:lastRow="0" w:firstColumn="0" w:lastColumn="0" w:oddVBand="0" w:evenVBand="0" w:oddHBand="1" w:evenHBand="0" w:firstRowFirstColumn="0" w:firstRowLastColumn="0" w:lastRowFirstColumn="0" w:lastRowLastColumn="0"/>
              <w:rPr>
                <w:ins w:id="1070" w:author="Philipp Alexander Linden" w:date="2020-07-07T15:40:00Z"/>
                <w:sz w:val="16"/>
                <w:szCs w:val="16"/>
                <w:lang w:val="en-US"/>
              </w:rPr>
            </w:pPr>
            <w:ins w:id="1071" w:author="Philipp Alexander Linden" w:date="2020-07-07T15:40:00Z">
              <w:r>
                <w:rPr>
                  <w:sz w:val="16"/>
                  <w:szCs w:val="16"/>
                  <w:lang w:val="en-US"/>
                </w:rPr>
                <w:t>22.68</w:t>
              </w:r>
            </w:ins>
          </w:p>
        </w:tc>
        <w:tc>
          <w:tcPr>
            <w:tcW w:w="1134" w:type="dxa"/>
            <w:shd w:val="clear" w:color="auto" w:fill="FFFFFF" w:themeFill="background1"/>
            <w:vAlign w:val="center"/>
          </w:tcPr>
          <w:p w14:paraId="3D0DE266" w14:textId="77777777" w:rsidR="0006533C" w:rsidRPr="00D67B4C" w:rsidRDefault="0006533C" w:rsidP="000E6987">
            <w:pPr>
              <w:jc w:val="center"/>
              <w:cnfStyle w:val="000000100000" w:firstRow="0" w:lastRow="0" w:firstColumn="0" w:lastColumn="0" w:oddVBand="0" w:evenVBand="0" w:oddHBand="1" w:evenHBand="0" w:firstRowFirstColumn="0" w:firstRowLastColumn="0" w:lastRowFirstColumn="0" w:lastRowLastColumn="0"/>
              <w:rPr>
                <w:ins w:id="1072" w:author="Philipp Alexander Linden" w:date="2020-07-07T15:40:00Z"/>
                <w:sz w:val="16"/>
                <w:szCs w:val="16"/>
                <w:lang w:val="en-US"/>
              </w:rPr>
            </w:pPr>
            <w:ins w:id="1073" w:author="Philipp Alexander Linden" w:date="2020-07-07T15:40:00Z">
              <w:r>
                <w:rPr>
                  <w:sz w:val="16"/>
                  <w:szCs w:val="16"/>
                  <w:lang w:val="en-US"/>
                </w:rPr>
                <w:t>51.43</w:t>
              </w:r>
            </w:ins>
          </w:p>
        </w:tc>
        <w:tc>
          <w:tcPr>
            <w:tcW w:w="850" w:type="dxa"/>
            <w:shd w:val="clear" w:color="auto" w:fill="FFFFFF" w:themeFill="background1"/>
            <w:vAlign w:val="center"/>
          </w:tcPr>
          <w:p w14:paraId="58B327C3" w14:textId="77777777" w:rsidR="0006533C" w:rsidRPr="00D67B4C" w:rsidRDefault="0006533C" w:rsidP="000E6987">
            <w:pPr>
              <w:jc w:val="center"/>
              <w:cnfStyle w:val="000000100000" w:firstRow="0" w:lastRow="0" w:firstColumn="0" w:lastColumn="0" w:oddVBand="0" w:evenVBand="0" w:oddHBand="1" w:evenHBand="0" w:firstRowFirstColumn="0" w:firstRowLastColumn="0" w:lastRowFirstColumn="0" w:lastRowLastColumn="0"/>
              <w:rPr>
                <w:ins w:id="1074" w:author="Philipp Alexander Linden" w:date="2020-07-07T15:40:00Z"/>
                <w:sz w:val="16"/>
                <w:szCs w:val="16"/>
                <w:lang w:val="en-US"/>
              </w:rPr>
            </w:pPr>
            <w:ins w:id="1075" w:author="Philipp Alexander Linden" w:date="2020-07-07T15:40:00Z">
              <w:r>
                <w:rPr>
                  <w:sz w:val="16"/>
                  <w:szCs w:val="16"/>
                  <w:lang w:val="en-US"/>
                </w:rPr>
                <w:t>49.99</w:t>
              </w:r>
            </w:ins>
          </w:p>
        </w:tc>
        <w:tc>
          <w:tcPr>
            <w:tcW w:w="851" w:type="dxa"/>
            <w:shd w:val="clear" w:color="auto" w:fill="FFFFFF" w:themeFill="background1"/>
            <w:vAlign w:val="center"/>
          </w:tcPr>
          <w:p w14:paraId="6C095355" w14:textId="77777777" w:rsidR="0006533C" w:rsidRPr="00D67B4C" w:rsidRDefault="0006533C" w:rsidP="000E6987">
            <w:pPr>
              <w:jc w:val="center"/>
              <w:cnfStyle w:val="000000100000" w:firstRow="0" w:lastRow="0" w:firstColumn="0" w:lastColumn="0" w:oddVBand="0" w:evenVBand="0" w:oddHBand="1" w:evenHBand="0" w:firstRowFirstColumn="0" w:firstRowLastColumn="0" w:lastRowFirstColumn="0" w:lastRowLastColumn="0"/>
              <w:rPr>
                <w:ins w:id="1076" w:author="Philipp Alexander Linden" w:date="2020-07-07T15:40:00Z"/>
                <w:sz w:val="16"/>
                <w:szCs w:val="16"/>
                <w:lang w:val="en-US"/>
              </w:rPr>
            </w:pPr>
            <w:ins w:id="1077" w:author="Philipp Alexander Linden" w:date="2020-07-07T15:40:00Z">
              <w:r>
                <w:rPr>
                  <w:sz w:val="16"/>
                  <w:szCs w:val="16"/>
                  <w:lang w:val="en-US"/>
                </w:rPr>
                <w:t>52.88</w:t>
              </w:r>
            </w:ins>
          </w:p>
        </w:tc>
      </w:tr>
      <w:tr w:rsidR="0006533C" w:rsidRPr="006A56FF" w14:paraId="6982A0AA" w14:textId="77777777" w:rsidTr="000E6987">
        <w:trPr>
          <w:trHeight w:val="283"/>
          <w:ins w:id="1078" w:author="Philipp Alexander Linden" w:date="2020-07-07T15:40:00Z"/>
        </w:trPr>
        <w:tc>
          <w:tcPr>
            <w:cnfStyle w:val="001000000000" w:firstRow="0" w:lastRow="0" w:firstColumn="1" w:lastColumn="0" w:oddVBand="0" w:evenVBand="0" w:oddHBand="0" w:evenHBand="0" w:firstRowFirstColumn="0" w:firstRowLastColumn="0" w:lastRowFirstColumn="0" w:lastRowLastColumn="0"/>
            <w:tcW w:w="851" w:type="dxa"/>
            <w:shd w:val="clear" w:color="auto" w:fill="FFFFFF" w:themeFill="background1"/>
            <w:vAlign w:val="center"/>
          </w:tcPr>
          <w:p w14:paraId="63EEFAF7" w14:textId="77777777" w:rsidR="0006533C" w:rsidRPr="00D67B4C" w:rsidRDefault="0006533C" w:rsidP="000E6987">
            <w:pPr>
              <w:spacing w:line="276" w:lineRule="auto"/>
              <w:rPr>
                <w:ins w:id="1079" w:author="Philipp Alexander Linden" w:date="2020-07-07T15:40:00Z"/>
                <w:b w:val="0"/>
                <w:bCs w:val="0"/>
                <w:caps w:val="0"/>
                <w:sz w:val="16"/>
                <w:szCs w:val="16"/>
                <w:lang w:val="en-US"/>
              </w:rPr>
            </w:pPr>
            <w:ins w:id="1080" w:author="Philipp Alexander Linden" w:date="2020-07-07T15:40:00Z">
              <w:r w:rsidRPr="00D67B4C">
                <w:rPr>
                  <w:b w:val="0"/>
                  <w:bCs w:val="0"/>
                  <w:caps w:val="0"/>
                  <w:sz w:val="16"/>
                  <w:szCs w:val="16"/>
                  <w:lang w:val="en-US"/>
                </w:rPr>
                <w:t>CIDX</w:t>
              </w:r>
            </w:ins>
          </w:p>
        </w:tc>
        <w:tc>
          <w:tcPr>
            <w:tcW w:w="1134" w:type="dxa"/>
            <w:shd w:val="clear" w:color="auto" w:fill="FFFFFF" w:themeFill="background1"/>
            <w:vAlign w:val="center"/>
          </w:tcPr>
          <w:p w14:paraId="621ECA78" w14:textId="77777777" w:rsidR="0006533C" w:rsidRPr="00D67B4C" w:rsidRDefault="0006533C" w:rsidP="000E6987">
            <w:pPr>
              <w:jc w:val="center"/>
              <w:cnfStyle w:val="000000000000" w:firstRow="0" w:lastRow="0" w:firstColumn="0" w:lastColumn="0" w:oddVBand="0" w:evenVBand="0" w:oddHBand="0" w:evenHBand="0" w:firstRowFirstColumn="0" w:firstRowLastColumn="0" w:lastRowFirstColumn="0" w:lastRowLastColumn="0"/>
              <w:rPr>
                <w:ins w:id="1081" w:author="Philipp Alexander Linden" w:date="2020-07-07T15:40:00Z"/>
                <w:sz w:val="16"/>
                <w:szCs w:val="16"/>
                <w:lang w:val="en-US"/>
              </w:rPr>
            </w:pPr>
            <w:ins w:id="1082" w:author="Philipp Alexander Linden" w:date="2020-07-07T15:40:00Z">
              <w:r>
                <w:rPr>
                  <w:sz w:val="16"/>
                  <w:szCs w:val="16"/>
                  <w:lang w:val="en-US"/>
                </w:rPr>
                <w:t>1</w:t>
              </w:r>
            </w:ins>
          </w:p>
        </w:tc>
        <w:tc>
          <w:tcPr>
            <w:tcW w:w="993" w:type="dxa"/>
            <w:shd w:val="clear" w:color="auto" w:fill="FFFFFF" w:themeFill="background1"/>
            <w:vAlign w:val="center"/>
          </w:tcPr>
          <w:p w14:paraId="524A3748" w14:textId="77777777" w:rsidR="0006533C" w:rsidRPr="00D67B4C" w:rsidRDefault="0006533C" w:rsidP="000E6987">
            <w:pPr>
              <w:jc w:val="center"/>
              <w:cnfStyle w:val="000000000000" w:firstRow="0" w:lastRow="0" w:firstColumn="0" w:lastColumn="0" w:oddVBand="0" w:evenVBand="0" w:oddHBand="0" w:evenHBand="0" w:firstRowFirstColumn="0" w:firstRowLastColumn="0" w:lastRowFirstColumn="0" w:lastRowLastColumn="0"/>
              <w:rPr>
                <w:ins w:id="1083" w:author="Philipp Alexander Linden" w:date="2020-07-07T15:40:00Z"/>
                <w:sz w:val="16"/>
                <w:szCs w:val="16"/>
                <w:lang w:val="en-US"/>
              </w:rPr>
            </w:pPr>
            <w:ins w:id="1084" w:author="Philipp Alexander Linden" w:date="2020-07-07T15:40:00Z">
              <w:r>
                <w:rPr>
                  <w:sz w:val="16"/>
                  <w:szCs w:val="16"/>
                  <w:lang w:val="en-US"/>
                </w:rPr>
                <w:t>1</w:t>
              </w:r>
            </w:ins>
          </w:p>
        </w:tc>
        <w:tc>
          <w:tcPr>
            <w:tcW w:w="1134" w:type="dxa"/>
            <w:shd w:val="clear" w:color="auto" w:fill="FFFFFF" w:themeFill="background1"/>
            <w:vAlign w:val="center"/>
          </w:tcPr>
          <w:p w14:paraId="0437AF42" w14:textId="77777777" w:rsidR="0006533C" w:rsidRPr="00D67B4C" w:rsidRDefault="0006533C" w:rsidP="000E6987">
            <w:pPr>
              <w:jc w:val="center"/>
              <w:cnfStyle w:val="000000000000" w:firstRow="0" w:lastRow="0" w:firstColumn="0" w:lastColumn="0" w:oddVBand="0" w:evenVBand="0" w:oddHBand="0" w:evenHBand="0" w:firstRowFirstColumn="0" w:firstRowLastColumn="0" w:lastRowFirstColumn="0" w:lastRowLastColumn="0"/>
              <w:rPr>
                <w:ins w:id="1085" w:author="Philipp Alexander Linden" w:date="2020-07-07T15:40:00Z"/>
                <w:sz w:val="16"/>
                <w:szCs w:val="16"/>
                <w:lang w:val="en-US"/>
              </w:rPr>
            </w:pPr>
            <w:ins w:id="1086" w:author="Philipp Alexander Linden" w:date="2020-07-07T15:40:00Z">
              <w:r>
                <w:rPr>
                  <w:sz w:val="16"/>
                  <w:szCs w:val="16"/>
                  <w:lang w:val="en-US"/>
                </w:rPr>
                <w:t>2.67</w:t>
              </w:r>
            </w:ins>
          </w:p>
        </w:tc>
        <w:tc>
          <w:tcPr>
            <w:tcW w:w="850" w:type="dxa"/>
            <w:shd w:val="clear" w:color="auto" w:fill="FFFFFF" w:themeFill="background1"/>
            <w:vAlign w:val="center"/>
          </w:tcPr>
          <w:p w14:paraId="674B323E" w14:textId="77777777" w:rsidR="0006533C" w:rsidRPr="00D67B4C" w:rsidRDefault="0006533C" w:rsidP="000E6987">
            <w:pPr>
              <w:jc w:val="center"/>
              <w:cnfStyle w:val="000000000000" w:firstRow="0" w:lastRow="0" w:firstColumn="0" w:lastColumn="0" w:oddVBand="0" w:evenVBand="0" w:oddHBand="0" w:evenHBand="0" w:firstRowFirstColumn="0" w:firstRowLastColumn="0" w:lastRowFirstColumn="0" w:lastRowLastColumn="0"/>
              <w:rPr>
                <w:ins w:id="1087" w:author="Philipp Alexander Linden" w:date="2020-07-07T15:40:00Z"/>
                <w:sz w:val="16"/>
                <w:szCs w:val="16"/>
                <w:lang w:val="en-US"/>
              </w:rPr>
            </w:pPr>
            <w:ins w:id="1088" w:author="Philipp Alexander Linden" w:date="2020-07-07T15:40:00Z">
              <w:r>
                <w:rPr>
                  <w:sz w:val="16"/>
                  <w:szCs w:val="16"/>
                  <w:lang w:val="en-US"/>
                </w:rPr>
                <w:t>3</w:t>
              </w:r>
            </w:ins>
          </w:p>
        </w:tc>
        <w:tc>
          <w:tcPr>
            <w:tcW w:w="709" w:type="dxa"/>
            <w:shd w:val="clear" w:color="auto" w:fill="FFFFFF" w:themeFill="background1"/>
            <w:vAlign w:val="center"/>
          </w:tcPr>
          <w:p w14:paraId="4AD3685D" w14:textId="77777777" w:rsidR="0006533C" w:rsidRPr="00D67B4C" w:rsidRDefault="0006533C" w:rsidP="000E6987">
            <w:pPr>
              <w:jc w:val="center"/>
              <w:cnfStyle w:val="000000000000" w:firstRow="0" w:lastRow="0" w:firstColumn="0" w:lastColumn="0" w:oddVBand="0" w:evenVBand="0" w:oddHBand="0" w:evenHBand="0" w:firstRowFirstColumn="0" w:firstRowLastColumn="0" w:lastRowFirstColumn="0" w:lastRowLastColumn="0"/>
              <w:rPr>
                <w:ins w:id="1089" w:author="Philipp Alexander Linden" w:date="2020-07-07T15:40:00Z"/>
                <w:sz w:val="16"/>
                <w:szCs w:val="16"/>
                <w:lang w:val="en-US"/>
              </w:rPr>
            </w:pPr>
            <w:ins w:id="1090" w:author="Philipp Alexander Linden" w:date="2020-07-07T15:40:00Z">
              <w:r>
                <w:rPr>
                  <w:sz w:val="16"/>
                  <w:szCs w:val="16"/>
                  <w:lang w:val="en-US"/>
                </w:rPr>
                <w:t>2</w:t>
              </w:r>
            </w:ins>
          </w:p>
        </w:tc>
        <w:tc>
          <w:tcPr>
            <w:tcW w:w="1134" w:type="dxa"/>
            <w:shd w:val="clear" w:color="auto" w:fill="FFFFFF" w:themeFill="background1"/>
            <w:vAlign w:val="center"/>
          </w:tcPr>
          <w:p w14:paraId="2B578A95" w14:textId="77777777" w:rsidR="0006533C" w:rsidRPr="00D67B4C" w:rsidRDefault="0006533C" w:rsidP="000E6987">
            <w:pPr>
              <w:jc w:val="center"/>
              <w:cnfStyle w:val="000000000000" w:firstRow="0" w:lastRow="0" w:firstColumn="0" w:lastColumn="0" w:oddVBand="0" w:evenVBand="0" w:oddHBand="0" w:evenHBand="0" w:firstRowFirstColumn="0" w:firstRowLastColumn="0" w:lastRowFirstColumn="0" w:lastRowLastColumn="0"/>
              <w:rPr>
                <w:ins w:id="1091" w:author="Philipp Alexander Linden" w:date="2020-07-07T15:40:00Z"/>
                <w:sz w:val="16"/>
                <w:szCs w:val="16"/>
                <w:lang w:val="en-US"/>
              </w:rPr>
            </w:pPr>
            <w:ins w:id="1092" w:author="Philipp Alexander Linden" w:date="2020-07-07T15:40:00Z">
              <w:r>
                <w:rPr>
                  <w:sz w:val="16"/>
                  <w:szCs w:val="16"/>
                  <w:lang w:val="en-US"/>
                </w:rPr>
                <w:t>1.43</w:t>
              </w:r>
            </w:ins>
          </w:p>
        </w:tc>
        <w:tc>
          <w:tcPr>
            <w:tcW w:w="850" w:type="dxa"/>
            <w:shd w:val="clear" w:color="auto" w:fill="FFFFFF" w:themeFill="background1"/>
            <w:vAlign w:val="center"/>
          </w:tcPr>
          <w:p w14:paraId="586C44F4" w14:textId="77777777" w:rsidR="0006533C" w:rsidRPr="00D67B4C" w:rsidRDefault="0006533C" w:rsidP="000E6987">
            <w:pPr>
              <w:jc w:val="center"/>
              <w:cnfStyle w:val="000000000000" w:firstRow="0" w:lastRow="0" w:firstColumn="0" w:lastColumn="0" w:oddVBand="0" w:evenVBand="0" w:oddHBand="0" w:evenHBand="0" w:firstRowFirstColumn="0" w:firstRowLastColumn="0" w:lastRowFirstColumn="0" w:lastRowLastColumn="0"/>
              <w:rPr>
                <w:ins w:id="1093" w:author="Philipp Alexander Linden" w:date="2020-07-07T15:40:00Z"/>
                <w:sz w:val="16"/>
                <w:szCs w:val="16"/>
                <w:lang w:val="en-US"/>
              </w:rPr>
            </w:pPr>
            <w:ins w:id="1094" w:author="Philipp Alexander Linden" w:date="2020-07-07T15:40:00Z">
              <w:r>
                <w:rPr>
                  <w:sz w:val="16"/>
                  <w:szCs w:val="16"/>
                  <w:lang w:val="en-US"/>
                </w:rPr>
                <w:t>0.57</w:t>
              </w:r>
            </w:ins>
          </w:p>
        </w:tc>
        <w:tc>
          <w:tcPr>
            <w:tcW w:w="851" w:type="dxa"/>
            <w:shd w:val="clear" w:color="auto" w:fill="FFFFFF" w:themeFill="background1"/>
            <w:vAlign w:val="center"/>
          </w:tcPr>
          <w:p w14:paraId="4C9E21C7" w14:textId="77777777" w:rsidR="0006533C" w:rsidRPr="00D67B4C" w:rsidRDefault="0006533C" w:rsidP="000E6987">
            <w:pPr>
              <w:jc w:val="center"/>
              <w:cnfStyle w:val="000000000000" w:firstRow="0" w:lastRow="0" w:firstColumn="0" w:lastColumn="0" w:oddVBand="0" w:evenVBand="0" w:oddHBand="0" w:evenHBand="0" w:firstRowFirstColumn="0" w:firstRowLastColumn="0" w:lastRowFirstColumn="0" w:lastRowLastColumn="0"/>
              <w:rPr>
                <w:ins w:id="1095" w:author="Philipp Alexander Linden" w:date="2020-07-07T15:40:00Z"/>
                <w:sz w:val="16"/>
                <w:szCs w:val="16"/>
                <w:lang w:val="en-US"/>
              </w:rPr>
            </w:pPr>
            <w:ins w:id="1096" w:author="Philipp Alexander Linden" w:date="2020-07-07T15:40:00Z">
              <w:r>
                <w:rPr>
                  <w:sz w:val="16"/>
                  <w:szCs w:val="16"/>
                  <w:lang w:val="en-US"/>
                </w:rPr>
                <w:t>2.29</w:t>
              </w:r>
            </w:ins>
          </w:p>
        </w:tc>
      </w:tr>
      <w:tr w:rsidR="0006533C" w:rsidRPr="006A56FF" w14:paraId="164BA617" w14:textId="77777777" w:rsidTr="000E6987">
        <w:trPr>
          <w:cnfStyle w:val="000000100000" w:firstRow="0" w:lastRow="0" w:firstColumn="0" w:lastColumn="0" w:oddVBand="0" w:evenVBand="0" w:oddHBand="1" w:evenHBand="0" w:firstRowFirstColumn="0" w:firstRowLastColumn="0" w:lastRowFirstColumn="0" w:lastRowLastColumn="0"/>
          <w:trHeight w:val="283"/>
          <w:ins w:id="1097" w:author="Philipp Alexander Linden" w:date="2020-07-07T15:40:00Z"/>
        </w:trPr>
        <w:tc>
          <w:tcPr>
            <w:cnfStyle w:val="001000000000" w:firstRow="0" w:lastRow="0" w:firstColumn="1" w:lastColumn="0" w:oddVBand="0" w:evenVBand="0" w:oddHBand="0" w:evenHBand="0" w:firstRowFirstColumn="0" w:firstRowLastColumn="0" w:lastRowFirstColumn="0" w:lastRowLastColumn="0"/>
            <w:tcW w:w="851" w:type="dxa"/>
            <w:tcBorders>
              <w:bottom w:val="single" w:sz="12" w:space="0" w:color="auto"/>
            </w:tcBorders>
            <w:shd w:val="clear" w:color="auto" w:fill="FFFFFF" w:themeFill="background1"/>
            <w:vAlign w:val="center"/>
          </w:tcPr>
          <w:p w14:paraId="535A7DA3" w14:textId="77777777" w:rsidR="0006533C" w:rsidRPr="00D67B4C" w:rsidRDefault="0006533C" w:rsidP="000E6987">
            <w:pPr>
              <w:spacing w:line="276" w:lineRule="auto"/>
              <w:rPr>
                <w:ins w:id="1098" w:author="Philipp Alexander Linden" w:date="2020-07-07T15:40:00Z"/>
                <w:b w:val="0"/>
                <w:bCs w:val="0"/>
                <w:caps w:val="0"/>
                <w:sz w:val="16"/>
                <w:szCs w:val="16"/>
                <w:lang w:val="en-US"/>
              </w:rPr>
            </w:pPr>
            <w:ins w:id="1099" w:author="Philipp Alexander Linden" w:date="2020-07-07T15:40:00Z">
              <w:r w:rsidRPr="00D67B4C">
                <w:rPr>
                  <w:b w:val="0"/>
                  <w:bCs w:val="0"/>
                  <w:caps w:val="0"/>
                  <w:sz w:val="16"/>
                  <w:szCs w:val="16"/>
                  <w:lang w:val="en-US"/>
                </w:rPr>
                <w:t>MTAB</w:t>
              </w:r>
            </w:ins>
          </w:p>
        </w:tc>
        <w:tc>
          <w:tcPr>
            <w:tcW w:w="1134" w:type="dxa"/>
            <w:tcBorders>
              <w:bottom w:val="single" w:sz="12" w:space="0" w:color="auto"/>
            </w:tcBorders>
            <w:shd w:val="clear" w:color="auto" w:fill="FFFFFF" w:themeFill="background1"/>
            <w:vAlign w:val="center"/>
          </w:tcPr>
          <w:p w14:paraId="5192B4EC" w14:textId="77777777" w:rsidR="0006533C" w:rsidRPr="00D67B4C" w:rsidRDefault="0006533C" w:rsidP="000E6987">
            <w:pPr>
              <w:jc w:val="center"/>
              <w:cnfStyle w:val="000000100000" w:firstRow="0" w:lastRow="0" w:firstColumn="0" w:lastColumn="0" w:oddVBand="0" w:evenVBand="0" w:oddHBand="1" w:evenHBand="0" w:firstRowFirstColumn="0" w:firstRowLastColumn="0" w:lastRowFirstColumn="0" w:lastRowLastColumn="0"/>
              <w:rPr>
                <w:ins w:id="1100" w:author="Philipp Alexander Linden" w:date="2020-07-07T15:40:00Z"/>
                <w:sz w:val="16"/>
                <w:szCs w:val="16"/>
                <w:lang w:val="en-US"/>
              </w:rPr>
            </w:pPr>
            <w:ins w:id="1101" w:author="Philipp Alexander Linden" w:date="2020-07-07T15:40:00Z">
              <w:r>
                <w:rPr>
                  <w:sz w:val="16"/>
                  <w:szCs w:val="16"/>
                  <w:lang w:val="en-US"/>
                </w:rPr>
                <w:t>0</w:t>
              </w:r>
            </w:ins>
          </w:p>
        </w:tc>
        <w:tc>
          <w:tcPr>
            <w:tcW w:w="993" w:type="dxa"/>
            <w:tcBorders>
              <w:bottom w:val="single" w:sz="12" w:space="0" w:color="auto"/>
            </w:tcBorders>
            <w:shd w:val="clear" w:color="auto" w:fill="FFFFFF" w:themeFill="background1"/>
            <w:vAlign w:val="center"/>
          </w:tcPr>
          <w:p w14:paraId="0433B25B" w14:textId="77777777" w:rsidR="0006533C" w:rsidRPr="00D67B4C" w:rsidRDefault="0006533C" w:rsidP="000E6987">
            <w:pPr>
              <w:jc w:val="center"/>
              <w:cnfStyle w:val="000000100000" w:firstRow="0" w:lastRow="0" w:firstColumn="0" w:lastColumn="0" w:oddVBand="0" w:evenVBand="0" w:oddHBand="1" w:evenHBand="0" w:firstRowFirstColumn="0" w:firstRowLastColumn="0" w:lastRowFirstColumn="0" w:lastRowLastColumn="0"/>
              <w:rPr>
                <w:ins w:id="1102" w:author="Philipp Alexander Linden" w:date="2020-07-07T15:40:00Z"/>
                <w:sz w:val="16"/>
                <w:szCs w:val="16"/>
                <w:lang w:val="en-US"/>
              </w:rPr>
            </w:pPr>
            <w:ins w:id="1103" w:author="Philipp Alexander Linden" w:date="2020-07-07T15:40:00Z">
              <w:r>
                <w:rPr>
                  <w:sz w:val="16"/>
                  <w:szCs w:val="16"/>
                  <w:lang w:val="en-US"/>
                </w:rPr>
                <w:t>0</w:t>
              </w:r>
            </w:ins>
          </w:p>
        </w:tc>
        <w:tc>
          <w:tcPr>
            <w:tcW w:w="1134" w:type="dxa"/>
            <w:tcBorders>
              <w:bottom w:val="single" w:sz="12" w:space="0" w:color="auto"/>
            </w:tcBorders>
            <w:shd w:val="clear" w:color="auto" w:fill="FFFFFF" w:themeFill="background1"/>
            <w:vAlign w:val="center"/>
          </w:tcPr>
          <w:p w14:paraId="4E4E00C2" w14:textId="77777777" w:rsidR="0006533C" w:rsidRPr="00D67B4C" w:rsidRDefault="0006533C" w:rsidP="000E6987">
            <w:pPr>
              <w:jc w:val="center"/>
              <w:cnfStyle w:val="000000100000" w:firstRow="0" w:lastRow="0" w:firstColumn="0" w:lastColumn="0" w:oddVBand="0" w:evenVBand="0" w:oddHBand="1" w:evenHBand="0" w:firstRowFirstColumn="0" w:firstRowLastColumn="0" w:lastRowFirstColumn="0" w:lastRowLastColumn="0"/>
              <w:rPr>
                <w:ins w:id="1104" w:author="Philipp Alexander Linden" w:date="2020-07-07T15:40:00Z"/>
                <w:sz w:val="16"/>
                <w:szCs w:val="16"/>
                <w:lang w:val="en-US"/>
              </w:rPr>
            </w:pPr>
            <w:ins w:id="1105" w:author="Philipp Alexander Linden" w:date="2020-07-07T15:40:00Z">
              <w:r>
                <w:rPr>
                  <w:sz w:val="16"/>
                  <w:szCs w:val="16"/>
                  <w:lang w:val="en-US"/>
                </w:rPr>
                <w:t>0</w:t>
              </w:r>
            </w:ins>
          </w:p>
        </w:tc>
        <w:tc>
          <w:tcPr>
            <w:tcW w:w="850" w:type="dxa"/>
            <w:tcBorders>
              <w:bottom w:val="single" w:sz="12" w:space="0" w:color="auto"/>
            </w:tcBorders>
            <w:shd w:val="clear" w:color="auto" w:fill="FFFFFF" w:themeFill="background1"/>
            <w:vAlign w:val="center"/>
          </w:tcPr>
          <w:p w14:paraId="217FF90E" w14:textId="77777777" w:rsidR="0006533C" w:rsidRPr="00D67B4C" w:rsidRDefault="0006533C" w:rsidP="000E6987">
            <w:pPr>
              <w:jc w:val="center"/>
              <w:cnfStyle w:val="000000100000" w:firstRow="0" w:lastRow="0" w:firstColumn="0" w:lastColumn="0" w:oddVBand="0" w:evenVBand="0" w:oddHBand="1" w:evenHBand="0" w:firstRowFirstColumn="0" w:firstRowLastColumn="0" w:lastRowFirstColumn="0" w:lastRowLastColumn="0"/>
              <w:rPr>
                <w:ins w:id="1106" w:author="Philipp Alexander Linden" w:date="2020-07-07T15:40:00Z"/>
                <w:sz w:val="16"/>
                <w:szCs w:val="16"/>
                <w:lang w:val="en-US"/>
              </w:rPr>
            </w:pPr>
            <w:ins w:id="1107" w:author="Philipp Alexander Linden" w:date="2020-07-07T15:40:00Z">
              <w:r>
                <w:rPr>
                  <w:sz w:val="16"/>
                  <w:szCs w:val="16"/>
                  <w:lang w:val="en-US"/>
                </w:rPr>
                <w:t>0</w:t>
              </w:r>
            </w:ins>
          </w:p>
        </w:tc>
        <w:tc>
          <w:tcPr>
            <w:tcW w:w="709" w:type="dxa"/>
            <w:tcBorders>
              <w:bottom w:val="single" w:sz="12" w:space="0" w:color="auto"/>
            </w:tcBorders>
            <w:shd w:val="clear" w:color="auto" w:fill="FFFFFF" w:themeFill="background1"/>
            <w:vAlign w:val="center"/>
          </w:tcPr>
          <w:p w14:paraId="45825B1D" w14:textId="77777777" w:rsidR="0006533C" w:rsidRPr="00D67B4C" w:rsidRDefault="0006533C" w:rsidP="000E6987">
            <w:pPr>
              <w:jc w:val="center"/>
              <w:cnfStyle w:val="000000100000" w:firstRow="0" w:lastRow="0" w:firstColumn="0" w:lastColumn="0" w:oddVBand="0" w:evenVBand="0" w:oddHBand="1" w:evenHBand="0" w:firstRowFirstColumn="0" w:firstRowLastColumn="0" w:lastRowFirstColumn="0" w:lastRowLastColumn="0"/>
              <w:rPr>
                <w:ins w:id="1108" w:author="Philipp Alexander Linden" w:date="2020-07-07T15:40:00Z"/>
                <w:sz w:val="16"/>
                <w:szCs w:val="16"/>
                <w:lang w:val="en-US"/>
              </w:rPr>
            </w:pPr>
            <w:ins w:id="1109" w:author="Philipp Alexander Linden" w:date="2020-07-07T15:40:00Z">
              <w:r>
                <w:rPr>
                  <w:sz w:val="16"/>
                  <w:szCs w:val="16"/>
                  <w:lang w:val="en-US"/>
                </w:rPr>
                <w:t>0</w:t>
              </w:r>
            </w:ins>
          </w:p>
        </w:tc>
        <w:tc>
          <w:tcPr>
            <w:tcW w:w="1134" w:type="dxa"/>
            <w:tcBorders>
              <w:bottom w:val="single" w:sz="12" w:space="0" w:color="auto"/>
            </w:tcBorders>
            <w:shd w:val="clear" w:color="auto" w:fill="FFFFFF" w:themeFill="background1"/>
            <w:vAlign w:val="center"/>
          </w:tcPr>
          <w:p w14:paraId="34EE36E3" w14:textId="77777777" w:rsidR="0006533C" w:rsidRPr="00D67B4C" w:rsidRDefault="0006533C" w:rsidP="000E6987">
            <w:pPr>
              <w:jc w:val="center"/>
              <w:cnfStyle w:val="000000100000" w:firstRow="0" w:lastRow="0" w:firstColumn="0" w:lastColumn="0" w:oddVBand="0" w:evenVBand="0" w:oddHBand="1" w:evenHBand="0" w:firstRowFirstColumn="0" w:firstRowLastColumn="0" w:lastRowFirstColumn="0" w:lastRowLastColumn="0"/>
              <w:rPr>
                <w:ins w:id="1110" w:author="Philipp Alexander Linden" w:date="2020-07-07T15:40:00Z"/>
                <w:sz w:val="16"/>
                <w:szCs w:val="16"/>
                <w:lang w:val="en-US"/>
              </w:rPr>
            </w:pPr>
            <w:ins w:id="1111" w:author="Philipp Alexander Linden" w:date="2020-07-07T15:40:00Z">
              <w:r>
                <w:rPr>
                  <w:sz w:val="16"/>
                  <w:szCs w:val="16"/>
                  <w:lang w:val="en-US"/>
                </w:rPr>
                <w:t>1</w:t>
              </w:r>
            </w:ins>
          </w:p>
        </w:tc>
        <w:tc>
          <w:tcPr>
            <w:tcW w:w="850" w:type="dxa"/>
            <w:tcBorders>
              <w:bottom w:val="single" w:sz="12" w:space="0" w:color="auto"/>
            </w:tcBorders>
            <w:shd w:val="clear" w:color="auto" w:fill="FFFFFF" w:themeFill="background1"/>
            <w:vAlign w:val="center"/>
          </w:tcPr>
          <w:p w14:paraId="31BC63A7" w14:textId="77777777" w:rsidR="0006533C" w:rsidRPr="00D67B4C" w:rsidRDefault="0006533C" w:rsidP="000E6987">
            <w:pPr>
              <w:jc w:val="center"/>
              <w:cnfStyle w:val="000000100000" w:firstRow="0" w:lastRow="0" w:firstColumn="0" w:lastColumn="0" w:oddVBand="0" w:evenVBand="0" w:oddHBand="1" w:evenHBand="0" w:firstRowFirstColumn="0" w:firstRowLastColumn="0" w:lastRowFirstColumn="0" w:lastRowLastColumn="0"/>
              <w:rPr>
                <w:ins w:id="1112" w:author="Philipp Alexander Linden" w:date="2020-07-07T15:40:00Z"/>
                <w:sz w:val="16"/>
                <w:szCs w:val="16"/>
                <w:lang w:val="en-US"/>
              </w:rPr>
            </w:pPr>
            <w:ins w:id="1113" w:author="Philipp Alexander Linden" w:date="2020-07-07T15:40:00Z">
              <w:r>
                <w:rPr>
                  <w:sz w:val="16"/>
                  <w:szCs w:val="16"/>
                  <w:lang w:val="en-US"/>
                </w:rPr>
                <w:t>1</w:t>
              </w:r>
            </w:ins>
          </w:p>
        </w:tc>
        <w:tc>
          <w:tcPr>
            <w:tcW w:w="851" w:type="dxa"/>
            <w:tcBorders>
              <w:bottom w:val="single" w:sz="12" w:space="0" w:color="auto"/>
            </w:tcBorders>
            <w:shd w:val="clear" w:color="auto" w:fill="FFFFFF" w:themeFill="background1"/>
            <w:vAlign w:val="center"/>
          </w:tcPr>
          <w:p w14:paraId="2347D88F" w14:textId="77777777" w:rsidR="0006533C" w:rsidRPr="00D67B4C" w:rsidRDefault="0006533C" w:rsidP="000E6987">
            <w:pPr>
              <w:jc w:val="center"/>
              <w:cnfStyle w:val="000000100000" w:firstRow="0" w:lastRow="0" w:firstColumn="0" w:lastColumn="0" w:oddVBand="0" w:evenVBand="0" w:oddHBand="1" w:evenHBand="0" w:firstRowFirstColumn="0" w:firstRowLastColumn="0" w:lastRowFirstColumn="0" w:lastRowLastColumn="0"/>
              <w:rPr>
                <w:ins w:id="1114" w:author="Philipp Alexander Linden" w:date="2020-07-07T15:40:00Z"/>
                <w:sz w:val="16"/>
                <w:szCs w:val="16"/>
                <w:lang w:val="en-US"/>
              </w:rPr>
            </w:pPr>
            <w:ins w:id="1115" w:author="Philipp Alexander Linden" w:date="2020-07-07T15:40:00Z">
              <w:r>
                <w:rPr>
                  <w:sz w:val="16"/>
                  <w:szCs w:val="16"/>
                  <w:lang w:val="en-US"/>
                </w:rPr>
                <w:t>1</w:t>
              </w:r>
            </w:ins>
          </w:p>
        </w:tc>
      </w:tr>
    </w:tbl>
    <w:p w14:paraId="51FD7237" w14:textId="77777777" w:rsidR="0006533C" w:rsidRPr="00C83EC5" w:rsidRDefault="0006533C" w:rsidP="00C83EC5">
      <w:pPr>
        <w:spacing w:after="160" w:line="360" w:lineRule="auto"/>
        <w:jc w:val="both"/>
        <w:rPr>
          <w:rFonts w:eastAsiaTheme="minorHAnsi"/>
          <w:iCs/>
          <w:color w:val="auto"/>
          <w:szCs w:val="18"/>
          <w:lang w:val="en-US"/>
        </w:rPr>
      </w:pPr>
    </w:p>
    <w:p w14:paraId="313AF3F6" w14:textId="50443FB4" w:rsidR="00C83EC5" w:rsidRPr="00C83EC5" w:rsidRDefault="00C83EC5" w:rsidP="00C83EC5">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proofErr w:type="gramStart"/>
      <w:r w:rsidRPr="00C83EC5">
        <w:rPr>
          <w:rFonts w:eastAsiaTheme="minorHAnsi"/>
          <w:b/>
          <w:iCs/>
          <w:color w:val="auto"/>
          <w:szCs w:val="18"/>
          <w:lang w:val="en-US"/>
        </w:rPr>
        <w:t>high performance</w:t>
      </w:r>
      <w:proofErr w:type="gramEnd"/>
      <w:r w:rsidRPr="00C83EC5">
        <w:rPr>
          <w:rFonts w:eastAsiaTheme="minorHAnsi"/>
          <w:b/>
          <w:iCs/>
          <w:color w:val="auto"/>
          <w:szCs w:val="18"/>
          <w:lang w:val="en-US"/>
        </w:rPr>
        <w:t xml:space="preserve"> </w:t>
      </w:r>
      <w:r w:rsidR="00AE794B" w:rsidRPr="00C83EC5">
        <w:rPr>
          <w:rFonts w:eastAsiaTheme="minorHAnsi"/>
          <w:b/>
          <w:iCs/>
          <w:color w:val="auto"/>
          <w:szCs w:val="18"/>
          <w:lang w:val="en-US"/>
        </w:rPr>
        <w:t xml:space="preserve">public-orientated </w:t>
      </w:r>
      <w:r w:rsidRPr="00C83EC5">
        <w:rPr>
          <w:rFonts w:eastAsiaTheme="minorHAnsi"/>
          <w:b/>
          <w:iCs/>
          <w:color w:val="auto"/>
          <w:szCs w:val="18"/>
          <w:lang w:val="en-US"/>
        </w:rPr>
        <w:t>system</w:t>
      </w:r>
    </w:p>
    <w:p w14:paraId="3DADFDAF" w14:textId="4ECDF48F" w:rsidR="00C83EC5" w:rsidRDefault="00AE794B" w:rsidP="00C83EC5">
      <w:pPr>
        <w:spacing w:after="160" w:line="360" w:lineRule="auto"/>
        <w:jc w:val="both"/>
        <w:rPr>
          <w:rFonts w:eastAsiaTheme="minorHAnsi"/>
          <w:iCs/>
          <w:color w:val="auto"/>
          <w:szCs w:val="18"/>
          <w:lang w:val="en-US"/>
        </w:rPr>
      </w:pPr>
      <w:r>
        <w:rPr>
          <w:rFonts w:eastAsiaTheme="minorHAnsi"/>
          <w:iCs/>
          <w:color w:val="auto"/>
          <w:szCs w:val="18"/>
          <w:lang w:val="en-US"/>
        </w:rPr>
        <w:t>This system is defined by above average performance and below average private expenditure. Benefits are mainly only available in-kind, which hints to a low level of informal care provision.</w:t>
      </w:r>
      <w:r w:rsidR="00F3631B" w:rsidRPr="00F3631B">
        <w:rPr>
          <w:rFonts w:eastAsiaTheme="minorHAnsi"/>
          <w:iCs/>
          <w:color w:val="auto"/>
          <w:szCs w:val="18"/>
          <w:lang w:val="en-US"/>
        </w:rPr>
        <w:t xml:space="preserve"> </w:t>
      </w:r>
      <w:r w:rsidR="00F3631B">
        <w:rPr>
          <w:rFonts w:eastAsiaTheme="minorHAnsi"/>
          <w:iCs/>
          <w:color w:val="auto"/>
          <w:szCs w:val="18"/>
          <w:lang w:val="en-US"/>
        </w:rPr>
        <w:t xml:space="preserve">Furthermore, choice is limited in these systems, </w:t>
      </w:r>
      <w:proofErr w:type="gramStart"/>
      <w:r w:rsidR="00F3631B">
        <w:rPr>
          <w:rFonts w:eastAsiaTheme="minorHAnsi"/>
          <w:iCs/>
          <w:color w:val="auto"/>
          <w:szCs w:val="18"/>
          <w:lang w:val="en-US"/>
        </w:rPr>
        <w:t>yet,</w:t>
      </w:r>
      <w:proofErr w:type="gramEnd"/>
      <w:r w:rsidR="00F3631B">
        <w:rPr>
          <w:rFonts w:eastAsiaTheme="minorHAnsi"/>
          <w:iCs/>
          <w:color w:val="auto"/>
          <w:szCs w:val="18"/>
          <w:lang w:val="en-US"/>
        </w:rPr>
        <w:t xml:space="preserve"> no means-test applies. The sub-types of this system are </w:t>
      </w:r>
      <w:proofErr w:type="spellStart"/>
      <w:r w:rsidR="00F3631B">
        <w:rPr>
          <w:rFonts w:eastAsiaTheme="minorHAnsi"/>
          <w:iCs/>
          <w:color w:val="auto"/>
          <w:szCs w:val="18"/>
          <w:lang w:val="en-US"/>
        </w:rPr>
        <w:t>devided</w:t>
      </w:r>
      <w:proofErr w:type="spellEnd"/>
      <w:r w:rsidR="00F3631B">
        <w:rPr>
          <w:rFonts w:eastAsiaTheme="minorHAnsi"/>
          <w:iCs/>
          <w:color w:val="auto"/>
          <w:szCs w:val="18"/>
          <w:lang w:val="en-US"/>
        </w:rPr>
        <w:t xml:space="preserve"> by high and low levels of supply.</w:t>
      </w:r>
      <w:r>
        <w:rPr>
          <w:rFonts w:eastAsiaTheme="minorHAnsi"/>
          <w:iCs/>
          <w:color w:val="auto"/>
          <w:szCs w:val="18"/>
          <w:lang w:val="en-US"/>
        </w:rPr>
        <w:t xml:space="preserve"> </w:t>
      </w:r>
    </w:p>
    <w:p w14:paraId="612AD6E0" w14:textId="2C8BF07E" w:rsidR="00F3631B" w:rsidRDefault="00F3631B" w:rsidP="00C83EC5">
      <w:pPr>
        <w:spacing w:after="160" w:line="360" w:lineRule="auto"/>
        <w:jc w:val="both"/>
        <w:rPr>
          <w:rFonts w:eastAsiaTheme="minorHAnsi"/>
          <w:b/>
          <w:iCs/>
          <w:color w:val="auto"/>
          <w:szCs w:val="18"/>
          <w:lang w:val="en-US"/>
        </w:rPr>
      </w:pPr>
      <w:r w:rsidRPr="00313058">
        <w:rPr>
          <w:rFonts w:eastAsiaTheme="minorHAnsi"/>
          <w:b/>
          <w:iCs/>
          <w:color w:val="auto"/>
          <w:szCs w:val="18"/>
          <w:lang w:val="en-US"/>
        </w:rPr>
        <w:t>The high performance private oriented system</w:t>
      </w:r>
    </w:p>
    <w:p w14:paraId="0F95D849" w14:textId="056E73CA" w:rsidR="00F3631B" w:rsidRPr="00A740AC" w:rsidRDefault="00A740AC" w:rsidP="00C83EC5">
      <w:pPr>
        <w:spacing w:after="160" w:line="360" w:lineRule="auto"/>
        <w:jc w:val="both"/>
        <w:rPr>
          <w:rFonts w:eastAsiaTheme="minorHAnsi"/>
          <w:iCs/>
          <w:color w:val="auto"/>
          <w:szCs w:val="18"/>
          <w:lang w:val="en-US"/>
        </w:rPr>
      </w:pPr>
      <w:r w:rsidRPr="00313058">
        <w:rPr>
          <w:rFonts w:eastAsiaTheme="minorHAnsi"/>
          <w:iCs/>
          <w:color w:val="auto"/>
          <w:szCs w:val="18"/>
          <w:lang w:val="en-US"/>
        </w:rPr>
        <w:t>Per</w:t>
      </w:r>
      <w:r>
        <w:rPr>
          <w:rFonts w:eastAsiaTheme="minorHAnsi"/>
          <w:iCs/>
          <w:color w:val="auto"/>
          <w:szCs w:val="18"/>
          <w:lang w:val="en-US"/>
        </w:rPr>
        <w:t>formance in this LTC type is high with abov</w:t>
      </w:r>
      <w:r w:rsidR="004E5C38">
        <w:rPr>
          <w:rFonts w:eastAsiaTheme="minorHAnsi"/>
          <w:iCs/>
          <w:color w:val="auto"/>
          <w:szCs w:val="18"/>
          <w:lang w:val="en-US"/>
        </w:rPr>
        <w:t>e</w:t>
      </w:r>
      <w:r>
        <w:rPr>
          <w:rFonts w:eastAsiaTheme="minorHAnsi"/>
          <w:iCs/>
          <w:color w:val="auto"/>
          <w:szCs w:val="18"/>
          <w:lang w:val="en-US"/>
        </w:rPr>
        <w:t xml:space="preserve"> average life expectancy and self-rated health. As private expenditure are above average and cash benefits avai</w:t>
      </w:r>
      <w:r w:rsidR="004E5C38">
        <w:rPr>
          <w:rFonts w:eastAsiaTheme="minorHAnsi"/>
          <w:iCs/>
          <w:color w:val="auto"/>
          <w:szCs w:val="18"/>
          <w:lang w:val="en-US"/>
        </w:rPr>
        <w:t>lable</w:t>
      </w:r>
      <w:r>
        <w:rPr>
          <w:rFonts w:eastAsiaTheme="minorHAnsi"/>
          <w:iCs/>
          <w:color w:val="auto"/>
          <w:szCs w:val="18"/>
          <w:lang w:val="en-US"/>
        </w:rPr>
        <w:t xml:space="preserve"> in almost all countries and often unbound, this type can be depicted as oriented towards </w:t>
      </w:r>
      <w:proofErr w:type="spellStart"/>
      <w:r>
        <w:rPr>
          <w:rFonts w:eastAsiaTheme="minorHAnsi"/>
          <w:iCs/>
          <w:color w:val="auto"/>
          <w:szCs w:val="18"/>
          <w:lang w:val="en-US"/>
        </w:rPr>
        <w:t>pivate</w:t>
      </w:r>
      <w:proofErr w:type="spellEnd"/>
      <w:r>
        <w:rPr>
          <w:rFonts w:eastAsiaTheme="minorHAnsi"/>
          <w:iCs/>
          <w:color w:val="auto"/>
          <w:szCs w:val="18"/>
          <w:lang w:val="en-US"/>
        </w:rPr>
        <w:t xml:space="preserve"> provision and financing. The sub-types differ by high and low supply. Both sub-types apply means-testing, yet only the low supply type is marked by considerable </w:t>
      </w:r>
      <w:proofErr w:type="spellStart"/>
      <w:r>
        <w:rPr>
          <w:rFonts w:eastAsiaTheme="minorHAnsi"/>
          <w:iCs/>
          <w:color w:val="auto"/>
          <w:szCs w:val="18"/>
          <w:lang w:val="en-US"/>
        </w:rPr>
        <w:t>coice</w:t>
      </w:r>
      <w:proofErr w:type="spellEnd"/>
      <w:r>
        <w:rPr>
          <w:rFonts w:eastAsiaTheme="minorHAnsi"/>
          <w:iCs/>
          <w:color w:val="auto"/>
          <w:szCs w:val="18"/>
          <w:lang w:val="en-US"/>
        </w:rPr>
        <w:t xml:space="preserve"> restrictions.</w:t>
      </w:r>
    </w:p>
    <w:p w14:paraId="74B93F8A" w14:textId="77777777" w:rsidR="00A77345" w:rsidRDefault="00A77345" w:rsidP="00A77345">
      <w:pPr>
        <w:spacing w:after="160" w:line="360" w:lineRule="auto"/>
        <w:jc w:val="both"/>
        <w:rPr>
          <w:rFonts w:eastAsiaTheme="minorHAnsi"/>
          <w:iCs/>
          <w:color w:val="auto"/>
          <w:szCs w:val="18"/>
          <w:lang w:val="en-US"/>
        </w:rPr>
      </w:pPr>
    </w:p>
    <w:p w14:paraId="31B9993B" w14:textId="0AC64E5F" w:rsidR="002E6277" w:rsidRPr="002A4B22" w:rsidRDefault="002E6277" w:rsidP="003D3174">
      <w:pPr>
        <w:spacing w:after="160" w:line="360" w:lineRule="auto"/>
        <w:jc w:val="center"/>
        <w:rPr>
          <w:rFonts w:eastAsiaTheme="minorHAnsi"/>
          <w:iCs/>
          <w:color w:val="auto"/>
          <w:szCs w:val="18"/>
          <w:lang w:val="en-US"/>
        </w:rPr>
      </w:pPr>
      <w:r w:rsidRPr="00E028AA">
        <w:rPr>
          <w:rFonts w:eastAsiaTheme="minorHAnsi"/>
          <w:iCs/>
          <w:color w:val="auto"/>
          <w:szCs w:val="18"/>
          <w:highlight w:val="yellow"/>
          <w:lang w:val="en-US"/>
        </w:rPr>
        <w:lastRenderedPageBreak/>
        <w:t xml:space="preserve">--- TABLE </w:t>
      </w:r>
      <w:r w:rsidR="00A77345">
        <w:rPr>
          <w:rFonts w:eastAsiaTheme="minorHAnsi"/>
          <w:iCs/>
          <w:color w:val="auto"/>
          <w:szCs w:val="18"/>
          <w:highlight w:val="yellow"/>
          <w:lang w:val="en-US"/>
        </w:rPr>
        <w:t>4</w:t>
      </w:r>
      <w:r w:rsidRPr="00E028AA">
        <w:rPr>
          <w:rFonts w:eastAsiaTheme="minorHAnsi"/>
          <w:iCs/>
          <w:color w:val="auto"/>
          <w:szCs w:val="18"/>
          <w:highlight w:val="yellow"/>
          <w:lang w:val="en-US"/>
        </w:rPr>
        <w:t xml:space="preserve"> ABOUT HERE ---</w:t>
      </w:r>
    </w:p>
    <w:p w14:paraId="28582721" w14:textId="23612EE6" w:rsidR="002E6277" w:rsidRDefault="002E6277" w:rsidP="002E6277">
      <w:pPr>
        <w:keepNext/>
        <w:spacing w:after="200"/>
        <w:rPr>
          <w:rFonts w:eastAsiaTheme="minorHAnsi"/>
          <w:iCs/>
          <w:color w:val="auto"/>
          <w:lang w:val="en-US"/>
        </w:rPr>
      </w:pPr>
    </w:p>
    <w:p w14:paraId="08FFFDDC" w14:textId="3C1E5F8D" w:rsidR="00A77345" w:rsidRPr="00A77345" w:rsidRDefault="00A77345" w:rsidP="00A77345">
      <w:pPr>
        <w:pStyle w:val="Beschriftung"/>
        <w:keepNext/>
        <w:spacing w:before="240" w:after="240"/>
        <w:jc w:val="left"/>
        <w:rPr>
          <w:sz w:val="22"/>
          <w:szCs w:val="22"/>
          <w:lang w:val="en-US"/>
        </w:rPr>
      </w:pPr>
      <w:commentRangeStart w:id="1116"/>
      <w:commentRangeStart w:id="1117"/>
      <w:r w:rsidRPr="00A77345">
        <w:rPr>
          <w:sz w:val="22"/>
          <w:szCs w:val="22"/>
          <w:lang w:val="en-US"/>
        </w:rPr>
        <w:t xml:space="preserve">Table </w:t>
      </w:r>
      <w:r w:rsidRPr="00A77345">
        <w:rPr>
          <w:sz w:val="22"/>
          <w:szCs w:val="22"/>
          <w:lang w:val="en-US"/>
        </w:rPr>
        <w:fldChar w:fldCharType="begin"/>
      </w:r>
      <w:r w:rsidRPr="00A77345">
        <w:rPr>
          <w:sz w:val="22"/>
          <w:szCs w:val="22"/>
          <w:lang w:val="en-US"/>
        </w:rPr>
        <w:instrText xml:space="preserve"> SEQ Table \* ARABIC </w:instrText>
      </w:r>
      <w:r w:rsidRPr="00A77345">
        <w:rPr>
          <w:sz w:val="22"/>
          <w:szCs w:val="22"/>
          <w:lang w:val="en-US"/>
        </w:rPr>
        <w:fldChar w:fldCharType="separate"/>
      </w:r>
      <w:r w:rsidRPr="00A77345">
        <w:rPr>
          <w:sz w:val="22"/>
          <w:szCs w:val="22"/>
          <w:lang w:val="en-US"/>
        </w:rPr>
        <w:t>4</w:t>
      </w:r>
      <w:r w:rsidRPr="00A77345">
        <w:rPr>
          <w:sz w:val="22"/>
          <w:szCs w:val="22"/>
          <w:lang w:val="en-US"/>
        </w:rPr>
        <w:fldChar w:fldCharType="end"/>
      </w:r>
      <w:r w:rsidRPr="00A77345">
        <w:rPr>
          <w:sz w:val="22"/>
          <w:szCs w:val="22"/>
          <w:lang w:val="en-US"/>
        </w:rPr>
        <w:t xml:space="preserve">: Overview </w:t>
      </w:r>
      <w:commentRangeEnd w:id="1116"/>
      <w:r w:rsidR="00753800">
        <w:rPr>
          <w:rStyle w:val="Kommentarzeichen"/>
          <w:color w:val="000000"/>
        </w:rPr>
        <w:commentReference w:id="1116"/>
      </w:r>
      <w:commentRangeEnd w:id="1117"/>
      <w:r w:rsidR="00C06244">
        <w:rPr>
          <w:rStyle w:val="Kommentarzeichen"/>
          <w:color w:val="000000"/>
        </w:rPr>
        <w:commentReference w:id="1117"/>
      </w:r>
      <w:r w:rsidRPr="00A77345">
        <w:rPr>
          <w:sz w:val="22"/>
          <w:szCs w:val="22"/>
          <w:lang w:val="en-US"/>
        </w:rPr>
        <w:t>of</w:t>
      </w:r>
      <w:r w:rsidR="00A76374">
        <w:rPr>
          <w:sz w:val="22"/>
          <w:szCs w:val="22"/>
          <w:lang w:val="en-US"/>
        </w:rPr>
        <w:t xml:space="preserve"> cluster</w:t>
      </w:r>
      <w:r w:rsidRPr="00A77345">
        <w:rPr>
          <w:sz w:val="22"/>
          <w:szCs w:val="22"/>
          <w:lang w:val="en-US"/>
        </w:rPr>
        <w:t xml:space="preserve"> </w:t>
      </w:r>
      <w:r w:rsidR="00A76374">
        <w:rPr>
          <w:sz w:val="22"/>
          <w:szCs w:val="22"/>
          <w:lang w:val="en-US"/>
        </w:rPr>
        <w:t>l</w:t>
      </w:r>
      <w:r w:rsidRPr="00A77345">
        <w:rPr>
          <w:sz w:val="22"/>
          <w:szCs w:val="22"/>
          <w:lang w:val="en-US"/>
        </w:rPr>
        <w:t xml:space="preserve">abels and </w:t>
      </w:r>
      <w:r w:rsidR="00A76374">
        <w:rPr>
          <w:sz w:val="22"/>
          <w:szCs w:val="22"/>
          <w:lang w:val="en-US"/>
        </w:rPr>
        <w:t>c</w:t>
      </w:r>
      <w:commentRangeStart w:id="1118"/>
      <w:r w:rsidRPr="00A77345">
        <w:rPr>
          <w:sz w:val="22"/>
          <w:szCs w:val="22"/>
          <w:lang w:val="en-US"/>
        </w:rPr>
        <w:t>haracteristics</w:t>
      </w:r>
      <w:commentRangeEnd w:id="1118"/>
      <w:r w:rsidR="00A76374">
        <w:rPr>
          <w:sz w:val="22"/>
          <w:szCs w:val="22"/>
          <w:lang w:val="en-US"/>
        </w:rPr>
        <w:t xml:space="preserve"> within the 4+2 cluster typology</w:t>
      </w:r>
      <w:r>
        <w:rPr>
          <w:rStyle w:val="Kommentarzeichen"/>
          <w:color w:val="000000"/>
        </w:rPr>
        <w:commentReference w:id="1118"/>
      </w:r>
    </w:p>
    <w:tbl>
      <w:tblPr>
        <w:tblStyle w:val="EinfacheTabelle3"/>
        <w:tblW w:w="8923" w:type="dxa"/>
        <w:shd w:val="clear" w:color="auto" w:fill="FFFFFF" w:themeFill="background1"/>
        <w:tblLayout w:type="fixed"/>
        <w:tblLook w:val="04A0" w:firstRow="1" w:lastRow="0" w:firstColumn="1" w:lastColumn="0" w:noHBand="0" w:noVBand="1"/>
      </w:tblPr>
      <w:tblGrid>
        <w:gridCol w:w="1134"/>
        <w:gridCol w:w="1134"/>
        <w:gridCol w:w="992"/>
        <w:gridCol w:w="1092"/>
        <w:gridCol w:w="850"/>
        <w:gridCol w:w="885"/>
        <w:gridCol w:w="1134"/>
        <w:gridCol w:w="851"/>
        <w:gridCol w:w="851"/>
      </w:tblGrid>
      <w:tr w:rsidR="007C5A34" w:rsidRPr="007C5A34" w14:paraId="0F64935A" w14:textId="77777777" w:rsidTr="008312D3">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134" w:type="dxa"/>
            <w:tcBorders>
              <w:top w:val="single" w:sz="12" w:space="0" w:color="auto"/>
              <w:bottom w:val="single" w:sz="12" w:space="0" w:color="auto"/>
            </w:tcBorders>
            <w:shd w:val="clear" w:color="auto" w:fill="FFFFFF" w:themeFill="background1"/>
            <w:vAlign w:val="center"/>
          </w:tcPr>
          <w:p w14:paraId="58E1EF42" w14:textId="77777777" w:rsidR="007C5A34" w:rsidRPr="007C5A34" w:rsidRDefault="007C5A34" w:rsidP="009832EF">
            <w:pPr>
              <w:spacing w:before="240" w:after="240" w:line="276" w:lineRule="auto"/>
              <w:rPr>
                <w:b w:val="0"/>
                <w:bCs w:val="0"/>
                <w:caps w:val="0"/>
                <w:sz w:val="16"/>
                <w:szCs w:val="16"/>
                <w:lang w:val="en-US"/>
              </w:rPr>
            </w:pPr>
            <w:bookmarkStart w:id="1119" w:name="_Hlk44340825"/>
          </w:p>
        </w:tc>
        <w:tc>
          <w:tcPr>
            <w:tcW w:w="1134" w:type="dxa"/>
            <w:tcBorders>
              <w:top w:val="single" w:sz="12" w:space="0" w:color="auto"/>
              <w:bottom w:val="single" w:sz="12" w:space="0" w:color="auto"/>
            </w:tcBorders>
            <w:shd w:val="clear" w:color="auto" w:fill="FFFFFF" w:themeFill="background1"/>
            <w:vAlign w:val="center"/>
          </w:tcPr>
          <w:p w14:paraId="62BD0E23" w14:textId="3A863E1D" w:rsidR="007C5A34" w:rsidRPr="007C5A34" w:rsidRDefault="007C5A34" w:rsidP="008312D3">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7C5A34">
              <w:rPr>
                <w:b w:val="0"/>
                <w:bCs w:val="0"/>
                <w:caps w:val="0"/>
                <w:sz w:val="16"/>
                <w:szCs w:val="16"/>
                <w:lang w:val="en-US"/>
              </w:rPr>
              <w:t>Low performance, low supply</w:t>
            </w:r>
          </w:p>
        </w:tc>
        <w:tc>
          <w:tcPr>
            <w:tcW w:w="992" w:type="dxa"/>
            <w:tcBorders>
              <w:top w:val="single" w:sz="12" w:space="0" w:color="auto"/>
              <w:bottom w:val="single" w:sz="12" w:space="0" w:color="auto"/>
            </w:tcBorders>
            <w:shd w:val="clear" w:color="auto" w:fill="FFFFFF" w:themeFill="background1"/>
            <w:vAlign w:val="center"/>
          </w:tcPr>
          <w:p w14:paraId="6EA4A1BF" w14:textId="50CA7756" w:rsidR="007C5A34" w:rsidRPr="007C5A34" w:rsidRDefault="007C5A34" w:rsidP="008312D3">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7C5A34">
              <w:rPr>
                <w:b w:val="0"/>
                <w:bCs w:val="0"/>
                <w:caps w:val="0"/>
                <w:sz w:val="16"/>
                <w:szCs w:val="16"/>
                <w:lang w:val="en-US"/>
              </w:rPr>
              <w:t>Access-orientated private</w:t>
            </w:r>
          </w:p>
        </w:tc>
        <w:tc>
          <w:tcPr>
            <w:tcW w:w="1092" w:type="dxa"/>
            <w:tcBorders>
              <w:top w:val="single" w:sz="12" w:space="0" w:color="auto"/>
              <w:bottom w:val="single" w:sz="12" w:space="0" w:color="auto"/>
            </w:tcBorders>
            <w:shd w:val="clear" w:color="auto" w:fill="FFFFFF" w:themeFill="background1"/>
            <w:vAlign w:val="center"/>
          </w:tcPr>
          <w:p w14:paraId="45640BCD" w14:textId="02510652" w:rsidR="007C5A34" w:rsidRPr="007C5A34" w:rsidRDefault="007C5A34" w:rsidP="008312D3">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7C5A34">
              <w:rPr>
                <w:b w:val="0"/>
                <w:bCs w:val="0"/>
                <w:caps w:val="0"/>
                <w:sz w:val="16"/>
                <w:szCs w:val="16"/>
                <w:lang w:val="en-US"/>
              </w:rPr>
              <w:t>High performance public orientated</w:t>
            </w:r>
          </w:p>
        </w:tc>
        <w:tc>
          <w:tcPr>
            <w:tcW w:w="850" w:type="dxa"/>
            <w:tcBorders>
              <w:top w:val="single" w:sz="12" w:space="0" w:color="auto"/>
              <w:bottom w:val="single" w:sz="12" w:space="0" w:color="auto"/>
            </w:tcBorders>
            <w:shd w:val="clear" w:color="auto" w:fill="FFFFFF" w:themeFill="background1"/>
            <w:vAlign w:val="center"/>
          </w:tcPr>
          <w:p w14:paraId="290E2598" w14:textId="477C6D97" w:rsidR="007C5A34" w:rsidRPr="007C5A34" w:rsidRDefault="007C5A34" w:rsidP="008312D3">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7C5A34">
              <w:rPr>
                <w:b w:val="0"/>
                <w:bCs w:val="0"/>
                <w:caps w:val="0"/>
                <w:sz w:val="16"/>
                <w:szCs w:val="16"/>
                <w:lang w:val="en-US"/>
              </w:rPr>
              <w:t>High supply</w:t>
            </w:r>
          </w:p>
        </w:tc>
        <w:tc>
          <w:tcPr>
            <w:tcW w:w="885" w:type="dxa"/>
            <w:tcBorders>
              <w:top w:val="single" w:sz="12" w:space="0" w:color="auto"/>
              <w:bottom w:val="single" w:sz="12" w:space="0" w:color="auto"/>
            </w:tcBorders>
            <w:shd w:val="clear" w:color="auto" w:fill="FFFFFF" w:themeFill="background1"/>
            <w:vAlign w:val="center"/>
          </w:tcPr>
          <w:p w14:paraId="3CDE165F" w14:textId="0C319B41" w:rsidR="007C5A34" w:rsidRPr="007C5A34" w:rsidRDefault="007C5A34" w:rsidP="008312D3">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7C5A34">
              <w:rPr>
                <w:b w:val="0"/>
                <w:bCs w:val="0"/>
                <w:caps w:val="0"/>
                <w:sz w:val="16"/>
                <w:szCs w:val="16"/>
                <w:lang w:val="en-US"/>
              </w:rPr>
              <w:t>Low supply</w:t>
            </w:r>
          </w:p>
        </w:tc>
        <w:tc>
          <w:tcPr>
            <w:tcW w:w="1134" w:type="dxa"/>
            <w:tcBorders>
              <w:top w:val="single" w:sz="12" w:space="0" w:color="auto"/>
              <w:bottom w:val="single" w:sz="12" w:space="0" w:color="auto"/>
            </w:tcBorders>
            <w:shd w:val="clear" w:color="auto" w:fill="FFFFFF" w:themeFill="background1"/>
            <w:vAlign w:val="center"/>
          </w:tcPr>
          <w:p w14:paraId="3A2B5329" w14:textId="661DB11A" w:rsidR="007C5A34" w:rsidRPr="007C5A34" w:rsidRDefault="007C5A34" w:rsidP="008312D3">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7C5A34">
              <w:rPr>
                <w:b w:val="0"/>
                <w:bCs w:val="0"/>
                <w:caps w:val="0"/>
                <w:sz w:val="16"/>
                <w:szCs w:val="16"/>
                <w:lang w:val="en-US"/>
              </w:rPr>
              <w:t>High performance private orientated</w:t>
            </w:r>
          </w:p>
        </w:tc>
        <w:tc>
          <w:tcPr>
            <w:tcW w:w="851" w:type="dxa"/>
            <w:tcBorders>
              <w:top w:val="single" w:sz="12" w:space="0" w:color="auto"/>
              <w:bottom w:val="single" w:sz="12" w:space="0" w:color="auto"/>
            </w:tcBorders>
            <w:shd w:val="clear" w:color="auto" w:fill="FFFFFF" w:themeFill="background1"/>
            <w:vAlign w:val="center"/>
          </w:tcPr>
          <w:p w14:paraId="2F0D0943" w14:textId="17279FCD" w:rsidR="007C5A34" w:rsidRPr="007C5A34" w:rsidRDefault="007C5A34" w:rsidP="008312D3">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7C5A34">
              <w:rPr>
                <w:b w:val="0"/>
                <w:bCs w:val="0"/>
                <w:caps w:val="0"/>
                <w:sz w:val="16"/>
                <w:szCs w:val="16"/>
                <w:lang w:val="en-US"/>
              </w:rPr>
              <w:t>High supply</w:t>
            </w:r>
          </w:p>
        </w:tc>
        <w:tc>
          <w:tcPr>
            <w:tcW w:w="851" w:type="dxa"/>
            <w:tcBorders>
              <w:top w:val="single" w:sz="12" w:space="0" w:color="auto"/>
              <w:bottom w:val="single" w:sz="12" w:space="0" w:color="auto"/>
            </w:tcBorders>
            <w:shd w:val="clear" w:color="auto" w:fill="FFFFFF" w:themeFill="background1"/>
            <w:vAlign w:val="center"/>
          </w:tcPr>
          <w:p w14:paraId="22292582" w14:textId="7F9F20AC" w:rsidR="007C5A34" w:rsidRPr="007C5A34" w:rsidRDefault="007C5A34" w:rsidP="008312D3">
            <w:pPr>
              <w:spacing w:before="240" w:after="240" w:line="360" w:lineRule="auto"/>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7C5A34">
              <w:rPr>
                <w:b w:val="0"/>
                <w:bCs w:val="0"/>
                <w:caps w:val="0"/>
                <w:sz w:val="16"/>
                <w:szCs w:val="16"/>
                <w:lang w:val="en-US"/>
              </w:rPr>
              <w:t>Low supply</w:t>
            </w:r>
          </w:p>
        </w:tc>
      </w:tr>
      <w:tr w:rsidR="007C5A34" w:rsidRPr="007C5A34" w14:paraId="55157CC9" w14:textId="77777777" w:rsidTr="008312D3">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134" w:type="dxa"/>
            <w:tcBorders>
              <w:top w:val="single" w:sz="12" w:space="0" w:color="auto"/>
            </w:tcBorders>
            <w:shd w:val="clear" w:color="auto" w:fill="FFFFFF" w:themeFill="background1"/>
            <w:vAlign w:val="center"/>
          </w:tcPr>
          <w:p w14:paraId="20759F91" w14:textId="3A19010F" w:rsidR="007C5A34" w:rsidRPr="007C5A34" w:rsidRDefault="007C5A34" w:rsidP="008312D3">
            <w:pPr>
              <w:spacing w:before="240" w:after="240" w:line="360" w:lineRule="auto"/>
              <w:rPr>
                <w:b w:val="0"/>
                <w:bCs w:val="0"/>
                <w:caps w:val="0"/>
                <w:sz w:val="16"/>
                <w:szCs w:val="16"/>
                <w:lang w:val="en-US"/>
              </w:rPr>
            </w:pPr>
            <w:r w:rsidRPr="007C5A34">
              <w:rPr>
                <w:b w:val="0"/>
                <w:bCs w:val="0"/>
                <w:caps w:val="0"/>
                <w:sz w:val="16"/>
                <w:szCs w:val="16"/>
                <w:lang w:val="en-US"/>
              </w:rPr>
              <w:t>Cluster comp.</w:t>
            </w:r>
          </w:p>
        </w:tc>
        <w:tc>
          <w:tcPr>
            <w:tcW w:w="1134" w:type="dxa"/>
            <w:tcBorders>
              <w:top w:val="single" w:sz="12" w:space="0" w:color="auto"/>
            </w:tcBorders>
            <w:shd w:val="clear" w:color="auto" w:fill="FFFFFF" w:themeFill="background1"/>
            <w:vAlign w:val="center"/>
          </w:tcPr>
          <w:p w14:paraId="2BCE71FA" w14:textId="58BF46B6" w:rsidR="007C5A34" w:rsidRPr="007C5A34" w:rsidRDefault="007C5A34" w:rsidP="008312D3">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7C5A34">
              <w:rPr>
                <w:sz w:val="16"/>
                <w:szCs w:val="16"/>
                <w:lang w:val="en-US"/>
              </w:rPr>
              <w:t>CZ, LV, PL</w:t>
            </w:r>
          </w:p>
        </w:tc>
        <w:tc>
          <w:tcPr>
            <w:tcW w:w="992" w:type="dxa"/>
            <w:tcBorders>
              <w:top w:val="single" w:sz="12" w:space="0" w:color="auto"/>
              <w:bottom w:val="single" w:sz="4" w:space="0" w:color="auto"/>
            </w:tcBorders>
            <w:shd w:val="clear" w:color="auto" w:fill="FFFFFF" w:themeFill="background1"/>
            <w:vAlign w:val="center"/>
          </w:tcPr>
          <w:p w14:paraId="5B77362C" w14:textId="4DF89032" w:rsidR="007C5A34" w:rsidRPr="007C5A34" w:rsidRDefault="007C5A34" w:rsidP="008312D3">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7C5A34">
              <w:rPr>
                <w:sz w:val="16"/>
                <w:szCs w:val="16"/>
              </w:rPr>
              <w:t>DE, FI</w:t>
            </w:r>
          </w:p>
        </w:tc>
        <w:tc>
          <w:tcPr>
            <w:tcW w:w="1092" w:type="dxa"/>
            <w:tcBorders>
              <w:top w:val="single" w:sz="12" w:space="0" w:color="auto"/>
              <w:bottom w:val="single" w:sz="4" w:space="0" w:color="auto"/>
            </w:tcBorders>
            <w:shd w:val="clear" w:color="auto" w:fill="FFFFFF" w:themeFill="background1"/>
            <w:vAlign w:val="center"/>
          </w:tcPr>
          <w:p w14:paraId="7B9B3A62" w14:textId="49DDAAF9" w:rsidR="007C5A34" w:rsidRPr="007C5A34" w:rsidRDefault="007C5A34" w:rsidP="008312D3">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DK, IE, NO, SE, KR, JP</w:t>
            </w:r>
          </w:p>
        </w:tc>
        <w:tc>
          <w:tcPr>
            <w:tcW w:w="850" w:type="dxa"/>
            <w:tcBorders>
              <w:top w:val="single" w:sz="12" w:space="0" w:color="auto"/>
              <w:bottom w:val="single" w:sz="4" w:space="0" w:color="auto"/>
            </w:tcBorders>
            <w:shd w:val="clear" w:color="auto" w:fill="FFFFFF" w:themeFill="background1"/>
            <w:vAlign w:val="center"/>
          </w:tcPr>
          <w:p w14:paraId="04B53047" w14:textId="2A257F8E" w:rsidR="007C5A34" w:rsidRPr="007C5A34" w:rsidRDefault="007C5A34" w:rsidP="008312D3">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7C5A34">
              <w:rPr>
                <w:sz w:val="16"/>
                <w:szCs w:val="16"/>
                <w:lang w:val="en-US"/>
              </w:rPr>
              <w:t>DK, IE, NO, SE</w:t>
            </w:r>
          </w:p>
        </w:tc>
        <w:tc>
          <w:tcPr>
            <w:tcW w:w="885" w:type="dxa"/>
            <w:tcBorders>
              <w:top w:val="single" w:sz="12" w:space="0" w:color="auto"/>
              <w:bottom w:val="single" w:sz="4" w:space="0" w:color="auto"/>
            </w:tcBorders>
            <w:shd w:val="clear" w:color="auto" w:fill="FFFFFF" w:themeFill="background1"/>
            <w:vAlign w:val="center"/>
          </w:tcPr>
          <w:p w14:paraId="07660E2E" w14:textId="2F5F49C2" w:rsidR="007C5A34" w:rsidRPr="007C5A34" w:rsidRDefault="007C5A34" w:rsidP="008312D3">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JP, KR</w:t>
            </w:r>
          </w:p>
        </w:tc>
        <w:tc>
          <w:tcPr>
            <w:tcW w:w="1134" w:type="dxa"/>
            <w:tcBorders>
              <w:top w:val="single" w:sz="12" w:space="0" w:color="auto"/>
              <w:bottom w:val="single" w:sz="4" w:space="0" w:color="auto"/>
            </w:tcBorders>
            <w:shd w:val="clear" w:color="auto" w:fill="FFFFFF" w:themeFill="background1"/>
          </w:tcPr>
          <w:p w14:paraId="58E60545" w14:textId="2BECF2A3" w:rsidR="007C5A34" w:rsidRPr="007C5A34" w:rsidRDefault="007C5A34" w:rsidP="008312D3">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rPr>
              <w:t>AU, BE, CH, EE, ES, IL, LU, FR, NL, NZ, SK, SI, UK, US</w:t>
            </w:r>
          </w:p>
        </w:tc>
        <w:tc>
          <w:tcPr>
            <w:tcW w:w="851" w:type="dxa"/>
            <w:tcBorders>
              <w:top w:val="single" w:sz="12" w:space="0" w:color="auto"/>
              <w:bottom w:val="single" w:sz="4" w:space="0" w:color="auto"/>
            </w:tcBorders>
            <w:shd w:val="clear" w:color="auto" w:fill="FFFFFF" w:themeFill="background1"/>
            <w:vAlign w:val="center"/>
          </w:tcPr>
          <w:p w14:paraId="713AA62B" w14:textId="2B222B5B" w:rsidR="007C5A34" w:rsidRPr="007C5A34" w:rsidRDefault="007C5A34" w:rsidP="008312D3">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AU, BE, CH, LU, NL, SK, SI</w:t>
            </w:r>
          </w:p>
        </w:tc>
        <w:tc>
          <w:tcPr>
            <w:tcW w:w="851" w:type="dxa"/>
            <w:tcBorders>
              <w:top w:val="single" w:sz="12" w:space="0" w:color="auto"/>
              <w:bottom w:val="single" w:sz="4" w:space="0" w:color="auto"/>
            </w:tcBorders>
            <w:shd w:val="clear" w:color="auto" w:fill="FFFFFF" w:themeFill="background1"/>
            <w:vAlign w:val="center"/>
          </w:tcPr>
          <w:p w14:paraId="7205A6F2" w14:textId="529DB229" w:rsidR="007C5A34" w:rsidRPr="007C5A34" w:rsidRDefault="007C5A34" w:rsidP="008312D3">
            <w:pPr>
              <w:spacing w:before="240" w:after="240" w:line="360" w:lineRule="auto"/>
              <w:jc w:val="center"/>
              <w:cnfStyle w:val="000000100000" w:firstRow="0" w:lastRow="0" w:firstColumn="0" w:lastColumn="0" w:oddVBand="0" w:evenVBand="0" w:oddHBand="1" w:evenHBand="0" w:firstRowFirstColumn="0" w:firstRowLastColumn="0" w:lastRowFirstColumn="0" w:lastRowLastColumn="0"/>
              <w:rPr>
                <w:sz w:val="16"/>
                <w:szCs w:val="16"/>
              </w:rPr>
            </w:pPr>
            <w:r w:rsidRPr="007C5A34">
              <w:rPr>
                <w:sz w:val="16"/>
                <w:szCs w:val="16"/>
              </w:rPr>
              <w:t xml:space="preserve">EE, ES, FR, </w:t>
            </w:r>
            <w:proofErr w:type="gramStart"/>
            <w:r w:rsidRPr="007C5A34">
              <w:rPr>
                <w:sz w:val="16"/>
                <w:szCs w:val="16"/>
              </w:rPr>
              <w:t>IL,NZ</w:t>
            </w:r>
            <w:proofErr w:type="gramEnd"/>
            <w:r w:rsidRPr="007C5A34">
              <w:rPr>
                <w:sz w:val="16"/>
                <w:szCs w:val="16"/>
              </w:rPr>
              <w:t>, UK, US</w:t>
            </w:r>
          </w:p>
        </w:tc>
      </w:tr>
      <w:tr w:rsidR="007C5A34" w:rsidRPr="007C5A34" w14:paraId="3E886B54" w14:textId="77777777" w:rsidTr="0090174A">
        <w:trPr>
          <w:trHeight w:val="283"/>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tcBorders>
            <w:shd w:val="clear" w:color="auto" w:fill="FFFFFF" w:themeFill="background1"/>
            <w:vAlign w:val="center"/>
          </w:tcPr>
          <w:p w14:paraId="22908B09" w14:textId="77777777" w:rsidR="007C5A34" w:rsidRPr="007C5A34" w:rsidRDefault="007C5A34" w:rsidP="008312D3">
            <w:pPr>
              <w:spacing w:line="360" w:lineRule="auto"/>
              <w:rPr>
                <w:sz w:val="16"/>
                <w:szCs w:val="16"/>
                <w:lang w:val="en-US"/>
              </w:rPr>
            </w:pPr>
            <w:r w:rsidRPr="007C5A34">
              <w:rPr>
                <w:b w:val="0"/>
                <w:bCs w:val="0"/>
                <w:caps w:val="0"/>
                <w:sz w:val="16"/>
                <w:szCs w:val="16"/>
                <w:lang w:val="en-US"/>
              </w:rPr>
              <w:t xml:space="preserve">Supply </w:t>
            </w:r>
          </w:p>
          <w:p w14:paraId="5BF96E9F" w14:textId="0D70FAFB" w:rsidR="007C5A34" w:rsidRPr="007C5A34" w:rsidRDefault="007C5A34" w:rsidP="008312D3">
            <w:pPr>
              <w:spacing w:line="360" w:lineRule="auto"/>
              <w:ind w:firstLine="180"/>
              <w:rPr>
                <w:sz w:val="16"/>
                <w:szCs w:val="16"/>
                <w:lang w:val="en-US"/>
              </w:rPr>
            </w:pPr>
            <w:r w:rsidRPr="007C5A34">
              <w:rPr>
                <w:b w:val="0"/>
                <w:bCs w:val="0"/>
                <w:caps w:val="0"/>
                <w:sz w:val="16"/>
                <w:szCs w:val="16"/>
                <w:lang w:val="en-US"/>
              </w:rPr>
              <w:t>EXPD</w:t>
            </w:r>
          </w:p>
          <w:p w14:paraId="5C065084" w14:textId="3447FABA" w:rsidR="007C5A34" w:rsidRPr="007C5A34" w:rsidRDefault="007C5A34" w:rsidP="008312D3">
            <w:pPr>
              <w:spacing w:line="360" w:lineRule="auto"/>
              <w:ind w:firstLine="180"/>
              <w:rPr>
                <w:sz w:val="16"/>
                <w:szCs w:val="16"/>
                <w:lang w:val="en-US"/>
              </w:rPr>
            </w:pPr>
            <w:r w:rsidRPr="007C5A34">
              <w:rPr>
                <w:b w:val="0"/>
                <w:bCs w:val="0"/>
                <w:caps w:val="0"/>
                <w:sz w:val="16"/>
                <w:szCs w:val="16"/>
                <w:lang w:val="en-US"/>
              </w:rPr>
              <w:t>BEDS</w:t>
            </w:r>
          </w:p>
          <w:p w14:paraId="3461192A" w14:textId="574FE3A0" w:rsidR="007C5A34" w:rsidRPr="007C5A34" w:rsidRDefault="007C5A34" w:rsidP="008312D3">
            <w:pPr>
              <w:spacing w:line="360" w:lineRule="auto"/>
              <w:ind w:firstLine="180"/>
              <w:rPr>
                <w:b w:val="0"/>
                <w:bCs w:val="0"/>
                <w:caps w:val="0"/>
                <w:sz w:val="16"/>
                <w:szCs w:val="16"/>
                <w:lang w:val="en-US"/>
              </w:rPr>
            </w:pPr>
            <w:r w:rsidRPr="007C5A34">
              <w:rPr>
                <w:b w:val="0"/>
                <w:bCs w:val="0"/>
                <w:caps w:val="0"/>
                <w:sz w:val="16"/>
                <w:szCs w:val="16"/>
                <w:lang w:val="en-US"/>
              </w:rPr>
              <w:t>RCPTIN</w:t>
            </w:r>
          </w:p>
        </w:tc>
        <w:tc>
          <w:tcPr>
            <w:tcW w:w="1134" w:type="dxa"/>
            <w:tcBorders>
              <w:top w:val="single" w:sz="4" w:space="0" w:color="auto"/>
            </w:tcBorders>
            <w:shd w:val="clear" w:color="auto" w:fill="FFFFFF" w:themeFill="background1"/>
            <w:vAlign w:val="center"/>
          </w:tcPr>
          <w:p w14:paraId="3D089C58" w14:textId="77777777" w:rsidR="007C5A34" w:rsidRP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0E62A8D9" w14:textId="77777777" w:rsidR="007C5A34" w:rsidRP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p w14:paraId="79F44E3E" w14:textId="77777777" w:rsidR="007C5A34" w:rsidRP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p w14:paraId="0D78801E" w14:textId="2C6A9051" w:rsidR="007C5A34" w:rsidRP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tc>
        <w:tc>
          <w:tcPr>
            <w:tcW w:w="992" w:type="dxa"/>
            <w:tcBorders>
              <w:top w:val="single" w:sz="4" w:space="0" w:color="auto"/>
            </w:tcBorders>
            <w:shd w:val="clear" w:color="auto" w:fill="FFFFFF" w:themeFill="background1"/>
            <w:vAlign w:val="center"/>
          </w:tcPr>
          <w:p w14:paraId="034EFE14" w14:textId="77777777" w:rsidR="007C5A34" w:rsidRP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0875EA22" w14:textId="2B64E337" w:rsidR="007C5A34" w:rsidRP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Medium High</w:t>
            </w:r>
          </w:p>
          <w:p w14:paraId="0C0F3A8D" w14:textId="456CD1D4" w:rsidR="007C5A34" w:rsidRP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tc>
        <w:tc>
          <w:tcPr>
            <w:tcW w:w="1092" w:type="dxa"/>
            <w:tcBorders>
              <w:top w:val="single" w:sz="4" w:space="0" w:color="auto"/>
            </w:tcBorders>
            <w:shd w:val="clear" w:color="auto" w:fill="FFFFFF" w:themeFill="background1"/>
            <w:vAlign w:val="center"/>
          </w:tcPr>
          <w:p w14:paraId="276FBEB8" w14:textId="77777777" w:rsid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0461F2CE" w14:textId="1BF52A98" w:rsid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High</w:t>
            </w:r>
          </w:p>
          <w:p w14:paraId="15F2C9DC" w14:textId="77777777" w:rsid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Medium</w:t>
            </w:r>
          </w:p>
          <w:p w14:paraId="79B9521B" w14:textId="4F281690" w:rsidR="007C5A34" w:rsidRP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Medium</w:t>
            </w:r>
          </w:p>
        </w:tc>
        <w:tc>
          <w:tcPr>
            <w:tcW w:w="850" w:type="dxa"/>
            <w:tcBorders>
              <w:top w:val="single" w:sz="4" w:space="0" w:color="auto"/>
            </w:tcBorders>
            <w:shd w:val="clear" w:color="auto" w:fill="FFFFFF" w:themeFill="background1"/>
            <w:vAlign w:val="center"/>
          </w:tcPr>
          <w:p w14:paraId="759D549D" w14:textId="0D1BAC9A" w:rsidR="007C5A34" w:rsidRP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2FC413A1" w14:textId="77777777" w:rsidR="007C5A34" w:rsidRP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p w14:paraId="56E9633B" w14:textId="77777777" w:rsidR="007C5A34" w:rsidRP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p w14:paraId="30FA8A8F" w14:textId="26C944F1" w:rsidR="007C5A34" w:rsidRP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tc>
        <w:tc>
          <w:tcPr>
            <w:tcW w:w="885" w:type="dxa"/>
            <w:tcBorders>
              <w:top w:val="single" w:sz="4" w:space="0" w:color="auto"/>
            </w:tcBorders>
            <w:shd w:val="clear" w:color="auto" w:fill="FFFFFF" w:themeFill="background1"/>
            <w:vAlign w:val="center"/>
          </w:tcPr>
          <w:p w14:paraId="4BD3FAFC" w14:textId="77777777" w:rsidR="007C5A34" w:rsidRP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0BB560BA" w14:textId="393BF287" w:rsidR="007C5A34" w:rsidRP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Medium</w:t>
            </w:r>
          </w:p>
          <w:p w14:paraId="3BCD642F" w14:textId="2DDC7F96" w:rsidR="007C5A34" w:rsidRP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p w14:paraId="3F45E1FA" w14:textId="226935A6" w:rsidR="007C5A34" w:rsidRP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Medium</w:t>
            </w:r>
          </w:p>
        </w:tc>
        <w:tc>
          <w:tcPr>
            <w:tcW w:w="1134" w:type="dxa"/>
            <w:tcBorders>
              <w:top w:val="single" w:sz="4" w:space="0" w:color="auto"/>
            </w:tcBorders>
            <w:shd w:val="clear" w:color="auto" w:fill="FFFFFF" w:themeFill="background1"/>
            <w:vAlign w:val="center"/>
          </w:tcPr>
          <w:p w14:paraId="2A626BBC" w14:textId="77777777" w:rsid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0C042E16" w14:textId="77777777" w:rsidR="0090174A" w:rsidRDefault="0090174A"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Medium</w:t>
            </w:r>
          </w:p>
          <w:p w14:paraId="6547FFA1" w14:textId="77777777" w:rsidR="0090174A" w:rsidRDefault="0090174A"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Medium</w:t>
            </w:r>
          </w:p>
          <w:p w14:paraId="3CA2577B" w14:textId="7DBD4BC4" w:rsidR="0090174A" w:rsidRPr="007C5A34" w:rsidRDefault="0090174A"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Medium</w:t>
            </w:r>
          </w:p>
        </w:tc>
        <w:tc>
          <w:tcPr>
            <w:tcW w:w="851" w:type="dxa"/>
            <w:tcBorders>
              <w:top w:val="single" w:sz="4" w:space="0" w:color="auto"/>
            </w:tcBorders>
            <w:shd w:val="clear" w:color="auto" w:fill="FFFFFF" w:themeFill="background1"/>
            <w:vAlign w:val="center"/>
          </w:tcPr>
          <w:p w14:paraId="166C0883" w14:textId="0B64FF49" w:rsidR="007C5A34" w:rsidRP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37DB08BA" w14:textId="59E73869" w:rsidR="007C5A34" w:rsidRP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Medium</w:t>
            </w:r>
          </w:p>
          <w:p w14:paraId="0CDA43D6" w14:textId="631BCE0E" w:rsidR="007C5A34" w:rsidRP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p w14:paraId="76FB1AD8" w14:textId="1BD12DB6" w:rsidR="007C5A34" w:rsidRP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tc>
        <w:tc>
          <w:tcPr>
            <w:tcW w:w="851" w:type="dxa"/>
            <w:tcBorders>
              <w:top w:val="single" w:sz="4" w:space="0" w:color="auto"/>
            </w:tcBorders>
            <w:shd w:val="clear" w:color="auto" w:fill="FFFFFF" w:themeFill="background1"/>
            <w:vAlign w:val="center"/>
          </w:tcPr>
          <w:p w14:paraId="37CD4BF1" w14:textId="77777777" w:rsidR="007C5A34" w:rsidRP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58805599" w14:textId="50332E0D" w:rsidR="007C5A34" w:rsidRP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p w14:paraId="710C9C28" w14:textId="286F2F5F" w:rsidR="007C5A34" w:rsidRP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Medium</w:t>
            </w:r>
          </w:p>
          <w:p w14:paraId="1A41C74F" w14:textId="129A7D5F" w:rsidR="007C5A34" w:rsidRP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Medium</w:t>
            </w:r>
          </w:p>
        </w:tc>
      </w:tr>
      <w:tr w:rsidR="007C5A34" w:rsidRPr="007C5A34" w14:paraId="06F24CD6" w14:textId="77777777" w:rsidTr="0090174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134" w:type="dxa"/>
            <w:shd w:val="clear" w:color="auto" w:fill="FFFFFF" w:themeFill="background1"/>
            <w:vAlign w:val="center"/>
          </w:tcPr>
          <w:p w14:paraId="6179A549" w14:textId="77777777" w:rsidR="007C5A34" w:rsidRPr="007C5A34" w:rsidRDefault="007C5A34" w:rsidP="008312D3">
            <w:pPr>
              <w:spacing w:line="360" w:lineRule="auto"/>
              <w:rPr>
                <w:sz w:val="16"/>
                <w:szCs w:val="16"/>
                <w:lang w:val="en-US"/>
              </w:rPr>
            </w:pPr>
            <w:r w:rsidRPr="007C5A34">
              <w:rPr>
                <w:b w:val="0"/>
                <w:bCs w:val="0"/>
                <w:caps w:val="0"/>
                <w:sz w:val="16"/>
                <w:szCs w:val="16"/>
                <w:lang w:val="en-US"/>
              </w:rPr>
              <w:t>Public-Private Mix</w:t>
            </w:r>
          </w:p>
          <w:p w14:paraId="36FA24D8" w14:textId="77777777" w:rsidR="007C5A34" w:rsidRPr="007C5A34" w:rsidRDefault="007C5A34" w:rsidP="008312D3">
            <w:pPr>
              <w:spacing w:line="360" w:lineRule="auto"/>
              <w:ind w:firstLine="179"/>
              <w:rPr>
                <w:sz w:val="16"/>
                <w:szCs w:val="16"/>
                <w:lang w:val="en-US"/>
              </w:rPr>
            </w:pPr>
            <w:r w:rsidRPr="007C5A34">
              <w:rPr>
                <w:b w:val="0"/>
                <w:bCs w:val="0"/>
                <w:caps w:val="0"/>
                <w:sz w:val="16"/>
                <w:szCs w:val="16"/>
                <w:lang w:val="en-US"/>
              </w:rPr>
              <w:t>PEXPND</w:t>
            </w:r>
          </w:p>
          <w:p w14:paraId="128A5966" w14:textId="28F17E1F" w:rsidR="007C5A34" w:rsidRPr="007C5A34" w:rsidRDefault="007C5A34" w:rsidP="008312D3">
            <w:pPr>
              <w:spacing w:line="360" w:lineRule="auto"/>
              <w:ind w:firstLine="179"/>
              <w:rPr>
                <w:b w:val="0"/>
                <w:bCs w:val="0"/>
                <w:caps w:val="0"/>
                <w:sz w:val="16"/>
                <w:szCs w:val="16"/>
                <w:lang w:val="en-US"/>
              </w:rPr>
            </w:pPr>
            <w:r w:rsidRPr="007C5A34">
              <w:rPr>
                <w:b w:val="0"/>
                <w:bCs w:val="0"/>
                <w:caps w:val="0"/>
                <w:sz w:val="16"/>
                <w:szCs w:val="16"/>
                <w:lang w:val="en-US"/>
              </w:rPr>
              <w:t>CASH</w:t>
            </w:r>
          </w:p>
        </w:tc>
        <w:tc>
          <w:tcPr>
            <w:tcW w:w="1134" w:type="dxa"/>
            <w:shd w:val="clear" w:color="auto" w:fill="FFFFFF" w:themeFill="background1"/>
            <w:vAlign w:val="center"/>
          </w:tcPr>
          <w:p w14:paraId="2AD1F372" w14:textId="77777777" w:rsidR="007C5A34" w:rsidRPr="007C5A34" w:rsidRDefault="007C5A34" w:rsidP="008312D3">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0F2F4D91" w14:textId="717F6B1A" w:rsidR="007C5A34" w:rsidRPr="007C5A34" w:rsidRDefault="007C5A34" w:rsidP="008312D3">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Low</w:t>
            </w:r>
          </w:p>
          <w:p w14:paraId="0B1BD96F" w14:textId="72F28CD9" w:rsidR="007C5A34" w:rsidRPr="007C5A34" w:rsidRDefault="007C5A34" w:rsidP="008312D3">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Medium</w:t>
            </w:r>
          </w:p>
        </w:tc>
        <w:tc>
          <w:tcPr>
            <w:tcW w:w="992" w:type="dxa"/>
            <w:shd w:val="clear" w:color="auto" w:fill="FFFFFF" w:themeFill="background1"/>
            <w:vAlign w:val="center"/>
          </w:tcPr>
          <w:p w14:paraId="4F033793" w14:textId="77777777" w:rsidR="007C5A34" w:rsidRPr="007C5A34" w:rsidRDefault="007C5A34" w:rsidP="008312D3">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5F388E5E" w14:textId="7A892516" w:rsidR="007C5A34" w:rsidRPr="007C5A34" w:rsidRDefault="007C5A34" w:rsidP="008312D3">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High</w:t>
            </w:r>
          </w:p>
          <w:p w14:paraId="60945666" w14:textId="54E72C44" w:rsidR="007C5A34" w:rsidRPr="007C5A34" w:rsidRDefault="007C5A34" w:rsidP="008312D3">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Medium</w:t>
            </w:r>
          </w:p>
        </w:tc>
        <w:tc>
          <w:tcPr>
            <w:tcW w:w="1092" w:type="dxa"/>
            <w:shd w:val="clear" w:color="auto" w:fill="FFFFFF" w:themeFill="background1"/>
            <w:vAlign w:val="center"/>
          </w:tcPr>
          <w:p w14:paraId="64E8530E" w14:textId="77777777" w:rsidR="0090174A" w:rsidRDefault="0090174A" w:rsidP="008312D3">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21EF0E46" w14:textId="1435897E" w:rsidR="007C5A34" w:rsidRDefault="0090174A" w:rsidP="008312D3">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Medium</w:t>
            </w:r>
          </w:p>
          <w:p w14:paraId="068E4B65" w14:textId="6C6FB311" w:rsidR="0090174A" w:rsidRPr="007C5A34" w:rsidRDefault="0090174A" w:rsidP="008312D3">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Low</w:t>
            </w:r>
          </w:p>
        </w:tc>
        <w:tc>
          <w:tcPr>
            <w:tcW w:w="850" w:type="dxa"/>
            <w:shd w:val="clear" w:color="auto" w:fill="FFFFFF" w:themeFill="background1"/>
            <w:vAlign w:val="center"/>
          </w:tcPr>
          <w:p w14:paraId="16F2A091" w14:textId="558FBE8F" w:rsidR="007C5A34" w:rsidRPr="007C5A34" w:rsidRDefault="007C5A34" w:rsidP="008312D3">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65619C64" w14:textId="7506A71A" w:rsidR="007C5A34" w:rsidRPr="007C5A34" w:rsidRDefault="007C5A34" w:rsidP="008312D3">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Medium</w:t>
            </w:r>
          </w:p>
          <w:p w14:paraId="6C154658" w14:textId="6CB99C64" w:rsidR="007C5A34" w:rsidRPr="007C5A34" w:rsidRDefault="007C5A34" w:rsidP="008312D3">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Low</w:t>
            </w:r>
          </w:p>
        </w:tc>
        <w:tc>
          <w:tcPr>
            <w:tcW w:w="885" w:type="dxa"/>
            <w:shd w:val="clear" w:color="auto" w:fill="FFFFFF" w:themeFill="background1"/>
            <w:vAlign w:val="center"/>
          </w:tcPr>
          <w:p w14:paraId="19124827" w14:textId="77777777" w:rsidR="007C5A34" w:rsidRPr="007C5A34" w:rsidRDefault="007C5A34" w:rsidP="008312D3">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069DD84F" w14:textId="3F902CC5" w:rsidR="007C5A34" w:rsidRPr="007C5A34" w:rsidRDefault="007C5A34" w:rsidP="008312D3">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Medium</w:t>
            </w:r>
          </w:p>
          <w:p w14:paraId="35C377AC" w14:textId="147AA760" w:rsidR="007C5A34" w:rsidRPr="007C5A34" w:rsidRDefault="007C5A34" w:rsidP="008312D3">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Low</w:t>
            </w:r>
          </w:p>
        </w:tc>
        <w:tc>
          <w:tcPr>
            <w:tcW w:w="1134" w:type="dxa"/>
            <w:shd w:val="clear" w:color="auto" w:fill="FFFFFF" w:themeFill="background1"/>
            <w:vAlign w:val="center"/>
          </w:tcPr>
          <w:p w14:paraId="343A923D" w14:textId="77777777" w:rsidR="0090174A" w:rsidRDefault="0090174A" w:rsidP="008312D3">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0324DCB7" w14:textId="53B079B9" w:rsidR="007C5A34" w:rsidRDefault="0090174A" w:rsidP="008312D3">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Medium</w:t>
            </w:r>
          </w:p>
          <w:p w14:paraId="776C8E08" w14:textId="6863B1FF" w:rsidR="0090174A" w:rsidRPr="007C5A34" w:rsidRDefault="0090174A" w:rsidP="008312D3">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Medium</w:t>
            </w:r>
          </w:p>
        </w:tc>
        <w:tc>
          <w:tcPr>
            <w:tcW w:w="851" w:type="dxa"/>
            <w:shd w:val="clear" w:color="auto" w:fill="FFFFFF" w:themeFill="background1"/>
            <w:vAlign w:val="center"/>
          </w:tcPr>
          <w:p w14:paraId="18A1CBA2" w14:textId="3B02D9DC" w:rsidR="007C5A34" w:rsidRPr="007C5A34" w:rsidRDefault="007C5A34" w:rsidP="008312D3">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32D076C0" w14:textId="6D66B7B0" w:rsidR="007C5A34" w:rsidRPr="007C5A34" w:rsidRDefault="007C5A34" w:rsidP="008312D3">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Medium</w:t>
            </w:r>
          </w:p>
          <w:p w14:paraId="26D2DB8D" w14:textId="6C89248F" w:rsidR="007C5A34" w:rsidRPr="007C5A34" w:rsidRDefault="007C5A34" w:rsidP="008312D3">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High</w:t>
            </w:r>
          </w:p>
        </w:tc>
        <w:tc>
          <w:tcPr>
            <w:tcW w:w="851" w:type="dxa"/>
            <w:shd w:val="clear" w:color="auto" w:fill="FFFFFF" w:themeFill="background1"/>
            <w:vAlign w:val="center"/>
          </w:tcPr>
          <w:p w14:paraId="349F90C6" w14:textId="77777777" w:rsidR="007C5A34" w:rsidRPr="007C5A34" w:rsidRDefault="007C5A34" w:rsidP="008312D3">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p>
          <w:p w14:paraId="64275AFD" w14:textId="120DC086" w:rsidR="007C5A34" w:rsidRPr="007C5A34" w:rsidRDefault="007C5A34" w:rsidP="008312D3">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High</w:t>
            </w:r>
          </w:p>
          <w:p w14:paraId="023D7071" w14:textId="06EAFA60" w:rsidR="007C5A34" w:rsidRPr="007C5A34" w:rsidRDefault="007C5A34" w:rsidP="008312D3">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Medium</w:t>
            </w:r>
          </w:p>
        </w:tc>
      </w:tr>
      <w:tr w:rsidR="007C5A34" w:rsidRPr="007C5A34" w14:paraId="203E427B" w14:textId="77777777" w:rsidTr="0090174A">
        <w:trPr>
          <w:trHeight w:val="283"/>
        </w:trPr>
        <w:tc>
          <w:tcPr>
            <w:cnfStyle w:val="001000000000" w:firstRow="0" w:lastRow="0" w:firstColumn="1" w:lastColumn="0" w:oddVBand="0" w:evenVBand="0" w:oddHBand="0" w:evenHBand="0" w:firstRowFirstColumn="0" w:firstRowLastColumn="0" w:lastRowFirstColumn="0" w:lastRowLastColumn="0"/>
            <w:tcW w:w="1134" w:type="dxa"/>
            <w:shd w:val="clear" w:color="auto" w:fill="FFFFFF" w:themeFill="background1"/>
            <w:vAlign w:val="center"/>
          </w:tcPr>
          <w:p w14:paraId="48B95010" w14:textId="4736C930" w:rsidR="007C5A34" w:rsidRPr="007C5A34" w:rsidRDefault="007C5A34" w:rsidP="008312D3">
            <w:pPr>
              <w:spacing w:line="360" w:lineRule="auto"/>
              <w:rPr>
                <w:sz w:val="16"/>
                <w:szCs w:val="16"/>
                <w:lang w:val="en-US"/>
              </w:rPr>
            </w:pPr>
            <w:proofErr w:type="spellStart"/>
            <w:r w:rsidRPr="007C5A34">
              <w:rPr>
                <w:b w:val="0"/>
                <w:bCs w:val="0"/>
                <w:caps w:val="0"/>
                <w:sz w:val="16"/>
                <w:szCs w:val="16"/>
                <w:lang w:val="en-US"/>
              </w:rPr>
              <w:t>Peformance</w:t>
            </w:r>
            <w:proofErr w:type="spellEnd"/>
          </w:p>
          <w:p w14:paraId="1034DD47" w14:textId="77777777" w:rsidR="007C5A34" w:rsidRPr="007C5A34" w:rsidRDefault="007C5A34" w:rsidP="008312D3">
            <w:pPr>
              <w:spacing w:line="360" w:lineRule="auto"/>
              <w:ind w:firstLine="179"/>
              <w:rPr>
                <w:sz w:val="16"/>
                <w:szCs w:val="16"/>
                <w:lang w:val="en-US"/>
              </w:rPr>
            </w:pPr>
            <w:r w:rsidRPr="007C5A34">
              <w:rPr>
                <w:b w:val="0"/>
                <w:bCs w:val="0"/>
                <w:caps w:val="0"/>
                <w:sz w:val="16"/>
                <w:szCs w:val="16"/>
                <w:lang w:val="en-US"/>
              </w:rPr>
              <w:t>LEX</w:t>
            </w:r>
          </w:p>
          <w:p w14:paraId="187A5F90" w14:textId="59121C1F" w:rsidR="007C5A34" w:rsidRPr="007C5A34" w:rsidRDefault="007C5A34" w:rsidP="008312D3">
            <w:pPr>
              <w:spacing w:line="360" w:lineRule="auto"/>
              <w:ind w:firstLine="179"/>
              <w:rPr>
                <w:b w:val="0"/>
                <w:bCs w:val="0"/>
                <w:caps w:val="0"/>
                <w:sz w:val="16"/>
                <w:szCs w:val="16"/>
                <w:lang w:val="en-US"/>
              </w:rPr>
            </w:pPr>
            <w:r w:rsidRPr="007C5A34">
              <w:rPr>
                <w:b w:val="0"/>
                <w:bCs w:val="0"/>
                <w:caps w:val="0"/>
                <w:sz w:val="16"/>
                <w:szCs w:val="16"/>
                <w:lang w:val="en-US"/>
              </w:rPr>
              <w:t>SPH</w:t>
            </w:r>
          </w:p>
        </w:tc>
        <w:tc>
          <w:tcPr>
            <w:tcW w:w="1134" w:type="dxa"/>
            <w:shd w:val="clear" w:color="auto" w:fill="FFFFFF" w:themeFill="background1"/>
            <w:vAlign w:val="center"/>
          </w:tcPr>
          <w:p w14:paraId="3DC38CF7" w14:textId="77777777" w:rsidR="007C5A34" w:rsidRP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60D912D3" w14:textId="1BD10BEF" w:rsidR="007C5A34" w:rsidRP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p w14:paraId="7F6CA1AA" w14:textId="02B41EBE" w:rsidR="007C5A34" w:rsidRP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tc>
        <w:tc>
          <w:tcPr>
            <w:tcW w:w="992" w:type="dxa"/>
            <w:shd w:val="clear" w:color="auto" w:fill="FFFFFF" w:themeFill="background1"/>
            <w:vAlign w:val="center"/>
          </w:tcPr>
          <w:p w14:paraId="3534D93A" w14:textId="77777777" w:rsidR="007C5A34" w:rsidRP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6A9D5214" w14:textId="1203C1F7" w:rsidR="007C5A34" w:rsidRP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Medium</w:t>
            </w:r>
          </w:p>
          <w:p w14:paraId="29B0D9E1" w14:textId="3062AF8B" w:rsidR="007C5A34" w:rsidRP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Medium</w:t>
            </w:r>
          </w:p>
        </w:tc>
        <w:tc>
          <w:tcPr>
            <w:tcW w:w="1092" w:type="dxa"/>
            <w:shd w:val="clear" w:color="auto" w:fill="FFFFFF" w:themeFill="background1"/>
            <w:vAlign w:val="center"/>
          </w:tcPr>
          <w:p w14:paraId="6945FA1F" w14:textId="77777777" w:rsidR="0090174A" w:rsidRDefault="0090174A"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7107AA48" w14:textId="7C80839C" w:rsidR="007C5A34" w:rsidRDefault="0090174A"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High</w:t>
            </w:r>
          </w:p>
          <w:p w14:paraId="3DE685FA" w14:textId="5F99CD6D" w:rsidR="0090174A" w:rsidRPr="007C5A34" w:rsidRDefault="0090174A"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Medium</w:t>
            </w:r>
          </w:p>
        </w:tc>
        <w:tc>
          <w:tcPr>
            <w:tcW w:w="850" w:type="dxa"/>
            <w:shd w:val="clear" w:color="auto" w:fill="FFFFFF" w:themeFill="background1"/>
            <w:vAlign w:val="center"/>
          </w:tcPr>
          <w:p w14:paraId="55F30229" w14:textId="1BEF1432" w:rsidR="007C5A34" w:rsidRP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27B19008" w14:textId="1A155ED9" w:rsidR="007C5A34" w:rsidRP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Medium</w:t>
            </w:r>
          </w:p>
          <w:p w14:paraId="1D02AA65" w14:textId="2DEB39FC" w:rsidR="007C5A34" w:rsidRP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tc>
        <w:tc>
          <w:tcPr>
            <w:tcW w:w="885" w:type="dxa"/>
            <w:shd w:val="clear" w:color="auto" w:fill="FFFFFF" w:themeFill="background1"/>
            <w:vAlign w:val="center"/>
          </w:tcPr>
          <w:p w14:paraId="7BE971E3" w14:textId="77777777" w:rsidR="007C5A34" w:rsidRP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36E25245" w14:textId="350780EA" w:rsidR="007C5A34" w:rsidRP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p w14:paraId="00A35306" w14:textId="71AAB92F" w:rsidR="007C5A34" w:rsidRP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Low</w:t>
            </w:r>
          </w:p>
        </w:tc>
        <w:tc>
          <w:tcPr>
            <w:tcW w:w="1134" w:type="dxa"/>
            <w:shd w:val="clear" w:color="auto" w:fill="FFFFFF" w:themeFill="background1"/>
            <w:vAlign w:val="center"/>
          </w:tcPr>
          <w:p w14:paraId="6D101098" w14:textId="77777777" w:rsidR="0090174A" w:rsidRDefault="0090174A"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368C6ADB" w14:textId="4FBBA75A" w:rsidR="007C5A34" w:rsidRDefault="0090174A"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Medium</w:t>
            </w:r>
          </w:p>
          <w:p w14:paraId="64F9F30F" w14:textId="34D3840D" w:rsidR="0090174A" w:rsidRPr="007C5A34" w:rsidRDefault="0090174A"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High</w:t>
            </w:r>
          </w:p>
        </w:tc>
        <w:tc>
          <w:tcPr>
            <w:tcW w:w="851" w:type="dxa"/>
            <w:shd w:val="clear" w:color="auto" w:fill="FFFFFF" w:themeFill="background1"/>
            <w:vAlign w:val="center"/>
          </w:tcPr>
          <w:p w14:paraId="66BD87F9" w14:textId="1A91C331" w:rsidR="007C5A34" w:rsidRP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0CCA55F6" w14:textId="77777777" w:rsidR="007C5A34" w:rsidRP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Medium</w:t>
            </w:r>
          </w:p>
          <w:p w14:paraId="14B4CF32" w14:textId="16F4B94E" w:rsidR="007C5A34" w:rsidRP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tc>
        <w:tc>
          <w:tcPr>
            <w:tcW w:w="851" w:type="dxa"/>
            <w:shd w:val="clear" w:color="auto" w:fill="FFFFFF" w:themeFill="background1"/>
            <w:vAlign w:val="center"/>
          </w:tcPr>
          <w:p w14:paraId="4290ED8B" w14:textId="77777777" w:rsidR="007C5A34" w:rsidRP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p>
          <w:p w14:paraId="2C8B6FE5" w14:textId="77777777" w:rsidR="007C5A34" w:rsidRP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p w14:paraId="777D659D" w14:textId="5151BFCF" w:rsidR="007C5A34" w:rsidRPr="007C5A34" w:rsidRDefault="007C5A34" w:rsidP="008312D3">
            <w:pPr>
              <w:spacing w:line="360" w:lineRule="auto"/>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7C5A34">
              <w:rPr>
                <w:sz w:val="16"/>
                <w:szCs w:val="16"/>
                <w:lang w:val="en-US"/>
              </w:rPr>
              <w:t>High</w:t>
            </w:r>
          </w:p>
        </w:tc>
      </w:tr>
      <w:tr w:rsidR="007C5A34" w:rsidRPr="007C5A34" w14:paraId="6A9A885C" w14:textId="77777777" w:rsidTr="0090174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134" w:type="dxa"/>
            <w:tcBorders>
              <w:bottom w:val="single" w:sz="12" w:space="0" w:color="auto"/>
            </w:tcBorders>
            <w:shd w:val="clear" w:color="auto" w:fill="FFFFFF" w:themeFill="background1"/>
            <w:vAlign w:val="center"/>
          </w:tcPr>
          <w:p w14:paraId="226C306B" w14:textId="77777777" w:rsidR="007C5A34" w:rsidRPr="007C5A34" w:rsidRDefault="007C5A34" w:rsidP="008312D3">
            <w:pPr>
              <w:spacing w:line="360" w:lineRule="auto"/>
              <w:rPr>
                <w:sz w:val="16"/>
                <w:szCs w:val="16"/>
                <w:lang w:val="en-US"/>
              </w:rPr>
            </w:pPr>
            <w:r w:rsidRPr="007C5A34">
              <w:rPr>
                <w:b w:val="0"/>
                <w:bCs w:val="0"/>
                <w:caps w:val="0"/>
                <w:sz w:val="16"/>
                <w:szCs w:val="16"/>
                <w:lang w:val="en-US"/>
              </w:rPr>
              <w:t>Access Regulation</w:t>
            </w:r>
          </w:p>
          <w:p w14:paraId="64D904A2" w14:textId="77777777" w:rsidR="007C5A34" w:rsidRPr="007C5A34" w:rsidRDefault="007C5A34" w:rsidP="008312D3">
            <w:pPr>
              <w:spacing w:line="360" w:lineRule="auto"/>
              <w:ind w:firstLine="179"/>
              <w:rPr>
                <w:sz w:val="16"/>
                <w:szCs w:val="16"/>
                <w:lang w:val="en-US"/>
              </w:rPr>
            </w:pPr>
            <w:r w:rsidRPr="007C5A34">
              <w:rPr>
                <w:b w:val="0"/>
                <w:bCs w:val="0"/>
                <w:caps w:val="0"/>
                <w:sz w:val="16"/>
                <w:szCs w:val="16"/>
                <w:lang w:val="en-US"/>
              </w:rPr>
              <w:t>CIDX</w:t>
            </w:r>
          </w:p>
          <w:p w14:paraId="0F893377" w14:textId="74418CA4" w:rsidR="007C5A34" w:rsidRPr="007C5A34" w:rsidRDefault="007C5A34" w:rsidP="008312D3">
            <w:pPr>
              <w:spacing w:line="360" w:lineRule="auto"/>
              <w:ind w:firstLine="179"/>
              <w:rPr>
                <w:b w:val="0"/>
                <w:bCs w:val="0"/>
                <w:caps w:val="0"/>
                <w:sz w:val="16"/>
                <w:szCs w:val="16"/>
                <w:lang w:val="en-US"/>
              </w:rPr>
            </w:pPr>
            <w:r w:rsidRPr="007C5A34">
              <w:rPr>
                <w:b w:val="0"/>
                <w:bCs w:val="0"/>
                <w:caps w:val="0"/>
                <w:sz w:val="16"/>
                <w:szCs w:val="16"/>
                <w:lang w:val="en-US"/>
              </w:rPr>
              <w:t>MTAB</w:t>
            </w:r>
          </w:p>
        </w:tc>
        <w:tc>
          <w:tcPr>
            <w:tcW w:w="1134" w:type="dxa"/>
            <w:tcBorders>
              <w:bottom w:val="single" w:sz="12" w:space="0" w:color="auto"/>
            </w:tcBorders>
            <w:shd w:val="clear" w:color="auto" w:fill="FFFFFF" w:themeFill="background1"/>
            <w:vAlign w:val="center"/>
          </w:tcPr>
          <w:p w14:paraId="530C1CB0" w14:textId="77777777" w:rsidR="007C5A34" w:rsidRPr="007C5A34" w:rsidRDefault="007C5A34" w:rsidP="008312D3">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Low</w:t>
            </w:r>
          </w:p>
          <w:p w14:paraId="0DEF9A2E" w14:textId="12B57897" w:rsidR="007C5A34" w:rsidRPr="007C5A34" w:rsidRDefault="007C5A34" w:rsidP="008312D3">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Low</w:t>
            </w:r>
          </w:p>
        </w:tc>
        <w:tc>
          <w:tcPr>
            <w:tcW w:w="992" w:type="dxa"/>
            <w:tcBorders>
              <w:bottom w:val="single" w:sz="12" w:space="0" w:color="auto"/>
            </w:tcBorders>
            <w:shd w:val="clear" w:color="auto" w:fill="FFFFFF" w:themeFill="background1"/>
            <w:vAlign w:val="center"/>
          </w:tcPr>
          <w:p w14:paraId="54F53F03" w14:textId="77777777" w:rsidR="007C5A34" w:rsidRPr="007C5A34" w:rsidRDefault="007C5A34" w:rsidP="008312D3">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Low</w:t>
            </w:r>
          </w:p>
          <w:p w14:paraId="1D881A59" w14:textId="2AA34D2C" w:rsidR="007C5A34" w:rsidRPr="007C5A34" w:rsidRDefault="007C5A34" w:rsidP="008312D3">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Low</w:t>
            </w:r>
          </w:p>
        </w:tc>
        <w:tc>
          <w:tcPr>
            <w:tcW w:w="1092" w:type="dxa"/>
            <w:tcBorders>
              <w:bottom w:val="single" w:sz="12" w:space="0" w:color="auto"/>
            </w:tcBorders>
            <w:shd w:val="clear" w:color="auto" w:fill="FFFFFF" w:themeFill="background1"/>
            <w:vAlign w:val="center"/>
          </w:tcPr>
          <w:p w14:paraId="494304BC" w14:textId="77777777" w:rsidR="007C5A34" w:rsidRDefault="0090174A" w:rsidP="008312D3">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High</w:t>
            </w:r>
          </w:p>
          <w:p w14:paraId="75F32ACD" w14:textId="5E808950" w:rsidR="0090174A" w:rsidRPr="007C5A34" w:rsidRDefault="0090174A" w:rsidP="008312D3">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Low</w:t>
            </w:r>
          </w:p>
        </w:tc>
        <w:tc>
          <w:tcPr>
            <w:tcW w:w="850" w:type="dxa"/>
            <w:tcBorders>
              <w:bottom w:val="single" w:sz="12" w:space="0" w:color="auto"/>
            </w:tcBorders>
            <w:shd w:val="clear" w:color="auto" w:fill="FFFFFF" w:themeFill="background1"/>
            <w:vAlign w:val="center"/>
          </w:tcPr>
          <w:p w14:paraId="5B87F33B" w14:textId="4FAE8A0E" w:rsidR="007C5A34" w:rsidRPr="007C5A34" w:rsidRDefault="007C5A34" w:rsidP="008312D3">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High</w:t>
            </w:r>
          </w:p>
          <w:p w14:paraId="2AA19A64" w14:textId="18CCE0DA" w:rsidR="007C5A34" w:rsidRPr="007C5A34" w:rsidRDefault="007C5A34" w:rsidP="008312D3">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Low</w:t>
            </w:r>
          </w:p>
        </w:tc>
        <w:tc>
          <w:tcPr>
            <w:tcW w:w="885" w:type="dxa"/>
            <w:tcBorders>
              <w:bottom w:val="single" w:sz="12" w:space="0" w:color="auto"/>
            </w:tcBorders>
            <w:shd w:val="clear" w:color="auto" w:fill="FFFFFF" w:themeFill="background1"/>
            <w:vAlign w:val="center"/>
          </w:tcPr>
          <w:p w14:paraId="39AA43C6" w14:textId="77777777" w:rsidR="007C5A34" w:rsidRPr="007C5A34" w:rsidRDefault="007C5A34" w:rsidP="008312D3">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High</w:t>
            </w:r>
          </w:p>
          <w:p w14:paraId="09679211" w14:textId="081D065B" w:rsidR="007C5A34" w:rsidRPr="007C5A34" w:rsidRDefault="007C5A34" w:rsidP="008312D3">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Low</w:t>
            </w:r>
          </w:p>
        </w:tc>
        <w:tc>
          <w:tcPr>
            <w:tcW w:w="1134" w:type="dxa"/>
            <w:tcBorders>
              <w:bottom w:val="single" w:sz="12" w:space="0" w:color="auto"/>
            </w:tcBorders>
            <w:shd w:val="clear" w:color="auto" w:fill="FFFFFF" w:themeFill="background1"/>
            <w:vAlign w:val="center"/>
          </w:tcPr>
          <w:p w14:paraId="3A858FBD" w14:textId="4E691353" w:rsidR="0090174A" w:rsidRDefault="0090174A" w:rsidP="008312D3">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Medium</w:t>
            </w:r>
          </w:p>
          <w:p w14:paraId="4DAB4921" w14:textId="5CE1683F" w:rsidR="0090174A" w:rsidRPr="007C5A34" w:rsidRDefault="0090174A" w:rsidP="008312D3">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High</w:t>
            </w:r>
          </w:p>
        </w:tc>
        <w:tc>
          <w:tcPr>
            <w:tcW w:w="851" w:type="dxa"/>
            <w:tcBorders>
              <w:bottom w:val="single" w:sz="12" w:space="0" w:color="auto"/>
            </w:tcBorders>
            <w:shd w:val="clear" w:color="auto" w:fill="FFFFFF" w:themeFill="background1"/>
            <w:vAlign w:val="center"/>
          </w:tcPr>
          <w:p w14:paraId="7E191B34" w14:textId="63EE727E" w:rsidR="007C5A34" w:rsidRPr="007C5A34" w:rsidRDefault="007C5A34" w:rsidP="008312D3">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Low</w:t>
            </w:r>
          </w:p>
          <w:p w14:paraId="655B3F76" w14:textId="4188C968" w:rsidR="007C5A34" w:rsidRPr="007C5A34" w:rsidRDefault="007C5A34" w:rsidP="008312D3">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High</w:t>
            </w:r>
          </w:p>
        </w:tc>
        <w:tc>
          <w:tcPr>
            <w:tcW w:w="851" w:type="dxa"/>
            <w:tcBorders>
              <w:bottom w:val="single" w:sz="12" w:space="0" w:color="auto"/>
            </w:tcBorders>
            <w:shd w:val="clear" w:color="auto" w:fill="FFFFFF" w:themeFill="background1"/>
            <w:vAlign w:val="center"/>
          </w:tcPr>
          <w:p w14:paraId="3C42CAD2" w14:textId="77777777" w:rsidR="007C5A34" w:rsidRPr="007C5A34" w:rsidRDefault="007C5A34" w:rsidP="008312D3">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High</w:t>
            </w:r>
          </w:p>
          <w:p w14:paraId="789E6EED" w14:textId="1C743ADB" w:rsidR="007C5A34" w:rsidRPr="007C5A34" w:rsidRDefault="007C5A34" w:rsidP="008312D3">
            <w:pPr>
              <w:spacing w:line="360" w:lineRule="auto"/>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7C5A34">
              <w:rPr>
                <w:sz w:val="16"/>
                <w:szCs w:val="16"/>
                <w:lang w:val="en-US"/>
              </w:rPr>
              <w:t>High</w:t>
            </w:r>
          </w:p>
        </w:tc>
      </w:tr>
    </w:tbl>
    <w:bookmarkEnd w:id="1119"/>
    <w:p w14:paraId="762318F9" w14:textId="041AF47D" w:rsidR="008D6126" w:rsidRPr="006A56FF" w:rsidRDefault="002E107C" w:rsidP="00EB31E0">
      <w:pPr>
        <w:pStyle w:val="berschrift1"/>
        <w:rPr>
          <w:lang w:val="en-US"/>
        </w:rPr>
      </w:pPr>
      <w:r>
        <w:rPr>
          <w:lang w:val="en-US"/>
        </w:rPr>
        <w:t>Discussion</w:t>
      </w:r>
      <w:r w:rsidR="00085DE3">
        <w:rPr>
          <w:lang w:val="en-US"/>
        </w:rPr>
        <w:t xml:space="preserve"> </w:t>
      </w:r>
      <w:proofErr w:type="gramStart"/>
      <w:r w:rsidR="0081256C" w:rsidRPr="006A56FF">
        <w:rPr>
          <w:lang w:val="en-US"/>
        </w:rPr>
        <w:t xml:space="preserve">– </w:t>
      </w:r>
      <w:r w:rsidR="00085DE3">
        <w:rPr>
          <w:lang w:val="en-US"/>
        </w:rPr>
        <w:t xml:space="preserve"> </w:t>
      </w:r>
      <w:r w:rsidR="00A85F93">
        <w:rPr>
          <w:lang w:val="en-US"/>
        </w:rPr>
        <w:t>361</w:t>
      </w:r>
      <w:proofErr w:type="gramEnd"/>
      <w:r w:rsidR="00A85F93">
        <w:rPr>
          <w:lang w:val="en-US"/>
        </w:rPr>
        <w:t xml:space="preserve"> </w:t>
      </w:r>
      <w:commentRangeStart w:id="1120"/>
      <w:r w:rsidR="0081256C" w:rsidRPr="006A56FF">
        <w:rPr>
          <w:lang w:val="en-US"/>
        </w:rPr>
        <w:t>words</w:t>
      </w:r>
      <w:commentRangeEnd w:id="1120"/>
      <w:r w:rsidR="00A85F93">
        <w:rPr>
          <w:rStyle w:val="Kommentarzeichen"/>
          <w:rFonts w:eastAsia="Calibri"/>
          <w:b w:val="0"/>
          <w:bCs w:val="0"/>
        </w:rPr>
        <w:commentReference w:id="1120"/>
      </w:r>
    </w:p>
    <w:p w14:paraId="2EC44C68" w14:textId="3168520C" w:rsidR="00B70268" w:rsidRPr="00B70268" w:rsidRDefault="00643ED3" w:rsidP="00A85F93">
      <w:pPr>
        <w:pStyle w:val="02FlietextErsterAbsatz"/>
        <w:rPr>
          <w:lang w:val="en-US"/>
        </w:rPr>
      </w:pPr>
      <w:r>
        <w:rPr>
          <w:lang w:val="en-US"/>
        </w:rPr>
        <w:t xml:space="preserve">Focusing on the countries in the four clusters, we find expected patterns based on earlier studies, but also </w:t>
      </w:r>
      <w:r w:rsidR="00CD4831">
        <w:rPr>
          <w:lang w:val="en-US"/>
        </w:rPr>
        <w:t>unanticipated countries joining these types. T</w:t>
      </w:r>
      <w:commentRangeStart w:id="1121"/>
      <w:r w:rsidR="00D0320B">
        <w:rPr>
          <w:lang w:val="en-US"/>
        </w:rPr>
        <w:t>he high-performance, public</w:t>
      </w:r>
      <w:r w:rsidR="00CD4831">
        <w:rPr>
          <w:lang w:val="en-US"/>
        </w:rPr>
        <w:t>-</w:t>
      </w:r>
      <w:r w:rsidR="00D0320B">
        <w:rPr>
          <w:lang w:val="en-US"/>
        </w:rPr>
        <w:t>oriented</w:t>
      </w:r>
      <w:r w:rsidR="00CD4831">
        <w:rPr>
          <w:lang w:val="en-US"/>
        </w:rPr>
        <w:t>, high-</w:t>
      </w:r>
      <w:r w:rsidR="00D0320B">
        <w:rPr>
          <w:lang w:val="en-US"/>
        </w:rPr>
        <w:t>supply sub-system</w:t>
      </w:r>
      <w:r w:rsidR="00B70268" w:rsidRPr="00B70268">
        <w:rPr>
          <w:lang w:val="en-US"/>
        </w:rPr>
        <w:t xml:space="preserve"> </w:t>
      </w:r>
      <w:r w:rsidR="00D0320B">
        <w:rPr>
          <w:lang w:val="en-US"/>
        </w:rPr>
        <w:t xml:space="preserve">is </w:t>
      </w:r>
      <w:r w:rsidR="00B70268" w:rsidRPr="00B70268">
        <w:rPr>
          <w:lang w:val="en-US"/>
        </w:rPr>
        <w:t>led by the Nordic countries of Sweden, Norway, and Denmark</w:t>
      </w:r>
      <w:r w:rsidR="00CD4831">
        <w:rPr>
          <w:lang w:val="en-US"/>
        </w:rPr>
        <w:t xml:space="preserve">- This group of </w:t>
      </w:r>
      <w:proofErr w:type="spellStart"/>
      <w:r w:rsidR="00CD4831">
        <w:rPr>
          <w:lang w:val="en-US"/>
        </w:rPr>
        <w:t>countires</w:t>
      </w:r>
      <w:proofErr w:type="spellEnd"/>
      <w:r w:rsidR="00CD4831">
        <w:rPr>
          <w:lang w:val="en-US"/>
        </w:rPr>
        <w:t xml:space="preserve"> is found in several studies </w:t>
      </w:r>
      <w:sdt>
        <w:sdtPr>
          <w:rPr>
            <w:lang w:val="en-US"/>
          </w:rPr>
          <w:alias w:val="To edit, see citavi.com/edit"/>
          <w:tag w:val="CitaviPlaceholder#c7085b05-d335-4b51-ba14-ad3e114a0df1"/>
          <w:id w:val="1568998496"/>
          <w:placeholder>
            <w:docPart w:val="DefaultPlaceholder_-1854013440"/>
          </w:placeholder>
        </w:sdtPr>
        <w:sdtEndPr/>
        <w:sdtContent>
          <w:r w:rsidR="00F8757A">
            <w:rPr>
              <w:noProof/>
              <w:lang w:val="en-US"/>
            </w:rPr>
            <w:fldChar w:fldCharType="begin"/>
          </w:r>
          <w:r w:rsidR="00F8757A">
            <w:rPr>
              <w:noProof/>
              <w:lang w:val="en-US"/>
            </w:rPr>
            <w:instrText>ADDIN CitaviPlaceholder{eyIkaWQiOiIxIiwiRW50cmllcyI6W3siJGlkIjoiMiIsIklkIjoiNGM0OTM2ZjctNWEyMi00YjYzLTgyZTYtNGUzYmM2OGM4MDI5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NDg1ZDdiOTUtZjc3Mi00MTU2LWE3YTktZTJlMWVlMTA0YzVm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I4YTJjZDg2Mi1hYjEyLTQxMTctOTY3My1jYjdiYjRjNWQwYWIiLCJSYW5nZVN0YXJ0IjoyNywiUmFuZ2VMZW5ndGgiOjIz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wN1QxMDozMzo0MCIsIlByb2plY3QiOnsiJHJlZiI6IjUifX0sIlVzZU51bWJlcmluZ1R5cGVPZlBhcmVudERvY3VtZW50IjpmYWxzZX1dLCJGb3JtYXR0ZWRUZXh0Ijp7IiRpZCI6IjM0IiwiQ291bnQiOjEsIlRleHRVbml0cyI6W3siJGlkIjoiMzUiLCJGb250U3R5bGUiOnsiJGlkIjoiMzYiLCJOZXV0cmFsIjp0cnVlfSwiUmVhZGluZ09yZGVyIjoxLCJUZXh0IjoiKEFsYmVyLCAxOTk1OyBDb2xvbWJvLCAyMDEyOyBEYW1pYW5pIGV0IGFsLiwgMjAxMSkifV19LCJUYWciOiJDaXRhdmlQbGFjZWhvbGRlciNjNzA4NWIwNS1kMzM1LTRiNTEtYmExNC1hZDNlMTE0YTBkZjEiLCJUZXh0IjoiKEFsYmVyLCAxOTk1OyBDb2xvbWJvLCAyMDEyOyBEYW1pYW5pIGV0IGFsLiwgMjAxMSkiLCJXQUlWZXJzaW9uIjoiNi40LjAuMzUifQ==}</w:instrText>
          </w:r>
          <w:r w:rsidR="00F8757A">
            <w:rPr>
              <w:noProof/>
              <w:lang w:val="en-US"/>
            </w:rPr>
            <w:fldChar w:fldCharType="separate"/>
          </w:r>
          <w:r w:rsidR="00F8757A">
            <w:rPr>
              <w:noProof/>
              <w:lang w:val="en-US"/>
            </w:rPr>
            <w:t>(Alber, 1995; Colombo, 2012; Damiani et al., 2011)</w:t>
          </w:r>
          <w:r w:rsidR="00F8757A">
            <w:rPr>
              <w:noProof/>
              <w:lang w:val="en-US"/>
            </w:rPr>
            <w:fldChar w:fldCharType="end"/>
          </w:r>
        </w:sdtContent>
      </w:sdt>
      <w:r w:rsidR="00F8757A">
        <w:rPr>
          <w:lang w:val="en-US"/>
        </w:rPr>
        <w:t xml:space="preserve">, but mostly also includes Finland and the Netherlands </w:t>
      </w:r>
      <w:sdt>
        <w:sdtPr>
          <w:rPr>
            <w:lang w:val="en-US"/>
          </w:rPr>
          <w:alias w:val="To edit, see citavi.com/edit"/>
          <w:tag w:val="CitaviPlaceholder#04958186-4485-433c-8bea-f9ac70de5f35"/>
          <w:id w:val="-1308859925"/>
          <w:placeholder>
            <w:docPart w:val="DefaultPlaceholder_-1854013440"/>
          </w:placeholder>
        </w:sdtPr>
        <w:sdtEndPr/>
        <w:sdtContent>
          <w:r w:rsidR="00F8757A">
            <w:rPr>
              <w:noProof/>
              <w:lang w:val="en-US"/>
            </w:rPr>
            <w:fldChar w:fldCharType="begin"/>
          </w:r>
          <w:r w:rsidR="00F8757A">
            <w:rPr>
              <w:noProof/>
              <w:lang w:val="en-US"/>
            </w:rPr>
            <w:instrText>ADDIN CitaviPlaceholder{eyIkaWQiOiIxIiwiRW50cmllcyI6W3siJGlkIjoiMiIsIklkIjoiNThmMjU4ZDUtY2Q1Ny00MzczLTk4N2EtZWM3MGFiYzk1MGMxIiwiUmFuZ2VMZW5ndGgiOjE0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zIiwiSWQiOiJkY2EwMjNiNi05ODRjLTRjZjUtYTY5Zi1iMTVkODkxOGNjYWUiLCJSYW5nZVN0YXJ0IjoxNCwiUmFuZ2VMZW5ndGgiOjIyLCJSZWZlcmVuY2VJZCI6ImZkM2FjMmE2LTczMTEtNDFjMy1iN2IyLTY5ODk0NzUxODU3OSIsIlJlZmVyZW5jZSI6eyIkaWQiOiIxNCIsIkFic3RyYWN0Q29tcGxleGl0eSI6MCwiQWJzdHJhY3RTb3VyY2VUZXh0Rm9ybWF0IjowLCJBdXRob3JzIjpbeyIkaWQiOiIxN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T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T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T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T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MyIsIkFkZHJlc3MiOnsiJGlkIjoiMjQiLCJJc0xvY2FsQ2xvdWRQcm9qZWN0RmlsZUxpbmsiOmZhbHNlLCJMaW5rZWRSZXNvdXJjZVN0YXR1cyI6OCwiT3JpZ2luYWxTdHJpbmciOiIxMC4xMTg2LzE0NzItNjk2My0xMS0zMTYiLCJMaW5rZWRSZXNvdXJjZVR5cGUiOjUsIlVyaVN0cmluZyI6Imh0dHBzOi8vZG9pLm9yZy8xMC4xMTg2LzE0NzItNjk2My0xMS0zMTYiLCJQcm9wZXJ0aWVzIjp7IiRpZCI6IjI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yNiIsIkFkZHJlc3MiOnsiJGlkIjoiMjciLCJJc0xvY2FsQ2xvdWRQcm9qZWN0RmlsZUxpbmsiOmZhbHNlLCJMaW5rZWRSZXNvdXJjZVN0YXR1cyI6OCwiT3JpZ2luYWxTdHJpbmciOiIyMjA5ODY5MyIsIkxpbmtlZFJlc291cmNlVHlwZSI6NSwiVXJpU3RyaW5nIjoiaHR0cDovL3d3dy5uY2JpLm5sbS5uaWguZ292L3B1Ym1lZC8yMjA5ODY5MyIsIlByb3BlcnRpZXMiOnsiJGlkIjoiMj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I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wN1QxMDozMzo0MCIsIlByb2plY3QiOnsiJHJlZiI6IjUifX0sIlVzZU51bWJlcmluZ1R5cGVPZlBhcmVudERvY3VtZW50IjpmYWxzZX0seyIkaWQiOiIzMCIsIklkIjoiZmMyODFiYTgtNzFjNS00ODc0LTk0OGEtZmQ5ZGQ5YTUxMWIxIiwiUmFuZ2VTdGFydCI6MzYsIlJhbmdlTGVuZ3RoIjoyMCwiUmVmZXJlbmNlSWQiOiI0YTgzMWMzNC03NmE3LTRlMmItOTk1Ni1lYTExZjY2NTE2ODAiLCJSZWZlcmVuY2UiOnsiJGlkIjoiMzEiLCJBYnN0cmFjdENvbXBsZXhpdHkiOjAsIkFic3RyYWN0U291cmNlVGV4dEZvcm1hdCI6MCwiQXV0aG9ycyI6W3siJGlkIjoiMzI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z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Q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N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zNi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zc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zOC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0seyIkaWQiOiIzOSIsIklkIjoiMDRjNzY2Y2MtYjFkZi00MGYzLWFiZWYtMDVkYTg1NmNlOGMzIiwiUmFuZ2VTdGFydCI6NTYsIlJhbmdlTGVuZ3RoIjoyMiwiUmVmZXJlbmNlSWQiOiI1MzcwZTQxOC01YjlkLTRhNWYtODkzMi0wOGNhNDdiYjk4NDgiLCJSZWZlcmVuY2UiOnsiJGlkIjoiNDAiLCJBYnN0cmFjdENvbXBsZXhpdHkiOjAsIkFic3RyYWN0U291cmNlVGV4dEZvcm1hdCI6MCwiQXV0aG9ycyI6W3siJGlkIjoiNDE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Qy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0My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0NCIsIk5hbWUiOiJBa3NhbnQgQWNhZC4gUHVibCIsIlByb3RlY3RlZCI6ZmFsc2UsIkNyZWF0ZWRCeSI6Il9tIiwiQ3JlYXRlZE9uIjoiMjAxOC0xMi0xMlQxMDozOToyMyIsIk1vZGlmaWVkQnkiOiJfbSIsIklkIjoiNWEwYTk0MjUtYz</w:instrText>
          </w:r>
          <w:r w:rsidR="00F8757A" w:rsidRPr="00A272E4">
            <w:rPr>
              <w:noProof/>
            </w:rPr>
            <w:instrText>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ZZWFyUmVzb2x2ZWQiOiIyMDA5IiwiQ3JlYXRlZEJ5IjoiX20iLCJDcmVhdGVkT24iOiIyMDE4LTEyLTEyVDEwOjM4OjQwIiwiTW9kaWZpZWRCeSI6Il9tIiwiSWQiOiI1MzcwZTQxOC01YjlkLTRhNWYtODkzMi0wOGNhNDdiYjk4NDgiLCJNb2RpZmllZE9uIjoiMjAxOC0xMi0xMlQxMDozOToyMyIsIlByb2plY3QiOnsiJHJlZiI6IjUifX0sIlVzZU51bWJlcmluZ1R5cGVPZlBhcmVudERvY3VtZW50IjpmYWxzZX1dLCJGb3JtYXR0ZWRUZXh0Ijp7IiRpZCI6IjQ1IiwiQ291bnQiOjEsIlRleHRVbml0cyI6W3siJGlkIjoiNDYiLCJGb250U3R5bGUiOnsiJGlkIjoiNDciLCJOZXV0cmFsIjp0cnVlfSwiUmVhZGluZ09yZGVyIjoxLCJUZXh0IjoiKENvbG9tYm8sIDIwMTI7IERhbWlhbmkgZXQgYWwuLCAyMDExOyBLcmF1cyBldCBhbC4sIDIwMTA7IFBvbW1lciBldCBhbC4sIDIwMDkpIn1dfSwiVGFnIjoiQ2l0YXZpUGxhY2Vob2xkZXIjMDQ5NTgxODYtNDQ4NS00MzNjLThiZWEtZjlhYzcwZGU1ZjM1IiwiVGV4dCI6IihDb2xvbWJvLCAyMDEyOyBEYW1pYW5pIGV0IGFsLiwgMjAxMTsgS3JhdXMgZXQgYWwuLCAyMDEwOyBQb21tZXIgZXQgYWwuLCAyMDA5KSIsIldBSVZlcnNpb24iOiI2LjQuMC4zNSJ9}</w:instrText>
          </w:r>
          <w:r w:rsidR="00F8757A">
            <w:rPr>
              <w:noProof/>
              <w:lang w:val="en-US"/>
            </w:rPr>
            <w:fldChar w:fldCharType="separate"/>
          </w:r>
          <w:r w:rsidR="00F8757A" w:rsidRPr="00A272E4">
            <w:rPr>
              <w:noProof/>
            </w:rPr>
            <w:t>(Colombo, 2012; Damiani et al., 2011; Kraus et al., 2010; Pommer et al., 2009)</w:t>
          </w:r>
          <w:r w:rsidR="00F8757A">
            <w:rPr>
              <w:noProof/>
              <w:lang w:val="en-US"/>
            </w:rPr>
            <w:fldChar w:fldCharType="end"/>
          </w:r>
        </w:sdtContent>
      </w:sdt>
      <w:r w:rsidR="00B70268" w:rsidRPr="00A272E4">
        <w:t xml:space="preserve">. </w:t>
      </w:r>
      <w:r w:rsidR="00B70268" w:rsidRPr="00B70268">
        <w:rPr>
          <w:lang w:val="en-US"/>
        </w:rPr>
        <w:t>Furthermore,</w:t>
      </w:r>
      <w:r w:rsidR="00A90803">
        <w:rPr>
          <w:lang w:val="en-US"/>
        </w:rPr>
        <w:t xml:space="preserve"> </w:t>
      </w:r>
      <w:r w:rsidR="00F8757A">
        <w:rPr>
          <w:lang w:val="en-US"/>
        </w:rPr>
        <w:t>the low-supply, low-performance system</w:t>
      </w:r>
      <w:r w:rsidR="00A90803">
        <w:rPr>
          <w:lang w:val="en-US"/>
        </w:rPr>
        <w:t xml:space="preserve"> is built by </w:t>
      </w:r>
      <w:r w:rsidR="00B70268" w:rsidRPr="00B70268">
        <w:rPr>
          <w:lang w:val="en-US"/>
        </w:rPr>
        <w:t xml:space="preserve">Poland, Latvia, </w:t>
      </w:r>
      <w:r w:rsidR="00B70268" w:rsidRPr="00B70268">
        <w:rPr>
          <w:lang w:val="en-US"/>
        </w:rPr>
        <w:lastRenderedPageBreak/>
        <w:t>and the Czech Republic</w:t>
      </w:r>
      <w:r w:rsidR="00A90803">
        <w:rPr>
          <w:lang w:val="en-US"/>
        </w:rPr>
        <w:t xml:space="preserve"> – three Eastern European countries</w:t>
      </w:r>
      <w:r w:rsidR="006A4FA5">
        <w:rPr>
          <w:lang w:val="en-US"/>
        </w:rPr>
        <w:t xml:space="preserve"> </w:t>
      </w:r>
      <w:sdt>
        <w:sdtPr>
          <w:rPr>
            <w:lang w:val="en-US"/>
          </w:rPr>
          <w:alias w:val="To edit, see citavi.com/edit"/>
          <w:tag w:val="CitaviPlaceholder#cb30597d-8030-4c69-b9c1-66a76a47f1a9"/>
          <w:id w:val="2074003624"/>
          <w:placeholder>
            <w:docPart w:val="DefaultPlaceholder_-1854013440"/>
          </w:placeholder>
        </w:sdtPr>
        <w:sdtEndPr/>
        <w:sdtContent>
          <w:r w:rsidR="006A4FA5">
            <w:rPr>
              <w:noProof/>
              <w:lang w:val="en-US"/>
            </w:rPr>
            <w:fldChar w:fldCharType="begin"/>
          </w:r>
          <w:r w:rsidR="006A4FA5">
            <w:rPr>
              <w:noProof/>
              <w:lang w:val="en-US"/>
            </w:rPr>
            <w:instrText>ADDIN CitaviPlaceholder{eyIkaWQiOiIxIiwiRW50cmllcyI6W3siJGlkIjoiMiIsIklkIjoiOTYyN2U5YzktNGZmYS00YTQ5LWE4MGEtN2I5NjkyYmM0NTQ2IiwiUmFuZ2VMZW5ndGgiOjIy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A3VDEwOjMzOjQwIiwiUHJvamVjdCI6eyIkcmVmIjoiNSJ9fSwiVXNlTnVtYmVyaW5nVHlwZU9mUGFyZW50RG9jdW1lbnQiOmZhbHNlfV0sIkZvcm1hdHRlZFRleHQiOnsiJGlkIjoiMjAiLCJDb3VudCI6MSwiVGV4dFVuaXRzIjpbeyIkaWQiOiIyMSIsIkZvbnRTdHlsZSI6eyIkaWQiOiIyMiIsIk5ldXRyYWwiOnRydWV9LCJSZWFkaW5nT3JkZXIiOjEsIlRleHQiOiIoRGFtaWFuaSBldCBhbC4sIDIwMTEpIn1dfSwiVGFnIjoiQ2l0YXZpUGxhY2Vob2xkZXIjY2IzMDU5N2QtODAzMC00YzY5LWI5YzEtNjZhNzZhNDdmMWE5IiwiVGV4dCI6IihEYW1pYW5pIGV0IGFsLiwgMjAxMSkiLCJXQUlWZXJzaW9uIjoiNi40LjAuMzUifQ==}</w:instrText>
          </w:r>
          <w:r w:rsidR="006A4FA5">
            <w:rPr>
              <w:noProof/>
              <w:lang w:val="en-US"/>
            </w:rPr>
            <w:fldChar w:fldCharType="separate"/>
          </w:r>
          <w:r w:rsidR="006A4FA5">
            <w:rPr>
              <w:noProof/>
              <w:lang w:val="en-US"/>
            </w:rPr>
            <w:t>(Damiani et al., 2011)</w:t>
          </w:r>
          <w:r w:rsidR="006A4FA5">
            <w:rPr>
              <w:noProof/>
              <w:lang w:val="en-US"/>
            </w:rPr>
            <w:fldChar w:fldCharType="end"/>
          </w:r>
        </w:sdtContent>
      </w:sdt>
      <w:r w:rsidR="00B70268" w:rsidRPr="00B70268">
        <w:rPr>
          <w:lang w:val="en-US"/>
        </w:rPr>
        <w:t xml:space="preserve">. </w:t>
      </w:r>
      <w:r w:rsidR="006A4FA5">
        <w:rPr>
          <w:lang w:val="en-US"/>
        </w:rPr>
        <w:t>However</w:t>
      </w:r>
      <w:r w:rsidR="00B70268" w:rsidRPr="00B70268">
        <w:rPr>
          <w:lang w:val="en-US"/>
        </w:rPr>
        <w:t xml:space="preserve">, other Eastern European countries as Slovenia, Slovakia, and Estonia are loosely attached to the </w:t>
      </w:r>
      <w:r w:rsidR="006A4FA5">
        <w:rPr>
          <w:lang w:val="en-US"/>
        </w:rPr>
        <w:t>high performance private-oriented</w:t>
      </w:r>
      <w:r w:rsidR="00B70268" w:rsidRPr="00B70268">
        <w:rPr>
          <w:lang w:val="en-US"/>
        </w:rPr>
        <w:t xml:space="preserve"> types. As we could only incorporate Spain into the typology as a southern European country, the results cannot show or negate the existence of a such a cluster of LTC systems. Continental European countries are mainly included in the</w:t>
      </w:r>
      <w:r w:rsidR="006A4FA5">
        <w:rPr>
          <w:lang w:val="en-US"/>
        </w:rPr>
        <w:t xml:space="preserve"> high performance private-oriented</w:t>
      </w:r>
      <w:r w:rsidR="006A4FA5" w:rsidRPr="00B70268">
        <w:rPr>
          <w:lang w:val="en-US"/>
        </w:rPr>
        <w:t xml:space="preserve"> types</w:t>
      </w:r>
      <w:r w:rsidR="00B70268" w:rsidRPr="00B70268">
        <w:rPr>
          <w:lang w:val="en-US"/>
        </w:rPr>
        <w:t xml:space="preserve"> – especially in the </w:t>
      </w:r>
      <w:r w:rsidR="006A4FA5">
        <w:rPr>
          <w:lang w:val="en-US"/>
        </w:rPr>
        <w:t>high supply</w:t>
      </w:r>
      <w:r w:rsidR="00B70268" w:rsidRPr="00B70268">
        <w:rPr>
          <w:lang w:val="en-US"/>
        </w:rPr>
        <w:t xml:space="preserve"> sub-cluster – yet the cluster includes Eastern European, Southern European, and Non-European OECD countries as well. As Japan and Korea have been attached to Germany and the Netherlands in earlier typologies due to their social insurance model in LTC</w:t>
      </w:r>
      <w:r w:rsidR="006A4FA5">
        <w:rPr>
          <w:lang w:val="en-US"/>
        </w:rPr>
        <w:t xml:space="preserve"> </w:t>
      </w:r>
      <w:sdt>
        <w:sdtPr>
          <w:rPr>
            <w:lang w:val="en-US"/>
          </w:rPr>
          <w:alias w:val="To edit, see citavi.com/edit"/>
          <w:tag w:val="CitaviPlaceholder#e005e0d1-5819-4abc-9fcd-e9b44fb8af1c"/>
          <w:id w:val="580107347"/>
          <w:placeholder>
            <w:docPart w:val="DefaultPlaceholder_-1854013440"/>
          </w:placeholder>
        </w:sdtPr>
        <w:sdtEndPr/>
        <w:sdtContent>
          <w:r w:rsidR="006A4FA5">
            <w:rPr>
              <w:noProof/>
              <w:lang w:val="en-US"/>
            </w:rPr>
            <w:fldChar w:fldCharType="begin"/>
          </w:r>
          <w:r w:rsidR="006A4FA5">
            <w:rPr>
              <w:noProof/>
              <w:lang w:val="en-US"/>
            </w:rPr>
            <w:instrText>ADDIN CitaviPlaceholder{eyIkaWQiOiIxIiwiRW50cmllcyI6W3siJGlkIjoiMiIsIklkIjoiY2QwYmY5OTMtZDAxNS00ZGY2LWI0ZjQtOGIxMjM5ZGY5NzY3IiwiUmFuZ2VMZW5ndGgiOjE1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V0sIkZvcm1hdHRlZFRleHQiOnsiJGlkIjoiMTMiLCJDb3VudCI6MSwiVGV4dFVuaXRzIjpbeyIkaWQiOiIxNCIsIkZvbnRTdHlsZSI6eyIkaWQiOiIxNSIsIk5ldXRyYWwiOnRydWV9LCJSZWFkaW5nT3JkZXIiOjEsIlRleHQiOiIoQ29sb21ibywgMjAxMikifV19LCJUYWciOiJDaXRhdmlQbGFjZWhvbGRlciNlMDA1ZTBkMS01ODE5LTRhYmMtOWZjZC1lOWI0NGZiOGFmMWMiLCJUZXh0IjoiKENvbG9tYm8sIDIwMTIpIiwiV0FJVmVyc2lvbiI6IjYuNC4wLjM1In0=}</w:instrText>
          </w:r>
          <w:r w:rsidR="006A4FA5">
            <w:rPr>
              <w:noProof/>
              <w:lang w:val="en-US"/>
            </w:rPr>
            <w:fldChar w:fldCharType="separate"/>
          </w:r>
          <w:r w:rsidR="006A4FA5">
            <w:rPr>
              <w:noProof/>
              <w:lang w:val="en-US"/>
            </w:rPr>
            <w:t>(Colombo, 2012)</w:t>
          </w:r>
          <w:r w:rsidR="006A4FA5">
            <w:rPr>
              <w:noProof/>
              <w:lang w:val="en-US"/>
            </w:rPr>
            <w:fldChar w:fldCharType="end"/>
          </w:r>
        </w:sdtContent>
      </w:sdt>
      <w:r w:rsidR="006A4FA5">
        <w:rPr>
          <w:lang w:val="en-US"/>
        </w:rPr>
        <w:t xml:space="preserve"> our results show that the high performance and the public-private mix of these LTC systems are closer to those of</w:t>
      </w:r>
      <w:r w:rsidR="00B70268" w:rsidRPr="00B70268">
        <w:rPr>
          <w:lang w:val="en-US"/>
        </w:rPr>
        <w:t xml:space="preserve"> Northern European LTC systems. </w:t>
      </w:r>
      <w:commentRangeEnd w:id="1121"/>
      <w:r w:rsidR="00B70268" w:rsidRPr="00B70268">
        <w:commentReference w:id="1121"/>
      </w:r>
      <w:r w:rsidR="00191C08">
        <w:rPr>
          <w:lang w:val="en-US"/>
        </w:rPr>
        <w:t xml:space="preserve">Finding Finland and Germany in one cluster seems rare. Only one typology finds both </w:t>
      </w:r>
      <w:proofErr w:type="spellStart"/>
      <w:r w:rsidR="00191C08">
        <w:rPr>
          <w:lang w:val="en-US"/>
        </w:rPr>
        <w:t>counrties</w:t>
      </w:r>
      <w:proofErr w:type="spellEnd"/>
      <w:r w:rsidR="00191C08">
        <w:rPr>
          <w:lang w:val="en-US"/>
        </w:rPr>
        <w:t xml:space="preserve"> in one cluster, yet together with other clusters </w:t>
      </w:r>
      <w:sdt>
        <w:sdtPr>
          <w:rPr>
            <w:lang w:val="en-US"/>
          </w:rPr>
          <w:alias w:val="To edit, see citavi.com/edit"/>
          <w:tag w:val="CitaviPlaceholder#0caf82ee-c218-4121-abd9-c9f213fdef35"/>
          <w:id w:val="552815682"/>
          <w:placeholder>
            <w:docPart w:val="DefaultPlaceholder_-1854013440"/>
          </w:placeholder>
        </w:sdtPr>
        <w:sdtEndPr/>
        <w:sdtContent>
          <w:r w:rsidR="00191C08">
            <w:rPr>
              <w:noProof/>
              <w:lang w:val="en-US"/>
            </w:rPr>
            <w:fldChar w:fldCharType="begin"/>
          </w:r>
          <w:r w:rsidR="00191C08">
            <w:rPr>
              <w:noProof/>
              <w:lang w:val="en-US"/>
            </w:rPr>
            <w:instrText>ADDIN CitaviPlaceholder{eyIkaWQiOiIxIiwiRW50cmllcyI6W3siJGlkIjoiMiIsIklkIjoiNzc4NzNiMDItY2UyZC00OTQ3LThhN2UtMzUzN2I3NDQxYjNhIiwiUmFuZ2VMZW5ndGgiOjIy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lzTG9jYWxDbG91ZFByb2plY3RGaWxlTGluayI6ZmFsc2U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lzTG9jYWxDbG91ZFByb2plY3RGaWxlTGluayI6ZmFsc2U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ZZWFyUmVzb2x2ZWQiOiIyMDExIiwiQ3JlYXRlZEJ5IjoiX20iLCJDcmVhdGVkT24iOiIyMDE4LTEyLTEyVDEwOjIzOjM3IiwiTW9kaWZpZWRCeSI6Il9NYXJlaWtlIEFyaWFhbnMiLCJJZCI6ImZkM2FjMmE2LTczMTEtNDFjMy1iN2IyLTY5ODk0NzUxODU3OSIsIk1vZGlmaWVkT24iOiIyMDIwLTA3LTA3VDEwOjMzOjQwIiwiUHJvamVjdCI6eyIkcmVmIjoiNSJ9fSwiVXNlTnVtYmVyaW5nVHlwZU9mUGFyZW50RG9jdW1lbnQiOmZhbHNlfV0sIkZvcm1hdHRlZFRleHQiOnsiJGlkIjoiMjAiLCJDb3VudCI6MSwiVGV4dFVuaXRzIjpbeyIkaWQiOiIyMSIsIkZvbnRTdHlsZSI6eyIkaWQiOiIyMiIsIk5ldXRyYWwiOnRydWV9LCJSZWFkaW5nT3JkZXIiOjEsIlRleHQiOiIoRGFtaWFuaSBldCBhbC4sIDIwMTEpIn1dfSwiVGFnIjoiQ2l0YXZpUGxhY2Vob2xkZXIjMGNhZjgyZWUtYzIxOC00MTIxLWFiZDktYzlmMjEzZmRlZjM1IiwiVGV4dCI6IihEYW1pYW5pIGV0IGFsLiwgMjAxMSkiLCJXQUlWZXJzaW9uIjoiNi40LjAuMzUifQ==}</w:instrText>
          </w:r>
          <w:r w:rsidR="00191C08">
            <w:rPr>
              <w:noProof/>
              <w:lang w:val="en-US"/>
            </w:rPr>
            <w:fldChar w:fldCharType="separate"/>
          </w:r>
          <w:r w:rsidR="00191C08">
            <w:rPr>
              <w:noProof/>
              <w:lang w:val="en-US"/>
            </w:rPr>
            <w:t>(Damiani et al., 2011)</w:t>
          </w:r>
          <w:r w:rsidR="00191C08">
            <w:rPr>
              <w:noProof/>
              <w:lang w:val="en-US"/>
            </w:rPr>
            <w:fldChar w:fldCharType="end"/>
          </w:r>
        </w:sdtContent>
      </w:sdt>
      <w:r w:rsidR="00191C08">
        <w:rPr>
          <w:lang w:val="en-US"/>
        </w:rPr>
        <w:t xml:space="preserve">. </w:t>
      </w:r>
      <w:proofErr w:type="gramStart"/>
      <w:r w:rsidR="00191C08">
        <w:rPr>
          <w:lang w:val="en-US"/>
        </w:rPr>
        <w:t>However</w:t>
      </w:r>
      <w:proofErr w:type="gramEnd"/>
      <w:r w:rsidR="00191C08">
        <w:rPr>
          <w:lang w:val="en-US"/>
        </w:rPr>
        <w:t xml:space="preserve"> on could speculate if this cluster would also include countries such as Austria or Luxembourg which were not included due to data limitations.</w:t>
      </w:r>
    </w:p>
    <w:p w14:paraId="01790CEE" w14:textId="15609792" w:rsidR="0068084C" w:rsidRPr="006A56FF" w:rsidRDefault="00191C08" w:rsidP="00A31CB1">
      <w:pPr>
        <w:pStyle w:val="02FlietextEinzug"/>
        <w:rPr>
          <w:lang w:val="en-US"/>
        </w:rPr>
      </w:pPr>
      <w:r>
        <w:rPr>
          <w:lang w:val="en-US"/>
        </w:rPr>
        <w:t>Despite</w:t>
      </w:r>
      <w:r w:rsidRPr="006A56FF">
        <w:rPr>
          <w:lang w:val="en-US"/>
        </w:rPr>
        <w:t xml:space="preserve"> </w:t>
      </w:r>
      <w:r w:rsidR="005D4FC8" w:rsidRPr="006A56FF">
        <w:rPr>
          <w:lang w:val="en-US"/>
        </w:rPr>
        <w:t xml:space="preserve">many reforms in </w:t>
      </w:r>
      <w:r>
        <w:rPr>
          <w:lang w:val="en-US"/>
        </w:rPr>
        <w:t xml:space="preserve">OECD </w:t>
      </w:r>
      <w:r w:rsidR="005D4FC8" w:rsidRPr="006A56FF">
        <w:rPr>
          <w:lang w:val="en-US"/>
        </w:rPr>
        <w:t>countries’ LTC systems</w:t>
      </w:r>
      <w:r>
        <w:rPr>
          <w:lang w:val="en-US"/>
        </w:rPr>
        <w:t xml:space="preserve">, </w:t>
      </w:r>
      <w:r w:rsidR="005D4FC8" w:rsidRPr="006A56FF">
        <w:rPr>
          <w:lang w:val="en-US"/>
        </w:rPr>
        <w:t>in recent years</w:t>
      </w:r>
      <w:r>
        <w:rPr>
          <w:lang w:val="en-US"/>
        </w:rPr>
        <w:t xml:space="preserve">, our results underline certain patterns of LTC system types. A low-performance and low-supply system marked by Eastern European countries, as well as a high-performance, public-oriented system. However, such a large group of countries in the high-performance, private-oriented systems </w:t>
      </w:r>
      <w:r w:rsidR="006852EF">
        <w:rPr>
          <w:lang w:val="en-US"/>
        </w:rPr>
        <w:t xml:space="preserve">is a new finding. This might show that </w:t>
      </w:r>
      <w:r w:rsidR="006852EF" w:rsidRPr="006A56FF">
        <w:rPr>
          <w:lang w:val="en-US"/>
        </w:rPr>
        <w:t xml:space="preserve">privatization and marketization </w:t>
      </w:r>
      <w:r w:rsidR="006852EF">
        <w:rPr>
          <w:lang w:val="en-US"/>
        </w:rPr>
        <w:t>reforms in OECD LTC systems</w:t>
      </w:r>
      <w:r w:rsidR="006852EF" w:rsidRPr="006A56FF">
        <w:rPr>
          <w:lang w:val="en-US"/>
        </w:rPr>
        <w:t xml:space="preserve"> (</w:t>
      </w:r>
      <w:proofErr w:type="spellStart"/>
      <w:r w:rsidR="006852EF" w:rsidRPr="006A56FF">
        <w:rPr>
          <w:lang w:val="en-US"/>
        </w:rPr>
        <w:t>Ranci</w:t>
      </w:r>
      <w:proofErr w:type="spellEnd"/>
      <w:r w:rsidR="006852EF" w:rsidRPr="006A56FF">
        <w:rPr>
          <w:lang w:val="en-US"/>
        </w:rPr>
        <w:t xml:space="preserve"> and </w:t>
      </w:r>
      <w:proofErr w:type="spellStart"/>
      <w:r w:rsidR="006852EF" w:rsidRPr="006A56FF">
        <w:rPr>
          <w:lang w:val="en-US"/>
        </w:rPr>
        <w:t>Pavolini</w:t>
      </w:r>
      <w:proofErr w:type="spellEnd"/>
      <w:r w:rsidR="006852EF" w:rsidRPr="006A56FF">
        <w:rPr>
          <w:lang w:val="en-US"/>
        </w:rPr>
        <w:t xml:space="preserve">, 2013; Farris and Marchetti, 2017) </w:t>
      </w:r>
      <w:r w:rsidR="006852EF">
        <w:rPr>
          <w:lang w:val="en-US"/>
        </w:rPr>
        <w:t>led to a convergence of these systems.</w:t>
      </w:r>
    </w:p>
    <w:p w14:paraId="69A5B6CA" w14:textId="77777777" w:rsidR="00A31CB1" w:rsidRDefault="00A31CB1">
      <w:pPr>
        <w:spacing w:after="160" w:line="259" w:lineRule="auto"/>
        <w:rPr>
          <w:b/>
          <w:lang w:val="en-US"/>
        </w:rPr>
      </w:pPr>
      <w:r>
        <w:rPr>
          <w:b/>
          <w:lang w:val="en-US"/>
        </w:rPr>
        <w:br w:type="page"/>
      </w:r>
    </w:p>
    <w:p w14:paraId="56C7F410" w14:textId="528FE26B" w:rsidR="006852EF" w:rsidRPr="00313058" w:rsidRDefault="006852EF" w:rsidP="00313058">
      <w:pPr>
        <w:pStyle w:val="berschrift1"/>
        <w:rPr>
          <w:lang w:val="en-US"/>
        </w:rPr>
      </w:pPr>
      <w:r w:rsidRPr="00313058">
        <w:rPr>
          <w:lang w:val="en-US"/>
        </w:rPr>
        <w:lastRenderedPageBreak/>
        <w:t>Conclusion</w:t>
      </w:r>
      <w:r w:rsidR="006A4118">
        <w:rPr>
          <w:lang w:val="en-US"/>
        </w:rPr>
        <w:t xml:space="preserve"> – 379 words</w:t>
      </w:r>
    </w:p>
    <w:p w14:paraId="47E92298" w14:textId="42C3DF7D" w:rsidR="00F557A8" w:rsidRPr="006A56FF" w:rsidRDefault="00F557A8" w:rsidP="00313058">
      <w:pPr>
        <w:pStyle w:val="02FlietextErsterAbsatz"/>
        <w:rPr>
          <w:lang w:val="en-US"/>
        </w:rPr>
      </w:pPr>
      <w:r w:rsidRPr="006A56FF">
        <w:rPr>
          <w:lang w:val="en-US"/>
        </w:rPr>
        <w:t>We provided an updated, innovative</w:t>
      </w:r>
      <w:r w:rsidR="006852EF">
        <w:rPr>
          <w:lang w:val="en-US"/>
        </w:rPr>
        <w:t>,</w:t>
      </w:r>
      <w:r w:rsidRPr="006A56FF">
        <w:rPr>
          <w:lang w:val="en-US"/>
        </w:rPr>
        <w:t xml:space="preserve"> and flexible LTC typology. We</w:t>
      </w:r>
      <w:r w:rsidR="00B70268">
        <w:rPr>
          <w:lang w:val="en-US"/>
        </w:rPr>
        <w:t xml:space="preserve"> provide</w:t>
      </w:r>
      <w:r w:rsidR="006852EF">
        <w:rPr>
          <w:lang w:val="en-US"/>
        </w:rPr>
        <w:t>d</w:t>
      </w:r>
      <w:r w:rsidR="00B70268">
        <w:rPr>
          <w:lang w:val="en-US"/>
        </w:rPr>
        <w:t xml:space="preserve"> an updated typology, because we</w:t>
      </w:r>
      <w:r w:rsidRPr="006A56FF">
        <w:rPr>
          <w:lang w:val="en-US"/>
        </w:rPr>
        <w:t xml:space="preserve"> used the latest available data from the OECD database as well as</w:t>
      </w:r>
      <w:r w:rsidR="00241280" w:rsidRPr="006A56FF">
        <w:rPr>
          <w:lang w:val="en-US"/>
        </w:rPr>
        <w:t xml:space="preserve"> a</w:t>
      </w:r>
      <w:r w:rsidRPr="006A56FF">
        <w:rPr>
          <w:lang w:val="en-US"/>
        </w:rPr>
        <w:t xml:space="preserve"> unique institutional dataset, which we developed ourselves and which has been checked by country policy experts. </w:t>
      </w:r>
      <w:r w:rsidR="002D6AC0" w:rsidRPr="006A56FF">
        <w:rPr>
          <w:lang w:val="en-US"/>
        </w:rPr>
        <w:t>This is furthermore an</w:t>
      </w:r>
      <w:r w:rsidRPr="006A56FF">
        <w:rPr>
          <w:lang w:val="en-US"/>
        </w:rPr>
        <w:t xml:space="preserve"> innovative approach because most typologies rely heavily </w:t>
      </w:r>
      <w:r w:rsidR="002D6AC0" w:rsidRPr="006A56FF">
        <w:rPr>
          <w:lang w:val="en-US"/>
        </w:rPr>
        <w:t xml:space="preserve">on quantitative indicators, especially when a larger country sample is included </w:t>
      </w:r>
      <w:sdt>
        <w:sdtPr>
          <w:rPr>
            <w:lang w:val="en-US"/>
          </w:rPr>
          <w:alias w:val="Don't edit this field"/>
          <w:tag w:val="CitaviPlaceholder#664df0c3-6791-462b-842f-beca27203070"/>
          <w:id w:val="-2069945099"/>
          <w:placeholder>
            <w:docPart w:val="DefaultPlaceholder_-1854013440"/>
          </w:placeholder>
        </w:sdtPr>
        <w:sdtEndPr/>
        <w:sdtContent>
          <w:r w:rsidR="004C3BAD" w:rsidRPr="006A56FF">
            <w:rPr>
              <w:lang w:val="en-US"/>
            </w:rPr>
            <w:fldChar w:fldCharType="begin"/>
          </w:r>
          <w:r w:rsidR="00952423">
            <w:rPr>
              <w:lang w:val="en-US"/>
            </w:rPr>
            <w:instrText>ADDIN CitaviPlaceholder{eyIkaWQiOiIxIiwiRW50cmllcyI6W3siJGlkIjoiMiIsIklkIjoiMTQzNjQ1ZjktOGY4Ni00YzliLWE3ZGYtMjk1OGQ5MGIwNGFjIiwiUmFuZ2VMZW5ndGgiOjE0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lzTG9jYWxDbG91ZFByb2plY3RGaWxlTGluayI6ZmFsc2U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zIiwiSWQiOiIxMmRlNzU2NS00ZThiLTRhOWItOGE1NC1kY2NjYzQ2ZTNhODUiLCJSYW5nZVN0YXJ0IjoxNCwiUmFuZ2VMZW5ndGgiOjIyLCJSZWZlcmVuY2VJZCI6ImZkM2FjMmE2LTczMTEtNDFjMy1iN2IyLTY5ODk0NzUxODU3OSIsIlJlZmVyZW5jZSI6eyIkaWQiOiIxNCIsIkFic3RyYWN0Q29tcGxleGl0eSI6MCwiQWJzdHJhY3RTb3VyY2VUZXh0Rm9ybWF0IjowLCJBdXRob3JzIjpbeyIkaWQiOiIxN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T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T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T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T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MyIsIkFkZHJlc3MiOnsiJGlkIjoiMjQiLCJJc0xvY2FsQ2xvdWRQcm9qZWN0RmlsZUxpbmsiOmZhbHNlLCJMaW5rZWRSZXNvdXJjZVN0YXR1cyI6OCwiT3JpZ2luYWxTdHJpbmciOiIxMC4xMTg2LzE0NzItNjk2My0xMS0zMTYiLCJMaW5rZWRSZXNvdXJjZVR5cGUiOjUsIlVyaVN0cmluZyI6Imh0dHBzOi8vZG9pLm9yZy8xMC4xMTg2LzE0NzItNjk2My0xMS0zMTYiLCJQcm9wZXJ0aWVzIjp7IiRpZCI6IjI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yNiIsIkFkZHJlc3MiOnsiJGlkIjoiMjciLCJJc0xvY2FsQ2xvdWRQcm9qZWN0RmlsZUxpbmsiOmZhbHNlLCJMaW5rZWRSZXNvdXJjZVN0YXR1cyI6OCwiT3JpZ2luYWxTdHJpbmciOiIyMjA5ODY5MyIsIkxpbmtlZFJlc291cmNlVHlwZSI6NSwiVXJpU3RyaW5nIjoiaHR0cDovL3d3dy5uY2JpLm5sbS5uaWguZ292L3B1Ym1lZC8yMjA5ODY5MyIsIlByb3BlcnRpZXMiOnsiJGlkIjoiMj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I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wNlQxMDozNjowMSIsIlByb2plY3QiOnsiJHJlZiI6IjUifX0sIlVzZU51bWJlcmluZ1R5cGVPZlBhcmVudERvY3VtZW50IjpmYWxzZX0seyIkaWQiOiIzMCIsIklkIjoiZmNiNjZhZWItZTZjZC00MTRjLWI5ODctOWFjNjkwOGYwNTY2IiwiUmFuZ2VTdGFydCI6MzYsIlJhbmdlTGVuZ3RoIjoyNSwiUmVmZXJlbmNlSWQiOiIzNzNjOTRjYy1mM2MyLTRhMWUtYmZiNC0yNWU3NzhiZDdmYWQiLCJSZWZlcmVuY2UiOnsiJGlkIjoiMzEiLCJBYnN0cmFjdENvbXBsZXhpdHkiOjAsIkFic3RyYWN0U291cmNlVGV4dEZvcm1hdCI6MCwiQXV0aG9ycyI6W3siJGlkIjoiMzI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yZWYiOiI1In19LHsiJGlkIjoiMzM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M0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zNSIsIkFkZHJlc3MiOnsiJGlkIjoiMzYiLCJJc0xvY2FsQ2xvdWRQcm9qZWN0RmlsZUxpbmsiOmZhbHNlLCJMaW5rZWRSZXNvdXJjZVN0YXR1cyI6OCwiT3JpZ2luYWxTdHJpbmciOiIxMC4xNTE1L3JldmVjcC0yMDE3LTAwMDgiLCJMaW5rZWRSZXNvdXJjZVR5cGUiOjUsIlVyaVN0cmluZyI6Imh0dHBzOi8vZG9pLm9yZy8xMC4xNTE1L3JldmVjcC0yMDE3LTAwMDgiLCJQcm9wZXJ0aWVzIjp7IiRpZCI6IjM3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lcmlvZGljYWwiOnsiJGlkIjoiMzg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lllYXJSZXNvbHZlZCI6IjIwMTciLCJDcmVhdGVkQnkiOiJfTWFyZWlrZSBBcmlhYW5zIiwiQ3JlYXRlZE9uIjoiMjAxOS0wNi0xNFQxMDo1MjowMSIsIk1vZGlmaWVkQnkiOiJfTWFyZWlrZSBBcmlhYW5zIiwiSWQiOiIzNzNjOTRjYy1mM2MyLTRhMWUtYmZiNC0yNWU3NzhiZDdmYWQiLCJNb2RpZmllZE9uIjoiMjAxOS0wNi0xNFQxMDo1MjoxNyIsIlByb2plY3QiOnsiJHJlZiI6IjUifX0sIlVzZU51bWJlcmluZ1R5cGVPZlBhcmVudERvY3VtZW50IjpmYWxzZX1dLCJGb3JtYXR0ZWRUZXh0Ijp7IiRpZCI6IjM5IiwiQ291bnQiOjEsIlRleHRVbml0cyI6W3siJGlkIjoiNDAiLCJGb250U3R5bGUiOnsiJGlkIjoiNDEiLCJOZXV0cmFsIjp0cnVlfSwiUmVhZGluZ09yZGVyIjoxLCJUZXh0IjoiKENvbG9tYm8sIDIwMTI7IERhbWlhbmkgZXQgYWwuLCAyMDExOyBIYWzDoXNrb3bDoSBldCBhbC4sIDIwMTcpIn1dfSwiVGFnIjoiQ2l0YXZpUGxhY2Vob2xkZXIjNjY0ZGYwYzMtNjc5MS00NjJiLTg0MmYtYmVjYTI3MjAzMDcwIiwiVGV4dCI6IihDb2xvbWJvLCAyMDEyOyBEYW1pYW5pIGV0IGFsLiwgMjAxMTsgSGFsw6Fza292w6EgZXQgYWwuLCAyMDE3KSIsIldBSVZlcnNpb24iOiI2LjQuMC4zNSJ9}</w:instrText>
          </w:r>
          <w:r w:rsidR="004C3BAD" w:rsidRPr="006A56FF">
            <w:rPr>
              <w:lang w:val="en-US"/>
            </w:rPr>
            <w:fldChar w:fldCharType="separate"/>
          </w:r>
          <w:r w:rsidR="00952423">
            <w:rPr>
              <w:lang w:val="en-US"/>
            </w:rPr>
            <w:t>(Colombo, 2012; Damiani et al., 2011; Halásková et al., 2017)</w:t>
          </w:r>
          <w:r w:rsidR="004C3BAD" w:rsidRPr="006A56FF">
            <w:rPr>
              <w:lang w:val="en-US"/>
            </w:rPr>
            <w:fldChar w:fldCharType="end"/>
          </w:r>
        </w:sdtContent>
      </w:sdt>
      <w:r w:rsidR="002D6AC0" w:rsidRPr="006A56FF">
        <w:rPr>
          <w:lang w:val="en-US"/>
        </w:rPr>
        <w:t>. Only in cases of smaller country samples</w:t>
      </w:r>
      <w:r w:rsidR="006852EF">
        <w:rPr>
          <w:lang w:val="en-US"/>
        </w:rPr>
        <w:t>,</w:t>
      </w:r>
      <w:r w:rsidR="002D6AC0" w:rsidRPr="006A56FF">
        <w:rPr>
          <w:lang w:val="en-US"/>
        </w:rPr>
        <w:t xml:space="preserve"> which </w:t>
      </w:r>
      <w:r w:rsidR="00D9383E" w:rsidRPr="006A56FF">
        <w:rPr>
          <w:lang w:val="en-US"/>
        </w:rPr>
        <w:t>use more often</w:t>
      </w:r>
      <w:r w:rsidR="002D6AC0" w:rsidRPr="006A56FF">
        <w:rPr>
          <w:lang w:val="en-US"/>
        </w:rPr>
        <w:t xml:space="preserve"> qualitative comparisons</w:t>
      </w:r>
      <w:r w:rsidR="006852EF">
        <w:rPr>
          <w:lang w:val="en-US"/>
        </w:rPr>
        <w:t>,</w:t>
      </w:r>
      <w:r w:rsidR="00126962" w:rsidRPr="006A56FF">
        <w:rPr>
          <w:lang w:val="en-US"/>
        </w:rPr>
        <w:t xml:space="preserve"> institutional indicators are considered. </w:t>
      </w:r>
      <w:r w:rsidR="006852EF">
        <w:rPr>
          <w:lang w:val="en-US"/>
        </w:rPr>
        <w:t>A</w:t>
      </w:r>
      <w:r w:rsidR="00126962" w:rsidRPr="006A56FF">
        <w:rPr>
          <w:lang w:val="en-US"/>
        </w:rPr>
        <w:t xml:space="preserve"> larger country sample as well as a mix of quantitative and institutional indicators has only been adopted by </w:t>
      </w:r>
      <w:sdt>
        <w:sdtPr>
          <w:rPr>
            <w:lang w:val="en-US"/>
          </w:rPr>
          <w:alias w:val="Don't edit this field"/>
          <w:tag w:val="CitaviPlaceholder#3f2121a8-c7dc-450f-b67a-516233bc6508"/>
          <w:id w:val="-1071271194"/>
          <w:placeholder>
            <w:docPart w:val="DefaultPlaceholder_-1854013440"/>
          </w:placeholder>
        </w:sdtPr>
        <w:sdtEndPr/>
        <w:sdtContent>
          <w:r w:rsidR="00DF05EA" w:rsidRPr="006A56FF">
            <w:rPr>
              <w:lang w:val="en-US"/>
            </w:rPr>
            <w:fldChar w:fldCharType="begin"/>
          </w:r>
          <w:r w:rsidR="00952423">
            <w:rPr>
              <w:lang w:val="en-US"/>
            </w:rPr>
            <w:instrText>ADDIN CitaviPlaceholder{eyIkaWQiOiIxIiwiQXNzb2NpYXRlV2l0aFBsYWNlaG9sZGVyVGFnIjoiQ2l0YXZpUGxhY2Vob2xkZXIjMDQ5NjRhYTgtN2VmOS00YjQxLTgyNzgtZDFlZWRmMGVmMzI3IiwiRW50cmllcyI6W3siJGlkIjoiMiIsIklkIjoiYzI0ODMyZDctZDE1ZS00Njg1LThmODctMWQ2MmVjYmZlMjY2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ZZWFyUmVzb2x2ZWQiOiIyMDEwIiwiQ3JlYXRlZEJ5IjoiX20iLCJDcmVhdGVkT24iOiIyMDE4LTEyLTEyVDEwOjI4OjM2IiwiTW9kaWZpZWRCeSI6Il9NYXJlaWtlIEFyaWFhbnMiLCJJZCI6IjRhODMxYzM0LTc2YTctNGUyYi05OTU2LWVhMTFmNjY1MTY4MCIsIk1vZGlmaWVkT24iOiIyMDE5LTA2LTE0VDEwOjUzOjQ3IiwiUHJvamVjdCI6eyIkcmVmIjoiNSJ9fSwiVXNlTnVtYmVyaW5nVHlwZU9mUGFyZW50RG9jdW1lbnQiOmZhbHNlfV0sIkZvcm1hdHRlZFRleHQiOnsiJGlkIjoiMTIiLCJDb3VudCI6MSwiVGV4dFVuaXRzIjpbeyIkaWQiOiIxMyIsIkZvbnRTdHlsZSI6eyIkaWQiOiIxNCIsIk5ldXRyYWwiOnRydWV9LCJSZWFkaW5nT3JkZXIiOjEsIlRleHQiOiJLcmF1cyBldCBhbC4ifV19LCJUYWciOiJDaXRhdmlQbGFjZWhvbGRlciMzZjIxMjFhOC1jN2RjLTQ1MGYtYjY3YS01MTYyMzNiYzY1MDgiLCJUZXh0IjoiS3JhdXMgZXQgYWwuIiwiV0FJVmVyc2lvbiI6IjYuNC4wLjM1In0=}</w:instrText>
          </w:r>
          <w:r w:rsidR="00DF05EA" w:rsidRPr="006A56FF">
            <w:rPr>
              <w:lang w:val="en-US"/>
            </w:rPr>
            <w:fldChar w:fldCharType="separate"/>
          </w:r>
          <w:r w:rsidR="00952423">
            <w:rPr>
              <w:lang w:val="en-US"/>
            </w:rPr>
            <w:t>Kraus et al.</w:t>
          </w:r>
          <w:r w:rsidR="00DF05EA" w:rsidRPr="006A56FF">
            <w:rPr>
              <w:lang w:val="en-US"/>
            </w:rPr>
            <w:fldChar w:fldCharType="end"/>
          </w:r>
        </w:sdtContent>
      </w:sdt>
      <w:r w:rsidR="00DF05EA" w:rsidRPr="006A56FF">
        <w:rPr>
          <w:lang w:val="en-US"/>
        </w:rPr>
        <w:t xml:space="preserve"> </w:t>
      </w:r>
      <w:sdt>
        <w:sdtPr>
          <w:rPr>
            <w:lang w:val="en-US"/>
          </w:rPr>
          <w:alias w:val="Don't edit this field"/>
          <w:tag w:val="CitaviPlaceholder#04964aa8-7ef9-4b41-8278-d1eedf0ef327"/>
          <w:id w:val="1345970278"/>
          <w:placeholder>
            <w:docPart w:val="DefaultPlaceholder_-1854013440"/>
          </w:placeholder>
        </w:sdtPr>
        <w:sdtEndPr/>
        <w:sdtContent>
          <w:r w:rsidR="00DF05EA" w:rsidRPr="006A56FF">
            <w:rPr>
              <w:lang w:val="en-US"/>
            </w:rPr>
            <w:fldChar w:fldCharType="begin"/>
          </w:r>
          <w:r w:rsidR="00952423">
            <w:rPr>
              <w:lang w:val="en-US"/>
            </w:rPr>
            <w:instrText>ADDIN CitaviPlaceholder{eyIkaWQiOiIxIiwiQXNzb2NpYXRlV2l0aFBsYWNlaG9sZGVyVGFnIjoiQ2l0YXZpUGxhY2Vob2xkZXIjM2YyMTIxYTgtYzdkYy00NTBmLWI2N2EtNTE2MjMzYmM2NTA4IiwiRW50cmllcyI6W3siJGlkIjoiMiIsIklkIjoiMDZkODFiNTctZTkzMC00MWRhLWJlMzEtY2U4MDkxYTZiM2Jm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wKSJ9XX0sIlRhZyI6IkNpdGF2aVBsYWNlaG9sZGVyIzA0OTY0YWE4LTdlZjktNGI0MS04Mjc4LWQxZWVkZjBlZjMyNyIsIlRleHQiOiIoMjAxMCkiLCJXQUlWZXJzaW9uIjoiNi40LjAuMzUifQ==}</w:instrText>
          </w:r>
          <w:r w:rsidR="00DF05EA" w:rsidRPr="006A56FF">
            <w:rPr>
              <w:lang w:val="en-US"/>
            </w:rPr>
            <w:fldChar w:fldCharType="separate"/>
          </w:r>
          <w:r w:rsidR="00952423">
            <w:rPr>
              <w:lang w:val="en-US"/>
            </w:rPr>
            <w:t>(2010)</w:t>
          </w:r>
          <w:r w:rsidR="00DF05EA" w:rsidRPr="006A56FF">
            <w:rPr>
              <w:lang w:val="en-US"/>
            </w:rPr>
            <w:fldChar w:fldCharType="end"/>
          </w:r>
        </w:sdtContent>
      </w:sdt>
      <w:r w:rsidR="00DF05EA" w:rsidRPr="006A56FF">
        <w:rPr>
          <w:lang w:val="en-US"/>
        </w:rPr>
        <w:t>.</w:t>
      </w:r>
      <w:r w:rsidR="00B70268">
        <w:rPr>
          <w:lang w:val="en-US"/>
        </w:rPr>
        <w:t xml:space="preserve"> Moreover, we developed a flexible typology,</w:t>
      </w:r>
      <w:r w:rsidR="006852EF">
        <w:rPr>
          <w:lang w:val="en-US"/>
        </w:rPr>
        <w:t xml:space="preserve"> where nine clusters are defined</w:t>
      </w:r>
      <w:r w:rsidR="00B70268">
        <w:rPr>
          <w:lang w:val="en-US"/>
        </w:rPr>
        <w:t xml:space="preserve"> on methodolog</w:t>
      </w:r>
      <w:r w:rsidR="006852EF">
        <w:rPr>
          <w:lang w:val="en-US"/>
        </w:rPr>
        <w:t>ical grounds and condensed to four clusters</w:t>
      </w:r>
      <w:r w:rsidR="00B70268">
        <w:rPr>
          <w:lang w:val="en-US"/>
        </w:rPr>
        <w:t xml:space="preserve"> based on less strict </w:t>
      </w:r>
      <w:proofErr w:type="spellStart"/>
      <w:r w:rsidR="00B70268">
        <w:rPr>
          <w:lang w:val="en-US"/>
        </w:rPr>
        <w:t>methodolical</w:t>
      </w:r>
      <w:proofErr w:type="spellEnd"/>
      <w:r w:rsidR="00B70268">
        <w:rPr>
          <w:lang w:val="en-US"/>
        </w:rPr>
        <w:t xml:space="preserve"> as well as content-related considerations</w:t>
      </w:r>
      <w:r w:rsidR="00DF05EA" w:rsidRPr="006A56FF">
        <w:rPr>
          <w:lang w:val="en-US"/>
        </w:rPr>
        <w:t xml:space="preserve"> </w:t>
      </w:r>
      <w:r w:rsidR="006852EF">
        <w:rPr>
          <w:lang w:val="en-US"/>
        </w:rPr>
        <w:t>I</w:t>
      </w:r>
      <w:r w:rsidR="00DF05EA" w:rsidRPr="006A56FF">
        <w:rPr>
          <w:lang w:val="en-US"/>
        </w:rPr>
        <w:t>n the last century marketi</w:t>
      </w:r>
      <w:r w:rsidR="004C3BAD" w:rsidRPr="006A56FF">
        <w:rPr>
          <w:lang w:val="en-US"/>
        </w:rPr>
        <w:t xml:space="preserve">zation, commodification and </w:t>
      </w:r>
      <w:proofErr w:type="spellStart"/>
      <w:r w:rsidR="004C3BAD" w:rsidRPr="006A56FF">
        <w:rPr>
          <w:lang w:val="en-US"/>
        </w:rPr>
        <w:t>cop</w:t>
      </w:r>
      <w:r w:rsidR="00DF05EA" w:rsidRPr="006A56FF">
        <w:rPr>
          <w:lang w:val="en-US"/>
        </w:rPr>
        <w:t>o</w:t>
      </w:r>
      <w:r w:rsidR="00261168" w:rsidRPr="006A56FF">
        <w:rPr>
          <w:lang w:val="en-US"/>
        </w:rPr>
        <w:t>rat</w:t>
      </w:r>
      <w:r w:rsidR="004C3BAD" w:rsidRPr="006A56FF">
        <w:rPr>
          <w:lang w:val="en-US"/>
        </w:rPr>
        <w:t>ization</w:t>
      </w:r>
      <w:proofErr w:type="spellEnd"/>
      <w:r w:rsidR="004C3BAD" w:rsidRPr="006A56FF">
        <w:rPr>
          <w:lang w:val="en-US"/>
        </w:rPr>
        <w:t xml:space="preserve"> of care</w:t>
      </w:r>
      <w:r w:rsidR="00DF05EA" w:rsidRPr="006A56FF">
        <w:rPr>
          <w:lang w:val="en-US"/>
        </w:rPr>
        <w:t xml:space="preserve"> changed LTC systems all over the world </w:t>
      </w:r>
      <w:sdt>
        <w:sdtPr>
          <w:rPr>
            <w:lang w:val="en-US"/>
          </w:rPr>
          <w:alias w:val="Don't edit this field"/>
          <w:tag w:val="CitaviPlaceholder#f1726c79-1af5-4e75-8eca-fc2f639f003d"/>
          <w:id w:val="14994"/>
          <w:placeholder>
            <w:docPart w:val="DefaultPlaceholder_-1854013440"/>
          </w:placeholder>
        </w:sdtPr>
        <w:sdtEndPr/>
        <w:sdtContent>
          <w:r w:rsidR="00DF05EA" w:rsidRPr="006A56FF">
            <w:rPr>
              <w:lang w:val="en-US"/>
            </w:rPr>
            <w:fldChar w:fldCharType="begin"/>
          </w:r>
          <w:r w:rsidR="00952423">
            <w:rPr>
              <w:lang w:val="en-US"/>
            </w:rPr>
            <w:instrText>ADDIN CitaviPlaceholder{eyIkaWQiOiIxIiwiRW50cmllcyI6W3siJGlkIjoiMiIsIklkIjoiZTMwODcxYmMtNDdhNi00ODMxLTlhODktZjY3N2NjZjRlNmYzIiwiUmFuZ2VMZW5ndGgiOjI4LCJSZWZlcmVuY2VJZCI6IjNkZWI0Y2I1LWU4MjItNDQ5MS1hNTcyLWQ0MDI2YjZhMTM1OCIsIlJlZmVyZW5jZSI6eyIkaWQiOiIzIiwiQWJzdHJhY3RDb21wbGV4aXR5IjowLCJBYnN0cmFjdFNvdXJjZVRleHRGb3JtYXQiOjAsIkF1dGhvcnMiOlt7IiRpZCI6IjQiLCJGaXJzdE5hbWUiOiJTYXJhIiwiTGFzdE5hbWUiOiJGYXJyaXMiLCJNaWRkbGVOYW1lIjoiUi4iLCJQcm90ZWN0ZWQiOmZhbHNlLCJTZXgiOjEsIkNyZWF0ZWRCeSI6Il9NYXJlaWtlIEFyaWFhbnMiLCJDcmVhdGVkT24iOiIyMDE5LTA2LTE0VDEzOjQ2OjE1IiwiTW9kaWZpZWRCeSI6Il9NYXJlaWtlIEFyaWFhbnMiLCJJZCI6IjIzOTMyYjdlLTk3NjAtNGM1Ny05ZTlhLTg3YzgwNjI1OWRiNSIsIk1vZGlmaWVkT24iOiIyMDE5LTA2LTE0VDEzOjQ2OjE5IiwiUHJvamVjdCI6eyIkaWQiOiI1In19LHsiJGlkIjoiNiIsIkZpcnN0TmFtZSI6IlNhYnJpbmEiLCJMYXN0TmFtZSI6Ik1hcmNoZXR0aSIsIlByb3RlY3RlZCI6ZmFsc2UsIlNleCI6MSwiQ3JlYXRlZEJ5IjoiX01hcmVpa2UgQXJpYWFucyIsIkNyZWF0ZWRPbiI6IjIwMTktMDYtMTRUMTM6NDY6MTYiLCJNb2RpZmllZEJ5IjoiX01hcmVpa2UgQXJpYWFucyIsIklkIjoiYzk1ZDY1NmItMTBiMi00YzJiLWJjYTktN2VkNDkyNmMwYjJmIiwiTW9kaWZpZWRPbiI6IjIwMTktMDYtMTRUMTM6NDY6MTkiLCJQcm9qZWN0Ijp7IiRyZWYiOiI1In19XSwiQ2l0YXRpb25LZXlVcGRhdGVUeXBlIjowLCJDb2xsYWJvcmF0b3JzIjpbXSwiRG9pIjoiMTAuMTA5My9zcC9qeHgwMDMiLCJFZGl0b3JzIjpbXSwiRXZhbHVhdGlvbkNvbXBsZXhpdHkiOjAsIkV2YWx1YXRpb25Tb3VyY2VUZXh0Rm9ybWF0IjowLCJHcm91cHMiOltdLCJIYXNMYWJlbDEiOmZhbHNlLCJIYXNMYWJlbDIiOmZhbHNlLCJLZXl3b3JkcyI6W10sIkxvY2F0aW9ucyI6W3siJGlkIjoiNyIsIkFkZHJlc3MiOnsiJGlkIjoiOCIsIklzTG9jYWxDbG91ZFByb2plY3RGaWxlTGluayI6ZmFsc2UsIkxpbmtlZFJlc291cmNlU3RhdHVzIjo4LCJPcmlnaW5hbFN0cmluZyI6IjEwLjEwOTMvc3Avanh4MDAzIiwiTGlua2VkUmVzb3VyY2VUeXBlIjo1LCJVcmlTdHJpbmciOiJodHRwczovL2RvaS5vcmcvMTAuMTA5My9zcC9qeHgwMDMiLCJQcm9wZXJ0aWVzIjp7IiRpZCI6IjkifX0sIkFubm90YXRpb25zIjpbXSwiTG9jYXRpb25UeXBlIjowLCJNaXJyb3JzUmVmZXJlbmNlUHJvcGVydHlJZCI6MTI4LCJDcmVhdGVkQnkiOiJfTWFyZWlrZSBBcmlhYW5zIiwiQ3JlYXRlZE9uIjoiMjAxOS0wNi0xNFQxMzo0NjoxNCIsIk1vZGlmaWVkQnkiOiJfTWFyZWlrZSBBcmlhYW5zIiwiSWQiOiI4NjY3MjliOC1jNTIwLTRkNDgtOWUwNS05ODU0ZDYwZjg5MTMiLCJNb2RpZmllZE9uIjoiMjAxOS0wNi0xNFQxMzo0NjoyNCIsIlByb2plY3QiOnsiJHJlZiI6IjUifX1dLCJOdW1iZXIiOiIyIiwiT3JnYW5pemF0aW9ucyI6W10sIk90aGVyc0ludm9sdmVkIjpbXSwiUGFnZVJhbmdlIjoiPHNwPlxyXG4gIDxuPjEwOTwvbj5cclxuICA8aW4+dHJ1ZTwvaW4+XHJcbiAgPG9zPjEwOTwvb3M+XHJcbiAgPHBzPjEwOTwvcHM+XHJcbjwvc3A+XHJcbjxlcD5cclxuICA8bj4xMzE8L24+XHJcbiAgPGluPnRydWU8L2luPlxyXG4gIDxvcz4xMzE8L29zPlxyXG4gIDxwcz4xMzE8L3BzPlxyXG48L2VwPlxyXG48b3M+MTA5LTEzMTwvb3M+IiwiUGVyaW9kaWNhbCI6eyIkaWQiOiIxMCIsIkVpc3NuIjoiMTQ2OC0yODkzIiwiSXNzbiI6IjEwNzItNDc0NSIsIk5hbWUiOiJTb2NpYWwgUG9saXRpY3M6IEludGVybmF0aW9uYWwgU3R1ZGllcyBpbiBHZW5kZXIsIFN0YXRlICYgU29jaWV0eSIsIlBhZ2luYXRpb24iOjAsIlByb3RlY3RlZCI6ZmFsc2UsIkNyZWF0ZWRCeSI6Il9NYXJlaWtlIEFyaWFhbnMiLCJDcmVhdGVkT24iOiIyMDE5LTA2LTE0VDEzOjQ2OjE2IiwiTW9kaWZpZWRCeSI6Il9NYXJlaWtlIEFyaWFhbnMiLCJJZCI6IjBkN2VkNzQ4LWM3NjUtNDM4NS04NmNmLWU1ZWJiNjE1YTExNyIsIk1vZGlmaWVkT24iOiIyMDE5LTA2LTE0VDEzOjQ2OjE5IiwiUHJvamVjdCI6eyIkcmVmIjoiNSJ9fSwiUHVibGlzaGVycyI6W10sIlF1b3RhdGlvbnMiOltdLCJSZWZlcmVuY2VUeXBlIjoiSm91cm5hbEFydGljbGUiLCJTaG9ydFRpdGxlIjoiRmFycmlzLCBNYXJjaGV0dGkgMjAxNyDigJMgRnJvbSB0aGUgQ29tbW9kaWZpY2F0aW9uIiwiU2hvcnRUaXRsZVVwZGF0ZVR5cGUiOjAsIlNvdXJjZU9mQmlibGlvZ3JhcGhpY0luZm9ybWF0aW9uIjoiQ3Jvc3NSZWYiLCJTdGF0aWNJZHMiOlsiNWUxNGJjMTctM2M1MC00MjBhLThkZjktZGQ4OTRlYWFlYjY4Il0sIlRhYmxlT2ZDb250ZW50c0NvbXBsZXhpdHkiOjAsIlRhYmxlT2ZDb250ZW50c1NvdXJjZVRleHRGb3JtYXQiOjAsIlRhc2tzIjpbXSwiVGl0bGUiOiJGcm9tIHRoZSBDb21tb2RpZmljYXRpb24gdG8gdGhlIENvcnBvcmF0aXphdGlvbiBvZiBDYXJlOiBFdXJvcGVhbiBQZXJzcGVjdGl2ZXMgYW5kIERlYmF0ZXMiLCJUcmFuc2xhdG9ycyI6W10sIlZvbHVtZSI6IjI0IiwiWWVhciI6IjIwMTciLCJZZWFyUmVzb2x2ZWQiOiIyMDE3IiwiQ3JlYXRlZEJ5IjoiX01hcmVpa2UgQXJpYWFucyIsIkNyZWF0ZWRPbiI6IjIwMTktMDYtMTRUMTM6NDU6NTMiLCJNb2RpZmllZEJ5IjoiX01hcmVpa2UgQXJpYWFucyIsIklkIjoiM2RlYjRjYjUtZTgyMi00NDkxLWE1NzItZDQwMjZiNmExMzU4IiwiTW9kaWZpZWRPbiI6IjIwMTktMDYtMTRUMTM6NDY6MjQiLCJQcm9qZWN0Ijp7IiRyZWYiOiI1In19LCJVc2VOdW1iZXJpbmdUeXBlT2ZQYXJlbnREb2N1bWVudCI6ZmFsc2V9XSwiRm9ybWF0dGVkVGV4dCI6eyIkaWQiOiIxMSIsIkNvdW50IjoxLCJUZXh0VW5pdHMiOlt7IiRpZCI6IjEyIiwiRm9udFN0eWxlIjp7IiRpZCI6IjEzIiwiTmV1dHJhbCI6dHJ1ZX0sIlJlYWRpbmdPcmRlciI6MSwiVGV4dCI6IihGYXJyaXMgYW5kIE1hcmNoZXR0aSwgMjAxNykifV19LCJUYWciOiJDaXRhdmlQbGFjZWhvbGRlciNmMTcyNmM3OS0xYWY1LTRlNzUtOGVjYS1mYzJmNjM5ZjAwM2QiLCJUZXh0IjoiKEZhcnJpcyBhbmQgTWFyY2hldHRpLCAyMDE3KSIsIldBSVZlcnNpb24iOiI2LjQuMC4zNSJ9}</w:instrText>
          </w:r>
          <w:r w:rsidR="00DF05EA" w:rsidRPr="006A56FF">
            <w:rPr>
              <w:lang w:val="en-US"/>
            </w:rPr>
            <w:fldChar w:fldCharType="separate"/>
          </w:r>
          <w:r w:rsidR="00952423">
            <w:rPr>
              <w:lang w:val="en-US"/>
            </w:rPr>
            <w:t>(Farris and Marchetti, 2017)</w:t>
          </w:r>
          <w:r w:rsidR="00DF05EA" w:rsidRPr="006A56FF">
            <w:rPr>
              <w:lang w:val="en-US"/>
            </w:rPr>
            <w:fldChar w:fldCharType="end"/>
          </w:r>
        </w:sdtContent>
      </w:sdt>
      <w:r w:rsidR="00DF05EA" w:rsidRPr="006A56FF">
        <w:rPr>
          <w:lang w:val="en-US"/>
        </w:rPr>
        <w:t xml:space="preserve">, which makes a new and updated LTC typology necessary. </w:t>
      </w:r>
    </w:p>
    <w:p w14:paraId="3CAE1925" w14:textId="4C4C652A" w:rsidR="00CD7884" w:rsidRPr="006A56FF" w:rsidRDefault="00CD7884" w:rsidP="00A31CB1">
      <w:pPr>
        <w:pStyle w:val="02FlietextErsterAbsatz"/>
        <w:rPr>
          <w:lang w:val="en-US"/>
        </w:rPr>
      </w:pPr>
      <w:r w:rsidRPr="006A56FF">
        <w:rPr>
          <w:lang w:val="en-US"/>
        </w:rPr>
        <w:t xml:space="preserve">In terms of results we could show the validity of existing typologies but could also show </w:t>
      </w:r>
      <w:r w:rsidR="006852EF">
        <w:rPr>
          <w:lang w:val="en-US"/>
        </w:rPr>
        <w:t xml:space="preserve">that these reforms led to convergence of </w:t>
      </w:r>
      <w:r w:rsidRPr="006A56FF">
        <w:rPr>
          <w:lang w:val="en-US"/>
        </w:rPr>
        <w:t>OECD LTC systems</w:t>
      </w:r>
      <w:r w:rsidR="00735F9F" w:rsidRPr="006A56FF">
        <w:rPr>
          <w:lang w:val="en-US"/>
        </w:rPr>
        <w:t>.</w:t>
      </w:r>
      <w:r w:rsidRPr="006A56FF">
        <w:rPr>
          <w:lang w:val="en-US"/>
        </w:rPr>
        <w:t xml:space="preserve"> </w:t>
      </w:r>
    </w:p>
    <w:p w14:paraId="753BD012" w14:textId="29D1E070" w:rsidR="00D062D3" w:rsidRPr="006A56FF" w:rsidRDefault="00162B67" w:rsidP="00A31CB1">
      <w:pPr>
        <w:pStyle w:val="02FlietextEinzug"/>
        <w:rPr>
          <w:lang w:val="en-US"/>
        </w:rPr>
      </w:pPr>
      <w:r w:rsidRPr="006A56FF">
        <w:rPr>
          <w:lang w:val="en-US"/>
        </w:rPr>
        <w:t>Still</w:t>
      </w:r>
      <w:r w:rsidR="00241280" w:rsidRPr="006A56FF">
        <w:rPr>
          <w:lang w:val="en-US"/>
        </w:rPr>
        <w:t>,</w:t>
      </w:r>
      <w:r w:rsidRPr="006A56FF">
        <w:rPr>
          <w:lang w:val="en-US"/>
        </w:rPr>
        <w:t xml:space="preserve"> typologies</w:t>
      </w:r>
      <w:r w:rsidR="00241280" w:rsidRPr="006A56FF">
        <w:rPr>
          <w:lang w:val="en-US"/>
        </w:rPr>
        <w:t xml:space="preserve"> always</w:t>
      </w:r>
      <w:r w:rsidRPr="006A56FF">
        <w:rPr>
          <w:lang w:val="en-US"/>
        </w:rPr>
        <w:t xml:space="preserve"> imply generalizations. For example, i</w:t>
      </w:r>
      <w:r w:rsidR="00D062D3" w:rsidRPr="006A56FF">
        <w:rPr>
          <w:lang w:val="en-US"/>
        </w:rPr>
        <w:t>n many countries</w:t>
      </w:r>
      <w:r w:rsidRPr="006A56FF">
        <w:rPr>
          <w:lang w:val="en-US"/>
        </w:rPr>
        <w:t xml:space="preserve"> LTC service</w:t>
      </w:r>
      <w:r w:rsidR="006852EF">
        <w:rPr>
          <w:lang w:val="en-US"/>
        </w:rPr>
        <w:t xml:space="preserve"> provision</w:t>
      </w:r>
      <w:r w:rsidRPr="006A56FF">
        <w:rPr>
          <w:lang w:val="en-US"/>
        </w:rPr>
        <w:t xml:space="preserve"> and access have a</w:t>
      </w:r>
      <w:r w:rsidR="00D062D3" w:rsidRPr="006A56FF">
        <w:rPr>
          <w:lang w:val="en-US"/>
        </w:rPr>
        <w:t xml:space="preserve"> high regional fragmentation</w:t>
      </w:r>
      <w:r w:rsidRPr="006A56FF">
        <w:rPr>
          <w:lang w:val="en-US"/>
        </w:rPr>
        <w:t xml:space="preserve"> </w:t>
      </w:r>
      <w:sdt>
        <w:sdtPr>
          <w:rPr>
            <w:lang w:val="en-US"/>
          </w:rPr>
          <w:alias w:val="Don't edit this field"/>
          <w:tag w:val="CitaviPlaceholder#e95ca389-6564-4078-8fc8-90035c8d2a67"/>
          <w:id w:val="-795451103"/>
          <w:placeholder>
            <w:docPart w:val="DefaultPlaceholder_-1854013440"/>
          </w:placeholder>
        </w:sdtPr>
        <w:sdtEndPr/>
        <w:sdtContent>
          <w:r w:rsidRPr="006A56FF">
            <w:rPr>
              <w:lang w:val="en-US"/>
            </w:rPr>
            <w:fldChar w:fldCharType="begin"/>
          </w:r>
          <w:r w:rsidR="00952423">
            <w:rPr>
              <w:lang w:val="en-US"/>
            </w:rPr>
            <w:instrText>ADDIN CitaviPlaceholder{eyIkaWQiOiIxIiwiRW50cmllcyI6W3siJGlkIjoiMiIsIklkIjoiMmZmMGNiZjgtOTIyNS00OWIxLWI5ZGUtODM0NDAyNjUxY2FiIiwiUmFuZ2VMZW5ndGgiOjIyLCJSZWZlcmVuY2VJZCI6ImM0Y2RlOWMzLTViMGEtNDM3NS1hNGQwLTRhNWFlMTYxMGJlYiIsIlJlZmVyZW5jZSI6eyIkaWQiOiIzIiwiQWJzdHJhY3RDb21wbGV4aXR5IjowLCJBYnN0cmFjdFNvdXJjZVRleHRGb3JtYXQiOjAsIkF1dGhvcnMiOlt7IiRpZCI6IjQiLCJGaXJzdE5hbWUiOiJTbGF2aW5hIiwiTGFzdE5hbWUiOiJTcGFzb3ZhIiwiUHJvdGVjdGVkIjpmYWxzZSwiU2V4IjowLCJDcmVhdGVkQnkiOiJfbSIsIkNyZWF0ZWRPbiI6IjIwMTgtMTItMTFUMDg6NTk6NTEiLCJNb2RpZmllZEJ5IjoiX20iLCJJZCI6ImE5OGViNGQ4LTVjZjQtNGIwZi1hYWYxLTdkZDc2YzU5NTFjNSIsIk1vZGlmaWVkT24iOiIyMDE4LTEyLTExVDA4OjU5OjUxIiwiUHJvamVjdCI6eyIkaWQiOiI1In19LHsiJGlkIjoiNiIsIkZpcnN0TmFtZSI6IlJpdGEiLCJMYXN0TmFtZSI6IkJhZXRlbiIsIlByb3RlY3RlZCI6ZmFsc2UsIlNleCI6MSwiQ3JlYXRlZEJ5IjoiX20iLCJDcmVhdGVkT24iOiIyMDE4LTEyLTExVDA4OjU5OjUxIiwiTW9kaWZpZWRCeSI6Il9tIiwiSWQiOiJjNGI4OTIzMS0zMTdmLTQzZTctYjQ0My05NzFlODU0NWZmZDEiLCJNb2RpZmllZE9uIjoiMjAxOC0xMi0xMVQwODo1OTo1MSIsIlByb2plY3QiOnsiJHJlZiI6IjUifX0seyIkaWQiOiI3IiwiRmlyc3ROYW1lIjoiU3TDqXBoYW5pZSIsIkxhc3ROYW1lIjoiQ29zdGVyIiwiUHJvdGVjdGVkIjpmYWxzZSwiU2V4IjoxLCJDcmVhdGVkQnkiOiJfbSIsIkNyZWF0ZWRPbiI6IjIwMTgtMTItMTFUMDg6NTk6NTEiLCJNb2RpZmllZEJ5IjoiX20iLCJJZCI6ImMyZWIzYzQxLTdlZDUtNDg5NS04NGE1LTc0NGVhODgzMDlhOSIsIk1vZGlmaWVkT24iOiIyMDE4LTEyLTExVDA4OjU5OjUxIiwiUHJvamVjdCI6eyIkcmVmIjoiNSJ9fSx7IiRpZCI6IjgiLCJGaXJzdE5hbWUiOiJEYWxpbGEiLCJMYXN0TmFtZSI6IkdoYWlsYW5pIiwiUHJvdGVjdGVkIjpmYWxzZSwiU2V4IjoxLCJDcmVhdGVkQnkiOiJfbSIsIkNyZWF0ZWRPbiI6IjIwMTgtMTItMTFUMDg6NTk6NTEiLCJNb2RpZmllZEJ5IjoiX20iLCJJZCI6ImZlMDI4ZmU0LWNiYzQtNDJmZS1iY2Y2LTM4ZmJhMmQ3MGQ1ZCIsIk1vZGlmaWVkT24iOiIyMDE4LTEyLTExVDA4OjU5OjUxIiwiUHJvamVjdCI6eyIkcmVmIjoiNSJ9fSx7IiRpZCI6IjkiLCJGaXJzdE5hbWUiOiJSYW1vbiIsIkxhc3ROYW1lIjoiUGXDsWEtQ2FzYXMiLCJQcm90ZWN0ZWQiOmZhbHNlLCJTZXgiOjIsIkNyZWF0ZWRCeSI6Il9tIiwiQ3JlYXRlZE9uIjoiMjAxOC0xMi0xMVQwODo1OTo1MSIsIk1vZGlmaWVkQnkiOiJfbSIsIklkIjoiZjc1MTFmM2ItNzkwZi00ZWE3LThkNjgtNzUzNDI0MWYyNGViIiwiTW9kaWZpZWRPbiI6IjIwMTgtMTItMTFUMDg6NTk6NTEiLCJQcm9qZWN0Ijp7IiRyZWYiOiI1In19LHsiJGlkIjoiMTAiLCJGaXJzdE5hbWUiOiJCYXJ0IiwiTGFzdE5hbWUiOiJWYW5oZXJja2UiLCJQcm90ZWN0ZWQiOmZhbHNlLCJTZXgiOjIsIkNyZWF0ZWRCeSI6Il9tIiwiQ3JlYXRlZE9uIjoiMjAxOC0xMi0xMVQwODo1OTo1MSIsIk1vZGlmaWVkQnkiOiJfbSIsIklkIjoiMWFmMGM0YzctMzI1NC00MzcyLWE4MzQtMzk0NTFkNWFmNWE2IiwiTW9kaWZpZWRPbiI6IjIwMTgtMTItMTFUMDg6NTk6NTE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eyIkaWQiOiIxMSIsIkxhc3ROYW1lIjoiRXVycGVhbiBDb21taXNzaW9uIiwiUHJvdGVjdGVkIjpmYWxzZSwiU2V4IjowLCJDcmVhdGVkQnkiOiJfbSIsIkNyZWF0ZWRPbiI6IjIwMTgtMTItMTFUMDk6MDA6NTUiLCJNb2RpZmllZEJ5IjoiX20iLCJJZCI6IjZjMzc2MWQ0LWM2ZjMtNGU5OC1iM2RlLTNkMTYyZmM0Njc2YyIsIk1vZGlmaWVkT24iOiIyMDE4LTEyLTExVDA5OjAwOjU1IiwiUHJvamVjdCI6eyIkcmVmIjoiNSJ9fSx7IiRpZCI6IjEyIiwiQWJicmV2aWF0aW9uIjoiRVNQTiIsIkxhc3ROYW1lIjoiRXVyb3BlYW4gU29jaWFsIFBvbGljeSBOZXR3b3JrIiwiUHJvdGVjdGVkIjpmYWxzZSwiU2V4IjowLCJDcmVhdGVkQnkiOiJfbSIsIkNyZWF0ZWRPbiI6IjIwMTgtMTItMTFUMDk6MDI6MDIiLCJNb2RpZmllZEJ5IjoiX20iLCJJZCI6ImM4YmNiZDgzLTZiYzQtNDVhMy04NjM3LTUyODBkZjdmZTc5MCIsIk1vZGlmaWVkT24iOiIyMDE4LTEyLTExVDA5OjAyOjAyIiwiUHJvamVjdCI6eyIkcmVmIjoiNSJ9fV0sIk90aGVyc0ludm9sdmVkIjpbXSwiUGxhY2VPZlB1YmxpY2F0aW9uIjoiQnJ1c3NlbHMiLCJQdWJsaXNoZXJzIjpbXSwiUXVvdGF0aW9ucyI6W10sIlJlZmVyZW5jZVR5cGUiOiJCb29rIiwiU2hvcnRUaXRsZSI6IlNwYXNvdmEsIEJhZXRlbiBldCBhbC4gMjAxOCDigJMgQ2hhbGxlbmdlcyBpbiBsb25nLXRlcm0gY2FyZSIsIlNob3J0VGl0bGVVcGRhdGVUeXBlIjowLCJTdGF0aWNJZHMiOlsiYzRjZGU5YzMtNWIwYS00Mzc1LWE0ZDAtNGE1YWUxNjEwYmViIl0sIlN1YnRpdGxlIjoiQSBzdHVkeSBvZiBuYXRpb25hbCBwb2xpY2llcyIsIlRhYmxlT2ZDb250ZW50c0NvbXBsZXhpdHkiOjAsIlRhYmxlT2ZDb250ZW50c1NvdXJjZVRleHRGb3JtYXQiOjAsIlRhc2tzIjpbXSwiVGl0bGUiOiJDaGFsbGVuZ2VzIGluIGxvbmctdGVybSBjYXJlIGluIEV1cm9wZSIsIlRyYW5zbGF0b3JzIjpbXSwiWWVhciI6IjIwMTgiLCJZZWFyUmVzb2x2ZWQiOiIyMDE4IiwiQ3JlYXRlZEJ5IjoiX20iLCJDcmVhdGVkT24iOiIyMDE4LTEyLTExVDA4OjU4OjU5IiwiTW9kaWZpZWRCeSI6Il9tIiwiSWQiOiJjNGNkZTljMy01YjBhLTQzNzUtYTRkMC00YTVhZTE2MTBiZWIiLCJNb2RpZmllZE9uIjoiMjAxOC0xMi0xMVQwOTowMjowMiIsIlByb2plY3QiOnsiJHJlZiI6IjUifX0sIlVzZU51bWJlcmluZ1R5cGVPZlBhcmVudERvY3VtZW50IjpmYWxzZX1dLCJGb3JtYXR0ZWRUZXh0Ijp7IiRpZCI6IjEzIiwiQ291bnQiOjEsIlRleHRVbml0cyI6W3siJGlkIjoiMTQiLCJGb250U3R5bGUiOnsiJGlkIjoiMTUiLCJOZXV0cmFsIjp0cnVlfSwiUmVhZGluZ09yZGVyIjoxLCJUZXh0IjoiKFNwYXNvdmEgZXQgYWwuLCAyMDE4KSJ9XX0sIlRhZyI6IkNpdGF2aVBsYWNlaG9sZGVyI2U5NWNhMzg5LTY1NjQtNDA3OC04ZmM4LTkwMDM1YzhkMmE2NyIsIlRleHQiOiIoU3Bhc292YSBldCBhbC4sIDIwMTgpIiwiV0FJVmVyc2lvbiI6IjYuNC4wLjM1In0=}</w:instrText>
          </w:r>
          <w:r w:rsidRPr="006A56FF">
            <w:rPr>
              <w:lang w:val="en-US"/>
            </w:rPr>
            <w:fldChar w:fldCharType="separate"/>
          </w:r>
          <w:r w:rsidR="00952423">
            <w:rPr>
              <w:lang w:val="en-US"/>
            </w:rPr>
            <w:t>(Spasova et al., 2018)</w:t>
          </w:r>
          <w:r w:rsidRPr="006A56FF">
            <w:rPr>
              <w:lang w:val="en-US"/>
            </w:rPr>
            <w:fldChar w:fldCharType="end"/>
          </w:r>
        </w:sdtContent>
      </w:sdt>
      <w:r w:rsidRPr="006A56FF">
        <w:rPr>
          <w:lang w:val="en-US"/>
        </w:rPr>
        <w:t xml:space="preserve">, </w:t>
      </w:r>
      <w:r w:rsidR="00D062D3" w:rsidRPr="006A56FF">
        <w:rPr>
          <w:lang w:val="en-US"/>
        </w:rPr>
        <w:t>which cannot</w:t>
      </w:r>
      <w:r w:rsidRPr="006A56FF">
        <w:rPr>
          <w:lang w:val="en-US"/>
        </w:rPr>
        <w:t xml:space="preserve"> be</w:t>
      </w:r>
      <w:r w:rsidR="00D062D3" w:rsidRPr="006A56FF">
        <w:rPr>
          <w:lang w:val="en-US"/>
        </w:rPr>
        <w:t xml:space="preserve"> display</w:t>
      </w:r>
      <w:r w:rsidRPr="006A56FF">
        <w:rPr>
          <w:lang w:val="en-US"/>
        </w:rPr>
        <w:t>ed on a brought basis in an internationally comparative typology. Furthermore, LTC systems have not that clear boundaries as other welfare state systems such as healthcare, unemployment</w:t>
      </w:r>
      <w:r w:rsidR="006852EF">
        <w:rPr>
          <w:lang w:val="en-US"/>
        </w:rPr>
        <w:t>,</w:t>
      </w:r>
      <w:r w:rsidRPr="006A56FF">
        <w:rPr>
          <w:lang w:val="en-US"/>
        </w:rPr>
        <w:t xml:space="preserve"> or pensions</w:t>
      </w:r>
      <w:r w:rsidR="006852EF">
        <w:rPr>
          <w:lang w:val="en-US"/>
        </w:rPr>
        <w:t xml:space="preserve"> systems</w:t>
      </w:r>
      <w:r w:rsidR="00241280" w:rsidRPr="006A56FF">
        <w:rPr>
          <w:lang w:val="en-US"/>
        </w:rPr>
        <w:t xml:space="preserve"> do</w:t>
      </w:r>
      <w:r w:rsidRPr="006A56FF">
        <w:rPr>
          <w:lang w:val="en-US"/>
        </w:rPr>
        <w:t xml:space="preserve">. LTC can be provided via a </w:t>
      </w:r>
      <w:r w:rsidR="004C3BAD" w:rsidRPr="006A56FF">
        <w:rPr>
          <w:lang w:val="en-US"/>
        </w:rPr>
        <w:t>separate</w:t>
      </w:r>
      <w:r w:rsidRPr="006A56FF">
        <w:rPr>
          <w:lang w:val="en-US"/>
        </w:rPr>
        <w:t xml:space="preserve"> LTC system or it can be partially integrated in healthcare, social assistance</w:t>
      </w:r>
      <w:r w:rsidR="006852EF">
        <w:rPr>
          <w:lang w:val="en-US"/>
        </w:rPr>
        <w:t>,</w:t>
      </w:r>
      <w:r w:rsidRPr="006A56FF">
        <w:rPr>
          <w:lang w:val="en-US"/>
        </w:rPr>
        <w:t xml:space="preserve"> or pension systems</w:t>
      </w:r>
      <w:r w:rsidR="00F95583" w:rsidRPr="006A56FF">
        <w:rPr>
          <w:lang w:val="en-US"/>
        </w:rPr>
        <w:t xml:space="preserve">, where different access and provision rules apply </w:t>
      </w:r>
      <w:sdt>
        <w:sdtPr>
          <w:rPr>
            <w:lang w:val="en-US"/>
          </w:rPr>
          <w:alias w:val="Don't edit this field"/>
          <w:tag w:val="CitaviPlaceholder#fd078c24-6b91-4ed2-a0cb-2eb61fd7691f"/>
          <w:id w:val="745534389"/>
          <w:placeholder>
            <w:docPart w:val="DefaultPlaceholder_-1854013440"/>
          </w:placeholder>
        </w:sdtPr>
        <w:sdtEndPr/>
        <w:sdtContent>
          <w:r w:rsidR="000E5EEF" w:rsidRPr="006A56FF">
            <w:rPr>
              <w:lang w:val="en-US"/>
            </w:rPr>
            <w:fldChar w:fldCharType="begin"/>
          </w:r>
          <w:r w:rsidR="00952423">
            <w:rPr>
              <w:lang w:val="en-US"/>
            </w:rPr>
            <w:instrText>ADDIN CitaviPlaceholder{eyIkaWQiOiIxIiwiRW50cmllcyI6W3siJGlkIjoiMiIsIklkIjoiM2FmNjc2YzEtMmZlMy00YWNlLTg3OGEtZGM4YTAyNWQ1ZjQ4IiwiUmFuZ2VMZW5ndGgiOjE5LCJSZWZlcmVuY2VJZCI6ImM4ZGU2MGU1LWJiNDgtNDZjYS1iZjNjLWJlN2IwZjRmYWE3MSIsIlJlZmVyZW5jZSI6eyIkaWQiOiIzIiwiQWJzdHJhY3RDb21wbGV4aXR5IjowLCJBYnN0cmFjdFNvdXJjZVRleHRGb3JtYXQiOjAsIkF1dGhvcnMiOlt7IiRpZCI6IjQiLCJGaXJzdE5hbWUiOiJIZW5rIiwiTGFzdE5hbWUiOiJOaWVzIiwiUHJvdGVjdGVkIjpmYWxzZSwiU2V4IjoyLCJDcmVhdGVkQnkiOiJfTWFyZWlrZSBBcmlhYW5zIiwiQ3JlYXRlZE9uIjoiMjAxOS0wNi0xN1QwODowNTo0MCIsIk1vZGlmaWVkQnkiOiJfTWFyZWlrZSBBcmlhYW5zIiwiSWQiOiI2NGIyMTA4NS0xMTc5LTRhMzMtOTBlMC1lNzhjOWMxNTZmNDYiLCJNb2RpZmllZE9uIjoiMjAxOS0wNi0xN1QwODowNTo0MyIsIlByb2plY3QiOnsiJGlkIjoiNSJ9fSx7IiRpZCI6IjYiLCJGaXJzdE5hbWUiOiJLYWkiLCJMYXN0TmFtZSI6IkxlaWNoc2VucmluZyIsIlByb3RlY3RlZCI6ZmFsc2UsIlNleCI6MCwiQ3JlYXRlZEJ5IjoiX01hcmVpa2UgQXJpYWFucyIsIkNyZWF0ZWRPbiI6IjIwMTktMDYtMTdUMDg6MDE6NDQiLCJNb2RpZmllZEJ5IjoiX01hcmVpa2UgQXJpYWFucyIsIklkIjoiMDk0YWZlOWEtYWVmZi00YmIwLWFkYmEtYmUyMmM3ZmIzMjIxIiwiTW9kaWZpZWRPbiI6IjIwMTktMDYtMTdUMDg6MDE6NDgiLCJQcm9qZWN0Ijp7IiRyZWYiOiI1In19LHsiJGlkIjoiNyIsIkZpcnN0TmFtZSI6IlNhYmluYSIsIkxhc3ROYW1lIjoiTWFrIiwiUHJvdGVjdGVkIjpmYWxzZSwiU2V4IjoxLCJDcmVhdGVkQnkiOiJfTWFyZWlrZSBBcmlhYW5zIiwiQ3JlYXRlZE9uIjoiMjAxOS0wNi0xN1QwODowNTo0MCIsIk1vZGlmaWVkQnkiOiJfTWFyZWlrZSBBcmlhYW5zIiwiSWQiOiIwYzA2Mjk1OS0xODVkLTRhZjctYWJjZC1iN2JmODQyMGUyMzkiLCJNb2RpZmllZE9uIjoiMjAxOS0wNi0xN1QwODowNTo0M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OTwvbj5cclxuICA8aW4+dHJ1ZTwvaW4+XHJcbiAgPG9zPjE5PC9vcz5cclxuICA8cHM+MTk8L3BzPlxyXG48L3NwPlxyXG48ZXA+XHJcbiAgPG4+NDE8L24+XHJcbiAgPGluPnRydWU8L2luPlxyXG4gIDxvcz40MTwvb3M+XHJcbiAgPHBzPjQxPC9wcz5cclxuPC9lcD5cclxuPG9zPjE5LTQxPC9vcz4iLCJQYXJlbnRSZWZlcmVuY2UiOnsiJGlkIjoiOCIsIkFic3RyYWN0Q29tcGxleGl0eSI6MCwiQWJzdHJhY3RTb3VyY2VUZXh0Rm9ybWF0IjowLCJBdXRob3JzIjpbXSwiQ2l0YXRpb25LZXlVcGRhdGVUeXBlIjowLCJDb2xsYWJvcmF0b3JzIjpbXSwiRG9pIjoiMTAuMTA1Ny85NzgxMTM3MDMyMzQ4IiwiRWRpdG9ycyI6W3siJGlkIjoiOSIsIkxhc3ROYW1lIjoiTGVpY2hzZW5yaW5nLCBLYWksIEJpbGxpbmdzLCBKZW5ueSIsIlByb3RlY3RlZCI6ZmFsc2UsIlNleCI6MCwiQ3JlYXRlZEJ5IjoiX01hcmVpa2UgQXJpYWFucyIsIkNyZWF0ZWRPbiI6IjIwMTktMDYtMTdUMDg6MTU6MDciLCJNb2RpZmllZEJ5IjoiX01hcmVpa2UgQXJpYWFucyIsIklkIjoiMjFkZmRiNmItM2U1Yi00NTQ1LTk4NzctNGI2MWQ4N2IzMTAwIiwiTW9kaWZpZWRPbiI6IjIwMTktMDYtMTdUMDg6MTU6MDgiLCJQcm9qZWN0Ijp7IiRyZWYiOiI1In19LHsiJHJlZiI6IjQifV0sIkV2YWx1YXRpb25Db21wbGV4aXR5IjowLCJFdmFsdWF0aW9uU291cmNlVGV4dEZvcm1hdCI6MCwiR3JvdXBzIjpbXSwiSGFzTGFiZWwxIjpmYWxzZSwiSGFzTGFiZWwyIjpmYWxzZSwiSXNibiI6Ijk3OC0xLTEzNy0wMzIzMy0xIiwiS2V5d29yZHMiOltdLCJMYW5ndWFnZSI6ImVuZyIsIkxhbmd1YWdlQ29kZSI6ImVuIiwiTG9jYXRpb25zIjpbeyIkaWQiOiIxMCIsIkFkZHJlc3MiOnsiJGlkIjoiMTEiLCJJc0xvY2FsQ2xvdWRQcm9qZWN0RmlsZUxpbmsiOmZhbHNlLCJMaW5rZWRSZXNvdXJjZVN0YXR1cyI6OCwiT3JpZ2luYWxTdHJpbmciOiIxMC4xMDU3Lzk3ODExMzcwMzIzNDgiLCJMaW5rZWRSZXNvdXJjZVR5cGUiOjUsIlVyaVN0cmluZyI6Imh0dHBzOi8vZG9pLm9yZy8xMC4xMDU3Lzk3ODExMzcwMzIzNDgiLCJQcm9wZXJ0aWVzIjp7IiRpZCI6IjEyIn19LCJBbm5vdGF0aW9ucyI6W10sIkxvY2F0aW9uVHlwZSI6MCwiTWlycm9yc1JlZmVyZW5jZVByb3BlcnR5SWQiOjEyOCwiQ3JlYXRlZEJ5IjoiX01hcmVpa2UgQXJpYWFucyIsIkNyZWF0ZWRPbiI6IjIwMTktMDYtMTdUMDg6MDE6NDQiLCJNb2RpZmllZEJ5IjoiX01hcmVpa2UgQXJpYWFucyIsIklkIjoiZDZlNGExM2EtZDg5OC00N2ExLWIzMjAtY2JjNTRiNjYxM2VkIiwiTW9kaWZpZWRPbiI6IjIwMTktMDYtMTdUMDg6MDE6NTMiLCJQcm9qZWN0Ijp7IiRyZWYiOiI1In19XSwiT3JnYW5pemF0aW9ucyI6W10sIk90aGVyc0ludm9sdmVkIjpbXSwiUGFnZUNvdW50IjoiNDE2IiwiUGFnZUNvdW50TnVtZXJhbFN5c3RlbSI6IkFyYWJpYyIsIlBsYWNlT2ZQdWJsaWNhdGlvbiI6IkJhc2luZ3N0b2tlIiwiUHVibGlzaGVycyI6W3siJGlkIjoiMTMiLCJOYW1lIjoiUGFsZ3JhdmUgTWFjbWlsbGFuIiwiUHJvdGVjdGVkIjpmYWxzZSwiQ3JlYXRlZEJ5IjoiX01hcmVpa2UgQXJpYWFucyIsIkNyZWF0ZWRPbiI6IjIwMTktMDYtMTdUMDg6MDE6NDQiLCJNb2RpZmllZEJ5IjoiX01hcmVpa2UgQXJpYWFucyIsIklkIjoiMGY1YjgwMWItZWQwYy00NGE5LWFlZTAtZTBmZDY0OGU3NDRhIiwiTW9kaWZpZWRPbiI6IjIwMTktMDYtMTdUMDg6MDE6NDgiLCJQcm9qZWN0Ijp7IiRyZWYiOiI1In19XSwiUXVvdGF0aW9ucyI6W10sIlJlZmVyZW5jZVR5cGUiOiJCb29rRWRpdGVkIiwiU2hvcnRUaXRsZSI6IkxlaWNoc2VucmluZywgS2FpLCBCaWxsaW5ncywgSmVubnksIE5pZXMgKEhnLikgMjAxMyDigJMgTG9uZyB0ZXJtIGNhcmUgaW4gRXVyb3BlIiwiU2hvcnRUaXRsZVVwZGF0ZVR5cGUiOjAsIlNvdXJjZU9mQmlibGlvZ3JhcGhpY0luZm9ybWF0aW9uIjoiR0JWIEdlbWVpbnNhbWVyIEJpYmxpb3RoZWtzdmVyYnVuZCIsIlN0YXRpY0lkcyI6WyIyMWM2NGM0Mi1hOTE5LTQzZGItYWZjNy1jNDVmNTkwMDcyYzciXSwiU3VidGl0bGUiOiJJbXByb3ZpbmcgcG9saWN5IGFuZCBwcmFjdGljZSIsIlRhYmxlT2ZDb250ZW50c0NvbXBsZXhpdHkiOjAsIlRhYmxlT2ZDb250ZW50c1NvdXJjZVRleHRGb3JtYXQiOjAsIlRhc2tzIjpbXSwiVGl0bGUiOiJMb25nIHRlcm0gY2FyZSBpbiBFdXJvcGUiLCJUcmFuc2xhdG9ycyI6W10sIlllYXIiOiIyMDEzIiwiWWVhclJlc29sdmVkIjoiMjAxMyIsIkNyZWF0ZWRCeSI6Il9NYXJlaWtlIEFyaWFhbnMiLCJDcmVhdGVkT24iOiIyMDE5LTA2LTE3VDA4OjAxOjM3IiwiTW9kaWZpZWRCeSI6Il9NYXJlaWtlIEFyaWFhbnMiLCJJZCI6ImE5ZWZhMzg0LTNlZGUtNGM2Yy1iY2Q0LTBkYzhiM2Q5YWQ1ZSIsIk1vZGlmaWVkT24iOiIyMDE5LTA2LTE3VDA4OjE1OjA3IiwiUHJvamVjdCI6eyIkcmVmIjoiNSJ9fSwiUHVibGlzaGVycyI6W10sIlF1b3RhdGlvbnMiOltdLCJSZWZlcmVuY2VUeXBlIjoiQ29udHJpYnV0aW9uIiwiU2hvcnRUaXRsZSI6Ik5pZXMsIExlaWNoc2VucmluZyBldCBhbC4gMjAxMyDigJMgVGhlIEVtZXJnaW5nIElkZW50aXR5IG9mIExvbmciLCJTaG9ydFRpdGxlVXBkYXRlVHlwZSI6MCwiU3RhdGljSWRzIjpbImExZTg1MDcxLWMzMTItNDk2ZS1iMDIyLWZhNjc1MGQ5NjI5ZSJdLCJUYWJsZU9mQ29udGVudHNDb21wbGV4aXR5IjowLCJUYWJsZU9mQ29udGVudHNTb3VyY2VUZXh0Rm9ybWF0IjowLCJUYXNrcyI6W10sIlRpdGxlIjoiVGhlIEVtZXJnaW5nIElkZW50aXR5IG9mIExvbmctIFRlcm0gQ2FyZSBTeXN0ZW1zIGluIEV1cm9wZSIsIlRyYW5zbGF0b3JzIjpbXSwiWWVhclJlc29sdmVkIjoiMjAxMyIsIkNyZWF0ZWRCeSI6Il9NYXJlaWtlIEFyaWFhbnMiLCJDcmVhdGVkT24iOiIyMDE5LTA2LTE3VDA4OjA0OjAxIiwiTW9kaWZpZWRCeSI6Il9NYXJlaWtlIEFyaWFhbnMiLCJJZCI6ImM4ZGU2MGU1LWJiNDgtNDZjYS1iZjNjLWJlN2IwZjRmYWE3MSIsIk1vZGlmaWVkT24iOiIyMDE5LTA2LTE3VDA4OjE1OjA3IiwiUHJvamVjdCI6eyIkcmVmIjoiNSJ9fSwiVXNlTnVtYmVyaW5nVHlwZU9mUGFyZW50RG9jdW1lbnQiOmZhbHNlfV0sIkZvcm1hdHRlZFRleHQiOnsiJGlkIjoiMTQiLCJDb3VudCI6MSwiVGV4dFVuaXRzIjpbeyIkaWQiOiIxNSIsIkZvbnRTdHlsZSI6eyIkaWQiOiIxNiIsIk5ldXRyYWwiOnRydWV9LCJSZWFkaW5nT3JkZXIiOjEsIlRleHQiOiIoTmllcyBldCBhbC4sIDIwMTMpIn1dfSwiVGFnIjoiQ2l0YXZpUGxhY2Vob2xkZXIjZmQwNzhjMjQtNmI5MS00ZWQyLWEwY2ItMmViNjFmZDc2OTFmIiwiVGV4dCI6IihOaWVzIGV0IGFsLiwgMjAxMykiLCJXQUlWZXJzaW9uIjoiNi40LjAuMzUifQ==}</w:instrText>
          </w:r>
          <w:r w:rsidR="000E5EEF" w:rsidRPr="006A56FF">
            <w:rPr>
              <w:lang w:val="en-US"/>
            </w:rPr>
            <w:fldChar w:fldCharType="separate"/>
          </w:r>
          <w:r w:rsidR="00952423">
            <w:rPr>
              <w:lang w:val="en-US"/>
            </w:rPr>
            <w:t>(Nies et al., 2013)</w:t>
          </w:r>
          <w:r w:rsidR="000E5EEF" w:rsidRPr="006A56FF">
            <w:rPr>
              <w:lang w:val="en-US"/>
            </w:rPr>
            <w:fldChar w:fldCharType="end"/>
          </w:r>
        </w:sdtContent>
      </w:sdt>
      <w:r w:rsidR="000E5EEF" w:rsidRPr="006A56FF">
        <w:rPr>
          <w:lang w:val="en-US"/>
        </w:rPr>
        <w:t xml:space="preserve">. </w:t>
      </w:r>
      <w:r w:rsidR="00F95583" w:rsidRPr="006A56FF">
        <w:rPr>
          <w:lang w:val="en-US"/>
        </w:rPr>
        <w:t xml:space="preserve">Furthermore, LTC is in many countries still a new issue in the welfare state, because the </w:t>
      </w:r>
      <w:r w:rsidR="00F95583" w:rsidRPr="006A56FF">
        <w:rPr>
          <w:lang w:val="en-US"/>
        </w:rPr>
        <w:lastRenderedPageBreak/>
        <w:t>provision was traditionally devolved to familie</w:t>
      </w:r>
      <w:r w:rsidR="00D9383E" w:rsidRPr="006A56FF">
        <w:rPr>
          <w:lang w:val="en-US"/>
        </w:rPr>
        <w:t xml:space="preserve">s and now increasingly </w:t>
      </w:r>
      <w:r w:rsidR="00F95583" w:rsidRPr="006A56FF">
        <w:rPr>
          <w:lang w:val="en-US"/>
        </w:rPr>
        <w:t>to migrant care workers</w:t>
      </w:r>
      <w:r w:rsidR="000E5EEF" w:rsidRPr="006A56FF">
        <w:rPr>
          <w:lang w:val="en-US"/>
        </w:rPr>
        <w:t xml:space="preserve"> </w:t>
      </w:r>
      <w:sdt>
        <w:sdtPr>
          <w:rPr>
            <w:lang w:val="en-US"/>
          </w:rPr>
          <w:alias w:val="Don't edit this field"/>
          <w:tag w:val="CitaviPlaceholder#0b22ce80-8054-450c-b072-152ad4f1eec1"/>
          <w:id w:val="759487378"/>
          <w:placeholder>
            <w:docPart w:val="DefaultPlaceholder_-1854013440"/>
          </w:placeholder>
        </w:sdtPr>
        <w:sdtEndPr/>
        <w:sdtContent>
          <w:r w:rsidR="000E5EEF" w:rsidRPr="006A56FF">
            <w:rPr>
              <w:lang w:val="en-US"/>
            </w:rPr>
            <w:fldChar w:fldCharType="begin"/>
          </w:r>
          <w:r w:rsidR="00952423">
            <w:rPr>
              <w:lang w:val="en-US"/>
            </w:rPr>
            <w:instrText>ADDIN CitaviPlaceholder{eyIkaWQiOiIxIiwiRW50cmllcyI6W3siJGlkIjoiMiIsIklkIjoiZWQ1NzNkODAtNWIyZi00ODEwLWJlYWQtYmM0MzhjN2Y0YTM5IiwiUmFuZ2VMZW5ndGgiOjIxLCJSZWZlcmVuY2VJZCI6IjBiNmExNDJlLTkwMjMtNGJjMS04MTU2LWY0ZTdiMjU2NjM2OS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0seyIkaWQiOiI2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NyIsIkZpcnN0TmFtZSI6IkrDqXLDtG1lIiwiTGFzdE5hbWUiOiJNZXJjaWVyIiwiUHJvdGVjdGVkIjpmYWxzZSwiU2V4IjoyLCJDcmVhdGVkQnkiOiJfTWFyZWlrZSBBcmlhYW5zIiwiQ3JlYXRlZE9uIjoiMjAxOS0wNi0xN1QwNzo0OTozMSIsIk1vZGlmaWVkQnkiOiJfTWFyZWlrZSBBcmlhYW5zIiwiSWQiOiIxOGViZDU3Yi1iMWVmLTRmNmUtYmI5Ny1lYTY4NWQ2ODlkYWMiLCJNb2RpZmllZE9uIjoiMjAxOS0wNi0xN1QwNzo0OTozMyIsIlByb2plY3QiOnsiJHJlZiI6IjUifX0seyIkaWQiOiI4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k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xMC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TE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lllYXJSZXNvbHZlZCI6IjIwMTEiLCJDcmVhdGVkQnkiOiJfTWFyZWlrZSBBcmlhYW5zIiwiQ3JlYXRlZE9uIjoiMjAxOS0wNi0xN1QwNzo0OToyNiIsIk1vZGlmaWVkQnkiOiJfTWFyZWlrZSBBcmlhYW5zIiwiSWQiOiIwYjZhMTQyZS05MDIzLTRiYzEtODE1Ni1mNGU3YjI1NjYzNjkiLCJNb2RpZmllZE9uIjoiMjAxOS0wNi0xN1QwNzo0OTozOCIsIlByb2plY3QiOnsiJHJlZiI6IjUifX0sIlVzZU51bWJlcmluZ1R5cGVPZlBhcmVudERvY3VtZW50IjpmYWxzZX0seyIkaWQiOiIxMiIsIklkIjoiZmY4YWZhM2ItMjBkOS00ZTA3LWE1OTgtYTg0ZjVkMTQzOWM1IiwiUmFuZ2VTdGFydCI6MjEsIlJhbmdlTGVuZ3RoIjoyOSwiUmVmZXJlbmNlSWQiOiIxYjhiYThjNi01OWViLTRiNzMtYTdmMS1mYTAyZmU1MTg3MzUiLCJSZWZlcmVuY2UiOnsiJGlkIjoiMTMiLCJBYnN0cmFjdENvbXBsZXhpdHkiOjAsIkFic3RyYWN0U291cmNlVGV4dEZvcm1hdCI6MCwiQXV0aG9ycyI6W3siJGlkIjoiMT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cmVmIjoiNSJ9fSx7IiRpZCI6IjE1IiwiRmlyc3ROYW1lIjoiQmxhbmNoZSIsIkxhc3ROYW1lIjoiTGUgQmloYW4iLCJQcm90ZWN0ZWQiOmZhbHNlLCJTZXgiOjEsIkNyZWF0ZWRCeSI6Il9tIiwiQ3JlYXRlZE9uIjoiMjAxOC0xMi0xMlQxMDoyMTo0NSIsIk1vZGlmaWVkQnkiOiJfbSIsIklkIjoiYTY0YzEzNmUtY2IyMS00MmFhLWE4ZWYtNTExODc1ZWNiYmM0IiwiTW9kaWZpZWRPbiI6IjIwMTgtMTItMTJUMTA6MjE6NDU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OdW1iZXIiOiIzIiwiT3JnYW5pemF0aW9ucyI6W10sIk90aGVyc0ludm9sdmVkIjpbXSwiUGFnZVJhbmdlIjoiPHNwPlxyXG4gIDxuPjI4Njwvbj5cclxuICA8aW4+dHJ1ZTwvaW4+XHJcbiAgPG9zPjI4Njwvb3M+XHJcbiAgPHBzPjI4NjwvcHM+XHJcbjwvc3A+XHJcbjxlcD5cclxuICA8bj4zMDk8L24+XHJcbiAgPGluPnRydWU8L2luPlxyXG4gIDxvcz4zMDk8L29zPlxyXG4gIDxwcz4zMDk8L3BzPlxyXG48L2VwPlxyXG48b3M+Mjg2LTMwOTwvb3M+IiwiUGVyaW9kaWNhbCI6eyIkaWQiOiIxNiIsIk5hbWUiOiJUaGUgTWlsYmFuayBRdWFydGVybHkiLCJQYWdpbmF0aW9uIjowLCJQcm90ZWN0ZWQiOmZhbHNlLCJDcmVhdGVkQnkiOiJfbSIsIkNyZWF0ZWRPbiI6IjIwMTgtMTItMTJUMTA6MjI6MDciLCJNb2RpZmllZEJ5IjoiX20iLCJJZCI6ImUxODA2N2YwLThiMzMtNDY3NC05MGFlLTUwNzI2ODNlMjlkNyIsIk1vZGlmaWVkT24iOiIyMDE4LTEyLTEyVDEwOjIyOjA3IiwiUHJvamVjdCI6eyIkcmVmIjoiNSJ9fSwiUHVibGlzaGVycyI6W10sIlF1b3RhdGlvbnMiOltdLCJSZWZlcmVuY2VUeXBlIjoiSm91cm5hbEFydGljbGUiLCJTaG9ydFRpdGxlIjoiRGEgUm9pdCwgTGUgQmloYW4gMjAxMCDigJMgU2ltaWxhciBhbmQgWWV0IFNvIERpZmZlcmVudCIsIlNob3J0VGl0bGVVcGRhdGVUeXBlIjowLCJTdGF0aWNJZHMiOlsiMWI4YmE4YzYtNTllYi00YjczLWE3ZjEtZmEwMmZlNTE4NzM1Il0sIlRhYmxlT2ZDb250ZW50c0NvbXBsZXhpdHkiOjAsIlRhYmxlT2ZDb250ZW50c1NvdXJjZVRleHRGb3JtYXQiOjAsIlRhc2tzIjpbXSwiVGl0bGUiOiJTaW1pbGFyIGFuZCBZZXQgU28gRGlmZmVyZW50OiBDYXNoLWZvci1DYXJlIGluIFNpeCBFdXJvcGVhbiBDb3VudHJpZXPigJkgTG9uZy1UZXJtIENhcmUgUG9saWNpZXMiLCJUcmFuc2xhdG9ycyI6W10sIlZvbHVtZSI6Ijg4IiwiWWVhciI6IjIwMTAiLCJZZWFyUmVzb2x2ZWQiOiIyMDEwIiwiQ3JlYXRlZEJ5IjoiX20iLCJDcmVhdGVkT24iOiIyMDE4LTEyLTEyVDEwOjIxOjA4IiwiTW9kaWZpZWRCeSI6Il9tIiwiSWQiOiIxYjhiYThjNi01OWViLTRiNzMtYTdmMS1mYTAyZmU1MTg3MzUiLCJNb2RpZmllZE9uIjoiMjAxOC0xMi0xMlQxMDoyMjo0MSIsIlByb2plY3QiOnsiJHJlZiI6IjUifX0sIlVzZU51bWJlcmluZ1R5cGVPZlBhcmVudERvY3VtZW50IjpmYWxzZX1dLCJGb3JtYXR0ZWRUZXh0Ijp7IiRpZCI6IjE3IiwiQ291bnQiOjEsIlRleHRVbml0cyI6W3siJGlkIjoiMTgiLCJGb250U3R5bGUiOnsiJGlkIjoiMTkiLCJOZXV0cmFsIjp0cnVlfSwiUmVhZGluZ09yZGVyIjoxLCJUZXh0IjoiKENvbG9tYm8gZXQgYWwuLCAyMDExOyBEYSBSb2l0IGFuZCBMZSBCaWhhbiwgMjAxMCkifV19LCJUYWciOiJDaXRhdmlQbGFjZWhvbGRlciMwYjIyY2U4MC04MDU0LTQ1MGMtYjA3Mi0xNTJhZDRmMWVlYzEiLCJUZXh0IjoiKENvbG9tYm8gZXQgYWwuLCAyMDExOyBEYSBSb2l0IGFuZCBMZSBCaWhhbiwgMjAxMCkiLCJXQUlWZXJzaW9uIjoiNi40LjAuMzUifQ==}</w:instrText>
          </w:r>
          <w:r w:rsidR="000E5EEF" w:rsidRPr="006A56FF">
            <w:rPr>
              <w:lang w:val="en-US"/>
            </w:rPr>
            <w:fldChar w:fldCharType="separate"/>
          </w:r>
          <w:r w:rsidR="00952423">
            <w:rPr>
              <w:lang w:val="en-US"/>
            </w:rPr>
            <w:t>(Colombo et al., 2011; Da Roit and Le Bihan, 2010)</w:t>
          </w:r>
          <w:r w:rsidR="000E5EEF" w:rsidRPr="006A56FF">
            <w:rPr>
              <w:lang w:val="en-US"/>
            </w:rPr>
            <w:fldChar w:fldCharType="end"/>
          </w:r>
        </w:sdtContent>
      </w:sdt>
      <w:r w:rsidR="00F95583" w:rsidRPr="006A56FF">
        <w:rPr>
          <w:lang w:val="en-US"/>
        </w:rPr>
        <w:t>. Unfortunatel</w:t>
      </w:r>
      <w:r w:rsidR="000E5EEF" w:rsidRPr="006A56FF">
        <w:rPr>
          <w:lang w:val="en-US"/>
        </w:rPr>
        <w:t xml:space="preserve">y, indicators on informal care </w:t>
      </w:r>
      <w:r w:rsidR="00F95583" w:rsidRPr="006A56FF">
        <w:rPr>
          <w:lang w:val="en-US"/>
        </w:rPr>
        <w:t>are not available and by nature not reliable. The only approximation</w:t>
      </w:r>
      <w:r w:rsidR="00241280" w:rsidRPr="006A56FF">
        <w:rPr>
          <w:lang w:val="en-US"/>
        </w:rPr>
        <w:t>, we have included,</w:t>
      </w:r>
      <w:r w:rsidR="00F95583" w:rsidRPr="006A56FF">
        <w:rPr>
          <w:lang w:val="en-US"/>
        </w:rPr>
        <w:t xml:space="preserve"> are cash benefits (especially unbound) which are an institutional measure to increase informal family and migrant care </w:t>
      </w:r>
      <w:sdt>
        <w:sdtPr>
          <w:rPr>
            <w:lang w:val="en-US"/>
          </w:rPr>
          <w:alias w:val="Don't edit this field"/>
          <w:tag w:val="CitaviPlaceholder#b3987cbb-1f8a-4e2d-b10f-93920f470a39"/>
          <w:id w:val="1002932273"/>
          <w:placeholder>
            <w:docPart w:val="DefaultPlaceholder_-1854013440"/>
          </w:placeholder>
        </w:sdtPr>
        <w:sdtEndPr/>
        <w:sdtContent>
          <w:r w:rsidR="000E5EEF" w:rsidRPr="006A56FF">
            <w:rPr>
              <w:lang w:val="en-US"/>
            </w:rPr>
            <w:fldChar w:fldCharType="begin"/>
          </w:r>
          <w:r w:rsidR="00952423">
            <w:rPr>
              <w:lang w:val="en-US"/>
            </w:rPr>
            <w:instrText>ADDIN CitaviPlaceholder{eyIkaWQiOiIxIiwiRW50cmllcyI6W3siJGlkIjoiMiIsIklkIjoiODMyMjdlN2QtYzdhNS00YWYzLWFmNzMtOTE5NzAyYmQ3NDMwIiwiUmFuZ2VMZW5ndGgiOjI3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lcmlvZGljYWwiOnsiJGlkIjoiNyIsIk5hbWUiOiJUaGUgTWlsYmFuayBRdWFydGVybHkiLCJQYWdpbmF0aW9uIjowLCJQcm90ZWN0ZWQiOmZhbHNlLCJDcmVhdGVkQnkiOiJfbSIsIkNyZWF0ZWRPbiI6IjIwMTgtMTItMTJUMTA6MjI6MDciLCJNb2RpZmllZEJ5IjoiX20iLCJJZCI6ImUxODA2N2YwLThiMzMtNDY3NC05MGFlLTUwNzI2ODNlMjlkNyIsIk1vZGlmaWVkT24iOiIyMDE4LTEyLTEyVDEwOjIyOjA3IiwiUHJvamVjdCI6eyIkcmVmIjoiNSJ9fSwiUHVibGlzaGVycyI6W10sIlF1b3RhdGlvbnMiOltdLCJSZWZlcmVuY2VUeXBlIjoiSm91cm5hbEFydGljbGUiLCJTaG9ydFRpdGxlIjoiRGEgUm9pdCwgTGUgQmloYW4gMjAxMCDigJMgU2ltaWxhciBhbmQgWWV0IFNvIERpZmZlcmVudCIsIlNob3J0VGl0bGVVcGRhdGVUeXBlIjowLCJTdGF0aWNJZHMiOlsiMWI4YmE4YzYtNTllYi00YjczLWE3ZjEtZmEwMmZlNTE4NzM1Il0sIlRhYmxlT2ZDb250ZW50c0NvbXBsZXhpdHkiOjAsIlRhYmxlT2ZDb250ZW50c1NvdXJjZVRleHRGb3JtYXQiOjAsIlRhc2tzIjpbXSwiVGl0bGUiOiJTaW1pbGFyIGFuZCBZZXQgU28gRGlmZmVyZW50OiBDYXNoLWZvci1DYXJlIGluIFNpeCBFdXJvcGVhbiBDb3VudHJpZXPigJkgTG9uZy1UZXJtIENhcmUgUG9saWNpZXMiLCJUcmFuc2xhdG9ycyI6W10sIlZvbHVtZSI6Ijg4IiwiWWVhciI6IjIwMTAiLCJZZWFyUmVzb2x2ZWQiOiIyMDEwIiwiQ3JlYXRlZEJ5IjoiX20iLCJDcmVhdGVkT24iOiIyMDE4LTEyLTEyVDEwOjIxOjA4IiwiTW9kaWZpZWRCeSI6Il9tIiwiSWQiOiIxYjhiYThjNi01OWViLTRiNzMtYTdmMS1mYTAyZmU1MTg3MzUiLCJNb2RpZmllZE9uIjoiMjAxOC0xMi0xMlQxMDoyMjo0MSIsIlByb2plY3QiOnsiJHJlZiI6IjUifX0sIlVzZU51bWJlcmluZ1R5cGVPZlBhcmVudERvY3VtZW50IjpmYWxzZX0seyIkaWQiOiI4IiwiSWQiOiIyNTY4NzgyMC1jZjM3LTQ4YzAtYjY4Ny0zM2I4MTUxMGQ4MjciLCJSYW5nZVN0YXJ0IjoyNywiUmFuZ2VMZW5ndGgiOjI3LCJSZWZlcmVuY2VJZCI6ImE0ODM2ZGFlLTY4ZDktNGQ3NC04NjE2LWQxM2ZiMDIwN2YxNSIsIlJlZmVyZW5jZSI6eyIkaWQiOiI5IiwiQWJzdHJhY3RDb21wbGV4aXR5IjowLCJBYnN0cmFjdFNvdXJjZVRleHRGb3JtYXQiOjAsIkF1dGhvcnMiOlt7IiRyZWYiOiI0In0seyIkaWQiOiIxMC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ExIiwiQWRkcmVzcyI6eyIkaWQiOiIxMiIsIklzTG9jYWxDbG91ZFByb2plY3RGaWxlTGluayI6ZmFsc2UsIkxpbmtlZFJlc291cmNlU3RhdHVzIjo4LCJPcmlnaW5hbFN0cmluZyI6IjEwLjExNzcvMDk1ODkyODcxMzQ5OTE3NSIsIkxpbmtlZFJlc291cmNlVHlwZSI6NSwiVXJpU3RyaW5nIjoiaHR0cHM6Ly9kb2kub3JnLzEwLjExNzcvMDk1ODkyODcxMzQ5OTE3NSIsIlByb3BlcnRpZXMiOnsiJGlkIjoiMTM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ZXJpb2RpY2FsIjp7IiRpZCI6IjE0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ZZWFyUmVzb2x2ZWQiOiIyMDEzIiwiQ3JlYXRlZEJ5IjoiX20iLCJDcmVhdGVkT24iOiIyMDE4LTEyLTEyVDEwOjIyOjQxIiwiTW9kaWZpZWRCeSI6Il9tIiwiSWQiOiJhNDgzNmRhZS02OGQ5LTRkNzQtODYxNi1kMTNmYjAyMDdmMTUiLCJNb2RpZmllZE9uIjoiMjAxOC0xMi0xMlQxMDoyMjo0NyIsIlByb2plY3QiOnsiJHJlZiI6IjUifX0sIlVzZU51bWJlcmluZ1R5cGVPZlBhcmVudERvY3VtZW50IjpmYWxzZX1dLCJGb3JtYXR0ZWRUZXh0Ijp7IiRpZCI6IjE1IiwiQ291bnQiOjEsIlRleHRVbml0cyI6W3siJGlkIjoiMTYiLCJGb250U3R5bGUiOnsiJGlkIjoiMTciLCJOZXV0cmFsIjp0cnVlfSwiUmVhZGluZ09yZGVyIjoxLCJUZXh0IjoiKERhIFJvaXQgYW5kIExlIEJpaGFuLCAyMDEwOyBEYSBSb2l0IGFuZCBXZWljaHQsIDIwMTMpIn1dfSwiVGFnIjoiQ2l0YXZpUGxhY2Vob2xkZXIjYjM5ODdjYmItMWY4YS00ZTJkLWIxMGYtOTM5MjBmNDcwYTM5IiwiVGV4dCI6IihEYSBSb2l0IGFuZCBMZSBCaWhhbiwgMjAxMDsgRGEgUm9pdCBhbmQgV2VpY2h0LCAyMDEzKSIsIldBSVZlcnNpb24iOiI2LjQuMC4zNSJ9}</w:instrText>
          </w:r>
          <w:r w:rsidR="000E5EEF" w:rsidRPr="006A56FF">
            <w:rPr>
              <w:lang w:val="en-US"/>
            </w:rPr>
            <w:fldChar w:fldCharType="separate"/>
          </w:r>
          <w:r w:rsidR="00952423">
            <w:rPr>
              <w:lang w:val="en-US"/>
            </w:rPr>
            <w:t>(Da Roit and Le Bihan, 2010; Da Roit and Weicht, 2013)</w:t>
          </w:r>
          <w:r w:rsidR="000E5EEF" w:rsidRPr="006A56FF">
            <w:rPr>
              <w:lang w:val="en-US"/>
            </w:rPr>
            <w:fldChar w:fldCharType="end"/>
          </w:r>
        </w:sdtContent>
      </w:sdt>
      <w:r w:rsidR="000E5EEF" w:rsidRPr="006A56FF">
        <w:rPr>
          <w:lang w:val="en-US"/>
        </w:rPr>
        <w:t>.</w:t>
      </w:r>
    </w:p>
    <w:p w14:paraId="491B9C36" w14:textId="781B40BD" w:rsidR="00A94E53" w:rsidRDefault="00A94E53">
      <w:pPr>
        <w:spacing w:after="160" w:line="259" w:lineRule="auto"/>
        <w:rPr>
          <w:b/>
          <w:szCs w:val="24"/>
          <w:lang w:val="en-US"/>
        </w:rPr>
      </w:pPr>
      <w:r>
        <w:rPr>
          <w:b/>
          <w:szCs w:val="24"/>
          <w:lang w:val="en-US"/>
        </w:rPr>
        <w:br w:type="page"/>
      </w:r>
    </w:p>
    <w:sdt>
      <w:sdtPr>
        <w:rPr>
          <w:rFonts w:eastAsiaTheme="minorHAnsi"/>
          <w:b w:val="0"/>
          <w:bCs w:val="0"/>
          <w:sz w:val="24"/>
          <w:szCs w:val="22"/>
          <w:lang w:val="en-US"/>
        </w:rPr>
        <w:alias w:val="Don’t edit this field."/>
        <w:tag w:val="CitaviBibliography"/>
        <w:id w:val="-861361920"/>
        <w:placeholder>
          <w:docPart w:val="DefaultPlaceholder_-1854013440"/>
        </w:placeholder>
      </w:sdtPr>
      <w:sdtEndPr>
        <w:rPr>
          <w:rFonts w:eastAsia="Calibri"/>
        </w:rPr>
      </w:sdtEndPr>
      <w:sdtContent>
        <w:p w14:paraId="3CFE5197" w14:textId="4F2F56F0" w:rsidR="00F8757A" w:rsidRDefault="00D062D3" w:rsidP="00F8757A">
          <w:pPr>
            <w:pStyle w:val="CitaviBibliographyHeading"/>
            <w:rPr>
              <w:lang w:val="en-US"/>
            </w:rPr>
          </w:pPr>
          <w:r w:rsidRPr="006A56FF">
            <w:rPr>
              <w:lang w:val="en-US"/>
            </w:rPr>
            <w:fldChar w:fldCharType="begin"/>
          </w:r>
          <w:r w:rsidR="00DB62C0" w:rsidRPr="006A56FF">
            <w:rPr>
              <w:lang w:val="en-US"/>
            </w:rPr>
            <w:instrText>ADDIN CITAVI.BIBLIOGRAPHY PD94bWwgdmVyc2lvbj0iMS4wIiBlbmNvZGluZz0idXRmLTE2Ij8+PEJpYmxpb2dyYXBoeT48QWRkSW5WZXJzaW9uPjUuMC4wLjExPC9BZGRJblZlcnNpb24+PElkPjg4YjcxMjIxLWRhZDktNGVlNS04MzZjLTI3ZjFmZTg4ZDFiNDwvSWQ+PEJpYmxpb2dyYXBoeUNpdGF0aW9uPjxIZWFkaW5nPjxUZXh0VW5pdHM+PFRleHRVbml0PjxJbnNlcnRQYXJhZ3JhcGhBZnRlcj50cnVlPC9JbnNlcnRQYXJhZ3JhcGhBZnRlcj48Rm9udE5hbWUgLz48Rm9udFN0eWxlPjxOYW1lPkNpdGF2aSBCaWJsaW9ncmFwaHkgSGVhZGluZzwvTmFtZT48L0ZvbnRTdHlsZT48Rm9udFNpemU+MDwvRm9udFNpemU+PFRleHQ+UmVmZXJlbmNl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nRydWU8L0luc2VydFBhcmFncmFwaEFmdGVyPjxGb250TmFtZSAvPjxGb250U3R5bGU+PE5ldXRyYWw+dHJ1ZTwvTmV1dHJhbD48TmFtZSAvPjwvRm9udFN0eWxlPjxGb250U2l6ZT4wPC9Gb250U2l6ZT48VGV4dD5BbGJlciwgSi4gKDE5OTUpIOKAmEEgRnJhbWV3b3JrIGZvciB0aGUgQ29tcGFyYXRpdmUgU3R1ZHkgb2YgU29jaWFsIFNlcnZpY2Vz4oCZLCBKb3VybmFsIG9mIEV1cm9wZWFuIFNvY2lhbCBQb2xpY3kgNSgyKTogMTMx4oCTNDkuPC9UZXh0PjwvVGV4dFVuaXQ+PFRleHRVbml0PjxJbnNlcnRQYXJhZ3JhcGhBZnRlcj50cnVlPC9JbnNlcnRQYXJhZ3JhcGhBZnRlcj48Rm9udE5hbWUgLz48Rm9udFN0eWxlPjxOZXV0cmFsPnRydWU8L05ldXRyYWw+PE5hbWUgLz48L0ZvbnRTdHlsZT48Rm9udFNpemU+MDwvRm9udFNpemU+PFRleHQ+QW5kZXJzb24sIEEuICgyMDEyKSDigJhFdXJvcGUncyBDYXJlIFJlZ2ltZXMgYW5kIHRoZSBSb2xlIG9mIE1pZ3JhbnQgQ2FyZSBXb3JrZXJzIFdpdGhpbiBUaGVt4oCZLCBKb3VybmFsIG9mIFBvcHVsYXRpb24gQWdlaW5nIDUoMik6IDEzNeKAkzQ2LjwvVGV4dD48L1RleHRVbml0PjxUZXh0VW5pdD48SW5zZXJ0UGFyYWdyYXBoQWZ0ZXI+dHJ1ZTwvSW5zZXJ0UGFyYWdyYXBoQWZ0ZXI+PEZvbnROYW1lIC8+PEZvbnRTdHlsZT48TmV1dHJhbD50cnVlPC9OZXV0cmFsPjxOYW1lIC8+PC9Gb250U3R5bGU+PEZvbnRTaXplPjA8L0ZvbnRTaXplPjxUZXh0PkFudHRvbmVuLCBBLiBhbmQgU2lwaWzDpCwgSi4gKDE5OTYpIOKAmEV1cm9wZWFuIFNvY2lhbCBDYXJlIFNlcnZpY2VzOiBJcyBpdCBwb3NzaWJsZSB0byBpZGVudGlmeSBtb2RlbHM/4oCZLCBKb3VybmFsIG9mIEV1cm9wZWFuIFNvY2lhbCBQb2xpY3kgNigyKTogODfigJMxMDAuPC9UZXh0PjwvVGV4dFVuaXQ+PFRleHRVbml0PjxJbnNlcnRQYXJhZ3JhcGhBZnRlcj50cnVlPC9JbnNlcnRQYXJhZ3JhcGhBZnRlcj48Rm9udE5hbWUgLz48Rm9udFN0eWxlPjxOZXV0cmFsPnRydWU8L05ldXRyYWw+PE5hbWUgLz48L0ZvbnRTdHlsZT48Rm9udFNpemU+MDwvRm9udFNpemU+PFRleHQ+QmV0dGlvLCBGLiBhbmQgUGxhbnRlbmdhLCBKLiAoMjAwNCkg4oCYQ29tcGFyaW5nIENhcmUgUmVnaW1lcyBpbiBFdXJvcGXigJksIEZlbWluaXN0IEVjb25vbWljcyAxMCgxKTogODXigJMxMTMuPC9UZXh0PjwvVGV4dFVuaXQ+PFRleHRVbml0PjxJbnNlcnRQYXJhZ3JhcGhBZnRlcj5mYWxzZTwvSW5zZXJ0UGFyYWdyYXBoQWZ0ZXI+PEZvbnROYW1lIC8+PEZvbnRTdHlsZT48TmV1dHJhbD50cnVlPC9OZXV0cmFsPjxOYW1lIC8+PC9Gb250U3R5bGU+PEZvbnRTaXplPjA8L0ZvbnRTaXplPjxUZXh0PkNvbG9tYm8sIEYuICgyMDEyKSDigJhUeXBvbG9neSBvZiBQdWJsaWMgQ292ZXJhZ2UgZm9yIExvbmctVGVybSBDYXJlIGluIE9FQ0QgQ291bnRyaWVz4oCZLCBpbiBKLiBDb3N0YS1Gb250IGFuZCBDLiBDb3VyYmFnZSAoZWRzKSA8L1RleHQ+PC9UZXh0VW5pdD48VGV4dFVuaXQ+PEluc2VydFBhcmFncmFwaEFmdGVyPmZhbHNlPC9JbnNlcnRQYXJhZ3JhcGhBZnRlcj48Rm9udE5hbWUgLz48Rm9udFN0eWxlPjxJdGFsaWM+dHJ1ZTwvSXRhbGljPjxOYW1lIC8+PC9Gb250U3R5bGU+PEZvbnRTaXplPjA8L0ZvbnRTaXplPjxUZXh0PkZpbmFuY2luZyBMb25nLVRlcm0gQ2FyZSBpbiBFdXJvcGU6IEluc3RpdHV0aW9ucywgTWFya2V0cyBhbmQgTW9kZWxzPC9UZXh0PjwvVGV4dFVuaXQ+PFRleHRVbml0PjxJbnNlcnRQYXJhZ3JhcGhBZnRlcj50cnVlPC9JbnNlcnRQYXJhZ3JhcGhBZnRlcj48Rm9udE5hbWUgLz48Rm9udFN0eWxlPjxOZXV0cmFsPnRydWU8L05ldXRyYWw+PE5hbWUgLz48L0ZvbnRTdHlsZT48Rm9udFNpemU+MDwvRm9udFNpemU+PFRleHQ+LCBwcC7CoDE34oCTNDAuIExvbmRvbiwgcy5sLjogUGFsZ3JhdmUgTWFjbWlsbGFuIFVLLjwvVGV4dD48L1RleHRVbml0PjxUZXh0VW5pdD48SW5zZXJ0UGFyYWdyYXBoQWZ0ZXI+dHJ1ZTwvSW5zZXJ0UGFyYWdyYXBoQWZ0ZXI+PEZvbnROYW1lIC8+PEZvbnRTdHlsZT48TmV1dHJhbD50cnVlPC9OZXV0cmFsPjxOYW1lIC8+PC9Gb250U3R5bGU+PEZvbnRTaXplPjA8L0ZvbnRTaXplPjxUZXh0PkRhIFJvaXQsIEIuIGFuZCBMZSBCaWhhbiwgQi4gKDIwMTApIOKAmFNpbWlsYXIgYW5kIFlldCBTbyBEaWZmZXJlbnQ6IENhc2gtZm9yLUNhcmUgaW4gU2l4IEV1cm9wZWFuIENvdW50cmllc+KAmSBMb25nLVRlcm0gQ2FyZSBQb2xpY2llc+KAmSwgVGhlIE1pbGJhbmsgUXVhcnRlcmx5IDg4KDMpOiAyODbigJMzMDkuPC9UZXh0PjwvVGV4dFVuaXQ+PFRleHRVbml0PjxJbnNlcnRQYXJhZ3JhcGhBZnRlcj50cnVlPC9JbnNlcnRQYXJhZ3JhcGhBZnRlcj48Rm9udE5hbWUgLz48Rm9udFN0eWxlPjxOZXV0cmFsPnRydWU8L05ldXRyYWw+PE5hbWUgLz48L0ZvbnRTdHlsZT48Rm9udFNpemU+MDwvRm9udFNpemU+PFRleHQ+RGEgUm9pdCwgQi4gYW5kIFdlaWNodCwgQi4gKDIwMTMpIOKAmE1pZ3JhbnQgY2FyZSB3b3JrIGFuZCBjYXJlLCBtaWdyYXRpb24gYW5kIGVtcGxveW1lbnQgcmVnaW1lczogQSBmdXp6eS1zZXQgYW5hbHlzaXPigJksIEpvdXJuYWwgb2YgRXVyb3BlYW4gU29jaWFsIFBvbGljeSAyMyg1KTogNDY54oCTODYuPC9UZXh0PjwvVGV4dFVuaXQ+PFRleHRVbml0PjxJbnNlcnRQYXJhZ3JhcGhBZnRlcj50cnVlPC9JbnNlcnRQYXJhZ3JhcGhBZnRlcj48Rm9udE5hbWUgLz48Rm9udFN0eWxlPjxOZXV0cmFsPnRydWU8L05ldXRyYWw+PE5hbWUgLz48L0ZvbnRTdHlsZT48Rm9udFNpemU+MDwvRm9udFNpemU+PFRleHQ+RGFtaWFuaSwgRy4sIEZhcmVsbGksIFYuLCBBbnNlbG1pLCBBLiwgU2ljdXJvLCBMLiwgU29saXBhY2EsIEEuLCBCdXJnaW8sIEEuLCBJZXp6aSwgRC4gRi4gYW5kIFJpY2NpYXJkaSwgVy4gKDIwMTEpIOKAmFBhdHRlcm5zIG9mIExvbmcgVGVybSBDYXJlIGluIDI5IEV1cm9wZWFuIGNvdW50cmllczogZXZpZGVuY2UgZnJvbSBhbiBleHBsb3JhdG9yeSBzdHVkeeKAmSwgQk1DIGhlYWx0aCBzZXJ2aWNlcyByZXNlYXJjaCAxMTogMzE2LjwvVGV4dD48L1RleHRVbml0PjxUZXh0VW5pdD48SW5zZXJ0UGFyYWdyYXBoQWZ0ZXI+dHJ1ZTwvSW5zZXJ0UGFyYWdyYXBoQWZ0ZXI+PEZvbnROYW1lIC8+PEZvbnRTdHlsZT48TmV1dHJhbD50cnVlPC9OZXV0cmFsPjxOYW1lIC8+PC9Gb250U3R5bGU+PEZvbnRTaXplPjA8L0ZvbnRTaXplPjxUZXh0PkRpIFJvc2EsIE0uLCBLb2ZhaGwsIEMuLCBNY0tlZSwgSy4sIEJpZcWELCBCLiwgTGFtdXJhLCBHLiwgUHJvdXNrYXMsIEMuLCBEw7ZobmVyLCBILiBhbmQgTW5pY2gsIEUuICgyMDExKSDigJhBIFR5cG9sb2d5IG9mIENhcmVnaXZpbmcgU2l0dWF0aW9ucyBhbmQgU2VydmljZSBVc2UgaW4gRmFtaWx5IENhcmVycyBvZiBPbGRlciBQZW9wbGUgaW4gU2l4IEV1cm9wZWFuIENvdW50cmllc+KAmSwgR2Vyb1BzeWNoIDI0KDEpOiA14oCTMTguPC9UZXh0PjwvVGV4dFVuaXQ+PFRleHRVbml0PjxJbnNlcnRQYXJhZ3JhcGhBZnRlcj5mYWxzZTwvSW5zZXJ0UGFyYWdyYXBoQWZ0ZXI+PEZvbnROYW1lIC8+PEZvbnRTdHlsZT48TmV1dHJhbD50cnVlPC9OZXV0cmFsPjxOYW1lIC8+PC9Gb250U3R5bGU+PEZvbnRTaXplPjA8L0ZvbnRTaXplPjxUZXh0PkVzcGluZy1BbmRlcnNlbiwgRy4gKDE5OTApIDwvVGV4dD48L1RleHRVbml0PjxUZXh0VW5pdD48SW5zZXJ0UGFyYWdyYXBoQWZ0ZXI+ZmFsc2U8L0luc2VydFBhcmFncmFwaEFmdGVyPjxGb250TmFtZSAvPjxGb250U3R5bGU+PEl0YWxpYz50cnVlPC9JdGFsaWM+PE5hbWUgLz48L0ZvbnRTdHlsZT48Rm9udFNpemU+MDwvRm9udFNpemU+PFRleHQ+VGhlIHRocmVlIHdvcmxkcyBvZiB3ZWxmYXJlIGNhcGl0YWxpc20uIDwvVGV4dD48L1RleHRVbml0PjxUZXh0VW5pdD48SW5zZXJ0UGFyYWdyYXBoQWZ0ZXI+dHJ1ZTwvSW5zZXJ0UGFyYWdyYXBoQWZ0ZXI+PEZvbnROYW1lIC8+PEZvbnRTdHlsZT48TmV1dHJhbD50cnVlPC9OZXV0cmFsPjxOYW1lIC8+PC9Gb250U3R5bGU+PEZvbnRTaXplPjA8L0ZvbnRTaXplPjxUZXh0PlByaW5jZXRvbiwgTi5KLjogUHJpbmNldG9uIFVuaXZlcnNpdHkgUHJlc3MuPC9UZXh0PjwvVGV4dFVuaXQ+PFRleHRVbml0PjxJbnNlcnRQYXJhZ3JhcGhBZnRlcj50cnVlPC9JbnNlcnRQYXJhZ3JhcGhBZnRlcj48Rm9udE5hbWUgLz48Rm9udFN0eWxlPjxOZXV0cmFsPnRydWU8L05ldXRyYWw+PE5hbWUgLz48L0ZvbnRTdHlsZT48Rm9udFNpemU+MDwvRm9udFNpemU+PFRleHQ+RmVycmVyYSwgTS4gKDE5OTYpIOKAmFRoZSAnU291dGhlcm4gTW9kZWwnIG9mIFdlbGZhcmUgaW4gU29jaWFsIEV1cm9wZeKAmSwgSm91cm5hbCBvZiBFdXJvcGVhbiBTb2NpYWwgUG9saWN5IDYoMSk6IDE34oCTMzcuPC9UZXh0PjwvVGV4dFVuaXQ+PFRleHRVbml0PjxJbnNlcnRQYXJhZ3JhcGhBZnRlcj50cnVlPC9JbnNlcnRQYXJhZ3JhcGhBZnRlcj48Rm9udE5hbWUgLz48Rm9udFN0eWxlPjxOZXV0cmFsPnRydWU8L05ldXRyYWw+PE5hbWUgLz48L0ZvbnRTdHlsZT48Rm9udFNpemU+MDwvRm9udFNpemU+PFRleHQ+SmVuc2VuLCBDLiAoMjAwOCkg4oCYV29ybGRzIG9mIHdlbGZhcmUgc2VydmljZXMgYW5kIHRyYW5zZmVyc+KAmSwgSm91cm5hbCBvZiBFdXJvcGVhbiBTb2NpYWwgUG9saWN5IDE4KDIpOiAxNTHigJM2Mi48L1RleHQ+PC9UZXh0VW5pdD48VGV4dFVuaXQ+PEluc2VydFBhcmFncmFwaEFmdGVyPnRydWU8L0luc2VydFBhcmFncmFwaEFmdGVyPjxGb250TmFtZSAvPjxGb250U3R5bGU+PE5ldXRyYWw+dHJ1ZTwvTmV1dHJhbD48TmFtZSAvPjwvRm9udFN0eWxlPjxGb250U2l6ZT4wPC9Gb250U2l6ZT48VGV4dD5LYXV0dG8sIE0uICgyMDAyKSDigJhJbnZlc3RpbmcgaW4gU2VydmljZXMgaW4gV2VzdCBFdXJvcGVhbiB3ZWxmYXJlIHN0YXRlc+KAmSwgSm91cm5hbCBvZiBFdXJvcGVhbiBTb2NpYWwgUG9saWN5IDEyKDEpOiA1M+KAkzY1LjwvVGV4dD48L1RleHRVbml0PjxUZXh0VW5pdD48SW5zZXJ0UGFyYWdyYXBoQWZ0ZXI+ZmFsc2U8L0luc2VydFBhcmFncmFwaEFmdGVyPjxGb250TmFtZSAvPjxGb250U3R5bGU+PE5ldXRyYWw+dHJ1ZTwvTmV1dHJhbD48TmFtZSAvPjwvRm9udFN0eWxlPjxGb250U2l6ZT4wPC9Gb250U2l6ZT48VGV4dD5LcmF1cywgTS4sIFJpZWRlbCwgTS4sIE1vdCwgRS4gUy4sIFdpbGxlbcOpLCBQLiBhbmQgUsO2aHJsaW5nLCBHLiAoMjAxMSkgPC9UZXh0PjwvVGV4dFVuaXQ+PFRleHRVbml0PjxJbnNlcnRQYXJhZ3JhcGhBZnRlcj5mYWxzZTwvSW5zZXJ0UGFyYWdyYXBoQWZ0ZXI+PEZvbnROYW1lIC8+PEZvbnRTdHlsZT48SXRhbGljPnRydWU8L0l0YWxpYz48TmFtZSAvPjwvRm9udFN0eWxlPjxGb250U2l6ZT4wPC9Gb250U2l6ZT48VGV4dD5BIHR5cG9sb2d5IG9mIGxvbmctdGVybSBjYXJlIHN5c3RlbXMgaW4gRXVyb3BlLiA8L1RleHQ+PC9UZXh0VW5pdD48VGV4dFVuaXQ+PEluc2VydFBhcmFncmFwaEFmdGVyPnRydWU8L0luc2VydFBhcmFncmFwaEFmdGVyPjxGb250TmFtZSAvPjxGb250U3R5bGU+PE5ldXRyYWw+dHJ1ZTwvTmV1dHJhbD48TmFtZSAvPjwvRm9udFN0eWxlPjxGb250U2l6ZT4wPC9Gb250U2l6ZT48VGV4dD5CcnVzc2VsczogRU5FUFJJLjwvVGV4dD48L1RleHRVbml0PjxUZXh0VW5pdD48SW5zZXJ0UGFyYWdyYXBoQWZ0ZXI+dHJ1ZTwvSW5zZXJ0UGFyYWdyYXBoQWZ0ZXI+PEZvbnROYW1lIC8+PEZvbnRTdHlsZT48TmV1dHJhbD50cnVlPC9OZXV0cmFsPjxOYW1lIC8+PC9Gb250U3R5bGU+PEZvbnRTaXplPjA8L0ZvbnRTaXplPjxUZXh0PkxlaXRuZXIsIFMuICgyMDAzKSDigJhWYXJpZXRpZXMgb2YgZmFtaWxpYWxpc206IFRoZSBjYXJpbmcgZnVuY3Rpb24gb2YgdGhlIGZhbWlseSBpbiBjb21wYXJhdGl2ZSBwZXJzcGVjdGl2ZeKAmSwgRXVyb3BlYW4gU29jaWV0aWVzIDUoNCk6IDM1M+KAkzc1LjwvVGV4dD48L1RleHRVbml0PjxUZXh0VW5pdD48SW5zZXJ0UGFyYWdyYXBoQWZ0ZXI+dHJ1ZTwvSW5zZXJ0UGFyYWdyYXBoQWZ0ZXI+PEZvbnROYW1lIC8+PEZvbnRTdHlsZT48TmV1dHJhbD50cnVlPC9OZXV0cmFsPjxOYW1lIC8+PC9Gb250U3R5bGU+PEZvbnRTaXplPjA8L0ZvbnRTaXplPjxUZXh0PlBmYXUtRWZmaW5nZXIsIEIuICgyMDE0KSDigJhOdWV2YXMgcG9sw610aWNhcyBwYXJhIGN1aWRhZG9zIGVuIGVsIGhvZ2FyIGVuIGxvcyBFc3RhZG9zIGRlIGJpZW5lc3RhciBldXJvcGVvc+KAmSwgQ3VhZC4gUmVsYWMuIExhYi4gMzIoMSkuPC9UZXh0PjwvVGV4dFVuaXQ+PFRleHRVbml0PjxJbnNlcnRQYXJhZ3JhcGhBZnRlcj5mYWxzZTwvSW5zZXJ0UGFyYWdyYXBoQWZ0ZXI+PEZvbnROYW1lIC8+PEZvbnRTdHlsZT48TmV1dHJhbD50cnVlPC9OZXV0cmFsPjxOYW1lIC8+PC9Gb250U3R5bGU+PEZvbnRTaXplPjA8L0ZvbnRTaXplPjxUZXh0PlBvbW1lciwgRS4sIFdvaXR0aWV6LCBJLiBhbmQgU3RldmVucywgSi4gKDIwMDkpIDwvVGV4dD48L1RleHRVbml0PjxUZXh0VW5pdD48SW5zZXJ0UGFyYWdyYXBoQWZ0ZXI+ZmFsc2U8L0luc2VydFBhcmFncmFwaEFmdGVyPjxGb250TmFtZSAvPjxGb250U3R5bGU+PEl0YWxpYz50cnVlPC9JdGFsaWM+PE5hbWUgLz48L0ZvbnRTdHlsZT48Rm9udFNpemU+MDwvRm9udFNpemU+PFRleHQ+Q29tcGFyaW5nIGNhcmU6IFRoZSBjYXJlIGZvciBlbGRlcmx5IGluIHRlbiBFVS1jb3VudHJpZXMuIDwvVGV4dD48L1RleHRVbml0PjxUZXh0VW5pdD48SW5zZXJ0UGFyYWdyYXBoQWZ0ZXI+dHJ1ZTwvSW5zZXJ0UGFyYWdyYXBoQWZ0ZXI+PEZvbnROYW1lIC8+PEZvbnRTdHlsZT48TmV1dHJhbD50cnVlPC9OZXV0cmFsPjxOYW1lIC8+PC9Gb250U3R5bGU+PEZvbnRTaXplPjA8L0ZvbnRTaXplPjxUZXh0PkFtc3RlcmRhbTogQWtzYW50IEFjYWQuIFB1YmwuPC9UZXh0PjwvVGV4dFVuaXQ+PFRleHRVbml0PjxJbnNlcnRQYXJhZ3JhcGhBZnRlcj50cnVlPC9JbnNlcnRQYXJhZ3JhcGhBZnRlcj48Rm9udE5hbWUgLz48Rm9udFN0eWxlPjxOZXV0cmFsPnRydWU8L05ldXRyYWw+PE5hbWUgLz48L0ZvbnRTdHlsZT48Rm9udFNpemU+MDwvRm9udFNpemU+PFRleHQ+U2FyYWNlbm8sIEMuIGFuZCBLZWNrLCBXLiAoMjAxMCkg4oCYQ2FuIHdlIGlkZW50aWZ5IGludGVyZ2VuZXJhdGlvbmFsIHBvbGljeSByZWdpbWVzIGluIEV1cm9wZT/igJksIEV1cm9wZWFuIFNvY2lldGllcyAxMig1KTogNjc14oCTOTYuPC9UZXh0PjwvVGV4dFVuaXQ+PFRleHRVbml0PjxJbnNlcnRQYXJhZ3JhcGhBZnRlcj50cnVlPC9JbnNlcnRQYXJhZ3JhcGhBZnRlcj48Rm9udE5hbWUgLz48Rm9udFN0eWxlPjxOZXV0cmFsPnRydWU8L05ldXRyYWw+PE5hbWUgLz48L0ZvbnRTdHlsZT48Rm9udFNpemU+MDwvRm9udFNpemU+PFRleHQ+U2ltb25henppLCBBLiAoMjAwOCkg4oCYQ2FyZSByZWdpbWVzIGFuZCBuYXRpb25hbCBlbXBsb3ltZW50IG1vZGVsc+KAmSwgQ2FtYnJpZGdlIEpvdXJuYWwgb2YgRWNvbm9taWNzIDMzKDIpOiAyMTHigJMzMi48L1RleHQ+PC9UZXh0VW5pdD48VGV4dFVuaXQ+PEluc2VydFBhcmFncmFwaEFmdGVyPmZhbHNlPC9JbnNlcnRQYXJhZ3JhcGhBZnRlcj48Rm9udE5hbWUgLz48Rm9udFN0eWxlPjxOZXV0cmFsPnRydWU8L05ldXRyYWw+PE5hbWUgLz48L0ZvbnRTdHlsZT48Rm9udFNpemU+MDwvRm9udFNpemU+PFRleHQ+U3Bhc292YSwgUy4sIEJhZXRlbiwgUi4sIENvc3RlciwgUy4sIEdoYWlsYW5pLCBELiwgUGXDsWEtQ2FzYXMsIFIuIGFuZCBWYW5oZXJja2UsIEIuICgyMDE4KSA8L1RleHQ+PC9UZXh0VW5pdD48VGV4dFVuaXQ+PEluc2VydFBhcmFncmFwaEFmdGVyPmZhbHNlPC9JbnNlcnRQYXJhZ3JhcGhBZnRlcj48Rm9udE5hbWUgLz48Rm9udFN0eWxlPjxJdGFsaWM+dHJ1ZTwvSXRhbGljPjxOYW1lIC8+PC9Gb250U3R5bGU+PEZvbnRTaXplPjA8L0ZvbnRTaXplPjxUZXh0PkNoYWxsZW5nZXMgaW4gbG9uZy10ZXJtIGNhcmUgaW4gRXVyb3BlOiBBIHN0dWR5IG9mIG5hdGlvbmFsIHBvbGljaWVzLiA8L1RleHQ+PC9UZXh0VW5pdD48VGV4dFVuaXQ+PEluc2VydFBhcmFncmFwaEFmdGVyPnRydWU8L0luc2VydFBhcmFncmFwaEFmdGVyPjxGb250TmFtZSAvPjxGb250U3R5bGU+PE5ldXRyYWw+dHJ1ZTwvTmV1dHJhbD48TmFtZSAvPjwvRm9udFN0eWxlPjxGb250U2l6ZT4wPC9Gb250U2l6ZT48VGV4dD5CcnVzc2Vscy48L1RleHQ+PC9UZXh0VW5pdD48VGV4dFVuaXQ+PEluc2VydFBhcmFncmFwaEFmdGVyPmZhbHNlPC9JbnNlcnRQYXJhZ3JhcGhBZnRlcj48Rm9udE5hbWUgLz48Rm9udFN0eWxlPjxOZXV0cmFsPnRydWU8L05ldXRyYWw+PE5hbWUgLz48L0ZvbnRTdHlsZT48Rm9udFNpemU+MDwvRm9udFNpemU+PFRleHQ+dmFuIEhvb3JlbiwgRi4gSi4gKDIwMTIpIOKAmFZhcmlldGllcyBvZiBtaWdyYW50IGNhcmUgd29yazogQ29tcGFyaW5nIHBhdHRlcm5zIG9mIG1pZ3JhbnQgbGFib3VyIGluIHNvY2lhbCBjYXJl4oCZLCBKb3VybmFsIG9mIEV1cm9wZWFuIFNvY2lhbCBQb2xpY3kgMjIoMik6IDEzM+KAkzQ3LjwvVGV4dD48L1RleHRVbml0PjwvVGV4dFVuaXRzPjwvQ2l0YXRpb24+PC9DaXRhdGlvbnM+PC9CaWJsaW9ncmFwaHlDaXRhdGlvbj48L0JpYmxpb2dyYXBoeT4=</w:instrText>
          </w:r>
          <w:r w:rsidRPr="006A56FF">
            <w:rPr>
              <w:lang w:val="en-US"/>
            </w:rPr>
            <w:fldChar w:fldCharType="separate"/>
          </w:r>
          <w:bookmarkStart w:id="1122" w:name="_CTVBIBLIOGRAPHY1"/>
          <w:bookmarkEnd w:id="1122"/>
          <w:r w:rsidR="00F8757A">
            <w:rPr>
              <w:lang w:val="en-US"/>
            </w:rPr>
            <w:t>References</w:t>
          </w:r>
          <w:r w:rsidR="006A4118">
            <w:rPr>
              <w:lang w:val="en-US"/>
            </w:rPr>
            <w:t xml:space="preserve"> - 981 words</w:t>
          </w:r>
        </w:p>
        <w:p w14:paraId="342725F3" w14:textId="77777777" w:rsidR="00F8757A" w:rsidRDefault="00F8757A" w:rsidP="00F8757A">
          <w:pPr>
            <w:pStyle w:val="CitaviBibliographyEntry"/>
            <w:rPr>
              <w:lang w:val="en-US"/>
            </w:rPr>
          </w:pPr>
          <w:bookmarkStart w:id="1123" w:name="_CTVL001034e448139b54f419adf4039f0e6938f"/>
          <w:r>
            <w:rPr>
              <w:lang w:val="en-US"/>
            </w:rPr>
            <w:t>Alber, J. (1995) ‘A Framework for the Comparative Study of Social Services’, Journal of European Social Policy 5(2): 131–49.</w:t>
          </w:r>
        </w:p>
        <w:p w14:paraId="3DAA53B7" w14:textId="77777777" w:rsidR="00F8757A" w:rsidRDefault="00F8757A" w:rsidP="00F8757A">
          <w:pPr>
            <w:pStyle w:val="CitaviBibliographyEntry"/>
            <w:rPr>
              <w:lang w:val="en-US"/>
            </w:rPr>
          </w:pPr>
          <w:bookmarkStart w:id="1124" w:name="_CTVL001810c08d70777472783612d9c6746a6b1"/>
          <w:bookmarkEnd w:id="1123"/>
          <w:r>
            <w:rPr>
              <w:lang w:val="en-US"/>
            </w:rPr>
            <w:t>Anderson, A. (2012) ‘Europe's Care Regimes and the Role of Migrant Care Workers Within Them’, Journal of Population Ageing 5(2): 135–46.</w:t>
          </w:r>
        </w:p>
        <w:p w14:paraId="6A9E44B1" w14:textId="77777777" w:rsidR="00F8757A" w:rsidRDefault="00F8757A" w:rsidP="00F8757A">
          <w:pPr>
            <w:pStyle w:val="CitaviBibliographyEntry"/>
            <w:rPr>
              <w:lang w:val="en-US"/>
            </w:rPr>
          </w:pPr>
          <w:bookmarkStart w:id="1125" w:name="_CTVL001d05c2d44cb5e4fe2b3f74ab1c28541ed"/>
          <w:bookmarkEnd w:id="1124"/>
          <w:r>
            <w:rPr>
              <w:lang w:val="en-US"/>
            </w:rPr>
            <w:t>Anttonen, A. and Sipilä, J. (1996) ‘European Social Care Services: Is it possible to identify models?’, Journal of European Social Policy 6(2): 87–100.</w:t>
          </w:r>
        </w:p>
        <w:p w14:paraId="197E564C" w14:textId="77777777" w:rsidR="00F8757A" w:rsidRDefault="00F8757A" w:rsidP="00F8757A">
          <w:pPr>
            <w:pStyle w:val="CitaviBibliographyEntry"/>
            <w:rPr>
              <w:lang w:val="en-US"/>
            </w:rPr>
          </w:pPr>
          <w:bookmarkStart w:id="1126" w:name="_CTVL0019c83775edfdb449eb0696fce30169fae"/>
          <w:bookmarkEnd w:id="1125"/>
          <w:r>
            <w:rPr>
              <w:lang w:val="en-US"/>
            </w:rPr>
            <w:t>Arts, W. and Gelissen, J. (2002) ‘Three worlds of welfare capitalism or more?: A state-of-the-art report’, Journal of European Social Policy 12(2): 137–58.</w:t>
          </w:r>
        </w:p>
        <w:p w14:paraId="0B351DCF" w14:textId="77777777" w:rsidR="00F8757A" w:rsidRDefault="00F8757A" w:rsidP="00F8757A">
          <w:pPr>
            <w:pStyle w:val="CitaviBibliographyEntry"/>
            <w:rPr>
              <w:lang w:val="en-US"/>
            </w:rPr>
          </w:pPr>
          <w:bookmarkStart w:id="1127" w:name="_CTVL001a858d40c11f94d469c01c5a9e0154ab5"/>
          <w:bookmarkEnd w:id="1126"/>
          <w:r>
            <w:rPr>
              <w:lang w:val="en-US"/>
            </w:rPr>
            <w:t>Bakx, P., Chernichovsky, D., Paolucci, F., Schokkaert, E., Trottmann, M., Wasem, J. and Schut, F. (2015) ‘Demand-side strategies to deal with moral hazard in public insurance for long-term care’, Journal of health services research &amp; policy 20(3): 170–6.</w:t>
          </w:r>
        </w:p>
        <w:p w14:paraId="77A8BAD2" w14:textId="77777777" w:rsidR="00F8757A" w:rsidRDefault="00F8757A" w:rsidP="00F8757A">
          <w:pPr>
            <w:pStyle w:val="CitaviBibliographyEntry"/>
            <w:rPr>
              <w:lang w:val="en-US"/>
            </w:rPr>
          </w:pPr>
          <w:bookmarkStart w:id="1128" w:name="_CTVL001e6435ca3dc8443b5a53ecffd8c03ae4d"/>
          <w:bookmarkEnd w:id="1127"/>
          <w:r>
            <w:rPr>
              <w:lang w:val="en-US"/>
            </w:rPr>
            <w:t>Bettio, F. and Plantenga, J. (2004) ‘Comparing Care Regimes in Europe’, Feminist Economics 10(1): 85–113.</w:t>
          </w:r>
        </w:p>
        <w:p w14:paraId="1C9EA9C0" w14:textId="77777777" w:rsidR="00F8757A" w:rsidRDefault="00F8757A" w:rsidP="00F8757A">
          <w:pPr>
            <w:pStyle w:val="CitaviBibliographyEntry"/>
            <w:rPr>
              <w:lang w:val="en-US"/>
            </w:rPr>
          </w:pPr>
          <w:bookmarkStart w:id="1129" w:name="_CTVL00134984415fb464e2783512e6c89b0cd6c"/>
          <w:bookmarkEnd w:id="1128"/>
          <w:r>
            <w:rPr>
              <w:lang w:val="en-US"/>
            </w:rPr>
            <w:t>Castles, F. G. and Mitchell, D. (1993) ‘Worlds of Welfare and Families of Nations’, in F. G. Castles (ed.)</w:t>
          </w:r>
          <w:bookmarkEnd w:id="1129"/>
          <w:r>
            <w:rPr>
              <w:lang w:val="en-US"/>
            </w:rPr>
            <w:t xml:space="preserve"> </w:t>
          </w:r>
          <w:r w:rsidRPr="00F8757A">
            <w:rPr>
              <w:i/>
              <w:lang w:val="en-US"/>
            </w:rPr>
            <w:t xml:space="preserve">Families of nations: Patterns of public policy in Western democracies. </w:t>
          </w:r>
          <w:r w:rsidRPr="00F8757A">
            <w:rPr>
              <w:lang w:val="en-US"/>
            </w:rPr>
            <w:t>Aldershot: Ashgate.</w:t>
          </w:r>
        </w:p>
        <w:p w14:paraId="7C4287F3" w14:textId="77777777" w:rsidR="00F8757A" w:rsidRDefault="00F8757A" w:rsidP="00F8757A">
          <w:pPr>
            <w:pStyle w:val="CitaviBibliographyEntry"/>
            <w:rPr>
              <w:lang w:val="en-US"/>
            </w:rPr>
          </w:pPr>
          <w:bookmarkStart w:id="1130" w:name="_CTVL00186166193303347ca969e2168af48b4b8"/>
          <w:r>
            <w:rPr>
              <w:lang w:val="en-US"/>
            </w:rPr>
            <w:t>Colombo, F. (2012) ‘Typology of Public Coverage for Long-Term Care in OECD Countries’, in J. Costa-Font and C. Courbage (eds)</w:t>
          </w:r>
          <w:bookmarkEnd w:id="1130"/>
          <w:r>
            <w:rPr>
              <w:lang w:val="en-US"/>
            </w:rPr>
            <w:t xml:space="preserve"> </w:t>
          </w:r>
          <w:r w:rsidRPr="00F8757A">
            <w:rPr>
              <w:i/>
              <w:lang w:val="en-US"/>
            </w:rPr>
            <w:t>Financing Long-Term Care in Europe: Institutions, Markets and Models</w:t>
          </w:r>
          <w:r w:rsidRPr="00F8757A">
            <w:rPr>
              <w:lang w:val="en-US"/>
            </w:rPr>
            <w:t>, pp. 17–40. London, s.l.: Palgrave Macmillan UK.</w:t>
          </w:r>
        </w:p>
        <w:p w14:paraId="137F362D" w14:textId="77777777" w:rsidR="00F8757A" w:rsidRDefault="00F8757A" w:rsidP="00F8757A">
          <w:pPr>
            <w:pStyle w:val="CitaviBibliographyEntry"/>
            <w:rPr>
              <w:lang w:val="en-US"/>
            </w:rPr>
          </w:pPr>
          <w:bookmarkStart w:id="1131" w:name="_CTVL0010b6a142e90234bc18156f4e7b2566369"/>
          <w:r>
            <w:rPr>
              <w:lang w:val="en-US"/>
            </w:rPr>
            <w:t>Colombo, F., Llena-Nozal, A., Mercier, J. and Tjadens, F. (2011)</w:t>
          </w:r>
          <w:bookmarkEnd w:id="1131"/>
          <w:r>
            <w:rPr>
              <w:lang w:val="en-US"/>
            </w:rPr>
            <w:t xml:space="preserve"> </w:t>
          </w:r>
          <w:r w:rsidRPr="00F8757A">
            <w:rPr>
              <w:i/>
              <w:lang w:val="en-US"/>
            </w:rPr>
            <w:t xml:space="preserve">Help wanted?: Providing and paying for long-term care. </w:t>
          </w:r>
          <w:r w:rsidRPr="00F8757A">
            <w:rPr>
              <w:lang w:val="en-US"/>
            </w:rPr>
            <w:t>Paris: OECD.</w:t>
          </w:r>
        </w:p>
        <w:p w14:paraId="00A5BBCF" w14:textId="77777777" w:rsidR="00F8757A" w:rsidRDefault="00F8757A" w:rsidP="00F8757A">
          <w:pPr>
            <w:pStyle w:val="CitaviBibliographyEntry"/>
            <w:rPr>
              <w:lang w:val="en-US"/>
            </w:rPr>
          </w:pPr>
          <w:bookmarkStart w:id="1132" w:name="_CTVL0011b8ba8c659eb4b73a7f1fa02fe518735"/>
          <w:r>
            <w:rPr>
              <w:lang w:val="en-US"/>
            </w:rPr>
            <w:t>Da Roit, B. and Le Bihan, B. (2010) ‘Similar and Yet So Different: Cash-for-Care in Six European Countries’ Long-Term Care Policies’, The Milbank Quarterly 88(3): 286–309.</w:t>
          </w:r>
        </w:p>
        <w:p w14:paraId="7DE16B85" w14:textId="77777777" w:rsidR="00F8757A" w:rsidRDefault="00F8757A" w:rsidP="00F8757A">
          <w:pPr>
            <w:pStyle w:val="CitaviBibliographyEntry"/>
            <w:rPr>
              <w:lang w:val="en-US"/>
            </w:rPr>
          </w:pPr>
          <w:bookmarkStart w:id="1133" w:name="_CTVL001a4836dae68d94d748616d13fb0207f15"/>
          <w:bookmarkEnd w:id="1132"/>
          <w:r>
            <w:rPr>
              <w:lang w:val="en-US"/>
            </w:rPr>
            <w:t>Da Roit, B. and Weicht, B. (2013) ‘Migrant care work and care, migration and employment regimes: A fuzzy-set analysis’, Journal of European Social Policy 23(5): 469–86.</w:t>
          </w:r>
        </w:p>
        <w:p w14:paraId="54F9EB9F" w14:textId="77777777" w:rsidR="00F8757A" w:rsidRDefault="00F8757A" w:rsidP="00F8757A">
          <w:pPr>
            <w:pStyle w:val="CitaviBibliographyEntry"/>
            <w:rPr>
              <w:lang w:val="en-US"/>
            </w:rPr>
          </w:pPr>
          <w:bookmarkStart w:id="1134" w:name="_CTVL001fd3ac2a6731141c3b7b2698947518579"/>
          <w:bookmarkEnd w:id="1133"/>
          <w:r>
            <w:rPr>
              <w:lang w:val="en-US"/>
            </w:rPr>
            <w:t>Damiani, G., Farelli, V., Anselmi, A., Sicuro, L., Solipaca, A., Burgio, A., Iezzi, D. F. and Ricciardi, W. (2011) ‘Patterns of Long Term Care in 29 European countries: evidence from an exploratory study’, BMC health services research 11: 316.</w:t>
          </w:r>
        </w:p>
        <w:p w14:paraId="66947C2B" w14:textId="77777777" w:rsidR="00F8757A" w:rsidRDefault="00F8757A" w:rsidP="00F8757A">
          <w:pPr>
            <w:pStyle w:val="CitaviBibliographyEntry"/>
            <w:rPr>
              <w:lang w:val="en-US"/>
            </w:rPr>
          </w:pPr>
          <w:bookmarkStart w:id="1135" w:name="_CTVL0015f1bbd69fb3c4522abd802c60d39aab7"/>
          <w:bookmarkEnd w:id="1134"/>
          <w:r>
            <w:rPr>
              <w:lang w:val="en-US"/>
            </w:rPr>
            <w:t>Di Rosa, M., Kofahl, C., McKee, K., Bień, B., Lamura, G., Prouskas, C., Döhner, H. and Mnich, E. (2011) ‘A Typology of Caregiving Situations and Service Use in Family Carers of Older People in Six European Countries’, GeroPsych 24(1): 5–18.</w:t>
          </w:r>
        </w:p>
        <w:p w14:paraId="3AD48656" w14:textId="77777777" w:rsidR="00F8757A" w:rsidRDefault="00F8757A" w:rsidP="00F8757A">
          <w:pPr>
            <w:pStyle w:val="CitaviBibliographyEntry"/>
            <w:rPr>
              <w:lang w:val="en-US"/>
            </w:rPr>
          </w:pPr>
          <w:bookmarkStart w:id="1136" w:name="_CTVL0010ab61766c6234c81af59c27fe2c9d49d"/>
          <w:bookmarkEnd w:id="1135"/>
          <w:r>
            <w:rPr>
              <w:lang w:val="en-US"/>
            </w:rPr>
            <w:t>Esping-Andersen, G. (1990)</w:t>
          </w:r>
          <w:bookmarkEnd w:id="1136"/>
          <w:r>
            <w:rPr>
              <w:lang w:val="en-US"/>
            </w:rPr>
            <w:t xml:space="preserve"> </w:t>
          </w:r>
          <w:r w:rsidRPr="00F8757A">
            <w:rPr>
              <w:i/>
              <w:lang w:val="en-US"/>
            </w:rPr>
            <w:t xml:space="preserve">The three worlds of welfare capitalism. </w:t>
          </w:r>
          <w:r w:rsidRPr="00F8757A">
            <w:rPr>
              <w:lang w:val="en-US"/>
            </w:rPr>
            <w:t>Princeton, N.J.: Princeton University Press.</w:t>
          </w:r>
        </w:p>
        <w:p w14:paraId="5D59135E" w14:textId="77777777" w:rsidR="00F8757A" w:rsidRDefault="00F8757A" w:rsidP="00F8757A">
          <w:pPr>
            <w:pStyle w:val="CitaviBibliographyEntry"/>
            <w:rPr>
              <w:lang w:val="en-US"/>
            </w:rPr>
          </w:pPr>
          <w:bookmarkStart w:id="1137" w:name="_CTVL001e695c9812ebe48f081664322ba67ea9f"/>
          <w:r>
            <w:rPr>
              <w:lang w:val="en-US"/>
            </w:rPr>
            <w:t>European Commission (2018) ‘ESPN thematic report on Challenges in long-term care’. https://ec.europa.eu/social/main.jsp?advSearchKey=espnltc_2018&amp;mode=advancedSubmit&amp;catId=22&amp;policyArea=0&amp;policyAreaSub=0&amp;country=0&amp;year=0.</w:t>
          </w:r>
        </w:p>
        <w:p w14:paraId="7113F778" w14:textId="77777777" w:rsidR="00F8757A" w:rsidRDefault="00F8757A" w:rsidP="00F8757A">
          <w:pPr>
            <w:pStyle w:val="CitaviBibliographyEntry"/>
            <w:rPr>
              <w:lang w:val="en-US"/>
            </w:rPr>
          </w:pPr>
          <w:bookmarkStart w:id="1138" w:name="_CTVL001b1b4eaaf0a3c4f5e8b08e5aac25ab74c"/>
          <w:bookmarkEnd w:id="1137"/>
          <w:r>
            <w:rPr>
              <w:lang w:val="en-US"/>
            </w:rPr>
            <w:t>European Observatory on Health Systems and Policies (2018) ‘Health system review (HiT)’. http://www.euro.who.int/en/about-us/partners/observatory/publications/health-system-reviews-hits/full-list-of-country-hits.</w:t>
          </w:r>
        </w:p>
        <w:p w14:paraId="51DC9AA0" w14:textId="77777777" w:rsidR="00F8757A" w:rsidRDefault="00F8757A" w:rsidP="00F8757A">
          <w:pPr>
            <w:pStyle w:val="CitaviBibliographyEntry"/>
            <w:rPr>
              <w:lang w:val="en-US"/>
            </w:rPr>
          </w:pPr>
          <w:bookmarkStart w:id="1139" w:name="_CTVL0013deb4cb5e8224491a572d4026b6a1358"/>
          <w:bookmarkEnd w:id="1138"/>
          <w:r>
            <w:rPr>
              <w:lang w:val="en-US"/>
            </w:rPr>
            <w:t>Farris, S. R. and Marchetti, S. (2017) ‘From the Commodification to the Corporatization of Care: European Perspectives and Debates’, Social Politics: International Studies in Gender, State &amp; Society 24(2): 109–31.</w:t>
          </w:r>
        </w:p>
        <w:p w14:paraId="44090C5E" w14:textId="77777777" w:rsidR="00F8757A" w:rsidRDefault="00F8757A" w:rsidP="00F8757A">
          <w:pPr>
            <w:pStyle w:val="CitaviBibliographyEntry"/>
            <w:rPr>
              <w:lang w:val="en-US"/>
            </w:rPr>
          </w:pPr>
          <w:bookmarkStart w:id="1140" w:name="_CTVL0017c3d120b68894a438ddae60dd66cb8df"/>
          <w:bookmarkEnd w:id="1139"/>
          <w:r>
            <w:rPr>
              <w:lang w:val="en-US"/>
            </w:rPr>
            <w:lastRenderedPageBreak/>
            <w:t>Ferrera, M. (1996) ‘The 'Southern Model' of Welfare in Social Europe’, Journal of European Social Policy 6(1): 17–37.</w:t>
          </w:r>
        </w:p>
        <w:p w14:paraId="6D68A02A" w14:textId="77777777" w:rsidR="00F8757A" w:rsidRDefault="00F8757A" w:rsidP="00F8757A">
          <w:pPr>
            <w:pStyle w:val="CitaviBibliographyEntry"/>
            <w:rPr>
              <w:lang w:val="en-US"/>
            </w:rPr>
          </w:pPr>
          <w:bookmarkStart w:id="1141" w:name="_CTVL0014251892f140044c98ec580332144306b"/>
          <w:bookmarkEnd w:id="1140"/>
          <w:r>
            <w:rPr>
              <w:lang w:val="en-US"/>
            </w:rPr>
            <w:t>Fonseca, J. R.S. (2013) ‘Clustering in the field of social sciences: that is your choice’, International Journal of Social Research Methodology 16(5): 403–28.</w:t>
          </w:r>
        </w:p>
        <w:p w14:paraId="28C2EA81" w14:textId="77777777" w:rsidR="00F8757A" w:rsidRDefault="00F8757A" w:rsidP="00F8757A">
          <w:pPr>
            <w:pStyle w:val="CitaviBibliographyEntry"/>
            <w:rPr>
              <w:lang w:val="en-US"/>
            </w:rPr>
          </w:pPr>
          <w:bookmarkStart w:id="1142" w:name="_CTVL001373c94ccf3c24a1ebfb425e778bd7fad"/>
          <w:bookmarkEnd w:id="1141"/>
          <w:r>
            <w:rPr>
              <w:lang w:val="en-US"/>
            </w:rPr>
            <w:t>Halásková, R., Bednář, P. and Halásková, M. (2017) ‘Forms of Providing and Financing Long-Term Care in OECD Countries’, Review of Economic Perspectives 17(2): 159–78.</w:t>
          </w:r>
        </w:p>
        <w:p w14:paraId="3A0465B7" w14:textId="77777777" w:rsidR="00F8757A" w:rsidRDefault="00F8757A" w:rsidP="00F8757A">
          <w:pPr>
            <w:pStyle w:val="CitaviBibliographyEntry"/>
            <w:rPr>
              <w:lang w:val="en-US"/>
            </w:rPr>
          </w:pPr>
          <w:bookmarkStart w:id="1143" w:name="_CTVL0012648c6a98a1148368dd9ae50a6bfa51a"/>
          <w:bookmarkEnd w:id="1142"/>
          <w:r>
            <w:rPr>
              <w:lang w:val="en-US"/>
            </w:rPr>
            <w:t>Halfens, R. J. G., Meesterberends, E., van Nie-Visser, N. C., Lohrmann, C., Schönherr, S., Meijers, J. M. M., Hahn, S., Vangelooven, C. and Schols, J. M. G. A. (2013) ‘International prevalence measurement of care problems: results’, Journal of advanced nursing 69(9): e5-17.</w:t>
          </w:r>
        </w:p>
        <w:p w14:paraId="1E4951EA" w14:textId="77777777" w:rsidR="00F8757A" w:rsidRDefault="00F8757A" w:rsidP="00F8757A">
          <w:pPr>
            <w:pStyle w:val="CitaviBibliographyEntry"/>
            <w:rPr>
              <w:lang w:val="en-US"/>
            </w:rPr>
          </w:pPr>
          <w:bookmarkStart w:id="1144" w:name="_CTVL001be466e05928646daa518cec4cec03f63"/>
          <w:bookmarkEnd w:id="1143"/>
          <w:r>
            <w:rPr>
              <w:lang w:val="en-US"/>
            </w:rPr>
            <w:t>Jensen, C. (2008) ‘Worlds of welfare services and transfers’, Journal of European Social Policy 18(2): 151–62.</w:t>
          </w:r>
        </w:p>
        <w:p w14:paraId="1C8CD88C" w14:textId="77777777" w:rsidR="00F8757A" w:rsidRDefault="00F8757A" w:rsidP="00F8757A">
          <w:pPr>
            <w:pStyle w:val="CitaviBibliographyEntry"/>
            <w:rPr>
              <w:lang w:val="en-US"/>
            </w:rPr>
          </w:pPr>
          <w:bookmarkStart w:id="1145" w:name="_CTVL0010c10d28edea54957a390cc5df62b8fef"/>
          <w:bookmarkEnd w:id="1144"/>
          <w:r>
            <w:rPr>
              <w:lang w:val="en-US"/>
            </w:rPr>
            <w:t>Kautto, M. (2002) ‘Investing in Services in West European welfare states’, Journal of European Social Policy 12(1): 53–65.</w:t>
          </w:r>
        </w:p>
        <w:p w14:paraId="53C57DF2" w14:textId="77777777" w:rsidR="00F8757A" w:rsidRDefault="00F8757A" w:rsidP="00F8757A">
          <w:pPr>
            <w:pStyle w:val="CitaviBibliographyEntry"/>
            <w:rPr>
              <w:lang w:val="en-US"/>
            </w:rPr>
          </w:pPr>
          <w:bookmarkStart w:id="1146" w:name="_CTVL0014a831c3476a74e2b9956ea11f6651680"/>
          <w:bookmarkEnd w:id="1145"/>
          <w:r>
            <w:rPr>
              <w:lang w:val="en-US"/>
            </w:rPr>
            <w:t>Kraus, M., Riedel, M., Mot, E. S., Willemé, P. and Röhrling, G. (2010)</w:t>
          </w:r>
          <w:bookmarkEnd w:id="1146"/>
          <w:r>
            <w:rPr>
              <w:lang w:val="en-US"/>
            </w:rPr>
            <w:t xml:space="preserve"> </w:t>
          </w:r>
          <w:r w:rsidRPr="00F8757A">
            <w:rPr>
              <w:i/>
              <w:lang w:val="en-US"/>
            </w:rPr>
            <w:t xml:space="preserve">A typology of long-term care systems in Europe. </w:t>
          </w:r>
          <w:r w:rsidRPr="00F8757A">
            <w:rPr>
              <w:lang w:val="en-US"/>
            </w:rPr>
            <w:t>Brussels: ENEPRI.</w:t>
          </w:r>
        </w:p>
        <w:p w14:paraId="61AC9F89" w14:textId="77777777" w:rsidR="00F8757A" w:rsidRDefault="00F8757A" w:rsidP="00F8757A">
          <w:pPr>
            <w:pStyle w:val="CitaviBibliographyEntry"/>
            <w:rPr>
              <w:lang w:val="en-US"/>
            </w:rPr>
          </w:pPr>
          <w:bookmarkStart w:id="1147" w:name="_CTVL0014201f31f4e42406fb639b4aefaa60020"/>
          <w:r>
            <w:rPr>
              <w:lang w:val="en-US"/>
            </w:rPr>
            <w:t>Leitner, S. (2003) ‘Varieties of familialism: The caring function of the family in comparative perspective’, European Societies 5(4): 353–75.</w:t>
          </w:r>
        </w:p>
        <w:p w14:paraId="477842F2" w14:textId="77777777" w:rsidR="00F8757A" w:rsidRDefault="00F8757A" w:rsidP="00F8757A">
          <w:pPr>
            <w:pStyle w:val="CitaviBibliographyEntry"/>
            <w:rPr>
              <w:lang w:val="en-US"/>
            </w:rPr>
          </w:pPr>
          <w:bookmarkStart w:id="1148" w:name="_CTVL00108ebed689e2c4289841c92d111094b6e"/>
          <w:bookmarkEnd w:id="1147"/>
          <w:r>
            <w:rPr>
              <w:lang w:val="en-US"/>
            </w:rPr>
            <w:t>Milligan, G. W. and Cooper, M. C. (1987) ‘Methodology Review: Clustering Methods’, Applied Psychological Measurement 11(4): 329–54.</w:t>
          </w:r>
        </w:p>
        <w:p w14:paraId="52E8FD3F" w14:textId="77777777" w:rsidR="00F8757A" w:rsidRDefault="00F8757A" w:rsidP="00F8757A">
          <w:pPr>
            <w:pStyle w:val="CitaviBibliographyEntry"/>
            <w:rPr>
              <w:lang w:val="en-US"/>
            </w:rPr>
          </w:pPr>
          <w:bookmarkStart w:id="1149" w:name="_CTVL0017b919a235e4542c7a45bffd37c2a2501"/>
          <w:bookmarkEnd w:id="1148"/>
          <w:r>
            <w:rPr>
              <w:lang w:val="en-US"/>
            </w:rPr>
            <w:t>MISSOC (2018) ‘Comparative tables’. https://www.missoc.org/missoc-database/comparative-tables/.</w:t>
          </w:r>
        </w:p>
        <w:p w14:paraId="3B89A915" w14:textId="77777777" w:rsidR="00F8757A" w:rsidRDefault="00F8757A" w:rsidP="00F8757A">
          <w:pPr>
            <w:pStyle w:val="CitaviBibliographyEntry"/>
            <w:rPr>
              <w:lang w:val="en-US"/>
            </w:rPr>
          </w:pPr>
          <w:bookmarkStart w:id="1150" w:name="_CTVL001c8de60e5bb4846cabf3cbe7b0f4faa71"/>
          <w:bookmarkEnd w:id="1149"/>
          <w:r>
            <w:rPr>
              <w:lang w:val="en-US"/>
            </w:rPr>
            <w:t>Nies, H., Leichsenring, K. and Mak, S. (2013) ‘The Emerging Identity of Long- Term Care Systems in Europe’, in Leichsenring, Kai, Billings, Jenny and H. Nies (eds)</w:t>
          </w:r>
          <w:bookmarkEnd w:id="1150"/>
          <w:r>
            <w:rPr>
              <w:lang w:val="en-US"/>
            </w:rPr>
            <w:t xml:space="preserve"> </w:t>
          </w:r>
          <w:r w:rsidRPr="00F8757A">
            <w:rPr>
              <w:i/>
              <w:lang w:val="en-US"/>
            </w:rPr>
            <w:t>Long term care in Europe: Improving policy and practice</w:t>
          </w:r>
          <w:r w:rsidRPr="00F8757A">
            <w:rPr>
              <w:lang w:val="en-US"/>
            </w:rPr>
            <w:t>, pp. 19–41. Basingstoke: Palgrave Macmillan.</w:t>
          </w:r>
        </w:p>
        <w:p w14:paraId="2D6F84D5" w14:textId="77777777" w:rsidR="00F8757A" w:rsidRDefault="00F8757A" w:rsidP="00F8757A">
          <w:pPr>
            <w:pStyle w:val="CitaviBibliographyEntry"/>
            <w:rPr>
              <w:lang w:val="en-US"/>
            </w:rPr>
          </w:pPr>
          <w:bookmarkStart w:id="1151" w:name="_CTVL00131a6e1e5cd3746469cdb27300f86d341"/>
          <w:r>
            <w:rPr>
              <w:lang w:val="en-US"/>
            </w:rPr>
            <w:t>OECD (2018) ‘OECD Health Statistics 2018’. http://www.oecd.org/els/health-systems/health-data.htm.</w:t>
          </w:r>
        </w:p>
        <w:p w14:paraId="5072018C" w14:textId="77777777" w:rsidR="00F8757A" w:rsidRDefault="00F8757A" w:rsidP="00F8757A">
          <w:pPr>
            <w:pStyle w:val="CitaviBibliographyEntry"/>
            <w:rPr>
              <w:lang w:val="en-US"/>
            </w:rPr>
          </w:pPr>
          <w:bookmarkStart w:id="1152" w:name="_CTVL00103a469d8c12940fdbc2ae3b2729b6d39"/>
          <w:bookmarkEnd w:id="1151"/>
          <w:r>
            <w:rPr>
              <w:lang w:val="en-US"/>
            </w:rPr>
            <w:t>Pfau-Effinger, B. (2014) ‘New policies for caring family members in European welfare states’, Cuad. Relac. Lab. 32(1).</w:t>
          </w:r>
        </w:p>
        <w:p w14:paraId="3043D663" w14:textId="77777777" w:rsidR="00F8757A" w:rsidRDefault="00F8757A" w:rsidP="00F8757A">
          <w:pPr>
            <w:pStyle w:val="CitaviBibliographyEntry"/>
            <w:rPr>
              <w:lang w:val="en-US"/>
            </w:rPr>
          </w:pPr>
          <w:bookmarkStart w:id="1153" w:name="_CTVL0015370e4185b9d4a5f893208ca47bb9848"/>
          <w:bookmarkEnd w:id="1152"/>
          <w:r>
            <w:rPr>
              <w:lang w:val="en-US"/>
            </w:rPr>
            <w:t>Pommer, E., Woittiez, I. and Stevens, J. (2009)</w:t>
          </w:r>
          <w:bookmarkEnd w:id="1153"/>
          <w:r>
            <w:rPr>
              <w:lang w:val="en-US"/>
            </w:rPr>
            <w:t xml:space="preserve"> </w:t>
          </w:r>
          <w:r w:rsidRPr="00F8757A">
            <w:rPr>
              <w:i/>
              <w:lang w:val="en-US"/>
            </w:rPr>
            <w:t xml:space="preserve">Comparing care: The care for elderly in ten EU-countries. </w:t>
          </w:r>
          <w:r w:rsidRPr="00F8757A">
            <w:rPr>
              <w:lang w:val="en-US"/>
            </w:rPr>
            <w:t>Amsterdam: Aksant Acad. Publ.</w:t>
          </w:r>
        </w:p>
        <w:p w14:paraId="55A5F14F" w14:textId="77777777" w:rsidR="00F8757A" w:rsidRDefault="00F8757A" w:rsidP="00F8757A">
          <w:pPr>
            <w:pStyle w:val="CitaviBibliographyEntry"/>
            <w:rPr>
              <w:lang w:val="en-US"/>
            </w:rPr>
          </w:pPr>
          <w:bookmarkStart w:id="1154" w:name="_CTVL0014fb1e12993c0486bb38a312102fa0b95"/>
          <w:r>
            <w:rPr>
              <w:lang w:val="en-US"/>
            </w:rPr>
            <w:t>Ranci, C. and Pavolini, E. (eds.) (2013)</w:t>
          </w:r>
          <w:bookmarkEnd w:id="1154"/>
          <w:r>
            <w:rPr>
              <w:lang w:val="en-US"/>
            </w:rPr>
            <w:t xml:space="preserve"> </w:t>
          </w:r>
          <w:r w:rsidRPr="00F8757A">
            <w:rPr>
              <w:i/>
              <w:lang w:val="en-US"/>
            </w:rPr>
            <w:t xml:space="preserve">Reforms in Long-Term Care Policies in Europe: Investigating Institutional Change and Social Impacts. </w:t>
          </w:r>
          <w:r w:rsidRPr="00F8757A">
            <w:rPr>
              <w:lang w:val="en-US"/>
            </w:rPr>
            <w:t>New York, NY: Springer.</w:t>
          </w:r>
        </w:p>
        <w:p w14:paraId="2F0DBC60" w14:textId="77777777" w:rsidR="00F8757A" w:rsidRDefault="00F8757A" w:rsidP="00F8757A">
          <w:pPr>
            <w:pStyle w:val="CitaviBibliographyEntry"/>
            <w:rPr>
              <w:lang w:val="en-US"/>
            </w:rPr>
          </w:pPr>
          <w:bookmarkStart w:id="1155" w:name="_CTVL00178e0bc8b722c40a48b8c059782da93b0"/>
          <w:r>
            <w:rPr>
              <w:lang w:val="en-US"/>
            </w:rPr>
            <w:t>Rechel, B., Grundy, E., Robine, J.-M., Cylus, J., Mackenbach, J. P., Knai, C. and McKee, M. (2013) ‘Ageing in the European Union’, The Lancet 381(9874): 1312–22.</w:t>
          </w:r>
        </w:p>
        <w:p w14:paraId="3C2D5B90" w14:textId="77777777" w:rsidR="00F8757A" w:rsidRDefault="00F8757A" w:rsidP="00F8757A">
          <w:pPr>
            <w:pStyle w:val="CitaviBibliographyEntry"/>
            <w:rPr>
              <w:lang w:val="en-US"/>
            </w:rPr>
          </w:pPr>
          <w:bookmarkStart w:id="1156" w:name="_CTVL0011bf34687a16f42f68121c0bf4b2f930f"/>
          <w:bookmarkEnd w:id="1155"/>
          <w:r>
            <w:rPr>
              <w:lang w:val="en-US"/>
            </w:rPr>
            <w:t>Reibling, N. (2010) ‘Healthcare systems in Europe: towards an incorporation of patient access’, Journal of European Social Policy 20(1): 5–18.</w:t>
          </w:r>
        </w:p>
        <w:p w14:paraId="2A67A285" w14:textId="77777777" w:rsidR="00F8757A" w:rsidRDefault="00F8757A" w:rsidP="00F8757A">
          <w:pPr>
            <w:pStyle w:val="CitaviBibliographyEntry"/>
            <w:rPr>
              <w:lang w:val="en-US"/>
            </w:rPr>
          </w:pPr>
          <w:bookmarkStart w:id="1157" w:name="_CTVL001ba251d514c9d4bae9495b7c6c02444ab"/>
          <w:bookmarkEnd w:id="1156"/>
          <w:r>
            <w:rPr>
              <w:lang w:val="en-US"/>
            </w:rPr>
            <w:t>Reibling, N., Ariaans, M. and Wendt, C. (2019) ‘Worlds of Healthcare: A Healthcare System Typology of OECD Countries’, Health policy (Amsterdam, Netherlands) 123(7): 611–20.</w:t>
          </w:r>
        </w:p>
        <w:p w14:paraId="567EFC63" w14:textId="77777777" w:rsidR="00F8757A" w:rsidRDefault="00F8757A" w:rsidP="00F8757A">
          <w:pPr>
            <w:pStyle w:val="CitaviBibliographyEntry"/>
            <w:rPr>
              <w:lang w:val="en-US"/>
            </w:rPr>
          </w:pPr>
          <w:bookmarkStart w:id="1158" w:name="_CTVL001c4d18bc7cbb84effbca47358d0ec4f5f"/>
          <w:bookmarkEnd w:id="1157"/>
          <w:r>
            <w:rPr>
              <w:lang w:val="en-US"/>
            </w:rPr>
            <w:t>Rostgaard, T. (2002) ‘Caring for Children and Older People in Europe - A Comparison of European Policies and Practice’, Policy Studies 23(1): 51–68.</w:t>
          </w:r>
        </w:p>
        <w:p w14:paraId="7A3B3120" w14:textId="77777777" w:rsidR="00F8757A" w:rsidRDefault="00F8757A" w:rsidP="00F8757A">
          <w:pPr>
            <w:pStyle w:val="CitaviBibliographyEntry"/>
            <w:rPr>
              <w:lang w:val="en-US"/>
            </w:rPr>
          </w:pPr>
          <w:bookmarkStart w:id="1159" w:name="_CTVL001374111b5997247799147bfd63b1f9fef"/>
          <w:bookmarkEnd w:id="1158"/>
          <w:r>
            <w:rPr>
              <w:lang w:val="en-US"/>
            </w:rPr>
            <w:t>Saraceno, C. and Keck, W. (2010) ‘Can we identify intergenerational policy regimes in Europe?’, European Societies 12(5): 675–96.</w:t>
          </w:r>
        </w:p>
        <w:p w14:paraId="2EDF99C9" w14:textId="77777777" w:rsidR="00F8757A" w:rsidRDefault="00F8757A" w:rsidP="00F8757A">
          <w:pPr>
            <w:pStyle w:val="CitaviBibliographyEntry"/>
            <w:rPr>
              <w:lang w:val="en-US"/>
            </w:rPr>
          </w:pPr>
          <w:bookmarkStart w:id="1160" w:name="_CTVL0010aa49c15848940a59eff4c656fb83638"/>
          <w:bookmarkEnd w:id="1159"/>
          <w:r>
            <w:rPr>
              <w:lang w:val="en-US"/>
            </w:rPr>
            <w:t>Simonazzi, A. (2008) ‘Care regimes and national employment models’, Cambridge Journal of Economics 33(2): 211–32.</w:t>
          </w:r>
        </w:p>
        <w:p w14:paraId="0317BE7F" w14:textId="77777777" w:rsidR="00F8757A" w:rsidRDefault="00F8757A" w:rsidP="00F8757A">
          <w:pPr>
            <w:pStyle w:val="CitaviBibliographyEntry"/>
            <w:rPr>
              <w:lang w:val="en-US"/>
            </w:rPr>
          </w:pPr>
          <w:bookmarkStart w:id="1161" w:name="_CTVL001c4cde9c35b0a4375a4d04a5ae1610beb"/>
          <w:bookmarkEnd w:id="1160"/>
          <w:r>
            <w:rPr>
              <w:lang w:val="en-US"/>
            </w:rPr>
            <w:lastRenderedPageBreak/>
            <w:t>Spasova, S., Baeten, R., Coster, S., Ghailani, D., Peña-Casas, R. and Vanhercke, B. (2018)</w:t>
          </w:r>
          <w:bookmarkEnd w:id="1161"/>
          <w:r>
            <w:rPr>
              <w:lang w:val="en-US"/>
            </w:rPr>
            <w:t xml:space="preserve"> </w:t>
          </w:r>
          <w:r w:rsidRPr="00F8757A">
            <w:rPr>
              <w:i/>
              <w:lang w:val="en-US"/>
            </w:rPr>
            <w:t xml:space="preserve">Challenges in long-term care in Europe: A study of national policies. </w:t>
          </w:r>
          <w:r w:rsidRPr="00F8757A">
            <w:rPr>
              <w:lang w:val="en-US"/>
            </w:rPr>
            <w:t>Brussels.</w:t>
          </w:r>
        </w:p>
        <w:p w14:paraId="6C424A37" w14:textId="77777777" w:rsidR="00F8757A" w:rsidRDefault="00F8757A" w:rsidP="00F8757A">
          <w:pPr>
            <w:pStyle w:val="CitaviBibliographyEntry"/>
            <w:rPr>
              <w:lang w:val="en-US"/>
            </w:rPr>
          </w:pPr>
          <w:bookmarkStart w:id="1162" w:name="_CTVL00103efbb5656b9476aa5f278c064126856"/>
          <w:r>
            <w:rPr>
              <w:lang w:val="en-US"/>
            </w:rPr>
            <w:t>Ungerson, C. (1997) ‘Social Politics and the Commodification of Care’, Social Politics: International Studies in Gender, State &amp; Society 4(3): 362–81.</w:t>
          </w:r>
        </w:p>
        <w:p w14:paraId="3F268858" w14:textId="77777777" w:rsidR="00F8757A" w:rsidRDefault="00F8757A" w:rsidP="00F8757A">
          <w:pPr>
            <w:pStyle w:val="CitaviBibliographyEntry"/>
            <w:rPr>
              <w:lang w:val="en-US"/>
            </w:rPr>
          </w:pPr>
          <w:bookmarkStart w:id="1163" w:name="_CTVL001ba09466a76eb497588929f7223bebb75"/>
          <w:bookmarkEnd w:id="1162"/>
          <w:r>
            <w:rPr>
              <w:lang w:val="en-US"/>
            </w:rPr>
            <w:t>van Hooren, F. J. (2012) ‘Varieties of migrant care work: Comparing patterns of migrant labour in social care’, Journal of European Social Policy 22(2): 133–47.</w:t>
          </w:r>
        </w:p>
        <w:p w14:paraId="7F8E7957" w14:textId="44496645" w:rsidR="00725171" w:rsidRPr="006A56FF" w:rsidRDefault="00F8757A" w:rsidP="00F8757A">
          <w:pPr>
            <w:pStyle w:val="CitaviBibliographyEntry"/>
            <w:rPr>
              <w:lang w:val="en-US"/>
            </w:rPr>
          </w:pPr>
          <w:bookmarkStart w:id="1164" w:name="_CTVL001ab516b2141194d84a0d50dcc11af4e93"/>
          <w:bookmarkEnd w:id="1163"/>
          <w:r>
            <w:rPr>
              <w:lang w:val="en-US"/>
            </w:rPr>
            <w:t>Wendt, C. (2014) ‘Changing Healthcare System Types’, Social Policy &amp; Administration 48(7): 864–82</w:t>
          </w:r>
          <w:bookmarkEnd w:id="1164"/>
          <w:r>
            <w:rPr>
              <w:lang w:val="en-US"/>
            </w:rPr>
            <w:t>.</w:t>
          </w:r>
          <w:r w:rsidR="00D062D3" w:rsidRPr="006A56FF">
            <w:rPr>
              <w:lang w:val="en-US"/>
            </w:rPr>
            <w:fldChar w:fldCharType="end"/>
          </w:r>
        </w:p>
      </w:sdtContent>
    </w:sdt>
    <w:p w14:paraId="68E2CD42" w14:textId="0D685F43" w:rsidR="00DC39A1" w:rsidRPr="006A56FF" w:rsidRDefault="00DC39A1">
      <w:pPr>
        <w:spacing w:after="160" w:line="259" w:lineRule="auto"/>
        <w:rPr>
          <w:szCs w:val="24"/>
          <w:lang w:val="en-US"/>
        </w:rPr>
      </w:pPr>
    </w:p>
    <w:p w14:paraId="2B11558E" w14:textId="53D3A373" w:rsidR="000C6B26" w:rsidRPr="00954C0D" w:rsidRDefault="000C6B26">
      <w:pPr>
        <w:spacing w:after="160" w:line="259" w:lineRule="auto"/>
        <w:rPr>
          <w:rFonts w:eastAsia="Times New Roman"/>
          <w:b/>
          <w:bCs/>
          <w:sz w:val="32"/>
          <w:szCs w:val="28"/>
          <w:lang w:val="en-US"/>
        </w:rPr>
      </w:pPr>
      <w:r w:rsidRPr="00954C0D">
        <w:rPr>
          <w:lang w:val="en-US"/>
        </w:rPr>
        <w:br w:type="page"/>
      </w:r>
    </w:p>
    <w:p w14:paraId="79325F45" w14:textId="7513508F" w:rsidR="000C6B26" w:rsidRPr="00954C0D" w:rsidRDefault="000C6B26">
      <w:pPr>
        <w:pStyle w:val="CitaviBibliographyHeading"/>
        <w:rPr>
          <w:lang w:val="en-US"/>
        </w:rPr>
      </w:pPr>
      <w:r w:rsidRPr="00954C0D">
        <w:rPr>
          <w:lang w:val="en-US"/>
        </w:rPr>
        <w:lastRenderedPageBreak/>
        <w:t>Online Appendix</w:t>
      </w:r>
    </w:p>
    <w:p w14:paraId="47BEE2F4" w14:textId="4F47AD07" w:rsidR="000C6B26" w:rsidRPr="006A56FF" w:rsidRDefault="000C6B26" w:rsidP="000C6B26">
      <w:pPr>
        <w:pStyle w:val="03TabelleKopfzeile12pt"/>
        <w:rPr>
          <w:lang w:val="en-US"/>
        </w:rPr>
      </w:pPr>
    </w:p>
    <w:p w14:paraId="1BE3CECB" w14:textId="3F2E2081" w:rsidR="00BD5458" w:rsidRPr="00BD5458" w:rsidRDefault="00BD5458" w:rsidP="00BD5458">
      <w:pPr>
        <w:pStyle w:val="Beschriftung"/>
        <w:keepNext/>
        <w:spacing w:before="240" w:after="240"/>
        <w:jc w:val="left"/>
        <w:rPr>
          <w:sz w:val="22"/>
          <w:szCs w:val="22"/>
          <w:lang w:val="en-US"/>
        </w:rPr>
      </w:pPr>
      <w:r w:rsidRPr="00BD5458">
        <w:rPr>
          <w:sz w:val="22"/>
          <w:szCs w:val="22"/>
          <w:lang w:val="en-US"/>
        </w:rPr>
        <w:t xml:space="preserve">Table </w:t>
      </w:r>
      <w:r w:rsidRPr="00BD5458">
        <w:rPr>
          <w:sz w:val="22"/>
          <w:szCs w:val="22"/>
          <w:lang w:val="en-US"/>
        </w:rPr>
        <w:fldChar w:fldCharType="begin"/>
      </w:r>
      <w:r w:rsidRPr="00BD5458">
        <w:rPr>
          <w:sz w:val="22"/>
          <w:szCs w:val="22"/>
          <w:lang w:val="en-US"/>
        </w:rPr>
        <w:instrText xml:space="preserve"> SEQ Table \* ARABIC </w:instrText>
      </w:r>
      <w:r w:rsidRPr="00BD5458">
        <w:rPr>
          <w:sz w:val="22"/>
          <w:szCs w:val="22"/>
          <w:lang w:val="en-US"/>
        </w:rPr>
        <w:fldChar w:fldCharType="separate"/>
      </w:r>
      <w:ins w:id="1165" w:author="Philipp Alexander Linden" w:date="2020-06-29T17:55:00Z">
        <w:r w:rsidR="00A77345">
          <w:rPr>
            <w:noProof/>
            <w:sz w:val="22"/>
            <w:szCs w:val="22"/>
            <w:lang w:val="en-US"/>
          </w:rPr>
          <w:t>5</w:t>
        </w:r>
      </w:ins>
      <w:del w:id="1166" w:author="Philipp Alexander Linden" w:date="2020-06-29T17:55:00Z">
        <w:r w:rsidR="00643277" w:rsidDel="00A77345">
          <w:rPr>
            <w:noProof/>
            <w:sz w:val="22"/>
            <w:szCs w:val="22"/>
            <w:lang w:val="en-US"/>
          </w:rPr>
          <w:delText>4</w:delText>
        </w:r>
      </w:del>
      <w:r w:rsidRPr="00BD5458">
        <w:rPr>
          <w:sz w:val="22"/>
          <w:szCs w:val="22"/>
          <w:lang w:val="en-US"/>
        </w:rPr>
        <w:fldChar w:fldCharType="end"/>
      </w:r>
      <w:r w:rsidRPr="00BD5458">
        <w:rPr>
          <w:sz w:val="22"/>
          <w:szCs w:val="22"/>
          <w:lang w:val="en-US"/>
        </w:rPr>
        <w:t>: Means LTC typology indicators over countries (N=25) and years (2014-</w:t>
      </w:r>
      <w:commentRangeStart w:id="1167"/>
      <w:r w:rsidRPr="00BD5458">
        <w:rPr>
          <w:sz w:val="22"/>
          <w:szCs w:val="22"/>
          <w:lang w:val="en-US"/>
        </w:rPr>
        <w:t>2016</w:t>
      </w:r>
      <w:commentRangeEnd w:id="1167"/>
      <w:r>
        <w:rPr>
          <w:rStyle w:val="Kommentarzeichen"/>
          <w:color w:val="000000"/>
        </w:rPr>
        <w:commentReference w:id="1167"/>
      </w:r>
      <w:r w:rsidRPr="00BD5458">
        <w:rPr>
          <w:sz w:val="22"/>
          <w:szCs w:val="22"/>
          <w:lang w:val="en-US"/>
        </w:rPr>
        <w:t>)</w:t>
      </w:r>
    </w:p>
    <w:tbl>
      <w:tblPr>
        <w:tblStyle w:val="EinfacheTabelle3"/>
        <w:tblW w:w="8555" w:type="dxa"/>
        <w:shd w:val="clear" w:color="auto" w:fill="FFFFFF" w:themeFill="background1"/>
        <w:tblLayout w:type="fixed"/>
        <w:tblLook w:val="04A0" w:firstRow="1" w:lastRow="0" w:firstColumn="1" w:lastColumn="0" w:noHBand="0" w:noVBand="1"/>
      </w:tblPr>
      <w:tblGrid>
        <w:gridCol w:w="567"/>
        <w:gridCol w:w="993"/>
        <w:gridCol w:w="851"/>
        <w:gridCol w:w="991"/>
        <w:gridCol w:w="1004"/>
        <w:gridCol w:w="708"/>
        <w:gridCol w:w="755"/>
        <w:gridCol w:w="1096"/>
        <w:gridCol w:w="709"/>
        <w:gridCol w:w="881"/>
      </w:tblGrid>
      <w:tr w:rsidR="000C6B26" w:rsidRPr="006A56FF" w14:paraId="588B48F3" w14:textId="77777777" w:rsidTr="00534234">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567" w:type="dxa"/>
            <w:tcBorders>
              <w:bottom w:val="single" w:sz="12" w:space="0" w:color="auto"/>
              <w:right w:val="none" w:sz="0" w:space="0" w:color="auto"/>
            </w:tcBorders>
            <w:shd w:val="clear" w:color="auto" w:fill="FFFFFF" w:themeFill="background1"/>
            <w:vAlign w:val="center"/>
          </w:tcPr>
          <w:p w14:paraId="011585C2" w14:textId="77777777" w:rsidR="000C6B26" w:rsidRPr="006A56FF" w:rsidRDefault="000C6B26" w:rsidP="00832038">
            <w:pPr>
              <w:rPr>
                <w:b w:val="0"/>
                <w:bCs w:val="0"/>
                <w:caps w:val="0"/>
                <w:sz w:val="20"/>
                <w:szCs w:val="20"/>
                <w:lang w:val="en-US"/>
              </w:rPr>
            </w:pPr>
          </w:p>
        </w:tc>
        <w:tc>
          <w:tcPr>
            <w:tcW w:w="5302" w:type="dxa"/>
            <w:gridSpan w:val="6"/>
            <w:tcBorders>
              <w:left w:val="nil"/>
              <w:bottom w:val="single" w:sz="12" w:space="0" w:color="auto"/>
            </w:tcBorders>
            <w:shd w:val="clear" w:color="auto" w:fill="FFFFFF" w:themeFill="background1"/>
            <w:vAlign w:val="center"/>
          </w:tcPr>
          <w:p w14:paraId="31B91228" w14:textId="77777777" w:rsidR="000C6B26" w:rsidRPr="00ED188F" w:rsidRDefault="000C6B26" w:rsidP="00832038">
            <w:pPr>
              <w:cnfStyle w:val="100000000000" w:firstRow="1" w:lastRow="0" w:firstColumn="0" w:lastColumn="0" w:oddVBand="0" w:evenVBand="0" w:oddHBand="0" w:evenHBand="0" w:firstRowFirstColumn="0" w:firstRowLastColumn="0" w:lastRowFirstColumn="0" w:lastRowLastColumn="0"/>
              <w:rPr>
                <w:caps w:val="0"/>
                <w:sz w:val="20"/>
                <w:szCs w:val="20"/>
                <w:lang w:val="en-US"/>
              </w:rPr>
            </w:pPr>
            <w:r w:rsidRPr="00ED188F">
              <w:rPr>
                <w:caps w:val="0"/>
                <w:sz w:val="20"/>
                <w:szCs w:val="20"/>
                <w:lang w:val="en-US"/>
              </w:rPr>
              <w:t>Quantitative indicators</w:t>
            </w:r>
          </w:p>
        </w:tc>
        <w:tc>
          <w:tcPr>
            <w:tcW w:w="2686" w:type="dxa"/>
            <w:gridSpan w:val="3"/>
            <w:tcBorders>
              <w:bottom w:val="single" w:sz="4" w:space="0" w:color="auto"/>
            </w:tcBorders>
            <w:shd w:val="clear" w:color="auto" w:fill="FFFFFF" w:themeFill="background1"/>
            <w:vAlign w:val="center"/>
          </w:tcPr>
          <w:p w14:paraId="23FA6898" w14:textId="20C1547F" w:rsidR="000C6B26" w:rsidRPr="00ED188F" w:rsidRDefault="00351C14" w:rsidP="00832038">
            <w:pPr>
              <w:cnfStyle w:val="100000000000" w:firstRow="1" w:lastRow="0" w:firstColumn="0" w:lastColumn="0" w:oddVBand="0" w:evenVBand="0" w:oddHBand="0" w:evenHBand="0" w:firstRowFirstColumn="0" w:firstRowLastColumn="0" w:lastRowFirstColumn="0" w:lastRowLastColumn="0"/>
              <w:rPr>
                <w:caps w:val="0"/>
                <w:sz w:val="20"/>
                <w:szCs w:val="20"/>
                <w:lang w:val="en-US"/>
              </w:rPr>
            </w:pPr>
            <w:r>
              <w:rPr>
                <w:caps w:val="0"/>
                <w:sz w:val="20"/>
                <w:szCs w:val="20"/>
                <w:lang w:val="en-US"/>
              </w:rPr>
              <w:t>Institutional</w:t>
            </w:r>
            <w:r w:rsidR="000C6B26" w:rsidRPr="00ED188F">
              <w:rPr>
                <w:caps w:val="0"/>
                <w:sz w:val="20"/>
                <w:szCs w:val="20"/>
                <w:lang w:val="en-US"/>
              </w:rPr>
              <w:t xml:space="preserve"> indicators</w:t>
            </w:r>
          </w:p>
        </w:tc>
      </w:tr>
      <w:tr w:rsidR="000C6B26" w:rsidRPr="006A56FF" w14:paraId="3D4040C2"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top w:val="single" w:sz="12" w:space="0" w:color="auto"/>
              <w:bottom w:val="single" w:sz="4" w:space="0" w:color="auto"/>
              <w:right w:val="single" w:sz="4" w:space="0" w:color="auto"/>
            </w:tcBorders>
            <w:shd w:val="clear" w:color="auto" w:fill="FFFFFF" w:themeFill="background1"/>
            <w:vAlign w:val="center"/>
          </w:tcPr>
          <w:p w14:paraId="727A7D89" w14:textId="77777777" w:rsidR="000C6B26" w:rsidRPr="006A56FF" w:rsidRDefault="000C6B26" w:rsidP="00832038">
            <w:pPr>
              <w:rPr>
                <w:b w:val="0"/>
                <w:bCs w:val="0"/>
                <w:caps w:val="0"/>
                <w:sz w:val="20"/>
                <w:szCs w:val="20"/>
                <w:lang w:val="en-US"/>
              </w:rPr>
            </w:pPr>
            <w:r w:rsidRPr="006A56FF">
              <w:rPr>
                <w:b w:val="0"/>
                <w:bCs w:val="0"/>
                <w:caps w:val="0"/>
                <w:sz w:val="20"/>
                <w:szCs w:val="20"/>
                <w:lang w:val="en-US"/>
              </w:rPr>
              <w:t>ID</w:t>
            </w:r>
          </w:p>
        </w:tc>
        <w:tc>
          <w:tcPr>
            <w:tcW w:w="993" w:type="dxa"/>
            <w:tcBorders>
              <w:top w:val="single" w:sz="12" w:space="0" w:color="auto"/>
              <w:left w:val="single" w:sz="4" w:space="0" w:color="auto"/>
              <w:bottom w:val="single" w:sz="4" w:space="0" w:color="auto"/>
            </w:tcBorders>
            <w:shd w:val="clear" w:color="auto" w:fill="FFFFFF" w:themeFill="background1"/>
            <w:vAlign w:val="center"/>
          </w:tcPr>
          <w:p w14:paraId="602EDE77"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EXPND</w:t>
            </w:r>
          </w:p>
        </w:tc>
        <w:tc>
          <w:tcPr>
            <w:tcW w:w="851" w:type="dxa"/>
            <w:tcBorders>
              <w:top w:val="single" w:sz="12" w:space="0" w:color="auto"/>
              <w:bottom w:val="single" w:sz="4" w:space="0" w:color="auto"/>
            </w:tcBorders>
            <w:shd w:val="clear" w:color="auto" w:fill="FFFFFF" w:themeFill="background1"/>
            <w:vAlign w:val="center"/>
          </w:tcPr>
          <w:p w14:paraId="01195214"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BEDS</w:t>
            </w:r>
          </w:p>
        </w:tc>
        <w:tc>
          <w:tcPr>
            <w:tcW w:w="991" w:type="dxa"/>
            <w:tcBorders>
              <w:top w:val="single" w:sz="4" w:space="0" w:color="auto"/>
              <w:bottom w:val="single" w:sz="4" w:space="0" w:color="auto"/>
            </w:tcBorders>
            <w:shd w:val="clear" w:color="auto" w:fill="FFFFFF" w:themeFill="background1"/>
            <w:vAlign w:val="center"/>
          </w:tcPr>
          <w:p w14:paraId="436E6A62" w14:textId="173A16DB" w:rsidR="000C6B26" w:rsidRPr="001F4B57" w:rsidRDefault="00534234"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534234">
              <w:rPr>
                <w:caps/>
                <w:sz w:val="20"/>
                <w:szCs w:val="20"/>
                <w:lang w:val="en-US"/>
              </w:rPr>
              <w:t>RCPTIN</w:t>
            </w:r>
          </w:p>
        </w:tc>
        <w:tc>
          <w:tcPr>
            <w:tcW w:w="1004" w:type="dxa"/>
            <w:tcBorders>
              <w:top w:val="single" w:sz="4" w:space="0" w:color="auto"/>
              <w:bottom w:val="single" w:sz="4" w:space="0" w:color="auto"/>
            </w:tcBorders>
            <w:shd w:val="clear" w:color="auto" w:fill="FFFFFF" w:themeFill="background1"/>
            <w:vAlign w:val="center"/>
          </w:tcPr>
          <w:p w14:paraId="7DF41661"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PEXPND</w:t>
            </w:r>
          </w:p>
        </w:tc>
        <w:tc>
          <w:tcPr>
            <w:tcW w:w="708" w:type="dxa"/>
            <w:tcBorders>
              <w:top w:val="single" w:sz="4" w:space="0" w:color="auto"/>
              <w:bottom w:val="single" w:sz="4" w:space="0" w:color="auto"/>
            </w:tcBorders>
            <w:shd w:val="clear" w:color="auto" w:fill="FFFFFF" w:themeFill="background1"/>
            <w:vAlign w:val="center"/>
          </w:tcPr>
          <w:p w14:paraId="180B784F" w14:textId="68963A6E"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LEX</w:t>
            </w:r>
            <w:r w:rsidR="00351C14">
              <w:rPr>
                <w:caps/>
                <w:sz w:val="20"/>
                <w:szCs w:val="20"/>
                <w:lang w:val="en-US"/>
              </w:rPr>
              <w:t xml:space="preserve"> 65+</w:t>
            </w:r>
          </w:p>
        </w:tc>
        <w:tc>
          <w:tcPr>
            <w:tcW w:w="755" w:type="dxa"/>
            <w:tcBorders>
              <w:top w:val="single" w:sz="4" w:space="0" w:color="auto"/>
              <w:bottom w:val="single" w:sz="4" w:space="0" w:color="auto"/>
              <w:right w:val="single" w:sz="4" w:space="0" w:color="auto"/>
            </w:tcBorders>
            <w:shd w:val="clear" w:color="auto" w:fill="FFFFFF" w:themeFill="background1"/>
            <w:vAlign w:val="center"/>
          </w:tcPr>
          <w:p w14:paraId="0B1325ED"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SPH</w:t>
            </w:r>
          </w:p>
        </w:tc>
        <w:tc>
          <w:tcPr>
            <w:tcW w:w="1096" w:type="dxa"/>
            <w:tcBorders>
              <w:top w:val="single" w:sz="12" w:space="0" w:color="auto"/>
              <w:left w:val="single" w:sz="4" w:space="0" w:color="auto"/>
              <w:bottom w:val="single" w:sz="4" w:space="0" w:color="auto"/>
            </w:tcBorders>
            <w:shd w:val="clear" w:color="auto" w:fill="FFFFFF" w:themeFill="background1"/>
            <w:vAlign w:val="center"/>
          </w:tcPr>
          <w:p w14:paraId="78A2A38D" w14:textId="4AE46424"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CA</w:t>
            </w:r>
            <w:r w:rsidR="00351C14">
              <w:rPr>
                <w:caps/>
                <w:sz w:val="20"/>
                <w:szCs w:val="20"/>
                <w:lang w:val="en-US"/>
              </w:rPr>
              <w:t>SH</w:t>
            </w:r>
          </w:p>
        </w:tc>
        <w:tc>
          <w:tcPr>
            <w:tcW w:w="709" w:type="dxa"/>
            <w:tcBorders>
              <w:top w:val="single" w:sz="12" w:space="0" w:color="auto"/>
              <w:bottom w:val="single" w:sz="4" w:space="0" w:color="auto"/>
            </w:tcBorders>
            <w:shd w:val="clear" w:color="auto" w:fill="FFFFFF" w:themeFill="background1"/>
            <w:vAlign w:val="center"/>
          </w:tcPr>
          <w:p w14:paraId="126949BE"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CIDX</w:t>
            </w:r>
          </w:p>
        </w:tc>
        <w:tc>
          <w:tcPr>
            <w:tcW w:w="881" w:type="dxa"/>
            <w:tcBorders>
              <w:top w:val="single" w:sz="12" w:space="0" w:color="auto"/>
              <w:bottom w:val="single" w:sz="4" w:space="0" w:color="auto"/>
            </w:tcBorders>
            <w:shd w:val="clear" w:color="auto" w:fill="FFFFFF" w:themeFill="background1"/>
            <w:vAlign w:val="center"/>
          </w:tcPr>
          <w:p w14:paraId="6C3EB8B1" w14:textId="77777777" w:rsidR="000C6B26" w:rsidRPr="001F4B57" w:rsidRDefault="000C6B26" w:rsidP="0083203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MTAB</w:t>
            </w:r>
          </w:p>
        </w:tc>
      </w:tr>
      <w:tr w:rsidR="000C6B26" w:rsidRPr="006A56FF" w14:paraId="6E132290"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right w:val="single" w:sz="4" w:space="0" w:color="auto"/>
            </w:tcBorders>
            <w:shd w:val="clear" w:color="auto" w:fill="FFFFFF" w:themeFill="background1"/>
            <w:vAlign w:val="center"/>
          </w:tcPr>
          <w:p w14:paraId="6501200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AU</w:t>
            </w:r>
          </w:p>
        </w:tc>
        <w:tc>
          <w:tcPr>
            <w:tcW w:w="993" w:type="dxa"/>
            <w:tcBorders>
              <w:top w:val="single" w:sz="4" w:space="0" w:color="auto"/>
              <w:left w:val="single" w:sz="4" w:space="0" w:color="auto"/>
            </w:tcBorders>
            <w:shd w:val="clear" w:color="auto" w:fill="FFFFFF" w:themeFill="background1"/>
            <w:vAlign w:val="center"/>
          </w:tcPr>
          <w:p w14:paraId="7736864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99.86</w:t>
            </w:r>
          </w:p>
        </w:tc>
        <w:tc>
          <w:tcPr>
            <w:tcW w:w="851" w:type="dxa"/>
            <w:tcBorders>
              <w:top w:val="single" w:sz="4" w:space="0" w:color="auto"/>
            </w:tcBorders>
            <w:shd w:val="clear" w:color="auto" w:fill="FFFFFF" w:themeFill="background1"/>
            <w:vAlign w:val="center"/>
          </w:tcPr>
          <w:p w14:paraId="01CB4F6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52.53</w:t>
            </w:r>
          </w:p>
        </w:tc>
        <w:tc>
          <w:tcPr>
            <w:tcW w:w="991" w:type="dxa"/>
            <w:tcBorders>
              <w:top w:val="single" w:sz="4" w:space="0" w:color="auto"/>
            </w:tcBorders>
            <w:shd w:val="clear" w:color="auto" w:fill="FFFFFF" w:themeFill="background1"/>
            <w:vAlign w:val="center"/>
          </w:tcPr>
          <w:p w14:paraId="6FB2000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6.40</w:t>
            </w:r>
          </w:p>
        </w:tc>
        <w:tc>
          <w:tcPr>
            <w:tcW w:w="1004" w:type="dxa"/>
            <w:tcBorders>
              <w:top w:val="single" w:sz="4" w:space="0" w:color="auto"/>
            </w:tcBorders>
            <w:shd w:val="clear" w:color="auto" w:fill="FFFFFF" w:themeFill="background1"/>
            <w:vAlign w:val="center"/>
          </w:tcPr>
          <w:p w14:paraId="1AB6FB3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5.87</w:t>
            </w:r>
          </w:p>
        </w:tc>
        <w:tc>
          <w:tcPr>
            <w:tcW w:w="708" w:type="dxa"/>
            <w:tcBorders>
              <w:top w:val="single" w:sz="4" w:space="0" w:color="auto"/>
            </w:tcBorders>
            <w:shd w:val="clear" w:color="auto" w:fill="FFFFFF" w:themeFill="background1"/>
            <w:vAlign w:val="center"/>
          </w:tcPr>
          <w:p w14:paraId="78CF1C4D"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20.88</w:t>
            </w:r>
          </w:p>
        </w:tc>
        <w:tc>
          <w:tcPr>
            <w:tcW w:w="755" w:type="dxa"/>
            <w:tcBorders>
              <w:top w:val="single" w:sz="4" w:space="0" w:color="auto"/>
              <w:right w:val="single" w:sz="4" w:space="0" w:color="auto"/>
            </w:tcBorders>
            <w:shd w:val="clear" w:color="auto" w:fill="FFFFFF" w:themeFill="background1"/>
            <w:vAlign w:val="center"/>
          </w:tcPr>
          <w:p w14:paraId="3C7DBB32"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76.40</w:t>
            </w:r>
          </w:p>
        </w:tc>
        <w:tc>
          <w:tcPr>
            <w:tcW w:w="1096" w:type="dxa"/>
            <w:tcBorders>
              <w:top w:val="single" w:sz="4" w:space="0" w:color="auto"/>
              <w:left w:val="single" w:sz="4" w:space="0" w:color="auto"/>
            </w:tcBorders>
            <w:shd w:val="clear" w:color="auto" w:fill="FFFFFF" w:themeFill="background1"/>
            <w:vAlign w:val="center"/>
          </w:tcPr>
          <w:p w14:paraId="3E834581"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Unbound</w:t>
            </w:r>
          </w:p>
        </w:tc>
        <w:tc>
          <w:tcPr>
            <w:tcW w:w="709" w:type="dxa"/>
            <w:tcBorders>
              <w:top w:val="single" w:sz="4" w:space="0" w:color="auto"/>
            </w:tcBorders>
            <w:shd w:val="clear" w:color="auto" w:fill="FFFFFF" w:themeFill="background1"/>
            <w:vAlign w:val="center"/>
          </w:tcPr>
          <w:p w14:paraId="4D0E459F"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0</w:t>
            </w:r>
          </w:p>
        </w:tc>
        <w:tc>
          <w:tcPr>
            <w:tcW w:w="881" w:type="dxa"/>
            <w:tcBorders>
              <w:top w:val="single" w:sz="4" w:space="0" w:color="auto"/>
            </w:tcBorders>
            <w:shd w:val="clear" w:color="auto" w:fill="FFFFFF" w:themeFill="background1"/>
            <w:vAlign w:val="center"/>
          </w:tcPr>
          <w:p w14:paraId="3791C3D9" w14:textId="77777777" w:rsidR="000C6B26" w:rsidRPr="006A56FF" w:rsidRDefault="000C6B26" w:rsidP="0083203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Yes</w:t>
            </w:r>
          </w:p>
        </w:tc>
      </w:tr>
      <w:tr w:rsidR="000C6B26" w:rsidRPr="006A56FF" w14:paraId="5581A877"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F21DA22"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BE</w:t>
            </w:r>
          </w:p>
        </w:tc>
        <w:tc>
          <w:tcPr>
            <w:tcW w:w="993" w:type="dxa"/>
            <w:tcBorders>
              <w:left w:val="single" w:sz="4" w:space="0" w:color="auto"/>
            </w:tcBorders>
            <w:shd w:val="clear" w:color="auto" w:fill="FFFFFF" w:themeFill="background1"/>
            <w:vAlign w:val="center"/>
          </w:tcPr>
          <w:p w14:paraId="00BA32E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1037.03</w:t>
            </w:r>
          </w:p>
        </w:tc>
        <w:tc>
          <w:tcPr>
            <w:tcW w:w="851" w:type="dxa"/>
            <w:shd w:val="clear" w:color="auto" w:fill="FFFFFF" w:themeFill="background1"/>
            <w:vAlign w:val="center"/>
          </w:tcPr>
          <w:p w14:paraId="023EA43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68.10</w:t>
            </w:r>
          </w:p>
        </w:tc>
        <w:tc>
          <w:tcPr>
            <w:tcW w:w="991" w:type="dxa"/>
            <w:shd w:val="clear" w:color="auto" w:fill="FFFFFF" w:themeFill="background1"/>
            <w:vAlign w:val="center"/>
          </w:tcPr>
          <w:p w14:paraId="382E16C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7.16</w:t>
            </w:r>
          </w:p>
        </w:tc>
        <w:tc>
          <w:tcPr>
            <w:tcW w:w="1004" w:type="dxa"/>
            <w:shd w:val="clear" w:color="auto" w:fill="FFFFFF" w:themeFill="background1"/>
            <w:vAlign w:val="center"/>
          </w:tcPr>
          <w:p w14:paraId="5B2D15B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9.43</w:t>
            </w:r>
          </w:p>
        </w:tc>
        <w:tc>
          <w:tcPr>
            <w:tcW w:w="708" w:type="dxa"/>
            <w:shd w:val="clear" w:color="auto" w:fill="FFFFFF" w:themeFill="background1"/>
            <w:vAlign w:val="center"/>
          </w:tcPr>
          <w:p w14:paraId="6BA5EB6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20.05</w:t>
            </w:r>
          </w:p>
        </w:tc>
        <w:tc>
          <w:tcPr>
            <w:tcW w:w="755" w:type="dxa"/>
            <w:tcBorders>
              <w:right w:val="single" w:sz="4" w:space="0" w:color="auto"/>
            </w:tcBorders>
            <w:shd w:val="clear" w:color="auto" w:fill="FFFFFF" w:themeFill="background1"/>
            <w:vAlign w:val="center"/>
          </w:tcPr>
          <w:p w14:paraId="5744F94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52.30</w:t>
            </w:r>
          </w:p>
        </w:tc>
        <w:tc>
          <w:tcPr>
            <w:tcW w:w="1096" w:type="dxa"/>
            <w:tcBorders>
              <w:left w:val="single" w:sz="4" w:space="0" w:color="auto"/>
            </w:tcBorders>
            <w:shd w:val="clear" w:color="auto" w:fill="FFFFFF" w:themeFill="background1"/>
            <w:vAlign w:val="center"/>
          </w:tcPr>
          <w:p w14:paraId="0C1B11D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588868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619CC01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7780F37E"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A28B7F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CZ</w:t>
            </w:r>
          </w:p>
        </w:tc>
        <w:tc>
          <w:tcPr>
            <w:tcW w:w="993" w:type="dxa"/>
            <w:tcBorders>
              <w:left w:val="single" w:sz="4" w:space="0" w:color="auto"/>
            </w:tcBorders>
            <w:shd w:val="clear" w:color="auto" w:fill="FFFFFF" w:themeFill="background1"/>
            <w:vAlign w:val="center"/>
          </w:tcPr>
          <w:p w14:paraId="37267DA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314.19</w:t>
            </w:r>
          </w:p>
        </w:tc>
        <w:tc>
          <w:tcPr>
            <w:tcW w:w="851" w:type="dxa"/>
            <w:shd w:val="clear" w:color="auto" w:fill="FFFFFF" w:themeFill="background1"/>
            <w:vAlign w:val="center"/>
          </w:tcPr>
          <w:p w14:paraId="5AAF8AB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38.87</w:t>
            </w:r>
          </w:p>
        </w:tc>
        <w:tc>
          <w:tcPr>
            <w:tcW w:w="991" w:type="dxa"/>
            <w:shd w:val="clear" w:color="auto" w:fill="FFFFFF" w:themeFill="background1"/>
            <w:vAlign w:val="center"/>
          </w:tcPr>
          <w:p w14:paraId="1B68A16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2.24</w:t>
            </w:r>
          </w:p>
        </w:tc>
        <w:tc>
          <w:tcPr>
            <w:tcW w:w="1004" w:type="dxa"/>
            <w:shd w:val="clear" w:color="auto" w:fill="FFFFFF" w:themeFill="background1"/>
            <w:vAlign w:val="center"/>
          </w:tcPr>
          <w:p w14:paraId="18041AD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0.19</w:t>
            </w:r>
          </w:p>
        </w:tc>
        <w:tc>
          <w:tcPr>
            <w:tcW w:w="708" w:type="dxa"/>
            <w:shd w:val="clear" w:color="auto" w:fill="FFFFFF" w:themeFill="background1"/>
            <w:vAlign w:val="center"/>
          </w:tcPr>
          <w:p w14:paraId="7085CB8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17.90</w:t>
            </w:r>
          </w:p>
        </w:tc>
        <w:tc>
          <w:tcPr>
            <w:tcW w:w="755" w:type="dxa"/>
            <w:tcBorders>
              <w:right w:val="single" w:sz="4" w:space="0" w:color="auto"/>
            </w:tcBorders>
            <w:shd w:val="clear" w:color="auto" w:fill="FFFFFF" w:themeFill="background1"/>
            <w:vAlign w:val="center"/>
          </w:tcPr>
          <w:p w14:paraId="57DE8AD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23.57</w:t>
            </w:r>
          </w:p>
        </w:tc>
        <w:tc>
          <w:tcPr>
            <w:tcW w:w="1096" w:type="dxa"/>
            <w:tcBorders>
              <w:left w:val="single" w:sz="4" w:space="0" w:color="auto"/>
            </w:tcBorders>
            <w:shd w:val="clear" w:color="auto" w:fill="FFFFFF" w:themeFill="background1"/>
            <w:vAlign w:val="center"/>
          </w:tcPr>
          <w:p w14:paraId="0F81DB0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3BCBC3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7A8C680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A756CBE"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290A264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DK</w:t>
            </w:r>
          </w:p>
        </w:tc>
        <w:tc>
          <w:tcPr>
            <w:tcW w:w="993" w:type="dxa"/>
            <w:tcBorders>
              <w:left w:val="single" w:sz="4" w:space="0" w:color="auto"/>
            </w:tcBorders>
            <w:shd w:val="clear" w:color="auto" w:fill="FFFFFF" w:themeFill="background1"/>
            <w:vAlign w:val="center"/>
          </w:tcPr>
          <w:p w14:paraId="056B553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1223.61</w:t>
            </w:r>
          </w:p>
        </w:tc>
        <w:tc>
          <w:tcPr>
            <w:tcW w:w="851" w:type="dxa"/>
            <w:shd w:val="clear" w:color="auto" w:fill="FFFFFF" w:themeFill="background1"/>
            <w:vAlign w:val="center"/>
          </w:tcPr>
          <w:p w14:paraId="01B146F9" w14:textId="77777777" w:rsidR="000C6B26" w:rsidRPr="006A56FF" w:rsidRDefault="000C6B26" w:rsidP="00832038">
            <w:pPr>
              <w:pStyle w:val="Kommentartext"/>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6A56FF">
              <w:rPr>
                <w:lang w:val="en-US"/>
              </w:rPr>
              <w:t>45.95</w:t>
            </w:r>
          </w:p>
        </w:tc>
        <w:tc>
          <w:tcPr>
            <w:tcW w:w="991" w:type="dxa"/>
            <w:shd w:val="clear" w:color="auto" w:fill="FFFFFF" w:themeFill="background1"/>
            <w:vAlign w:val="center"/>
          </w:tcPr>
          <w:p w14:paraId="08FC7B1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3.97</w:t>
            </w:r>
          </w:p>
        </w:tc>
        <w:tc>
          <w:tcPr>
            <w:tcW w:w="1004" w:type="dxa"/>
            <w:shd w:val="clear" w:color="auto" w:fill="FFFFFF" w:themeFill="background1"/>
            <w:vAlign w:val="center"/>
          </w:tcPr>
          <w:p w14:paraId="590A5FB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8.25</w:t>
            </w:r>
          </w:p>
        </w:tc>
        <w:tc>
          <w:tcPr>
            <w:tcW w:w="708" w:type="dxa"/>
            <w:shd w:val="clear" w:color="auto" w:fill="FFFFFF" w:themeFill="background1"/>
            <w:vAlign w:val="center"/>
          </w:tcPr>
          <w:p w14:paraId="7E07022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19.43</w:t>
            </w:r>
          </w:p>
        </w:tc>
        <w:tc>
          <w:tcPr>
            <w:tcW w:w="755" w:type="dxa"/>
            <w:tcBorders>
              <w:right w:val="single" w:sz="4" w:space="0" w:color="auto"/>
            </w:tcBorders>
            <w:shd w:val="clear" w:color="auto" w:fill="FFFFFF" w:themeFill="background1"/>
            <w:vAlign w:val="center"/>
          </w:tcPr>
          <w:p w14:paraId="6DEB824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58.57</w:t>
            </w:r>
          </w:p>
        </w:tc>
        <w:tc>
          <w:tcPr>
            <w:tcW w:w="1096" w:type="dxa"/>
            <w:tcBorders>
              <w:left w:val="single" w:sz="4" w:space="0" w:color="auto"/>
            </w:tcBorders>
            <w:shd w:val="clear" w:color="auto" w:fill="FFFFFF" w:themeFill="background1"/>
            <w:vAlign w:val="center"/>
          </w:tcPr>
          <w:p w14:paraId="7EF23A2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DADF25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0535C28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260422D0"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5D9A6D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EE</w:t>
            </w:r>
          </w:p>
        </w:tc>
        <w:tc>
          <w:tcPr>
            <w:tcW w:w="993" w:type="dxa"/>
            <w:tcBorders>
              <w:left w:val="single" w:sz="4" w:space="0" w:color="auto"/>
            </w:tcBorders>
            <w:shd w:val="clear" w:color="auto" w:fill="FFFFFF" w:themeFill="background1"/>
            <w:vAlign w:val="center"/>
          </w:tcPr>
          <w:p w14:paraId="09E25CA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106.22</w:t>
            </w:r>
          </w:p>
        </w:tc>
        <w:tc>
          <w:tcPr>
            <w:tcW w:w="851" w:type="dxa"/>
            <w:shd w:val="clear" w:color="auto" w:fill="FFFFFF" w:themeFill="background1"/>
            <w:vAlign w:val="center"/>
          </w:tcPr>
          <w:p w14:paraId="4C091E4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45.60</w:t>
            </w:r>
          </w:p>
        </w:tc>
        <w:tc>
          <w:tcPr>
            <w:tcW w:w="991" w:type="dxa"/>
            <w:shd w:val="clear" w:color="auto" w:fill="FFFFFF" w:themeFill="background1"/>
            <w:vAlign w:val="center"/>
          </w:tcPr>
          <w:p w14:paraId="14DB58B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5.00</w:t>
            </w:r>
          </w:p>
        </w:tc>
        <w:tc>
          <w:tcPr>
            <w:tcW w:w="1004" w:type="dxa"/>
            <w:shd w:val="clear" w:color="auto" w:fill="FFFFFF" w:themeFill="background1"/>
            <w:vAlign w:val="center"/>
          </w:tcPr>
          <w:p w14:paraId="3DE6626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34.56</w:t>
            </w:r>
          </w:p>
        </w:tc>
        <w:tc>
          <w:tcPr>
            <w:tcW w:w="708" w:type="dxa"/>
            <w:shd w:val="clear" w:color="auto" w:fill="FFFFFF" w:themeFill="background1"/>
            <w:vAlign w:val="center"/>
          </w:tcPr>
          <w:p w14:paraId="4A59FD0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18.05</w:t>
            </w:r>
          </w:p>
        </w:tc>
        <w:tc>
          <w:tcPr>
            <w:tcW w:w="755" w:type="dxa"/>
            <w:tcBorders>
              <w:right w:val="single" w:sz="4" w:space="0" w:color="auto"/>
            </w:tcBorders>
            <w:shd w:val="clear" w:color="auto" w:fill="FFFFFF" w:themeFill="background1"/>
            <w:vAlign w:val="center"/>
          </w:tcPr>
          <w:p w14:paraId="794D002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15.87</w:t>
            </w:r>
          </w:p>
        </w:tc>
        <w:tc>
          <w:tcPr>
            <w:tcW w:w="1096" w:type="dxa"/>
            <w:tcBorders>
              <w:left w:val="single" w:sz="4" w:space="0" w:color="auto"/>
            </w:tcBorders>
            <w:shd w:val="clear" w:color="auto" w:fill="FFFFFF" w:themeFill="background1"/>
            <w:vAlign w:val="center"/>
          </w:tcPr>
          <w:p w14:paraId="1A0C001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596C01B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w:t>
            </w:r>
          </w:p>
        </w:tc>
        <w:tc>
          <w:tcPr>
            <w:tcW w:w="881" w:type="dxa"/>
            <w:shd w:val="clear" w:color="auto" w:fill="FFFFFF" w:themeFill="background1"/>
            <w:vAlign w:val="center"/>
          </w:tcPr>
          <w:p w14:paraId="1F8AAC6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11A6E409"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7B85F0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FI</w:t>
            </w:r>
          </w:p>
        </w:tc>
        <w:tc>
          <w:tcPr>
            <w:tcW w:w="993" w:type="dxa"/>
            <w:tcBorders>
              <w:left w:val="single" w:sz="4" w:space="0" w:color="auto"/>
            </w:tcBorders>
            <w:shd w:val="clear" w:color="auto" w:fill="FFFFFF" w:themeFill="background1"/>
            <w:vAlign w:val="center"/>
          </w:tcPr>
          <w:p w14:paraId="472264B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763.24</w:t>
            </w:r>
          </w:p>
        </w:tc>
        <w:tc>
          <w:tcPr>
            <w:tcW w:w="851" w:type="dxa"/>
            <w:shd w:val="clear" w:color="auto" w:fill="FFFFFF" w:themeFill="background1"/>
            <w:vAlign w:val="center"/>
          </w:tcPr>
          <w:p w14:paraId="0D7F6E4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59.30</w:t>
            </w:r>
          </w:p>
        </w:tc>
        <w:tc>
          <w:tcPr>
            <w:tcW w:w="991" w:type="dxa"/>
            <w:shd w:val="clear" w:color="auto" w:fill="FFFFFF" w:themeFill="background1"/>
            <w:vAlign w:val="center"/>
          </w:tcPr>
          <w:p w14:paraId="6CB6FF9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4.70</w:t>
            </w:r>
          </w:p>
        </w:tc>
        <w:tc>
          <w:tcPr>
            <w:tcW w:w="1004" w:type="dxa"/>
            <w:shd w:val="clear" w:color="auto" w:fill="FFFFFF" w:themeFill="background1"/>
            <w:vAlign w:val="center"/>
          </w:tcPr>
          <w:p w14:paraId="43786DF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17.21</w:t>
            </w:r>
          </w:p>
        </w:tc>
        <w:tc>
          <w:tcPr>
            <w:tcW w:w="708" w:type="dxa"/>
            <w:shd w:val="clear" w:color="auto" w:fill="FFFFFF" w:themeFill="background1"/>
            <w:vAlign w:val="center"/>
          </w:tcPr>
          <w:p w14:paraId="7E1E9CF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20.03</w:t>
            </w:r>
          </w:p>
        </w:tc>
        <w:tc>
          <w:tcPr>
            <w:tcW w:w="755" w:type="dxa"/>
            <w:tcBorders>
              <w:right w:val="single" w:sz="4" w:space="0" w:color="auto"/>
            </w:tcBorders>
            <w:shd w:val="clear" w:color="auto" w:fill="FFFFFF" w:themeFill="background1"/>
            <w:vAlign w:val="center"/>
          </w:tcPr>
          <w:p w14:paraId="77790845"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44.87</w:t>
            </w:r>
          </w:p>
        </w:tc>
        <w:tc>
          <w:tcPr>
            <w:tcW w:w="1096" w:type="dxa"/>
            <w:tcBorders>
              <w:left w:val="single" w:sz="4" w:space="0" w:color="auto"/>
            </w:tcBorders>
            <w:shd w:val="clear" w:color="auto" w:fill="FFFFFF" w:themeFill="background1"/>
            <w:vAlign w:val="center"/>
          </w:tcPr>
          <w:p w14:paraId="793F3D2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A1A8F7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37FD760F"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175224A7"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A86E4CB"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FR</w:t>
            </w:r>
          </w:p>
        </w:tc>
        <w:tc>
          <w:tcPr>
            <w:tcW w:w="993" w:type="dxa"/>
            <w:tcBorders>
              <w:left w:val="single" w:sz="4" w:space="0" w:color="auto"/>
            </w:tcBorders>
            <w:shd w:val="clear" w:color="auto" w:fill="FFFFFF" w:themeFill="background1"/>
            <w:vAlign w:val="center"/>
          </w:tcPr>
          <w:p w14:paraId="34040A1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696.76</w:t>
            </w:r>
          </w:p>
        </w:tc>
        <w:tc>
          <w:tcPr>
            <w:tcW w:w="851" w:type="dxa"/>
            <w:shd w:val="clear" w:color="auto" w:fill="FFFFFF" w:themeFill="background1"/>
            <w:vAlign w:val="center"/>
          </w:tcPr>
          <w:p w14:paraId="1A035BF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53.07</w:t>
            </w:r>
          </w:p>
        </w:tc>
        <w:tc>
          <w:tcPr>
            <w:tcW w:w="991" w:type="dxa"/>
            <w:shd w:val="clear" w:color="auto" w:fill="FFFFFF" w:themeFill="background1"/>
            <w:vAlign w:val="center"/>
          </w:tcPr>
          <w:p w14:paraId="0DEAC24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4.20</w:t>
            </w:r>
          </w:p>
        </w:tc>
        <w:tc>
          <w:tcPr>
            <w:tcW w:w="1004" w:type="dxa"/>
            <w:shd w:val="clear" w:color="auto" w:fill="FFFFFF" w:themeFill="background1"/>
            <w:vAlign w:val="center"/>
          </w:tcPr>
          <w:p w14:paraId="022C119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22.47</w:t>
            </w:r>
          </w:p>
        </w:tc>
        <w:tc>
          <w:tcPr>
            <w:tcW w:w="708" w:type="dxa"/>
            <w:shd w:val="clear" w:color="auto" w:fill="FFFFFF" w:themeFill="background1"/>
            <w:vAlign w:val="center"/>
          </w:tcPr>
          <w:p w14:paraId="6FAA66C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21.77</w:t>
            </w:r>
          </w:p>
        </w:tc>
        <w:tc>
          <w:tcPr>
            <w:tcW w:w="755" w:type="dxa"/>
            <w:tcBorders>
              <w:right w:val="single" w:sz="4" w:space="0" w:color="auto"/>
            </w:tcBorders>
            <w:shd w:val="clear" w:color="auto" w:fill="FFFFFF" w:themeFill="background1"/>
            <w:vAlign w:val="center"/>
          </w:tcPr>
          <w:p w14:paraId="7735B33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41.03</w:t>
            </w:r>
          </w:p>
        </w:tc>
        <w:tc>
          <w:tcPr>
            <w:tcW w:w="1096" w:type="dxa"/>
            <w:tcBorders>
              <w:left w:val="single" w:sz="4" w:space="0" w:color="auto"/>
            </w:tcBorders>
            <w:shd w:val="clear" w:color="auto" w:fill="FFFFFF" w:themeFill="background1"/>
            <w:vAlign w:val="center"/>
          </w:tcPr>
          <w:p w14:paraId="622A1EE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04F1360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34B177E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DD4C1B6"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554C993"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DE</w:t>
            </w:r>
          </w:p>
        </w:tc>
        <w:tc>
          <w:tcPr>
            <w:tcW w:w="993" w:type="dxa"/>
            <w:tcBorders>
              <w:left w:val="single" w:sz="4" w:space="0" w:color="auto"/>
            </w:tcBorders>
            <w:shd w:val="clear" w:color="auto" w:fill="FFFFFF" w:themeFill="background1"/>
            <w:vAlign w:val="center"/>
          </w:tcPr>
          <w:p w14:paraId="60C5DB0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859.42</w:t>
            </w:r>
          </w:p>
        </w:tc>
        <w:tc>
          <w:tcPr>
            <w:tcW w:w="851" w:type="dxa"/>
            <w:shd w:val="clear" w:color="auto" w:fill="FFFFFF" w:themeFill="background1"/>
            <w:vAlign w:val="center"/>
          </w:tcPr>
          <w:p w14:paraId="216F7D9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53.35</w:t>
            </w:r>
          </w:p>
        </w:tc>
        <w:tc>
          <w:tcPr>
            <w:tcW w:w="991" w:type="dxa"/>
            <w:shd w:val="clear" w:color="auto" w:fill="FFFFFF" w:themeFill="background1"/>
            <w:vAlign w:val="center"/>
          </w:tcPr>
          <w:p w14:paraId="4D320DF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4.10</w:t>
            </w:r>
          </w:p>
        </w:tc>
        <w:tc>
          <w:tcPr>
            <w:tcW w:w="1004" w:type="dxa"/>
            <w:shd w:val="clear" w:color="auto" w:fill="FFFFFF" w:themeFill="background1"/>
            <w:vAlign w:val="center"/>
          </w:tcPr>
          <w:p w14:paraId="144E2C6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30.67</w:t>
            </w:r>
          </w:p>
        </w:tc>
        <w:tc>
          <w:tcPr>
            <w:tcW w:w="708" w:type="dxa"/>
            <w:shd w:val="clear" w:color="auto" w:fill="FFFFFF" w:themeFill="background1"/>
            <w:vAlign w:val="center"/>
          </w:tcPr>
          <w:p w14:paraId="160A07F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19.65</w:t>
            </w:r>
          </w:p>
        </w:tc>
        <w:tc>
          <w:tcPr>
            <w:tcW w:w="755" w:type="dxa"/>
            <w:tcBorders>
              <w:right w:val="single" w:sz="4" w:space="0" w:color="auto"/>
            </w:tcBorders>
            <w:shd w:val="clear" w:color="auto" w:fill="FFFFFF" w:themeFill="background1"/>
            <w:vAlign w:val="center"/>
          </w:tcPr>
          <w:p w14:paraId="19E0707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40.60</w:t>
            </w:r>
          </w:p>
        </w:tc>
        <w:tc>
          <w:tcPr>
            <w:tcW w:w="1096" w:type="dxa"/>
            <w:tcBorders>
              <w:left w:val="single" w:sz="4" w:space="0" w:color="auto"/>
            </w:tcBorders>
            <w:shd w:val="clear" w:color="auto" w:fill="FFFFFF" w:themeFill="background1"/>
            <w:vAlign w:val="center"/>
          </w:tcPr>
          <w:p w14:paraId="52464D2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6E09E00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0BE43BBF"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5CC3274"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76184D3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IE</w:t>
            </w:r>
          </w:p>
        </w:tc>
        <w:tc>
          <w:tcPr>
            <w:tcW w:w="993" w:type="dxa"/>
            <w:tcBorders>
              <w:left w:val="single" w:sz="4" w:space="0" w:color="auto"/>
            </w:tcBorders>
            <w:shd w:val="clear" w:color="auto" w:fill="FFFFFF" w:themeFill="background1"/>
            <w:vAlign w:val="center"/>
          </w:tcPr>
          <w:p w14:paraId="1D57189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1126.68</w:t>
            </w:r>
          </w:p>
        </w:tc>
        <w:tc>
          <w:tcPr>
            <w:tcW w:w="851" w:type="dxa"/>
            <w:shd w:val="clear" w:color="auto" w:fill="FFFFFF" w:themeFill="background1"/>
            <w:vAlign w:val="center"/>
          </w:tcPr>
          <w:p w14:paraId="31580C9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49.20</w:t>
            </w:r>
          </w:p>
        </w:tc>
        <w:tc>
          <w:tcPr>
            <w:tcW w:w="991" w:type="dxa"/>
            <w:shd w:val="clear" w:color="auto" w:fill="FFFFFF" w:themeFill="background1"/>
            <w:vAlign w:val="center"/>
          </w:tcPr>
          <w:p w14:paraId="19E7B04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3.53</w:t>
            </w:r>
          </w:p>
        </w:tc>
        <w:tc>
          <w:tcPr>
            <w:tcW w:w="1004" w:type="dxa"/>
            <w:shd w:val="clear" w:color="auto" w:fill="FFFFFF" w:themeFill="background1"/>
            <w:vAlign w:val="center"/>
          </w:tcPr>
          <w:p w14:paraId="68619EA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17.79</w:t>
            </w:r>
          </w:p>
        </w:tc>
        <w:tc>
          <w:tcPr>
            <w:tcW w:w="708" w:type="dxa"/>
            <w:shd w:val="clear" w:color="auto" w:fill="FFFFFF" w:themeFill="background1"/>
            <w:vAlign w:val="center"/>
          </w:tcPr>
          <w:p w14:paraId="041156B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19.76</w:t>
            </w:r>
          </w:p>
        </w:tc>
        <w:tc>
          <w:tcPr>
            <w:tcW w:w="755" w:type="dxa"/>
            <w:tcBorders>
              <w:right w:val="single" w:sz="4" w:space="0" w:color="auto"/>
            </w:tcBorders>
            <w:shd w:val="clear" w:color="auto" w:fill="FFFFFF" w:themeFill="background1"/>
            <w:vAlign w:val="center"/>
          </w:tcPr>
          <w:p w14:paraId="2838C50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65.43</w:t>
            </w:r>
          </w:p>
        </w:tc>
        <w:tc>
          <w:tcPr>
            <w:tcW w:w="1096" w:type="dxa"/>
            <w:tcBorders>
              <w:left w:val="single" w:sz="4" w:space="0" w:color="auto"/>
            </w:tcBorders>
            <w:shd w:val="clear" w:color="auto" w:fill="FFFFFF" w:themeFill="background1"/>
            <w:vAlign w:val="center"/>
          </w:tcPr>
          <w:p w14:paraId="24EC9FB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4B85CC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4FCC906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33CAA416"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35B87C1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IL</w:t>
            </w:r>
          </w:p>
        </w:tc>
        <w:tc>
          <w:tcPr>
            <w:tcW w:w="993" w:type="dxa"/>
            <w:tcBorders>
              <w:left w:val="single" w:sz="4" w:space="0" w:color="auto"/>
            </w:tcBorders>
            <w:shd w:val="clear" w:color="auto" w:fill="FFFFFF" w:themeFill="background1"/>
            <w:vAlign w:val="center"/>
          </w:tcPr>
          <w:p w14:paraId="017D19D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244.61</w:t>
            </w:r>
          </w:p>
        </w:tc>
        <w:tc>
          <w:tcPr>
            <w:tcW w:w="851" w:type="dxa"/>
            <w:shd w:val="clear" w:color="auto" w:fill="FFFFFF" w:themeFill="background1"/>
            <w:vAlign w:val="center"/>
          </w:tcPr>
          <w:p w14:paraId="3755B37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21.00</w:t>
            </w:r>
          </w:p>
        </w:tc>
        <w:tc>
          <w:tcPr>
            <w:tcW w:w="991" w:type="dxa"/>
            <w:shd w:val="clear" w:color="auto" w:fill="FFFFFF" w:themeFill="background1"/>
            <w:vAlign w:val="center"/>
          </w:tcPr>
          <w:p w14:paraId="6DD1911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1.90</w:t>
            </w:r>
          </w:p>
        </w:tc>
        <w:tc>
          <w:tcPr>
            <w:tcW w:w="1004" w:type="dxa"/>
            <w:shd w:val="clear" w:color="auto" w:fill="FFFFFF" w:themeFill="background1"/>
            <w:vAlign w:val="center"/>
          </w:tcPr>
          <w:p w14:paraId="1BB8675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28.29</w:t>
            </w:r>
          </w:p>
        </w:tc>
        <w:tc>
          <w:tcPr>
            <w:tcW w:w="708" w:type="dxa"/>
            <w:shd w:val="clear" w:color="auto" w:fill="FFFFFF" w:themeFill="background1"/>
            <w:vAlign w:val="center"/>
          </w:tcPr>
          <w:p w14:paraId="0C6146C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20.37</w:t>
            </w:r>
          </w:p>
        </w:tc>
        <w:tc>
          <w:tcPr>
            <w:tcW w:w="755" w:type="dxa"/>
            <w:tcBorders>
              <w:right w:val="single" w:sz="4" w:space="0" w:color="auto"/>
            </w:tcBorders>
            <w:shd w:val="clear" w:color="auto" w:fill="FFFFFF" w:themeFill="background1"/>
            <w:vAlign w:val="center"/>
          </w:tcPr>
          <w:p w14:paraId="0AE60A4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55.47</w:t>
            </w:r>
          </w:p>
        </w:tc>
        <w:tc>
          <w:tcPr>
            <w:tcW w:w="1096" w:type="dxa"/>
            <w:tcBorders>
              <w:left w:val="single" w:sz="4" w:space="0" w:color="auto"/>
            </w:tcBorders>
            <w:shd w:val="clear" w:color="auto" w:fill="FFFFFF" w:themeFill="background1"/>
            <w:vAlign w:val="center"/>
          </w:tcPr>
          <w:p w14:paraId="36251D8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48EADF25"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757F682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01531B61"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005C1A1"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JP</w:t>
            </w:r>
          </w:p>
        </w:tc>
        <w:tc>
          <w:tcPr>
            <w:tcW w:w="993" w:type="dxa"/>
            <w:tcBorders>
              <w:left w:val="single" w:sz="4" w:space="0" w:color="auto"/>
            </w:tcBorders>
            <w:shd w:val="clear" w:color="auto" w:fill="FFFFFF" w:themeFill="background1"/>
            <w:vAlign w:val="center"/>
          </w:tcPr>
          <w:p w14:paraId="77E1E49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796.31</w:t>
            </w:r>
          </w:p>
        </w:tc>
        <w:tc>
          <w:tcPr>
            <w:tcW w:w="851" w:type="dxa"/>
            <w:shd w:val="clear" w:color="auto" w:fill="FFFFFF" w:themeFill="background1"/>
            <w:vAlign w:val="center"/>
          </w:tcPr>
          <w:p w14:paraId="300BBAB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24.10</w:t>
            </w:r>
          </w:p>
        </w:tc>
        <w:tc>
          <w:tcPr>
            <w:tcW w:w="991" w:type="dxa"/>
            <w:shd w:val="clear" w:color="auto" w:fill="FFFFFF" w:themeFill="background1"/>
            <w:vAlign w:val="center"/>
          </w:tcPr>
          <w:p w14:paraId="4D07E7B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2.70</w:t>
            </w:r>
          </w:p>
        </w:tc>
        <w:tc>
          <w:tcPr>
            <w:tcW w:w="1004" w:type="dxa"/>
            <w:shd w:val="clear" w:color="auto" w:fill="FFFFFF" w:themeFill="background1"/>
            <w:vAlign w:val="center"/>
          </w:tcPr>
          <w:p w14:paraId="4350FF0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8.39</w:t>
            </w:r>
          </w:p>
        </w:tc>
        <w:tc>
          <w:tcPr>
            <w:tcW w:w="708" w:type="dxa"/>
            <w:shd w:val="clear" w:color="auto" w:fill="FFFFFF" w:themeFill="background1"/>
            <w:vAlign w:val="center"/>
          </w:tcPr>
          <w:p w14:paraId="15551F3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21.85</w:t>
            </w:r>
          </w:p>
        </w:tc>
        <w:tc>
          <w:tcPr>
            <w:tcW w:w="755" w:type="dxa"/>
            <w:tcBorders>
              <w:right w:val="single" w:sz="4" w:space="0" w:color="auto"/>
            </w:tcBorders>
            <w:shd w:val="clear" w:color="auto" w:fill="FFFFFF" w:themeFill="background1"/>
            <w:vAlign w:val="center"/>
          </w:tcPr>
          <w:p w14:paraId="7D9C439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24.00</w:t>
            </w:r>
          </w:p>
        </w:tc>
        <w:tc>
          <w:tcPr>
            <w:tcW w:w="1096" w:type="dxa"/>
            <w:tcBorders>
              <w:left w:val="single" w:sz="4" w:space="0" w:color="auto"/>
            </w:tcBorders>
            <w:shd w:val="clear" w:color="auto" w:fill="FFFFFF" w:themeFill="background1"/>
            <w:vAlign w:val="center"/>
          </w:tcPr>
          <w:p w14:paraId="6EDB0A2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6421101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637457A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41AB530E"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C4E01D2"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KR</w:t>
            </w:r>
          </w:p>
        </w:tc>
        <w:tc>
          <w:tcPr>
            <w:tcW w:w="993" w:type="dxa"/>
            <w:tcBorders>
              <w:left w:val="single" w:sz="4" w:space="0" w:color="auto"/>
            </w:tcBorders>
            <w:shd w:val="clear" w:color="auto" w:fill="FFFFFF" w:themeFill="background1"/>
            <w:vAlign w:val="center"/>
          </w:tcPr>
          <w:p w14:paraId="07A8CE3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411.63</w:t>
            </w:r>
          </w:p>
        </w:tc>
        <w:tc>
          <w:tcPr>
            <w:tcW w:w="851" w:type="dxa"/>
            <w:shd w:val="clear" w:color="auto" w:fill="FFFFFF" w:themeFill="background1"/>
            <w:vAlign w:val="center"/>
          </w:tcPr>
          <w:p w14:paraId="71FC4C8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24.47</w:t>
            </w:r>
          </w:p>
        </w:tc>
        <w:tc>
          <w:tcPr>
            <w:tcW w:w="991" w:type="dxa"/>
            <w:shd w:val="clear" w:color="auto" w:fill="FFFFFF" w:themeFill="background1"/>
            <w:vAlign w:val="center"/>
          </w:tcPr>
          <w:p w14:paraId="7710BF7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2.57</w:t>
            </w:r>
          </w:p>
        </w:tc>
        <w:tc>
          <w:tcPr>
            <w:tcW w:w="1004" w:type="dxa"/>
            <w:shd w:val="clear" w:color="auto" w:fill="FFFFFF" w:themeFill="background1"/>
            <w:vAlign w:val="center"/>
          </w:tcPr>
          <w:p w14:paraId="588F26B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27.95</w:t>
            </w:r>
          </w:p>
        </w:tc>
        <w:tc>
          <w:tcPr>
            <w:tcW w:w="708" w:type="dxa"/>
            <w:shd w:val="clear" w:color="auto" w:fill="FFFFFF" w:themeFill="background1"/>
            <w:vAlign w:val="center"/>
          </w:tcPr>
          <w:p w14:paraId="06CCB0D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20.30</w:t>
            </w:r>
          </w:p>
        </w:tc>
        <w:tc>
          <w:tcPr>
            <w:tcW w:w="755" w:type="dxa"/>
            <w:tcBorders>
              <w:right w:val="single" w:sz="4" w:space="0" w:color="auto"/>
            </w:tcBorders>
            <w:shd w:val="clear" w:color="auto" w:fill="FFFFFF" w:themeFill="background1"/>
            <w:vAlign w:val="center"/>
          </w:tcPr>
          <w:p w14:paraId="75A80B3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21.37</w:t>
            </w:r>
          </w:p>
        </w:tc>
        <w:tc>
          <w:tcPr>
            <w:tcW w:w="1096" w:type="dxa"/>
            <w:tcBorders>
              <w:left w:val="single" w:sz="4" w:space="0" w:color="auto"/>
            </w:tcBorders>
            <w:shd w:val="clear" w:color="auto" w:fill="FFFFFF" w:themeFill="background1"/>
            <w:vAlign w:val="center"/>
          </w:tcPr>
          <w:p w14:paraId="4AC2BC75"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BC4A40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31D4897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357F782"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49E275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LV</w:t>
            </w:r>
          </w:p>
        </w:tc>
        <w:tc>
          <w:tcPr>
            <w:tcW w:w="993" w:type="dxa"/>
            <w:tcBorders>
              <w:left w:val="single" w:sz="4" w:space="0" w:color="auto"/>
            </w:tcBorders>
            <w:shd w:val="clear" w:color="auto" w:fill="FFFFFF" w:themeFill="background1"/>
            <w:vAlign w:val="center"/>
          </w:tcPr>
          <w:p w14:paraId="2257F39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73.42</w:t>
            </w:r>
          </w:p>
        </w:tc>
        <w:tc>
          <w:tcPr>
            <w:tcW w:w="851" w:type="dxa"/>
            <w:shd w:val="clear" w:color="auto" w:fill="FFFFFF" w:themeFill="background1"/>
            <w:vAlign w:val="center"/>
          </w:tcPr>
          <w:p w14:paraId="2329EB6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14.20</w:t>
            </w:r>
          </w:p>
        </w:tc>
        <w:tc>
          <w:tcPr>
            <w:tcW w:w="991" w:type="dxa"/>
            <w:shd w:val="clear" w:color="auto" w:fill="FFFFFF" w:themeFill="background1"/>
            <w:vAlign w:val="center"/>
          </w:tcPr>
          <w:p w14:paraId="1A37F98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0.43</w:t>
            </w:r>
          </w:p>
        </w:tc>
        <w:tc>
          <w:tcPr>
            <w:tcW w:w="1004" w:type="dxa"/>
            <w:shd w:val="clear" w:color="auto" w:fill="FFFFFF" w:themeFill="background1"/>
            <w:vAlign w:val="center"/>
          </w:tcPr>
          <w:p w14:paraId="706C6B3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13.10</w:t>
            </w:r>
          </w:p>
        </w:tc>
        <w:tc>
          <w:tcPr>
            <w:tcW w:w="708" w:type="dxa"/>
            <w:shd w:val="clear" w:color="auto" w:fill="FFFFFF" w:themeFill="background1"/>
            <w:vAlign w:val="center"/>
          </w:tcPr>
          <w:p w14:paraId="0A5AC9A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16.48</w:t>
            </w:r>
          </w:p>
        </w:tc>
        <w:tc>
          <w:tcPr>
            <w:tcW w:w="755" w:type="dxa"/>
            <w:tcBorders>
              <w:right w:val="single" w:sz="4" w:space="0" w:color="auto"/>
            </w:tcBorders>
            <w:shd w:val="clear" w:color="auto" w:fill="FFFFFF" w:themeFill="background1"/>
            <w:vAlign w:val="center"/>
          </w:tcPr>
          <w:p w14:paraId="57F77C1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8.60</w:t>
            </w:r>
          </w:p>
        </w:tc>
        <w:tc>
          <w:tcPr>
            <w:tcW w:w="1096" w:type="dxa"/>
            <w:tcBorders>
              <w:left w:val="single" w:sz="4" w:space="0" w:color="auto"/>
            </w:tcBorders>
            <w:shd w:val="clear" w:color="auto" w:fill="FFFFFF" w:themeFill="background1"/>
            <w:vAlign w:val="center"/>
          </w:tcPr>
          <w:p w14:paraId="4C6139F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48F9222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18A0FEB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030EB930"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0BF384E"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LU</w:t>
            </w:r>
          </w:p>
        </w:tc>
        <w:tc>
          <w:tcPr>
            <w:tcW w:w="993" w:type="dxa"/>
            <w:tcBorders>
              <w:left w:val="single" w:sz="4" w:space="0" w:color="auto"/>
            </w:tcBorders>
            <w:shd w:val="clear" w:color="auto" w:fill="FFFFFF" w:themeFill="background1"/>
            <w:vAlign w:val="center"/>
          </w:tcPr>
          <w:p w14:paraId="12DFC86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1503.52</w:t>
            </w:r>
          </w:p>
        </w:tc>
        <w:tc>
          <w:tcPr>
            <w:tcW w:w="851" w:type="dxa"/>
            <w:shd w:val="clear" w:color="auto" w:fill="FFFFFF" w:themeFill="background1"/>
            <w:vAlign w:val="center"/>
          </w:tcPr>
          <w:p w14:paraId="2E17D68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85.00</w:t>
            </w:r>
          </w:p>
        </w:tc>
        <w:tc>
          <w:tcPr>
            <w:tcW w:w="991" w:type="dxa"/>
            <w:shd w:val="clear" w:color="auto" w:fill="FFFFFF" w:themeFill="background1"/>
            <w:vAlign w:val="center"/>
          </w:tcPr>
          <w:p w14:paraId="638D10D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5.47</w:t>
            </w:r>
          </w:p>
        </w:tc>
        <w:tc>
          <w:tcPr>
            <w:tcW w:w="1004" w:type="dxa"/>
            <w:shd w:val="clear" w:color="auto" w:fill="FFFFFF" w:themeFill="background1"/>
            <w:vAlign w:val="center"/>
          </w:tcPr>
          <w:p w14:paraId="35CB08B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20.19</w:t>
            </w:r>
          </w:p>
        </w:tc>
        <w:tc>
          <w:tcPr>
            <w:tcW w:w="708" w:type="dxa"/>
            <w:shd w:val="clear" w:color="auto" w:fill="FFFFFF" w:themeFill="background1"/>
            <w:vAlign w:val="center"/>
          </w:tcPr>
          <w:p w14:paraId="491AA98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20.57</w:t>
            </w:r>
          </w:p>
        </w:tc>
        <w:tc>
          <w:tcPr>
            <w:tcW w:w="755" w:type="dxa"/>
            <w:tcBorders>
              <w:right w:val="single" w:sz="4" w:space="0" w:color="auto"/>
            </w:tcBorders>
            <w:shd w:val="clear" w:color="auto" w:fill="FFFFFF" w:themeFill="background1"/>
            <w:vAlign w:val="center"/>
          </w:tcPr>
          <w:p w14:paraId="1EE57CD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47.10</w:t>
            </w:r>
          </w:p>
        </w:tc>
        <w:tc>
          <w:tcPr>
            <w:tcW w:w="1096" w:type="dxa"/>
            <w:tcBorders>
              <w:left w:val="single" w:sz="4" w:space="0" w:color="auto"/>
            </w:tcBorders>
            <w:shd w:val="clear" w:color="auto" w:fill="FFFFFF" w:themeFill="background1"/>
            <w:vAlign w:val="center"/>
          </w:tcPr>
          <w:p w14:paraId="64F3798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6B89408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0B7E304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23C7CBEC"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6E30C0D"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NL</w:t>
            </w:r>
          </w:p>
        </w:tc>
        <w:tc>
          <w:tcPr>
            <w:tcW w:w="993" w:type="dxa"/>
            <w:tcBorders>
              <w:left w:val="single" w:sz="4" w:space="0" w:color="auto"/>
            </w:tcBorders>
            <w:shd w:val="clear" w:color="auto" w:fill="FFFFFF" w:themeFill="background1"/>
            <w:vAlign w:val="center"/>
          </w:tcPr>
          <w:p w14:paraId="2F522F9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1360.82</w:t>
            </w:r>
          </w:p>
        </w:tc>
        <w:tc>
          <w:tcPr>
            <w:tcW w:w="851" w:type="dxa"/>
            <w:shd w:val="clear" w:color="auto" w:fill="FFFFFF" w:themeFill="background1"/>
            <w:vAlign w:val="center"/>
          </w:tcPr>
          <w:p w14:paraId="7EF938D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75.70</w:t>
            </w:r>
          </w:p>
        </w:tc>
        <w:tc>
          <w:tcPr>
            <w:tcW w:w="991" w:type="dxa"/>
            <w:shd w:val="clear" w:color="auto" w:fill="FFFFFF" w:themeFill="background1"/>
            <w:vAlign w:val="center"/>
          </w:tcPr>
          <w:p w14:paraId="3A060FF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4.80</w:t>
            </w:r>
          </w:p>
        </w:tc>
        <w:tc>
          <w:tcPr>
            <w:tcW w:w="1004" w:type="dxa"/>
            <w:shd w:val="clear" w:color="auto" w:fill="FFFFFF" w:themeFill="background1"/>
            <w:vAlign w:val="center"/>
          </w:tcPr>
          <w:p w14:paraId="159EF60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8.39</w:t>
            </w:r>
          </w:p>
        </w:tc>
        <w:tc>
          <w:tcPr>
            <w:tcW w:w="708" w:type="dxa"/>
            <w:shd w:val="clear" w:color="auto" w:fill="FFFFFF" w:themeFill="background1"/>
            <w:vAlign w:val="center"/>
          </w:tcPr>
          <w:p w14:paraId="0E525EF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19.85</w:t>
            </w:r>
          </w:p>
        </w:tc>
        <w:tc>
          <w:tcPr>
            <w:tcW w:w="755" w:type="dxa"/>
            <w:tcBorders>
              <w:right w:val="single" w:sz="4" w:space="0" w:color="auto"/>
            </w:tcBorders>
            <w:shd w:val="clear" w:color="auto" w:fill="FFFFFF" w:themeFill="background1"/>
            <w:vAlign w:val="center"/>
          </w:tcPr>
          <w:p w14:paraId="0910ED9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60.47</w:t>
            </w:r>
          </w:p>
        </w:tc>
        <w:tc>
          <w:tcPr>
            <w:tcW w:w="1096" w:type="dxa"/>
            <w:tcBorders>
              <w:left w:val="single" w:sz="4" w:space="0" w:color="auto"/>
            </w:tcBorders>
            <w:shd w:val="clear" w:color="auto" w:fill="FFFFFF" w:themeFill="background1"/>
            <w:vAlign w:val="center"/>
          </w:tcPr>
          <w:p w14:paraId="6977698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25178E2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13B50D3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CEDC458"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2E6DC46"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NZ</w:t>
            </w:r>
          </w:p>
        </w:tc>
        <w:tc>
          <w:tcPr>
            <w:tcW w:w="993" w:type="dxa"/>
            <w:tcBorders>
              <w:left w:val="single" w:sz="4" w:space="0" w:color="auto"/>
            </w:tcBorders>
            <w:shd w:val="clear" w:color="auto" w:fill="FFFFFF" w:themeFill="background1"/>
            <w:vAlign w:val="center"/>
          </w:tcPr>
          <w:p w14:paraId="2D9D447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635.47</w:t>
            </w:r>
          </w:p>
        </w:tc>
        <w:tc>
          <w:tcPr>
            <w:tcW w:w="851" w:type="dxa"/>
            <w:shd w:val="clear" w:color="auto" w:fill="FFFFFF" w:themeFill="background1"/>
            <w:vAlign w:val="center"/>
          </w:tcPr>
          <w:p w14:paraId="05587DA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56.43</w:t>
            </w:r>
          </w:p>
        </w:tc>
        <w:tc>
          <w:tcPr>
            <w:tcW w:w="991" w:type="dxa"/>
            <w:shd w:val="clear" w:color="auto" w:fill="FFFFFF" w:themeFill="background1"/>
            <w:vAlign w:val="center"/>
          </w:tcPr>
          <w:p w14:paraId="2ED9ED4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4.60</w:t>
            </w:r>
          </w:p>
        </w:tc>
        <w:tc>
          <w:tcPr>
            <w:tcW w:w="1004" w:type="dxa"/>
            <w:shd w:val="clear" w:color="auto" w:fill="FFFFFF" w:themeFill="background1"/>
            <w:vAlign w:val="center"/>
          </w:tcPr>
          <w:p w14:paraId="7971773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6.13</w:t>
            </w:r>
          </w:p>
        </w:tc>
        <w:tc>
          <w:tcPr>
            <w:tcW w:w="708" w:type="dxa"/>
            <w:shd w:val="clear" w:color="auto" w:fill="FFFFFF" w:themeFill="background1"/>
            <w:vAlign w:val="center"/>
          </w:tcPr>
          <w:p w14:paraId="10F672F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20.37</w:t>
            </w:r>
          </w:p>
        </w:tc>
        <w:tc>
          <w:tcPr>
            <w:tcW w:w="755" w:type="dxa"/>
            <w:tcBorders>
              <w:right w:val="single" w:sz="4" w:space="0" w:color="auto"/>
            </w:tcBorders>
            <w:shd w:val="clear" w:color="auto" w:fill="FFFFFF" w:themeFill="background1"/>
            <w:vAlign w:val="center"/>
          </w:tcPr>
          <w:p w14:paraId="59A4167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86.90</w:t>
            </w:r>
          </w:p>
        </w:tc>
        <w:tc>
          <w:tcPr>
            <w:tcW w:w="1096" w:type="dxa"/>
            <w:tcBorders>
              <w:left w:val="single" w:sz="4" w:space="0" w:color="auto"/>
            </w:tcBorders>
            <w:shd w:val="clear" w:color="auto" w:fill="FFFFFF" w:themeFill="background1"/>
            <w:vAlign w:val="center"/>
          </w:tcPr>
          <w:p w14:paraId="06FE8C5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6E5A35B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15CBF7C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74AB96B5"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58923424"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NO</w:t>
            </w:r>
          </w:p>
        </w:tc>
        <w:tc>
          <w:tcPr>
            <w:tcW w:w="993" w:type="dxa"/>
            <w:tcBorders>
              <w:left w:val="single" w:sz="4" w:space="0" w:color="auto"/>
            </w:tcBorders>
            <w:shd w:val="clear" w:color="auto" w:fill="FFFFFF" w:themeFill="background1"/>
            <w:vAlign w:val="center"/>
          </w:tcPr>
          <w:p w14:paraId="7BE7308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1745.09</w:t>
            </w:r>
          </w:p>
        </w:tc>
        <w:tc>
          <w:tcPr>
            <w:tcW w:w="851" w:type="dxa"/>
            <w:shd w:val="clear" w:color="auto" w:fill="FFFFFF" w:themeFill="background1"/>
            <w:vAlign w:val="center"/>
          </w:tcPr>
          <w:p w14:paraId="6F3E8B8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52.17</w:t>
            </w:r>
          </w:p>
        </w:tc>
        <w:tc>
          <w:tcPr>
            <w:tcW w:w="991" w:type="dxa"/>
            <w:shd w:val="clear" w:color="auto" w:fill="FFFFFF" w:themeFill="background1"/>
            <w:vAlign w:val="center"/>
          </w:tcPr>
          <w:p w14:paraId="4D7ABE7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4.63</w:t>
            </w:r>
          </w:p>
        </w:tc>
        <w:tc>
          <w:tcPr>
            <w:tcW w:w="1004" w:type="dxa"/>
            <w:shd w:val="clear" w:color="auto" w:fill="FFFFFF" w:themeFill="background1"/>
            <w:vAlign w:val="center"/>
          </w:tcPr>
          <w:p w14:paraId="78EA872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8.63</w:t>
            </w:r>
          </w:p>
        </w:tc>
        <w:tc>
          <w:tcPr>
            <w:tcW w:w="708" w:type="dxa"/>
            <w:shd w:val="clear" w:color="auto" w:fill="FFFFFF" w:themeFill="background1"/>
            <w:vAlign w:val="center"/>
          </w:tcPr>
          <w:p w14:paraId="58505A9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20.27</w:t>
            </w:r>
          </w:p>
        </w:tc>
        <w:tc>
          <w:tcPr>
            <w:tcW w:w="755" w:type="dxa"/>
            <w:tcBorders>
              <w:right w:val="single" w:sz="4" w:space="0" w:color="auto"/>
            </w:tcBorders>
            <w:shd w:val="clear" w:color="auto" w:fill="FFFFFF" w:themeFill="background1"/>
            <w:vAlign w:val="center"/>
          </w:tcPr>
          <w:p w14:paraId="1DAFD79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66.37</w:t>
            </w:r>
          </w:p>
        </w:tc>
        <w:tc>
          <w:tcPr>
            <w:tcW w:w="1096" w:type="dxa"/>
            <w:tcBorders>
              <w:left w:val="single" w:sz="4" w:space="0" w:color="auto"/>
            </w:tcBorders>
            <w:shd w:val="clear" w:color="auto" w:fill="FFFFFF" w:themeFill="background1"/>
            <w:vAlign w:val="center"/>
          </w:tcPr>
          <w:p w14:paraId="7DEE0D3F"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307F2AD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199B44D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5FBE183C"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75C191F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PL</w:t>
            </w:r>
          </w:p>
        </w:tc>
        <w:tc>
          <w:tcPr>
            <w:tcW w:w="993" w:type="dxa"/>
            <w:tcBorders>
              <w:left w:val="single" w:sz="4" w:space="0" w:color="auto"/>
            </w:tcBorders>
            <w:shd w:val="clear" w:color="auto" w:fill="FFFFFF" w:themeFill="background1"/>
            <w:vAlign w:val="center"/>
          </w:tcPr>
          <w:p w14:paraId="1E09A67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97.86</w:t>
            </w:r>
          </w:p>
        </w:tc>
        <w:tc>
          <w:tcPr>
            <w:tcW w:w="851" w:type="dxa"/>
            <w:shd w:val="clear" w:color="auto" w:fill="FFFFFF" w:themeFill="background1"/>
            <w:vAlign w:val="center"/>
          </w:tcPr>
          <w:p w14:paraId="734324A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12.20</w:t>
            </w:r>
          </w:p>
        </w:tc>
        <w:tc>
          <w:tcPr>
            <w:tcW w:w="991" w:type="dxa"/>
            <w:shd w:val="clear" w:color="auto" w:fill="FFFFFF" w:themeFill="background1"/>
            <w:vAlign w:val="center"/>
          </w:tcPr>
          <w:p w14:paraId="71E2E2B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0.87</w:t>
            </w:r>
          </w:p>
        </w:tc>
        <w:tc>
          <w:tcPr>
            <w:tcW w:w="1004" w:type="dxa"/>
            <w:shd w:val="clear" w:color="auto" w:fill="FFFFFF" w:themeFill="background1"/>
            <w:vAlign w:val="center"/>
          </w:tcPr>
          <w:p w14:paraId="281FF5E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4.03</w:t>
            </w:r>
          </w:p>
        </w:tc>
        <w:tc>
          <w:tcPr>
            <w:tcW w:w="708" w:type="dxa"/>
            <w:shd w:val="clear" w:color="auto" w:fill="FFFFFF" w:themeFill="background1"/>
            <w:vAlign w:val="center"/>
          </w:tcPr>
          <w:p w14:paraId="6D2A332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18.10</w:t>
            </w:r>
          </w:p>
        </w:tc>
        <w:tc>
          <w:tcPr>
            <w:tcW w:w="755" w:type="dxa"/>
            <w:tcBorders>
              <w:right w:val="single" w:sz="4" w:space="0" w:color="auto"/>
            </w:tcBorders>
            <w:shd w:val="clear" w:color="auto" w:fill="FFFFFF" w:themeFill="background1"/>
            <w:vAlign w:val="center"/>
          </w:tcPr>
          <w:p w14:paraId="06FA3A6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16.07</w:t>
            </w:r>
          </w:p>
        </w:tc>
        <w:tc>
          <w:tcPr>
            <w:tcW w:w="1096" w:type="dxa"/>
            <w:tcBorders>
              <w:left w:val="single" w:sz="4" w:space="0" w:color="auto"/>
            </w:tcBorders>
            <w:shd w:val="clear" w:color="auto" w:fill="FFFFFF" w:themeFill="background1"/>
            <w:vAlign w:val="center"/>
          </w:tcPr>
          <w:p w14:paraId="489EB75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BEB5F9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5FBFE4E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C902736"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AB4A239"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SK</w:t>
            </w:r>
          </w:p>
        </w:tc>
        <w:tc>
          <w:tcPr>
            <w:tcW w:w="993" w:type="dxa"/>
            <w:tcBorders>
              <w:left w:val="single" w:sz="4" w:space="0" w:color="auto"/>
            </w:tcBorders>
            <w:shd w:val="clear" w:color="auto" w:fill="FFFFFF" w:themeFill="background1"/>
            <w:vAlign w:val="center"/>
          </w:tcPr>
          <w:p w14:paraId="1EC011D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9.48</w:t>
            </w:r>
          </w:p>
        </w:tc>
        <w:tc>
          <w:tcPr>
            <w:tcW w:w="851" w:type="dxa"/>
            <w:shd w:val="clear" w:color="auto" w:fill="FFFFFF" w:themeFill="background1"/>
            <w:vAlign w:val="center"/>
          </w:tcPr>
          <w:p w14:paraId="49783FB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52.07</w:t>
            </w:r>
          </w:p>
        </w:tc>
        <w:tc>
          <w:tcPr>
            <w:tcW w:w="991" w:type="dxa"/>
            <w:shd w:val="clear" w:color="auto" w:fill="FFFFFF" w:themeFill="background1"/>
            <w:vAlign w:val="center"/>
          </w:tcPr>
          <w:p w14:paraId="2532141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3.93</w:t>
            </w:r>
          </w:p>
        </w:tc>
        <w:tc>
          <w:tcPr>
            <w:tcW w:w="1004" w:type="dxa"/>
            <w:shd w:val="clear" w:color="auto" w:fill="FFFFFF" w:themeFill="background1"/>
            <w:vAlign w:val="center"/>
          </w:tcPr>
          <w:p w14:paraId="0D38CB4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1.17</w:t>
            </w:r>
          </w:p>
        </w:tc>
        <w:tc>
          <w:tcPr>
            <w:tcW w:w="708" w:type="dxa"/>
            <w:shd w:val="clear" w:color="auto" w:fill="FFFFFF" w:themeFill="background1"/>
            <w:vAlign w:val="center"/>
          </w:tcPr>
          <w:p w14:paraId="56DB73B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17.08</w:t>
            </w:r>
          </w:p>
        </w:tc>
        <w:tc>
          <w:tcPr>
            <w:tcW w:w="755" w:type="dxa"/>
            <w:tcBorders>
              <w:right w:val="single" w:sz="4" w:space="0" w:color="auto"/>
            </w:tcBorders>
            <w:shd w:val="clear" w:color="auto" w:fill="FFFFFF" w:themeFill="background1"/>
            <w:vAlign w:val="center"/>
          </w:tcPr>
          <w:p w14:paraId="3BF2A57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18.77</w:t>
            </w:r>
          </w:p>
        </w:tc>
        <w:tc>
          <w:tcPr>
            <w:tcW w:w="1096" w:type="dxa"/>
            <w:tcBorders>
              <w:left w:val="single" w:sz="4" w:space="0" w:color="auto"/>
            </w:tcBorders>
            <w:shd w:val="clear" w:color="auto" w:fill="FFFFFF" w:themeFill="background1"/>
            <w:vAlign w:val="center"/>
          </w:tcPr>
          <w:p w14:paraId="66C2C7B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59743FC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5BC0552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43FCD83"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13D4598"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SI</w:t>
            </w:r>
          </w:p>
        </w:tc>
        <w:tc>
          <w:tcPr>
            <w:tcW w:w="993" w:type="dxa"/>
            <w:tcBorders>
              <w:left w:val="single" w:sz="4" w:space="0" w:color="auto"/>
            </w:tcBorders>
            <w:shd w:val="clear" w:color="auto" w:fill="FFFFFF" w:themeFill="background1"/>
            <w:vAlign w:val="center"/>
          </w:tcPr>
          <w:p w14:paraId="66A39F2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266.88</w:t>
            </w:r>
          </w:p>
        </w:tc>
        <w:tc>
          <w:tcPr>
            <w:tcW w:w="851" w:type="dxa"/>
            <w:shd w:val="clear" w:color="auto" w:fill="FFFFFF" w:themeFill="background1"/>
            <w:vAlign w:val="center"/>
          </w:tcPr>
          <w:p w14:paraId="2E1E5BB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50.67</w:t>
            </w:r>
          </w:p>
        </w:tc>
        <w:tc>
          <w:tcPr>
            <w:tcW w:w="991" w:type="dxa"/>
            <w:shd w:val="clear" w:color="auto" w:fill="FFFFFF" w:themeFill="background1"/>
            <w:vAlign w:val="center"/>
          </w:tcPr>
          <w:p w14:paraId="5DB1313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4.93</w:t>
            </w:r>
          </w:p>
        </w:tc>
        <w:tc>
          <w:tcPr>
            <w:tcW w:w="1004" w:type="dxa"/>
            <w:shd w:val="clear" w:color="auto" w:fill="FFFFFF" w:themeFill="background1"/>
            <w:vAlign w:val="center"/>
          </w:tcPr>
          <w:p w14:paraId="71B97AC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4.11</w:t>
            </w:r>
          </w:p>
        </w:tc>
        <w:tc>
          <w:tcPr>
            <w:tcW w:w="708" w:type="dxa"/>
            <w:shd w:val="clear" w:color="auto" w:fill="FFFFFF" w:themeFill="background1"/>
            <w:vAlign w:val="center"/>
          </w:tcPr>
          <w:p w14:paraId="73A8B4F4"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19.67</w:t>
            </w:r>
          </w:p>
        </w:tc>
        <w:tc>
          <w:tcPr>
            <w:tcW w:w="755" w:type="dxa"/>
            <w:tcBorders>
              <w:right w:val="single" w:sz="4" w:space="0" w:color="auto"/>
            </w:tcBorders>
            <w:shd w:val="clear" w:color="auto" w:fill="FFFFFF" w:themeFill="background1"/>
            <w:vAlign w:val="center"/>
          </w:tcPr>
          <w:p w14:paraId="2A32F48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31.03</w:t>
            </w:r>
          </w:p>
        </w:tc>
        <w:tc>
          <w:tcPr>
            <w:tcW w:w="1096" w:type="dxa"/>
            <w:tcBorders>
              <w:left w:val="single" w:sz="4" w:space="0" w:color="auto"/>
            </w:tcBorders>
            <w:shd w:val="clear" w:color="auto" w:fill="FFFFFF" w:themeFill="background1"/>
            <w:vAlign w:val="center"/>
          </w:tcPr>
          <w:p w14:paraId="7FDC54B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42AB7AC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4791ED0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2C068A44"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5EBBE07F"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ES</w:t>
            </w:r>
          </w:p>
        </w:tc>
        <w:tc>
          <w:tcPr>
            <w:tcW w:w="993" w:type="dxa"/>
            <w:tcBorders>
              <w:left w:val="single" w:sz="4" w:space="0" w:color="auto"/>
            </w:tcBorders>
            <w:shd w:val="clear" w:color="auto" w:fill="FFFFFF" w:themeFill="background1"/>
            <w:vAlign w:val="center"/>
          </w:tcPr>
          <w:p w14:paraId="68A0540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294.38</w:t>
            </w:r>
          </w:p>
        </w:tc>
        <w:tc>
          <w:tcPr>
            <w:tcW w:w="851" w:type="dxa"/>
            <w:shd w:val="clear" w:color="auto" w:fill="FFFFFF" w:themeFill="background1"/>
            <w:vAlign w:val="center"/>
          </w:tcPr>
          <w:p w14:paraId="69C4A653"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44.47</w:t>
            </w:r>
          </w:p>
        </w:tc>
        <w:tc>
          <w:tcPr>
            <w:tcW w:w="991" w:type="dxa"/>
            <w:shd w:val="clear" w:color="auto" w:fill="FFFFFF" w:themeFill="background1"/>
            <w:vAlign w:val="center"/>
          </w:tcPr>
          <w:p w14:paraId="382D9BD0"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1.83</w:t>
            </w:r>
          </w:p>
        </w:tc>
        <w:tc>
          <w:tcPr>
            <w:tcW w:w="1004" w:type="dxa"/>
            <w:shd w:val="clear" w:color="auto" w:fill="FFFFFF" w:themeFill="background1"/>
            <w:vAlign w:val="center"/>
          </w:tcPr>
          <w:p w14:paraId="48BF565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18.54</w:t>
            </w:r>
          </w:p>
        </w:tc>
        <w:tc>
          <w:tcPr>
            <w:tcW w:w="708" w:type="dxa"/>
            <w:shd w:val="clear" w:color="auto" w:fill="FFFFFF" w:themeFill="background1"/>
            <w:vAlign w:val="center"/>
          </w:tcPr>
          <w:p w14:paraId="6F6081BA"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21.30</w:t>
            </w:r>
          </w:p>
        </w:tc>
        <w:tc>
          <w:tcPr>
            <w:tcW w:w="755" w:type="dxa"/>
            <w:tcBorders>
              <w:right w:val="single" w:sz="4" w:space="0" w:color="auto"/>
            </w:tcBorders>
            <w:shd w:val="clear" w:color="auto" w:fill="FFFFFF" w:themeFill="background1"/>
            <w:vAlign w:val="center"/>
          </w:tcPr>
          <w:p w14:paraId="645D9DE6"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40.03</w:t>
            </w:r>
          </w:p>
        </w:tc>
        <w:tc>
          <w:tcPr>
            <w:tcW w:w="1096" w:type="dxa"/>
            <w:tcBorders>
              <w:left w:val="single" w:sz="4" w:space="0" w:color="auto"/>
            </w:tcBorders>
            <w:shd w:val="clear" w:color="auto" w:fill="FFFFFF" w:themeFill="background1"/>
            <w:vAlign w:val="center"/>
          </w:tcPr>
          <w:p w14:paraId="767F7EF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1436674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0623F1F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27470DA9"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1F31E02"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SE</w:t>
            </w:r>
          </w:p>
        </w:tc>
        <w:tc>
          <w:tcPr>
            <w:tcW w:w="993" w:type="dxa"/>
            <w:tcBorders>
              <w:left w:val="single" w:sz="4" w:space="0" w:color="auto"/>
            </w:tcBorders>
            <w:shd w:val="clear" w:color="auto" w:fill="FFFFFF" w:themeFill="background1"/>
            <w:vAlign w:val="center"/>
          </w:tcPr>
          <w:p w14:paraId="36D2FB4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1381.24</w:t>
            </w:r>
          </w:p>
        </w:tc>
        <w:tc>
          <w:tcPr>
            <w:tcW w:w="851" w:type="dxa"/>
            <w:shd w:val="clear" w:color="auto" w:fill="FFFFFF" w:themeFill="background1"/>
            <w:vAlign w:val="center"/>
          </w:tcPr>
          <w:p w14:paraId="56FDE63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65.53</w:t>
            </w:r>
          </w:p>
        </w:tc>
        <w:tc>
          <w:tcPr>
            <w:tcW w:w="991" w:type="dxa"/>
            <w:shd w:val="clear" w:color="auto" w:fill="FFFFFF" w:themeFill="background1"/>
            <w:vAlign w:val="center"/>
          </w:tcPr>
          <w:p w14:paraId="6575EAF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4.50</w:t>
            </w:r>
          </w:p>
        </w:tc>
        <w:tc>
          <w:tcPr>
            <w:tcW w:w="1004" w:type="dxa"/>
            <w:shd w:val="clear" w:color="auto" w:fill="FFFFFF" w:themeFill="background1"/>
            <w:vAlign w:val="center"/>
          </w:tcPr>
          <w:p w14:paraId="77C4639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7.29</w:t>
            </w:r>
          </w:p>
        </w:tc>
        <w:tc>
          <w:tcPr>
            <w:tcW w:w="708" w:type="dxa"/>
            <w:shd w:val="clear" w:color="auto" w:fill="FFFFFF" w:themeFill="background1"/>
            <w:vAlign w:val="center"/>
          </w:tcPr>
          <w:p w14:paraId="442D91D7"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20.25</w:t>
            </w:r>
          </w:p>
        </w:tc>
        <w:tc>
          <w:tcPr>
            <w:tcW w:w="755" w:type="dxa"/>
            <w:tcBorders>
              <w:right w:val="single" w:sz="4" w:space="0" w:color="auto"/>
            </w:tcBorders>
            <w:shd w:val="clear" w:color="auto" w:fill="FFFFFF" w:themeFill="background1"/>
            <w:vAlign w:val="center"/>
          </w:tcPr>
          <w:p w14:paraId="2340B3D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63.33</w:t>
            </w:r>
          </w:p>
        </w:tc>
        <w:tc>
          <w:tcPr>
            <w:tcW w:w="1096" w:type="dxa"/>
            <w:tcBorders>
              <w:left w:val="single" w:sz="4" w:space="0" w:color="auto"/>
            </w:tcBorders>
            <w:shd w:val="clear" w:color="auto" w:fill="FFFFFF" w:themeFill="background1"/>
            <w:vAlign w:val="center"/>
          </w:tcPr>
          <w:p w14:paraId="0440AEB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407BEB1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w:t>
            </w:r>
          </w:p>
        </w:tc>
        <w:tc>
          <w:tcPr>
            <w:tcW w:w="881" w:type="dxa"/>
            <w:shd w:val="clear" w:color="auto" w:fill="FFFFFF" w:themeFill="background1"/>
            <w:vAlign w:val="center"/>
          </w:tcPr>
          <w:p w14:paraId="6CF5A85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321C9AA0"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BE3C4F7"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CH</w:t>
            </w:r>
          </w:p>
        </w:tc>
        <w:tc>
          <w:tcPr>
            <w:tcW w:w="993" w:type="dxa"/>
            <w:tcBorders>
              <w:left w:val="single" w:sz="4" w:space="0" w:color="auto"/>
            </w:tcBorders>
            <w:shd w:val="clear" w:color="auto" w:fill="FFFFFF" w:themeFill="background1"/>
            <w:vAlign w:val="center"/>
          </w:tcPr>
          <w:p w14:paraId="1C0816E4"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1461.08</w:t>
            </w:r>
          </w:p>
        </w:tc>
        <w:tc>
          <w:tcPr>
            <w:tcW w:w="851" w:type="dxa"/>
            <w:shd w:val="clear" w:color="auto" w:fill="FFFFFF" w:themeFill="background1"/>
            <w:vAlign w:val="center"/>
          </w:tcPr>
          <w:p w14:paraId="7D62F6A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65.90</w:t>
            </w:r>
          </w:p>
        </w:tc>
        <w:tc>
          <w:tcPr>
            <w:tcW w:w="991" w:type="dxa"/>
            <w:shd w:val="clear" w:color="auto" w:fill="FFFFFF" w:themeFill="background1"/>
            <w:vAlign w:val="center"/>
          </w:tcPr>
          <w:p w14:paraId="589E407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5.90</w:t>
            </w:r>
          </w:p>
        </w:tc>
        <w:tc>
          <w:tcPr>
            <w:tcW w:w="1004" w:type="dxa"/>
            <w:shd w:val="clear" w:color="auto" w:fill="FFFFFF" w:themeFill="background1"/>
            <w:vAlign w:val="center"/>
          </w:tcPr>
          <w:p w14:paraId="4A1CB5C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33.53</w:t>
            </w:r>
          </w:p>
        </w:tc>
        <w:tc>
          <w:tcPr>
            <w:tcW w:w="708" w:type="dxa"/>
            <w:shd w:val="clear" w:color="auto" w:fill="FFFFFF" w:themeFill="background1"/>
            <w:vAlign w:val="center"/>
          </w:tcPr>
          <w:p w14:paraId="4A76803D"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21.17</w:t>
            </w:r>
          </w:p>
        </w:tc>
        <w:tc>
          <w:tcPr>
            <w:tcW w:w="755" w:type="dxa"/>
            <w:tcBorders>
              <w:right w:val="single" w:sz="4" w:space="0" w:color="auto"/>
            </w:tcBorders>
            <w:shd w:val="clear" w:color="auto" w:fill="FFFFFF" w:themeFill="background1"/>
            <w:vAlign w:val="center"/>
          </w:tcPr>
          <w:p w14:paraId="3F22820C"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63.83</w:t>
            </w:r>
          </w:p>
        </w:tc>
        <w:tc>
          <w:tcPr>
            <w:tcW w:w="1096" w:type="dxa"/>
            <w:tcBorders>
              <w:left w:val="single" w:sz="4" w:space="0" w:color="auto"/>
            </w:tcBorders>
            <w:shd w:val="clear" w:color="auto" w:fill="FFFFFF" w:themeFill="background1"/>
            <w:vAlign w:val="center"/>
          </w:tcPr>
          <w:p w14:paraId="29E3D0B1"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23C9D0F9"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10629C8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4EBD903"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E64B7F5"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UK</w:t>
            </w:r>
          </w:p>
        </w:tc>
        <w:tc>
          <w:tcPr>
            <w:tcW w:w="993" w:type="dxa"/>
            <w:tcBorders>
              <w:left w:val="single" w:sz="4" w:space="0" w:color="auto"/>
            </w:tcBorders>
            <w:shd w:val="clear" w:color="auto" w:fill="FFFFFF" w:themeFill="background1"/>
            <w:vAlign w:val="center"/>
          </w:tcPr>
          <w:p w14:paraId="48F1DE96"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747.22</w:t>
            </w:r>
          </w:p>
        </w:tc>
        <w:tc>
          <w:tcPr>
            <w:tcW w:w="851" w:type="dxa"/>
            <w:shd w:val="clear" w:color="auto" w:fill="FFFFFF" w:themeFill="background1"/>
            <w:vAlign w:val="center"/>
          </w:tcPr>
          <w:p w14:paraId="01F4FD4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47.60</w:t>
            </w:r>
          </w:p>
        </w:tc>
        <w:tc>
          <w:tcPr>
            <w:tcW w:w="991" w:type="dxa"/>
            <w:shd w:val="clear" w:color="auto" w:fill="FFFFFF" w:themeFill="background1"/>
            <w:vAlign w:val="center"/>
          </w:tcPr>
          <w:p w14:paraId="2EA47B8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4.22</w:t>
            </w:r>
          </w:p>
        </w:tc>
        <w:tc>
          <w:tcPr>
            <w:tcW w:w="1004" w:type="dxa"/>
            <w:shd w:val="clear" w:color="auto" w:fill="FFFFFF" w:themeFill="background1"/>
            <w:vAlign w:val="center"/>
          </w:tcPr>
          <w:p w14:paraId="7722FC5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33.42</w:t>
            </w:r>
          </w:p>
        </w:tc>
        <w:tc>
          <w:tcPr>
            <w:tcW w:w="708" w:type="dxa"/>
            <w:shd w:val="clear" w:color="auto" w:fill="FFFFFF" w:themeFill="background1"/>
            <w:vAlign w:val="center"/>
          </w:tcPr>
          <w:p w14:paraId="1437D62D"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19.90</w:t>
            </w:r>
          </w:p>
        </w:tc>
        <w:tc>
          <w:tcPr>
            <w:tcW w:w="755" w:type="dxa"/>
            <w:tcBorders>
              <w:right w:val="single" w:sz="4" w:space="0" w:color="auto"/>
            </w:tcBorders>
            <w:shd w:val="clear" w:color="auto" w:fill="FFFFFF" w:themeFill="background1"/>
            <w:vAlign w:val="center"/>
          </w:tcPr>
          <w:p w14:paraId="3D2028EE"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52.70</w:t>
            </w:r>
          </w:p>
        </w:tc>
        <w:tc>
          <w:tcPr>
            <w:tcW w:w="1096" w:type="dxa"/>
            <w:tcBorders>
              <w:left w:val="single" w:sz="4" w:space="0" w:color="auto"/>
            </w:tcBorders>
            <w:shd w:val="clear" w:color="auto" w:fill="FFFFFF" w:themeFill="background1"/>
            <w:vAlign w:val="center"/>
          </w:tcPr>
          <w:p w14:paraId="15CF0F3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4387D29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4CA7301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3346086F" w14:textId="77777777" w:rsidTr="00BD5458">
        <w:trPr>
          <w:trHeight w:val="397"/>
        </w:trPr>
        <w:tc>
          <w:tcPr>
            <w:cnfStyle w:val="001000000000" w:firstRow="0" w:lastRow="0" w:firstColumn="1" w:lastColumn="0" w:oddVBand="0" w:evenVBand="0" w:oddHBand="0" w:evenHBand="0" w:firstRowFirstColumn="0" w:firstRowLastColumn="0" w:lastRowFirstColumn="0" w:lastRowLastColumn="0"/>
            <w:tcW w:w="567" w:type="dxa"/>
            <w:tcBorders>
              <w:bottom w:val="single" w:sz="4" w:space="0" w:color="auto"/>
              <w:right w:val="single" w:sz="4" w:space="0" w:color="auto"/>
            </w:tcBorders>
            <w:shd w:val="clear" w:color="auto" w:fill="FFFFFF" w:themeFill="background1"/>
            <w:vAlign w:val="center"/>
          </w:tcPr>
          <w:p w14:paraId="26F123F4" w14:textId="77777777" w:rsidR="000C6B26" w:rsidRPr="006A56FF" w:rsidRDefault="000C6B26" w:rsidP="00832038">
            <w:pPr>
              <w:spacing w:line="276" w:lineRule="auto"/>
              <w:rPr>
                <w:b w:val="0"/>
                <w:bCs w:val="0"/>
                <w:caps w:val="0"/>
                <w:sz w:val="20"/>
                <w:szCs w:val="20"/>
                <w:lang w:val="en-US"/>
              </w:rPr>
            </w:pPr>
            <w:r w:rsidRPr="006A56FF">
              <w:rPr>
                <w:b w:val="0"/>
                <w:bCs w:val="0"/>
                <w:caps w:val="0"/>
                <w:sz w:val="20"/>
                <w:szCs w:val="20"/>
                <w:lang w:val="en-US"/>
              </w:rPr>
              <w:t>US</w:t>
            </w:r>
          </w:p>
        </w:tc>
        <w:tc>
          <w:tcPr>
            <w:tcW w:w="993" w:type="dxa"/>
            <w:tcBorders>
              <w:left w:val="single" w:sz="4" w:space="0" w:color="auto"/>
              <w:bottom w:val="single" w:sz="4" w:space="0" w:color="auto"/>
            </w:tcBorders>
            <w:shd w:val="clear" w:color="auto" w:fill="FFFFFF" w:themeFill="background1"/>
            <w:vAlign w:val="center"/>
          </w:tcPr>
          <w:p w14:paraId="0BFD15A5"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491.26</w:t>
            </w:r>
          </w:p>
        </w:tc>
        <w:tc>
          <w:tcPr>
            <w:tcW w:w="851" w:type="dxa"/>
            <w:tcBorders>
              <w:bottom w:val="single" w:sz="4" w:space="0" w:color="auto"/>
            </w:tcBorders>
            <w:shd w:val="clear" w:color="auto" w:fill="FFFFFF" w:themeFill="background1"/>
            <w:vAlign w:val="center"/>
          </w:tcPr>
          <w:p w14:paraId="073411CB"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35.83</w:t>
            </w:r>
          </w:p>
        </w:tc>
        <w:tc>
          <w:tcPr>
            <w:tcW w:w="991" w:type="dxa"/>
            <w:tcBorders>
              <w:bottom w:val="single" w:sz="4" w:space="0" w:color="auto"/>
            </w:tcBorders>
            <w:shd w:val="clear" w:color="auto" w:fill="FFFFFF" w:themeFill="background1"/>
            <w:vAlign w:val="center"/>
          </w:tcPr>
          <w:p w14:paraId="739B4AB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2.50</w:t>
            </w:r>
          </w:p>
        </w:tc>
        <w:tc>
          <w:tcPr>
            <w:tcW w:w="1004" w:type="dxa"/>
            <w:tcBorders>
              <w:bottom w:val="single" w:sz="4" w:space="0" w:color="auto"/>
            </w:tcBorders>
            <w:shd w:val="clear" w:color="auto" w:fill="FFFFFF" w:themeFill="background1"/>
            <w:vAlign w:val="center"/>
          </w:tcPr>
          <w:p w14:paraId="278E7AF8"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26.36</w:t>
            </w:r>
          </w:p>
        </w:tc>
        <w:tc>
          <w:tcPr>
            <w:tcW w:w="708" w:type="dxa"/>
            <w:tcBorders>
              <w:bottom w:val="single" w:sz="4" w:space="0" w:color="auto"/>
            </w:tcBorders>
            <w:shd w:val="clear" w:color="auto" w:fill="FFFFFF" w:themeFill="background1"/>
            <w:vAlign w:val="center"/>
          </w:tcPr>
          <w:p w14:paraId="201034F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19.28</w:t>
            </w:r>
          </w:p>
        </w:tc>
        <w:tc>
          <w:tcPr>
            <w:tcW w:w="755" w:type="dxa"/>
            <w:tcBorders>
              <w:bottom w:val="single" w:sz="4" w:space="0" w:color="auto"/>
              <w:right w:val="single" w:sz="4" w:space="0" w:color="auto"/>
            </w:tcBorders>
            <w:shd w:val="clear" w:color="auto" w:fill="FFFFFF" w:themeFill="background1"/>
            <w:vAlign w:val="center"/>
          </w:tcPr>
          <w:p w14:paraId="28CCBC6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78.16</w:t>
            </w:r>
          </w:p>
        </w:tc>
        <w:tc>
          <w:tcPr>
            <w:tcW w:w="1096" w:type="dxa"/>
            <w:tcBorders>
              <w:left w:val="single" w:sz="4" w:space="0" w:color="auto"/>
              <w:bottom w:val="single" w:sz="4" w:space="0" w:color="auto"/>
            </w:tcBorders>
            <w:shd w:val="clear" w:color="auto" w:fill="FFFFFF" w:themeFill="background1"/>
            <w:vAlign w:val="center"/>
          </w:tcPr>
          <w:p w14:paraId="516478A2"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tcBorders>
              <w:bottom w:val="single" w:sz="4" w:space="0" w:color="auto"/>
            </w:tcBorders>
            <w:shd w:val="clear" w:color="auto" w:fill="FFFFFF" w:themeFill="background1"/>
            <w:vAlign w:val="center"/>
          </w:tcPr>
          <w:p w14:paraId="1674C80E"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tcBorders>
              <w:bottom w:val="single" w:sz="4" w:space="0" w:color="auto"/>
            </w:tcBorders>
            <w:shd w:val="clear" w:color="auto" w:fill="FFFFFF" w:themeFill="background1"/>
            <w:vAlign w:val="center"/>
          </w:tcPr>
          <w:p w14:paraId="192B7577" w14:textId="77777777" w:rsidR="000C6B26" w:rsidRPr="006A56FF" w:rsidRDefault="000C6B26" w:rsidP="0083203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6DDD930F" w14:textId="77777777" w:rsidTr="00BD54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bottom w:val="single" w:sz="12" w:space="0" w:color="auto"/>
              <w:right w:val="single" w:sz="4" w:space="0" w:color="auto"/>
            </w:tcBorders>
            <w:shd w:val="clear" w:color="auto" w:fill="FFFFFF" w:themeFill="background1"/>
            <w:vAlign w:val="center"/>
          </w:tcPr>
          <w:p w14:paraId="20BE58A0" w14:textId="77777777" w:rsidR="000C6B26" w:rsidRPr="006A56FF" w:rsidRDefault="000C6B26" w:rsidP="00832038">
            <w:pPr>
              <w:spacing w:line="276" w:lineRule="auto"/>
              <w:rPr>
                <w:b w:val="0"/>
                <w:bCs w:val="0"/>
                <w:i/>
                <w:iCs/>
                <w:caps w:val="0"/>
                <w:sz w:val="20"/>
                <w:szCs w:val="20"/>
                <w:lang w:val="en-US"/>
              </w:rPr>
            </w:pPr>
            <w:r w:rsidRPr="006A56FF">
              <w:rPr>
                <w:b w:val="0"/>
                <w:bCs w:val="0"/>
                <w:i/>
                <w:iCs/>
                <w:caps w:val="0"/>
                <w:sz w:val="20"/>
                <w:szCs w:val="20"/>
                <w:lang w:val="en-US"/>
              </w:rPr>
              <w:t>TM</w:t>
            </w:r>
          </w:p>
        </w:tc>
        <w:tc>
          <w:tcPr>
            <w:tcW w:w="993" w:type="dxa"/>
            <w:tcBorders>
              <w:left w:val="single" w:sz="4" w:space="0" w:color="auto"/>
              <w:bottom w:val="single" w:sz="12" w:space="0" w:color="auto"/>
            </w:tcBorders>
            <w:shd w:val="clear" w:color="auto" w:fill="FFFFFF" w:themeFill="background1"/>
            <w:vAlign w:val="center"/>
          </w:tcPr>
          <w:p w14:paraId="415AC4D9"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709.89</w:t>
            </w:r>
          </w:p>
        </w:tc>
        <w:tc>
          <w:tcPr>
            <w:tcW w:w="851" w:type="dxa"/>
            <w:tcBorders>
              <w:bottom w:val="single" w:sz="12" w:space="0" w:color="auto"/>
            </w:tcBorders>
            <w:shd w:val="clear" w:color="auto" w:fill="FFFFFF" w:themeFill="background1"/>
            <w:vAlign w:val="center"/>
          </w:tcPr>
          <w:p w14:paraId="523E80B0"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47.73</w:t>
            </w:r>
          </w:p>
        </w:tc>
        <w:tc>
          <w:tcPr>
            <w:tcW w:w="991" w:type="dxa"/>
            <w:tcBorders>
              <w:bottom w:val="single" w:sz="12" w:space="0" w:color="auto"/>
            </w:tcBorders>
            <w:shd w:val="clear" w:color="auto" w:fill="FFFFFF" w:themeFill="background1"/>
            <w:vAlign w:val="center"/>
          </w:tcPr>
          <w:p w14:paraId="42DBC132"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3.88</w:t>
            </w:r>
          </w:p>
        </w:tc>
        <w:tc>
          <w:tcPr>
            <w:tcW w:w="1004" w:type="dxa"/>
            <w:tcBorders>
              <w:bottom w:val="single" w:sz="12" w:space="0" w:color="auto"/>
            </w:tcBorders>
            <w:shd w:val="clear" w:color="auto" w:fill="FFFFFF" w:themeFill="background1"/>
            <w:vAlign w:val="center"/>
          </w:tcPr>
          <w:p w14:paraId="038F6C2A"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15.84</w:t>
            </w:r>
          </w:p>
        </w:tc>
        <w:tc>
          <w:tcPr>
            <w:tcW w:w="708" w:type="dxa"/>
            <w:tcBorders>
              <w:bottom w:val="single" w:sz="12" w:space="0" w:color="auto"/>
            </w:tcBorders>
            <w:shd w:val="clear" w:color="auto" w:fill="FFFFFF" w:themeFill="background1"/>
            <w:vAlign w:val="center"/>
          </w:tcPr>
          <w:p w14:paraId="3035484C"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19.77</w:t>
            </w:r>
          </w:p>
        </w:tc>
        <w:tc>
          <w:tcPr>
            <w:tcW w:w="755" w:type="dxa"/>
            <w:tcBorders>
              <w:bottom w:val="single" w:sz="12" w:space="0" w:color="auto"/>
              <w:right w:val="single" w:sz="4" w:space="0" w:color="auto"/>
            </w:tcBorders>
            <w:shd w:val="clear" w:color="auto" w:fill="FFFFFF" w:themeFill="background1"/>
            <w:vAlign w:val="center"/>
          </w:tcPr>
          <w:p w14:paraId="0723589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46.11</w:t>
            </w:r>
          </w:p>
        </w:tc>
        <w:tc>
          <w:tcPr>
            <w:tcW w:w="1096" w:type="dxa"/>
            <w:tcBorders>
              <w:left w:val="single" w:sz="4" w:space="0" w:color="auto"/>
              <w:bottom w:val="single" w:sz="12" w:space="0" w:color="auto"/>
            </w:tcBorders>
            <w:shd w:val="clear" w:color="auto" w:fill="FFFFFF" w:themeFill="background1"/>
            <w:vAlign w:val="center"/>
          </w:tcPr>
          <w:p w14:paraId="720954B1"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w:t>
            </w:r>
          </w:p>
        </w:tc>
        <w:tc>
          <w:tcPr>
            <w:tcW w:w="709" w:type="dxa"/>
            <w:tcBorders>
              <w:bottom w:val="single" w:sz="12" w:space="0" w:color="auto"/>
            </w:tcBorders>
            <w:shd w:val="clear" w:color="auto" w:fill="FFFFFF" w:themeFill="background1"/>
            <w:vAlign w:val="center"/>
          </w:tcPr>
          <w:p w14:paraId="6B02F5F8"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1.64</w:t>
            </w:r>
          </w:p>
        </w:tc>
        <w:tc>
          <w:tcPr>
            <w:tcW w:w="881" w:type="dxa"/>
            <w:tcBorders>
              <w:bottom w:val="single" w:sz="12" w:space="0" w:color="auto"/>
            </w:tcBorders>
            <w:shd w:val="clear" w:color="auto" w:fill="FFFFFF" w:themeFill="background1"/>
            <w:vAlign w:val="center"/>
          </w:tcPr>
          <w:p w14:paraId="6BA32C0B" w14:textId="77777777" w:rsidR="000C6B26" w:rsidRPr="006A56FF" w:rsidRDefault="000C6B26" w:rsidP="0083203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w:t>
            </w:r>
          </w:p>
        </w:tc>
      </w:tr>
    </w:tbl>
    <w:p w14:paraId="685FAA65" w14:textId="3C47439C" w:rsidR="00BD5458" w:rsidRDefault="000C6B26" w:rsidP="000C6B26">
      <w:pPr>
        <w:spacing w:after="160" w:line="259" w:lineRule="auto"/>
        <w:rPr>
          <w:rFonts w:eastAsiaTheme="minorHAnsi"/>
          <w:iCs/>
          <w:color w:val="auto"/>
          <w:sz w:val="20"/>
          <w:szCs w:val="20"/>
          <w:lang w:val="en-US"/>
        </w:rPr>
      </w:pPr>
      <w:r w:rsidRPr="006A56FF">
        <w:rPr>
          <w:rFonts w:eastAsiaTheme="minorHAnsi"/>
          <w:iCs/>
          <w:color w:val="auto"/>
          <w:sz w:val="20"/>
          <w:szCs w:val="20"/>
          <w:lang w:val="en-US"/>
        </w:rPr>
        <w:t>Sources: OECD health data (extracted on 10.12.2018) &amp;</w:t>
      </w:r>
      <w:r w:rsidRPr="006A56FF">
        <w:rPr>
          <w:rFonts w:eastAsiaTheme="minorHAnsi"/>
          <w:b/>
          <w:bCs/>
          <w:iCs/>
          <w:color w:val="auto"/>
          <w:sz w:val="20"/>
          <w:szCs w:val="20"/>
          <w:lang w:val="en-US"/>
        </w:rPr>
        <w:t xml:space="preserve"> </w:t>
      </w:r>
      <w:r w:rsidRPr="006A56FF">
        <w:rPr>
          <w:rFonts w:eastAsiaTheme="minorHAnsi"/>
          <w:iCs/>
          <w:color w:val="auto"/>
          <w:sz w:val="20"/>
          <w:szCs w:val="20"/>
          <w:lang w:val="en-US"/>
        </w:rPr>
        <w:t>MISSOC 2018 (European observatory on health systems and policies 2018), European commission 2018; Own Coding Scheme; TM = Total mean</w:t>
      </w:r>
    </w:p>
    <w:p w14:paraId="14F97FE8" w14:textId="77777777" w:rsidR="00BD5458" w:rsidRDefault="00BD5458">
      <w:pPr>
        <w:spacing w:after="160" w:line="259" w:lineRule="auto"/>
        <w:rPr>
          <w:rFonts w:eastAsiaTheme="minorHAnsi"/>
          <w:iCs/>
          <w:color w:val="auto"/>
          <w:sz w:val="20"/>
          <w:szCs w:val="20"/>
          <w:lang w:val="en-US"/>
        </w:rPr>
      </w:pPr>
      <w:r>
        <w:rPr>
          <w:rFonts w:eastAsiaTheme="minorHAnsi"/>
          <w:iCs/>
          <w:color w:val="auto"/>
          <w:sz w:val="20"/>
          <w:szCs w:val="20"/>
          <w:lang w:val="en-US"/>
        </w:rPr>
        <w:br w:type="page"/>
      </w:r>
    </w:p>
    <w:p w14:paraId="42AC9EA7" w14:textId="3AF639F1" w:rsidR="00BD5458" w:rsidRPr="006A56FF" w:rsidRDefault="00BD5458" w:rsidP="00BD5458">
      <w:pPr>
        <w:pStyle w:val="Beschriftung"/>
        <w:keepNext/>
        <w:spacing w:before="240" w:after="240"/>
        <w:jc w:val="left"/>
        <w:rPr>
          <w:i/>
          <w:sz w:val="22"/>
          <w:szCs w:val="22"/>
          <w:lang w:val="en-US"/>
        </w:rPr>
      </w:pPr>
      <w:r w:rsidRPr="006A56FF">
        <w:rPr>
          <w:sz w:val="22"/>
          <w:szCs w:val="22"/>
          <w:lang w:val="en-US"/>
        </w:rPr>
        <w:lastRenderedPageBreak/>
        <w:t xml:space="preserve">Table </w:t>
      </w:r>
      <w:r w:rsidRPr="006A56FF">
        <w:rPr>
          <w:i/>
          <w:sz w:val="22"/>
          <w:szCs w:val="22"/>
          <w:lang w:val="en-US"/>
        </w:rPr>
        <w:fldChar w:fldCharType="begin"/>
      </w:r>
      <w:r w:rsidRPr="006A56FF">
        <w:rPr>
          <w:sz w:val="22"/>
          <w:szCs w:val="22"/>
          <w:lang w:val="en-US"/>
        </w:rPr>
        <w:instrText xml:space="preserve"> SEQ Table \* ARABIC </w:instrText>
      </w:r>
      <w:r w:rsidRPr="006A56FF">
        <w:rPr>
          <w:i/>
          <w:sz w:val="22"/>
          <w:szCs w:val="22"/>
          <w:lang w:val="en-US"/>
        </w:rPr>
        <w:fldChar w:fldCharType="separate"/>
      </w:r>
      <w:ins w:id="1168" w:author="Philipp Alexander Linden" w:date="2020-06-29T17:55:00Z">
        <w:r w:rsidR="00A77345">
          <w:rPr>
            <w:noProof/>
            <w:sz w:val="22"/>
            <w:szCs w:val="22"/>
            <w:lang w:val="en-US"/>
          </w:rPr>
          <w:t>6</w:t>
        </w:r>
      </w:ins>
      <w:del w:id="1169" w:author="Philipp Alexander Linden" w:date="2020-06-29T17:55:00Z">
        <w:r w:rsidR="00643277" w:rsidDel="00A77345">
          <w:rPr>
            <w:noProof/>
            <w:sz w:val="22"/>
            <w:szCs w:val="22"/>
            <w:lang w:val="en-US"/>
          </w:rPr>
          <w:delText>5</w:delText>
        </w:r>
      </w:del>
      <w:r w:rsidRPr="006A56FF">
        <w:rPr>
          <w:i/>
          <w:sz w:val="22"/>
          <w:szCs w:val="22"/>
          <w:lang w:val="en-US"/>
        </w:rPr>
        <w:fldChar w:fldCharType="end"/>
      </w:r>
      <w:r w:rsidRPr="006A56FF">
        <w:rPr>
          <w:sz w:val="22"/>
          <w:szCs w:val="22"/>
          <w:lang w:val="en-US"/>
        </w:rPr>
        <w:t xml:space="preserve">: </w:t>
      </w:r>
      <w:r w:rsidRPr="006A56FF">
        <w:rPr>
          <w:iCs/>
          <w:sz w:val="22"/>
          <w:szCs w:val="22"/>
          <w:lang w:val="en-US"/>
        </w:rPr>
        <w:t>Means of</w:t>
      </w:r>
      <w:r w:rsidRPr="006A56FF">
        <w:rPr>
          <w:sz w:val="22"/>
          <w:szCs w:val="22"/>
          <w:lang w:val="en-US"/>
        </w:rPr>
        <w:t xml:space="preserve"> quantitative indicators in LTC typology over </w:t>
      </w:r>
      <w:r>
        <w:rPr>
          <w:sz w:val="22"/>
          <w:szCs w:val="22"/>
          <w:lang w:val="en-US"/>
        </w:rPr>
        <w:t xml:space="preserve">(N=9) </w:t>
      </w:r>
      <w:r w:rsidRPr="006A56FF">
        <w:rPr>
          <w:sz w:val="22"/>
          <w:szCs w:val="22"/>
          <w:lang w:val="en-US"/>
        </w:rPr>
        <w:t xml:space="preserve">methodological </w:t>
      </w:r>
      <w:commentRangeStart w:id="1170"/>
      <w:r w:rsidRPr="006A56FF">
        <w:rPr>
          <w:sz w:val="22"/>
          <w:szCs w:val="22"/>
          <w:lang w:val="en-US"/>
        </w:rPr>
        <w:t>clusters</w:t>
      </w:r>
      <w:commentRangeEnd w:id="1170"/>
      <w:r>
        <w:rPr>
          <w:rStyle w:val="Kommentarzeichen"/>
          <w:color w:val="000000"/>
        </w:rPr>
        <w:commentReference w:id="1170"/>
      </w:r>
    </w:p>
    <w:tbl>
      <w:tblPr>
        <w:tblStyle w:val="EinfacheTabelle3"/>
        <w:tblW w:w="8505" w:type="dxa"/>
        <w:shd w:val="clear" w:color="auto" w:fill="FFFFFF" w:themeFill="background1"/>
        <w:tblLayout w:type="fixed"/>
        <w:tblLook w:val="04A0" w:firstRow="1" w:lastRow="0" w:firstColumn="1" w:lastColumn="0" w:noHBand="0" w:noVBand="1"/>
      </w:tblPr>
      <w:tblGrid>
        <w:gridCol w:w="1276"/>
        <w:gridCol w:w="1134"/>
        <w:gridCol w:w="708"/>
        <w:gridCol w:w="851"/>
        <w:gridCol w:w="709"/>
        <w:gridCol w:w="708"/>
        <w:gridCol w:w="993"/>
        <w:gridCol w:w="709"/>
        <w:gridCol w:w="708"/>
        <w:gridCol w:w="709"/>
      </w:tblGrid>
      <w:tr w:rsidR="00BD5458" w:rsidRPr="006A56FF" w14:paraId="150DE0A1" w14:textId="77777777" w:rsidTr="00DC7F46">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276" w:type="dxa"/>
            <w:tcBorders>
              <w:top w:val="single" w:sz="12" w:space="0" w:color="auto"/>
              <w:bottom w:val="none" w:sz="0" w:space="0" w:color="auto"/>
              <w:right w:val="none" w:sz="0" w:space="0" w:color="auto"/>
            </w:tcBorders>
            <w:shd w:val="clear" w:color="auto" w:fill="FFFFFF" w:themeFill="background1"/>
            <w:vAlign w:val="center"/>
          </w:tcPr>
          <w:p w14:paraId="734F4F6C" w14:textId="77777777" w:rsidR="00BD5458" w:rsidRPr="00D67B4C" w:rsidRDefault="00BD5458" w:rsidP="00DC7F46">
            <w:pPr>
              <w:spacing w:line="276" w:lineRule="auto"/>
              <w:rPr>
                <w:b w:val="0"/>
                <w:bCs w:val="0"/>
                <w:caps w:val="0"/>
                <w:sz w:val="16"/>
                <w:szCs w:val="16"/>
                <w:lang w:val="en-US"/>
              </w:rPr>
            </w:pPr>
          </w:p>
        </w:tc>
        <w:tc>
          <w:tcPr>
            <w:tcW w:w="1134" w:type="dxa"/>
            <w:tcBorders>
              <w:top w:val="single" w:sz="12" w:space="0" w:color="auto"/>
              <w:bottom w:val="single" w:sz="4" w:space="0" w:color="auto"/>
            </w:tcBorders>
            <w:shd w:val="clear" w:color="auto" w:fill="FFFFFF" w:themeFill="background1"/>
            <w:vAlign w:val="center"/>
          </w:tcPr>
          <w:p w14:paraId="44A6CB82"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1</w:t>
            </w:r>
          </w:p>
        </w:tc>
        <w:tc>
          <w:tcPr>
            <w:tcW w:w="708" w:type="dxa"/>
            <w:tcBorders>
              <w:top w:val="single" w:sz="12" w:space="0" w:color="auto"/>
              <w:bottom w:val="single" w:sz="4" w:space="0" w:color="auto"/>
            </w:tcBorders>
            <w:shd w:val="clear" w:color="auto" w:fill="FFFFFF" w:themeFill="background1"/>
            <w:vAlign w:val="center"/>
          </w:tcPr>
          <w:p w14:paraId="4DDA1C02"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2</w:t>
            </w:r>
          </w:p>
        </w:tc>
        <w:tc>
          <w:tcPr>
            <w:tcW w:w="851" w:type="dxa"/>
            <w:tcBorders>
              <w:top w:val="single" w:sz="12" w:space="0" w:color="auto"/>
              <w:bottom w:val="single" w:sz="4" w:space="0" w:color="auto"/>
            </w:tcBorders>
            <w:shd w:val="clear" w:color="auto" w:fill="FFFFFF" w:themeFill="background1"/>
            <w:vAlign w:val="center"/>
          </w:tcPr>
          <w:p w14:paraId="43715424"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3</w:t>
            </w:r>
          </w:p>
        </w:tc>
        <w:tc>
          <w:tcPr>
            <w:tcW w:w="709" w:type="dxa"/>
            <w:tcBorders>
              <w:top w:val="single" w:sz="12" w:space="0" w:color="auto"/>
              <w:bottom w:val="single" w:sz="4" w:space="0" w:color="auto"/>
            </w:tcBorders>
            <w:shd w:val="clear" w:color="auto" w:fill="FFFFFF" w:themeFill="background1"/>
            <w:vAlign w:val="center"/>
          </w:tcPr>
          <w:p w14:paraId="6DB5B3A1"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4</w:t>
            </w:r>
          </w:p>
        </w:tc>
        <w:tc>
          <w:tcPr>
            <w:tcW w:w="708" w:type="dxa"/>
            <w:tcBorders>
              <w:top w:val="single" w:sz="12" w:space="0" w:color="auto"/>
              <w:bottom w:val="single" w:sz="4" w:space="0" w:color="auto"/>
            </w:tcBorders>
            <w:shd w:val="clear" w:color="auto" w:fill="FFFFFF" w:themeFill="background1"/>
            <w:vAlign w:val="center"/>
          </w:tcPr>
          <w:p w14:paraId="6EB91D6C"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5</w:t>
            </w:r>
          </w:p>
        </w:tc>
        <w:tc>
          <w:tcPr>
            <w:tcW w:w="993" w:type="dxa"/>
            <w:tcBorders>
              <w:top w:val="single" w:sz="12" w:space="0" w:color="auto"/>
              <w:bottom w:val="single" w:sz="4" w:space="0" w:color="auto"/>
            </w:tcBorders>
            <w:shd w:val="clear" w:color="auto" w:fill="FFFFFF" w:themeFill="background1"/>
            <w:vAlign w:val="center"/>
          </w:tcPr>
          <w:p w14:paraId="4EAAB4D7" w14:textId="77777777" w:rsidR="00BD5458" w:rsidRPr="00D67B4C" w:rsidRDefault="00BD5458"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6</w:t>
            </w:r>
          </w:p>
        </w:tc>
        <w:tc>
          <w:tcPr>
            <w:tcW w:w="709" w:type="dxa"/>
            <w:tcBorders>
              <w:top w:val="single" w:sz="12" w:space="0" w:color="auto"/>
              <w:bottom w:val="single" w:sz="4" w:space="0" w:color="auto"/>
            </w:tcBorders>
            <w:shd w:val="clear" w:color="auto" w:fill="FFFFFF" w:themeFill="background1"/>
            <w:vAlign w:val="center"/>
          </w:tcPr>
          <w:p w14:paraId="05E878A5" w14:textId="77777777" w:rsidR="00BD5458" w:rsidRPr="00D67B4C" w:rsidRDefault="00BD5458" w:rsidP="00DC7F46">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7</w:t>
            </w:r>
          </w:p>
        </w:tc>
        <w:tc>
          <w:tcPr>
            <w:tcW w:w="708" w:type="dxa"/>
            <w:tcBorders>
              <w:top w:val="single" w:sz="12" w:space="0" w:color="auto"/>
              <w:bottom w:val="single" w:sz="4" w:space="0" w:color="auto"/>
            </w:tcBorders>
            <w:shd w:val="clear" w:color="auto" w:fill="FFFFFF" w:themeFill="background1"/>
            <w:vAlign w:val="center"/>
          </w:tcPr>
          <w:p w14:paraId="426911EE" w14:textId="77777777" w:rsidR="00BD5458" w:rsidRPr="00D67B4C" w:rsidRDefault="00BD5458" w:rsidP="00DC7F46">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8</w:t>
            </w:r>
          </w:p>
        </w:tc>
        <w:tc>
          <w:tcPr>
            <w:tcW w:w="709" w:type="dxa"/>
            <w:tcBorders>
              <w:top w:val="single" w:sz="12" w:space="0" w:color="auto"/>
              <w:bottom w:val="single" w:sz="4" w:space="0" w:color="auto"/>
            </w:tcBorders>
            <w:shd w:val="clear" w:color="auto" w:fill="FFFFFF" w:themeFill="background1"/>
            <w:vAlign w:val="center"/>
          </w:tcPr>
          <w:p w14:paraId="53E1B5F2" w14:textId="77777777" w:rsidR="00BD5458" w:rsidRPr="00D67B4C" w:rsidRDefault="00BD5458" w:rsidP="00DC7F46">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9</w:t>
            </w:r>
          </w:p>
        </w:tc>
      </w:tr>
      <w:tr w:rsidR="00BD5458" w:rsidRPr="006A56FF" w14:paraId="0DED792E"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06F408D"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Cluster composition</w:t>
            </w:r>
          </w:p>
        </w:tc>
        <w:tc>
          <w:tcPr>
            <w:tcW w:w="1134" w:type="dxa"/>
            <w:tcBorders>
              <w:top w:val="single" w:sz="4" w:space="0" w:color="auto"/>
              <w:bottom w:val="single" w:sz="4" w:space="0" w:color="auto"/>
            </w:tcBorders>
            <w:shd w:val="clear" w:color="auto" w:fill="FFFFFF" w:themeFill="background1"/>
            <w:vAlign w:val="center"/>
          </w:tcPr>
          <w:p w14:paraId="570C46AD" w14:textId="77777777" w:rsidR="00BD5458" w:rsidRPr="00832038"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rPr>
            </w:pPr>
            <w:r w:rsidRPr="00832038">
              <w:rPr>
                <w:sz w:val="16"/>
                <w:szCs w:val="16"/>
              </w:rPr>
              <w:t>AU, BE, CH, LU, NL</w:t>
            </w:r>
          </w:p>
        </w:tc>
        <w:tc>
          <w:tcPr>
            <w:tcW w:w="708" w:type="dxa"/>
            <w:tcBorders>
              <w:top w:val="single" w:sz="4" w:space="0" w:color="auto"/>
              <w:bottom w:val="single" w:sz="4" w:space="0" w:color="auto"/>
            </w:tcBorders>
            <w:shd w:val="clear" w:color="auto" w:fill="FFFFFF" w:themeFill="background1"/>
            <w:vAlign w:val="center"/>
          </w:tcPr>
          <w:p w14:paraId="0D00327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CZ, LV, PL</w:t>
            </w:r>
          </w:p>
        </w:tc>
        <w:tc>
          <w:tcPr>
            <w:tcW w:w="851" w:type="dxa"/>
            <w:tcBorders>
              <w:top w:val="single" w:sz="4" w:space="0" w:color="auto"/>
              <w:bottom w:val="single" w:sz="4" w:space="0" w:color="auto"/>
            </w:tcBorders>
            <w:shd w:val="clear" w:color="auto" w:fill="FFFFFF" w:themeFill="background1"/>
            <w:vAlign w:val="center"/>
          </w:tcPr>
          <w:p w14:paraId="5B9BD97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DK, IE, NO, SE</w:t>
            </w:r>
          </w:p>
        </w:tc>
        <w:tc>
          <w:tcPr>
            <w:tcW w:w="709" w:type="dxa"/>
            <w:tcBorders>
              <w:top w:val="single" w:sz="4" w:space="0" w:color="auto"/>
              <w:bottom w:val="single" w:sz="4" w:space="0" w:color="auto"/>
            </w:tcBorders>
            <w:shd w:val="clear" w:color="auto" w:fill="FFFFFF" w:themeFill="background1"/>
            <w:vAlign w:val="center"/>
          </w:tcPr>
          <w:p w14:paraId="04F37258"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EE</w:t>
            </w:r>
          </w:p>
        </w:tc>
        <w:tc>
          <w:tcPr>
            <w:tcW w:w="708" w:type="dxa"/>
            <w:tcBorders>
              <w:top w:val="single" w:sz="4" w:space="0" w:color="auto"/>
              <w:bottom w:val="single" w:sz="4" w:space="0" w:color="auto"/>
            </w:tcBorders>
            <w:shd w:val="clear" w:color="auto" w:fill="FFFFFF" w:themeFill="background1"/>
            <w:vAlign w:val="center"/>
          </w:tcPr>
          <w:p w14:paraId="0A765CF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DE</w:t>
            </w:r>
            <w:r w:rsidRPr="00D67B4C">
              <w:rPr>
                <w:sz w:val="16"/>
                <w:szCs w:val="16"/>
                <w:lang w:val="en-US"/>
              </w:rPr>
              <w:t xml:space="preserve">, </w:t>
            </w:r>
            <w:r>
              <w:rPr>
                <w:sz w:val="16"/>
                <w:szCs w:val="16"/>
                <w:lang w:val="en-US"/>
              </w:rPr>
              <w:t>FI</w:t>
            </w:r>
          </w:p>
        </w:tc>
        <w:tc>
          <w:tcPr>
            <w:tcW w:w="993" w:type="dxa"/>
            <w:tcBorders>
              <w:top w:val="single" w:sz="4" w:space="0" w:color="auto"/>
              <w:bottom w:val="single" w:sz="4" w:space="0" w:color="auto"/>
            </w:tcBorders>
            <w:shd w:val="clear" w:color="auto" w:fill="FFFFFF" w:themeFill="background1"/>
            <w:vAlign w:val="center"/>
          </w:tcPr>
          <w:p w14:paraId="79D8E550"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ES, </w:t>
            </w:r>
            <w:r w:rsidRPr="00D67B4C">
              <w:rPr>
                <w:sz w:val="16"/>
                <w:szCs w:val="16"/>
              </w:rPr>
              <w:t>FR, IL, UK, US</w:t>
            </w:r>
          </w:p>
        </w:tc>
        <w:tc>
          <w:tcPr>
            <w:tcW w:w="709" w:type="dxa"/>
            <w:tcBorders>
              <w:top w:val="single" w:sz="4" w:space="0" w:color="auto"/>
              <w:bottom w:val="single" w:sz="4" w:space="0" w:color="auto"/>
            </w:tcBorders>
            <w:shd w:val="clear" w:color="auto" w:fill="FFFFFF" w:themeFill="background1"/>
            <w:vAlign w:val="center"/>
          </w:tcPr>
          <w:p w14:paraId="10E224C1" w14:textId="77777777" w:rsidR="00BD5458" w:rsidRPr="00D67B4C" w:rsidRDefault="00BD5458" w:rsidP="00DC7F46">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JP, KR</w:t>
            </w:r>
          </w:p>
        </w:tc>
        <w:tc>
          <w:tcPr>
            <w:tcW w:w="708" w:type="dxa"/>
            <w:tcBorders>
              <w:top w:val="single" w:sz="4" w:space="0" w:color="auto"/>
              <w:bottom w:val="single" w:sz="4" w:space="0" w:color="auto"/>
            </w:tcBorders>
            <w:shd w:val="clear" w:color="auto" w:fill="FFFFFF" w:themeFill="background1"/>
            <w:vAlign w:val="center"/>
          </w:tcPr>
          <w:p w14:paraId="4EA8A8CC" w14:textId="77777777" w:rsidR="00BD5458" w:rsidRPr="00D67B4C" w:rsidRDefault="00BD5458" w:rsidP="00DC7F46">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NZ</w:t>
            </w:r>
          </w:p>
        </w:tc>
        <w:tc>
          <w:tcPr>
            <w:tcW w:w="709" w:type="dxa"/>
            <w:tcBorders>
              <w:top w:val="single" w:sz="4" w:space="0" w:color="auto"/>
              <w:bottom w:val="single" w:sz="4" w:space="0" w:color="auto"/>
            </w:tcBorders>
            <w:shd w:val="clear" w:color="auto" w:fill="FFFFFF" w:themeFill="background1"/>
            <w:vAlign w:val="center"/>
          </w:tcPr>
          <w:p w14:paraId="37608C27" w14:textId="77777777" w:rsidR="00BD5458" w:rsidRPr="00D67B4C" w:rsidRDefault="00BD5458" w:rsidP="00DC7F46">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S</w:t>
            </w:r>
            <w:r>
              <w:rPr>
                <w:sz w:val="16"/>
                <w:szCs w:val="16"/>
                <w:lang w:val="en-US"/>
              </w:rPr>
              <w:t>I</w:t>
            </w:r>
            <w:r w:rsidRPr="00D67B4C">
              <w:rPr>
                <w:sz w:val="16"/>
                <w:szCs w:val="16"/>
                <w:lang w:val="en-US"/>
              </w:rPr>
              <w:t>, I</w:t>
            </w:r>
            <w:r>
              <w:rPr>
                <w:sz w:val="16"/>
                <w:szCs w:val="16"/>
                <w:lang w:val="en-US"/>
              </w:rPr>
              <w:t>K</w:t>
            </w:r>
          </w:p>
        </w:tc>
      </w:tr>
      <w:tr w:rsidR="00BD5458" w:rsidRPr="006A56FF" w14:paraId="7C429170"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right w:val="none" w:sz="0" w:space="0" w:color="auto"/>
            </w:tcBorders>
            <w:shd w:val="clear" w:color="auto" w:fill="FFFFFF" w:themeFill="background1"/>
            <w:vAlign w:val="center"/>
          </w:tcPr>
          <w:p w14:paraId="6A4E9859"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Cluster Size</w:t>
            </w:r>
          </w:p>
        </w:tc>
        <w:tc>
          <w:tcPr>
            <w:tcW w:w="1134" w:type="dxa"/>
            <w:tcBorders>
              <w:top w:val="single" w:sz="4" w:space="0" w:color="auto"/>
              <w:bottom w:val="single" w:sz="4" w:space="0" w:color="auto"/>
            </w:tcBorders>
            <w:shd w:val="clear" w:color="auto" w:fill="FFFFFF" w:themeFill="background1"/>
            <w:vAlign w:val="center"/>
          </w:tcPr>
          <w:p w14:paraId="643788D7"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w:t>
            </w:r>
          </w:p>
        </w:tc>
        <w:tc>
          <w:tcPr>
            <w:tcW w:w="708" w:type="dxa"/>
            <w:tcBorders>
              <w:top w:val="single" w:sz="4" w:space="0" w:color="auto"/>
              <w:bottom w:val="single" w:sz="4" w:space="0" w:color="auto"/>
            </w:tcBorders>
            <w:shd w:val="clear" w:color="auto" w:fill="FFFFFF" w:themeFill="background1"/>
            <w:vAlign w:val="center"/>
          </w:tcPr>
          <w:p w14:paraId="41897945"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w:t>
            </w:r>
          </w:p>
        </w:tc>
        <w:tc>
          <w:tcPr>
            <w:tcW w:w="851" w:type="dxa"/>
            <w:tcBorders>
              <w:top w:val="single" w:sz="4" w:space="0" w:color="auto"/>
              <w:bottom w:val="single" w:sz="4" w:space="0" w:color="auto"/>
            </w:tcBorders>
            <w:shd w:val="clear" w:color="auto" w:fill="FFFFFF" w:themeFill="background1"/>
            <w:vAlign w:val="center"/>
          </w:tcPr>
          <w:p w14:paraId="51FE2BC0"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w:t>
            </w:r>
          </w:p>
        </w:tc>
        <w:tc>
          <w:tcPr>
            <w:tcW w:w="709" w:type="dxa"/>
            <w:tcBorders>
              <w:top w:val="single" w:sz="4" w:space="0" w:color="auto"/>
              <w:bottom w:val="single" w:sz="4" w:space="0" w:color="auto"/>
            </w:tcBorders>
            <w:shd w:val="clear" w:color="auto" w:fill="FFFFFF" w:themeFill="background1"/>
            <w:vAlign w:val="center"/>
          </w:tcPr>
          <w:p w14:paraId="1EE13CD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708" w:type="dxa"/>
            <w:tcBorders>
              <w:top w:val="single" w:sz="4" w:space="0" w:color="auto"/>
              <w:bottom w:val="single" w:sz="4" w:space="0" w:color="auto"/>
            </w:tcBorders>
            <w:shd w:val="clear" w:color="auto" w:fill="FFFFFF" w:themeFill="background1"/>
            <w:vAlign w:val="center"/>
          </w:tcPr>
          <w:p w14:paraId="41E8DB8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993" w:type="dxa"/>
            <w:tcBorders>
              <w:top w:val="single" w:sz="4" w:space="0" w:color="auto"/>
              <w:bottom w:val="single" w:sz="4" w:space="0" w:color="auto"/>
            </w:tcBorders>
            <w:shd w:val="clear" w:color="auto" w:fill="FFFFFF" w:themeFill="background1"/>
            <w:vAlign w:val="center"/>
          </w:tcPr>
          <w:p w14:paraId="1D39A8F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w:t>
            </w:r>
          </w:p>
        </w:tc>
        <w:tc>
          <w:tcPr>
            <w:tcW w:w="709" w:type="dxa"/>
            <w:tcBorders>
              <w:top w:val="single" w:sz="4" w:space="0" w:color="auto"/>
              <w:bottom w:val="single" w:sz="4" w:space="0" w:color="auto"/>
            </w:tcBorders>
            <w:shd w:val="clear" w:color="auto" w:fill="FFFFFF" w:themeFill="background1"/>
            <w:vAlign w:val="center"/>
          </w:tcPr>
          <w:p w14:paraId="481337E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8" w:type="dxa"/>
            <w:tcBorders>
              <w:top w:val="single" w:sz="4" w:space="0" w:color="auto"/>
              <w:bottom w:val="single" w:sz="4" w:space="0" w:color="auto"/>
            </w:tcBorders>
            <w:shd w:val="clear" w:color="auto" w:fill="FFFFFF" w:themeFill="background1"/>
            <w:vAlign w:val="center"/>
          </w:tcPr>
          <w:p w14:paraId="2453CF7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709" w:type="dxa"/>
            <w:tcBorders>
              <w:top w:val="single" w:sz="4" w:space="0" w:color="auto"/>
              <w:bottom w:val="single" w:sz="4" w:space="0" w:color="auto"/>
            </w:tcBorders>
            <w:shd w:val="clear" w:color="auto" w:fill="FFFFFF" w:themeFill="background1"/>
            <w:vAlign w:val="center"/>
          </w:tcPr>
          <w:p w14:paraId="3E4BC7F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r>
      <w:tr w:rsidR="00BD5458" w:rsidRPr="006A56FF" w14:paraId="1CF4195E"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right w:val="none" w:sz="0" w:space="0" w:color="auto"/>
            </w:tcBorders>
            <w:shd w:val="clear" w:color="auto" w:fill="FFFFFF" w:themeFill="background1"/>
            <w:vAlign w:val="center"/>
          </w:tcPr>
          <w:p w14:paraId="20D25F90"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EXPND</w:t>
            </w:r>
          </w:p>
        </w:tc>
        <w:tc>
          <w:tcPr>
            <w:tcW w:w="1134" w:type="dxa"/>
            <w:tcBorders>
              <w:top w:val="single" w:sz="4" w:space="0" w:color="auto"/>
            </w:tcBorders>
            <w:shd w:val="clear" w:color="auto" w:fill="FFFFFF" w:themeFill="background1"/>
            <w:vAlign w:val="center"/>
          </w:tcPr>
          <w:p w14:paraId="41A8E41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1092.46</w:t>
            </w:r>
          </w:p>
        </w:tc>
        <w:tc>
          <w:tcPr>
            <w:tcW w:w="708" w:type="dxa"/>
            <w:tcBorders>
              <w:top w:val="single" w:sz="4" w:space="0" w:color="auto"/>
            </w:tcBorders>
            <w:shd w:val="clear" w:color="auto" w:fill="FFFFFF" w:themeFill="background1"/>
            <w:vAlign w:val="center"/>
          </w:tcPr>
          <w:p w14:paraId="07440D59"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161.82</w:t>
            </w:r>
          </w:p>
        </w:tc>
        <w:tc>
          <w:tcPr>
            <w:tcW w:w="851" w:type="dxa"/>
            <w:tcBorders>
              <w:top w:val="single" w:sz="4" w:space="0" w:color="auto"/>
            </w:tcBorders>
            <w:shd w:val="clear" w:color="auto" w:fill="FFFFFF" w:themeFill="background1"/>
            <w:vAlign w:val="center"/>
          </w:tcPr>
          <w:p w14:paraId="58C0B68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1369.15</w:t>
            </w:r>
          </w:p>
        </w:tc>
        <w:tc>
          <w:tcPr>
            <w:tcW w:w="709" w:type="dxa"/>
            <w:tcBorders>
              <w:top w:val="single" w:sz="4" w:space="0" w:color="auto"/>
            </w:tcBorders>
            <w:shd w:val="clear" w:color="auto" w:fill="FFFFFF" w:themeFill="background1"/>
            <w:vAlign w:val="center"/>
          </w:tcPr>
          <w:p w14:paraId="7426E61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106.22</w:t>
            </w:r>
          </w:p>
        </w:tc>
        <w:tc>
          <w:tcPr>
            <w:tcW w:w="708" w:type="dxa"/>
            <w:tcBorders>
              <w:top w:val="single" w:sz="4" w:space="0" w:color="auto"/>
            </w:tcBorders>
            <w:shd w:val="clear" w:color="auto" w:fill="FFFFFF" w:themeFill="background1"/>
            <w:vAlign w:val="center"/>
          </w:tcPr>
          <w:p w14:paraId="13557E5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811.33</w:t>
            </w:r>
          </w:p>
        </w:tc>
        <w:tc>
          <w:tcPr>
            <w:tcW w:w="993" w:type="dxa"/>
            <w:tcBorders>
              <w:top w:val="single" w:sz="4" w:space="0" w:color="auto"/>
            </w:tcBorders>
            <w:shd w:val="clear" w:color="auto" w:fill="FFFFFF" w:themeFill="background1"/>
            <w:vAlign w:val="center"/>
          </w:tcPr>
          <w:p w14:paraId="51DC6077"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494.85</w:t>
            </w:r>
          </w:p>
        </w:tc>
        <w:tc>
          <w:tcPr>
            <w:tcW w:w="709" w:type="dxa"/>
            <w:tcBorders>
              <w:top w:val="single" w:sz="4" w:space="0" w:color="auto"/>
            </w:tcBorders>
            <w:shd w:val="clear" w:color="auto" w:fill="FFFFFF" w:themeFill="background1"/>
            <w:vAlign w:val="center"/>
          </w:tcPr>
          <w:p w14:paraId="0E6D8A0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603.97</w:t>
            </w:r>
          </w:p>
        </w:tc>
        <w:tc>
          <w:tcPr>
            <w:tcW w:w="708" w:type="dxa"/>
            <w:tcBorders>
              <w:top w:val="single" w:sz="4" w:space="0" w:color="auto"/>
            </w:tcBorders>
            <w:shd w:val="clear" w:color="auto" w:fill="FFFFFF" w:themeFill="background1"/>
            <w:vAlign w:val="center"/>
          </w:tcPr>
          <w:p w14:paraId="1B55DFE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635.46</w:t>
            </w:r>
          </w:p>
        </w:tc>
        <w:tc>
          <w:tcPr>
            <w:tcW w:w="709" w:type="dxa"/>
            <w:tcBorders>
              <w:top w:val="single" w:sz="4" w:space="0" w:color="auto"/>
            </w:tcBorders>
            <w:shd w:val="clear" w:color="auto" w:fill="FFFFFF" w:themeFill="background1"/>
            <w:vAlign w:val="center"/>
          </w:tcPr>
          <w:p w14:paraId="487A755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138.18</w:t>
            </w:r>
          </w:p>
        </w:tc>
      </w:tr>
      <w:tr w:rsidR="00BD5458" w:rsidRPr="006A56FF" w14:paraId="5AA4BD4B"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B7DFCAB" w14:textId="77777777" w:rsidR="00BD5458" w:rsidRPr="00D67B4C" w:rsidRDefault="00BD5458" w:rsidP="00DC7F46">
            <w:pPr>
              <w:spacing w:line="276" w:lineRule="auto"/>
              <w:rPr>
                <w:b w:val="0"/>
                <w:bCs w:val="0"/>
                <w:caps w:val="0"/>
                <w:sz w:val="16"/>
                <w:szCs w:val="16"/>
                <w:lang w:val="en-US"/>
              </w:rPr>
            </w:pPr>
            <w:r>
              <w:rPr>
                <w:b w:val="0"/>
                <w:bCs w:val="0"/>
                <w:caps w:val="0"/>
                <w:sz w:val="16"/>
                <w:szCs w:val="16"/>
                <w:lang w:val="en-US"/>
              </w:rPr>
              <w:t>BEDS</w:t>
            </w:r>
          </w:p>
        </w:tc>
        <w:tc>
          <w:tcPr>
            <w:tcW w:w="1134" w:type="dxa"/>
            <w:shd w:val="clear" w:color="auto" w:fill="FFFFFF" w:themeFill="background1"/>
            <w:vAlign w:val="center"/>
          </w:tcPr>
          <w:p w14:paraId="0B531DF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69.45</w:t>
            </w:r>
          </w:p>
        </w:tc>
        <w:tc>
          <w:tcPr>
            <w:tcW w:w="708" w:type="dxa"/>
            <w:shd w:val="clear" w:color="auto" w:fill="FFFFFF" w:themeFill="background1"/>
            <w:vAlign w:val="center"/>
          </w:tcPr>
          <w:p w14:paraId="0EB056A8"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21.76</w:t>
            </w:r>
          </w:p>
        </w:tc>
        <w:tc>
          <w:tcPr>
            <w:tcW w:w="851" w:type="dxa"/>
            <w:shd w:val="clear" w:color="auto" w:fill="FFFFFF" w:themeFill="background1"/>
            <w:vAlign w:val="center"/>
          </w:tcPr>
          <w:p w14:paraId="1DF93609"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53.21</w:t>
            </w:r>
          </w:p>
        </w:tc>
        <w:tc>
          <w:tcPr>
            <w:tcW w:w="709" w:type="dxa"/>
            <w:shd w:val="clear" w:color="auto" w:fill="FFFFFF" w:themeFill="background1"/>
            <w:vAlign w:val="center"/>
          </w:tcPr>
          <w:p w14:paraId="7C9ACA49"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45.6</w:t>
            </w:r>
          </w:p>
        </w:tc>
        <w:tc>
          <w:tcPr>
            <w:tcW w:w="708" w:type="dxa"/>
            <w:shd w:val="clear" w:color="auto" w:fill="FFFFFF" w:themeFill="background1"/>
            <w:vAlign w:val="center"/>
          </w:tcPr>
          <w:p w14:paraId="594F5C9C"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56.33</w:t>
            </w:r>
          </w:p>
        </w:tc>
        <w:tc>
          <w:tcPr>
            <w:tcW w:w="993" w:type="dxa"/>
            <w:shd w:val="clear" w:color="auto" w:fill="FFFFFF" w:themeFill="background1"/>
            <w:vAlign w:val="center"/>
          </w:tcPr>
          <w:p w14:paraId="54A0C3E2"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40.39</w:t>
            </w:r>
          </w:p>
        </w:tc>
        <w:tc>
          <w:tcPr>
            <w:tcW w:w="709" w:type="dxa"/>
            <w:shd w:val="clear" w:color="auto" w:fill="FFFFFF" w:themeFill="background1"/>
            <w:vAlign w:val="center"/>
          </w:tcPr>
          <w:p w14:paraId="36878E9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24.28</w:t>
            </w:r>
          </w:p>
        </w:tc>
        <w:tc>
          <w:tcPr>
            <w:tcW w:w="708" w:type="dxa"/>
            <w:shd w:val="clear" w:color="auto" w:fill="FFFFFF" w:themeFill="background1"/>
            <w:vAlign w:val="center"/>
          </w:tcPr>
          <w:p w14:paraId="097525D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56.43</w:t>
            </w:r>
          </w:p>
        </w:tc>
        <w:tc>
          <w:tcPr>
            <w:tcW w:w="709" w:type="dxa"/>
            <w:shd w:val="clear" w:color="auto" w:fill="FFFFFF" w:themeFill="background1"/>
            <w:vAlign w:val="center"/>
          </w:tcPr>
          <w:p w14:paraId="6E3AA3A4"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51.37</w:t>
            </w:r>
          </w:p>
        </w:tc>
      </w:tr>
      <w:tr w:rsidR="00BD5458" w:rsidRPr="006A56FF" w14:paraId="390BD1EF"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7CFEC3AE"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RCPT</w:t>
            </w:r>
            <w:r>
              <w:rPr>
                <w:b w:val="0"/>
                <w:bCs w:val="0"/>
                <w:caps w:val="0"/>
                <w:sz w:val="16"/>
                <w:szCs w:val="16"/>
                <w:lang w:val="en-US"/>
              </w:rPr>
              <w:t>IN</w:t>
            </w:r>
          </w:p>
        </w:tc>
        <w:tc>
          <w:tcPr>
            <w:tcW w:w="1134" w:type="dxa"/>
            <w:shd w:val="clear" w:color="auto" w:fill="FFFFFF" w:themeFill="background1"/>
            <w:vAlign w:val="center"/>
          </w:tcPr>
          <w:p w14:paraId="54A5D775"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5.95</w:t>
            </w:r>
          </w:p>
        </w:tc>
        <w:tc>
          <w:tcPr>
            <w:tcW w:w="708" w:type="dxa"/>
            <w:shd w:val="clear" w:color="auto" w:fill="FFFFFF" w:themeFill="background1"/>
            <w:vAlign w:val="center"/>
          </w:tcPr>
          <w:p w14:paraId="7947770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1.18</w:t>
            </w:r>
          </w:p>
        </w:tc>
        <w:tc>
          <w:tcPr>
            <w:tcW w:w="851" w:type="dxa"/>
            <w:shd w:val="clear" w:color="auto" w:fill="FFFFFF" w:themeFill="background1"/>
            <w:vAlign w:val="center"/>
          </w:tcPr>
          <w:p w14:paraId="45AEF58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4.16</w:t>
            </w:r>
          </w:p>
        </w:tc>
        <w:tc>
          <w:tcPr>
            <w:tcW w:w="709" w:type="dxa"/>
            <w:shd w:val="clear" w:color="auto" w:fill="FFFFFF" w:themeFill="background1"/>
            <w:vAlign w:val="center"/>
          </w:tcPr>
          <w:p w14:paraId="640D304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w:t>
            </w:r>
          </w:p>
        </w:tc>
        <w:tc>
          <w:tcPr>
            <w:tcW w:w="708" w:type="dxa"/>
            <w:shd w:val="clear" w:color="auto" w:fill="FFFFFF" w:themeFill="background1"/>
            <w:vAlign w:val="center"/>
          </w:tcPr>
          <w:p w14:paraId="6902DD07"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4.4</w:t>
            </w:r>
          </w:p>
        </w:tc>
        <w:tc>
          <w:tcPr>
            <w:tcW w:w="993" w:type="dxa"/>
            <w:shd w:val="clear" w:color="auto" w:fill="FFFFFF" w:themeFill="background1"/>
            <w:vAlign w:val="center"/>
          </w:tcPr>
          <w:p w14:paraId="2DE6345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2.93</w:t>
            </w:r>
          </w:p>
        </w:tc>
        <w:tc>
          <w:tcPr>
            <w:tcW w:w="709" w:type="dxa"/>
            <w:shd w:val="clear" w:color="auto" w:fill="FFFFFF" w:themeFill="background1"/>
            <w:vAlign w:val="center"/>
          </w:tcPr>
          <w:p w14:paraId="73724BB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2.63</w:t>
            </w:r>
          </w:p>
        </w:tc>
        <w:tc>
          <w:tcPr>
            <w:tcW w:w="708" w:type="dxa"/>
            <w:shd w:val="clear" w:color="auto" w:fill="FFFFFF" w:themeFill="background1"/>
            <w:vAlign w:val="center"/>
          </w:tcPr>
          <w:p w14:paraId="02D0679B"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4.6</w:t>
            </w:r>
          </w:p>
        </w:tc>
        <w:tc>
          <w:tcPr>
            <w:tcW w:w="709" w:type="dxa"/>
            <w:shd w:val="clear" w:color="auto" w:fill="FFFFFF" w:themeFill="background1"/>
            <w:vAlign w:val="center"/>
          </w:tcPr>
          <w:p w14:paraId="102365FA"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4.43</w:t>
            </w:r>
          </w:p>
        </w:tc>
      </w:tr>
      <w:tr w:rsidR="00BD5458" w:rsidRPr="006A56FF" w14:paraId="3D459B74"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15818B74"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PEXPND</w:t>
            </w:r>
          </w:p>
        </w:tc>
        <w:tc>
          <w:tcPr>
            <w:tcW w:w="1134" w:type="dxa"/>
            <w:shd w:val="clear" w:color="auto" w:fill="FFFFFF" w:themeFill="background1"/>
            <w:vAlign w:val="center"/>
          </w:tcPr>
          <w:p w14:paraId="25CF9B8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15.48</w:t>
            </w:r>
          </w:p>
        </w:tc>
        <w:tc>
          <w:tcPr>
            <w:tcW w:w="708" w:type="dxa"/>
            <w:shd w:val="clear" w:color="auto" w:fill="FFFFFF" w:themeFill="background1"/>
            <w:vAlign w:val="center"/>
          </w:tcPr>
          <w:p w14:paraId="288DB72D"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5.77</w:t>
            </w:r>
          </w:p>
        </w:tc>
        <w:tc>
          <w:tcPr>
            <w:tcW w:w="851" w:type="dxa"/>
            <w:shd w:val="clear" w:color="auto" w:fill="FFFFFF" w:themeFill="background1"/>
            <w:vAlign w:val="center"/>
          </w:tcPr>
          <w:p w14:paraId="5FB8F0D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10.49</w:t>
            </w:r>
          </w:p>
        </w:tc>
        <w:tc>
          <w:tcPr>
            <w:tcW w:w="709" w:type="dxa"/>
            <w:shd w:val="clear" w:color="auto" w:fill="FFFFFF" w:themeFill="background1"/>
            <w:vAlign w:val="center"/>
          </w:tcPr>
          <w:p w14:paraId="54FD6557"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34.56</w:t>
            </w:r>
          </w:p>
        </w:tc>
        <w:tc>
          <w:tcPr>
            <w:tcW w:w="708" w:type="dxa"/>
            <w:shd w:val="clear" w:color="auto" w:fill="FFFFFF" w:themeFill="background1"/>
            <w:vAlign w:val="center"/>
          </w:tcPr>
          <w:p w14:paraId="18259BA4"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23.94</w:t>
            </w:r>
          </w:p>
        </w:tc>
        <w:tc>
          <w:tcPr>
            <w:tcW w:w="993" w:type="dxa"/>
            <w:shd w:val="clear" w:color="auto" w:fill="FFFFFF" w:themeFill="background1"/>
            <w:vAlign w:val="center"/>
          </w:tcPr>
          <w:p w14:paraId="75D09EA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25.82</w:t>
            </w:r>
          </w:p>
        </w:tc>
        <w:tc>
          <w:tcPr>
            <w:tcW w:w="709" w:type="dxa"/>
            <w:shd w:val="clear" w:color="auto" w:fill="FFFFFF" w:themeFill="background1"/>
            <w:vAlign w:val="center"/>
          </w:tcPr>
          <w:p w14:paraId="5F63F9E2"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18.17</w:t>
            </w:r>
          </w:p>
        </w:tc>
        <w:tc>
          <w:tcPr>
            <w:tcW w:w="708" w:type="dxa"/>
            <w:shd w:val="clear" w:color="auto" w:fill="FFFFFF" w:themeFill="background1"/>
            <w:vAlign w:val="center"/>
          </w:tcPr>
          <w:p w14:paraId="1976455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6.13</w:t>
            </w:r>
          </w:p>
        </w:tc>
        <w:tc>
          <w:tcPr>
            <w:tcW w:w="709" w:type="dxa"/>
            <w:shd w:val="clear" w:color="auto" w:fill="FFFFFF" w:themeFill="background1"/>
            <w:vAlign w:val="center"/>
          </w:tcPr>
          <w:p w14:paraId="6950010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2.64</w:t>
            </w:r>
          </w:p>
        </w:tc>
      </w:tr>
      <w:tr w:rsidR="00BD5458" w:rsidRPr="006A56FF" w14:paraId="53A55769"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32698669"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CA</w:t>
            </w:r>
            <w:r>
              <w:rPr>
                <w:b w:val="0"/>
                <w:bCs w:val="0"/>
                <w:caps w:val="0"/>
                <w:sz w:val="16"/>
                <w:szCs w:val="16"/>
                <w:lang w:val="en-US"/>
              </w:rPr>
              <w:t>SH</w:t>
            </w:r>
          </w:p>
        </w:tc>
        <w:tc>
          <w:tcPr>
            <w:tcW w:w="1134" w:type="dxa"/>
            <w:shd w:val="clear" w:color="auto" w:fill="FFFFFF" w:themeFill="background1"/>
            <w:vAlign w:val="center"/>
          </w:tcPr>
          <w:p w14:paraId="155638B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w:t>
            </w:r>
          </w:p>
        </w:tc>
        <w:tc>
          <w:tcPr>
            <w:tcW w:w="708" w:type="dxa"/>
            <w:shd w:val="clear" w:color="auto" w:fill="FFFFFF" w:themeFill="background1"/>
            <w:vAlign w:val="center"/>
          </w:tcPr>
          <w:p w14:paraId="27CBBF9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1.67</w:t>
            </w:r>
          </w:p>
        </w:tc>
        <w:tc>
          <w:tcPr>
            <w:tcW w:w="851" w:type="dxa"/>
            <w:shd w:val="clear" w:color="auto" w:fill="FFFFFF" w:themeFill="background1"/>
            <w:vAlign w:val="center"/>
          </w:tcPr>
          <w:p w14:paraId="4E82EE22"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0.25</w:t>
            </w:r>
          </w:p>
        </w:tc>
        <w:tc>
          <w:tcPr>
            <w:tcW w:w="709" w:type="dxa"/>
            <w:shd w:val="clear" w:color="auto" w:fill="FFFFFF" w:themeFill="background1"/>
            <w:vAlign w:val="center"/>
          </w:tcPr>
          <w:p w14:paraId="0FF6711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shd w:val="clear" w:color="auto" w:fill="FFFFFF" w:themeFill="background1"/>
            <w:vAlign w:val="center"/>
          </w:tcPr>
          <w:p w14:paraId="7C5E021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w:t>
            </w:r>
          </w:p>
        </w:tc>
        <w:tc>
          <w:tcPr>
            <w:tcW w:w="993" w:type="dxa"/>
            <w:shd w:val="clear" w:color="auto" w:fill="FFFFFF" w:themeFill="background1"/>
            <w:vAlign w:val="center"/>
          </w:tcPr>
          <w:p w14:paraId="3D82C15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1.2</w:t>
            </w:r>
          </w:p>
        </w:tc>
        <w:tc>
          <w:tcPr>
            <w:tcW w:w="709" w:type="dxa"/>
            <w:shd w:val="clear" w:color="auto" w:fill="FFFFFF" w:themeFill="background1"/>
            <w:vAlign w:val="center"/>
          </w:tcPr>
          <w:p w14:paraId="5C3FD4A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shd w:val="clear" w:color="auto" w:fill="FFFFFF" w:themeFill="background1"/>
            <w:vAlign w:val="center"/>
          </w:tcPr>
          <w:p w14:paraId="17CF329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9" w:type="dxa"/>
            <w:shd w:val="clear" w:color="auto" w:fill="FFFFFF" w:themeFill="background1"/>
            <w:vAlign w:val="center"/>
          </w:tcPr>
          <w:p w14:paraId="02D5803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1.5</w:t>
            </w:r>
          </w:p>
        </w:tc>
      </w:tr>
      <w:tr w:rsidR="00BD5458" w:rsidRPr="006A56FF" w14:paraId="4CCFA910"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09173A48"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LEX 65+</w:t>
            </w:r>
          </w:p>
        </w:tc>
        <w:tc>
          <w:tcPr>
            <w:tcW w:w="1134" w:type="dxa"/>
            <w:shd w:val="clear" w:color="auto" w:fill="FFFFFF" w:themeFill="background1"/>
            <w:vAlign w:val="center"/>
          </w:tcPr>
          <w:p w14:paraId="5B238C2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20.50</w:t>
            </w:r>
          </w:p>
        </w:tc>
        <w:tc>
          <w:tcPr>
            <w:tcW w:w="708" w:type="dxa"/>
            <w:shd w:val="clear" w:color="auto" w:fill="FFFFFF" w:themeFill="background1"/>
            <w:vAlign w:val="center"/>
          </w:tcPr>
          <w:p w14:paraId="7DC5D178"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17.49</w:t>
            </w:r>
          </w:p>
        </w:tc>
        <w:tc>
          <w:tcPr>
            <w:tcW w:w="851" w:type="dxa"/>
            <w:shd w:val="clear" w:color="auto" w:fill="FFFFFF" w:themeFill="background1"/>
            <w:vAlign w:val="center"/>
          </w:tcPr>
          <w:p w14:paraId="2901E61A"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19.93</w:t>
            </w:r>
          </w:p>
        </w:tc>
        <w:tc>
          <w:tcPr>
            <w:tcW w:w="709" w:type="dxa"/>
            <w:shd w:val="clear" w:color="auto" w:fill="FFFFFF" w:themeFill="background1"/>
            <w:vAlign w:val="center"/>
          </w:tcPr>
          <w:p w14:paraId="48E53083"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18.05</w:t>
            </w:r>
          </w:p>
        </w:tc>
        <w:tc>
          <w:tcPr>
            <w:tcW w:w="708" w:type="dxa"/>
            <w:shd w:val="clear" w:color="auto" w:fill="FFFFFF" w:themeFill="background1"/>
            <w:vAlign w:val="center"/>
          </w:tcPr>
          <w:p w14:paraId="1B82ECD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19.84</w:t>
            </w:r>
          </w:p>
        </w:tc>
        <w:tc>
          <w:tcPr>
            <w:tcW w:w="993" w:type="dxa"/>
            <w:shd w:val="clear" w:color="auto" w:fill="FFFFFF" w:themeFill="background1"/>
            <w:vAlign w:val="center"/>
          </w:tcPr>
          <w:p w14:paraId="08C54A2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20.52</w:t>
            </w:r>
          </w:p>
        </w:tc>
        <w:tc>
          <w:tcPr>
            <w:tcW w:w="709" w:type="dxa"/>
            <w:shd w:val="clear" w:color="auto" w:fill="FFFFFF" w:themeFill="background1"/>
            <w:vAlign w:val="center"/>
          </w:tcPr>
          <w:p w14:paraId="13BB782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21.08</w:t>
            </w:r>
          </w:p>
        </w:tc>
        <w:tc>
          <w:tcPr>
            <w:tcW w:w="708" w:type="dxa"/>
            <w:shd w:val="clear" w:color="auto" w:fill="FFFFFF" w:themeFill="background1"/>
            <w:vAlign w:val="center"/>
          </w:tcPr>
          <w:p w14:paraId="19FDB89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20.37</w:t>
            </w:r>
          </w:p>
        </w:tc>
        <w:tc>
          <w:tcPr>
            <w:tcW w:w="709" w:type="dxa"/>
            <w:shd w:val="clear" w:color="auto" w:fill="FFFFFF" w:themeFill="background1"/>
            <w:vAlign w:val="center"/>
          </w:tcPr>
          <w:p w14:paraId="359FC184"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18.38</w:t>
            </w:r>
          </w:p>
        </w:tc>
      </w:tr>
      <w:tr w:rsidR="00BD5458" w:rsidRPr="006A56FF" w14:paraId="677DCA16"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595A8EC"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SPH</w:t>
            </w:r>
          </w:p>
        </w:tc>
        <w:tc>
          <w:tcPr>
            <w:tcW w:w="1134" w:type="dxa"/>
            <w:shd w:val="clear" w:color="auto" w:fill="FFFFFF" w:themeFill="background1"/>
            <w:vAlign w:val="center"/>
          </w:tcPr>
          <w:p w14:paraId="697E44F7"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60.02</w:t>
            </w:r>
          </w:p>
        </w:tc>
        <w:tc>
          <w:tcPr>
            <w:tcW w:w="708" w:type="dxa"/>
            <w:shd w:val="clear" w:color="auto" w:fill="FFFFFF" w:themeFill="background1"/>
            <w:vAlign w:val="center"/>
          </w:tcPr>
          <w:p w14:paraId="2C28B2C4"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16.08</w:t>
            </w:r>
          </w:p>
        </w:tc>
        <w:tc>
          <w:tcPr>
            <w:tcW w:w="851" w:type="dxa"/>
            <w:shd w:val="clear" w:color="auto" w:fill="FFFFFF" w:themeFill="background1"/>
            <w:vAlign w:val="center"/>
          </w:tcPr>
          <w:p w14:paraId="305EC66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63.43</w:t>
            </w:r>
          </w:p>
        </w:tc>
        <w:tc>
          <w:tcPr>
            <w:tcW w:w="709" w:type="dxa"/>
            <w:shd w:val="clear" w:color="auto" w:fill="FFFFFF" w:themeFill="background1"/>
            <w:vAlign w:val="center"/>
          </w:tcPr>
          <w:p w14:paraId="3EEEE012"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15.87</w:t>
            </w:r>
          </w:p>
        </w:tc>
        <w:tc>
          <w:tcPr>
            <w:tcW w:w="708" w:type="dxa"/>
            <w:shd w:val="clear" w:color="auto" w:fill="FFFFFF" w:themeFill="background1"/>
            <w:vAlign w:val="center"/>
          </w:tcPr>
          <w:p w14:paraId="6D16ED4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42.73</w:t>
            </w:r>
          </w:p>
        </w:tc>
        <w:tc>
          <w:tcPr>
            <w:tcW w:w="993" w:type="dxa"/>
            <w:shd w:val="clear" w:color="auto" w:fill="FFFFFF" w:themeFill="background1"/>
            <w:vAlign w:val="center"/>
          </w:tcPr>
          <w:p w14:paraId="2399955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53.48</w:t>
            </w:r>
          </w:p>
        </w:tc>
        <w:tc>
          <w:tcPr>
            <w:tcW w:w="709" w:type="dxa"/>
            <w:shd w:val="clear" w:color="auto" w:fill="FFFFFF" w:themeFill="background1"/>
            <w:vAlign w:val="center"/>
          </w:tcPr>
          <w:p w14:paraId="5603B8D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22.68</w:t>
            </w:r>
          </w:p>
        </w:tc>
        <w:tc>
          <w:tcPr>
            <w:tcW w:w="708" w:type="dxa"/>
            <w:shd w:val="clear" w:color="auto" w:fill="FFFFFF" w:themeFill="background1"/>
            <w:vAlign w:val="center"/>
          </w:tcPr>
          <w:p w14:paraId="67D823AB"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86.9</w:t>
            </w:r>
          </w:p>
        </w:tc>
        <w:tc>
          <w:tcPr>
            <w:tcW w:w="709" w:type="dxa"/>
            <w:shd w:val="clear" w:color="auto" w:fill="FFFFFF" w:themeFill="background1"/>
            <w:vAlign w:val="center"/>
          </w:tcPr>
          <w:p w14:paraId="69DD3D19"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24.9</w:t>
            </w:r>
          </w:p>
        </w:tc>
      </w:tr>
      <w:tr w:rsidR="00BD5458" w:rsidRPr="006A56FF" w14:paraId="565F5DFD"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FBE9E4F"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CIDX</w:t>
            </w:r>
          </w:p>
        </w:tc>
        <w:tc>
          <w:tcPr>
            <w:tcW w:w="1134" w:type="dxa"/>
            <w:shd w:val="clear" w:color="auto" w:fill="FFFFFF" w:themeFill="background1"/>
            <w:vAlign w:val="center"/>
          </w:tcPr>
          <w:p w14:paraId="2ECC214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0.6</w:t>
            </w:r>
          </w:p>
        </w:tc>
        <w:tc>
          <w:tcPr>
            <w:tcW w:w="708" w:type="dxa"/>
            <w:shd w:val="clear" w:color="auto" w:fill="FFFFFF" w:themeFill="background1"/>
            <w:vAlign w:val="center"/>
          </w:tcPr>
          <w:p w14:paraId="68248B4F"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851" w:type="dxa"/>
            <w:shd w:val="clear" w:color="auto" w:fill="FFFFFF" w:themeFill="background1"/>
            <w:vAlign w:val="center"/>
          </w:tcPr>
          <w:p w14:paraId="5D014797"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w:t>
            </w:r>
          </w:p>
        </w:tc>
        <w:tc>
          <w:tcPr>
            <w:tcW w:w="709" w:type="dxa"/>
            <w:shd w:val="clear" w:color="auto" w:fill="FFFFFF" w:themeFill="background1"/>
            <w:vAlign w:val="center"/>
          </w:tcPr>
          <w:p w14:paraId="1524494B"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w:t>
            </w:r>
          </w:p>
        </w:tc>
        <w:tc>
          <w:tcPr>
            <w:tcW w:w="708" w:type="dxa"/>
            <w:shd w:val="clear" w:color="auto" w:fill="FFFFFF" w:themeFill="background1"/>
            <w:vAlign w:val="center"/>
          </w:tcPr>
          <w:p w14:paraId="2C1C892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993" w:type="dxa"/>
            <w:shd w:val="clear" w:color="auto" w:fill="FFFFFF" w:themeFill="background1"/>
            <w:vAlign w:val="center"/>
          </w:tcPr>
          <w:p w14:paraId="5DC58A62"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9" w:type="dxa"/>
            <w:shd w:val="clear" w:color="auto" w:fill="FFFFFF" w:themeFill="background1"/>
            <w:vAlign w:val="center"/>
          </w:tcPr>
          <w:p w14:paraId="7E5AB1CE"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8" w:type="dxa"/>
            <w:shd w:val="clear" w:color="auto" w:fill="FFFFFF" w:themeFill="background1"/>
            <w:vAlign w:val="center"/>
          </w:tcPr>
          <w:p w14:paraId="786434BA"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9" w:type="dxa"/>
            <w:shd w:val="clear" w:color="auto" w:fill="FFFFFF" w:themeFill="background1"/>
            <w:vAlign w:val="center"/>
          </w:tcPr>
          <w:p w14:paraId="3747BE61" w14:textId="77777777" w:rsidR="00BD5458" w:rsidRPr="00D67B4C" w:rsidRDefault="00BD5458" w:rsidP="00DC7F46">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0.5</w:t>
            </w:r>
          </w:p>
        </w:tc>
      </w:tr>
      <w:tr w:rsidR="00BD5458" w:rsidRPr="006A56FF" w14:paraId="71503C48"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auto"/>
              <w:right w:val="none" w:sz="0" w:space="0" w:color="auto"/>
            </w:tcBorders>
            <w:shd w:val="clear" w:color="auto" w:fill="FFFFFF" w:themeFill="background1"/>
            <w:vAlign w:val="center"/>
          </w:tcPr>
          <w:p w14:paraId="23A58914" w14:textId="77777777" w:rsidR="00BD5458" w:rsidRPr="00D67B4C" w:rsidRDefault="00BD5458" w:rsidP="00DC7F46">
            <w:pPr>
              <w:spacing w:line="276" w:lineRule="auto"/>
              <w:rPr>
                <w:b w:val="0"/>
                <w:bCs w:val="0"/>
                <w:caps w:val="0"/>
                <w:sz w:val="16"/>
                <w:szCs w:val="16"/>
                <w:lang w:val="en-US"/>
              </w:rPr>
            </w:pPr>
            <w:r w:rsidRPr="00D67B4C">
              <w:rPr>
                <w:b w:val="0"/>
                <w:bCs w:val="0"/>
                <w:caps w:val="0"/>
                <w:sz w:val="16"/>
                <w:szCs w:val="16"/>
                <w:lang w:val="en-US"/>
              </w:rPr>
              <w:t>MTAB</w:t>
            </w:r>
          </w:p>
        </w:tc>
        <w:tc>
          <w:tcPr>
            <w:tcW w:w="1134" w:type="dxa"/>
            <w:tcBorders>
              <w:bottom w:val="single" w:sz="12" w:space="0" w:color="auto"/>
            </w:tcBorders>
            <w:shd w:val="clear" w:color="auto" w:fill="FFFFFF" w:themeFill="background1"/>
            <w:vAlign w:val="center"/>
          </w:tcPr>
          <w:p w14:paraId="208899C3"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8" w:type="dxa"/>
            <w:tcBorders>
              <w:bottom w:val="single" w:sz="12" w:space="0" w:color="auto"/>
            </w:tcBorders>
            <w:shd w:val="clear" w:color="auto" w:fill="FFFFFF" w:themeFill="background1"/>
            <w:vAlign w:val="center"/>
          </w:tcPr>
          <w:p w14:paraId="337F8AFC"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851" w:type="dxa"/>
            <w:tcBorders>
              <w:bottom w:val="single" w:sz="12" w:space="0" w:color="auto"/>
            </w:tcBorders>
            <w:shd w:val="clear" w:color="auto" w:fill="FFFFFF" w:themeFill="background1"/>
            <w:vAlign w:val="center"/>
          </w:tcPr>
          <w:p w14:paraId="3F03A16A"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9" w:type="dxa"/>
            <w:tcBorders>
              <w:bottom w:val="single" w:sz="12" w:space="0" w:color="auto"/>
            </w:tcBorders>
            <w:shd w:val="clear" w:color="auto" w:fill="FFFFFF" w:themeFill="background1"/>
            <w:vAlign w:val="center"/>
          </w:tcPr>
          <w:p w14:paraId="09543E5F"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8" w:type="dxa"/>
            <w:tcBorders>
              <w:bottom w:val="single" w:sz="12" w:space="0" w:color="auto"/>
            </w:tcBorders>
            <w:shd w:val="clear" w:color="auto" w:fill="FFFFFF" w:themeFill="background1"/>
            <w:vAlign w:val="center"/>
          </w:tcPr>
          <w:p w14:paraId="7FE9745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993" w:type="dxa"/>
            <w:tcBorders>
              <w:bottom w:val="single" w:sz="12" w:space="0" w:color="auto"/>
            </w:tcBorders>
            <w:shd w:val="clear" w:color="auto" w:fill="FFFFFF" w:themeFill="background1"/>
            <w:vAlign w:val="center"/>
          </w:tcPr>
          <w:p w14:paraId="3A20FF6E"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9" w:type="dxa"/>
            <w:tcBorders>
              <w:bottom w:val="single" w:sz="12" w:space="0" w:color="auto"/>
            </w:tcBorders>
            <w:shd w:val="clear" w:color="auto" w:fill="FFFFFF" w:themeFill="background1"/>
            <w:vAlign w:val="center"/>
          </w:tcPr>
          <w:p w14:paraId="1EF3DFED"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tcBorders>
              <w:bottom w:val="single" w:sz="12" w:space="0" w:color="auto"/>
            </w:tcBorders>
            <w:shd w:val="clear" w:color="auto" w:fill="FFFFFF" w:themeFill="background1"/>
            <w:vAlign w:val="center"/>
          </w:tcPr>
          <w:p w14:paraId="0CE24D16"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9" w:type="dxa"/>
            <w:tcBorders>
              <w:bottom w:val="single" w:sz="12" w:space="0" w:color="auto"/>
            </w:tcBorders>
            <w:shd w:val="clear" w:color="auto" w:fill="FFFFFF" w:themeFill="background1"/>
            <w:vAlign w:val="center"/>
          </w:tcPr>
          <w:p w14:paraId="60B3EB21" w14:textId="77777777" w:rsidR="00BD5458" w:rsidRPr="00D67B4C" w:rsidRDefault="00BD5458" w:rsidP="00DC7F46">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r>
    </w:tbl>
    <w:p w14:paraId="2E259A8E" w14:textId="77777777" w:rsidR="00BD5458" w:rsidRDefault="00BD5458" w:rsidP="00BD5458">
      <w:pPr>
        <w:spacing w:after="160" w:line="259" w:lineRule="auto"/>
        <w:rPr>
          <w:rFonts w:eastAsiaTheme="minorHAnsi"/>
          <w:iCs/>
          <w:color w:val="auto"/>
          <w:sz w:val="20"/>
          <w:szCs w:val="14"/>
          <w:lang w:val="en-US"/>
        </w:rPr>
      </w:pPr>
      <w:r w:rsidRPr="00D67B4C">
        <w:rPr>
          <w:rFonts w:eastAsiaTheme="minorHAnsi"/>
          <w:iCs/>
          <w:color w:val="auto"/>
          <w:sz w:val="20"/>
          <w:szCs w:val="14"/>
          <w:lang w:val="en-US"/>
        </w:rPr>
        <w:t>Sources: OECD health data (extracted on 10.12.2018) &amp; MISSOC 2018 (European observatory on health systems and policies 2018), European commission 2018; Own Coding Scheme</w:t>
      </w:r>
    </w:p>
    <w:p w14:paraId="40B6B4EA" w14:textId="77777777" w:rsidR="000C6B26" w:rsidRPr="006A56FF" w:rsidRDefault="000C6B26" w:rsidP="000C6B26">
      <w:pPr>
        <w:spacing w:after="160" w:line="259" w:lineRule="auto"/>
        <w:rPr>
          <w:rFonts w:eastAsiaTheme="minorHAnsi"/>
          <w:iCs/>
          <w:color w:val="44546A" w:themeColor="text2"/>
          <w:sz w:val="20"/>
          <w:szCs w:val="20"/>
          <w:lang w:val="en-US"/>
        </w:rPr>
      </w:pPr>
    </w:p>
    <w:p w14:paraId="76A60124" w14:textId="77777777" w:rsidR="0026723C" w:rsidRPr="00C101DA" w:rsidRDefault="0026723C">
      <w:pPr>
        <w:spacing w:after="160" w:line="259" w:lineRule="auto"/>
        <w:rPr>
          <w:rFonts w:eastAsia="Times New Roman"/>
          <w:b/>
          <w:bCs/>
          <w:sz w:val="32"/>
          <w:szCs w:val="28"/>
          <w:lang w:val="en-US"/>
        </w:rPr>
      </w:pPr>
      <w:r w:rsidRPr="00C101DA">
        <w:rPr>
          <w:lang w:val="en-US"/>
        </w:rPr>
        <w:br w:type="page"/>
      </w:r>
    </w:p>
    <w:p w14:paraId="3FBAC0E2" w14:textId="3D4AB8F2" w:rsidR="0026723C" w:rsidRPr="00C101DA" w:rsidRDefault="0026723C">
      <w:pPr>
        <w:pStyle w:val="CitaviBibliographyHeading"/>
        <w:rPr>
          <w:lang w:val="en-US"/>
        </w:rPr>
      </w:pPr>
      <w:r w:rsidRPr="00C101DA">
        <w:rPr>
          <w:lang w:val="en-US"/>
        </w:rPr>
        <w:lastRenderedPageBreak/>
        <w:t>CUT CONTENT</w:t>
      </w:r>
    </w:p>
    <w:p w14:paraId="46CADB2B" w14:textId="43FE442A" w:rsidR="0026723C" w:rsidRPr="006A56FF" w:rsidRDefault="0026723C" w:rsidP="001A517D">
      <w:pPr>
        <w:pStyle w:val="berschrift2"/>
        <w:rPr>
          <w:i/>
          <w:lang w:val="en-US"/>
        </w:rPr>
      </w:pPr>
      <w:r w:rsidRPr="006A56FF">
        <w:rPr>
          <w:lang w:val="en-US"/>
        </w:rPr>
        <w:t>Table</w:t>
      </w:r>
      <w:r w:rsidR="00956772">
        <w:rPr>
          <w:lang w:val="en-US"/>
        </w:rPr>
        <w:t xml:space="preserve"> X</w:t>
      </w:r>
      <w:r w:rsidRPr="006A56FF">
        <w:rPr>
          <w:lang w:val="en-US"/>
        </w:rPr>
        <w:t xml:space="preserve">: </w:t>
      </w:r>
      <w:r w:rsidRPr="006A56FF">
        <w:rPr>
          <w:iCs/>
          <w:lang w:val="en-US"/>
        </w:rPr>
        <w:t>Means of</w:t>
      </w:r>
      <w:r w:rsidRPr="006A56FF">
        <w:rPr>
          <w:lang w:val="en-US"/>
        </w:rPr>
        <w:t xml:space="preserve"> quantitative indicators in LTC typology over </w:t>
      </w:r>
      <w:r>
        <w:rPr>
          <w:lang w:val="en-US"/>
        </w:rPr>
        <w:t xml:space="preserve">(N=5) </w:t>
      </w:r>
      <w:r w:rsidRPr="006A56FF">
        <w:rPr>
          <w:lang w:val="en-US"/>
        </w:rPr>
        <w:t>theory-based clusters</w:t>
      </w:r>
    </w:p>
    <w:tbl>
      <w:tblPr>
        <w:tblStyle w:val="EinfacheTabelle3"/>
        <w:tblW w:w="8081" w:type="dxa"/>
        <w:shd w:val="clear" w:color="auto" w:fill="FFFFFF" w:themeFill="background1"/>
        <w:tblLayout w:type="fixed"/>
        <w:tblLook w:val="04A0" w:firstRow="1" w:lastRow="0" w:firstColumn="1" w:lastColumn="0" w:noHBand="0" w:noVBand="1"/>
      </w:tblPr>
      <w:tblGrid>
        <w:gridCol w:w="1276"/>
        <w:gridCol w:w="2410"/>
        <w:gridCol w:w="1276"/>
        <w:gridCol w:w="1418"/>
        <w:gridCol w:w="851"/>
        <w:gridCol w:w="850"/>
      </w:tblGrid>
      <w:tr w:rsidR="0026723C" w:rsidRPr="006A56FF" w14:paraId="53518C08" w14:textId="77777777" w:rsidTr="00DC7F46">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276" w:type="dxa"/>
            <w:tcBorders>
              <w:top w:val="single" w:sz="12" w:space="0" w:color="auto"/>
              <w:bottom w:val="none" w:sz="0" w:space="0" w:color="auto"/>
              <w:right w:val="none" w:sz="0" w:space="0" w:color="auto"/>
            </w:tcBorders>
            <w:shd w:val="clear" w:color="auto" w:fill="FFFFFF" w:themeFill="background1"/>
            <w:vAlign w:val="center"/>
          </w:tcPr>
          <w:p w14:paraId="6F46D1EA" w14:textId="77777777" w:rsidR="0026723C" w:rsidRPr="006A56FF" w:rsidRDefault="0026723C" w:rsidP="00DC7F46">
            <w:pPr>
              <w:spacing w:line="276" w:lineRule="auto"/>
              <w:rPr>
                <w:b w:val="0"/>
                <w:bCs w:val="0"/>
                <w:caps w:val="0"/>
                <w:sz w:val="20"/>
                <w:szCs w:val="20"/>
                <w:lang w:val="en-US"/>
              </w:rPr>
            </w:pPr>
          </w:p>
        </w:tc>
        <w:tc>
          <w:tcPr>
            <w:tcW w:w="2410" w:type="dxa"/>
            <w:tcBorders>
              <w:top w:val="single" w:sz="12" w:space="0" w:color="auto"/>
              <w:bottom w:val="single" w:sz="4" w:space="0" w:color="auto"/>
            </w:tcBorders>
            <w:shd w:val="clear" w:color="auto" w:fill="FFFFFF" w:themeFill="background1"/>
            <w:vAlign w:val="center"/>
          </w:tcPr>
          <w:p w14:paraId="0AF00149" w14:textId="77777777" w:rsidR="0026723C" w:rsidRPr="006A56FF"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1</w:t>
            </w:r>
          </w:p>
        </w:tc>
        <w:tc>
          <w:tcPr>
            <w:tcW w:w="1276" w:type="dxa"/>
            <w:tcBorders>
              <w:top w:val="single" w:sz="12" w:space="0" w:color="auto"/>
              <w:bottom w:val="single" w:sz="4" w:space="0" w:color="auto"/>
            </w:tcBorders>
            <w:shd w:val="clear" w:color="auto" w:fill="FFFFFF" w:themeFill="background1"/>
            <w:vAlign w:val="center"/>
          </w:tcPr>
          <w:p w14:paraId="346E09FD" w14:textId="77777777" w:rsidR="0026723C" w:rsidRPr="006A56FF"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2</w:t>
            </w:r>
          </w:p>
        </w:tc>
        <w:tc>
          <w:tcPr>
            <w:tcW w:w="1418" w:type="dxa"/>
            <w:tcBorders>
              <w:top w:val="single" w:sz="12" w:space="0" w:color="auto"/>
              <w:bottom w:val="single" w:sz="4" w:space="0" w:color="auto"/>
            </w:tcBorders>
            <w:shd w:val="clear" w:color="auto" w:fill="FFFFFF" w:themeFill="background1"/>
            <w:vAlign w:val="center"/>
          </w:tcPr>
          <w:p w14:paraId="7C81F8C9" w14:textId="77777777" w:rsidR="0026723C" w:rsidRPr="006A56FF"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3</w:t>
            </w:r>
          </w:p>
        </w:tc>
        <w:tc>
          <w:tcPr>
            <w:tcW w:w="851" w:type="dxa"/>
            <w:tcBorders>
              <w:top w:val="single" w:sz="12" w:space="0" w:color="auto"/>
              <w:bottom w:val="single" w:sz="4" w:space="0" w:color="auto"/>
            </w:tcBorders>
            <w:shd w:val="clear" w:color="auto" w:fill="FFFFFF" w:themeFill="background1"/>
            <w:vAlign w:val="center"/>
          </w:tcPr>
          <w:p w14:paraId="21323AF8" w14:textId="77777777" w:rsidR="0026723C" w:rsidRPr="006A56FF"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4</w:t>
            </w:r>
          </w:p>
        </w:tc>
        <w:tc>
          <w:tcPr>
            <w:tcW w:w="850" w:type="dxa"/>
            <w:tcBorders>
              <w:top w:val="single" w:sz="12" w:space="0" w:color="auto"/>
              <w:bottom w:val="single" w:sz="4" w:space="0" w:color="auto"/>
            </w:tcBorders>
            <w:shd w:val="clear" w:color="auto" w:fill="FFFFFF" w:themeFill="background1"/>
            <w:vAlign w:val="center"/>
          </w:tcPr>
          <w:p w14:paraId="1F0D10FD" w14:textId="77777777" w:rsidR="0026723C" w:rsidRPr="006A56FF"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5</w:t>
            </w:r>
          </w:p>
        </w:tc>
      </w:tr>
      <w:tr w:rsidR="0026723C" w:rsidRPr="006A56FF" w14:paraId="562CA7D0"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7A75EBBD"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Cluster composition</w:t>
            </w:r>
          </w:p>
        </w:tc>
        <w:tc>
          <w:tcPr>
            <w:tcW w:w="2410" w:type="dxa"/>
            <w:tcBorders>
              <w:top w:val="single" w:sz="4" w:space="0" w:color="auto"/>
              <w:bottom w:val="single" w:sz="4" w:space="0" w:color="auto"/>
            </w:tcBorders>
            <w:shd w:val="clear" w:color="auto" w:fill="FFFFFF" w:themeFill="background1"/>
            <w:vAlign w:val="center"/>
          </w:tcPr>
          <w:p w14:paraId="18E1B3E3" w14:textId="77777777" w:rsidR="0026723C" w:rsidRPr="002A4B22"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rPr>
            </w:pPr>
            <w:r w:rsidRPr="002A4B22">
              <w:rPr>
                <w:sz w:val="20"/>
                <w:szCs w:val="20"/>
              </w:rPr>
              <w:t>AU, BE, FR, IL, LU, NL, NZ, ES, CH, UK, US</w:t>
            </w:r>
          </w:p>
        </w:tc>
        <w:tc>
          <w:tcPr>
            <w:tcW w:w="1276" w:type="dxa"/>
            <w:tcBorders>
              <w:top w:val="single" w:sz="4" w:space="0" w:color="auto"/>
              <w:bottom w:val="single" w:sz="4" w:space="0" w:color="auto"/>
            </w:tcBorders>
            <w:shd w:val="clear" w:color="auto" w:fill="FFFFFF" w:themeFill="background1"/>
            <w:vAlign w:val="center"/>
          </w:tcPr>
          <w:p w14:paraId="25BED99E"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CZ, LV, PL</w:t>
            </w:r>
          </w:p>
        </w:tc>
        <w:tc>
          <w:tcPr>
            <w:tcW w:w="1418" w:type="dxa"/>
            <w:tcBorders>
              <w:top w:val="single" w:sz="4" w:space="0" w:color="auto"/>
              <w:bottom w:val="single" w:sz="4" w:space="0" w:color="auto"/>
            </w:tcBorders>
            <w:shd w:val="clear" w:color="auto" w:fill="FFFFFF" w:themeFill="background1"/>
            <w:vAlign w:val="center"/>
          </w:tcPr>
          <w:p w14:paraId="25AF472F"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DK, IE, JP, KR, NO, SE</w:t>
            </w:r>
          </w:p>
        </w:tc>
        <w:tc>
          <w:tcPr>
            <w:tcW w:w="851" w:type="dxa"/>
            <w:tcBorders>
              <w:top w:val="single" w:sz="4" w:space="0" w:color="auto"/>
              <w:bottom w:val="single" w:sz="4" w:space="0" w:color="auto"/>
            </w:tcBorders>
            <w:shd w:val="clear" w:color="auto" w:fill="FFFFFF" w:themeFill="background1"/>
            <w:vAlign w:val="center"/>
          </w:tcPr>
          <w:p w14:paraId="504AA62C"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EE</w:t>
            </w:r>
          </w:p>
        </w:tc>
        <w:tc>
          <w:tcPr>
            <w:tcW w:w="850" w:type="dxa"/>
            <w:tcBorders>
              <w:top w:val="single" w:sz="4" w:space="0" w:color="auto"/>
              <w:bottom w:val="single" w:sz="4" w:space="0" w:color="auto"/>
            </w:tcBorders>
            <w:shd w:val="clear" w:color="auto" w:fill="FFFFFF" w:themeFill="background1"/>
            <w:vAlign w:val="center"/>
          </w:tcPr>
          <w:p w14:paraId="5AD5C67E"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FI, DE</w:t>
            </w:r>
          </w:p>
        </w:tc>
      </w:tr>
      <w:tr w:rsidR="0026723C" w:rsidRPr="006A56FF" w14:paraId="1DF95422"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right w:val="none" w:sz="0" w:space="0" w:color="auto"/>
            </w:tcBorders>
            <w:shd w:val="clear" w:color="auto" w:fill="FFFFFF" w:themeFill="background1"/>
            <w:vAlign w:val="center"/>
          </w:tcPr>
          <w:p w14:paraId="0A2EC0D0"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Cluster Size</w:t>
            </w:r>
          </w:p>
        </w:tc>
        <w:tc>
          <w:tcPr>
            <w:tcW w:w="2410" w:type="dxa"/>
            <w:tcBorders>
              <w:top w:val="single" w:sz="4" w:space="0" w:color="auto"/>
              <w:bottom w:val="single" w:sz="4" w:space="0" w:color="auto"/>
            </w:tcBorders>
            <w:shd w:val="clear" w:color="auto" w:fill="FFFFFF" w:themeFill="background1"/>
            <w:vAlign w:val="center"/>
          </w:tcPr>
          <w:p w14:paraId="3EA7B4C5"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11</w:t>
            </w:r>
          </w:p>
        </w:tc>
        <w:tc>
          <w:tcPr>
            <w:tcW w:w="1276" w:type="dxa"/>
            <w:tcBorders>
              <w:top w:val="single" w:sz="4" w:space="0" w:color="auto"/>
              <w:bottom w:val="single" w:sz="4" w:space="0" w:color="auto"/>
            </w:tcBorders>
            <w:shd w:val="clear" w:color="auto" w:fill="FFFFFF" w:themeFill="background1"/>
            <w:vAlign w:val="center"/>
          </w:tcPr>
          <w:p w14:paraId="42CEAECD"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1418" w:type="dxa"/>
            <w:tcBorders>
              <w:top w:val="single" w:sz="4" w:space="0" w:color="auto"/>
              <w:bottom w:val="single" w:sz="4" w:space="0" w:color="auto"/>
            </w:tcBorders>
            <w:shd w:val="clear" w:color="auto" w:fill="FFFFFF" w:themeFill="background1"/>
            <w:vAlign w:val="center"/>
          </w:tcPr>
          <w:p w14:paraId="0E14C205"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w:t>
            </w:r>
          </w:p>
        </w:tc>
        <w:tc>
          <w:tcPr>
            <w:tcW w:w="851" w:type="dxa"/>
            <w:tcBorders>
              <w:top w:val="single" w:sz="4" w:space="0" w:color="auto"/>
              <w:bottom w:val="single" w:sz="4" w:space="0" w:color="auto"/>
            </w:tcBorders>
            <w:shd w:val="clear" w:color="auto" w:fill="FFFFFF" w:themeFill="background1"/>
            <w:vAlign w:val="center"/>
          </w:tcPr>
          <w:p w14:paraId="4D640199"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850" w:type="dxa"/>
            <w:tcBorders>
              <w:top w:val="single" w:sz="4" w:space="0" w:color="auto"/>
              <w:bottom w:val="single" w:sz="4" w:space="0" w:color="auto"/>
            </w:tcBorders>
            <w:shd w:val="clear" w:color="auto" w:fill="FFFFFF" w:themeFill="background1"/>
            <w:vAlign w:val="center"/>
          </w:tcPr>
          <w:p w14:paraId="109E24E0"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r>
      <w:tr w:rsidR="0026723C" w:rsidRPr="006A56FF" w14:paraId="18901E29"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right w:val="none" w:sz="0" w:space="0" w:color="auto"/>
            </w:tcBorders>
            <w:shd w:val="clear" w:color="auto" w:fill="FFFFFF" w:themeFill="background1"/>
            <w:vAlign w:val="center"/>
          </w:tcPr>
          <w:p w14:paraId="011D5D05"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EXPND</w:t>
            </w:r>
          </w:p>
        </w:tc>
        <w:tc>
          <w:tcPr>
            <w:tcW w:w="2410" w:type="dxa"/>
            <w:tcBorders>
              <w:top w:val="single" w:sz="4" w:space="0" w:color="auto"/>
            </w:tcBorders>
            <w:shd w:val="clear" w:color="auto" w:fill="FFFFFF" w:themeFill="background1"/>
            <w:vAlign w:val="center"/>
          </w:tcPr>
          <w:p w14:paraId="5E8632ED"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779.27</w:t>
            </w:r>
          </w:p>
        </w:tc>
        <w:tc>
          <w:tcPr>
            <w:tcW w:w="1276" w:type="dxa"/>
            <w:tcBorders>
              <w:top w:val="single" w:sz="4" w:space="0" w:color="auto"/>
            </w:tcBorders>
            <w:shd w:val="clear" w:color="auto" w:fill="FFFFFF" w:themeFill="background1"/>
            <w:vAlign w:val="center"/>
          </w:tcPr>
          <w:p w14:paraId="5D5C8B15"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161.82</w:t>
            </w:r>
          </w:p>
        </w:tc>
        <w:tc>
          <w:tcPr>
            <w:tcW w:w="1418" w:type="dxa"/>
            <w:tcBorders>
              <w:top w:val="single" w:sz="4" w:space="0" w:color="auto"/>
            </w:tcBorders>
            <w:shd w:val="clear" w:color="auto" w:fill="FFFFFF" w:themeFill="background1"/>
            <w:vAlign w:val="center"/>
          </w:tcPr>
          <w:p w14:paraId="425099E4"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1114.09</w:t>
            </w:r>
          </w:p>
        </w:tc>
        <w:tc>
          <w:tcPr>
            <w:tcW w:w="851" w:type="dxa"/>
            <w:tcBorders>
              <w:top w:val="single" w:sz="4" w:space="0" w:color="auto"/>
            </w:tcBorders>
            <w:shd w:val="clear" w:color="auto" w:fill="FFFFFF" w:themeFill="background1"/>
            <w:vAlign w:val="center"/>
          </w:tcPr>
          <w:p w14:paraId="292CA3EF"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106.22</w:t>
            </w:r>
          </w:p>
        </w:tc>
        <w:tc>
          <w:tcPr>
            <w:tcW w:w="850" w:type="dxa"/>
            <w:tcBorders>
              <w:top w:val="single" w:sz="4" w:space="0" w:color="auto"/>
            </w:tcBorders>
            <w:shd w:val="clear" w:color="auto" w:fill="FFFFFF" w:themeFill="background1"/>
            <w:vAlign w:val="center"/>
          </w:tcPr>
          <w:p w14:paraId="3099D514"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811.33</w:t>
            </w:r>
          </w:p>
        </w:tc>
      </w:tr>
      <w:tr w:rsidR="0026723C" w:rsidRPr="006A56FF" w14:paraId="625C524D"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6BE1BFB7" w14:textId="77777777" w:rsidR="0026723C" w:rsidRPr="006A56FF" w:rsidRDefault="0026723C" w:rsidP="00DC7F46">
            <w:pPr>
              <w:spacing w:line="276" w:lineRule="auto"/>
              <w:rPr>
                <w:b w:val="0"/>
                <w:bCs w:val="0"/>
                <w:caps w:val="0"/>
                <w:sz w:val="20"/>
                <w:szCs w:val="20"/>
                <w:lang w:val="en-US"/>
              </w:rPr>
            </w:pPr>
            <w:r>
              <w:rPr>
                <w:b w:val="0"/>
                <w:bCs w:val="0"/>
                <w:caps w:val="0"/>
                <w:sz w:val="20"/>
                <w:szCs w:val="20"/>
                <w:lang w:val="en-US"/>
              </w:rPr>
              <w:t>BEDS</w:t>
            </w:r>
          </w:p>
        </w:tc>
        <w:tc>
          <w:tcPr>
            <w:tcW w:w="2410" w:type="dxa"/>
            <w:shd w:val="clear" w:color="auto" w:fill="FFFFFF" w:themeFill="background1"/>
            <w:vAlign w:val="center"/>
          </w:tcPr>
          <w:p w14:paraId="4E84D1DB"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55.06</w:t>
            </w:r>
          </w:p>
        </w:tc>
        <w:tc>
          <w:tcPr>
            <w:tcW w:w="1276" w:type="dxa"/>
            <w:shd w:val="clear" w:color="auto" w:fill="FFFFFF" w:themeFill="background1"/>
            <w:vAlign w:val="center"/>
          </w:tcPr>
          <w:p w14:paraId="58739A7F"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21.76</w:t>
            </w:r>
          </w:p>
        </w:tc>
        <w:tc>
          <w:tcPr>
            <w:tcW w:w="1418" w:type="dxa"/>
            <w:shd w:val="clear" w:color="auto" w:fill="FFFFFF" w:themeFill="background1"/>
            <w:vAlign w:val="center"/>
          </w:tcPr>
          <w:p w14:paraId="65FACF1A"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45.57</w:t>
            </w:r>
          </w:p>
        </w:tc>
        <w:tc>
          <w:tcPr>
            <w:tcW w:w="851" w:type="dxa"/>
            <w:shd w:val="clear" w:color="auto" w:fill="FFFFFF" w:themeFill="background1"/>
            <w:vAlign w:val="center"/>
          </w:tcPr>
          <w:p w14:paraId="61E817E6"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45.6</w:t>
            </w:r>
          </w:p>
        </w:tc>
        <w:tc>
          <w:tcPr>
            <w:tcW w:w="850" w:type="dxa"/>
            <w:shd w:val="clear" w:color="auto" w:fill="FFFFFF" w:themeFill="background1"/>
            <w:vAlign w:val="center"/>
          </w:tcPr>
          <w:p w14:paraId="1FE9AB46"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56.33</w:t>
            </w:r>
          </w:p>
        </w:tc>
      </w:tr>
      <w:tr w:rsidR="0026723C" w:rsidRPr="006A56FF" w14:paraId="6620F10D"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0ACE44D1"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RCPT</w:t>
            </w:r>
            <w:r>
              <w:rPr>
                <w:b w:val="0"/>
                <w:bCs w:val="0"/>
                <w:caps w:val="0"/>
                <w:sz w:val="20"/>
                <w:szCs w:val="20"/>
                <w:lang w:val="en-US"/>
              </w:rPr>
              <w:t>IN</w:t>
            </w:r>
          </w:p>
        </w:tc>
        <w:tc>
          <w:tcPr>
            <w:tcW w:w="2410" w:type="dxa"/>
            <w:shd w:val="clear" w:color="auto" w:fill="FFFFFF" w:themeFill="background1"/>
            <w:vAlign w:val="center"/>
          </w:tcPr>
          <w:p w14:paraId="2632CE88"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4.45</w:t>
            </w:r>
          </w:p>
        </w:tc>
        <w:tc>
          <w:tcPr>
            <w:tcW w:w="1276" w:type="dxa"/>
            <w:shd w:val="clear" w:color="auto" w:fill="FFFFFF" w:themeFill="background1"/>
            <w:vAlign w:val="center"/>
          </w:tcPr>
          <w:p w14:paraId="062A11A0"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1.18</w:t>
            </w:r>
          </w:p>
        </w:tc>
        <w:tc>
          <w:tcPr>
            <w:tcW w:w="1418" w:type="dxa"/>
            <w:shd w:val="clear" w:color="auto" w:fill="FFFFFF" w:themeFill="background1"/>
            <w:vAlign w:val="center"/>
          </w:tcPr>
          <w:p w14:paraId="16F2CEEA"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3.65</w:t>
            </w:r>
          </w:p>
        </w:tc>
        <w:tc>
          <w:tcPr>
            <w:tcW w:w="851" w:type="dxa"/>
            <w:shd w:val="clear" w:color="auto" w:fill="FFFFFF" w:themeFill="background1"/>
            <w:vAlign w:val="center"/>
          </w:tcPr>
          <w:p w14:paraId="7BF8ABCA"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w:t>
            </w:r>
          </w:p>
        </w:tc>
        <w:tc>
          <w:tcPr>
            <w:tcW w:w="850" w:type="dxa"/>
            <w:shd w:val="clear" w:color="auto" w:fill="FFFFFF" w:themeFill="background1"/>
            <w:vAlign w:val="center"/>
          </w:tcPr>
          <w:p w14:paraId="0DE35AD9"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4.4</w:t>
            </w:r>
          </w:p>
        </w:tc>
      </w:tr>
      <w:tr w:rsidR="0026723C" w:rsidRPr="006A56FF" w14:paraId="1B92F21D"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18CC5EBC"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PEXPND</w:t>
            </w:r>
          </w:p>
        </w:tc>
        <w:tc>
          <w:tcPr>
            <w:tcW w:w="2410" w:type="dxa"/>
            <w:shd w:val="clear" w:color="auto" w:fill="FFFFFF" w:themeFill="background1"/>
            <w:vAlign w:val="center"/>
          </w:tcPr>
          <w:p w14:paraId="735B120F"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19.33</w:t>
            </w:r>
          </w:p>
        </w:tc>
        <w:tc>
          <w:tcPr>
            <w:tcW w:w="1276" w:type="dxa"/>
            <w:shd w:val="clear" w:color="auto" w:fill="FFFFFF" w:themeFill="background1"/>
            <w:vAlign w:val="center"/>
          </w:tcPr>
          <w:p w14:paraId="07D0B965"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5.77</w:t>
            </w:r>
          </w:p>
        </w:tc>
        <w:tc>
          <w:tcPr>
            <w:tcW w:w="1418" w:type="dxa"/>
            <w:shd w:val="clear" w:color="auto" w:fill="FFFFFF" w:themeFill="background1"/>
            <w:vAlign w:val="center"/>
          </w:tcPr>
          <w:p w14:paraId="6D65198D"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13.05</w:t>
            </w:r>
          </w:p>
        </w:tc>
        <w:tc>
          <w:tcPr>
            <w:tcW w:w="851" w:type="dxa"/>
            <w:shd w:val="clear" w:color="auto" w:fill="FFFFFF" w:themeFill="background1"/>
            <w:vAlign w:val="center"/>
          </w:tcPr>
          <w:p w14:paraId="5A922976"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34.56</w:t>
            </w:r>
          </w:p>
        </w:tc>
        <w:tc>
          <w:tcPr>
            <w:tcW w:w="850" w:type="dxa"/>
            <w:shd w:val="clear" w:color="auto" w:fill="FFFFFF" w:themeFill="background1"/>
            <w:vAlign w:val="center"/>
          </w:tcPr>
          <w:p w14:paraId="344D7BCB"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23.94</w:t>
            </w:r>
          </w:p>
        </w:tc>
      </w:tr>
      <w:tr w:rsidR="0026723C" w:rsidRPr="006A56FF" w14:paraId="1A733D40"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6F5F146E"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CA</w:t>
            </w:r>
            <w:r>
              <w:rPr>
                <w:b w:val="0"/>
                <w:bCs w:val="0"/>
                <w:caps w:val="0"/>
                <w:sz w:val="20"/>
                <w:szCs w:val="20"/>
                <w:lang w:val="en-US"/>
              </w:rPr>
              <w:t>SH</w:t>
            </w:r>
          </w:p>
        </w:tc>
        <w:tc>
          <w:tcPr>
            <w:tcW w:w="2410" w:type="dxa"/>
            <w:shd w:val="clear" w:color="auto" w:fill="FFFFFF" w:themeFill="background1"/>
            <w:vAlign w:val="center"/>
          </w:tcPr>
          <w:p w14:paraId="2D9FAE42"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1.27</w:t>
            </w:r>
          </w:p>
        </w:tc>
        <w:tc>
          <w:tcPr>
            <w:tcW w:w="1276" w:type="dxa"/>
            <w:shd w:val="clear" w:color="auto" w:fill="FFFFFF" w:themeFill="background1"/>
            <w:vAlign w:val="center"/>
          </w:tcPr>
          <w:p w14:paraId="61ECDBD6"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1.67</w:t>
            </w:r>
          </w:p>
        </w:tc>
        <w:tc>
          <w:tcPr>
            <w:tcW w:w="1418" w:type="dxa"/>
            <w:shd w:val="clear" w:color="auto" w:fill="FFFFFF" w:themeFill="background1"/>
            <w:vAlign w:val="center"/>
          </w:tcPr>
          <w:p w14:paraId="56BA93FB"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0.17</w:t>
            </w:r>
          </w:p>
        </w:tc>
        <w:tc>
          <w:tcPr>
            <w:tcW w:w="851" w:type="dxa"/>
            <w:shd w:val="clear" w:color="auto" w:fill="FFFFFF" w:themeFill="background1"/>
            <w:vAlign w:val="center"/>
          </w:tcPr>
          <w:p w14:paraId="4ECBEBF5"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50" w:type="dxa"/>
            <w:shd w:val="clear" w:color="auto" w:fill="FFFFFF" w:themeFill="background1"/>
            <w:vAlign w:val="center"/>
          </w:tcPr>
          <w:p w14:paraId="002805CD"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r>
      <w:tr w:rsidR="0026723C" w:rsidRPr="006A56FF" w14:paraId="6232B12F"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201876F"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LEX 65+</w:t>
            </w:r>
          </w:p>
        </w:tc>
        <w:tc>
          <w:tcPr>
            <w:tcW w:w="2410" w:type="dxa"/>
            <w:shd w:val="clear" w:color="auto" w:fill="FFFFFF" w:themeFill="background1"/>
            <w:vAlign w:val="center"/>
          </w:tcPr>
          <w:p w14:paraId="1FB58499"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20.5</w:t>
            </w:r>
          </w:p>
        </w:tc>
        <w:tc>
          <w:tcPr>
            <w:tcW w:w="1276" w:type="dxa"/>
            <w:shd w:val="clear" w:color="auto" w:fill="FFFFFF" w:themeFill="background1"/>
            <w:vAlign w:val="center"/>
          </w:tcPr>
          <w:p w14:paraId="11ACB462"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17.49</w:t>
            </w:r>
          </w:p>
        </w:tc>
        <w:tc>
          <w:tcPr>
            <w:tcW w:w="1418" w:type="dxa"/>
            <w:shd w:val="clear" w:color="auto" w:fill="FFFFFF" w:themeFill="background1"/>
            <w:vAlign w:val="center"/>
          </w:tcPr>
          <w:p w14:paraId="2990BC11"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20.31</w:t>
            </w:r>
          </w:p>
        </w:tc>
        <w:tc>
          <w:tcPr>
            <w:tcW w:w="851" w:type="dxa"/>
            <w:shd w:val="clear" w:color="auto" w:fill="FFFFFF" w:themeFill="background1"/>
            <w:vAlign w:val="center"/>
          </w:tcPr>
          <w:p w14:paraId="308B8EF3"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18.05</w:t>
            </w:r>
          </w:p>
        </w:tc>
        <w:tc>
          <w:tcPr>
            <w:tcW w:w="850" w:type="dxa"/>
            <w:shd w:val="clear" w:color="auto" w:fill="FFFFFF" w:themeFill="background1"/>
            <w:vAlign w:val="center"/>
          </w:tcPr>
          <w:p w14:paraId="74F7D1A6"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19.84</w:t>
            </w:r>
          </w:p>
        </w:tc>
      </w:tr>
      <w:tr w:rsidR="0026723C" w:rsidRPr="006A56FF" w14:paraId="40084C63"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4DC436DC"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SPH</w:t>
            </w:r>
          </w:p>
        </w:tc>
        <w:tc>
          <w:tcPr>
            <w:tcW w:w="2410" w:type="dxa"/>
            <w:shd w:val="clear" w:color="auto" w:fill="FFFFFF" w:themeFill="background1"/>
            <w:vAlign w:val="center"/>
          </w:tcPr>
          <w:p w14:paraId="7B796724"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59.49</w:t>
            </w:r>
          </w:p>
        </w:tc>
        <w:tc>
          <w:tcPr>
            <w:tcW w:w="1276" w:type="dxa"/>
            <w:shd w:val="clear" w:color="auto" w:fill="FFFFFF" w:themeFill="background1"/>
            <w:vAlign w:val="center"/>
          </w:tcPr>
          <w:p w14:paraId="7B76CC62"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16.08</w:t>
            </w:r>
          </w:p>
        </w:tc>
        <w:tc>
          <w:tcPr>
            <w:tcW w:w="1418" w:type="dxa"/>
            <w:shd w:val="clear" w:color="auto" w:fill="FFFFFF" w:themeFill="background1"/>
            <w:vAlign w:val="center"/>
          </w:tcPr>
          <w:p w14:paraId="178BB2A1"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49.84</w:t>
            </w:r>
          </w:p>
        </w:tc>
        <w:tc>
          <w:tcPr>
            <w:tcW w:w="851" w:type="dxa"/>
            <w:shd w:val="clear" w:color="auto" w:fill="FFFFFF" w:themeFill="background1"/>
            <w:vAlign w:val="center"/>
          </w:tcPr>
          <w:p w14:paraId="65509B09"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15.87</w:t>
            </w:r>
          </w:p>
        </w:tc>
        <w:tc>
          <w:tcPr>
            <w:tcW w:w="850" w:type="dxa"/>
            <w:shd w:val="clear" w:color="auto" w:fill="FFFFFF" w:themeFill="background1"/>
            <w:vAlign w:val="center"/>
          </w:tcPr>
          <w:p w14:paraId="60588C39"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42.73</w:t>
            </w:r>
          </w:p>
        </w:tc>
      </w:tr>
      <w:tr w:rsidR="0026723C" w:rsidRPr="006A56FF" w14:paraId="2C3566BE"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1967381A"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CIDX</w:t>
            </w:r>
          </w:p>
        </w:tc>
        <w:tc>
          <w:tcPr>
            <w:tcW w:w="2410" w:type="dxa"/>
            <w:shd w:val="clear" w:color="auto" w:fill="FFFFFF" w:themeFill="background1"/>
            <w:vAlign w:val="center"/>
          </w:tcPr>
          <w:p w14:paraId="27DFF186"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1.36</w:t>
            </w:r>
          </w:p>
        </w:tc>
        <w:tc>
          <w:tcPr>
            <w:tcW w:w="1276" w:type="dxa"/>
            <w:shd w:val="clear" w:color="auto" w:fill="FFFFFF" w:themeFill="background1"/>
            <w:vAlign w:val="center"/>
          </w:tcPr>
          <w:p w14:paraId="55415E5F"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1418" w:type="dxa"/>
            <w:shd w:val="clear" w:color="auto" w:fill="FFFFFF" w:themeFill="background1"/>
            <w:vAlign w:val="center"/>
          </w:tcPr>
          <w:p w14:paraId="47CE414C"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2.67</w:t>
            </w:r>
          </w:p>
        </w:tc>
        <w:tc>
          <w:tcPr>
            <w:tcW w:w="851" w:type="dxa"/>
            <w:shd w:val="clear" w:color="auto" w:fill="FFFFFF" w:themeFill="background1"/>
            <w:vAlign w:val="center"/>
          </w:tcPr>
          <w:p w14:paraId="4EABD1D5"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w:t>
            </w:r>
          </w:p>
        </w:tc>
        <w:tc>
          <w:tcPr>
            <w:tcW w:w="850" w:type="dxa"/>
            <w:shd w:val="clear" w:color="auto" w:fill="FFFFFF" w:themeFill="background1"/>
            <w:vAlign w:val="center"/>
          </w:tcPr>
          <w:p w14:paraId="309DAE53" w14:textId="77777777" w:rsidR="0026723C" w:rsidRPr="006A56FF"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r>
      <w:tr w:rsidR="0026723C" w:rsidRPr="006A56FF" w14:paraId="5A306C28"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auto"/>
              <w:right w:val="none" w:sz="0" w:space="0" w:color="auto"/>
            </w:tcBorders>
            <w:shd w:val="clear" w:color="auto" w:fill="FFFFFF" w:themeFill="background1"/>
            <w:vAlign w:val="center"/>
          </w:tcPr>
          <w:p w14:paraId="17B35088" w14:textId="77777777" w:rsidR="0026723C" w:rsidRPr="006A56FF" w:rsidRDefault="0026723C" w:rsidP="00DC7F46">
            <w:pPr>
              <w:spacing w:line="276" w:lineRule="auto"/>
              <w:rPr>
                <w:b w:val="0"/>
                <w:bCs w:val="0"/>
                <w:caps w:val="0"/>
                <w:sz w:val="20"/>
                <w:szCs w:val="20"/>
                <w:lang w:val="en-US"/>
              </w:rPr>
            </w:pPr>
            <w:r w:rsidRPr="006A56FF">
              <w:rPr>
                <w:b w:val="0"/>
                <w:bCs w:val="0"/>
                <w:caps w:val="0"/>
                <w:sz w:val="20"/>
                <w:szCs w:val="20"/>
                <w:lang w:val="en-US"/>
              </w:rPr>
              <w:t>MTAB</w:t>
            </w:r>
          </w:p>
        </w:tc>
        <w:tc>
          <w:tcPr>
            <w:tcW w:w="2410" w:type="dxa"/>
            <w:tcBorders>
              <w:bottom w:val="single" w:sz="12" w:space="0" w:color="auto"/>
            </w:tcBorders>
            <w:shd w:val="clear" w:color="auto" w:fill="FFFFFF" w:themeFill="background1"/>
            <w:vAlign w:val="center"/>
          </w:tcPr>
          <w:p w14:paraId="55252C26"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1276" w:type="dxa"/>
            <w:tcBorders>
              <w:bottom w:val="single" w:sz="12" w:space="0" w:color="auto"/>
            </w:tcBorders>
            <w:shd w:val="clear" w:color="auto" w:fill="FFFFFF" w:themeFill="background1"/>
            <w:vAlign w:val="center"/>
          </w:tcPr>
          <w:p w14:paraId="0E1B973B"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1418" w:type="dxa"/>
            <w:tcBorders>
              <w:bottom w:val="single" w:sz="12" w:space="0" w:color="auto"/>
            </w:tcBorders>
            <w:shd w:val="clear" w:color="auto" w:fill="FFFFFF" w:themeFill="background1"/>
            <w:vAlign w:val="center"/>
          </w:tcPr>
          <w:p w14:paraId="53857BB6"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51" w:type="dxa"/>
            <w:tcBorders>
              <w:bottom w:val="single" w:sz="12" w:space="0" w:color="auto"/>
            </w:tcBorders>
            <w:shd w:val="clear" w:color="auto" w:fill="FFFFFF" w:themeFill="background1"/>
            <w:vAlign w:val="center"/>
          </w:tcPr>
          <w:p w14:paraId="42E7E7AF"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50" w:type="dxa"/>
            <w:tcBorders>
              <w:bottom w:val="single" w:sz="12" w:space="0" w:color="auto"/>
            </w:tcBorders>
            <w:shd w:val="clear" w:color="auto" w:fill="FFFFFF" w:themeFill="background1"/>
            <w:vAlign w:val="center"/>
          </w:tcPr>
          <w:p w14:paraId="55AFF3FF" w14:textId="77777777" w:rsidR="0026723C" w:rsidRPr="006A56FF"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r>
    </w:tbl>
    <w:p w14:paraId="0EB2114D" w14:textId="4A56FB57" w:rsidR="0026723C" w:rsidRDefault="0026723C" w:rsidP="0026723C">
      <w:pPr>
        <w:spacing w:after="160" w:line="259" w:lineRule="auto"/>
        <w:rPr>
          <w:rFonts w:eastAsiaTheme="minorHAnsi"/>
          <w:iCs/>
          <w:color w:val="auto"/>
          <w:sz w:val="20"/>
          <w:szCs w:val="14"/>
          <w:lang w:val="en-US"/>
        </w:rPr>
      </w:pPr>
      <w:r w:rsidRPr="00D67B4C">
        <w:rPr>
          <w:rFonts w:eastAsiaTheme="minorHAnsi"/>
          <w:iCs/>
          <w:color w:val="auto"/>
          <w:sz w:val="20"/>
          <w:szCs w:val="14"/>
          <w:lang w:val="en-US"/>
        </w:rPr>
        <w:t>Sources: OECD health data (extracted on 10.12.2018) &amp; MISSOC 2018 (European observatory on health systems and policies 2018), European commission 2018; Own Coding Scheme</w:t>
      </w:r>
    </w:p>
    <w:p w14:paraId="05F51D2A" w14:textId="77777777" w:rsidR="0026723C" w:rsidRPr="00D67B4C" w:rsidRDefault="0026723C" w:rsidP="0026723C">
      <w:pPr>
        <w:spacing w:after="160" w:line="259" w:lineRule="auto"/>
        <w:rPr>
          <w:rFonts w:eastAsiaTheme="minorHAnsi"/>
          <w:iCs/>
          <w:color w:val="auto"/>
          <w:sz w:val="20"/>
          <w:szCs w:val="14"/>
          <w:lang w:val="en-US"/>
        </w:rPr>
      </w:pPr>
    </w:p>
    <w:p w14:paraId="698BCB1D" w14:textId="1C58086A" w:rsidR="0026723C" w:rsidRDefault="0026723C" w:rsidP="001A517D">
      <w:pPr>
        <w:pStyle w:val="berschrift2"/>
        <w:rPr>
          <w:rFonts w:eastAsiaTheme="minorHAnsi"/>
          <w:lang w:val="en-US"/>
        </w:rPr>
      </w:pPr>
      <w:r>
        <w:rPr>
          <w:rFonts w:eastAsiaTheme="minorHAnsi"/>
          <w:lang w:val="en-US"/>
        </w:rPr>
        <w:t xml:space="preserve">Table </w:t>
      </w:r>
      <w:r w:rsidR="00956772">
        <w:rPr>
          <w:rFonts w:eastAsiaTheme="minorHAnsi"/>
          <w:lang w:val="en-US"/>
        </w:rPr>
        <w:t>X</w:t>
      </w:r>
      <w:r w:rsidRPr="006914AC">
        <w:rPr>
          <w:rFonts w:eastAsiaTheme="minorHAnsi"/>
          <w:lang w:val="en-US"/>
        </w:rPr>
        <w:t>: Overview of Cluster Labels and Characteristics</w:t>
      </w:r>
    </w:p>
    <w:tbl>
      <w:tblPr>
        <w:tblStyle w:val="EinfacheTabelle3"/>
        <w:tblW w:w="8080" w:type="dxa"/>
        <w:shd w:val="clear" w:color="auto" w:fill="FFFFFF" w:themeFill="background1"/>
        <w:tblLayout w:type="fixed"/>
        <w:tblLook w:val="04A0" w:firstRow="1" w:lastRow="0" w:firstColumn="1" w:lastColumn="0" w:noHBand="0" w:noVBand="1"/>
      </w:tblPr>
      <w:tblGrid>
        <w:gridCol w:w="1843"/>
        <w:gridCol w:w="1701"/>
        <w:gridCol w:w="1134"/>
        <w:gridCol w:w="1276"/>
        <w:gridCol w:w="935"/>
        <w:gridCol w:w="1191"/>
      </w:tblGrid>
      <w:tr w:rsidR="0026723C" w:rsidRPr="007A31D0" w14:paraId="2471AFC7" w14:textId="77777777" w:rsidTr="00DC7F46">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843" w:type="dxa"/>
            <w:tcBorders>
              <w:top w:val="single" w:sz="12" w:space="0" w:color="auto"/>
            </w:tcBorders>
            <w:shd w:val="clear" w:color="auto" w:fill="FFFFFF" w:themeFill="background1"/>
            <w:vAlign w:val="center"/>
          </w:tcPr>
          <w:p w14:paraId="32FBFB91" w14:textId="77777777" w:rsidR="0026723C" w:rsidRPr="007A31D0" w:rsidRDefault="0026723C" w:rsidP="00DC7F46">
            <w:pPr>
              <w:spacing w:line="276" w:lineRule="auto"/>
              <w:rPr>
                <w:b w:val="0"/>
                <w:bCs w:val="0"/>
                <w:caps w:val="0"/>
                <w:sz w:val="20"/>
                <w:szCs w:val="20"/>
                <w:lang w:val="en-US"/>
              </w:rPr>
            </w:pPr>
          </w:p>
        </w:tc>
        <w:tc>
          <w:tcPr>
            <w:tcW w:w="1701" w:type="dxa"/>
            <w:tcBorders>
              <w:top w:val="single" w:sz="12" w:space="0" w:color="auto"/>
              <w:bottom w:val="single" w:sz="4" w:space="0" w:color="auto"/>
            </w:tcBorders>
            <w:shd w:val="clear" w:color="auto" w:fill="FFFFFF" w:themeFill="background1"/>
            <w:vAlign w:val="center"/>
          </w:tcPr>
          <w:p w14:paraId="07EEAFF6" w14:textId="77777777" w:rsidR="0026723C" w:rsidRPr="007A31D0"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7A31D0">
              <w:rPr>
                <w:b w:val="0"/>
                <w:bCs w:val="0"/>
                <w:caps w:val="0"/>
                <w:sz w:val="20"/>
                <w:szCs w:val="20"/>
                <w:lang w:val="en-US"/>
              </w:rPr>
              <w:t>1</w:t>
            </w:r>
          </w:p>
        </w:tc>
        <w:tc>
          <w:tcPr>
            <w:tcW w:w="1134" w:type="dxa"/>
            <w:tcBorders>
              <w:top w:val="single" w:sz="12" w:space="0" w:color="auto"/>
              <w:bottom w:val="single" w:sz="4" w:space="0" w:color="auto"/>
            </w:tcBorders>
            <w:shd w:val="clear" w:color="auto" w:fill="FFFFFF" w:themeFill="background1"/>
            <w:vAlign w:val="center"/>
          </w:tcPr>
          <w:p w14:paraId="6AE13260" w14:textId="77777777" w:rsidR="0026723C" w:rsidRPr="007A31D0"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7A31D0">
              <w:rPr>
                <w:b w:val="0"/>
                <w:bCs w:val="0"/>
                <w:caps w:val="0"/>
                <w:sz w:val="20"/>
                <w:szCs w:val="20"/>
                <w:lang w:val="en-US"/>
              </w:rPr>
              <w:t>2</w:t>
            </w:r>
          </w:p>
        </w:tc>
        <w:tc>
          <w:tcPr>
            <w:tcW w:w="1276" w:type="dxa"/>
            <w:tcBorders>
              <w:top w:val="single" w:sz="12" w:space="0" w:color="auto"/>
              <w:bottom w:val="single" w:sz="4" w:space="0" w:color="auto"/>
            </w:tcBorders>
            <w:shd w:val="clear" w:color="auto" w:fill="FFFFFF" w:themeFill="background1"/>
            <w:vAlign w:val="center"/>
          </w:tcPr>
          <w:p w14:paraId="5C568E0D" w14:textId="77777777" w:rsidR="0026723C" w:rsidRPr="007A31D0"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7A31D0">
              <w:rPr>
                <w:b w:val="0"/>
                <w:bCs w:val="0"/>
                <w:caps w:val="0"/>
                <w:sz w:val="20"/>
                <w:szCs w:val="20"/>
                <w:lang w:val="en-US"/>
              </w:rPr>
              <w:t>3</w:t>
            </w:r>
          </w:p>
        </w:tc>
        <w:tc>
          <w:tcPr>
            <w:tcW w:w="935" w:type="dxa"/>
            <w:tcBorders>
              <w:top w:val="single" w:sz="12" w:space="0" w:color="auto"/>
              <w:bottom w:val="single" w:sz="4" w:space="0" w:color="auto"/>
            </w:tcBorders>
            <w:shd w:val="clear" w:color="auto" w:fill="FFFFFF" w:themeFill="background1"/>
            <w:vAlign w:val="center"/>
          </w:tcPr>
          <w:p w14:paraId="7F946841" w14:textId="77777777" w:rsidR="0026723C" w:rsidRPr="007A31D0"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7A31D0">
              <w:rPr>
                <w:b w:val="0"/>
                <w:bCs w:val="0"/>
                <w:caps w:val="0"/>
                <w:sz w:val="20"/>
                <w:szCs w:val="20"/>
                <w:lang w:val="en-US"/>
              </w:rPr>
              <w:t>4</w:t>
            </w:r>
          </w:p>
        </w:tc>
        <w:tc>
          <w:tcPr>
            <w:tcW w:w="1191" w:type="dxa"/>
            <w:tcBorders>
              <w:top w:val="single" w:sz="12" w:space="0" w:color="auto"/>
              <w:bottom w:val="single" w:sz="4" w:space="0" w:color="auto"/>
            </w:tcBorders>
            <w:shd w:val="clear" w:color="auto" w:fill="FFFFFF" w:themeFill="background1"/>
            <w:vAlign w:val="center"/>
          </w:tcPr>
          <w:p w14:paraId="7B707627" w14:textId="77777777" w:rsidR="0026723C" w:rsidRPr="007A31D0" w:rsidRDefault="0026723C" w:rsidP="00DC7F46">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7A31D0">
              <w:rPr>
                <w:b w:val="0"/>
                <w:bCs w:val="0"/>
                <w:caps w:val="0"/>
                <w:sz w:val="20"/>
                <w:szCs w:val="20"/>
                <w:lang w:val="en-US"/>
              </w:rPr>
              <w:t>5</w:t>
            </w:r>
          </w:p>
        </w:tc>
      </w:tr>
      <w:tr w:rsidR="0026723C" w:rsidRPr="007A31D0" w14:paraId="02BCC320"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387137A4" w14:textId="77777777" w:rsidR="0026723C" w:rsidRPr="007A31D0" w:rsidRDefault="0026723C" w:rsidP="00DC7F46">
            <w:pPr>
              <w:spacing w:line="276" w:lineRule="auto"/>
              <w:rPr>
                <w:b w:val="0"/>
                <w:bCs w:val="0"/>
                <w:caps w:val="0"/>
                <w:sz w:val="20"/>
                <w:szCs w:val="20"/>
                <w:lang w:val="en-US"/>
              </w:rPr>
            </w:pPr>
            <w:r w:rsidRPr="00F13503">
              <w:rPr>
                <w:b w:val="0"/>
                <w:bCs w:val="0"/>
                <w:caps w:val="0"/>
                <w:sz w:val="20"/>
                <w:szCs w:val="20"/>
                <w:lang w:val="en-US"/>
              </w:rPr>
              <w:t>Cluster composition</w:t>
            </w:r>
          </w:p>
        </w:tc>
        <w:tc>
          <w:tcPr>
            <w:tcW w:w="1701" w:type="dxa"/>
            <w:tcBorders>
              <w:top w:val="single" w:sz="4" w:space="0" w:color="auto"/>
              <w:bottom w:val="single" w:sz="4" w:space="0" w:color="auto"/>
            </w:tcBorders>
            <w:shd w:val="clear" w:color="auto" w:fill="FFFFFF" w:themeFill="background1"/>
            <w:vAlign w:val="center"/>
          </w:tcPr>
          <w:p w14:paraId="6A7059F4" w14:textId="77777777" w:rsidR="0026723C" w:rsidRPr="003D2452"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rPr>
            </w:pPr>
            <w:r w:rsidRPr="003D2452">
              <w:rPr>
                <w:sz w:val="20"/>
                <w:szCs w:val="20"/>
              </w:rPr>
              <w:t>AU, BE, FR, IL, LU</w:t>
            </w:r>
            <w:r>
              <w:rPr>
                <w:sz w:val="20"/>
                <w:szCs w:val="20"/>
              </w:rPr>
              <w:t>, NL, NZ, ES, CH, UK, US</w:t>
            </w:r>
          </w:p>
        </w:tc>
        <w:tc>
          <w:tcPr>
            <w:tcW w:w="1134" w:type="dxa"/>
            <w:tcBorders>
              <w:top w:val="single" w:sz="4" w:space="0" w:color="auto"/>
              <w:bottom w:val="single" w:sz="4" w:space="0" w:color="auto"/>
            </w:tcBorders>
            <w:shd w:val="clear" w:color="auto" w:fill="FFFFFF" w:themeFill="background1"/>
            <w:vAlign w:val="center"/>
          </w:tcPr>
          <w:p w14:paraId="7337DB80"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31D0">
              <w:rPr>
                <w:sz w:val="20"/>
                <w:szCs w:val="20"/>
                <w:lang w:val="en-US"/>
              </w:rPr>
              <w:t>CZ, LV, PL</w:t>
            </w:r>
          </w:p>
        </w:tc>
        <w:tc>
          <w:tcPr>
            <w:tcW w:w="1276" w:type="dxa"/>
            <w:tcBorders>
              <w:top w:val="single" w:sz="4" w:space="0" w:color="auto"/>
              <w:bottom w:val="single" w:sz="4" w:space="0" w:color="auto"/>
            </w:tcBorders>
            <w:shd w:val="clear" w:color="auto" w:fill="FFFFFF" w:themeFill="background1"/>
            <w:vAlign w:val="center"/>
          </w:tcPr>
          <w:p w14:paraId="40ECB2FD"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DK, IE, JP, KR, NO, SE</w:t>
            </w:r>
          </w:p>
        </w:tc>
        <w:tc>
          <w:tcPr>
            <w:tcW w:w="935" w:type="dxa"/>
            <w:tcBorders>
              <w:top w:val="single" w:sz="4" w:space="0" w:color="auto"/>
              <w:bottom w:val="single" w:sz="4" w:space="0" w:color="auto"/>
            </w:tcBorders>
            <w:shd w:val="clear" w:color="auto" w:fill="FFFFFF" w:themeFill="background1"/>
            <w:vAlign w:val="center"/>
          </w:tcPr>
          <w:p w14:paraId="539B668E"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31D0">
              <w:rPr>
                <w:sz w:val="20"/>
                <w:szCs w:val="20"/>
                <w:lang w:val="en-US"/>
              </w:rPr>
              <w:t>EE</w:t>
            </w:r>
          </w:p>
        </w:tc>
        <w:tc>
          <w:tcPr>
            <w:tcW w:w="1191" w:type="dxa"/>
            <w:tcBorders>
              <w:top w:val="single" w:sz="4" w:space="0" w:color="auto"/>
              <w:bottom w:val="single" w:sz="4" w:space="0" w:color="auto"/>
            </w:tcBorders>
            <w:shd w:val="clear" w:color="auto" w:fill="FFFFFF" w:themeFill="background1"/>
            <w:vAlign w:val="center"/>
          </w:tcPr>
          <w:p w14:paraId="0BBA3CD7"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31D0">
              <w:rPr>
                <w:sz w:val="20"/>
                <w:szCs w:val="20"/>
                <w:lang w:val="en-US"/>
              </w:rPr>
              <w:t>FI, DE</w:t>
            </w:r>
          </w:p>
        </w:tc>
      </w:tr>
      <w:tr w:rsidR="0026723C" w:rsidRPr="00956772" w14:paraId="63894FCE"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FFFFFF" w:themeFill="background1"/>
            <w:vAlign w:val="center"/>
          </w:tcPr>
          <w:p w14:paraId="1E964CE3" w14:textId="77777777" w:rsidR="0026723C" w:rsidRDefault="0026723C" w:rsidP="00DC7F46">
            <w:pPr>
              <w:spacing w:line="276" w:lineRule="auto"/>
              <w:rPr>
                <w:sz w:val="20"/>
                <w:szCs w:val="20"/>
                <w:lang w:val="en-US"/>
              </w:rPr>
            </w:pPr>
            <w:r>
              <w:rPr>
                <w:b w:val="0"/>
                <w:bCs w:val="0"/>
                <w:caps w:val="0"/>
                <w:sz w:val="20"/>
                <w:szCs w:val="20"/>
                <w:lang w:val="en-US"/>
              </w:rPr>
              <w:t xml:space="preserve">Supply </w:t>
            </w:r>
          </w:p>
          <w:p w14:paraId="07106508" w14:textId="77777777" w:rsidR="0026723C" w:rsidRDefault="0026723C" w:rsidP="00DC7F46">
            <w:pPr>
              <w:spacing w:line="276" w:lineRule="auto"/>
              <w:ind w:firstLine="180"/>
              <w:rPr>
                <w:sz w:val="20"/>
                <w:szCs w:val="20"/>
                <w:lang w:val="en-US"/>
              </w:rPr>
            </w:pPr>
            <w:r>
              <w:rPr>
                <w:b w:val="0"/>
                <w:bCs w:val="0"/>
                <w:caps w:val="0"/>
                <w:sz w:val="20"/>
                <w:szCs w:val="20"/>
                <w:lang w:val="en-US"/>
              </w:rPr>
              <w:t>EXPD</w:t>
            </w:r>
          </w:p>
          <w:p w14:paraId="1B008FBE" w14:textId="77777777" w:rsidR="0026723C" w:rsidRDefault="0026723C" w:rsidP="00DC7F46">
            <w:pPr>
              <w:spacing w:line="276" w:lineRule="auto"/>
              <w:ind w:firstLine="180"/>
              <w:rPr>
                <w:sz w:val="20"/>
                <w:szCs w:val="20"/>
                <w:lang w:val="en-US"/>
              </w:rPr>
            </w:pPr>
            <w:r>
              <w:rPr>
                <w:b w:val="0"/>
                <w:bCs w:val="0"/>
                <w:caps w:val="0"/>
                <w:sz w:val="20"/>
                <w:szCs w:val="20"/>
                <w:lang w:val="en-US"/>
              </w:rPr>
              <w:t>BEDS</w:t>
            </w:r>
          </w:p>
          <w:p w14:paraId="7F972976" w14:textId="77777777" w:rsidR="0026723C" w:rsidRPr="007A31D0" w:rsidRDefault="0026723C" w:rsidP="00DC7F46">
            <w:pPr>
              <w:spacing w:line="276" w:lineRule="auto"/>
              <w:ind w:firstLine="180"/>
              <w:rPr>
                <w:b w:val="0"/>
                <w:bCs w:val="0"/>
                <w:caps w:val="0"/>
                <w:sz w:val="20"/>
                <w:szCs w:val="20"/>
                <w:lang w:val="en-US"/>
              </w:rPr>
            </w:pPr>
            <w:r>
              <w:rPr>
                <w:b w:val="0"/>
                <w:bCs w:val="0"/>
                <w:caps w:val="0"/>
                <w:sz w:val="20"/>
                <w:szCs w:val="20"/>
                <w:lang w:val="en-US"/>
              </w:rPr>
              <w:t>RCPTIN</w:t>
            </w:r>
          </w:p>
        </w:tc>
        <w:tc>
          <w:tcPr>
            <w:tcW w:w="1701" w:type="dxa"/>
            <w:tcBorders>
              <w:top w:val="single" w:sz="4" w:space="0" w:color="auto"/>
            </w:tcBorders>
            <w:shd w:val="clear" w:color="auto" w:fill="FFFFFF" w:themeFill="background1"/>
            <w:vAlign w:val="center"/>
          </w:tcPr>
          <w:p w14:paraId="651E91F8"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60D2CBE8"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Medium</w:t>
            </w:r>
          </w:p>
          <w:p w14:paraId="11E563F1"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Med.-High</w:t>
            </w:r>
          </w:p>
          <w:p w14:paraId="2837D42B"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Med.-High</w:t>
            </w:r>
          </w:p>
        </w:tc>
        <w:tc>
          <w:tcPr>
            <w:tcW w:w="1134" w:type="dxa"/>
            <w:tcBorders>
              <w:top w:val="single" w:sz="4" w:space="0" w:color="auto"/>
            </w:tcBorders>
            <w:shd w:val="clear" w:color="auto" w:fill="FFFFFF" w:themeFill="background1"/>
            <w:vAlign w:val="center"/>
          </w:tcPr>
          <w:p w14:paraId="00D33145"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4115C7A8"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7B995C95"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4581C2A7"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tc>
        <w:tc>
          <w:tcPr>
            <w:tcW w:w="1276" w:type="dxa"/>
            <w:tcBorders>
              <w:top w:val="single" w:sz="4" w:space="0" w:color="auto"/>
            </w:tcBorders>
            <w:shd w:val="clear" w:color="auto" w:fill="FFFFFF" w:themeFill="background1"/>
            <w:vAlign w:val="center"/>
          </w:tcPr>
          <w:p w14:paraId="1E156AB2"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36AAE2F7"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High</w:t>
            </w:r>
          </w:p>
          <w:p w14:paraId="54D1EF54"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Medium </w:t>
            </w:r>
            <w:proofErr w:type="spellStart"/>
            <w:r>
              <w:rPr>
                <w:sz w:val="20"/>
                <w:szCs w:val="20"/>
                <w:lang w:val="en-US"/>
              </w:rPr>
              <w:t>Medium</w:t>
            </w:r>
            <w:proofErr w:type="spellEnd"/>
          </w:p>
        </w:tc>
        <w:tc>
          <w:tcPr>
            <w:tcW w:w="935" w:type="dxa"/>
            <w:tcBorders>
              <w:top w:val="single" w:sz="4" w:space="0" w:color="auto"/>
            </w:tcBorders>
            <w:shd w:val="clear" w:color="auto" w:fill="FFFFFF" w:themeFill="background1"/>
            <w:vAlign w:val="center"/>
          </w:tcPr>
          <w:p w14:paraId="14D73BF1"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20233889"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023CAB27"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p w14:paraId="6C7EA04D"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High</w:t>
            </w:r>
          </w:p>
        </w:tc>
        <w:tc>
          <w:tcPr>
            <w:tcW w:w="1191" w:type="dxa"/>
            <w:tcBorders>
              <w:top w:val="single" w:sz="4" w:space="0" w:color="auto"/>
            </w:tcBorders>
            <w:shd w:val="clear" w:color="auto" w:fill="FFFFFF" w:themeFill="background1"/>
            <w:vAlign w:val="center"/>
          </w:tcPr>
          <w:p w14:paraId="50D89F76"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p>
          <w:p w14:paraId="216A5B98"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Medium Med.-High</w:t>
            </w:r>
          </w:p>
          <w:p w14:paraId="08489503"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Med.-High</w:t>
            </w:r>
          </w:p>
        </w:tc>
      </w:tr>
      <w:tr w:rsidR="0026723C" w:rsidRPr="007A31D0" w14:paraId="58B84BA3"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25C78920" w14:textId="77777777" w:rsidR="0026723C" w:rsidRPr="007A31D0" w:rsidRDefault="0026723C" w:rsidP="00DC7F46">
            <w:pPr>
              <w:spacing w:line="276" w:lineRule="auto"/>
              <w:rPr>
                <w:b w:val="0"/>
                <w:bCs w:val="0"/>
                <w:caps w:val="0"/>
                <w:sz w:val="20"/>
                <w:szCs w:val="20"/>
                <w:lang w:val="en-US"/>
              </w:rPr>
            </w:pPr>
            <w:r>
              <w:rPr>
                <w:b w:val="0"/>
                <w:bCs w:val="0"/>
                <w:caps w:val="0"/>
                <w:sz w:val="20"/>
                <w:szCs w:val="20"/>
                <w:lang w:val="en-US"/>
              </w:rPr>
              <w:t>Public-Private Mix</w:t>
            </w:r>
          </w:p>
        </w:tc>
        <w:tc>
          <w:tcPr>
            <w:tcW w:w="1701" w:type="dxa"/>
            <w:shd w:val="clear" w:color="auto" w:fill="FFFFFF" w:themeFill="background1"/>
            <w:vAlign w:val="center"/>
          </w:tcPr>
          <w:p w14:paraId="72E44AB1" w14:textId="77777777" w:rsidR="0026723C" w:rsidRPr="007A087D"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087D">
              <w:rPr>
                <w:sz w:val="20"/>
                <w:szCs w:val="20"/>
                <w:lang w:val="en-US"/>
              </w:rPr>
              <w:t>Med.-High</w:t>
            </w:r>
          </w:p>
          <w:p w14:paraId="3B125FBD"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Medium</w:t>
            </w:r>
          </w:p>
        </w:tc>
        <w:tc>
          <w:tcPr>
            <w:tcW w:w="1134" w:type="dxa"/>
            <w:shd w:val="clear" w:color="auto" w:fill="FFFFFF" w:themeFill="background1"/>
            <w:vAlign w:val="center"/>
          </w:tcPr>
          <w:p w14:paraId="4AEF9DD1"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p w14:paraId="658631B1"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087D">
              <w:rPr>
                <w:sz w:val="20"/>
                <w:szCs w:val="20"/>
                <w:lang w:val="en-US"/>
              </w:rPr>
              <w:t>Med.-High</w:t>
            </w:r>
          </w:p>
        </w:tc>
        <w:tc>
          <w:tcPr>
            <w:tcW w:w="1276" w:type="dxa"/>
            <w:shd w:val="clear" w:color="auto" w:fill="FFFFFF" w:themeFill="background1"/>
            <w:vAlign w:val="center"/>
          </w:tcPr>
          <w:p w14:paraId="682D3A2D"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Medium</w:t>
            </w:r>
          </w:p>
          <w:p w14:paraId="2A1DB940"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c>
          <w:tcPr>
            <w:tcW w:w="935" w:type="dxa"/>
            <w:shd w:val="clear" w:color="auto" w:fill="FFFFFF" w:themeFill="background1"/>
            <w:vAlign w:val="center"/>
          </w:tcPr>
          <w:p w14:paraId="51588B1D"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p w14:paraId="4CDDC096"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c>
          <w:tcPr>
            <w:tcW w:w="1191" w:type="dxa"/>
            <w:shd w:val="clear" w:color="auto" w:fill="FFFFFF" w:themeFill="background1"/>
            <w:vAlign w:val="center"/>
          </w:tcPr>
          <w:p w14:paraId="7232074A" w14:textId="77777777" w:rsidR="0026723C" w:rsidRPr="007A087D"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7A087D">
              <w:rPr>
                <w:sz w:val="20"/>
                <w:szCs w:val="20"/>
                <w:lang w:val="en-US"/>
              </w:rPr>
              <w:t>Med.-High</w:t>
            </w:r>
          </w:p>
          <w:p w14:paraId="044EA90F"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tc>
      </w:tr>
      <w:tr w:rsidR="0026723C" w:rsidRPr="007A31D0" w14:paraId="700D78DA" w14:textId="77777777" w:rsidTr="00DC7F46">
        <w:trPr>
          <w:trHeight w:val="283"/>
        </w:trPr>
        <w:tc>
          <w:tcPr>
            <w:cnfStyle w:val="001000000000" w:firstRow="0" w:lastRow="0" w:firstColumn="1" w:lastColumn="0" w:oddVBand="0" w:evenVBand="0" w:oddHBand="0" w:evenHBand="0" w:firstRowFirstColumn="0" w:firstRowLastColumn="0" w:lastRowFirstColumn="0" w:lastRowLastColumn="0"/>
            <w:tcW w:w="1843" w:type="dxa"/>
            <w:shd w:val="clear" w:color="auto" w:fill="FFFFFF" w:themeFill="background1"/>
            <w:vAlign w:val="center"/>
          </w:tcPr>
          <w:p w14:paraId="313A85FB" w14:textId="77777777" w:rsidR="0026723C" w:rsidRPr="007A31D0" w:rsidRDefault="0026723C" w:rsidP="00DC7F46">
            <w:pPr>
              <w:spacing w:line="276" w:lineRule="auto"/>
              <w:rPr>
                <w:b w:val="0"/>
                <w:bCs w:val="0"/>
                <w:caps w:val="0"/>
                <w:sz w:val="20"/>
                <w:szCs w:val="20"/>
                <w:lang w:val="en-US"/>
              </w:rPr>
            </w:pPr>
            <w:proofErr w:type="spellStart"/>
            <w:r>
              <w:rPr>
                <w:b w:val="0"/>
                <w:bCs w:val="0"/>
                <w:caps w:val="0"/>
                <w:sz w:val="20"/>
                <w:szCs w:val="20"/>
                <w:lang w:val="en-US"/>
              </w:rPr>
              <w:t>Pefrormance</w:t>
            </w:r>
            <w:proofErr w:type="spellEnd"/>
          </w:p>
        </w:tc>
        <w:tc>
          <w:tcPr>
            <w:tcW w:w="1701" w:type="dxa"/>
            <w:shd w:val="clear" w:color="auto" w:fill="FFFFFF" w:themeFill="background1"/>
            <w:vAlign w:val="center"/>
          </w:tcPr>
          <w:p w14:paraId="2D32B8E3"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w:t>
            </w:r>
            <w:r>
              <w:rPr>
                <w:sz w:val="20"/>
                <w:szCs w:val="20"/>
                <w:lang w:val="en-US"/>
              </w:rPr>
              <w:t>.</w:t>
            </w:r>
            <w:r w:rsidRPr="007A087D">
              <w:rPr>
                <w:sz w:val="20"/>
                <w:szCs w:val="20"/>
                <w:lang w:val="en-US"/>
              </w:rPr>
              <w:t>-High</w:t>
            </w:r>
          </w:p>
          <w:p w14:paraId="0DEBB9FB"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Med.-High</w:t>
            </w:r>
          </w:p>
        </w:tc>
        <w:tc>
          <w:tcPr>
            <w:tcW w:w="1134" w:type="dxa"/>
            <w:shd w:val="clear" w:color="auto" w:fill="FFFFFF" w:themeFill="background1"/>
            <w:vAlign w:val="center"/>
          </w:tcPr>
          <w:p w14:paraId="274A79AC"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6F2A8AC2"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tc>
        <w:tc>
          <w:tcPr>
            <w:tcW w:w="1276" w:type="dxa"/>
            <w:shd w:val="clear" w:color="auto" w:fill="FFFFFF" w:themeFill="background1"/>
            <w:vAlign w:val="center"/>
          </w:tcPr>
          <w:p w14:paraId="4E1A150F" w14:textId="77777777" w:rsidR="0026723C" w:rsidRPr="007A087D"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7A087D">
              <w:rPr>
                <w:sz w:val="20"/>
                <w:szCs w:val="20"/>
                <w:lang w:val="en-US"/>
              </w:rPr>
              <w:t>Med.-High</w:t>
            </w:r>
          </w:p>
          <w:p w14:paraId="59A6BF88"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tc>
        <w:tc>
          <w:tcPr>
            <w:tcW w:w="935" w:type="dxa"/>
            <w:shd w:val="clear" w:color="auto" w:fill="FFFFFF" w:themeFill="background1"/>
            <w:vAlign w:val="center"/>
          </w:tcPr>
          <w:p w14:paraId="6D0EB180"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p w14:paraId="67BC6752"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Low</w:t>
            </w:r>
          </w:p>
        </w:tc>
        <w:tc>
          <w:tcPr>
            <w:tcW w:w="1191" w:type="dxa"/>
            <w:shd w:val="clear" w:color="auto" w:fill="FFFFFF" w:themeFill="background1"/>
            <w:vAlign w:val="center"/>
          </w:tcPr>
          <w:p w14:paraId="41D49D50" w14:textId="77777777" w:rsidR="0026723C"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p w14:paraId="14A3EED1" w14:textId="77777777" w:rsidR="0026723C" w:rsidRPr="007A31D0" w:rsidRDefault="0026723C" w:rsidP="00DC7F46">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Medium</w:t>
            </w:r>
          </w:p>
        </w:tc>
      </w:tr>
      <w:tr w:rsidR="0026723C" w:rsidRPr="007A31D0" w14:paraId="4FA6BABE" w14:textId="77777777" w:rsidTr="00DC7F4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43" w:type="dxa"/>
            <w:tcBorders>
              <w:bottom w:val="single" w:sz="12" w:space="0" w:color="auto"/>
            </w:tcBorders>
            <w:shd w:val="clear" w:color="auto" w:fill="FFFFFF" w:themeFill="background1"/>
            <w:vAlign w:val="center"/>
          </w:tcPr>
          <w:p w14:paraId="4FE2347C" w14:textId="77777777" w:rsidR="0026723C" w:rsidRPr="007A31D0" w:rsidRDefault="0026723C" w:rsidP="00DC7F46">
            <w:pPr>
              <w:spacing w:line="276" w:lineRule="auto"/>
              <w:rPr>
                <w:b w:val="0"/>
                <w:bCs w:val="0"/>
                <w:caps w:val="0"/>
                <w:sz w:val="20"/>
                <w:szCs w:val="20"/>
                <w:lang w:val="en-US"/>
              </w:rPr>
            </w:pPr>
            <w:r>
              <w:rPr>
                <w:b w:val="0"/>
                <w:bCs w:val="0"/>
                <w:caps w:val="0"/>
                <w:sz w:val="20"/>
                <w:szCs w:val="20"/>
                <w:lang w:val="en-US"/>
              </w:rPr>
              <w:t>Access Regulation</w:t>
            </w:r>
          </w:p>
        </w:tc>
        <w:tc>
          <w:tcPr>
            <w:tcW w:w="1701" w:type="dxa"/>
            <w:tcBorders>
              <w:bottom w:val="single" w:sz="12" w:space="0" w:color="auto"/>
            </w:tcBorders>
            <w:shd w:val="clear" w:color="auto" w:fill="FFFFFF" w:themeFill="background1"/>
            <w:vAlign w:val="center"/>
          </w:tcPr>
          <w:p w14:paraId="34046B77"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1134" w:type="dxa"/>
            <w:tcBorders>
              <w:bottom w:val="single" w:sz="12" w:space="0" w:color="auto"/>
            </w:tcBorders>
            <w:shd w:val="clear" w:color="auto" w:fill="FFFFFF" w:themeFill="background1"/>
            <w:vAlign w:val="center"/>
          </w:tcPr>
          <w:p w14:paraId="289B75B8"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p w14:paraId="6EFFE43D"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c>
          <w:tcPr>
            <w:tcW w:w="1276" w:type="dxa"/>
            <w:tcBorders>
              <w:bottom w:val="single" w:sz="12" w:space="0" w:color="auto"/>
            </w:tcBorders>
            <w:shd w:val="clear" w:color="auto" w:fill="FFFFFF" w:themeFill="background1"/>
            <w:vAlign w:val="center"/>
          </w:tcPr>
          <w:p w14:paraId="69E3F48A"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p>
        </w:tc>
        <w:tc>
          <w:tcPr>
            <w:tcW w:w="935" w:type="dxa"/>
            <w:tcBorders>
              <w:bottom w:val="single" w:sz="12" w:space="0" w:color="auto"/>
            </w:tcBorders>
            <w:shd w:val="clear" w:color="auto" w:fill="FFFFFF" w:themeFill="background1"/>
            <w:vAlign w:val="center"/>
          </w:tcPr>
          <w:p w14:paraId="6929400D"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p w14:paraId="6E8B1E78"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High</w:t>
            </w:r>
          </w:p>
        </w:tc>
        <w:tc>
          <w:tcPr>
            <w:tcW w:w="1191" w:type="dxa"/>
            <w:tcBorders>
              <w:bottom w:val="single" w:sz="12" w:space="0" w:color="auto"/>
            </w:tcBorders>
            <w:shd w:val="clear" w:color="auto" w:fill="FFFFFF" w:themeFill="background1"/>
            <w:vAlign w:val="center"/>
          </w:tcPr>
          <w:p w14:paraId="6A1CC313" w14:textId="77777777" w:rsidR="0026723C"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p w14:paraId="6C7495E1" w14:textId="77777777" w:rsidR="0026723C" w:rsidRPr="007A31D0" w:rsidRDefault="0026723C" w:rsidP="00DC7F46">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Low</w:t>
            </w:r>
          </w:p>
        </w:tc>
      </w:tr>
    </w:tbl>
    <w:p w14:paraId="1C8C1BBC" w14:textId="77777777" w:rsidR="001A517D" w:rsidRDefault="001A517D" w:rsidP="001A517D">
      <w:pPr>
        <w:pStyle w:val="02FlietextEinzug"/>
        <w:rPr>
          <w:lang w:val="en-US"/>
        </w:rPr>
      </w:pPr>
    </w:p>
    <w:p w14:paraId="0D7760C8" w14:textId="0C9AABBE" w:rsidR="001A517D" w:rsidRDefault="001A517D" w:rsidP="001A517D">
      <w:pPr>
        <w:pStyle w:val="berschrift2"/>
        <w:rPr>
          <w:lang w:val="en-US"/>
        </w:rPr>
      </w:pPr>
      <w:r>
        <w:rPr>
          <w:lang w:val="en-US"/>
        </w:rPr>
        <w:t>Why do lines between Estonia/France and US appear light grey, not full grey?</w:t>
      </w:r>
    </w:p>
    <w:p w14:paraId="6B7D3375" w14:textId="767B12F0" w:rsidR="000C6B26" w:rsidRPr="000C6B26" w:rsidRDefault="001A517D" w:rsidP="00C101DA">
      <w:pPr>
        <w:pStyle w:val="02Flietext"/>
        <w:rPr>
          <w:lang w:val="en-US"/>
        </w:rPr>
      </w:pPr>
      <w:r w:rsidRPr="001A517D">
        <w:rPr>
          <w:lang w:val="en-US"/>
        </w:rPr>
        <w:t xml:space="preserve">The ties of Estonia to France and the US are rounded values of 0,66. As we us </w:t>
      </w:r>
      <w:proofErr w:type="spellStart"/>
      <w:r w:rsidRPr="001A517D">
        <w:rPr>
          <w:lang w:val="en-US"/>
        </w:rPr>
        <w:t>unreounded</w:t>
      </w:r>
      <w:proofErr w:type="spellEnd"/>
      <w:r w:rsidRPr="001A517D">
        <w:rPr>
          <w:lang w:val="en-US"/>
        </w:rPr>
        <w:t xml:space="preserve"> values for Figure 1, the lines appear light grey, not full grey. As Estonia only has ties to these two </w:t>
      </w:r>
      <w:proofErr w:type="spellStart"/>
      <w:r w:rsidRPr="001A517D">
        <w:rPr>
          <w:lang w:val="en-US"/>
        </w:rPr>
        <w:t>countires</w:t>
      </w:r>
      <w:proofErr w:type="spellEnd"/>
      <w:r w:rsidRPr="001A517D">
        <w:rPr>
          <w:lang w:val="en-US"/>
        </w:rPr>
        <w:t xml:space="preserve"> of the five countries of cluster 7, according to the rules set out in the Data and Methods section it is </w:t>
      </w:r>
      <w:proofErr w:type="spellStart"/>
      <w:r w:rsidRPr="001A517D">
        <w:rPr>
          <w:lang w:val="en-US"/>
        </w:rPr>
        <w:t>condiered</w:t>
      </w:r>
      <w:proofErr w:type="spellEnd"/>
      <w:r w:rsidRPr="001A517D">
        <w:rPr>
          <w:lang w:val="en-US"/>
        </w:rPr>
        <w:t xml:space="preserve"> a partial member of this cluster.</w:t>
      </w:r>
    </w:p>
    <w:sectPr w:rsidR="000C6B26" w:rsidRPr="000C6B26" w:rsidSect="00AD66E9">
      <w:footerReference w:type="default" r:id="rId13"/>
      <w:pgSz w:w="11906" w:h="16838"/>
      <w:pgMar w:top="1417" w:right="1983"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 w:author="Mareike Ariaans" w:date="2020-07-06T10:05:00Z" w:initials="MA">
    <w:p w14:paraId="0FF4B9DA" w14:textId="77777777" w:rsidR="00FC37B8" w:rsidRPr="00360365" w:rsidRDefault="00FC37B8" w:rsidP="00FB73E3">
      <w:pPr>
        <w:pStyle w:val="Kommentartext"/>
      </w:pPr>
      <w:r>
        <w:rPr>
          <w:rStyle w:val="Kommentarzeichen"/>
        </w:rPr>
        <w:annotationRef/>
      </w:r>
      <w:proofErr w:type="spellStart"/>
      <w:r w:rsidRPr="00360365">
        <w:t>Introduction</w:t>
      </w:r>
      <w:proofErr w:type="spellEnd"/>
      <w:r w:rsidRPr="00360365">
        <w:t>?</w:t>
      </w:r>
    </w:p>
  </w:comment>
  <w:comment w:id="10" w:author="Philipp Alexander Linden" w:date="2020-07-07T12:56:00Z" w:initials="PAL">
    <w:p w14:paraId="3A8A9146" w14:textId="03E1CACB" w:rsidR="00FC37B8" w:rsidRPr="00F474E4" w:rsidRDefault="00FC37B8" w:rsidP="00FB73E3">
      <w:pPr>
        <w:pStyle w:val="Kommentartext"/>
      </w:pPr>
      <w:r>
        <w:rPr>
          <w:rStyle w:val="Kommentarzeichen"/>
        </w:rPr>
        <w:annotationRef/>
      </w:r>
      <w:r w:rsidRPr="00F474E4">
        <w:t>Gute Idee!</w:t>
      </w:r>
    </w:p>
  </w:comment>
  <w:comment w:id="42" w:author="Philipp Alexander Linden" w:date="2020-07-07T13:14:00Z" w:initials="PAL">
    <w:p w14:paraId="19763292" w14:textId="109BA755" w:rsidR="00FC37B8" w:rsidRDefault="00FC37B8">
      <w:pPr>
        <w:pStyle w:val="Kommentartext"/>
      </w:pPr>
      <w:r>
        <w:rPr>
          <w:rStyle w:val="Kommentarzeichen"/>
        </w:rPr>
        <w:annotationRef/>
      </w:r>
      <w:r>
        <w:t xml:space="preserve">M.E. brauchen wir hier noch </w:t>
      </w:r>
      <w:proofErr w:type="spellStart"/>
      <w:r>
        <w:t>Contribution</w:t>
      </w:r>
      <w:proofErr w:type="spellEnd"/>
      <w:r>
        <w:t xml:space="preserve"> </w:t>
      </w:r>
      <w:proofErr w:type="spellStart"/>
      <w:r>
        <w:t>to</w:t>
      </w:r>
      <w:proofErr w:type="spellEnd"/>
      <w:r>
        <w:t xml:space="preserve"> </w:t>
      </w:r>
      <w:proofErr w:type="spellStart"/>
      <w:r>
        <w:t>the</w:t>
      </w:r>
      <w:proofErr w:type="spellEnd"/>
      <w:r>
        <w:t xml:space="preserve"> </w:t>
      </w:r>
      <w:proofErr w:type="spellStart"/>
      <w:r>
        <w:t>literature</w:t>
      </w:r>
      <w:proofErr w:type="spellEnd"/>
      <w:r>
        <w:t xml:space="preserve">, nicht nur die Beschreibung was wir anders machen. Also warum ist das wichtig, dass wir es so </w:t>
      </w:r>
      <w:proofErr w:type="spellStart"/>
      <w:r>
        <w:t>uns</w:t>
      </w:r>
      <w:proofErr w:type="spellEnd"/>
      <w:r>
        <w:t xml:space="preserve"> so machen. Da du mehr in der </w:t>
      </w:r>
      <w:proofErr w:type="spellStart"/>
      <w:r>
        <w:t>Litaratur</w:t>
      </w:r>
      <w:proofErr w:type="spellEnd"/>
      <w:r>
        <w:t xml:space="preserve"> bist: Fällt dir was ein?</w:t>
      </w:r>
    </w:p>
  </w:comment>
  <w:comment w:id="46" w:author="Mareike Ariaans" w:date="2020-07-06T10:05:00Z" w:initials="MA">
    <w:p w14:paraId="15BAAB12" w14:textId="55A54491" w:rsidR="00FC37B8" w:rsidRPr="00F474E4" w:rsidRDefault="00FC37B8">
      <w:pPr>
        <w:pStyle w:val="Kommentartext"/>
      </w:pPr>
      <w:r>
        <w:rPr>
          <w:rStyle w:val="Kommentarzeichen"/>
        </w:rPr>
        <w:annotationRef/>
      </w:r>
      <w:proofErr w:type="spellStart"/>
      <w:r w:rsidRPr="00F474E4">
        <w:t>Introduction</w:t>
      </w:r>
      <w:proofErr w:type="spellEnd"/>
      <w:r w:rsidRPr="00F474E4">
        <w:t>?</w:t>
      </w:r>
    </w:p>
  </w:comment>
  <w:comment w:id="47" w:author="Philipp Alexander Linden" w:date="2020-07-07T12:56:00Z" w:initials="PAL">
    <w:p w14:paraId="2FC640FA" w14:textId="2F2173D8" w:rsidR="00FC37B8" w:rsidRPr="00F474E4" w:rsidRDefault="00FC37B8">
      <w:pPr>
        <w:pStyle w:val="Kommentartext"/>
      </w:pPr>
      <w:r>
        <w:rPr>
          <w:rStyle w:val="Kommentarzeichen"/>
        </w:rPr>
        <w:annotationRef/>
      </w:r>
      <w:r>
        <w:t>Gute Idee! Umgestellt.</w:t>
      </w:r>
    </w:p>
  </w:comment>
  <w:comment w:id="68" w:author="Philipp Alexander Linden" w:date="2020-07-07T13:16:00Z" w:initials="PAL">
    <w:p w14:paraId="713D429F" w14:textId="637CB245" w:rsidR="00FC37B8" w:rsidRDefault="00FC37B8">
      <w:pPr>
        <w:pStyle w:val="Kommentartext"/>
      </w:pPr>
      <w:r>
        <w:rPr>
          <w:rStyle w:val="Kommentarzeichen"/>
        </w:rPr>
        <w:annotationRef/>
      </w:r>
      <w:r>
        <w:t xml:space="preserve">Sonst doppelt </w:t>
      </w:r>
      <w:proofErr w:type="spellStart"/>
      <w:r>
        <w:t>welfare</w:t>
      </w:r>
      <w:proofErr w:type="spellEnd"/>
      <w:r>
        <w:t xml:space="preserve"> </w:t>
      </w:r>
      <w:proofErr w:type="spellStart"/>
      <w:r>
        <w:t>states</w:t>
      </w:r>
      <w:proofErr w:type="spellEnd"/>
    </w:p>
  </w:comment>
  <w:comment w:id="70" w:author="Philipp Alexander Linden" w:date="2020-07-07T13:20:00Z" w:initials="PAL">
    <w:p w14:paraId="2A45E922" w14:textId="385F7D91" w:rsidR="00FC37B8" w:rsidRDefault="00FC37B8">
      <w:pPr>
        <w:pStyle w:val="Kommentartext"/>
      </w:pPr>
      <w:r>
        <w:rPr>
          <w:rStyle w:val="Kommentarzeichen"/>
        </w:rPr>
        <w:annotationRef/>
      </w:r>
      <w:r>
        <w:t>Nur „</w:t>
      </w:r>
      <w:proofErr w:type="spellStart"/>
      <w:r>
        <w:t>healthcare</w:t>
      </w:r>
      <w:proofErr w:type="spellEnd"/>
      <w:r>
        <w:t xml:space="preserve">“ klingt so eindimensional, verloren. Besonders mit den Referenzen. Gibt es nicht noch einen anderen </w:t>
      </w:r>
      <w:proofErr w:type="spellStart"/>
      <w:r>
        <w:t>Typologiezweig</w:t>
      </w:r>
      <w:proofErr w:type="spellEnd"/>
      <w:r>
        <w:t xml:space="preserve">, den man in den Satz mitreinnehmen könnte? Vielleicht auch mit einem zentralen Merkmal, dass in LTC </w:t>
      </w:r>
      <w:proofErr w:type="spellStart"/>
      <w:r>
        <w:t>typologien</w:t>
      </w:r>
      <w:proofErr w:type="spellEnd"/>
      <w:r>
        <w:t xml:space="preserve"> nicht vorkommt (und wenn es nur weniger/mehr Typen an sich sind)?</w:t>
      </w:r>
    </w:p>
  </w:comment>
  <w:comment w:id="71" w:author="Philipp Alexander Linden" w:date="2020-07-07T13:17:00Z" w:initials="PAL">
    <w:p w14:paraId="36C88899" w14:textId="5AB0090D" w:rsidR="00FC37B8" w:rsidRDefault="00FC37B8">
      <w:pPr>
        <w:pStyle w:val="Kommentartext"/>
      </w:pPr>
      <w:r>
        <w:rPr>
          <w:rStyle w:val="Kommentarzeichen"/>
        </w:rPr>
        <w:annotationRef/>
      </w:r>
      <w:r>
        <w:t xml:space="preserve">Wendt müsste wahrscheinlich </w:t>
      </w:r>
      <w:proofErr w:type="spellStart"/>
      <w:r>
        <w:t>geblinded</w:t>
      </w:r>
      <w:proofErr w:type="spellEnd"/>
      <w:r>
        <w:t xml:space="preserve"> werden.</w:t>
      </w:r>
    </w:p>
  </w:comment>
  <w:comment w:id="89" w:author="Mareike Ariaans" w:date="2020-07-06T16:19:00Z" w:initials="MA">
    <w:p w14:paraId="391CE890" w14:textId="6CD63992" w:rsidR="00FC37B8" w:rsidRDefault="00FC37B8">
      <w:pPr>
        <w:pStyle w:val="Kommentartext"/>
      </w:pPr>
      <w:r>
        <w:rPr>
          <w:rStyle w:val="Kommentarzeichen"/>
        </w:rPr>
        <w:annotationRef/>
      </w:r>
      <w:r>
        <w:t xml:space="preserve">Insgesamt finde ich den Daten und Methodenteil noch zu unruhig. Ich habe den Eindruck, da sind zu viele Sprünge. Ich denke, wenn wir die Stellen aus dem Theorieteil hier integrieren, können wir schon viel gewinnen. Im Unterabschnitt „Daten“ werden zwar die qualitativen Daten beschrieben, aber nicht die quantitativen </w:t>
      </w:r>
      <w:proofErr w:type="spellStart"/>
      <w:r>
        <w:t>Indicatoren</w:t>
      </w:r>
      <w:proofErr w:type="spellEnd"/>
      <w:r>
        <w:t xml:space="preserve"> </w:t>
      </w:r>
      <w:proofErr w:type="spellStart"/>
      <w:r>
        <w:t>bennant</w:t>
      </w:r>
      <w:proofErr w:type="spellEnd"/>
      <w:r>
        <w:t>. Außerdem fehlt die Verknüpfung mit dem Theorieteil, also den konkreten Dimensionen.</w:t>
      </w:r>
    </w:p>
  </w:comment>
  <w:comment w:id="90" w:author="Philipp Alexander Linden" w:date="2020-07-07T15:57:00Z" w:initials="PAL">
    <w:p w14:paraId="2C242059" w14:textId="0264B6BE" w:rsidR="00360365" w:rsidRDefault="00360365">
      <w:pPr>
        <w:pStyle w:val="Kommentartext"/>
      </w:pPr>
      <w:r>
        <w:rPr>
          <w:rStyle w:val="Kommentarzeichen"/>
        </w:rPr>
        <w:annotationRef/>
      </w:r>
      <w:proofErr w:type="spellStart"/>
      <w:r>
        <w:t>Done</w:t>
      </w:r>
      <w:proofErr w:type="spellEnd"/>
    </w:p>
  </w:comment>
  <w:comment w:id="95" w:author="Philipp Alexander Linden" w:date="2020-07-08T12:04:00Z" w:initials="PAL">
    <w:p w14:paraId="4AB61D24" w14:textId="02BB1792" w:rsidR="008233BC" w:rsidRPr="008233BC" w:rsidRDefault="008233BC">
      <w:pPr>
        <w:pStyle w:val="Kommentartext"/>
        <w:rPr>
          <w:lang w:val="en-US"/>
        </w:rPr>
      </w:pPr>
      <w:r>
        <w:rPr>
          <w:rStyle w:val="Kommentarzeichen"/>
        </w:rPr>
        <w:annotationRef/>
      </w:r>
      <w:proofErr w:type="spellStart"/>
      <w:r w:rsidRPr="008233BC">
        <w:rPr>
          <w:lang w:val="en-US"/>
        </w:rPr>
        <w:t>Korrekt</w:t>
      </w:r>
      <w:proofErr w:type="spellEnd"/>
      <w:r w:rsidRPr="008233BC">
        <w:rPr>
          <w:lang w:val="en-US"/>
        </w:rPr>
        <w:t>? 3 Choice, means-testing u</w:t>
      </w:r>
      <w:r>
        <w:rPr>
          <w:lang w:val="en-US"/>
        </w:rPr>
        <w:t xml:space="preserve">nd cash availability </w:t>
      </w:r>
      <w:proofErr w:type="spellStart"/>
      <w:r>
        <w:rPr>
          <w:lang w:val="en-US"/>
        </w:rPr>
        <w:t>oder</w:t>
      </w:r>
      <w:proofErr w:type="spellEnd"/>
      <w:r>
        <w:rPr>
          <w:lang w:val="en-US"/>
        </w:rPr>
        <w:t>?</w:t>
      </w:r>
    </w:p>
  </w:comment>
  <w:comment w:id="105" w:author="Philipp Alexander Linden" w:date="2020-06-03T19:24:00Z" w:initials="PAL">
    <w:p w14:paraId="030BE762" w14:textId="77777777" w:rsidR="00E62C77" w:rsidRPr="009E7DEE" w:rsidRDefault="00E62C77" w:rsidP="00E62C77">
      <w:pPr>
        <w:pStyle w:val="Kommentartext"/>
      </w:pPr>
      <w:r>
        <w:rPr>
          <w:rStyle w:val="Kommentarzeichen"/>
        </w:rPr>
        <w:annotationRef/>
      </w:r>
      <w:r w:rsidRPr="009E7DEE">
        <w:t xml:space="preserve">165 </w:t>
      </w:r>
      <w:proofErr w:type="spellStart"/>
      <w:r w:rsidRPr="009E7DEE">
        <w:t>words</w:t>
      </w:r>
      <w:proofErr w:type="spellEnd"/>
    </w:p>
  </w:comment>
  <w:comment w:id="106" w:author="Philipp Alexander Linden" w:date="2020-07-03T11:42:00Z" w:initials="PAL">
    <w:p w14:paraId="7AB84B3A" w14:textId="77777777" w:rsidR="00E62C77" w:rsidRPr="009E7DEE" w:rsidRDefault="00E62C77" w:rsidP="00E62C77">
      <w:pPr>
        <w:pStyle w:val="Kommentartext"/>
      </w:pPr>
      <w:r>
        <w:rPr>
          <w:rStyle w:val="Kommentarzeichen"/>
        </w:rPr>
        <w:annotationRef/>
      </w:r>
      <w:r>
        <w:t>Macht es Sinn, Performance als eine Art Outcome an den Schluss der Tabellen zu stellen?</w:t>
      </w:r>
    </w:p>
  </w:comment>
  <w:comment w:id="147" w:author="Mareike Ariaans" w:date="2020-07-06T13:47:00Z" w:initials="MA">
    <w:p w14:paraId="26DC18DA" w14:textId="467FD63C" w:rsidR="00FC37B8" w:rsidRDefault="00FC37B8">
      <w:pPr>
        <w:pStyle w:val="Kommentartext"/>
      </w:pPr>
      <w:r>
        <w:rPr>
          <w:rStyle w:val="Kommentarzeichen"/>
        </w:rPr>
        <w:annotationRef/>
      </w:r>
      <w:r>
        <w:t xml:space="preserve">Vielleicht lässt sich das zusammenfassen. Denn Chile, Mexiko und Turkey haben schon zwei drei </w:t>
      </w:r>
      <w:proofErr w:type="spellStart"/>
      <w:r>
        <w:t>Indkatoren</w:t>
      </w:r>
      <w:proofErr w:type="spellEnd"/>
      <w:r>
        <w:t xml:space="preserve"> geliefert bei den OECD Daten. Also „</w:t>
      </w:r>
      <w:proofErr w:type="spellStart"/>
      <w:r>
        <w:t>either</w:t>
      </w:r>
      <w:proofErr w:type="spellEnd"/>
      <w:r>
        <w:t xml:space="preserve"> </w:t>
      </w:r>
      <w:proofErr w:type="spellStart"/>
      <w:r>
        <w:t>completely</w:t>
      </w:r>
      <w:proofErr w:type="spellEnd"/>
      <w:r>
        <w:t>“ stimmt so nicht, und bei den anderen Ländern gab es ja meist auf mehr als einem Indikator Probleme.</w:t>
      </w:r>
    </w:p>
  </w:comment>
  <w:comment w:id="148" w:author="Philipp Alexander Linden" w:date="2020-07-07T13:38:00Z" w:initials="PAL">
    <w:p w14:paraId="4FB6B150" w14:textId="23678FED" w:rsidR="00FC37B8" w:rsidRDefault="00FC37B8">
      <w:pPr>
        <w:pStyle w:val="Kommentartext"/>
      </w:pPr>
      <w:r>
        <w:rPr>
          <w:rStyle w:val="Kommentarzeichen"/>
        </w:rPr>
        <w:annotationRef/>
      </w:r>
      <w:r>
        <w:t>Angepasst.</w:t>
      </w:r>
    </w:p>
  </w:comment>
  <w:comment w:id="163" w:author="Mareike Ariaans" w:date="2020-07-06T15:16:00Z" w:initials="MA">
    <w:p w14:paraId="661765EB" w14:textId="3278A04C" w:rsidR="00FC37B8" w:rsidRDefault="00FC37B8">
      <w:pPr>
        <w:pStyle w:val="Kommentartext"/>
      </w:pPr>
      <w:r>
        <w:rPr>
          <w:rStyle w:val="Kommentarzeichen"/>
        </w:rPr>
        <w:annotationRef/>
      </w:r>
      <w:r>
        <w:t xml:space="preserve">Hier </w:t>
      </w:r>
      <w:proofErr w:type="gramStart"/>
      <w:r>
        <w:t>musst</w:t>
      </w:r>
      <w:proofErr w:type="gramEnd"/>
      <w:r>
        <w:t xml:space="preserve"> dir nochmal den genauen Literaturhinweis geben.</w:t>
      </w:r>
    </w:p>
  </w:comment>
  <w:comment w:id="164" w:author="Philipp Alexander Linden" w:date="2020-07-07T13:39:00Z" w:initials="PAL">
    <w:p w14:paraId="1D597CB8" w14:textId="7DC12109" w:rsidR="00FC37B8" w:rsidRPr="004B36E0" w:rsidRDefault="00FC37B8">
      <w:pPr>
        <w:pStyle w:val="Kommentartext"/>
        <w:rPr>
          <w:lang w:val="en-US"/>
        </w:rPr>
      </w:pPr>
      <w:r>
        <w:rPr>
          <w:rStyle w:val="Kommentarzeichen"/>
        </w:rPr>
        <w:annotationRef/>
      </w:r>
      <w:r w:rsidRPr="004B36E0">
        <w:rPr>
          <w:lang w:val="en-US"/>
        </w:rPr>
        <w:t>There y</w:t>
      </w:r>
      <w:r>
        <w:rPr>
          <w:lang w:val="en-US"/>
        </w:rPr>
        <w:t>ou go:</w:t>
      </w:r>
    </w:p>
    <w:p w14:paraId="16AFDA24" w14:textId="77777777" w:rsidR="00FC37B8" w:rsidRPr="004B36E0" w:rsidRDefault="00FC37B8">
      <w:pPr>
        <w:pStyle w:val="Kommentartext"/>
        <w:rPr>
          <w:lang w:val="en-US"/>
        </w:rPr>
      </w:pPr>
    </w:p>
    <w:p w14:paraId="2C032DE8" w14:textId="3549A7EA" w:rsidR="00FC37B8" w:rsidRPr="004B36E0" w:rsidRDefault="00FC37B8">
      <w:pPr>
        <w:pStyle w:val="Kommentartext"/>
        <w:rPr>
          <w:lang w:val="en-US"/>
        </w:rPr>
      </w:pPr>
      <w:r w:rsidRPr="004B36E0">
        <w:rPr>
          <w:lang w:val="en-US"/>
        </w:rPr>
        <w:t>White et al. 2010:</w:t>
      </w:r>
    </w:p>
    <w:p w14:paraId="570119AF" w14:textId="60433FCA" w:rsidR="00FC37B8" w:rsidRDefault="00FC37B8">
      <w:pPr>
        <w:pStyle w:val="Kommentartext"/>
        <w:rPr>
          <w:lang w:val="en-US"/>
        </w:rPr>
      </w:pPr>
    </w:p>
    <w:p w14:paraId="094479CD" w14:textId="77777777" w:rsidR="00FC37B8" w:rsidRPr="004C6923" w:rsidRDefault="00FC37B8" w:rsidP="004C6923">
      <w:pPr>
        <w:pStyle w:val="Kommentartext"/>
        <w:rPr>
          <w:lang w:val="en-US"/>
        </w:rPr>
      </w:pPr>
      <w:r w:rsidRPr="004C6923">
        <w:rPr>
          <w:lang w:val="en-US"/>
        </w:rPr>
        <w:t>Multiple imputation using chained equations:</w:t>
      </w:r>
    </w:p>
    <w:p w14:paraId="0EF313D5" w14:textId="65BB9CF7" w:rsidR="00FC37B8" w:rsidRDefault="00FC37B8" w:rsidP="004C6923">
      <w:pPr>
        <w:pStyle w:val="Kommentartext"/>
        <w:rPr>
          <w:lang w:val="en-US"/>
        </w:rPr>
      </w:pPr>
      <w:r w:rsidRPr="004C6923">
        <w:rPr>
          <w:lang w:val="en-US"/>
        </w:rPr>
        <w:t>Issues and guidance for practice</w:t>
      </w:r>
    </w:p>
    <w:p w14:paraId="69818B37" w14:textId="29C6B4DE" w:rsidR="00FC37B8" w:rsidRDefault="00FC37B8" w:rsidP="004C6923">
      <w:pPr>
        <w:pStyle w:val="Kommentartext"/>
        <w:rPr>
          <w:lang w:val="en-US"/>
        </w:rPr>
      </w:pPr>
    </w:p>
    <w:p w14:paraId="4715741A" w14:textId="2E5618AB" w:rsidR="00FC37B8" w:rsidRDefault="00FC37B8" w:rsidP="004C6923">
      <w:pPr>
        <w:pStyle w:val="Kommentartext"/>
        <w:rPr>
          <w:lang w:val="en-US"/>
        </w:rPr>
      </w:pPr>
      <w:r w:rsidRPr="004C6923">
        <w:rPr>
          <w:lang w:val="en-US"/>
        </w:rPr>
        <w:t>10.1002/sim.4067</w:t>
      </w:r>
    </w:p>
    <w:p w14:paraId="7B6F94EE" w14:textId="77777777" w:rsidR="00FC37B8" w:rsidRDefault="00FC37B8">
      <w:pPr>
        <w:pStyle w:val="Kommentartext"/>
        <w:rPr>
          <w:lang w:val="en-US"/>
        </w:rPr>
      </w:pPr>
    </w:p>
    <w:p w14:paraId="5B8834ED" w14:textId="28FFAC9B" w:rsidR="00FC37B8" w:rsidRPr="00360365" w:rsidRDefault="00FC37B8">
      <w:pPr>
        <w:pStyle w:val="Kommentartext"/>
        <w:rPr>
          <w:lang w:val="en-US"/>
        </w:rPr>
      </w:pPr>
      <w:proofErr w:type="spellStart"/>
      <w:r w:rsidRPr="00360365">
        <w:rPr>
          <w:lang w:val="en-US"/>
        </w:rPr>
        <w:t>Kleinke</w:t>
      </w:r>
      <w:proofErr w:type="spellEnd"/>
      <w:r w:rsidRPr="00360365">
        <w:rPr>
          <w:lang w:val="en-US"/>
        </w:rPr>
        <w:t xml:space="preserve"> et al. 2011: </w:t>
      </w:r>
    </w:p>
    <w:p w14:paraId="09EC3FB2" w14:textId="47544F5A" w:rsidR="00FC37B8" w:rsidRPr="00360365" w:rsidRDefault="00FC37B8">
      <w:pPr>
        <w:pStyle w:val="Kommentartext"/>
        <w:rPr>
          <w:lang w:val="en-US"/>
        </w:rPr>
      </w:pPr>
    </w:p>
    <w:p w14:paraId="087518AC" w14:textId="738D7A44" w:rsidR="00FC37B8" w:rsidRDefault="00FC37B8">
      <w:pPr>
        <w:pStyle w:val="Kommentartext"/>
        <w:rPr>
          <w:lang w:val="en-US"/>
        </w:rPr>
      </w:pPr>
      <w:r w:rsidRPr="004C6923">
        <w:rPr>
          <w:lang w:val="en-US"/>
        </w:rPr>
        <w:t>Efficient ways to impute incomplete panel data</w:t>
      </w:r>
    </w:p>
    <w:p w14:paraId="1598793E" w14:textId="77777777" w:rsidR="00FC37B8" w:rsidRPr="004C6923" w:rsidRDefault="00FC37B8">
      <w:pPr>
        <w:pStyle w:val="Kommentartext"/>
        <w:rPr>
          <w:lang w:val="en-US"/>
        </w:rPr>
      </w:pPr>
    </w:p>
    <w:p w14:paraId="5709301E" w14:textId="63EFE9A7" w:rsidR="00FC37B8" w:rsidRPr="004C6923" w:rsidRDefault="00FC37B8">
      <w:pPr>
        <w:pStyle w:val="Kommentartext"/>
      </w:pPr>
      <w:r w:rsidRPr="004C6923">
        <w:t>10.1007/s10182-011-0179-9</w:t>
      </w:r>
    </w:p>
  </w:comment>
  <w:comment w:id="188" w:author="Philipp Alexander Linden" w:date="2020-06-29T18:49:00Z" w:initials="PAL">
    <w:p w14:paraId="2FFE8959" w14:textId="77777777" w:rsidR="00B17790" w:rsidRPr="00264EB7" w:rsidRDefault="00B17790" w:rsidP="00B17790">
      <w:pPr>
        <w:pStyle w:val="Kommentartext"/>
      </w:pPr>
      <w:r>
        <w:rPr>
          <w:rStyle w:val="Kommentarzeichen"/>
        </w:rPr>
        <w:annotationRef/>
      </w:r>
      <w:r w:rsidRPr="00264EB7">
        <w:t xml:space="preserve">148 </w:t>
      </w:r>
      <w:proofErr w:type="spellStart"/>
      <w:r w:rsidRPr="00264EB7">
        <w:t>words</w:t>
      </w:r>
      <w:proofErr w:type="spellEnd"/>
    </w:p>
  </w:comment>
  <w:comment w:id="354" w:author="Mareike Ariaans" w:date="2020-07-06T15:32:00Z" w:initials="MA">
    <w:p w14:paraId="52E7ED61" w14:textId="77777777" w:rsidR="00B17790" w:rsidRDefault="00B17790" w:rsidP="00B17790">
      <w:pPr>
        <w:pStyle w:val="Kommentartext"/>
      </w:pPr>
      <w:r>
        <w:rPr>
          <w:rStyle w:val="Kommentarzeichen"/>
        </w:rPr>
        <w:annotationRef/>
      </w:r>
      <w:r>
        <w:t>Ich bin mir nicht sicher, ob wir das so schrieben können. Da die 8 k-</w:t>
      </w:r>
      <w:proofErr w:type="spellStart"/>
      <w:r>
        <w:t>means</w:t>
      </w:r>
      <w:proofErr w:type="spellEnd"/>
      <w:r>
        <w:t xml:space="preserve"> </w:t>
      </w:r>
      <w:proofErr w:type="spellStart"/>
      <w:r>
        <w:t>analysen</w:t>
      </w:r>
      <w:proofErr w:type="spellEnd"/>
      <w:r>
        <w:t xml:space="preserve"> ja gleich gewichtet werden in der Lösung mit den 16 hierarchischen Analysen</w:t>
      </w:r>
    </w:p>
  </w:comment>
  <w:comment w:id="355" w:author="Philipp Alexander Linden" w:date="2020-07-07T13:59:00Z" w:initials="PAL">
    <w:p w14:paraId="268A781C" w14:textId="77777777" w:rsidR="00B17790" w:rsidRDefault="00B17790" w:rsidP="00B17790">
      <w:pPr>
        <w:pStyle w:val="Kommentartext"/>
      </w:pPr>
      <w:r>
        <w:rPr>
          <w:rStyle w:val="Kommentarzeichen"/>
        </w:rPr>
        <w:annotationRef/>
      </w:r>
      <w:r>
        <w:t>Workaround</w:t>
      </w:r>
    </w:p>
  </w:comment>
  <w:comment w:id="365" w:author="Mareike Ariaans" w:date="2020-07-06T15:56:00Z" w:initials="MA">
    <w:p w14:paraId="292E83CB" w14:textId="77777777" w:rsidR="00B17790" w:rsidRDefault="00B17790" w:rsidP="00B17790">
      <w:pPr>
        <w:pStyle w:val="Kommentartext"/>
      </w:pPr>
      <w:r>
        <w:rPr>
          <w:rStyle w:val="Kommentarzeichen"/>
        </w:rPr>
        <w:annotationRef/>
      </w:r>
      <w:r>
        <w:t>Vielleicht sollten wir Cluster 6 und 7 hier und in der Tabelle tauschen?</w:t>
      </w:r>
    </w:p>
  </w:comment>
  <w:comment w:id="366" w:author="Philipp Alexander Linden" w:date="2020-07-07T14:01:00Z" w:initials="PAL">
    <w:p w14:paraId="7882D05E" w14:textId="77777777" w:rsidR="00B17790" w:rsidRDefault="00B17790" w:rsidP="00B17790">
      <w:pPr>
        <w:pStyle w:val="Kommentartext"/>
      </w:pPr>
      <w:r>
        <w:rPr>
          <w:rStyle w:val="Kommentarzeichen"/>
        </w:rPr>
        <w:annotationRef/>
      </w:r>
      <w:r>
        <w:t>Würde ich nicht machen, da SI &amp; SK zum AU, BE Cluster gehören. Fühlt sich für mich dann inkonsistent an.</w:t>
      </w:r>
    </w:p>
    <w:p w14:paraId="4D80AD3E" w14:textId="77777777" w:rsidR="00B17790" w:rsidRDefault="00B17790" w:rsidP="00B17790">
      <w:pPr>
        <w:pStyle w:val="Kommentartext"/>
      </w:pPr>
    </w:p>
    <w:p w14:paraId="5C83108B" w14:textId="77777777" w:rsidR="00B17790" w:rsidRDefault="00B17790" w:rsidP="00B17790">
      <w:pPr>
        <w:pStyle w:val="Kommentartext"/>
      </w:pPr>
      <w:r>
        <w:t xml:space="preserve">Es sei denn, wir packen die Graphik hinter die Tabelle. Dann können wir auch je nach Dichte des Clusters und Stärke der </w:t>
      </w:r>
      <w:proofErr w:type="spellStart"/>
      <w:r>
        <w:t>Ties</w:t>
      </w:r>
      <w:proofErr w:type="spellEnd"/>
      <w:r>
        <w:t xml:space="preserve"> sortieren. Macht vielleicht die Reihenfolge logischer. Also erst 9 </w:t>
      </w:r>
      <w:proofErr w:type="spellStart"/>
      <w:r>
        <w:t>cluster</w:t>
      </w:r>
      <w:proofErr w:type="spellEnd"/>
      <w:r>
        <w:t xml:space="preserve"> methodologisch, dann </w:t>
      </w:r>
      <w:proofErr w:type="spellStart"/>
      <w:r>
        <w:t>condensed</w:t>
      </w:r>
      <w:proofErr w:type="spellEnd"/>
      <w:r>
        <w:t xml:space="preserve"> zu 4+2 </w:t>
      </w:r>
      <w:proofErr w:type="spellStart"/>
      <w:r>
        <w:t>cluster</w:t>
      </w:r>
      <w:proofErr w:type="spellEnd"/>
      <w:r>
        <w:t xml:space="preserve"> </w:t>
      </w:r>
      <w:proofErr w:type="spellStart"/>
      <w:r>
        <w:t>solution</w:t>
      </w:r>
      <w:proofErr w:type="spellEnd"/>
      <w:r>
        <w:t xml:space="preserve"> mit Graphik. Sollten wir vielleicht diskutieren.</w:t>
      </w:r>
    </w:p>
  </w:comment>
  <w:comment w:id="371" w:author="Philipp Alexander Linden" w:date="2020-07-07T13:46:00Z" w:initials="PAL">
    <w:p w14:paraId="2B1E895A" w14:textId="77777777" w:rsidR="00B17790" w:rsidRDefault="00B17790" w:rsidP="00B17790">
      <w:pPr>
        <w:pStyle w:val="Kommentartext"/>
      </w:pPr>
      <w:r>
        <w:rPr>
          <w:rStyle w:val="Kommentarzeichen"/>
        </w:rPr>
        <w:annotationRef/>
      </w:r>
      <w:r>
        <w:t xml:space="preserve">Laut den Guidelines (siehe Ordner) sind </w:t>
      </w:r>
      <w:proofErr w:type="spellStart"/>
      <w:r>
        <w:t>Footnotes</w:t>
      </w:r>
      <w:proofErr w:type="spellEnd"/>
      <w:r>
        <w:t xml:space="preserve"> nicht erlaubt. Ich würde es in die Graphik packen oder gar nicht erwähnen (Non-</w:t>
      </w:r>
      <w:proofErr w:type="spellStart"/>
      <w:r>
        <w:t>nudging</w:t>
      </w:r>
      <w:proofErr w:type="spellEnd"/>
      <w:r>
        <w:t>)</w:t>
      </w:r>
    </w:p>
  </w:comment>
  <w:comment w:id="386" w:author="Philipp Alexander Linden" w:date="2020-06-29T18:49:00Z" w:initials="PAL">
    <w:p w14:paraId="6E5E6357" w14:textId="07FDB00F" w:rsidR="00FC37B8" w:rsidRPr="00264EB7" w:rsidRDefault="00FC37B8">
      <w:pPr>
        <w:pStyle w:val="Kommentartext"/>
      </w:pPr>
      <w:r>
        <w:rPr>
          <w:rStyle w:val="Kommentarzeichen"/>
        </w:rPr>
        <w:annotationRef/>
      </w:r>
      <w:r w:rsidRPr="00264EB7">
        <w:t xml:space="preserve">148 </w:t>
      </w:r>
      <w:proofErr w:type="spellStart"/>
      <w:r w:rsidRPr="00264EB7">
        <w:t>words</w:t>
      </w:r>
      <w:proofErr w:type="spellEnd"/>
    </w:p>
  </w:comment>
  <w:comment w:id="580" w:author="Mareike Ariaans" w:date="2020-07-06T15:32:00Z" w:initials="MA">
    <w:p w14:paraId="4BFBF1E7" w14:textId="23CD51B7" w:rsidR="00FC37B8" w:rsidRDefault="00FC37B8">
      <w:pPr>
        <w:pStyle w:val="Kommentartext"/>
      </w:pPr>
      <w:r>
        <w:rPr>
          <w:rStyle w:val="Kommentarzeichen"/>
        </w:rPr>
        <w:annotationRef/>
      </w:r>
      <w:r>
        <w:t>Ich bin mir nicht sicher, ob wir das so schrieben können. Da die 8 k-</w:t>
      </w:r>
      <w:proofErr w:type="spellStart"/>
      <w:r>
        <w:t>means</w:t>
      </w:r>
      <w:proofErr w:type="spellEnd"/>
      <w:r>
        <w:t xml:space="preserve"> </w:t>
      </w:r>
      <w:proofErr w:type="spellStart"/>
      <w:r>
        <w:t>analysen</w:t>
      </w:r>
      <w:proofErr w:type="spellEnd"/>
      <w:r>
        <w:t xml:space="preserve"> ja gleich gewichtet werden in der Lösung mit den 16 hierarchischen Analysen</w:t>
      </w:r>
    </w:p>
  </w:comment>
  <w:comment w:id="581" w:author="Philipp Alexander Linden" w:date="2020-07-07T13:59:00Z" w:initials="PAL">
    <w:p w14:paraId="00A972C5" w14:textId="03058507" w:rsidR="00FC37B8" w:rsidRDefault="00FC37B8">
      <w:pPr>
        <w:pStyle w:val="Kommentartext"/>
      </w:pPr>
      <w:r>
        <w:rPr>
          <w:rStyle w:val="Kommentarzeichen"/>
        </w:rPr>
        <w:annotationRef/>
      </w:r>
      <w:r>
        <w:t>Workaround</w:t>
      </w:r>
    </w:p>
  </w:comment>
  <w:comment w:id="592" w:author="Mareike Ariaans" w:date="2020-07-06T15:56:00Z" w:initials="MA">
    <w:p w14:paraId="61022C3D" w14:textId="01379E70" w:rsidR="00FC37B8" w:rsidRDefault="00FC37B8">
      <w:pPr>
        <w:pStyle w:val="Kommentartext"/>
      </w:pPr>
      <w:r>
        <w:rPr>
          <w:rStyle w:val="Kommentarzeichen"/>
        </w:rPr>
        <w:annotationRef/>
      </w:r>
      <w:r>
        <w:t>Vielleicht sollten wir Cluster 6 und 7 hier und in der Tabelle tauschen?</w:t>
      </w:r>
    </w:p>
  </w:comment>
  <w:comment w:id="593" w:author="Philipp Alexander Linden" w:date="2020-07-07T14:01:00Z" w:initials="PAL">
    <w:p w14:paraId="327C83DA" w14:textId="77777777" w:rsidR="00FC37B8" w:rsidRDefault="00FC37B8">
      <w:pPr>
        <w:pStyle w:val="Kommentartext"/>
      </w:pPr>
      <w:r>
        <w:rPr>
          <w:rStyle w:val="Kommentarzeichen"/>
        </w:rPr>
        <w:annotationRef/>
      </w:r>
      <w:r>
        <w:t>Würde ich nicht machen, da SI &amp; SK zum AU, BE Cluster gehören. Fühlt sich für mich dann inkonsistent an.</w:t>
      </w:r>
    </w:p>
    <w:p w14:paraId="09455D27" w14:textId="77777777" w:rsidR="00FC37B8" w:rsidRDefault="00FC37B8">
      <w:pPr>
        <w:pStyle w:val="Kommentartext"/>
      </w:pPr>
    </w:p>
    <w:p w14:paraId="05CD1631" w14:textId="44A45C21" w:rsidR="00FC37B8" w:rsidRDefault="00FC37B8">
      <w:pPr>
        <w:pStyle w:val="Kommentartext"/>
      </w:pPr>
      <w:r>
        <w:t xml:space="preserve">Es sei denn, wir packen die Graphik hinter die Tabelle. Dann können wir auch je nach Dichte des Clusters und Stärke der </w:t>
      </w:r>
      <w:proofErr w:type="spellStart"/>
      <w:r>
        <w:t>Ties</w:t>
      </w:r>
      <w:proofErr w:type="spellEnd"/>
      <w:r>
        <w:t xml:space="preserve"> sortieren. Macht vielleicht die Reihenfolge logischer. Also erst 9 </w:t>
      </w:r>
      <w:proofErr w:type="spellStart"/>
      <w:r>
        <w:t>cluster</w:t>
      </w:r>
      <w:proofErr w:type="spellEnd"/>
      <w:r>
        <w:t xml:space="preserve"> methodologisch, dann </w:t>
      </w:r>
      <w:proofErr w:type="spellStart"/>
      <w:r>
        <w:t>condensed</w:t>
      </w:r>
      <w:proofErr w:type="spellEnd"/>
      <w:r>
        <w:t xml:space="preserve"> zu 4+2 </w:t>
      </w:r>
      <w:proofErr w:type="spellStart"/>
      <w:r>
        <w:t>cluster</w:t>
      </w:r>
      <w:proofErr w:type="spellEnd"/>
      <w:r>
        <w:t xml:space="preserve"> </w:t>
      </w:r>
      <w:proofErr w:type="spellStart"/>
      <w:r>
        <w:t>solution</w:t>
      </w:r>
      <w:proofErr w:type="spellEnd"/>
      <w:r>
        <w:t xml:space="preserve"> mit Graphik. Sollten wir vielleicht diskutieren.</w:t>
      </w:r>
    </w:p>
  </w:comment>
  <w:comment w:id="597" w:author="Philipp Alexander Linden" w:date="2020-07-07T13:46:00Z" w:initials="PAL">
    <w:p w14:paraId="1D83DF92" w14:textId="03FC9867" w:rsidR="00FC37B8" w:rsidRDefault="00FC37B8">
      <w:pPr>
        <w:pStyle w:val="Kommentartext"/>
      </w:pPr>
      <w:r>
        <w:rPr>
          <w:rStyle w:val="Kommentarzeichen"/>
        </w:rPr>
        <w:annotationRef/>
      </w:r>
      <w:r>
        <w:t xml:space="preserve">Laut den Guidelines (siehe Ordner) sind </w:t>
      </w:r>
      <w:proofErr w:type="spellStart"/>
      <w:r>
        <w:t>Footnotes</w:t>
      </w:r>
      <w:proofErr w:type="spellEnd"/>
      <w:r>
        <w:t xml:space="preserve"> nicht erlaubt. Ich würde es in die Graphik packen oder gar nicht erwähnen (Non-</w:t>
      </w:r>
      <w:proofErr w:type="spellStart"/>
      <w:r>
        <w:t>nudging</w:t>
      </w:r>
      <w:proofErr w:type="spellEnd"/>
      <w:r>
        <w:t>)</w:t>
      </w:r>
    </w:p>
  </w:comment>
  <w:comment w:id="644" w:author="Philipp Alexander Linden" w:date="2020-06-12T15:31:00Z" w:initials="PAL">
    <w:p w14:paraId="3A076B9D" w14:textId="77777777" w:rsidR="00FC37B8" w:rsidRPr="00264EB7" w:rsidRDefault="00FC37B8" w:rsidP="002D1426">
      <w:pPr>
        <w:pStyle w:val="Kommentartext"/>
      </w:pPr>
      <w:r>
        <w:rPr>
          <w:rStyle w:val="Kommentarzeichen"/>
        </w:rPr>
        <w:annotationRef/>
      </w:r>
      <w:r w:rsidRPr="00264EB7">
        <w:t xml:space="preserve">184 </w:t>
      </w:r>
      <w:proofErr w:type="spellStart"/>
      <w:r w:rsidRPr="00264EB7">
        <w:t>words</w:t>
      </w:r>
      <w:proofErr w:type="spellEnd"/>
    </w:p>
  </w:comment>
  <w:comment w:id="881" w:author="Philipp Alexander Linden" w:date="2020-07-07T14:08:00Z" w:initials="PAL">
    <w:p w14:paraId="6611CAD7" w14:textId="7EBC8B94" w:rsidR="00FC37B8" w:rsidRDefault="00FC37B8">
      <w:pPr>
        <w:pStyle w:val="Kommentartext"/>
      </w:pPr>
      <w:r>
        <w:rPr>
          <w:rStyle w:val="Kommentarzeichen"/>
        </w:rPr>
        <w:annotationRef/>
      </w:r>
      <w:r>
        <w:t xml:space="preserve">Hier erneut die Frage, ist nicht </w:t>
      </w:r>
      <w:proofErr w:type="spellStart"/>
      <w:r>
        <w:t>performance</w:t>
      </w:r>
      <w:proofErr w:type="spellEnd"/>
      <w:r>
        <w:t xml:space="preserve"> nicht Folge von Supply? Sollte es dann nicht sinnvollerweise umgekehrt sein?</w:t>
      </w:r>
    </w:p>
  </w:comment>
  <w:comment w:id="888" w:author="Philipp Alexander Linden" w:date="2020-06-12T15:31:00Z" w:initials="PAL">
    <w:p w14:paraId="6F2F8669" w14:textId="77777777" w:rsidR="0006533C" w:rsidRPr="00264EB7" w:rsidRDefault="0006533C" w:rsidP="0006533C">
      <w:pPr>
        <w:pStyle w:val="Kommentartext"/>
      </w:pPr>
      <w:r>
        <w:rPr>
          <w:rStyle w:val="Kommentarzeichen"/>
        </w:rPr>
        <w:annotationRef/>
      </w:r>
      <w:r w:rsidRPr="00264EB7">
        <w:t xml:space="preserve">184 </w:t>
      </w:r>
      <w:proofErr w:type="spellStart"/>
      <w:r w:rsidRPr="00264EB7">
        <w:t>words</w:t>
      </w:r>
      <w:proofErr w:type="spellEnd"/>
    </w:p>
  </w:comment>
  <w:comment w:id="1116" w:author="Mareike Ariaans" w:date="2020-07-06T17:18:00Z" w:initials="MA">
    <w:p w14:paraId="438FB582" w14:textId="2E528FCB" w:rsidR="00FC37B8" w:rsidRDefault="00FC37B8">
      <w:pPr>
        <w:pStyle w:val="Kommentartext"/>
      </w:pPr>
      <w:r>
        <w:rPr>
          <w:rStyle w:val="Kommentarzeichen"/>
        </w:rPr>
        <w:annotationRef/>
      </w:r>
      <w:r>
        <w:t xml:space="preserve">Ich denke hier sollten wir </w:t>
      </w:r>
      <w:proofErr w:type="spellStart"/>
      <w:r>
        <w:t>cluster</w:t>
      </w:r>
      <w:proofErr w:type="spellEnd"/>
      <w:r>
        <w:t xml:space="preserve"> 3 und 4 auch als solche einordnen</w:t>
      </w:r>
    </w:p>
  </w:comment>
  <w:comment w:id="1117" w:author="Philipp Alexander Linden" w:date="2020-07-07T14:31:00Z" w:initials="PAL">
    <w:p w14:paraId="16E9567F" w14:textId="7BB485A0" w:rsidR="00FC37B8" w:rsidRDefault="00FC37B8">
      <w:pPr>
        <w:pStyle w:val="Kommentartext"/>
      </w:pPr>
      <w:r>
        <w:rPr>
          <w:rStyle w:val="Kommentarzeichen"/>
        </w:rPr>
        <w:annotationRef/>
      </w:r>
      <w:proofErr w:type="spellStart"/>
      <w:r>
        <w:t>Done</w:t>
      </w:r>
      <w:proofErr w:type="spellEnd"/>
    </w:p>
  </w:comment>
  <w:comment w:id="1118" w:author="Philipp Alexander Linden" w:date="2020-06-29T17:55:00Z" w:initials="PAL">
    <w:p w14:paraId="20542E9E" w14:textId="07F1F95F" w:rsidR="00FC37B8" w:rsidRPr="00264EB7" w:rsidRDefault="00FC37B8">
      <w:pPr>
        <w:pStyle w:val="Kommentartext"/>
      </w:pPr>
      <w:r>
        <w:rPr>
          <w:rStyle w:val="Kommentarzeichen"/>
        </w:rPr>
        <w:annotationRef/>
      </w:r>
      <w:r w:rsidRPr="00264EB7">
        <w:t xml:space="preserve">115 </w:t>
      </w:r>
      <w:proofErr w:type="spellStart"/>
      <w:r w:rsidRPr="00264EB7">
        <w:t>words</w:t>
      </w:r>
      <w:proofErr w:type="spellEnd"/>
    </w:p>
  </w:comment>
  <w:comment w:id="1120" w:author="Philipp Alexander Linden" w:date="2020-07-07T14:08:00Z" w:initials="PAL">
    <w:p w14:paraId="5EBD9F1E" w14:textId="3C355B0E" w:rsidR="00FC37B8" w:rsidRDefault="00FC37B8">
      <w:pPr>
        <w:pStyle w:val="Kommentartext"/>
      </w:pPr>
      <w:r>
        <w:rPr>
          <w:rStyle w:val="Kommentarzeichen"/>
        </w:rPr>
        <w:annotationRef/>
      </w:r>
      <w:r>
        <w:t xml:space="preserve">Gibt es einen bestimmten Grund </w:t>
      </w:r>
      <w:proofErr w:type="spellStart"/>
      <w:r>
        <w:t>Discussion</w:t>
      </w:r>
      <w:proofErr w:type="spellEnd"/>
      <w:r>
        <w:t xml:space="preserve"> und </w:t>
      </w:r>
      <w:proofErr w:type="spellStart"/>
      <w:r>
        <w:t>Conclusion</w:t>
      </w:r>
      <w:proofErr w:type="spellEnd"/>
      <w:r>
        <w:t xml:space="preserve"> zu trennen? Oder einfach dein Stil?</w:t>
      </w:r>
    </w:p>
  </w:comment>
  <w:comment w:id="1121" w:author="Mareike Ariaans" w:date="2020-06-24T17:12:00Z" w:initials="MA">
    <w:p w14:paraId="586A797C" w14:textId="77777777" w:rsidR="00FC37B8" w:rsidRDefault="00FC37B8" w:rsidP="00B70268">
      <w:pPr>
        <w:pStyle w:val="Kommentartext"/>
      </w:pPr>
      <w:r>
        <w:rPr>
          <w:rStyle w:val="Kommentarzeichen"/>
        </w:rPr>
        <w:annotationRef/>
      </w:r>
      <w:r>
        <w:t>Hier Verweise zu den anderen Typologien einfügen</w:t>
      </w:r>
    </w:p>
  </w:comment>
  <w:comment w:id="1167" w:author="Philipp Alexander Linden" w:date="2020-06-26T15:35:00Z" w:initials="PAL">
    <w:p w14:paraId="19560E76" w14:textId="44662A9D" w:rsidR="00FC37B8" w:rsidRPr="00264EB7" w:rsidRDefault="00FC37B8">
      <w:pPr>
        <w:pStyle w:val="Kommentartext"/>
      </w:pPr>
      <w:r>
        <w:rPr>
          <w:rStyle w:val="Kommentarzeichen"/>
        </w:rPr>
        <w:annotationRef/>
      </w:r>
      <w:r w:rsidRPr="00264EB7">
        <w:t xml:space="preserve">315 </w:t>
      </w:r>
      <w:proofErr w:type="spellStart"/>
      <w:r w:rsidRPr="00264EB7">
        <w:t>words</w:t>
      </w:r>
      <w:proofErr w:type="spellEnd"/>
    </w:p>
  </w:comment>
  <w:comment w:id="1170" w:author="Philipp Alexander Linden" w:date="2020-06-12T15:31:00Z" w:initials="PAL">
    <w:p w14:paraId="73A711EC" w14:textId="77777777" w:rsidR="00FC37B8" w:rsidRPr="00264EB7" w:rsidRDefault="00FC37B8" w:rsidP="00BD5458">
      <w:pPr>
        <w:pStyle w:val="Kommentartext"/>
      </w:pPr>
      <w:r>
        <w:rPr>
          <w:rStyle w:val="Kommentarzeichen"/>
        </w:rPr>
        <w:annotationRef/>
      </w:r>
      <w:r w:rsidRPr="00264EB7">
        <w:t xml:space="preserve">177 </w:t>
      </w:r>
      <w:proofErr w:type="spellStart"/>
      <w:r w:rsidRPr="00264EB7">
        <w:t>words</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FF4B9DA" w15:done="0"/>
  <w15:commentEx w15:paraId="3A8A9146" w15:paraIdParent="0FF4B9DA" w15:done="0"/>
  <w15:commentEx w15:paraId="19763292" w15:done="0"/>
  <w15:commentEx w15:paraId="15BAAB12" w15:done="0"/>
  <w15:commentEx w15:paraId="2FC640FA" w15:paraIdParent="15BAAB12" w15:done="0"/>
  <w15:commentEx w15:paraId="713D429F" w15:done="0"/>
  <w15:commentEx w15:paraId="2A45E922" w15:done="0"/>
  <w15:commentEx w15:paraId="36C88899" w15:done="0"/>
  <w15:commentEx w15:paraId="391CE890" w15:done="0"/>
  <w15:commentEx w15:paraId="2C242059" w15:paraIdParent="391CE890" w15:done="0"/>
  <w15:commentEx w15:paraId="4AB61D24" w15:done="0"/>
  <w15:commentEx w15:paraId="030BE762" w15:done="0"/>
  <w15:commentEx w15:paraId="7AB84B3A" w15:done="0"/>
  <w15:commentEx w15:paraId="26DC18DA" w15:done="0"/>
  <w15:commentEx w15:paraId="4FB6B150" w15:paraIdParent="26DC18DA" w15:done="0"/>
  <w15:commentEx w15:paraId="661765EB" w15:done="0"/>
  <w15:commentEx w15:paraId="5709301E" w15:paraIdParent="661765EB" w15:done="0"/>
  <w15:commentEx w15:paraId="2FFE8959" w15:done="0"/>
  <w15:commentEx w15:paraId="52E7ED61" w15:done="0"/>
  <w15:commentEx w15:paraId="268A781C" w15:paraIdParent="52E7ED61" w15:done="0"/>
  <w15:commentEx w15:paraId="292E83CB" w15:done="0"/>
  <w15:commentEx w15:paraId="5C83108B" w15:paraIdParent="292E83CB" w15:done="0"/>
  <w15:commentEx w15:paraId="2B1E895A" w15:done="0"/>
  <w15:commentEx w15:paraId="6E5E6357" w15:done="0"/>
  <w15:commentEx w15:paraId="4BFBF1E7" w15:done="0"/>
  <w15:commentEx w15:paraId="00A972C5" w15:paraIdParent="4BFBF1E7" w15:done="0"/>
  <w15:commentEx w15:paraId="61022C3D" w15:done="0"/>
  <w15:commentEx w15:paraId="05CD1631" w15:paraIdParent="61022C3D" w15:done="0"/>
  <w15:commentEx w15:paraId="1D83DF92" w15:done="0"/>
  <w15:commentEx w15:paraId="3A076B9D" w15:done="0"/>
  <w15:commentEx w15:paraId="6611CAD7" w15:done="0"/>
  <w15:commentEx w15:paraId="6F2F8669" w15:done="0"/>
  <w15:commentEx w15:paraId="438FB582" w15:done="0"/>
  <w15:commentEx w15:paraId="16E9567F" w15:paraIdParent="438FB582" w15:done="0"/>
  <w15:commentEx w15:paraId="20542E9E" w15:done="0"/>
  <w15:commentEx w15:paraId="5EBD9F1E" w15:done="0"/>
  <w15:commentEx w15:paraId="586A797C" w15:done="0"/>
  <w15:commentEx w15:paraId="19560E76" w15:done="0"/>
  <w15:commentEx w15:paraId="73A711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EEFEA" w16cex:dateUtc="2020-07-07T10:56:00Z"/>
  <w16cex:commentExtensible w16cex:durableId="22AEF3A3" w16cex:dateUtc="2020-07-07T11:14:00Z"/>
  <w16cex:commentExtensible w16cex:durableId="22AEEF8C" w16cex:dateUtc="2020-07-07T10:56:00Z"/>
  <w16cex:commentExtensible w16cex:durableId="22AEF429" w16cex:dateUtc="2020-07-07T11:16:00Z"/>
  <w16cex:commentExtensible w16cex:durableId="22AEF521" w16cex:dateUtc="2020-07-07T11:20:00Z"/>
  <w16cex:commentExtensible w16cex:durableId="22AEF462" w16cex:dateUtc="2020-07-07T11:17:00Z"/>
  <w16cex:commentExtensible w16cex:durableId="22AF19E4" w16cex:dateUtc="2020-07-07T13:57:00Z"/>
  <w16cex:commentExtensible w16cex:durableId="22B034B0" w16cex:dateUtc="2020-07-08T10:04:00Z"/>
  <w16cex:commentExtensible w16cex:durableId="22827762" w16cex:dateUtc="2020-06-03T17:24:00Z"/>
  <w16cex:commentExtensible w16cex:durableId="22A99826" w16cex:dateUtc="2020-07-03T09:42:00Z"/>
  <w16cex:commentExtensible w16cex:durableId="22AEF970" w16cex:dateUtc="2020-07-07T11:38:00Z"/>
  <w16cex:commentExtensible w16cex:durableId="22AEF97B" w16cex:dateUtc="2020-07-07T11:39:00Z"/>
  <w16cex:commentExtensible w16cex:durableId="22AF104E" w16cex:dateUtc="2020-06-29T16:49:00Z"/>
  <w16cex:commentExtensible w16cex:durableId="22AF104C" w16cex:dateUtc="2020-07-07T11:59:00Z"/>
  <w16cex:commentExtensible w16cex:durableId="22AF104A" w16cex:dateUtc="2020-07-07T12:01:00Z"/>
  <w16cex:commentExtensible w16cex:durableId="22AF1049" w16cex:dateUtc="2020-07-07T11:46:00Z"/>
  <w16cex:commentExtensible w16cex:durableId="22A4B64D" w16cex:dateUtc="2020-06-29T16:49:00Z"/>
  <w16cex:commentExtensible w16cex:durableId="22AEFE52" w16cex:dateUtc="2020-07-07T11:59:00Z"/>
  <w16cex:commentExtensible w16cex:durableId="22AEFEB8" w16cex:dateUtc="2020-07-07T12:01:00Z"/>
  <w16cex:commentExtensible w16cex:durableId="22AEFB2B" w16cex:dateUtc="2020-07-07T11:46:00Z"/>
  <w16cex:commentExtensible w16cex:durableId="22A08FBE" w16cex:dateUtc="2020-06-12T13:31:00Z"/>
  <w16cex:commentExtensible w16cex:durableId="22AF0079" w16cex:dateUtc="2020-07-07T12:08:00Z"/>
  <w16cex:commentExtensible w16cex:durableId="22AF15E5" w16cex:dateUtc="2020-06-12T13:31:00Z"/>
  <w16cex:commentExtensible w16cex:durableId="22AF05DB" w16cex:dateUtc="2020-07-07T12:31:00Z"/>
  <w16cex:commentExtensible w16cex:durableId="22A4A9AE" w16cex:dateUtc="2020-06-29T15:55:00Z"/>
  <w16cex:commentExtensible w16cex:durableId="22AF0041" w16cex:dateUtc="2020-07-07T12:08:00Z"/>
  <w16cex:commentExtensible w16cex:durableId="22A09426" w16cex:dateUtc="2020-06-26T13:35:00Z"/>
  <w16cex:commentExtensible w16cex:durableId="228E1E69" w16cex:dateUtc="2020-06-12T13: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FF4B9DA" w16cid:durableId="22AEEFEB"/>
  <w16cid:commentId w16cid:paraId="3A8A9146" w16cid:durableId="22AEEFEA"/>
  <w16cid:commentId w16cid:paraId="19763292" w16cid:durableId="22AEF3A3"/>
  <w16cid:commentId w16cid:paraId="15BAAB12" w16cid:durableId="22AEEEE0"/>
  <w16cid:commentId w16cid:paraId="2FC640FA" w16cid:durableId="22AEEF8C"/>
  <w16cid:commentId w16cid:paraId="713D429F" w16cid:durableId="22AEF429"/>
  <w16cid:commentId w16cid:paraId="2A45E922" w16cid:durableId="22AEF521"/>
  <w16cid:commentId w16cid:paraId="36C88899" w16cid:durableId="22AEF462"/>
  <w16cid:commentId w16cid:paraId="391CE890" w16cid:durableId="22AEEEE5"/>
  <w16cid:commentId w16cid:paraId="2C242059" w16cid:durableId="22AF19E4"/>
  <w16cid:commentId w16cid:paraId="4AB61D24" w16cid:durableId="22B034B0"/>
  <w16cid:commentId w16cid:paraId="030BE762" w16cid:durableId="22827762"/>
  <w16cid:commentId w16cid:paraId="7AB84B3A" w16cid:durableId="22A99826"/>
  <w16cid:commentId w16cid:paraId="26DC18DA" w16cid:durableId="22AEEEEB"/>
  <w16cid:commentId w16cid:paraId="4FB6B150" w16cid:durableId="22AEF970"/>
  <w16cid:commentId w16cid:paraId="661765EB" w16cid:durableId="22AEEEEC"/>
  <w16cid:commentId w16cid:paraId="5709301E" w16cid:durableId="22AEF97B"/>
  <w16cid:commentId w16cid:paraId="2FFE8959" w16cid:durableId="22AF104E"/>
  <w16cid:commentId w16cid:paraId="52E7ED61" w16cid:durableId="22AF104D"/>
  <w16cid:commentId w16cid:paraId="268A781C" w16cid:durableId="22AF104C"/>
  <w16cid:commentId w16cid:paraId="292E83CB" w16cid:durableId="22AF104B"/>
  <w16cid:commentId w16cid:paraId="5C83108B" w16cid:durableId="22AF104A"/>
  <w16cid:commentId w16cid:paraId="2B1E895A" w16cid:durableId="22AF1049"/>
  <w16cid:commentId w16cid:paraId="6E5E6357" w16cid:durableId="22A4B64D"/>
  <w16cid:commentId w16cid:paraId="4BFBF1E7" w16cid:durableId="22AEEEEE"/>
  <w16cid:commentId w16cid:paraId="00A972C5" w16cid:durableId="22AEFE52"/>
  <w16cid:commentId w16cid:paraId="61022C3D" w16cid:durableId="22AEEEF0"/>
  <w16cid:commentId w16cid:paraId="05CD1631" w16cid:durableId="22AEFEB8"/>
  <w16cid:commentId w16cid:paraId="1D83DF92" w16cid:durableId="22AEFB2B"/>
  <w16cid:commentId w16cid:paraId="3A076B9D" w16cid:durableId="22A08FBE"/>
  <w16cid:commentId w16cid:paraId="6611CAD7" w16cid:durableId="22AF0079"/>
  <w16cid:commentId w16cid:paraId="6F2F8669" w16cid:durableId="22AF15E5"/>
  <w16cid:commentId w16cid:paraId="438FB582" w16cid:durableId="22AEEEF5"/>
  <w16cid:commentId w16cid:paraId="16E9567F" w16cid:durableId="22AF05DB"/>
  <w16cid:commentId w16cid:paraId="20542E9E" w16cid:durableId="22A4A9AE"/>
  <w16cid:commentId w16cid:paraId="5EBD9F1E" w16cid:durableId="22AF0041"/>
  <w16cid:commentId w16cid:paraId="586A797C" w16cid:durableId="22AEEEF7"/>
  <w16cid:commentId w16cid:paraId="19560E76" w16cid:durableId="22A09426"/>
  <w16cid:commentId w16cid:paraId="73A711EC" w16cid:durableId="228E1E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72EB11" w14:textId="77777777" w:rsidR="00545EFD" w:rsidRDefault="00545EFD" w:rsidP="00DB62C0">
      <w:r>
        <w:separator/>
      </w:r>
    </w:p>
    <w:p w14:paraId="0DB08BEC" w14:textId="77777777" w:rsidR="00545EFD" w:rsidRDefault="00545EFD"/>
  </w:endnote>
  <w:endnote w:type="continuationSeparator" w:id="0">
    <w:p w14:paraId="6B781754" w14:textId="77777777" w:rsidR="00545EFD" w:rsidRDefault="00545EFD" w:rsidP="00DB62C0">
      <w:r>
        <w:continuationSeparator/>
      </w:r>
    </w:p>
    <w:p w14:paraId="7923F277" w14:textId="77777777" w:rsidR="00545EFD" w:rsidRDefault="00545E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1438537"/>
      <w:docPartObj>
        <w:docPartGallery w:val="Page Numbers (Bottom of Page)"/>
        <w:docPartUnique/>
      </w:docPartObj>
    </w:sdtPr>
    <w:sdtEndPr/>
    <w:sdtContent>
      <w:p w14:paraId="7C3FCD93" w14:textId="1C02B9E2" w:rsidR="00FC37B8" w:rsidRDefault="00FC37B8">
        <w:pPr>
          <w:pStyle w:val="Fuzeile"/>
          <w:jc w:val="right"/>
        </w:pPr>
        <w:r>
          <w:fldChar w:fldCharType="begin"/>
        </w:r>
        <w:r>
          <w:instrText>PAGE   \* MERGEFORMAT</w:instrText>
        </w:r>
        <w:r>
          <w:fldChar w:fldCharType="separate"/>
        </w:r>
        <w:r>
          <w:rPr>
            <w:noProof/>
          </w:rPr>
          <w:t>29</w:t>
        </w:r>
        <w:r>
          <w:fldChar w:fldCharType="end"/>
        </w:r>
      </w:p>
    </w:sdtContent>
  </w:sdt>
  <w:p w14:paraId="36BE76A4" w14:textId="77777777" w:rsidR="00FC37B8" w:rsidRDefault="00FC37B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4C6B02" w14:textId="77777777" w:rsidR="00545EFD" w:rsidRDefault="00545EFD" w:rsidP="00DB62C0">
      <w:r>
        <w:separator/>
      </w:r>
    </w:p>
    <w:p w14:paraId="6FB20DE1" w14:textId="77777777" w:rsidR="00545EFD" w:rsidRDefault="00545EFD"/>
  </w:footnote>
  <w:footnote w:type="continuationSeparator" w:id="0">
    <w:p w14:paraId="436DE2A9" w14:textId="77777777" w:rsidR="00545EFD" w:rsidRDefault="00545EFD" w:rsidP="00DB62C0">
      <w:r>
        <w:continuationSeparator/>
      </w:r>
    </w:p>
    <w:p w14:paraId="699D45CF" w14:textId="77777777" w:rsidR="00545EFD" w:rsidRDefault="00545EFD"/>
  </w:footnote>
  <w:footnote w:id="1">
    <w:p w14:paraId="66862DA2" w14:textId="3182127E" w:rsidR="00FC37B8" w:rsidRPr="004F1AEA" w:rsidDel="001A517D" w:rsidRDefault="00FC37B8">
      <w:pPr>
        <w:pStyle w:val="Funotentext"/>
        <w:ind w:left="0" w:firstLine="0"/>
        <w:rPr>
          <w:del w:id="599" w:author="Philipp Alexander Linden" w:date="2020-07-07T13:48:00Z"/>
          <w:lang w:val="en-US"/>
        </w:rPr>
        <w:pPrChange w:id="600" w:author="Philipp Alexander Linden" w:date="2020-07-07T13:48:00Z">
          <w:pPr>
            <w:pStyle w:val="Funotentext"/>
          </w:pPr>
        </w:pPrChange>
      </w:pPr>
      <w:ins w:id="601" w:author="Mareike Ariaans" w:date="2020-07-06T16:08:00Z">
        <w:del w:id="602" w:author="Philipp Alexander Linden" w:date="2020-07-07T13:48:00Z">
          <w:r w:rsidDel="001A517D">
            <w:rPr>
              <w:rStyle w:val="Funotenzeichen"/>
            </w:rPr>
            <w:footnoteRef/>
          </w:r>
          <w:r w:rsidRPr="004F1AEA" w:rsidDel="001A517D">
            <w:rPr>
              <w:lang w:val="en-US"/>
            </w:rPr>
            <w:delText xml:space="preserve"> The ties of E</w:delText>
          </w:r>
        </w:del>
      </w:ins>
      <w:ins w:id="603" w:author="Mareike Ariaans" w:date="2020-07-06T16:09:00Z">
        <w:del w:id="604" w:author="Philipp Alexander Linden" w:date="2020-07-07T13:48:00Z">
          <w:r w:rsidRPr="004F1AEA" w:rsidDel="001A517D">
            <w:rPr>
              <w:lang w:val="en-US"/>
            </w:rPr>
            <w:delText>stonia to F</w:delText>
          </w:r>
          <w:r w:rsidDel="001A517D">
            <w:rPr>
              <w:lang w:val="en-US"/>
            </w:rPr>
            <w:delText>rance and the US are</w:delText>
          </w:r>
        </w:del>
      </w:ins>
      <w:ins w:id="605" w:author="Mareike Ariaans" w:date="2020-07-06T16:10:00Z">
        <w:del w:id="606" w:author="Philipp Alexander Linden" w:date="2020-07-07T13:48:00Z">
          <w:r w:rsidDel="001A517D">
            <w:rPr>
              <w:lang w:val="en-US"/>
            </w:rPr>
            <w:delText xml:space="preserve"> rounded values of</w:delText>
          </w:r>
        </w:del>
      </w:ins>
      <w:ins w:id="607" w:author="Mareike Ariaans" w:date="2020-07-06T16:09:00Z">
        <w:del w:id="608" w:author="Philipp Alexander Linden" w:date="2020-07-07T13:48:00Z">
          <w:r w:rsidDel="001A517D">
            <w:rPr>
              <w:lang w:val="en-US"/>
            </w:rPr>
            <w:delText xml:space="preserve"> 0,66</w:delText>
          </w:r>
        </w:del>
      </w:ins>
      <w:ins w:id="609" w:author="Mareike Ariaans" w:date="2020-07-06T16:10:00Z">
        <w:del w:id="610" w:author="Philipp Alexander Linden" w:date="2020-07-07T13:48:00Z">
          <w:r w:rsidDel="001A517D">
            <w:rPr>
              <w:lang w:val="en-US"/>
            </w:rPr>
            <w:delText>. As we us unreounded values for Figure 1, the lines appear light grey, not</w:delText>
          </w:r>
        </w:del>
      </w:ins>
      <w:ins w:id="611" w:author="Mareike Ariaans" w:date="2020-07-06T16:11:00Z">
        <w:del w:id="612" w:author="Philipp Alexander Linden" w:date="2020-07-07T13:48:00Z">
          <w:r w:rsidDel="001A517D">
            <w:rPr>
              <w:lang w:val="en-US"/>
            </w:rPr>
            <w:delText xml:space="preserve"> full grey. </w:delText>
          </w:r>
        </w:del>
      </w:ins>
      <w:ins w:id="613" w:author="Mareike Ariaans" w:date="2020-07-06T16:12:00Z">
        <w:del w:id="614" w:author="Philipp Alexander Linden" w:date="2020-07-07T13:48:00Z">
          <w:r w:rsidDel="001A517D">
            <w:rPr>
              <w:lang w:val="en-US"/>
            </w:rPr>
            <w:delText>As Estonia only has ties to these two countires of th</w:delText>
          </w:r>
        </w:del>
      </w:ins>
      <w:ins w:id="615" w:author="Mareike Ariaans" w:date="2020-07-06T16:13:00Z">
        <w:del w:id="616" w:author="Philipp Alexander Linden" w:date="2020-07-07T13:48:00Z">
          <w:r w:rsidDel="001A517D">
            <w:rPr>
              <w:lang w:val="en-US"/>
            </w:rPr>
            <w:delText xml:space="preserve">e five countries </w:delText>
          </w:r>
          <w:r w:rsidRPr="004F1AEA" w:rsidDel="001A517D">
            <w:rPr>
              <w:highlight w:val="yellow"/>
              <w:lang w:val="en-US"/>
            </w:rPr>
            <w:delText>of cluster 7</w:delText>
          </w:r>
          <w:r w:rsidDel="001A517D">
            <w:rPr>
              <w:lang w:val="en-US"/>
            </w:rPr>
            <w:delText>,</w:delText>
          </w:r>
        </w:del>
      </w:ins>
      <w:ins w:id="617" w:author="Mareike Ariaans" w:date="2020-07-06T16:16:00Z">
        <w:del w:id="618" w:author="Philipp Alexander Linden" w:date="2020-07-07T13:48:00Z">
          <w:r w:rsidDel="001A517D">
            <w:rPr>
              <w:lang w:val="en-US"/>
            </w:rPr>
            <w:delText xml:space="preserve"> according to the rules set out in the Data and Methods section</w:delText>
          </w:r>
        </w:del>
      </w:ins>
      <w:ins w:id="619" w:author="Mareike Ariaans" w:date="2020-07-06T16:13:00Z">
        <w:del w:id="620" w:author="Philipp Alexander Linden" w:date="2020-07-07T13:48:00Z">
          <w:r w:rsidDel="001A517D">
            <w:rPr>
              <w:lang w:val="en-US"/>
            </w:rPr>
            <w:delText xml:space="preserve"> </w:delText>
          </w:r>
        </w:del>
      </w:ins>
      <w:ins w:id="621" w:author="Mareike Ariaans" w:date="2020-07-06T16:16:00Z">
        <w:del w:id="622" w:author="Philipp Alexander Linden" w:date="2020-07-07T13:48:00Z">
          <w:r w:rsidDel="001A517D">
            <w:rPr>
              <w:lang w:val="en-US"/>
            </w:rPr>
            <w:delText>it is condiered a partial member of this cluster.</w:delText>
          </w:r>
        </w:del>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D225B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21CBF1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F80DD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4EA98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E086BF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A1C09A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D92912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634465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8DC374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A8827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F155A5"/>
    <w:multiLevelType w:val="hybridMultilevel"/>
    <w:tmpl w:val="C532BF00"/>
    <w:lvl w:ilvl="0" w:tplc="ED5C6AF6">
      <w:start w:val="1"/>
      <w:numFmt w:val="decimal"/>
      <w:pStyle w:val="05Aufzhlungnummeriert"/>
      <w:lvlText w:val="%1)"/>
      <w:lvlJc w:val="left"/>
      <w:pPr>
        <w:ind w:left="717"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E2A464B"/>
    <w:multiLevelType w:val="hybridMultilevel"/>
    <w:tmpl w:val="9A40FA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4B64A88"/>
    <w:multiLevelType w:val="multilevel"/>
    <w:tmpl w:val="0BE46E78"/>
    <w:styleLink w:val="Nummerierung"/>
    <w:lvl w:ilvl="0">
      <w:start w:val="1"/>
      <w:numFmt w:val="decimal"/>
      <w:lvlText w:val="%1."/>
      <w:lvlJc w:val="left"/>
      <w:pPr>
        <w:tabs>
          <w:tab w:val="num" w:pos="567"/>
        </w:tabs>
        <w:ind w:left="567" w:hanging="567"/>
      </w:pPr>
      <w:rPr>
        <w:rFonts w:hint="default"/>
        <w:sz w:val="24"/>
      </w:rPr>
    </w:lvl>
    <w:lvl w:ilvl="1">
      <w:start w:val="1"/>
      <w:numFmt w:val="lowerLetter"/>
      <w:lvlText w:val="%2."/>
      <w:lvlJc w:val="left"/>
      <w:pPr>
        <w:ind w:left="1134" w:hanging="567"/>
      </w:pPr>
      <w:rPr>
        <w:rFonts w:hint="default"/>
      </w:rPr>
    </w:lvl>
    <w:lvl w:ilvl="2">
      <w:start w:val="1"/>
      <w:numFmt w:val="lowerRoman"/>
      <w:lvlText w:val="%3."/>
      <w:lvlJc w:val="right"/>
      <w:pPr>
        <w:ind w:left="1701" w:hanging="567"/>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righ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right"/>
      <w:pPr>
        <w:ind w:left="5103" w:hanging="567"/>
      </w:pPr>
      <w:rPr>
        <w:rFonts w:hint="default"/>
      </w:rPr>
    </w:lvl>
  </w:abstractNum>
  <w:abstractNum w:abstractNumId="13" w15:restartNumberingAfterBreak="0">
    <w:nsid w:val="4D7D0B61"/>
    <w:multiLevelType w:val="hybridMultilevel"/>
    <w:tmpl w:val="B06A3E00"/>
    <w:lvl w:ilvl="0" w:tplc="004CC032">
      <w:numFmt w:val="bullet"/>
      <w:pStyle w:val="05Aufzhlung"/>
      <w:lvlText w:val="–"/>
      <w:lvlJc w:val="left"/>
      <w:pPr>
        <w:ind w:left="720" w:hanging="360"/>
      </w:pPr>
      <w:rPr>
        <w:rFonts w:ascii="Times" w:eastAsia="Times New Roman" w:hAnsi="Time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6446DB7"/>
    <w:multiLevelType w:val="hybridMultilevel"/>
    <w:tmpl w:val="660C784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A1F56BD"/>
    <w:multiLevelType w:val="hybridMultilevel"/>
    <w:tmpl w:val="C494D70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4"/>
  </w:num>
  <w:num w:numId="15">
    <w:abstractNumId w:val="15"/>
  </w:num>
  <w:num w:numId="1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hilipp Alexander Linden">
    <w15:presenceInfo w15:providerId="Windows Live" w15:userId="f72ec8cf777aaf40"/>
  </w15:person>
  <w15:person w15:author="Mareike Ariaans">
    <w15:presenceInfo w15:providerId="Windows Live" w15:userId="ad2f2a960a7bcc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activeWritingStyle w:appName="MSWord" w:lang="de-DE"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de-DE"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6E9"/>
    <w:rsid w:val="0001050A"/>
    <w:rsid w:val="000116F3"/>
    <w:rsid w:val="000145CE"/>
    <w:rsid w:val="0002402B"/>
    <w:rsid w:val="0002562E"/>
    <w:rsid w:val="00025E2C"/>
    <w:rsid w:val="0003105A"/>
    <w:rsid w:val="00032793"/>
    <w:rsid w:val="00034C24"/>
    <w:rsid w:val="00037320"/>
    <w:rsid w:val="00040270"/>
    <w:rsid w:val="000442E3"/>
    <w:rsid w:val="00047EB1"/>
    <w:rsid w:val="000527C8"/>
    <w:rsid w:val="00053842"/>
    <w:rsid w:val="00053BF1"/>
    <w:rsid w:val="00056E7C"/>
    <w:rsid w:val="00057C09"/>
    <w:rsid w:val="00061468"/>
    <w:rsid w:val="0006533C"/>
    <w:rsid w:val="00071351"/>
    <w:rsid w:val="000732E6"/>
    <w:rsid w:val="00082D2D"/>
    <w:rsid w:val="000852B7"/>
    <w:rsid w:val="00085DE3"/>
    <w:rsid w:val="00094C4D"/>
    <w:rsid w:val="000960F9"/>
    <w:rsid w:val="000A5A7E"/>
    <w:rsid w:val="000A6961"/>
    <w:rsid w:val="000A6C8D"/>
    <w:rsid w:val="000B2A21"/>
    <w:rsid w:val="000B7A56"/>
    <w:rsid w:val="000C097C"/>
    <w:rsid w:val="000C6B26"/>
    <w:rsid w:val="000C7D99"/>
    <w:rsid w:val="000D6FB8"/>
    <w:rsid w:val="000E25FF"/>
    <w:rsid w:val="000E5CF2"/>
    <w:rsid w:val="000E5EEF"/>
    <w:rsid w:val="000F2CA0"/>
    <w:rsid w:val="000F6DC1"/>
    <w:rsid w:val="00105691"/>
    <w:rsid w:val="001066CA"/>
    <w:rsid w:val="001067B2"/>
    <w:rsid w:val="00107B5D"/>
    <w:rsid w:val="0012335A"/>
    <w:rsid w:val="001237F3"/>
    <w:rsid w:val="00126962"/>
    <w:rsid w:val="00131EC9"/>
    <w:rsid w:val="00136D75"/>
    <w:rsid w:val="00147CE1"/>
    <w:rsid w:val="00155513"/>
    <w:rsid w:val="00160F11"/>
    <w:rsid w:val="00162B67"/>
    <w:rsid w:val="001634D1"/>
    <w:rsid w:val="0016482E"/>
    <w:rsid w:val="00170435"/>
    <w:rsid w:val="00173192"/>
    <w:rsid w:val="00180315"/>
    <w:rsid w:val="00180D20"/>
    <w:rsid w:val="001817F0"/>
    <w:rsid w:val="00184E5A"/>
    <w:rsid w:val="00185A42"/>
    <w:rsid w:val="00187278"/>
    <w:rsid w:val="00187A9D"/>
    <w:rsid w:val="00191C08"/>
    <w:rsid w:val="00191ECF"/>
    <w:rsid w:val="00194023"/>
    <w:rsid w:val="00194BB1"/>
    <w:rsid w:val="001A0292"/>
    <w:rsid w:val="001A517D"/>
    <w:rsid w:val="001B3191"/>
    <w:rsid w:val="001C01E8"/>
    <w:rsid w:val="001C0250"/>
    <w:rsid w:val="001C0CE6"/>
    <w:rsid w:val="001D3817"/>
    <w:rsid w:val="001D5B90"/>
    <w:rsid w:val="001E64E8"/>
    <w:rsid w:val="001E7C4F"/>
    <w:rsid w:val="001F104C"/>
    <w:rsid w:val="001F4B57"/>
    <w:rsid w:val="001F6140"/>
    <w:rsid w:val="001F6353"/>
    <w:rsid w:val="002128F4"/>
    <w:rsid w:val="00216DEA"/>
    <w:rsid w:val="0022344C"/>
    <w:rsid w:val="0022392A"/>
    <w:rsid w:val="00241280"/>
    <w:rsid w:val="00245A78"/>
    <w:rsid w:val="002471AC"/>
    <w:rsid w:val="0025677D"/>
    <w:rsid w:val="00257461"/>
    <w:rsid w:val="00261168"/>
    <w:rsid w:val="00264EB7"/>
    <w:rsid w:val="00265ABF"/>
    <w:rsid w:val="00265CD2"/>
    <w:rsid w:val="0026723C"/>
    <w:rsid w:val="00267612"/>
    <w:rsid w:val="002728B6"/>
    <w:rsid w:val="00272AF4"/>
    <w:rsid w:val="002738D8"/>
    <w:rsid w:val="002746DE"/>
    <w:rsid w:val="0027590F"/>
    <w:rsid w:val="002800B4"/>
    <w:rsid w:val="002840A2"/>
    <w:rsid w:val="00290D20"/>
    <w:rsid w:val="0029377B"/>
    <w:rsid w:val="002A0294"/>
    <w:rsid w:val="002A24A1"/>
    <w:rsid w:val="002A4812"/>
    <w:rsid w:val="002A4B22"/>
    <w:rsid w:val="002A4D2C"/>
    <w:rsid w:val="002A5457"/>
    <w:rsid w:val="002A57AA"/>
    <w:rsid w:val="002A6758"/>
    <w:rsid w:val="002B5BC1"/>
    <w:rsid w:val="002C11D6"/>
    <w:rsid w:val="002C276B"/>
    <w:rsid w:val="002C6547"/>
    <w:rsid w:val="002C694E"/>
    <w:rsid w:val="002C6B2D"/>
    <w:rsid w:val="002D1426"/>
    <w:rsid w:val="002D325D"/>
    <w:rsid w:val="002D4667"/>
    <w:rsid w:val="002D6014"/>
    <w:rsid w:val="002D6AC0"/>
    <w:rsid w:val="002E018D"/>
    <w:rsid w:val="002E107C"/>
    <w:rsid w:val="002E274E"/>
    <w:rsid w:val="002E6277"/>
    <w:rsid w:val="002F083B"/>
    <w:rsid w:val="002F09EA"/>
    <w:rsid w:val="002F6B52"/>
    <w:rsid w:val="00304754"/>
    <w:rsid w:val="00304F93"/>
    <w:rsid w:val="00310B7D"/>
    <w:rsid w:val="00313058"/>
    <w:rsid w:val="00315A0E"/>
    <w:rsid w:val="003222D5"/>
    <w:rsid w:val="0033302D"/>
    <w:rsid w:val="00341A8B"/>
    <w:rsid w:val="00341CEB"/>
    <w:rsid w:val="003458D6"/>
    <w:rsid w:val="003509B8"/>
    <w:rsid w:val="00351C14"/>
    <w:rsid w:val="00351FB1"/>
    <w:rsid w:val="00360365"/>
    <w:rsid w:val="003611ED"/>
    <w:rsid w:val="003636D7"/>
    <w:rsid w:val="00365897"/>
    <w:rsid w:val="00370427"/>
    <w:rsid w:val="00374A56"/>
    <w:rsid w:val="00377728"/>
    <w:rsid w:val="00383E36"/>
    <w:rsid w:val="00386E9B"/>
    <w:rsid w:val="00387D21"/>
    <w:rsid w:val="003911ED"/>
    <w:rsid w:val="003920CC"/>
    <w:rsid w:val="003B101F"/>
    <w:rsid w:val="003B3094"/>
    <w:rsid w:val="003B6E4C"/>
    <w:rsid w:val="003C0489"/>
    <w:rsid w:val="003C78E4"/>
    <w:rsid w:val="003D3174"/>
    <w:rsid w:val="003D5343"/>
    <w:rsid w:val="003D5F7A"/>
    <w:rsid w:val="003E139E"/>
    <w:rsid w:val="003F12F4"/>
    <w:rsid w:val="004110D5"/>
    <w:rsid w:val="00415494"/>
    <w:rsid w:val="004209F1"/>
    <w:rsid w:val="004237F4"/>
    <w:rsid w:val="0042481F"/>
    <w:rsid w:val="004258EA"/>
    <w:rsid w:val="00427CA7"/>
    <w:rsid w:val="00440583"/>
    <w:rsid w:val="00441606"/>
    <w:rsid w:val="00443E2D"/>
    <w:rsid w:val="00444E03"/>
    <w:rsid w:val="004564F2"/>
    <w:rsid w:val="00465EA0"/>
    <w:rsid w:val="00490016"/>
    <w:rsid w:val="004936C3"/>
    <w:rsid w:val="00494168"/>
    <w:rsid w:val="004A2130"/>
    <w:rsid w:val="004A2CB2"/>
    <w:rsid w:val="004A3337"/>
    <w:rsid w:val="004A5931"/>
    <w:rsid w:val="004A6407"/>
    <w:rsid w:val="004B1DA7"/>
    <w:rsid w:val="004B36E0"/>
    <w:rsid w:val="004B3994"/>
    <w:rsid w:val="004B68A3"/>
    <w:rsid w:val="004C3BAD"/>
    <w:rsid w:val="004C4BA1"/>
    <w:rsid w:val="004C6923"/>
    <w:rsid w:val="004D1F35"/>
    <w:rsid w:val="004D303B"/>
    <w:rsid w:val="004D3634"/>
    <w:rsid w:val="004E0187"/>
    <w:rsid w:val="004E5C38"/>
    <w:rsid w:val="004E7C9C"/>
    <w:rsid w:val="004F1AEA"/>
    <w:rsid w:val="00501DAF"/>
    <w:rsid w:val="00504F64"/>
    <w:rsid w:val="00505D30"/>
    <w:rsid w:val="005073E5"/>
    <w:rsid w:val="00522322"/>
    <w:rsid w:val="00534234"/>
    <w:rsid w:val="00535BDA"/>
    <w:rsid w:val="0054101A"/>
    <w:rsid w:val="00545374"/>
    <w:rsid w:val="00545EFD"/>
    <w:rsid w:val="0055140A"/>
    <w:rsid w:val="00552069"/>
    <w:rsid w:val="00555ABD"/>
    <w:rsid w:val="005562E8"/>
    <w:rsid w:val="00563976"/>
    <w:rsid w:val="00564EA5"/>
    <w:rsid w:val="005665F1"/>
    <w:rsid w:val="00574BF9"/>
    <w:rsid w:val="00576CF1"/>
    <w:rsid w:val="00577247"/>
    <w:rsid w:val="00581986"/>
    <w:rsid w:val="00590032"/>
    <w:rsid w:val="005A1198"/>
    <w:rsid w:val="005A6A98"/>
    <w:rsid w:val="005A70B0"/>
    <w:rsid w:val="005B0787"/>
    <w:rsid w:val="005C01C0"/>
    <w:rsid w:val="005C7AD9"/>
    <w:rsid w:val="005D202B"/>
    <w:rsid w:val="005D4735"/>
    <w:rsid w:val="005D48E5"/>
    <w:rsid w:val="005D4FC8"/>
    <w:rsid w:val="005E05FB"/>
    <w:rsid w:val="005E0DE7"/>
    <w:rsid w:val="005E424B"/>
    <w:rsid w:val="005F5909"/>
    <w:rsid w:val="005F6D29"/>
    <w:rsid w:val="00600DB4"/>
    <w:rsid w:val="00602B69"/>
    <w:rsid w:val="00604022"/>
    <w:rsid w:val="00621B1A"/>
    <w:rsid w:val="00621D67"/>
    <w:rsid w:val="006242EC"/>
    <w:rsid w:val="00630A96"/>
    <w:rsid w:val="0063437C"/>
    <w:rsid w:val="0063517C"/>
    <w:rsid w:val="00635324"/>
    <w:rsid w:val="00635380"/>
    <w:rsid w:val="00640530"/>
    <w:rsid w:val="00643277"/>
    <w:rsid w:val="00643ED3"/>
    <w:rsid w:val="0064424A"/>
    <w:rsid w:val="006445C6"/>
    <w:rsid w:val="0064637A"/>
    <w:rsid w:val="00652A6F"/>
    <w:rsid w:val="006616AB"/>
    <w:rsid w:val="00661837"/>
    <w:rsid w:val="006621CC"/>
    <w:rsid w:val="006641F6"/>
    <w:rsid w:val="00672A43"/>
    <w:rsid w:val="00673314"/>
    <w:rsid w:val="00675A89"/>
    <w:rsid w:val="00677E81"/>
    <w:rsid w:val="0068084C"/>
    <w:rsid w:val="006852EF"/>
    <w:rsid w:val="00686E2D"/>
    <w:rsid w:val="00695BDB"/>
    <w:rsid w:val="00697062"/>
    <w:rsid w:val="006A34F1"/>
    <w:rsid w:val="006A3B16"/>
    <w:rsid w:val="006A4118"/>
    <w:rsid w:val="006A4AD0"/>
    <w:rsid w:val="006A4FA5"/>
    <w:rsid w:val="006A56FF"/>
    <w:rsid w:val="006C4793"/>
    <w:rsid w:val="006C58E3"/>
    <w:rsid w:val="006D0C8F"/>
    <w:rsid w:val="006D1F30"/>
    <w:rsid w:val="006D4709"/>
    <w:rsid w:val="006E1C8C"/>
    <w:rsid w:val="006E31C0"/>
    <w:rsid w:val="006E55FF"/>
    <w:rsid w:val="00700DC2"/>
    <w:rsid w:val="007105F9"/>
    <w:rsid w:val="00713073"/>
    <w:rsid w:val="00725171"/>
    <w:rsid w:val="00726E91"/>
    <w:rsid w:val="00733407"/>
    <w:rsid w:val="00735F9F"/>
    <w:rsid w:val="007377B2"/>
    <w:rsid w:val="00747F35"/>
    <w:rsid w:val="00753800"/>
    <w:rsid w:val="00757B14"/>
    <w:rsid w:val="007605EE"/>
    <w:rsid w:val="00761B67"/>
    <w:rsid w:val="007641DF"/>
    <w:rsid w:val="007643EB"/>
    <w:rsid w:val="00765EF3"/>
    <w:rsid w:val="0076718F"/>
    <w:rsid w:val="0077240A"/>
    <w:rsid w:val="00772CDD"/>
    <w:rsid w:val="00774363"/>
    <w:rsid w:val="00777025"/>
    <w:rsid w:val="00790491"/>
    <w:rsid w:val="007A042A"/>
    <w:rsid w:val="007A087D"/>
    <w:rsid w:val="007A261A"/>
    <w:rsid w:val="007A4925"/>
    <w:rsid w:val="007B59AB"/>
    <w:rsid w:val="007B6F15"/>
    <w:rsid w:val="007C0CEC"/>
    <w:rsid w:val="007C1E77"/>
    <w:rsid w:val="007C23D7"/>
    <w:rsid w:val="007C5A34"/>
    <w:rsid w:val="007C7068"/>
    <w:rsid w:val="007D6C6B"/>
    <w:rsid w:val="007E1E49"/>
    <w:rsid w:val="007E58D1"/>
    <w:rsid w:val="007F29CB"/>
    <w:rsid w:val="00800BAB"/>
    <w:rsid w:val="00803E88"/>
    <w:rsid w:val="00807EC6"/>
    <w:rsid w:val="00810ECC"/>
    <w:rsid w:val="0081256C"/>
    <w:rsid w:val="008233BC"/>
    <w:rsid w:val="00826A47"/>
    <w:rsid w:val="00826B04"/>
    <w:rsid w:val="008312D3"/>
    <w:rsid w:val="00832038"/>
    <w:rsid w:val="00833F1F"/>
    <w:rsid w:val="00835F65"/>
    <w:rsid w:val="00840047"/>
    <w:rsid w:val="008447C6"/>
    <w:rsid w:val="00854572"/>
    <w:rsid w:val="00854C66"/>
    <w:rsid w:val="00857ECD"/>
    <w:rsid w:val="00862CE8"/>
    <w:rsid w:val="00863BBD"/>
    <w:rsid w:val="00865C1F"/>
    <w:rsid w:val="00872016"/>
    <w:rsid w:val="00873532"/>
    <w:rsid w:val="00886050"/>
    <w:rsid w:val="00887BE7"/>
    <w:rsid w:val="00890CE6"/>
    <w:rsid w:val="0089212E"/>
    <w:rsid w:val="00895245"/>
    <w:rsid w:val="008A03C0"/>
    <w:rsid w:val="008B0625"/>
    <w:rsid w:val="008B2ACE"/>
    <w:rsid w:val="008B5643"/>
    <w:rsid w:val="008B7258"/>
    <w:rsid w:val="008B73A0"/>
    <w:rsid w:val="008B7E3E"/>
    <w:rsid w:val="008C7033"/>
    <w:rsid w:val="008D28C6"/>
    <w:rsid w:val="008D4E02"/>
    <w:rsid w:val="008D6126"/>
    <w:rsid w:val="008D7AC3"/>
    <w:rsid w:val="008E2B69"/>
    <w:rsid w:val="008E361D"/>
    <w:rsid w:val="008F0D52"/>
    <w:rsid w:val="008F1BAD"/>
    <w:rsid w:val="00900C32"/>
    <w:rsid w:val="0090174A"/>
    <w:rsid w:val="00901F8F"/>
    <w:rsid w:val="00902DC2"/>
    <w:rsid w:val="00903627"/>
    <w:rsid w:val="00905005"/>
    <w:rsid w:val="00915074"/>
    <w:rsid w:val="0092131F"/>
    <w:rsid w:val="0092358D"/>
    <w:rsid w:val="00925AF8"/>
    <w:rsid w:val="00926574"/>
    <w:rsid w:val="00933EC7"/>
    <w:rsid w:val="00936A8D"/>
    <w:rsid w:val="0094172E"/>
    <w:rsid w:val="009422D7"/>
    <w:rsid w:val="0095023E"/>
    <w:rsid w:val="00952423"/>
    <w:rsid w:val="0095374B"/>
    <w:rsid w:val="00954C0D"/>
    <w:rsid w:val="0095510D"/>
    <w:rsid w:val="00956772"/>
    <w:rsid w:val="0097169C"/>
    <w:rsid w:val="00973D25"/>
    <w:rsid w:val="009743E5"/>
    <w:rsid w:val="00974C3E"/>
    <w:rsid w:val="00981837"/>
    <w:rsid w:val="009832EF"/>
    <w:rsid w:val="00986D75"/>
    <w:rsid w:val="00986F93"/>
    <w:rsid w:val="009946F7"/>
    <w:rsid w:val="009A7344"/>
    <w:rsid w:val="009B392E"/>
    <w:rsid w:val="009B4BEF"/>
    <w:rsid w:val="009B51BE"/>
    <w:rsid w:val="009B659D"/>
    <w:rsid w:val="009C6C71"/>
    <w:rsid w:val="009D02CC"/>
    <w:rsid w:val="009D1163"/>
    <w:rsid w:val="009D12A7"/>
    <w:rsid w:val="009D27F5"/>
    <w:rsid w:val="009D562C"/>
    <w:rsid w:val="009E3189"/>
    <w:rsid w:val="009E7DEE"/>
    <w:rsid w:val="009F5308"/>
    <w:rsid w:val="009F78A3"/>
    <w:rsid w:val="00A02BFB"/>
    <w:rsid w:val="00A04BA1"/>
    <w:rsid w:val="00A07E6E"/>
    <w:rsid w:val="00A138F0"/>
    <w:rsid w:val="00A17958"/>
    <w:rsid w:val="00A20DA6"/>
    <w:rsid w:val="00A23230"/>
    <w:rsid w:val="00A236A4"/>
    <w:rsid w:val="00A23D77"/>
    <w:rsid w:val="00A256C3"/>
    <w:rsid w:val="00A272E4"/>
    <w:rsid w:val="00A31CB1"/>
    <w:rsid w:val="00A35056"/>
    <w:rsid w:val="00A5043A"/>
    <w:rsid w:val="00A60900"/>
    <w:rsid w:val="00A6405F"/>
    <w:rsid w:val="00A64CDE"/>
    <w:rsid w:val="00A65F8A"/>
    <w:rsid w:val="00A740AC"/>
    <w:rsid w:val="00A76139"/>
    <w:rsid w:val="00A76374"/>
    <w:rsid w:val="00A77345"/>
    <w:rsid w:val="00A85F93"/>
    <w:rsid w:val="00A906A9"/>
    <w:rsid w:val="00A90803"/>
    <w:rsid w:val="00A91387"/>
    <w:rsid w:val="00A93F2D"/>
    <w:rsid w:val="00A94E53"/>
    <w:rsid w:val="00AA3293"/>
    <w:rsid w:val="00AB2A9F"/>
    <w:rsid w:val="00AC0934"/>
    <w:rsid w:val="00AC1DAB"/>
    <w:rsid w:val="00AC77D4"/>
    <w:rsid w:val="00AD03E0"/>
    <w:rsid w:val="00AD0480"/>
    <w:rsid w:val="00AD66E9"/>
    <w:rsid w:val="00AE58E8"/>
    <w:rsid w:val="00AE794B"/>
    <w:rsid w:val="00AE7ACF"/>
    <w:rsid w:val="00AF0643"/>
    <w:rsid w:val="00AF2C2A"/>
    <w:rsid w:val="00AF5658"/>
    <w:rsid w:val="00B00521"/>
    <w:rsid w:val="00B00DDC"/>
    <w:rsid w:val="00B047CD"/>
    <w:rsid w:val="00B04C52"/>
    <w:rsid w:val="00B10A5C"/>
    <w:rsid w:val="00B10ABD"/>
    <w:rsid w:val="00B11C37"/>
    <w:rsid w:val="00B14BB1"/>
    <w:rsid w:val="00B17790"/>
    <w:rsid w:val="00B20442"/>
    <w:rsid w:val="00B23D1F"/>
    <w:rsid w:val="00B252E7"/>
    <w:rsid w:val="00B41CC2"/>
    <w:rsid w:val="00B42A9C"/>
    <w:rsid w:val="00B44DF3"/>
    <w:rsid w:val="00B456DE"/>
    <w:rsid w:val="00B45B4A"/>
    <w:rsid w:val="00B47D0F"/>
    <w:rsid w:val="00B50006"/>
    <w:rsid w:val="00B52283"/>
    <w:rsid w:val="00B52B2F"/>
    <w:rsid w:val="00B562F1"/>
    <w:rsid w:val="00B60E8A"/>
    <w:rsid w:val="00B614ED"/>
    <w:rsid w:val="00B61C59"/>
    <w:rsid w:val="00B6557F"/>
    <w:rsid w:val="00B70268"/>
    <w:rsid w:val="00B7130E"/>
    <w:rsid w:val="00B82577"/>
    <w:rsid w:val="00B85902"/>
    <w:rsid w:val="00B87403"/>
    <w:rsid w:val="00B95452"/>
    <w:rsid w:val="00B9651F"/>
    <w:rsid w:val="00BA24A7"/>
    <w:rsid w:val="00BB0F4E"/>
    <w:rsid w:val="00BB0FB1"/>
    <w:rsid w:val="00BB1865"/>
    <w:rsid w:val="00BB65C1"/>
    <w:rsid w:val="00BC238A"/>
    <w:rsid w:val="00BC7C5E"/>
    <w:rsid w:val="00BD0071"/>
    <w:rsid w:val="00BD0E63"/>
    <w:rsid w:val="00BD2C3E"/>
    <w:rsid w:val="00BD2FE1"/>
    <w:rsid w:val="00BD5458"/>
    <w:rsid w:val="00BE4D6B"/>
    <w:rsid w:val="00BE6B30"/>
    <w:rsid w:val="00BF17B8"/>
    <w:rsid w:val="00BF18C4"/>
    <w:rsid w:val="00BF70E8"/>
    <w:rsid w:val="00C04C9A"/>
    <w:rsid w:val="00C06244"/>
    <w:rsid w:val="00C101DA"/>
    <w:rsid w:val="00C1368A"/>
    <w:rsid w:val="00C1373B"/>
    <w:rsid w:val="00C15C3A"/>
    <w:rsid w:val="00C252F3"/>
    <w:rsid w:val="00C3071E"/>
    <w:rsid w:val="00C3311E"/>
    <w:rsid w:val="00C33595"/>
    <w:rsid w:val="00C33DD0"/>
    <w:rsid w:val="00C40987"/>
    <w:rsid w:val="00C45463"/>
    <w:rsid w:val="00C473F4"/>
    <w:rsid w:val="00C50742"/>
    <w:rsid w:val="00C51D3B"/>
    <w:rsid w:val="00C54555"/>
    <w:rsid w:val="00C65A29"/>
    <w:rsid w:val="00C67F4C"/>
    <w:rsid w:val="00C83EC5"/>
    <w:rsid w:val="00C9734F"/>
    <w:rsid w:val="00C97EBD"/>
    <w:rsid w:val="00CA3F98"/>
    <w:rsid w:val="00CA4021"/>
    <w:rsid w:val="00CA56B9"/>
    <w:rsid w:val="00CB225A"/>
    <w:rsid w:val="00CB5610"/>
    <w:rsid w:val="00CB6011"/>
    <w:rsid w:val="00CC443A"/>
    <w:rsid w:val="00CD07AD"/>
    <w:rsid w:val="00CD4831"/>
    <w:rsid w:val="00CD6CD2"/>
    <w:rsid w:val="00CD73BC"/>
    <w:rsid w:val="00CD7884"/>
    <w:rsid w:val="00CE38C0"/>
    <w:rsid w:val="00CE413C"/>
    <w:rsid w:val="00CE49D5"/>
    <w:rsid w:val="00CE76F2"/>
    <w:rsid w:val="00CF57A8"/>
    <w:rsid w:val="00D0312E"/>
    <w:rsid w:val="00D0320B"/>
    <w:rsid w:val="00D05F60"/>
    <w:rsid w:val="00D062D3"/>
    <w:rsid w:val="00D11535"/>
    <w:rsid w:val="00D13B0F"/>
    <w:rsid w:val="00D15248"/>
    <w:rsid w:val="00D217D9"/>
    <w:rsid w:val="00D4783C"/>
    <w:rsid w:val="00D519B7"/>
    <w:rsid w:val="00D534D0"/>
    <w:rsid w:val="00D55E9E"/>
    <w:rsid w:val="00D564CE"/>
    <w:rsid w:val="00D661E1"/>
    <w:rsid w:val="00D672CA"/>
    <w:rsid w:val="00D67B4C"/>
    <w:rsid w:val="00D734EB"/>
    <w:rsid w:val="00D76EEB"/>
    <w:rsid w:val="00D86257"/>
    <w:rsid w:val="00D9383E"/>
    <w:rsid w:val="00DA59EE"/>
    <w:rsid w:val="00DB62C0"/>
    <w:rsid w:val="00DC026B"/>
    <w:rsid w:val="00DC39A1"/>
    <w:rsid w:val="00DC511D"/>
    <w:rsid w:val="00DC7F46"/>
    <w:rsid w:val="00DD46AE"/>
    <w:rsid w:val="00DD6582"/>
    <w:rsid w:val="00DD6DD9"/>
    <w:rsid w:val="00DE025C"/>
    <w:rsid w:val="00DE21DA"/>
    <w:rsid w:val="00DE67C7"/>
    <w:rsid w:val="00DF05EA"/>
    <w:rsid w:val="00DF2170"/>
    <w:rsid w:val="00DF6D31"/>
    <w:rsid w:val="00E00061"/>
    <w:rsid w:val="00E00A57"/>
    <w:rsid w:val="00E01DE4"/>
    <w:rsid w:val="00E028AA"/>
    <w:rsid w:val="00E0718C"/>
    <w:rsid w:val="00E168B9"/>
    <w:rsid w:val="00E2094C"/>
    <w:rsid w:val="00E21111"/>
    <w:rsid w:val="00E22111"/>
    <w:rsid w:val="00E22FC8"/>
    <w:rsid w:val="00E23273"/>
    <w:rsid w:val="00E23A63"/>
    <w:rsid w:val="00E31DA8"/>
    <w:rsid w:val="00E35F12"/>
    <w:rsid w:val="00E374AB"/>
    <w:rsid w:val="00E4285A"/>
    <w:rsid w:val="00E52E6F"/>
    <w:rsid w:val="00E60BA4"/>
    <w:rsid w:val="00E623D6"/>
    <w:rsid w:val="00E62C77"/>
    <w:rsid w:val="00E74C95"/>
    <w:rsid w:val="00E77BFF"/>
    <w:rsid w:val="00E86C5E"/>
    <w:rsid w:val="00E915CC"/>
    <w:rsid w:val="00E91ABE"/>
    <w:rsid w:val="00E9387A"/>
    <w:rsid w:val="00E96149"/>
    <w:rsid w:val="00EA03CF"/>
    <w:rsid w:val="00EA2850"/>
    <w:rsid w:val="00EB31E0"/>
    <w:rsid w:val="00EB32C7"/>
    <w:rsid w:val="00EB4CD6"/>
    <w:rsid w:val="00EB4D73"/>
    <w:rsid w:val="00EC11EF"/>
    <w:rsid w:val="00ED16FD"/>
    <w:rsid w:val="00ED188F"/>
    <w:rsid w:val="00ED3A72"/>
    <w:rsid w:val="00EE18A7"/>
    <w:rsid w:val="00EE301C"/>
    <w:rsid w:val="00EE58A1"/>
    <w:rsid w:val="00EF3AEC"/>
    <w:rsid w:val="00EF6744"/>
    <w:rsid w:val="00F1495E"/>
    <w:rsid w:val="00F165E6"/>
    <w:rsid w:val="00F211E8"/>
    <w:rsid w:val="00F252A1"/>
    <w:rsid w:val="00F27022"/>
    <w:rsid w:val="00F279F3"/>
    <w:rsid w:val="00F30916"/>
    <w:rsid w:val="00F31400"/>
    <w:rsid w:val="00F32E10"/>
    <w:rsid w:val="00F3631B"/>
    <w:rsid w:val="00F42EE7"/>
    <w:rsid w:val="00F474E4"/>
    <w:rsid w:val="00F51543"/>
    <w:rsid w:val="00F51649"/>
    <w:rsid w:val="00F54FBA"/>
    <w:rsid w:val="00F557A8"/>
    <w:rsid w:val="00F63503"/>
    <w:rsid w:val="00F73978"/>
    <w:rsid w:val="00F8457E"/>
    <w:rsid w:val="00F84F7F"/>
    <w:rsid w:val="00F85BAA"/>
    <w:rsid w:val="00F86C6D"/>
    <w:rsid w:val="00F8757A"/>
    <w:rsid w:val="00F9013E"/>
    <w:rsid w:val="00F90DFE"/>
    <w:rsid w:val="00F9233D"/>
    <w:rsid w:val="00F92878"/>
    <w:rsid w:val="00F95583"/>
    <w:rsid w:val="00F960CE"/>
    <w:rsid w:val="00FA0513"/>
    <w:rsid w:val="00FA06D6"/>
    <w:rsid w:val="00FA0886"/>
    <w:rsid w:val="00FA3154"/>
    <w:rsid w:val="00FA46BF"/>
    <w:rsid w:val="00FA5BF6"/>
    <w:rsid w:val="00FB1FF5"/>
    <w:rsid w:val="00FB24EC"/>
    <w:rsid w:val="00FB73E3"/>
    <w:rsid w:val="00FC18FA"/>
    <w:rsid w:val="00FC37B8"/>
    <w:rsid w:val="00FC736E"/>
    <w:rsid w:val="00FD5259"/>
    <w:rsid w:val="00FD6F7B"/>
    <w:rsid w:val="00FF02BA"/>
    <w:rsid w:val="00FF5B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CE87"/>
  <w15:chartTrackingRefBased/>
  <w15:docId w15:val="{14D231C8-7A9E-4629-AB15-C4F611D8D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41A8B"/>
    <w:pPr>
      <w:spacing w:after="0" w:line="240" w:lineRule="auto"/>
    </w:pPr>
    <w:rPr>
      <w:rFonts w:ascii="Times New Roman" w:eastAsia="Calibri" w:hAnsi="Times New Roman" w:cs="Times New Roman"/>
      <w:color w:val="000000"/>
      <w:sz w:val="24"/>
    </w:rPr>
  </w:style>
  <w:style w:type="paragraph" w:styleId="berschrift1">
    <w:name w:val="heading 1"/>
    <w:basedOn w:val="Standard"/>
    <w:next w:val="02Flietext"/>
    <w:link w:val="berschrift1Zchn"/>
    <w:uiPriority w:val="9"/>
    <w:qFormat/>
    <w:rsid w:val="00341A8B"/>
    <w:pPr>
      <w:keepNext/>
      <w:keepLines/>
      <w:tabs>
        <w:tab w:val="left" w:pos="709"/>
      </w:tabs>
      <w:suppressAutoHyphens/>
      <w:spacing w:before="240" w:after="240" w:line="288" w:lineRule="auto"/>
      <w:ind w:left="709" w:right="1134" w:hanging="709"/>
      <w:outlineLvl w:val="0"/>
    </w:pPr>
    <w:rPr>
      <w:rFonts w:eastAsia="Times New Roman"/>
      <w:b/>
      <w:bCs/>
      <w:sz w:val="32"/>
      <w:szCs w:val="28"/>
    </w:rPr>
  </w:style>
  <w:style w:type="paragraph" w:styleId="berschrift2">
    <w:name w:val="heading 2"/>
    <w:basedOn w:val="Standard"/>
    <w:next w:val="02Flietext"/>
    <w:link w:val="berschrift2Zchn"/>
    <w:uiPriority w:val="9"/>
    <w:qFormat/>
    <w:rsid w:val="00341A8B"/>
    <w:pPr>
      <w:keepNext/>
      <w:keepLines/>
      <w:tabs>
        <w:tab w:val="left" w:pos="709"/>
      </w:tabs>
      <w:suppressAutoHyphens/>
      <w:spacing w:before="240" w:after="240" w:line="288" w:lineRule="auto"/>
      <w:ind w:left="709" w:right="1134" w:hanging="709"/>
      <w:outlineLvl w:val="1"/>
    </w:pPr>
    <w:rPr>
      <w:rFonts w:eastAsia="Times New Roman"/>
      <w:b/>
      <w:szCs w:val="26"/>
    </w:rPr>
  </w:style>
  <w:style w:type="paragraph" w:styleId="berschrift3">
    <w:name w:val="heading 3"/>
    <w:basedOn w:val="Standard"/>
    <w:next w:val="Standard"/>
    <w:link w:val="berschrift3Zchn"/>
    <w:uiPriority w:val="9"/>
    <w:qFormat/>
    <w:rsid w:val="00341A8B"/>
    <w:pPr>
      <w:keepNext/>
      <w:keepLines/>
      <w:tabs>
        <w:tab w:val="left" w:pos="709"/>
      </w:tabs>
      <w:suppressAutoHyphens/>
      <w:spacing w:before="240" w:after="240" w:line="288" w:lineRule="auto"/>
      <w:ind w:left="709" w:right="1134" w:hanging="709"/>
      <w:outlineLvl w:val="2"/>
    </w:pPr>
    <w:rPr>
      <w:rFonts w:eastAsia="Times New Roman"/>
      <w:u w:val="single"/>
    </w:rPr>
  </w:style>
  <w:style w:type="paragraph" w:styleId="berschrift4">
    <w:name w:val="heading 4"/>
    <w:basedOn w:val="Standard"/>
    <w:next w:val="02Flietext"/>
    <w:link w:val="berschrift4Zchn"/>
    <w:uiPriority w:val="9"/>
    <w:qFormat/>
    <w:rsid w:val="00341A8B"/>
    <w:pPr>
      <w:keepNext/>
      <w:keepLines/>
      <w:tabs>
        <w:tab w:val="left" w:pos="709"/>
      </w:tabs>
      <w:suppressAutoHyphens/>
      <w:spacing w:before="240" w:after="240" w:line="288" w:lineRule="auto"/>
      <w:ind w:left="709" w:right="1134" w:hanging="709"/>
      <w:outlineLvl w:val="3"/>
    </w:pPr>
    <w:rPr>
      <w:rFonts w:eastAsia="Times New Roman"/>
      <w:i/>
      <w:color w:val="auto"/>
    </w:rPr>
  </w:style>
  <w:style w:type="paragraph" w:styleId="berschrift5">
    <w:name w:val="heading 5"/>
    <w:basedOn w:val="Standard"/>
    <w:next w:val="02Flietext"/>
    <w:link w:val="berschrift5Zchn"/>
    <w:uiPriority w:val="9"/>
    <w:rsid w:val="00341A8B"/>
    <w:pPr>
      <w:keepNext/>
      <w:keepLines/>
      <w:tabs>
        <w:tab w:val="left" w:pos="993"/>
      </w:tabs>
      <w:suppressAutoHyphens/>
      <w:spacing w:before="288" w:line="288" w:lineRule="auto"/>
      <w:ind w:left="992" w:right="1134" w:hanging="992"/>
      <w:outlineLvl w:val="4"/>
    </w:pPr>
    <w:rPr>
      <w:rFonts w:eastAsia="Times New Roman"/>
      <w:i/>
      <w:color w:val="auto"/>
      <w:u w:val="single"/>
    </w:rPr>
  </w:style>
  <w:style w:type="paragraph" w:styleId="berschrift6">
    <w:name w:val="heading 6"/>
    <w:basedOn w:val="Standard"/>
    <w:next w:val="Standard"/>
    <w:link w:val="berschrift6Zchn"/>
    <w:uiPriority w:val="9"/>
    <w:semiHidden/>
    <w:qFormat/>
    <w:rsid w:val="00341A8B"/>
    <w:pPr>
      <w:keepNext/>
      <w:keepLines/>
      <w:tabs>
        <w:tab w:val="left" w:pos="993"/>
      </w:tabs>
      <w:suppressAutoHyphens/>
      <w:spacing w:before="288" w:line="288" w:lineRule="auto"/>
      <w:ind w:left="992" w:right="1134" w:hanging="992"/>
      <w:outlineLvl w:val="5"/>
    </w:pPr>
    <w:rPr>
      <w:rFonts w:eastAsia="Times New Roman"/>
      <w:i/>
      <w:iCs/>
      <w:color w:val="auto"/>
    </w:rPr>
  </w:style>
  <w:style w:type="paragraph" w:styleId="berschrift7">
    <w:name w:val="heading 7"/>
    <w:basedOn w:val="Standard"/>
    <w:next w:val="Standard"/>
    <w:link w:val="berschrift7Zchn"/>
    <w:uiPriority w:val="9"/>
    <w:semiHidden/>
    <w:qFormat/>
    <w:rsid w:val="00341A8B"/>
    <w:pPr>
      <w:keepNext/>
      <w:keepLines/>
      <w:tabs>
        <w:tab w:val="left" w:pos="993"/>
      </w:tabs>
      <w:suppressAutoHyphens/>
      <w:spacing w:before="288" w:line="288" w:lineRule="auto"/>
      <w:ind w:left="992" w:hanging="992"/>
      <w:outlineLvl w:val="6"/>
    </w:pPr>
    <w:rPr>
      <w:rFonts w:eastAsia="Times New Roman"/>
      <w:i/>
      <w:iCs/>
      <w:color w:val="auto"/>
    </w:rPr>
  </w:style>
  <w:style w:type="paragraph" w:styleId="berschrift8">
    <w:name w:val="heading 8"/>
    <w:basedOn w:val="Standard"/>
    <w:next w:val="Standard"/>
    <w:link w:val="berschrift8Zchn"/>
    <w:uiPriority w:val="9"/>
    <w:semiHidden/>
    <w:qFormat/>
    <w:rsid w:val="00341A8B"/>
    <w:pPr>
      <w:keepNext/>
      <w:keepLines/>
      <w:tabs>
        <w:tab w:val="left" w:pos="993"/>
      </w:tabs>
      <w:suppressAutoHyphens/>
      <w:spacing w:before="288" w:line="288" w:lineRule="auto"/>
      <w:ind w:left="992" w:hanging="992"/>
      <w:outlineLvl w:val="7"/>
    </w:pPr>
    <w:rPr>
      <w:rFonts w:eastAsia="Times New Roman"/>
      <w:i/>
      <w:iCs/>
      <w:color w:val="auto"/>
      <w:szCs w:val="24"/>
    </w:rPr>
  </w:style>
  <w:style w:type="paragraph" w:styleId="berschrift9">
    <w:name w:val="heading 9"/>
    <w:basedOn w:val="Standard"/>
    <w:next w:val="02Flietext"/>
    <w:link w:val="berschrift9Zchn"/>
    <w:uiPriority w:val="9"/>
    <w:semiHidden/>
    <w:qFormat/>
    <w:rsid w:val="00341A8B"/>
    <w:pPr>
      <w:keepNext/>
      <w:keepLines/>
      <w:tabs>
        <w:tab w:val="left" w:pos="993"/>
      </w:tabs>
      <w:suppressAutoHyphens/>
      <w:spacing w:before="288" w:line="288" w:lineRule="auto"/>
      <w:outlineLvl w:val="8"/>
    </w:pPr>
    <w:rPr>
      <w:rFonts w:eastAsia="Times New Roman"/>
      <w:i/>
      <w:iCs/>
      <w:color w:val="auto"/>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itaviBibliographyEntry">
    <w:name w:val="Citavi Bibliography Entry"/>
    <w:basedOn w:val="Standard"/>
    <w:link w:val="CitaviBibliographyEntryZchn"/>
    <w:rsid w:val="00D062D3"/>
    <w:pPr>
      <w:tabs>
        <w:tab w:val="left" w:pos="283"/>
      </w:tabs>
      <w:ind w:left="283" w:hanging="283"/>
    </w:pPr>
  </w:style>
  <w:style w:type="character" w:customStyle="1" w:styleId="CitaviBibliographyEntryZchn">
    <w:name w:val="Citavi Bibliography Entry Zchn"/>
    <w:basedOn w:val="Absatz-Standardschriftart"/>
    <w:link w:val="CitaviBibliographyEntry"/>
    <w:rsid w:val="00D062D3"/>
    <w:rPr>
      <w:rFonts w:ascii="Times New Roman" w:eastAsia="Calibri" w:hAnsi="Times New Roman" w:cs="Times New Roman"/>
      <w:color w:val="000000"/>
      <w:sz w:val="24"/>
    </w:rPr>
  </w:style>
  <w:style w:type="paragraph" w:customStyle="1" w:styleId="CitaviBibliographyHeading">
    <w:name w:val="Citavi Bibliography Heading"/>
    <w:basedOn w:val="berschrift1"/>
    <w:link w:val="CitaviBibliographyHeadingZchn"/>
    <w:rsid w:val="00D062D3"/>
  </w:style>
  <w:style w:type="character" w:customStyle="1" w:styleId="CitaviBibliographyHeadingZchn">
    <w:name w:val="Citavi Bibliography Heading Zchn"/>
    <w:basedOn w:val="Absatz-Standardschriftart"/>
    <w:link w:val="CitaviBibliographyHeading"/>
    <w:rsid w:val="00D062D3"/>
    <w:rPr>
      <w:rFonts w:asciiTheme="majorHAnsi" w:eastAsiaTheme="majorEastAsia" w:hAnsiTheme="majorHAnsi" w:cstheme="majorBidi"/>
      <w:color w:val="2E74B5" w:themeColor="accent1" w:themeShade="BF"/>
      <w:sz w:val="32"/>
      <w:szCs w:val="32"/>
    </w:rPr>
  </w:style>
  <w:style w:type="character" w:customStyle="1" w:styleId="berschrift1Zchn">
    <w:name w:val="Überschrift 1 Zchn"/>
    <w:basedOn w:val="Absatz-Standardschriftart"/>
    <w:link w:val="berschrift1"/>
    <w:uiPriority w:val="9"/>
    <w:rsid w:val="00341A8B"/>
    <w:rPr>
      <w:rFonts w:ascii="Times New Roman" w:eastAsia="Times New Roman" w:hAnsi="Times New Roman" w:cs="Times New Roman"/>
      <w:b/>
      <w:bCs/>
      <w:color w:val="000000"/>
      <w:sz w:val="32"/>
      <w:szCs w:val="28"/>
    </w:rPr>
  </w:style>
  <w:style w:type="paragraph" w:styleId="Kopfzeile">
    <w:name w:val="header"/>
    <w:basedOn w:val="Standard"/>
    <w:link w:val="KopfzeileZchn"/>
    <w:uiPriority w:val="99"/>
    <w:unhideWhenUsed/>
    <w:rsid w:val="00341A8B"/>
    <w:pPr>
      <w:tabs>
        <w:tab w:val="left" w:pos="709"/>
        <w:tab w:val="right" w:pos="8505"/>
      </w:tabs>
    </w:pPr>
    <w:rPr>
      <w:noProof/>
      <w:sz w:val="20"/>
      <w:szCs w:val="20"/>
    </w:rPr>
  </w:style>
  <w:style w:type="character" w:customStyle="1" w:styleId="KopfzeileZchn">
    <w:name w:val="Kopfzeile Zchn"/>
    <w:basedOn w:val="Absatz-Standardschriftart"/>
    <w:link w:val="Kopfzeile"/>
    <w:uiPriority w:val="99"/>
    <w:rsid w:val="00341A8B"/>
    <w:rPr>
      <w:rFonts w:ascii="Times New Roman" w:eastAsia="Calibri" w:hAnsi="Times New Roman" w:cs="Times New Roman"/>
      <w:noProof/>
      <w:color w:val="000000"/>
      <w:sz w:val="20"/>
      <w:szCs w:val="20"/>
    </w:rPr>
  </w:style>
  <w:style w:type="paragraph" w:styleId="Fuzeile">
    <w:name w:val="footer"/>
    <w:basedOn w:val="Standard"/>
    <w:link w:val="FuzeileZchn"/>
    <w:uiPriority w:val="99"/>
    <w:unhideWhenUsed/>
    <w:rsid w:val="00341A8B"/>
    <w:pPr>
      <w:tabs>
        <w:tab w:val="center" w:pos="4536"/>
        <w:tab w:val="right" w:pos="9072"/>
      </w:tabs>
    </w:pPr>
  </w:style>
  <w:style w:type="character" w:customStyle="1" w:styleId="FuzeileZchn">
    <w:name w:val="Fußzeile Zchn"/>
    <w:basedOn w:val="Absatz-Standardschriftart"/>
    <w:link w:val="Fuzeile"/>
    <w:uiPriority w:val="99"/>
    <w:rsid w:val="00341A8B"/>
    <w:rPr>
      <w:rFonts w:ascii="Times New Roman" w:eastAsia="Calibri" w:hAnsi="Times New Roman" w:cs="Times New Roman"/>
      <w:color w:val="000000"/>
      <w:sz w:val="24"/>
    </w:rPr>
  </w:style>
  <w:style w:type="character" w:styleId="Kommentarzeichen">
    <w:name w:val="annotation reference"/>
    <w:basedOn w:val="Absatz-Standardschriftart"/>
    <w:uiPriority w:val="99"/>
    <w:semiHidden/>
    <w:unhideWhenUsed/>
    <w:rsid w:val="00444E03"/>
    <w:rPr>
      <w:sz w:val="16"/>
      <w:szCs w:val="16"/>
    </w:rPr>
  </w:style>
  <w:style w:type="paragraph" w:styleId="Kommentartext">
    <w:name w:val="annotation text"/>
    <w:basedOn w:val="Standard"/>
    <w:link w:val="KommentartextZchn"/>
    <w:uiPriority w:val="99"/>
    <w:unhideWhenUsed/>
    <w:rsid w:val="00444E03"/>
    <w:rPr>
      <w:sz w:val="20"/>
      <w:szCs w:val="20"/>
    </w:rPr>
  </w:style>
  <w:style w:type="character" w:customStyle="1" w:styleId="KommentartextZchn">
    <w:name w:val="Kommentartext Zchn"/>
    <w:basedOn w:val="Absatz-Standardschriftart"/>
    <w:link w:val="Kommentartext"/>
    <w:uiPriority w:val="99"/>
    <w:rsid w:val="00444E03"/>
    <w:rPr>
      <w:sz w:val="20"/>
      <w:szCs w:val="20"/>
    </w:rPr>
  </w:style>
  <w:style w:type="paragraph" w:styleId="Kommentarthema">
    <w:name w:val="annotation subject"/>
    <w:basedOn w:val="Kommentartext"/>
    <w:next w:val="Kommentartext"/>
    <w:link w:val="KommentarthemaZchn"/>
    <w:uiPriority w:val="99"/>
    <w:unhideWhenUsed/>
    <w:rsid w:val="00444E03"/>
    <w:rPr>
      <w:b/>
      <w:bCs/>
    </w:rPr>
  </w:style>
  <w:style w:type="character" w:customStyle="1" w:styleId="KommentarthemaZchn">
    <w:name w:val="Kommentarthema Zchn"/>
    <w:basedOn w:val="KommentartextZchn"/>
    <w:link w:val="Kommentarthema"/>
    <w:uiPriority w:val="99"/>
    <w:rsid w:val="00444E03"/>
    <w:rPr>
      <w:b/>
      <w:bCs/>
      <w:sz w:val="20"/>
      <w:szCs w:val="20"/>
    </w:rPr>
  </w:style>
  <w:style w:type="paragraph" w:styleId="Sprechblasentext">
    <w:name w:val="Balloon Text"/>
    <w:basedOn w:val="Standard"/>
    <w:link w:val="SprechblasentextZchn"/>
    <w:uiPriority w:val="99"/>
    <w:semiHidden/>
    <w:unhideWhenUsed/>
    <w:rsid w:val="00341A8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1A8B"/>
    <w:rPr>
      <w:rFonts w:ascii="Tahoma" w:eastAsia="Calibri" w:hAnsi="Tahoma" w:cs="Tahoma"/>
      <w:color w:val="000000"/>
      <w:sz w:val="16"/>
      <w:szCs w:val="16"/>
    </w:rPr>
  </w:style>
  <w:style w:type="paragraph" w:styleId="Funotentext">
    <w:name w:val="footnote text"/>
    <w:basedOn w:val="Standard"/>
    <w:link w:val="FunotentextZchn"/>
    <w:uiPriority w:val="99"/>
    <w:unhideWhenUsed/>
    <w:rsid w:val="00341A8B"/>
    <w:pPr>
      <w:keepLines/>
      <w:tabs>
        <w:tab w:val="left" w:pos="709"/>
      </w:tabs>
      <w:spacing w:line="288" w:lineRule="auto"/>
      <w:ind w:left="709" w:hanging="709"/>
      <w:jc w:val="both"/>
    </w:pPr>
    <w:rPr>
      <w:sz w:val="20"/>
      <w:szCs w:val="20"/>
    </w:rPr>
  </w:style>
  <w:style w:type="character" w:customStyle="1" w:styleId="FunotentextZchn">
    <w:name w:val="Fußnotentext Zchn"/>
    <w:basedOn w:val="Absatz-Standardschriftart"/>
    <w:link w:val="Funotentext"/>
    <w:uiPriority w:val="99"/>
    <w:rsid w:val="00341A8B"/>
    <w:rPr>
      <w:rFonts w:ascii="Times New Roman" w:eastAsia="Calibri" w:hAnsi="Times New Roman" w:cs="Times New Roman"/>
      <w:color w:val="000000"/>
      <w:sz w:val="20"/>
      <w:szCs w:val="20"/>
    </w:rPr>
  </w:style>
  <w:style w:type="character" w:styleId="Funotenzeichen">
    <w:name w:val="footnote reference"/>
    <w:basedOn w:val="Absatz-Standardschriftart"/>
    <w:uiPriority w:val="99"/>
    <w:semiHidden/>
    <w:unhideWhenUsed/>
    <w:rsid w:val="00341A8B"/>
    <w:rPr>
      <w:vertAlign w:val="superscript"/>
    </w:rPr>
  </w:style>
  <w:style w:type="character" w:styleId="Platzhaltertext">
    <w:name w:val="Placeholder Text"/>
    <w:basedOn w:val="Absatz-Standardschriftart"/>
    <w:uiPriority w:val="99"/>
    <w:semiHidden/>
    <w:rsid w:val="00725171"/>
    <w:rPr>
      <w:color w:val="808080"/>
    </w:rPr>
  </w:style>
  <w:style w:type="paragraph" w:customStyle="1" w:styleId="CitaviBibliographySubheading1">
    <w:name w:val="Citavi Bibliography Subheading 1"/>
    <w:basedOn w:val="berschrift2"/>
    <w:link w:val="CitaviBibliographySubheading1Zchn"/>
    <w:rsid w:val="009D12A7"/>
    <w:pPr>
      <w:spacing w:line="360" w:lineRule="auto"/>
      <w:jc w:val="both"/>
      <w:outlineLvl w:val="9"/>
    </w:pPr>
    <w:rPr>
      <w:i/>
      <w:lang w:val="en-US"/>
    </w:rPr>
  </w:style>
  <w:style w:type="character" w:customStyle="1" w:styleId="CitaviBibliographySubheading1Zchn">
    <w:name w:val="Citavi Bibliography Subheading 1 Zchn"/>
    <w:basedOn w:val="Absatz-Standardschriftart"/>
    <w:link w:val="CitaviBibliographySubheading1"/>
    <w:rsid w:val="009D12A7"/>
    <w:rPr>
      <w:rFonts w:asciiTheme="majorHAnsi" w:eastAsiaTheme="majorEastAsia" w:hAnsiTheme="majorHAnsi" w:cstheme="majorBidi"/>
      <w:i/>
      <w:color w:val="2E74B5" w:themeColor="accent1" w:themeShade="BF"/>
      <w:sz w:val="26"/>
      <w:szCs w:val="26"/>
      <w:lang w:val="en-US"/>
    </w:rPr>
  </w:style>
  <w:style w:type="character" w:customStyle="1" w:styleId="berschrift2Zchn">
    <w:name w:val="Überschrift 2 Zchn"/>
    <w:basedOn w:val="Absatz-Standardschriftart"/>
    <w:link w:val="berschrift2"/>
    <w:uiPriority w:val="9"/>
    <w:rsid w:val="00341A8B"/>
    <w:rPr>
      <w:rFonts w:ascii="Times New Roman" w:eastAsia="Times New Roman" w:hAnsi="Times New Roman" w:cs="Times New Roman"/>
      <w:b/>
      <w:color w:val="000000"/>
      <w:sz w:val="24"/>
      <w:szCs w:val="26"/>
    </w:rPr>
  </w:style>
  <w:style w:type="paragraph" w:customStyle="1" w:styleId="CitaviBibliographySubheading2">
    <w:name w:val="Citavi Bibliography Subheading 2"/>
    <w:basedOn w:val="berschrift3"/>
    <w:link w:val="CitaviBibliographySubheading2Zchn"/>
    <w:rsid w:val="009D12A7"/>
    <w:pPr>
      <w:spacing w:line="360" w:lineRule="auto"/>
      <w:jc w:val="both"/>
      <w:outlineLvl w:val="9"/>
    </w:pPr>
    <w:rPr>
      <w:i/>
      <w:lang w:val="en-US"/>
    </w:rPr>
  </w:style>
  <w:style w:type="character" w:customStyle="1" w:styleId="CitaviBibliographySubheading2Zchn">
    <w:name w:val="Citavi Bibliography Subheading 2 Zchn"/>
    <w:basedOn w:val="Absatz-Standardschriftart"/>
    <w:link w:val="CitaviBibliographySubheading2"/>
    <w:rsid w:val="009D12A7"/>
    <w:rPr>
      <w:rFonts w:asciiTheme="majorHAnsi" w:eastAsiaTheme="majorEastAsia" w:hAnsiTheme="majorHAnsi" w:cstheme="majorBidi"/>
      <w:i/>
      <w:color w:val="1F4D78" w:themeColor="accent1" w:themeShade="7F"/>
      <w:sz w:val="24"/>
      <w:szCs w:val="24"/>
      <w:lang w:val="en-US"/>
    </w:rPr>
  </w:style>
  <w:style w:type="character" w:customStyle="1" w:styleId="berschrift3Zchn">
    <w:name w:val="Überschrift 3 Zchn"/>
    <w:basedOn w:val="Absatz-Standardschriftart"/>
    <w:link w:val="berschrift3"/>
    <w:uiPriority w:val="9"/>
    <w:rsid w:val="00341A8B"/>
    <w:rPr>
      <w:rFonts w:ascii="Times New Roman" w:eastAsia="Times New Roman" w:hAnsi="Times New Roman" w:cs="Times New Roman"/>
      <w:color w:val="000000"/>
      <w:sz w:val="24"/>
      <w:u w:val="single"/>
    </w:rPr>
  </w:style>
  <w:style w:type="paragraph" w:customStyle="1" w:styleId="CitaviBibliographySubheading3">
    <w:name w:val="Citavi Bibliography Subheading 3"/>
    <w:basedOn w:val="berschrift4"/>
    <w:link w:val="CitaviBibliographySubheading3Zchn"/>
    <w:rsid w:val="009D12A7"/>
    <w:pPr>
      <w:spacing w:line="360" w:lineRule="auto"/>
      <w:jc w:val="both"/>
      <w:outlineLvl w:val="9"/>
    </w:pPr>
    <w:rPr>
      <w:i w:val="0"/>
      <w:lang w:val="en-US"/>
    </w:rPr>
  </w:style>
  <w:style w:type="character" w:customStyle="1" w:styleId="CitaviBibliographySubheading3Zchn">
    <w:name w:val="Citavi Bibliography Subheading 3 Zchn"/>
    <w:basedOn w:val="Absatz-Standardschriftart"/>
    <w:link w:val="CitaviBibliographySubheading3"/>
    <w:rsid w:val="009D12A7"/>
    <w:rPr>
      <w:rFonts w:asciiTheme="majorHAnsi" w:eastAsiaTheme="majorEastAsia" w:hAnsiTheme="majorHAnsi" w:cstheme="majorBidi"/>
      <w:iCs/>
      <w:color w:val="2E74B5" w:themeColor="accent1" w:themeShade="BF"/>
      <w:lang w:val="en-US"/>
    </w:rPr>
  </w:style>
  <w:style w:type="character" w:customStyle="1" w:styleId="berschrift4Zchn">
    <w:name w:val="Überschrift 4 Zchn"/>
    <w:basedOn w:val="Absatz-Standardschriftart"/>
    <w:link w:val="berschrift4"/>
    <w:uiPriority w:val="9"/>
    <w:rsid w:val="00341A8B"/>
    <w:rPr>
      <w:rFonts w:ascii="Times New Roman" w:eastAsia="Times New Roman" w:hAnsi="Times New Roman" w:cs="Times New Roman"/>
      <w:i/>
      <w:sz w:val="24"/>
    </w:rPr>
  </w:style>
  <w:style w:type="paragraph" w:customStyle="1" w:styleId="CitaviBibliographySubheading4">
    <w:name w:val="Citavi Bibliography Subheading 4"/>
    <w:basedOn w:val="berschrift5"/>
    <w:link w:val="CitaviBibliographySubheading4Zchn"/>
    <w:rsid w:val="009D12A7"/>
    <w:pPr>
      <w:spacing w:line="360" w:lineRule="auto"/>
      <w:jc w:val="both"/>
      <w:outlineLvl w:val="9"/>
    </w:pPr>
    <w:rPr>
      <w:i w:val="0"/>
      <w:lang w:val="en-US"/>
    </w:rPr>
  </w:style>
  <w:style w:type="character" w:customStyle="1" w:styleId="CitaviBibliographySubheading4Zchn">
    <w:name w:val="Citavi Bibliography Subheading 4 Zchn"/>
    <w:basedOn w:val="Absatz-Standardschriftart"/>
    <w:link w:val="CitaviBibliographySubheading4"/>
    <w:rsid w:val="009D12A7"/>
    <w:rPr>
      <w:rFonts w:asciiTheme="majorHAnsi" w:eastAsiaTheme="majorEastAsia" w:hAnsiTheme="majorHAnsi" w:cstheme="majorBidi"/>
      <w:i/>
      <w:color w:val="2E74B5" w:themeColor="accent1" w:themeShade="BF"/>
      <w:lang w:val="en-US"/>
    </w:rPr>
  </w:style>
  <w:style w:type="character" w:customStyle="1" w:styleId="berschrift5Zchn">
    <w:name w:val="Überschrift 5 Zchn"/>
    <w:basedOn w:val="Absatz-Standardschriftart"/>
    <w:link w:val="berschrift5"/>
    <w:uiPriority w:val="9"/>
    <w:rsid w:val="00341A8B"/>
    <w:rPr>
      <w:rFonts w:ascii="Times New Roman" w:eastAsia="Times New Roman" w:hAnsi="Times New Roman" w:cs="Times New Roman"/>
      <w:i/>
      <w:sz w:val="24"/>
      <w:u w:val="single"/>
    </w:rPr>
  </w:style>
  <w:style w:type="paragraph" w:customStyle="1" w:styleId="CitaviBibliographySubheading5">
    <w:name w:val="Citavi Bibliography Subheading 5"/>
    <w:basedOn w:val="berschrift6"/>
    <w:link w:val="CitaviBibliographySubheading5Zchn"/>
    <w:rsid w:val="009D12A7"/>
    <w:pPr>
      <w:spacing w:line="360" w:lineRule="auto"/>
      <w:jc w:val="both"/>
      <w:outlineLvl w:val="9"/>
    </w:pPr>
    <w:rPr>
      <w:i w:val="0"/>
      <w:lang w:val="en-US"/>
    </w:rPr>
  </w:style>
  <w:style w:type="character" w:customStyle="1" w:styleId="CitaviBibliographySubheading5Zchn">
    <w:name w:val="Citavi Bibliography Subheading 5 Zchn"/>
    <w:basedOn w:val="Absatz-Standardschriftart"/>
    <w:link w:val="CitaviBibliographySubheading5"/>
    <w:rsid w:val="009D12A7"/>
    <w:rPr>
      <w:rFonts w:asciiTheme="majorHAnsi" w:eastAsiaTheme="majorEastAsia" w:hAnsiTheme="majorHAnsi" w:cstheme="majorBidi"/>
      <w:i/>
      <w:color w:val="1F4D78" w:themeColor="accent1" w:themeShade="7F"/>
      <w:lang w:val="en-US"/>
    </w:rPr>
  </w:style>
  <w:style w:type="character" w:customStyle="1" w:styleId="berschrift6Zchn">
    <w:name w:val="Überschrift 6 Zchn"/>
    <w:basedOn w:val="Absatz-Standardschriftart"/>
    <w:link w:val="berschrift6"/>
    <w:uiPriority w:val="9"/>
    <w:semiHidden/>
    <w:rsid w:val="00341A8B"/>
    <w:rPr>
      <w:rFonts w:ascii="Times New Roman" w:eastAsia="Times New Roman" w:hAnsi="Times New Roman" w:cs="Times New Roman"/>
      <w:i/>
      <w:iCs/>
      <w:sz w:val="24"/>
    </w:rPr>
  </w:style>
  <w:style w:type="paragraph" w:customStyle="1" w:styleId="CitaviBibliographySubheading6">
    <w:name w:val="Citavi Bibliography Subheading 6"/>
    <w:basedOn w:val="berschrift7"/>
    <w:link w:val="CitaviBibliographySubheading6Zchn"/>
    <w:rsid w:val="009D12A7"/>
    <w:pPr>
      <w:spacing w:line="360" w:lineRule="auto"/>
      <w:jc w:val="both"/>
      <w:outlineLvl w:val="9"/>
    </w:pPr>
    <w:rPr>
      <w:i w:val="0"/>
      <w:lang w:val="en-US"/>
    </w:rPr>
  </w:style>
  <w:style w:type="character" w:customStyle="1" w:styleId="CitaviBibliographySubheading6Zchn">
    <w:name w:val="Citavi Bibliography Subheading 6 Zchn"/>
    <w:basedOn w:val="Absatz-Standardschriftart"/>
    <w:link w:val="CitaviBibliographySubheading6"/>
    <w:rsid w:val="009D12A7"/>
    <w:rPr>
      <w:rFonts w:asciiTheme="majorHAnsi" w:eastAsiaTheme="majorEastAsia" w:hAnsiTheme="majorHAnsi" w:cstheme="majorBidi"/>
      <w:iCs/>
      <w:color w:val="1F4D78" w:themeColor="accent1" w:themeShade="7F"/>
      <w:lang w:val="en-US"/>
    </w:rPr>
  </w:style>
  <w:style w:type="character" w:customStyle="1" w:styleId="berschrift7Zchn">
    <w:name w:val="Überschrift 7 Zchn"/>
    <w:basedOn w:val="Absatz-Standardschriftart"/>
    <w:link w:val="berschrift7"/>
    <w:uiPriority w:val="9"/>
    <w:semiHidden/>
    <w:rsid w:val="00341A8B"/>
    <w:rPr>
      <w:rFonts w:ascii="Times New Roman" w:eastAsia="Times New Roman" w:hAnsi="Times New Roman" w:cs="Times New Roman"/>
      <w:i/>
      <w:iCs/>
      <w:sz w:val="24"/>
    </w:rPr>
  </w:style>
  <w:style w:type="paragraph" w:customStyle="1" w:styleId="CitaviBibliographySubheading7">
    <w:name w:val="Citavi Bibliography Subheading 7"/>
    <w:basedOn w:val="berschrift8"/>
    <w:link w:val="CitaviBibliographySubheading7Zchn"/>
    <w:rsid w:val="009D12A7"/>
    <w:pPr>
      <w:spacing w:line="360" w:lineRule="auto"/>
      <w:jc w:val="both"/>
      <w:outlineLvl w:val="9"/>
    </w:pPr>
    <w:rPr>
      <w:i w:val="0"/>
      <w:lang w:val="en-US"/>
    </w:rPr>
  </w:style>
  <w:style w:type="character" w:customStyle="1" w:styleId="CitaviBibliographySubheading7Zchn">
    <w:name w:val="Citavi Bibliography Subheading 7 Zchn"/>
    <w:basedOn w:val="Absatz-Standardschriftart"/>
    <w:link w:val="CitaviBibliographySubheading7"/>
    <w:rsid w:val="009D12A7"/>
    <w:rPr>
      <w:rFonts w:asciiTheme="majorHAnsi" w:eastAsiaTheme="majorEastAsia" w:hAnsiTheme="majorHAnsi" w:cstheme="majorBidi"/>
      <w: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341A8B"/>
    <w:rPr>
      <w:rFonts w:ascii="Times New Roman" w:eastAsia="Times New Roman" w:hAnsi="Times New Roman" w:cs="Times New Roman"/>
      <w:i/>
      <w:iCs/>
      <w:sz w:val="24"/>
      <w:szCs w:val="24"/>
    </w:rPr>
  </w:style>
  <w:style w:type="paragraph" w:customStyle="1" w:styleId="CitaviBibliographySubheading8">
    <w:name w:val="Citavi Bibliography Subheading 8"/>
    <w:basedOn w:val="berschrift9"/>
    <w:link w:val="CitaviBibliographySubheading8Zchn"/>
    <w:rsid w:val="009D12A7"/>
    <w:pPr>
      <w:spacing w:line="360" w:lineRule="auto"/>
      <w:jc w:val="both"/>
      <w:outlineLvl w:val="9"/>
    </w:pPr>
    <w:rPr>
      <w:i w:val="0"/>
      <w:lang w:val="en-US"/>
    </w:rPr>
  </w:style>
  <w:style w:type="character" w:customStyle="1" w:styleId="CitaviBibliographySubheading8Zchn">
    <w:name w:val="Citavi Bibliography Subheading 8 Zchn"/>
    <w:basedOn w:val="Absatz-Standardschriftart"/>
    <w:link w:val="CitaviBibliographySubheading8"/>
    <w:rsid w:val="009D12A7"/>
    <w:rPr>
      <w:rFonts w:asciiTheme="majorHAnsi" w:eastAsiaTheme="majorEastAsia" w:hAnsiTheme="majorHAnsi" w:cstheme="majorBid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341A8B"/>
    <w:rPr>
      <w:rFonts w:ascii="Times New Roman" w:eastAsia="Times New Roman" w:hAnsi="Times New Roman" w:cs="Times New Roman"/>
      <w:i/>
      <w:iCs/>
      <w:sz w:val="24"/>
      <w:szCs w:val="24"/>
    </w:rPr>
  </w:style>
  <w:style w:type="table" w:styleId="Tabellenraster">
    <w:name w:val="Table Grid"/>
    <w:basedOn w:val="NormaleTabelle"/>
    <w:uiPriority w:val="59"/>
    <w:rsid w:val="00341A8B"/>
    <w:pPr>
      <w:spacing w:after="0" w:line="240" w:lineRule="auto"/>
    </w:pPr>
    <w:rPr>
      <w:rFonts w:ascii="Calibri" w:eastAsia="Calibri" w:hAnsi="Calibri" w:cs="Arial"/>
      <w:sz w:val="20"/>
      <w:szCs w:val="20"/>
      <w:lang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rPr>
    </w:tblStylePr>
  </w:style>
  <w:style w:type="paragraph" w:styleId="Beschriftung">
    <w:name w:val="caption"/>
    <w:basedOn w:val="Standard"/>
    <w:next w:val="02Flietext"/>
    <w:uiPriority w:val="35"/>
    <w:unhideWhenUsed/>
    <w:qFormat/>
    <w:rsid w:val="00341A8B"/>
    <w:pPr>
      <w:spacing w:before="288" w:after="576" w:line="288" w:lineRule="auto"/>
      <w:jc w:val="center"/>
    </w:pPr>
    <w:rPr>
      <w:color w:val="auto"/>
      <w:sz w:val="20"/>
      <w:szCs w:val="20"/>
    </w:rPr>
  </w:style>
  <w:style w:type="table" w:styleId="EinfacheTabelle3">
    <w:name w:val="Plain Table 3"/>
    <w:basedOn w:val="NormaleTabelle"/>
    <w:uiPriority w:val="43"/>
    <w:rsid w:val="000960F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extkrper">
    <w:name w:val="Body Text"/>
    <w:basedOn w:val="Standard"/>
    <w:link w:val="TextkrperZchn"/>
    <w:uiPriority w:val="99"/>
    <w:unhideWhenUsed/>
    <w:rsid w:val="0094172E"/>
    <w:pPr>
      <w:spacing w:line="360" w:lineRule="auto"/>
      <w:jc w:val="both"/>
    </w:pPr>
    <w:rPr>
      <w:lang w:val="en-US"/>
    </w:rPr>
  </w:style>
  <w:style w:type="character" w:customStyle="1" w:styleId="TextkrperZchn">
    <w:name w:val="Textkörper Zchn"/>
    <w:basedOn w:val="Absatz-Standardschriftart"/>
    <w:link w:val="Textkrper"/>
    <w:uiPriority w:val="99"/>
    <w:rsid w:val="0094172E"/>
    <w:rPr>
      <w:lang w:val="en-US"/>
    </w:rPr>
  </w:style>
  <w:style w:type="character" w:styleId="Hyperlink">
    <w:name w:val="Hyperlink"/>
    <w:basedOn w:val="Absatz-Standardschriftart"/>
    <w:uiPriority w:val="99"/>
    <w:rsid w:val="00341A8B"/>
    <w:rPr>
      <w:color w:val="auto"/>
      <w:u w:val="none"/>
    </w:rPr>
  </w:style>
  <w:style w:type="paragraph" w:customStyle="1" w:styleId="02FlietextErsterAbsatz">
    <w:name w:val="02 Fließtext Erster Absatz"/>
    <w:basedOn w:val="02FlietextEinzug"/>
    <w:link w:val="02FlietextErsterAbsatzZchn"/>
    <w:qFormat/>
    <w:rsid w:val="00341A8B"/>
    <w:pPr>
      <w:ind w:firstLine="0"/>
    </w:pPr>
  </w:style>
  <w:style w:type="character" w:customStyle="1" w:styleId="02FlietextErsterAbsatzZchn">
    <w:name w:val="02 Fließtext Erster Absatz Zchn"/>
    <w:basedOn w:val="Absatz-Standardschriftart"/>
    <w:link w:val="02FlietextErsterAbsatz"/>
    <w:rsid w:val="002E018D"/>
    <w:rPr>
      <w:rFonts w:ascii="Times New Roman" w:eastAsia="Calibri" w:hAnsi="Times New Roman" w:cs="Times New Roman"/>
      <w:color w:val="000000"/>
      <w:sz w:val="24"/>
    </w:rPr>
  </w:style>
  <w:style w:type="character" w:customStyle="1" w:styleId="NichtaufgelsteErwhnung1">
    <w:name w:val="Nicht aufgelöste Erwähnung1"/>
    <w:basedOn w:val="Absatz-Standardschriftart"/>
    <w:uiPriority w:val="99"/>
    <w:semiHidden/>
    <w:unhideWhenUsed/>
    <w:rsid w:val="00900C32"/>
    <w:rPr>
      <w:color w:val="605E5C"/>
      <w:shd w:val="clear" w:color="auto" w:fill="E1DFDD"/>
    </w:rPr>
  </w:style>
  <w:style w:type="paragraph" w:customStyle="1" w:styleId="01TitelAutor">
    <w:name w:val="01 Titel Autor"/>
    <w:basedOn w:val="Standard"/>
    <w:rsid w:val="00341A8B"/>
    <w:pPr>
      <w:spacing w:before="1800" w:line="288" w:lineRule="auto"/>
      <w:jc w:val="center"/>
    </w:pPr>
  </w:style>
  <w:style w:type="paragraph" w:customStyle="1" w:styleId="01TitelBeschreibung">
    <w:name w:val="01 Titel Beschreibung"/>
    <w:basedOn w:val="Standard"/>
    <w:rsid w:val="00341A8B"/>
    <w:pPr>
      <w:spacing w:line="288" w:lineRule="auto"/>
      <w:jc w:val="center"/>
    </w:pPr>
  </w:style>
  <w:style w:type="paragraph" w:customStyle="1" w:styleId="01TitelTabelle">
    <w:name w:val="01 Titel Tabelle"/>
    <w:basedOn w:val="Standard"/>
    <w:rsid w:val="00341A8B"/>
    <w:pPr>
      <w:spacing w:line="288" w:lineRule="auto"/>
    </w:pPr>
    <w:rPr>
      <w:szCs w:val="24"/>
    </w:rPr>
  </w:style>
  <w:style w:type="paragraph" w:customStyle="1" w:styleId="01TitelTitel">
    <w:name w:val="01 Titel Titel"/>
    <w:basedOn w:val="Standard"/>
    <w:rsid w:val="00341A8B"/>
    <w:pPr>
      <w:spacing w:line="288" w:lineRule="auto"/>
      <w:jc w:val="center"/>
    </w:pPr>
    <w:rPr>
      <w:sz w:val="48"/>
      <w:szCs w:val="48"/>
    </w:rPr>
  </w:style>
  <w:style w:type="paragraph" w:customStyle="1" w:styleId="01TitelUntertitel">
    <w:name w:val="01 Titel Untertitel"/>
    <w:basedOn w:val="Standard"/>
    <w:rsid w:val="00341A8B"/>
    <w:pPr>
      <w:spacing w:after="1080" w:line="288" w:lineRule="auto"/>
      <w:jc w:val="center"/>
    </w:pPr>
  </w:style>
  <w:style w:type="paragraph" w:customStyle="1" w:styleId="02Flietext">
    <w:name w:val="02 Fließtext"/>
    <w:basedOn w:val="Standard"/>
    <w:rsid w:val="00E00A57"/>
    <w:pPr>
      <w:spacing w:after="180" w:line="480" w:lineRule="auto"/>
      <w:jc w:val="both"/>
    </w:pPr>
  </w:style>
  <w:style w:type="paragraph" w:customStyle="1" w:styleId="02FlietextEinzug">
    <w:name w:val="02 Fließtext Einzug"/>
    <w:basedOn w:val="Standard"/>
    <w:qFormat/>
    <w:rsid w:val="00E00A57"/>
    <w:pPr>
      <w:spacing w:line="480" w:lineRule="auto"/>
      <w:ind w:firstLine="284"/>
      <w:jc w:val="both"/>
    </w:pPr>
  </w:style>
  <w:style w:type="paragraph" w:customStyle="1" w:styleId="03Abbildung">
    <w:name w:val="03 Abbildung"/>
    <w:basedOn w:val="Standard"/>
    <w:next w:val="Beschriftung"/>
    <w:qFormat/>
    <w:rsid w:val="00341A8B"/>
    <w:pPr>
      <w:keepNext/>
      <w:spacing w:before="360"/>
      <w:jc w:val="center"/>
    </w:pPr>
    <w:rPr>
      <w:noProof/>
      <w:lang w:eastAsia="de-DE"/>
    </w:rPr>
  </w:style>
  <w:style w:type="paragraph" w:customStyle="1" w:styleId="03TabelleText10pt">
    <w:name w:val="03 Tabelle Text 10pt"/>
    <w:basedOn w:val="02Flietext"/>
    <w:qFormat/>
    <w:rsid w:val="00341A8B"/>
    <w:pPr>
      <w:spacing w:before="72" w:after="72" w:line="240" w:lineRule="auto"/>
      <w:jc w:val="left"/>
    </w:pPr>
    <w:rPr>
      <w:bCs/>
      <w:sz w:val="20"/>
    </w:rPr>
  </w:style>
  <w:style w:type="paragraph" w:customStyle="1" w:styleId="03TabelleKopfzeile12pt">
    <w:name w:val="03 Tabelle Kopfzeile 12pt"/>
    <w:basedOn w:val="03TabelleText10pt"/>
    <w:qFormat/>
    <w:rsid w:val="00341A8B"/>
    <w:pPr>
      <w:spacing w:before="240" w:after="240"/>
    </w:pPr>
    <w:rPr>
      <w:sz w:val="24"/>
    </w:rPr>
  </w:style>
  <w:style w:type="paragraph" w:customStyle="1" w:styleId="03TabelleText12pt">
    <w:name w:val="03 Tabelle Text 12pt"/>
    <w:basedOn w:val="03TabelleText10pt"/>
    <w:qFormat/>
    <w:rsid w:val="00341A8B"/>
    <w:pPr>
      <w:spacing w:before="0" w:after="0"/>
    </w:pPr>
    <w:rPr>
      <w:sz w:val="24"/>
    </w:rPr>
  </w:style>
  <w:style w:type="paragraph" w:customStyle="1" w:styleId="04Blockzitat1">
    <w:name w:val="04 Blockzitat 1"/>
    <w:basedOn w:val="Standard"/>
    <w:qFormat/>
    <w:rsid w:val="00FB73E3"/>
    <w:pPr>
      <w:spacing w:before="144" w:after="144" w:line="288" w:lineRule="auto"/>
      <w:ind w:left="709" w:hanging="57"/>
      <w:jc w:val="both"/>
      <w:pPrChange w:id="0" w:author="Philipp Alexander Linden" w:date="2020-07-07T12:59:00Z">
        <w:pPr>
          <w:spacing w:before="144" w:after="144" w:line="288" w:lineRule="auto"/>
          <w:ind w:left="709" w:hanging="57"/>
          <w:jc w:val="both"/>
        </w:pPr>
      </w:pPrChange>
    </w:pPr>
    <w:rPr>
      <w:rPrChange w:id="0" w:author="Philipp Alexander Linden" w:date="2020-07-07T12:59:00Z">
        <w:rPr>
          <w:rFonts w:eastAsia="Calibri"/>
          <w:color w:val="000000"/>
          <w:sz w:val="24"/>
          <w:szCs w:val="22"/>
          <w:lang w:val="de-DE" w:eastAsia="en-US" w:bidi="ar-SA"/>
        </w:rPr>
      </w:rPrChange>
    </w:rPr>
  </w:style>
  <w:style w:type="paragraph" w:customStyle="1" w:styleId="04Blockzitat2">
    <w:name w:val="04 Blockzitat 2"/>
    <w:basedOn w:val="Standard"/>
    <w:qFormat/>
    <w:rsid w:val="00341A8B"/>
    <w:pPr>
      <w:spacing w:before="144" w:after="144" w:line="288" w:lineRule="auto"/>
      <w:ind w:left="709" w:hanging="57"/>
      <w:jc w:val="both"/>
    </w:pPr>
    <w:rPr>
      <w:sz w:val="20"/>
      <w:szCs w:val="20"/>
    </w:rPr>
  </w:style>
  <w:style w:type="paragraph" w:customStyle="1" w:styleId="04Blockzitat3">
    <w:name w:val="04 Blockzitat 3"/>
    <w:basedOn w:val="Standard"/>
    <w:qFormat/>
    <w:rsid w:val="00341A8B"/>
    <w:pPr>
      <w:spacing w:before="144" w:after="144" w:line="288" w:lineRule="auto"/>
      <w:ind w:left="709" w:hanging="57"/>
      <w:jc w:val="both"/>
    </w:pPr>
    <w:rPr>
      <w:i/>
      <w:iCs/>
    </w:rPr>
  </w:style>
  <w:style w:type="paragraph" w:customStyle="1" w:styleId="05Aufzhlung">
    <w:name w:val="05 Aufzählung"/>
    <w:basedOn w:val="Standard"/>
    <w:qFormat/>
    <w:rsid w:val="00341A8B"/>
    <w:pPr>
      <w:numPr>
        <w:numId w:val="11"/>
      </w:numPr>
      <w:tabs>
        <w:tab w:val="left" w:pos="709"/>
      </w:tabs>
      <w:spacing w:before="180" w:after="180" w:line="360" w:lineRule="auto"/>
      <w:contextualSpacing/>
    </w:pPr>
  </w:style>
  <w:style w:type="paragraph" w:customStyle="1" w:styleId="05Aufzhlungnummeriert">
    <w:name w:val="05 Aufzählung nummeriert"/>
    <w:basedOn w:val="Standard"/>
    <w:qFormat/>
    <w:rsid w:val="00061468"/>
    <w:pPr>
      <w:numPr>
        <w:numId w:val="12"/>
      </w:numPr>
      <w:tabs>
        <w:tab w:val="left" w:pos="709"/>
      </w:tabs>
      <w:spacing w:before="180" w:after="180" w:line="360" w:lineRule="auto"/>
      <w:contextualSpacing/>
    </w:pPr>
  </w:style>
  <w:style w:type="character" w:customStyle="1" w:styleId="06Schmaler">
    <w:name w:val="06 Schmaler"/>
    <w:basedOn w:val="Absatz-Standardschriftart"/>
    <w:uiPriority w:val="1"/>
    <w:semiHidden/>
    <w:qFormat/>
    <w:locked/>
    <w:rsid w:val="00341A8B"/>
    <w:rPr>
      <w:spacing w:val="-2"/>
    </w:rPr>
  </w:style>
  <w:style w:type="character" w:customStyle="1" w:styleId="06Weiter">
    <w:name w:val="06 Weiter"/>
    <w:basedOn w:val="Absatz-Standardschriftart"/>
    <w:uiPriority w:val="1"/>
    <w:semiHidden/>
    <w:qFormat/>
    <w:locked/>
    <w:rsid w:val="00341A8B"/>
    <w:rPr>
      <w:spacing w:val="2"/>
    </w:rPr>
  </w:style>
  <w:style w:type="paragraph" w:styleId="Abbildungsverzeichnis">
    <w:name w:val="table of figures"/>
    <w:basedOn w:val="Standard"/>
    <w:next w:val="Standard"/>
    <w:uiPriority w:val="99"/>
    <w:unhideWhenUsed/>
    <w:rsid w:val="00341A8B"/>
    <w:pPr>
      <w:tabs>
        <w:tab w:val="right" w:leader="dot" w:pos="8494"/>
      </w:tabs>
      <w:spacing w:line="288" w:lineRule="auto"/>
      <w:ind w:left="567" w:hanging="567"/>
    </w:pPr>
    <w:rPr>
      <w:noProof/>
    </w:rPr>
  </w:style>
  <w:style w:type="paragraph" w:customStyle="1" w:styleId="Abkrzungsverzeichnis">
    <w:name w:val="Abkürzungsverzeichnis"/>
    <w:basedOn w:val="Standard"/>
    <w:rsid w:val="00341A8B"/>
    <w:pPr>
      <w:spacing w:line="288" w:lineRule="auto"/>
    </w:pPr>
    <w:rPr>
      <w:szCs w:val="24"/>
    </w:rPr>
  </w:style>
  <w:style w:type="paragraph" w:customStyle="1" w:styleId="BeschriftungTabelle">
    <w:name w:val="Beschriftung Tabelle"/>
    <w:basedOn w:val="Beschriftung"/>
    <w:qFormat/>
    <w:rsid w:val="00341A8B"/>
    <w:pPr>
      <w:keepNext/>
      <w:spacing w:before="576" w:after="288"/>
    </w:pPr>
  </w:style>
  <w:style w:type="paragraph" w:styleId="Dokumentstruktur">
    <w:name w:val="Document Map"/>
    <w:basedOn w:val="Standard"/>
    <w:link w:val="DokumentstrukturZchn"/>
    <w:uiPriority w:val="99"/>
    <w:semiHidden/>
    <w:unhideWhenUsed/>
    <w:rsid w:val="00341A8B"/>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341A8B"/>
    <w:rPr>
      <w:rFonts w:ascii="Tahoma" w:eastAsia="Calibri" w:hAnsi="Tahoma" w:cs="Tahoma"/>
      <w:color w:val="000000"/>
      <w:sz w:val="16"/>
      <w:szCs w:val="16"/>
    </w:rPr>
  </w:style>
  <w:style w:type="paragraph" w:customStyle="1" w:styleId="FormatvorlageAbbildungsverzeichnisZeilenabstandMehrere12ze">
    <w:name w:val="Formatvorlage Abbildungsverzeichnis + Zeilenabstand:  Mehrere 12 ze"/>
    <w:basedOn w:val="Abbildungsverzeichnis"/>
    <w:semiHidden/>
    <w:locked/>
    <w:rsid w:val="00341A8B"/>
    <w:rPr>
      <w:rFonts w:eastAsia="Times New Roman"/>
    </w:rPr>
  </w:style>
  <w:style w:type="table" w:customStyle="1" w:styleId="HelleSchattierung-Akzent11">
    <w:name w:val="Helle Schattierung - Akzent 11"/>
    <w:basedOn w:val="NormaleTabelle"/>
    <w:uiPriority w:val="60"/>
    <w:locked/>
    <w:rsid w:val="00341A8B"/>
    <w:pPr>
      <w:spacing w:after="0" w:line="240" w:lineRule="auto"/>
    </w:pPr>
    <w:rPr>
      <w:rFonts w:ascii="Calibri" w:eastAsia="Calibri" w:hAnsi="Calibri" w:cs="Arial"/>
      <w:color w:val="365F91"/>
      <w:sz w:val="20"/>
      <w:szCs w:val="20"/>
      <w:lang w:eastAsia="de-DE"/>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Index1">
    <w:name w:val="index 1"/>
    <w:basedOn w:val="Standard"/>
    <w:next w:val="Standard"/>
    <w:autoRedefine/>
    <w:uiPriority w:val="99"/>
    <w:semiHidden/>
    <w:rsid w:val="00341A8B"/>
    <w:pPr>
      <w:tabs>
        <w:tab w:val="right" w:leader="dot" w:pos="3882"/>
      </w:tabs>
      <w:spacing w:line="288" w:lineRule="auto"/>
      <w:ind w:left="238" w:hanging="238"/>
    </w:pPr>
    <w:rPr>
      <w:noProof/>
    </w:rPr>
  </w:style>
  <w:style w:type="paragraph" w:styleId="KeinLeerraum">
    <w:name w:val="No Spacing"/>
    <w:link w:val="KeinLeerraumZchn"/>
    <w:uiPriority w:val="1"/>
    <w:qFormat/>
    <w:rsid w:val="00341A8B"/>
    <w:pPr>
      <w:spacing w:after="0" w:line="240" w:lineRule="auto"/>
    </w:pPr>
    <w:rPr>
      <w:rFonts w:ascii="Calibri" w:eastAsia="Times New Roman" w:hAnsi="Calibri" w:cs="Arial"/>
    </w:rPr>
  </w:style>
  <w:style w:type="character" w:customStyle="1" w:styleId="KeinLeerraumZchn">
    <w:name w:val="Kein Leerraum Zchn"/>
    <w:basedOn w:val="Absatz-Standardschriftart"/>
    <w:link w:val="KeinLeerraum"/>
    <w:uiPriority w:val="1"/>
    <w:rsid w:val="00341A8B"/>
    <w:rPr>
      <w:rFonts w:ascii="Calibri" w:eastAsia="Times New Roman" w:hAnsi="Calibri" w:cs="Arial"/>
    </w:rPr>
  </w:style>
  <w:style w:type="paragraph" w:styleId="Listenabsatz">
    <w:name w:val="List Paragraph"/>
    <w:basedOn w:val="Standard"/>
    <w:uiPriority w:val="34"/>
    <w:rsid w:val="00341A8B"/>
    <w:pPr>
      <w:spacing w:line="288" w:lineRule="auto"/>
      <w:contextualSpacing/>
    </w:pPr>
  </w:style>
  <w:style w:type="paragraph" w:styleId="Literaturverzeichnis">
    <w:name w:val="Bibliography"/>
    <w:basedOn w:val="Standard"/>
    <w:next w:val="Standard"/>
    <w:uiPriority w:val="37"/>
    <w:unhideWhenUsed/>
    <w:rsid w:val="00341A8B"/>
    <w:pPr>
      <w:keepLines/>
      <w:spacing w:after="144" w:line="288" w:lineRule="auto"/>
      <w:ind w:left="709" w:hanging="709"/>
      <w:jc w:val="both"/>
    </w:pPr>
  </w:style>
  <w:style w:type="table" w:customStyle="1" w:styleId="MittlereSchattierung11">
    <w:name w:val="Mittlere Schattierung 11"/>
    <w:basedOn w:val="NormaleTabelle"/>
    <w:uiPriority w:val="63"/>
    <w:locked/>
    <w:rsid w:val="00341A8B"/>
    <w:pPr>
      <w:spacing w:after="0" w:line="240" w:lineRule="auto"/>
    </w:pPr>
    <w:rPr>
      <w:rFonts w:ascii="Calibri" w:eastAsia="Calibri" w:hAnsi="Calibri" w:cs="Arial"/>
      <w:sz w:val="20"/>
      <w:szCs w:val="20"/>
      <w:lang w:eastAsia="de-DE"/>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shd w:val="clear" w:color="auto" w:fill="FFFFFF"/>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numbering" w:customStyle="1" w:styleId="Nummerierung">
    <w:name w:val="Nummerierung"/>
    <w:uiPriority w:val="99"/>
    <w:locked/>
    <w:rsid w:val="00341A8B"/>
    <w:pPr>
      <w:numPr>
        <w:numId w:val="13"/>
      </w:numPr>
    </w:pPr>
  </w:style>
  <w:style w:type="table" w:customStyle="1" w:styleId="Tabelle1">
    <w:name w:val="Tabelle 1"/>
    <w:basedOn w:val="NormaleTabelle"/>
    <w:uiPriority w:val="60"/>
    <w:locked/>
    <w:rsid w:val="00341A8B"/>
    <w:pPr>
      <w:spacing w:before="72" w:after="72" w:line="288" w:lineRule="auto"/>
    </w:pPr>
    <w:rPr>
      <w:rFonts w:ascii="Calibri" w:eastAsia="Calibri" w:hAnsi="Calibri" w:cs="Arial"/>
      <w:color w:val="000000"/>
      <w:sz w:val="20"/>
      <w:szCs w:val="20"/>
      <w:lang w:eastAsia="de-DE"/>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i/>
      </w:rPr>
      <w:tblPr/>
      <w:tcPr>
        <w:shd w:val="clear" w:color="auto" w:fill="FFFFFF"/>
      </w:tcPr>
    </w:tblStylePr>
    <w:tblStylePr w:type="lastRow">
      <w:pPr>
        <w:spacing w:before="0" w:after="0" w:line="240" w:lineRule="auto"/>
      </w:pPr>
      <w:rPr>
        <w:b/>
        <w:bCs/>
      </w:rPr>
      <w:tblPr/>
      <w:tcPr>
        <w:shd w:val="clear" w:color="auto" w:fill="FFFFFF"/>
      </w:tcPr>
    </w:tblStylePr>
    <w:tblStylePr w:type="firstCol">
      <w:rPr>
        <w:b w:val="0"/>
        <w:bCs/>
      </w:rPr>
      <w:tblPr/>
      <w:tcPr>
        <w:shd w:val="clear" w:color="auto" w:fill="FFFFFF"/>
      </w:tcPr>
    </w:tblStylePr>
    <w:tblStylePr w:type="lastCol">
      <w:rPr>
        <w:b w:val="0"/>
        <w:bCs/>
      </w:rPr>
      <w:tblPr/>
      <w:tcPr>
        <w:shd w:val="clear" w:color="auto" w:fill="FFFFFF"/>
      </w:tcPr>
    </w:tblStylePr>
    <w:tblStylePr w:type="band1Vert">
      <w:tblPr/>
      <w:tcPr>
        <w:tcBorders>
          <w:left w:val="nil"/>
          <w:right w:val="nil"/>
          <w:insideH w:val="nil"/>
          <w:insideV w:val="nil"/>
        </w:tcBorders>
        <w:shd w:val="clear" w:color="auto" w:fill="C0C0C0"/>
      </w:tcPr>
    </w:tblStylePr>
    <w:tblStylePr w:type="band1Horz">
      <w:tblPr/>
      <w:tcPr>
        <w:shd w:val="clear" w:color="auto" w:fill="FFFFFF"/>
      </w:tcPr>
    </w:tblStylePr>
    <w:tblStylePr w:type="band2Horz">
      <w:tblPr/>
      <w:tcPr>
        <w:shd w:val="clear" w:color="auto" w:fill="FFFFFF"/>
      </w:tcPr>
    </w:tblStylePr>
  </w:style>
  <w:style w:type="paragraph" w:customStyle="1" w:styleId="berschrift1ohne">
    <w:name w:val="Überschrift 1_ohne"/>
    <w:basedOn w:val="Standard"/>
    <w:next w:val="02Flietext"/>
    <w:qFormat/>
    <w:rsid w:val="00341A8B"/>
    <w:pPr>
      <w:keepNext/>
      <w:keepLines/>
      <w:tabs>
        <w:tab w:val="left" w:pos="709"/>
      </w:tabs>
      <w:suppressAutoHyphens/>
      <w:spacing w:after="720" w:line="288" w:lineRule="auto"/>
      <w:ind w:right="1134"/>
    </w:pPr>
    <w:rPr>
      <w:sz w:val="36"/>
      <w:szCs w:val="36"/>
    </w:rPr>
  </w:style>
  <w:style w:type="paragraph" w:customStyle="1" w:styleId="berschrift2ohne">
    <w:name w:val="Überschrift 2_ohne"/>
    <w:basedOn w:val="berschrift2"/>
    <w:qFormat/>
    <w:rsid w:val="00341A8B"/>
    <w:pPr>
      <w:outlineLvl w:val="9"/>
    </w:pPr>
  </w:style>
  <w:style w:type="table" w:customStyle="1" w:styleId="UnsichtbareTabelle">
    <w:name w:val="Unsichtbare Tabelle"/>
    <w:basedOn w:val="NormaleTabelle"/>
    <w:uiPriority w:val="60"/>
    <w:rsid w:val="00341A8B"/>
    <w:pPr>
      <w:spacing w:after="0" w:line="288" w:lineRule="auto"/>
    </w:pPr>
    <w:rPr>
      <w:rFonts w:ascii="Times New Roman" w:eastAsia="Calibri" w:hAnsi="Times New Roman" w:cs="Arial"/>
      <w:sz w:val="24"/>
      <w:szCs w:val="24"/>
      <w:lang w:eastAsia="de-DE"/>
    </w:rPr>
    <w:tblPr>
      <w:tblStyleRowBandSize w:val="1"/>
      <w:tblStyleColBandSize w:val="1"/>
    </w:tblPr>
    <w:tblStylePr w:type="firstRow">
      <w:pPr>
        <w:spacing w:before="0" w:after="0" w:line="240" w:lineRule="auto"/>
      </w:pPr>
      <w:rPr>
        <w:b w:val="0"/>
        <w:bCs/>
      </w:rPr>
      <w:tblPr/>
      <w:tcPr>
        <w:shd w:val="clear" w:color="auto" w:fill="FFFFFF"/>
      </w:tcPr>
    </w:tblStylePr>
    <w:tblStylePr w:type="lastRow">
      <w:pPr>
        <w:spacing w:before="0" w:after="0" w:line="240" w:lineRule="auto"/>
      </w:pPr>
      <w:rPr>
        <w:b w:val="0"/>
        <w:bCs/>
      </w:rPr>
      <w:tblPr/>
      <w:tcPr>
        <w:tcBorders>
          <w:top w:val="single" w:sz="8" w:space="0" w:color="4F81BD"/>
          <w:left w:val="nil"/>
          <w:bottom w:val="single" w:sz="8" w:space="0" w:color="4F81BD"/>
          <w:right w:val="nil"/>
          <w:insideH w:val="nil"/>
          <w:insideV w:val="nil"/>
        </w:tcBorders>
      </w:tcPr>
    </w:tblStylePr>
    <w:tblStylePr w:type="firstCol">
      <w:rPr>
        <w:b w:val="0"/>
        <w:bCs/>
      </w:rPr>
    </w:tblStylePr>
    <w:tblStylePr w:type="lastCol">
      <w:rPr>
        <w:b w:val="0"/>
        <w:bCs/>
      </w:rPr>
    </w:tblStylePr>
    <w:tblStylePr w:type="band1Vert">
      <w:tblPr/>
      <w:tcPr>
        <w:shd w:val="clear" w:color="auto" w:fill="FFFFFF"/>
      </w:tcPr>
    </w:tblStylePr>
    <w:tblStylePr w:type="band1Horz">
      <w:tblPr/>
      <w:tcPr>
        <w:shd w:val="clear" w:color="auto" w:fill="FFFFFF"/>
      </w:tcPr>
    </w:tblStylePr>
  </w:style>
  <w:style w:type="paragraph" w:styleId="Verzeichnis1">
    <w:name w:val="toc 1"/>
    <w:basedOn w:val="Standard"/>
    <w:next w:val="Standard"/>
    <w:autoRedefine/>
    <w:uiPriority w:val="39"/>
    <w:semiHidden/>
    <w:rsid w:val="00341A8B"/>
    <w:pPr>
      <w:tabs>
        <w:tab w:val="left" w:pos="567"/>
        <w:tab w:val="right" w:leader="dot" w:pos="8505"/>
      </w:tabs>
      <w:spacing w:before="148" w:line="288" w:lineRule="auto"/>
      <w:ind w:left="567" w:hanging="567"/>
    </w:pPr>
    <w:rPr>
      <w:noProof/>
    </w:rPr>
  </w:style>
  <w:style w:type="paragraph" w:styleId="Verzeichnis2">
    <w:name w:val="toc 2"/>
    <w:basedOn w:val="Standard"/>
    <w:next w:val="Standard"/>
    <w:autoRedefine/>
    <w:uiPriority w:val="39"/>
    <w:semiHidden/>
    <w:rsid w:val="00341A8B"/>
    <w:pPr>
      <w:tabs>
        <w:tab w:val="left" w:pos="1418"/>
        <w:tab w:val="right" w:leader="dot" w:pos="8505"/>
      </w:tabs>
      <w:spacing w:line="288" w:lineRule="auto"/>
      <w:ind w:left="1418" w:hanging="851"/>
    </w:pPr>
    <w:rPr>
      <w:noProof/>
    </w:rPr>
  </w:style>
  <w:style w:type="paragraph" w:styleId="Verzeichnis3">
    <w:name w:val="toc 3"/>
    <w:basedOn w:val="Standard"/>
    <w:next w:val="Standard"/>
    <w:autoRedefine/>
    <w:uiPriority w:val="39"/>
    <w:semiHidden/>
    <w:rsid w:val="00341A8B"/>
    <w:pPr>
      <w:tabs>
        <w:tab w:val="left" w:pos="2268"/>
        <w:tab w:val="right" w:leader="dot" w:pos="8505"/>
      </w:tabs>
      <w:spacing w:line="288" w:lineRule="auto"/>
      <w:ind w:left="2268" w:hanging="850"/>
    </w:pPr>
    <w:rPr>
      <w:noProof/>
    </w:rPr>
  </w:style>
  <w:style w:type="paragraph" w:styleId="Verzeichnis4">
    <w:name w:val="toc 4"/>
    <w:basedOn w:val="Standard"/>
    <w:next w:val="Standard"/>
    <w:autoRedefine/>
    <w:uiPriority w:val="39"/>
    <w:semiHidden/>
    <w:rsid w:val="00341A8B"/>
    <w:pPr>
      <w:tabs>
        <w:tab w:val="left" w:pos="2127"/>
        <w:tab w:val="right" w:leader="dot" w:pos="8505"/>
      </w:tabs>
      <w:spacing w:line="288" w:lineRule="auto"/>
      <w:ind w:left="2127" w:hanging="1134"/>
    </w:pPr>
    <w:rPr>
      <w:noProof/>
    </w:rPr>
  </w:style>
  <w:style w:type="paragraph" w:styleId="Verzeichnis9">
    <w:name w:val="toc 9"/>
    <w:basedOn w:val="Standard"/>
    <w:next w:val="Standard"/>
    <w:autoRedefine/>
    <w:uiPriority w:val="39"/>
    <w:semiHidden/>
    <w:unhideWhenUsed/>
    <w:rsid w:val="00341A8B"/>
    <w:pPr>
      <w:spacing w:after="100"/>
      <w:ind w:left="1920"/>
    </w:pPr>
  </w:style>
  <w:style w:type="paragraph" w:customStyle="1" w:styleId="Zwischenberschrift">
    <w:name w:val="Zwischenüberschrift"/>
    <w:basedOn w:val="Standard"/>
    <w:next w:val="02Flietext"/>
    <w:semiHidden/>
    <w:qFormat/>
    <w:locked/>
    <w:rsid w:val="00341A8B"/>
    <w:pPr>
      <w:keepNext/>
      <w:keepLines/>
      <w:suppressAutoHyphens/>
      <w:spacing w:before="288" w:after="144" w:line="288" w:lineRule="auto"/>
      <w:ind w:right="1134"/>
    </w:pPr>
    <w:rPr>
      <w:i/>
    </w:rPr>
  </w:style>
  <w:style w:type="paragraph" w:styleId="Endnotentext">
    <w:name w:val="endnote text"/>
    <w:basedOn w:val="Standard"/>
    <w:link w:val="EndnotentextZchn"/>
    <w:uiPriority w:val="99"/>
    <w:semiHidden/>
    <w:unhideWhenUsed/>
    <w:rsid w:val="00DC39A1"/>
    <w:rPr>
      <w:sz w:val="20"/>
      <w:szCs w:val="20"/>
    </w:rPr>
  </w:style>
  <w:style w:type="character" w:customStyle="1" w:styleId="EndnotentextZchn">
    <w:name w:val="Endnotentext Zchn"/>
    <w:basedOn w:val="Absatz-Standardschriftart"/>
    <w:link w:val="Endnotentext"/>
    <w:uiPriority w:val="99"/>
    <w:semiHidden/>
    <w:rsid w:val="00DC39A1"/>
    <w:rPr>
      <w:rFonts w:ascii="Times New Roman" w:eastAsia="Calibri" w:hAnsi="Times New Roman" w:cs="Times New Roman"/>
      <w:color w:val="000000"/>
      <w:sz w:val="20"/>
      <w:szCs w:val="20"/>
    </w:rPr>
  </w:style>
  <w:style w:type="character" w:styleId="Endnotenzeichen">
    <w:name w:val="endnote reference"/>
    <w:basedOn w:val="Absatz-Standardschriftart"/>
    <w:uiPriority w:val="99"/>
    <w:semiHidden/>
    <w:unhideWhenUsed/>
    <w:rsid w:val="00DC39A1"/>
    <w:rPr>
      <w:vertAlign w:val="superscript"/>
    </w:rPr>
  </w:style>
  <w:style w:type="character" w:customStyle="1" w:styleId="NichtaufgelsteErwhnung2">
    <w:name w:val="Nicht aufgelöste Erwähnung2"/>
    <w:basedOn w:val="Absatz-Standardschriftart"/>
    <w:uiPriority w:val="99"/>
    <w:semiHidden/>
    <w:unhideWhenUsed/>
    <w:rsid w:val="00661837"/>
    <w:rPr>
      <w:color w:val="605E5C"/>
      <w:shd w:val="clear" w:color="auto" w:fill="E1DFDD"/>
    </w:rPr>
  </w:style>
  <w:style w:type="paragraph" w:customStyle="1" w:styleId="CitaviChapterBibliographyHeading">
    <w:name w:val="Citavi Chapter Bibliography Heading"/>
    <w:basedOn w:val="berschrift2"/>
    <w:link w:val="CitaviChapterBibliographyHeadingZchn"/>
    <w:uiPriority w:val="99"/>
    <w:rsid w:val="001E7C4F"/>
  </w:style>
  <w:style w:type="character" w:customStyle="1" w:styleId="CitaviChapterBibliographyHeadingZchn">
    <w:name w:val="Citavi Chapter Bibliography Heading Zchn"/>
    <w:basedOn w:val="02FlietextErsterAbsatzZchn"/>
    <w:link w:val="CitaviChapterBibliographyHeading"/>
    <w:uiPriority w:val="99"/>
    <w:rsid w:val="001E7C4F"/>
    <w:rPr>
      <w:rFonts w:ascii="Times New Roman" w:eastAsia="Times New Roman" w:hAnsi="Times New Roman" w:cs="Times New Roman"/>
      <w:b/>
      <w:color w:val="000000"/>
      <w:sz w:val="24"/>
      <w:szCs w:val="26"/>
    </w:rPr>
  </w:style>
  <w:style w:type="paragraph" w:styleId="Zitat">
    <w:name w:val="Quote"/>
    <w:basedOn w:val="Standard"/>
    <w:next w:val="Standard"/>
    <w:link w:val="ZitatZchn"/>
    <w:uiPriority w:val="29"/>
    <w:qFormat/>
    <w:rsid w:val="00FB73E3"/>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FB73E3"/>
    <w:rPr>
      <w:rFonts w:ascii="Times New Roman" w:eastAsia="Calibri" w:hAnsi="Times New Roman" w:cs="Times New Roman"/>
      <w:i/>
      <w:iCs/>
      <w:color w:val="404040" w:themeColor="text1" w:themeTint="BF"/>
      <w:sz w:val="24"/>
    </w:rPr>
  </w:style>
  <w:style w:type="paragraph" w:styleId="IntensivesZitat">
    <w:name w:val="Intense Quote"/>
    <w:basedOn w:val="Standard"/>
    <w:next w:val="Standard"/>
    <w:link w:val="IntensivesZitatZchn"/>
    <w:uiPriority w:val="30"/>
    <w:qFormat/>
    <w:rsid w:val="00FB73E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FB73E3"/>
    <w:rPr>
      <w:rFonts w:ascii="Times New Roman" w:eastAsia="Calibri" w:hAnsi="Times New Roman" w:cs="Times New Roman"/>
      <w:i/>
      <w:iCs/>
      <w:color w:val="5B9BD5" w:themeColor="accent1"/>
      <w:sz w:val="24"/>
    </w:rPr>
  </w:style>
  <w:style w:type="character" w:styleId="SchwacherVerweis">
    <w:name w:val="Subtle Reference"/>
    <w:basedOn w:val="Absatz-Standardschriftart"/>
    <w:uiPriority w:val="31"/>
    <w:qFormat/>
    <w:rsid w:val="00FB73E3"/>
    <w:rPr>
      <w:smallCaps/>
      <w:color w:val="5A5A5A" w:themeColor="text1" w:themeTint="A5"/>
    </w:rPr>
  </w:style>
  <w:style w:type="character" w:styleId="IntensiverVerweis">
    <w:name w:val="Intense Reference"/>
    <w:basedOn w:val="Absatz-Standardschriftart"/>
    <w:uiPriority w:val="32"/>
    <w:qFormat/>
    <w:rsid w:val="00FB73E3"/>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4658607">
      <w:bodyDiv w:val="1"/>
      <w:marLeft w:val="0"/>
      <w:marRight w:val="0"/>
      <w:marTop w:val="0"/>
      <w:marBottom w:val="0"/>
      <w:divBdr>
        <w:top w:val="none" w:sz="0" w:space="0" w:color="auto"/>
        <w:left w:val="none" w:sz="0" w:space="0" w:color="auto"/>
        <w:bottom w:val="none" w:sz="0" w:space="0" w:color="auto"/>
        <w:right w:val="none" w:sz="0" w:space="0" w:color="auto"/>
      </w:divBdr>
      <w:divsChild>
        <w:div w:id="435952907">
          <w:marLeft w:val="0"/>
          <w:marRight w:val="0"/>
          <w:marTop w:val="0"/>
          <w:marBottom w:val="0"/>
          <w:divBdr>
            <w:top w:val="none" w:sz="0" w:space="0" w:color="auto"/>
            <w:left w:val="none" w:sz="0" w:space="0" w:color="auto"/>
            <w:bottom w:val="none" w:sz="0" w:space="0" w:color="auto"/>
            <w:right w:val="none" w:sz="0" w:space="0" w:color="auto"/>
          </w:divBdr>
        </w:div>
      </w:divsChild>
    </w:div>
    <w:div w:id="1099331245">
      <w:bodyDiv w:val="1"/>
      <w:marLeft w:val="0"/>
      <w:marRight w:val="0"/>
      <w:marTop w:val="0"/>
      <w:marBottom w:val="0"/>
      <w:divBdr>
        <w:top w:val="none" w:sz="0" w:space="0" w:color="auto"/>
        <w:left w:val="none" w:sz="0" w:space="0" w:color="auto"/>
        <w:bottom w:val="none" w:sz="0" w:space="0" w:color="auto"/>
        <w:right w:val="none" w:sz="0" w:space="0" w:color="auto"/>
      </w:divBdr>
      <w:divsChild>
        <w:div w:id="1798134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Allgemein"/>
          <w:gallery w:val="placeholder"/>
        </w:category>
        <w:types>
          <w:type w:val="bbPlcHdr"/>
        </w:types>
        <w:behaviors>
          <w:behavior w:val="content"/>
        </w:behaviors>
        <w:guid w:val="{EB555234-F338-43D8-99E0-9BF692681E9D}"/>
      </w:docPartPr>
      <w:docPartBody>
        <w:p w:rsidR="008E32BE" w:rsidRDefault="003053B6">
          <w:r w:rsidRPr="00170DD2">
            <w:rPr>
              <w:rStyle w:val="Platzhaltertext"/>
            </w:rPr>
            <w:t>Klicken oder tippen Sie hier, um Text einzugeben.</w:t>
          </w:r>
        </w:p>
      </w:docPartBody>
    </w:docPart>
    <w:docPart>
      <w:docPartPr>
        <w:name w:val="D2AACC3907094CA0A5C9B323AD6AFB0C"/>
        <w:category>
          <w:name w:val="Allgemein"/>
          <w:gallery w:val="placeholder"/>
        </w:category>
        <w:types>
          <w:type w:val="bbPlcHdr"/>
        </w:types>
        <w:behaviors>
          <w:behavior w:val="content"/>
        </w:behaviors>
        <w:guid w:val="{FF85CA76-3664-4C96-8A95-17B0C4D75602}"/>
      </w:docPartPr>
      <w:docPartBody>
        <w:p w:rsidR="00357989" w:rsidRDefault="00357989" w:rsidP="00357989">
          <w:pPr>
            <w:pStyle w:val="D2AACC3907094CA0A5C9B323AD6AFB0C"/>
          </w:pPr>
          <w:r w:rsidRPr="00170DD2">
            <w:rPr>
              <w:rStyle w:val="Platzhaltertext"/>
            </w:rPr>
            <w:t>Klicken oder tippen Sie hier, um Text einzugeben.</w:t>
          </w:r>
        </w:p>
      </w:docPartBody>
    </w:docPart>
    <w:docPart>
      <w:docPartPr>
        <w:name w:val="C356B17F070344968CA3B1AA890708AB"/>
        <w:category>
          <w:name w:val="Allgemein"/>
          <w:gallery w:val="placeholder"/>
        </w:category>
        <w:types>
          <w:type w:val="bbPlcHdr"/>
        </w:types>
        <w:behaviors>
          <w:behavior w:val="content"/>
        </w:behaviors>
        <w:guid w:val="{EC7269F4-652B-472B-94DD-5ED40B66E388}"/>
      </w:docPartPr>
      <w:docPartBody>
        <w:p w:rsidR="00357989" w:rsidRDefault="00357989" w:rsidP="00357989">
          <w:pPr>
            <w:pStyle w:val="C356B17F070344968CA3B1AA890708AB"/>
          </w:pPr>
          <w:r w:rsidRPr="00170DD2">
            <w:rPr>
              <w:rStyle w:val="Platzhaltertext"/>
            </w:rPr>
            <w:t>Klicken oder tippen Sie hier, um Text einzugeben.</w:t>
          </w:r>
        </w:p>
      </w:docPartBody>
    </w:docPart>
    <w:docPart>
      <w:docPartPr>
        <w:name w:val="D15996FD79AB40888560A6AB265B1975"/>
        <w:category>
          <w:name w:val="Allgemein"/>
          <w:gallery w:val="placeholder"/>
        </w:category>
        <w:types>
          <w:type w:val="bbPlcHdr"/>
        </w:types>
        <w:behaviors>
          <w:behavior w:val="content"/>
        </w:behaviors>
        <w:guid w:val="{F52813EC-A79B-4933-82E0-9D34FE027CB5}"/>
      </w:docPartPr>
      <w:docPartBody>
        <w:p w:rsidR="00357989" w:rsidRDefault="00357989" w:rsidP="00357989">
          <w:pPr>
            <w:pStyle w:val="D15996FD79AB40888560A6AB265B1975"/>
          </w:pPr>
          <w:r w:rsidRPr="00170DD2">
            <w:rPr>
              <w:rStyle w:val="Platzhaltertext"/>
            </w:rPr>
            <w:t>Klicken oder tippen Sie hier, um Text einzugeben.</w:t>
          </w:r>
        </w:p>
      </w:docPartBody>
    </w:docPart>
    <w:docPart>
      <w:docPartPr>
        <w:name w:val="A5334BB543314443BB94EC4AE6911E2D"/>
        <w:category>
          <w:name w:val="Allgemein"/>
          <w:gallery w:val="placeholder"/>
        </w:category>
        <w:types>
          <w:type w:val="bbPlcHdr"/>
        </w:types>
        <w:behaviors>
          <w:behavior w:val="content"/>
        </w:behaviors>
        <w:guid w:val="{28F5D0B2-4D5C-4246-9D40-98245A5AE66B}"/>
      </w:docPartPr>
      <w:docPartBody>
        <w:p w:rsidR="00357989" w:rsidRDefault="00357989" w:rsidP="00357989">
          <w:pPr>
            <w:pStyle w:val="A5334BB543314443BB94EC4AE6911E2D"/>
          </w:pPr>
          <w:r w:rsidRPr="00170DD2">
            <w:rPr>
              <w:rStyle w:val="Platzhaltertext"/>
            </w:rPr>
            <w:t>Klicken oder tippen Sie hier, um Text einzugeben.</w:t>
          </w:r>
        </w:p>
      </w:docPartBody>
    </w:docPart>
    <w:docPart>
      <w:docPartPr>
        <w:name w:val="CF282BB1D66D4B6785A2B636FAEAAF1D"/>
        <w:category>
          <w:name w:val="Allgemein"/>
          <w:gallery w:val="placeholder"/>
        </w:category>
        <w:types>
          <w:type w:val="bbPlcHdr"/>
        </w:types>
        <w:behaviors>
          <w:behavior w:val="content"/>
        </w:behaviors>
        <w:guid w:val="{3EDE391F-C032-4C55-8B51-CAC7CC3A834E}"/>
      </w:docPartPr>
      <w:docPartBody>
        <w:p w:rsidR="00347FAF" w:rsidRDefault="00357989" w:rsidP="00357989">
          <w:pPr>
            <w:pStyle w:val="CF282BB1D66D4B6785A2B636FAEAAF1D"/>
          </w:pPr>
          <w:r w:rsidRPr="00170DD2">
            <w:rPr>
              <w:rStyle w:val="Platzhaltertext"/>
            </w:rPr>
            <w:t>Klicken oder tippen Sie hier, um Text einzugeben.</w:t>
          </w:r>
        </w:p>
      </w:docPartBody>
    </w:docPart>
    <w:docPart>
      <w:docPartPr>
        <w:name w:val="CFB168E5B9A7404CB9C23D04B1B0159A"/>
        <w:category>
          <w:name w:val="Allgemein"/>
          <w:gallery w:val="placeholder"/>
        </w:category>
        <w:types>
          <w:type w:val="bbPlcHdr"/>
        </w:types>
        <w:behaviors>
          <w:behavior w:val="content"/>
        </w:behaviors>
        <w:guid w:val="{C3EC3CA8-7B6A-4745-9510-63384A3E5EBE}"/>
      </w:docPartPr>
      <w:docPartBody>
        <w:p w:rsidR="00964CF5" w:rsidRDefault="00964CF5" w:rsidP="00964CF5">
          <w:pPr>
            <w:pStyle w:val="CFB168E5B9A7404CB9C23D04B1B0159A"/>
          </w:pPr>
          <w:r w:rsidRPr="00170DD2">
            <w:rPr>
              <w:rStyle w:val="Platzhaltertext"/>
            </w:rPr>
            <w:t>Klicken oder tippen Sie hier, um Text einzugeben.</w:t>
          </w:r>
        </w:p>
      </w:docPartBody>
    </w:docPart>
    <w:docPart>
      <w:docPartPr>
        <w:name w:val="84F401996EAD42F08A00A9260462461F"/>
        <w:category>
          <w:name w:val="Allgemein"/>
          <w:gallery w:val="placeholder"/>
        </w:category>
        <w:types>
          <w:type w:val="bbPlcHdr"/>
        </w:types>
        <w:behaviors>
          <w:behavior w:val="content"/>
        </w:behaviors>
        <w:guid w:val="{7586D292-0539-4919-9559-F7BC63FE3183}"/>
      </w:docPartPr>
      <w:docPartBody>
        <w:p w:rsidR="00964CF5" w:rsidRDefault="00964CF5" w:rsidP="00964CF5">
          <w:pPr>
            <w:pStyle w:val="84F401996EAD42F08A00A9260462461F"/>
          </w:pPr>
          <w:r w:rsidRPr="00170DD2">
            <w:rPr>
              <w:rStyle w:val="Platzhaltertext"/>
            </w:rPr>
            <w:t>Klicken oder tippen Sie hier, um Text einzugeben.</w:t>
          </w:r>
        </w:p>
      </w:docPartBody>
    </w:docPart>
    <w:docPart>
      <w:docPartPr>
        <w:name w:val="E454CA0A68B34D1E9CEA5BE3AB6DF851"/>
        <w:category>
          <w:name w:val="Allgemein"/>
          <w:gallery w:val="placeholder"/>
        </w:category>
        <w:types>
          <w:type w:val="bbPlcHdr"/>
        </w:types>
        <w:behaviors>
          <w:behavior w:val="content"/>
        </w:behaviors>
        <w:guid w:val="{7674EA9B-AA3D-4F2D-964C-ECDE87AB3C33}"/>
      </w:docPartPr>
      <w:docPartBody>
        <w:p w:rsidR="00964CF5" w:rsidRDefault="00964CF5" w:rsidP="00964CF5">
          <w:pPr>
            <w:pStyle w:val="E454CA0A68B34D1E9CEA5BE3AB6DF851"/>
          </w:pPr>
          <w:r w:rsidRPr="00170DD2">
            <w:rPr>
              <w:rStyle w:val="Platzhaltertext"/>
            </w:rPr>
            <w:t>Klicken oder tippen Sie hier, um Text einzugeben.</w:t>
          </w:r>
        </w:p>
      </w:docPartBody>
    </w:docPart>
    <w:docPart>
      <w:docPartPr>
        <w:name w:val="4118B0A02F2141DCB251311D18CB2180"/>
        <w:category>
          <w:name w:val="Allgemein"/>
          <w:gallery w:val="placeholder"/>
        </w:category>
        <w:types>
          <w:type w:val="bbPlcHdr"/>
        </w:types>
        <w:behaviors>
          <w:behavior w:val="content"/>
        </w:behaviors>
        <w:guid w:val="{2E47AF46-E8A5-4313-AED0-991B0403FDD5}"/>
      </w:docPartPr>
      <w:docPartBody>
        <w:p w:rsidR="00964CF5" w:rsidRDefault="00964CF5" w:rsidP="00964CF5">
          <w:pPr>
            <w:pStyle w:val="4118B0A02F2141DCB251311D18CB2180"/>
          </w:pPr>
          <w:r w:rsidRPr="00170DD2">
            <w:rPr>
              <w:rStyle w:val="Platzhaltertext"/>
            </w:rPr>
            <w:t>Klicken oder tippen Sie hier, um Text einzugeben.</w:t>
          </w:r>
        </w:p>
      </w:docPartBody>
    </w:docPart>
    <w:docPart>
      <w:docPartPr>
        <w:name w:val="E8AF97B8681D4B41AE16451455298E75"/>
        <w:category>
          <w:name w:val="Allgemein"/>
          <w:gallery w:val="placeholder"/>
        </w:category>
        <w:types>
          <w:type w:val="bbPlcHdr"/>
        </w:types>
        <w:behaviors>
          <w:behavior w:val="content"/>
        </w:behaviors>
        <w:guid w:val="{201E356D-FD8A-4DF5-9CC5-6EDABADA33F6}"/>
      </w:docPartPr>
      <w:docPartBody>
        <w:p w:rsidR="00964CF5" w:rsidRDefault="00964CF5" w:rsidP="00964CF5">
          <w:pPr>
            <w:pStyle w:val="E8AF97B8681D4B41AE16451455298E75"/>
          </w:pPr>
          <w:r w:rsidRPr="00170DD2">
            <w:rPr>
              <w:rStyle w:val="Platzhaltertext"/>
            </w:rPr>
            <w:t>Klicken oder tippen Sie hier, um Text einzugeben.</w:t>
          </w:r>
        </w:p>
      </w:docPartBody>
    </w:docPart>
    <w:docPart>
      <w:docPartPr>
        <w:name w:val="8EA9AD0B1D094F21AE7EF1A139F80951"/>
        <w:category>
          <w:name w:val="Allgemein"/>
          <w:gallery w:val="placeholder"/>
        </w:category>
        <w:types>
          <w:type w:val="bbPlcHdr"/>
        </w:types>
        <w:behaviors>
          <w:behavior w:val="content"/>
        </w:behaviors>
        <w:guid w:val="{66720FB0-4D88-4D6B-8C8C-C832A711B316}"/>
      </w:docPartPr>
      <w:docPartBody>
        <w:p w:rsidR="00964CF5" w:rsidRDefault="00964CF5" w:rsidP="00964CF5">
          <w:pPr>
            <w:pStyle w:val="8EA9AD0B1D094F21AE7EF1A139F80951"/>
          </w:pPr>
          <w:r w:rsidRPr="00170DD2">
            <w:rPr>
              <w:rStyle w:val="Platzhaltertext"/>
            </w:rPr>
            <w:t>Klicken oder tippen Sie hier, um Text einzugeben.</w:t>
          </w:r>
        </w:p>
      </w:docPartBody>
    </w:docPart>
    <w:docPart>
      <w:docPartPr>
        <w:name w:val="5A1809D5CC24462F8FE22A82A95EB13B"/>
        <w:category>
          <w:name w:val="Allgemein"/>
          <w:gallery w:val="placeholder"/>
        </w:category>
        <w:types>
          <w:type w:val="bbPlcHdr"/>
        </w:types>
        <w:behaviors>
          <w:behavior w:val="content"/>
        </w:behaviors>
        <w:guid w:val="{68A594A9-2AB6-4FF5-8410-99A167A6E62E}"/>
      </w:docPartPr>
      <w:docPartBody>
        <w:p w:rsidR="00C50EB0" w:rsidRDefault="00C50EB0" w:rsidP="00C50EB0">
          <w:pPr>
            <w:pStyle w:val="5A1809D5CC24462F8FE22A82A95EB13B"/>
          </w:pPr>
          <w:r w:rsidRPr="00170DD2">
            <w:rPr>
              <w:rStyle w:val="Platzhaltertext"/>
            </w:rPr>
            <w:t>Klicken oder tippen Sie hier, um Text einzugeben.</w:t>
          </w:r>
        </w:p>
      </w:docPartBody>
    </w:docPart>
    <w:docPart>
      <w:docPartPr>
        <w:name w:val="96C3866F64A94CB081856E61A572D680"/>
        <w:category>
          <w:name w:val="Allgemein"/>
          <w:gallery w:val="placeholder"/>
        </w:category>
        <w:types>
          <w:type w:val="bbPlcHdr"/>
        </w:types>
        <w:behaviors>
          <w:behavior w:val="content"/>
        </w:behaviors>
        <w:guid w:val="{AA0D9A46-9DB7-41E7-A75D-D27E20965612}"/>
      </w:docPartPr>
      <w:docPartBody>
        <w:p w:rsidR="00C50EB0" w:rsidRDefault="00C50EB0" w:rsidP="00C50EB0">
          <w:pPr>
            <w:pStyle w:val="96C3866F64A94CB081856E61A572D680"/>
          </w:pPr>
          <w:r w:rsidRPr="00170DD2">
            <w:rPr>
              <w:rStyle w:val="Platzhaltertext"/>
            </w:rPr>
            <w:t>Klicken oder tippen Sie hier, um Text einzugeben.</w:t>
          </w:r>
        </w:p>
      </w:docPartBody>
    </w:docPart>
    <w:docPart>
      <w:docPartPr>
        <w:name w:val="6B2D75D8747441FCBC779C31018E6055"/>
        <w:category>
          <w:name w:val="Allgemein"/>
          <w:gallery w:val="placeholder"/>
        </w:category>
        <w:types>
          <w:type w:val="bbPlcHdr"/>
        </w:types>
        <w:behaviors>
          <w:behavior w:val="content"/>
        </w:behaviors>
        <w:guid w:val="{0166D6CE-A352-4986-AE3B-9F92395D1406}"/>
      </w:docPartPr>
      <w:docPartBody>
        <w:p w:rsidR="00C50EB0" w:rsidRDefault="00C50EB0" w:rsidP="00C50EB0">
          <w:pPr>
            <w:pStyle w:val="6B2D75D8747441FCBC779C31018E6055"/>
          </w:pPr>
          <w:r w:rsidRPr="00170DD2">
            <w:rPr>
              <w:rStyle w:val="Platzhaltertext"/>
            </w:rPr>
            <w:t>Klicken oder tippen Sie hier, um Text einzugeben.</w:t>
          </w:r>
        </w:p>
      </w:docPartBody>
    </w:docPart>
    <w:docPart>
      <w:docPartPr>
        <w:name w:val="20E2EC852C8A4426B7A3926E893648B5"/>
        <w:category>
          <w:name w:val="Allgemein"/>
          <w:gallery w:val="placeholder"/>
        </w:category>
        <w:types>
          <w:type w:val="bbPlcHdr"/>
        </w:types>
        <w:behaviors>
          <w:behavior w:val="content"/>
        </w:behaviors>
        <w:guid w:val="{4418BD48-9857-499C-AD23-1A623F5A1E3A}"/>
      </w:docPartPr>
      <w:docPartBody>
        <w:p w:rsidR="00835700" w:rsidRDefault="00835700" w:rsidP="00835700">
          <w:pPr>
            <w:pStyle w:val="20E2EC852C8A4426B7A3926E893648B5"/>
          </w:pPr>
          <w:r w:rsidRPr="00170DD2">
            <w:rPr>
              <w:rStyle w:val="Platzhaltertext"/>
            </w:rPr>
            <w:t>Klicken oder tippen Sie hier, um Text einzugeben.</w:t>
          </w:r>
        </w:p>
      </w:docPartBody>
    </w:docPart>
    <w:docPart>
      <w:docPartPr>
        <w:name w:val="FB0D24A7CC2841299B4368F888AA6D30"/>
        <w:category>
          <w:name w:val="Allgemein"/>
          <w:gallery w:val="placeholder"/>
        </w:category>
        <w:types>
          <w:type w:val="bbPlcHdr"/>
        </w:types>
        <w:behaviors>
          <w:behavior w:val="content"/>
        </w:behaviors>
        <w:guid w:val="{9E1A0D61-4038-47F4-8D32-6677F1B0118A}"/>
      </w:docPartPr>
      <w:docPartBody>
        <w:p w:rsidR="00835700" w:rsidRDefault="00835700" w:rsidP="00835700">
          <w:pPr>
            <w:pStyle w:val="FB0D24A7CC2841299B4368F888AA6D30"/>
          </w:pPr>
          <w:r w:rsidRPr="00170DD2">
            <w:rPr>
              <w:rStyle w:val="Platzhaltertext"/>
            </w:rPr>
            <w:t>Klicken oder tippen Sie hier, um Text einzugeben.</w:t>
          </w:r>
        </w:p>
      </w:docPartBody>
    </w:docPart>
    <w:docPart>
      <w:docPartPr>
        <w:name w:val="517168BC600C4AF290D040EBC5A03C91"/>
        <w:category>
          <w:name w:val="Allgemein"/>
          <w:gallery w:val="placeholder"/>
        </w:category>
        <w:types>
          <w:type w:val="bbPlcHdr"/>
        </w:types>
        <w:behaviors>
          <w:behavior w:val="content"/>
        </w:behaviors>
        <w:guid w:val="{FBE66B81-AF13-497A-8F6B-E3D5C4BD53F7}"/>
      </w:docPartPr>
      <w:docPartBody>
        <w:p w:rsidR="00835700" w:rsidRDefault="00835700" w:rsidP="00835700">
          <w:pPr>
            <w:pStyle w:val="517168BC600C4AF290D040EBC5A03C91"/>
          </w:pPr>
          <w:r w:rsidRPr="00170DD2">
            <w:rPr>
              <w:rStyle w:val="Platzhaltertext"/>
            </w:rPr>
            <w:t>Klicken oder tippen Sie hier, um Text einzugeben.</w:t>
          </w:r>
        </w:p>
      </w:docPartBody>
    </w:docPart>
    <w:docPart>
      <w:docPartPr>
        <w:name w:val="88C33AAB7A9A45F4BA17BE68FA51A6AC"/>
        <w:category>
          <w:name w:val="Allgemein"/>
          <w:gallery w:val="placeholder"/>
        </w:category>
        <w:types>
          <w:type w:val="bbPlcHdr"/>
        </w:types>
        <w:behaviors>
          <w:behavior w:val="content"/>
        </w:behaviors>
        <w:guid w:val="{B90FC836-3ABA-4EC3-894E-456602857CB1}"/>
      </w:docPartPr>
      <w:docPartBody>
        <w:p w:rsidR="00835700" w:rsidRDefault="00835700" w:rsidP="00835700">
          <w:pPr>
            <w:pStyle w:val="88C33AAB7A9A45F4BA17BE68FA51A6AC"/>
          </w:pPr>
          <w:r w:rsidRPr="00170DD2">
            <w:rPr>
              <w:rStyle w:val="Platzhaltertext"/>
            </w:rPr>
            <w:t>Klicken oder tippen Sie hier, um Text einzugeben.</w:t>
          </w:r>
        </w:p>
      </w:docPartBody>
    </w:docPart>
    <w:docPart>
      <w:docPartPr>
        <w:name w:val="7D57A7D08DD44C4D8EBE6004EE04B4BE"/>
        <w:category>
          <w:name w:val="Allgemein"/>
          <w:gallery w:val="placeholder"/>
        </w:category>
        <w:types>
          <w:type w:val="bbPlcHdr"/>
        </w:types>
        <w:behaviors>
          <w:behavior w:val="content"/>
        </w:behaviors>
        <w:guid w:val="{E99331D2-7F92-45A7-86DF-AB850CBE4E56}"/>
      </w:docPartPr>
      <w:docPartBody>
        <w:p w:rsidR="000D58A0" w:rsidRDefault="00835700" w:rsidP="00835700">
          <w:pPr>
            <w:pStyle w:val="7D57A7D08DD44C4D8EBE6004EE04B4BE"/>
          </w:pPr>
          <w:r w:rsidRPr="00170DD2">
            <w:rPr>
              <w:rStyle w:val="Platzhaltertext"/>
            </w:rPr>
            <w:t>Klicken oder tippen Sie hier, um Text einzugeben.</w:t>
          </w:r>
        </w:p>
      </w:docPartBody>
    </w:docPart>
    <w:docPart>
      <w:docPartPr>
        <w:name w:val="AEC3CDEBED214875AAAE9D00ACAAC287"/>
        <w:category>
          <w:name w:val="Allgemein"/>
          <w:gallery w:val="placeholder"/>
        </w:category>
        <w:types>
          <w:type w:val="bbPlcHdr"/>
        </w:types>
        <w:behaviors>
          <w:behavior w:val="content"/>
        </w:behaviors>
        <w:guid w:val="{E3B2D0DA-9E38-4A6B-A3AE-DAA5E2C48CC3}"/>
      </w:docPartPr>
      <w:docPartBody>
        <w:p w:rsidR="000D58A0" w:rsidRDefault="00835700" w:rsidP="00835700">
          <w:pPr>
            <w:pStyle w:val="AEC3CDEBED214875AAAE9D00ACAAC287"/>
          </w:pPr>
          <w:r w:rsidRPr="00170DD2">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3B6"/>
    <w:rsid w:val="00092767"/>
    <w:rsid w:val="000D58A0"/>
    <w:rsid w:val="00192F28"/>
    <w:rsid w:val="002765ED"/>
    <w:rsid w:val="003053B6"/>
    <w:rsid w:val="00347FAF"/>
    <w:rsid w:val="00357989"/>
    <w:rsid w:val="00443CAC"/>
    <w:rsid w:val="006D3C6C"/>
    <w:rsid w:val="00835700"/>
    <w:rsid w:val="0088540B"/>
    <w:rsid w:val="008E32BE"/>
    <w:rsid w:val="009426AC"/>
    <w:rsid w:val="00964CF5"/>
    <w:rsid w:val="00975787"/>
    <w:rsid w:val="009D6E4F"/>
    <w:rsid w:val="009E295A"/>
    <w:rsid w:val="00A403CB"/>
    <w:rsid w:val="00A43F81"/>
    <w:rsid w:val="00A70037"/>
    <w:rsid w:val="00B02456"/>
    <w:rsid w:val="00B257AC"/>
    <w:rsid w:val="00B84CF2"/>
    <w:rsid w:val="00BE138D"/>
    <w:rsid w:val="00C27EFE"/>
    <w:rsid w:val="00C50EB0"/>
    <w:rsid w:val="00CC5835"/>
    <w:rsid w:val="00D9650E"/>
    <w:rsid w:val="00E31487"/>
    <w:rsid w:val="00E72B61"/>
    <w:rsid w:val="00F166E7"/>
    <w:rsid w:val="00F837F5"/>
    <w:rsid w:val="00FF76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35700"/>
    <w:rPr>
      <w:color w:val="808080"/>
    </w:rPr>
  </w:style>
  <w:style w:type="paragraph" w:customStyle="1" w:styleId="0B8A3F0C7E6C4DB1AEC0D3C2F6CAC5A4">
    <w:name w:val="0B8A3F0C7E6C4DB1AEC0D3C2F6CAC5A4"/>
    <w:rsid w:val="003053B6"/>
  </w:style>
  <w:style w:type="paragraph" w:customStyle="1" w:styleId="F88FDC6EF90B4E829023FC9767D4DCE5">
    <w:name w:val="F88FDC6EF90B4E829023FC9767D4DCE5"/>
    <w:rsid w:val="003053B6"/>
  </w:style>
  <w:style w:type="paragraph" w:customStyle="1" w:styleId="95098219C498468799690A5DF6E5AF84">
    <w:name w:val="95098219C498468799690A5DF6E5AF84"/>
    <w:rsid w:val="00FF7681"/>
  </w:style>
  <w:style w:type="paragraph" w:customStyle="1" w:styleId="13AD7C84CDD84F019250A833886B9A12">
    <w:name w:val="13AD7C84CDD84F019250A833886B9A12"/>
    <w:rsid w:val="00192F28"/>
  </w:style>
  <w:style w:type="paragraph" w:customStyle="1" w:styleId="BA4933A98030458B918C9F0ABAEC5A28">
    <w:name w:val="BA4933A98030458B918C9F0ABAEC5A28"/>
    <w:rsid w:val="00192F28"/>
  </w:style>
  <w:style w:type="paragraph" w:customStyle="1" w:styleId="5008B0D918464BC0BF306EC1295FB619">
    <w:name w:val="5008B0D918464BC0BF306EC1295FB619"/>
    <w:rsid w:val="00192F28"/>
  </w:style>
  <w:style w:type="paragraph" w:customStyle="1" w:styleId="A4988C29E4274C62A54B9128D2F5A702">
    <w:name w:val="A4988C29E4274C62A54B9128D2F5A702"/>
    <w:rsid w:val="00CC5835"/>
    <w:rPr>
      <w:lang w:val="en-US" w:eastAsia="en-US"/>
    </w:rPr>
  </w:style>
  <w:style w:type="paragraph" w:customStyle="1" w:styleId="3466570717FB49D68C39461A9DA068E0">
    <w:name w:val="3466570717FB49D68C39461A9DA068E0"/>
    <w:rsid w:val="00CC5835"/>
    <w:rPr>
      <w:lang w:val="en-US" w:eastAsia="en-US"/>
    </w:rPr>
  </w:style>
  <w:style w:type="paragraph" w:customStyle="1" w:styleId="F0C6E68FCBD545FFAD5E4D9641B6ADD5">
    <w:name w:val="F0C6E68FCBD545FFAD5E4D9641B6ADD5"/>
    <w:rsid w:val="00CC5835"/>
    <w:rPr>
      <w:lang w:val="en-US" w:eastAsia="en-US"/>
    </w:rPr>
  </w:style>
  <w:style w:type="paragraph" w:customStyle="1" w:styleId="ACB44B0C5ADC4A1D8425FC8E9E391E98">
    <w:name w:val="ACB44B0C5ADC4A1D8425FC8E9E391E98"/>
    <w:rsid w:val="00CC5835"/>
    <w:rPr>
      <w:lang w:val="en-US" w:eastAsia="en-US"/>
    </w:rPr>
  </w:style>
  <w:style w:type="paragraph" w:customStyle="1" w:styleId="1212FD1CB7DF4F41A3C37B4EAE9AFDF3">
    <w:name w:val="1212FD1CB7DF4F41A3C37B4EAE9AFDF3"/>
    <w:rsid w:val="00CC5835"/>
    <w:rPr>
      <w:lang w:val="en-US" w:eastAsia="en-US"/>
    </w:rPr>
  </w:style>
  <w:style w:type="paragraph" w:customStyle="1" w:styleId="827A874C38FA4E5187B83ECCCC193997">
    <w:name w:val="827A874C38FA4E5187B83ECCCC193997"/>
    <w:rsid w:val="00357989"/>
  </w:style>
  <w:style w:type="paragraph" w:customStyle="1" w:styleId="3137F1E46D754BDA83C48E671B6CFA29">
    <w:name w:val="3137F1E46D754BDA83C48E671B6CFA29"/>
    <w:rsid w:val="00357989"/>
  </w:style>
  <w:style w:type="paragraph" w:customStyle="1" w:styleId="4C7A91EEA09D49358FE43A1F8BB13803">
    <w:name w:val="4C7A91EEA09D49358FE43A1F8BB13803"/>
    <w:rsid w:val="00357989"/>
  </w:style>
  <w:style w:type="paragraph" w:customStyle="1" w:styleId="D2AACC3907094CA0A5C9B323AD6AFB0C">
    <w:name w:val="D2AACC3907094CA0A5C9B323AD6AFB0C"/>
    <w:rsid w:val="00357989"/>
  </w:style>
  <w:style w:type="paragraph" w:customStyle="1" w:styleId="66933203ED6E4FD4A50EB05933D0CB8C">
    <w:name w:val="66933203ED6E4FD4A50EB05933D0CB8C"/>
    <w:rsid w:val="00357989"/>
  </w:style>
  <w:style w:type="paragraph" w:customStyle="1" w:styleId="23C2ECC1428A4A27ADC42651E267C69E">
    <w:name w:val="23C2ECC1428A4A27ADC42651E267C69E"/>
    <w:rsid w:val="00357989"/>
  </w:style>
  <w:style w:type="paragraph" w:customStyle="1" w:styleId="A8A6E7D4AC174F96925A84DB542560AE">
    <w:name w:val="A8A6E7D4AC174F96925A84DB542560AE"/>
    <w:rsid w:val="00357989"/>
  </w:style>
  <w:style w:type="paragraph" w:customStyle="1" w:styleId="F51DEDB12238436AAE2D705E967C2946">
    <w:name w:val="F51DEDB12238436AAE2D705E967C2946"/>
    <w:rsid w:val="00357989"/>
  </w:style>
  <w:style w:type="paragraph" w:customStyle="1" w:styleId="A22EEDF05E374FE496D0EA7BB884D903">
    <w:name w:val="A22EEDF05E374FE496D0EA7BB884D903"/>
    <w:rsid w:val="00357989"/>
  </w:style>
  <w:style w:type="paragraph" w:customStyle="1" w:styleId="151CC5F8E5A943868655020E187702DF">
    <w:name w:val="151CC5F8E5A943868655020E187702DF"/>
    <w:rsid w:val="00357989"/>
  </w:style>
  <w:style w:type="paragraph" w:customStyle="1" w:styleId="46B3238E4788443F91DBFC1E83877909">
    <w:name w:val="46B3238E4788443F91DBFC1E83877909"/>
    <w:rsid w:val="00357989"/>
  </w:style>
  <w:style w:type="paragraph" w:customStyle="1" w:styleId="C356B17F070344968CA3B1AA890708AB">
    <w:name w:val="C356B17F070344968CA3B1AA890708AB"/>
    <w:rsid w:val="00357989"/>
  </w:style>
  <w:style w:type="paragraph" w:customStyle="1" w:styleId="6682BF8B4C374525B67C784078FBD35A">
    <w:name w:val="6682BF8B4C374525B67C784078FBD35A"/>
    <w:rsid w:val="00357989"/>
  </w:style>
  <w:style w:type="paragraph" w:customStyle="1" w:styleId="836A0E09C2A847C09471D6193CEF2C81">
    <w:name w:val="836A0E09C2A847C09471D6193CEF2C81"/>
    <w:rsid w:val="00357989"/>
  </w:style>
  <w:style w:type="paragraph" w:customStyle="1" w:styleId="0EC5AD2779B3412E8138099553B7B2EE">
    <w:name w:val="0EC5AD2779B3412E8138099553B7B2EE"/>
    <w:rsid w:val="00357989"/>
  </w:style>
  <w:style w:type="paragraph" w:customStyle="1" w:styleId="D15996FD79AB40888560A6AB265B1975">
    <w:name w:val="D15996FD79AB40888560A6AB265B1975"/>
    <w:rsid w:val="00357989"/>
  </w:style>
  <w:style w:type="paragraph" w:customStyle="1" w:styleId="73652C0BCCBC48C3B1AE7FD2312428DA">
    <w:name w:val="73652C0BCCBC48C3B1AE7FD2312428DA"/>
    <w:rsid w:val="00357989"/>
  </w:style>
  <w:style w:type="paragraph" w:customStyle="1" w:styleId="920CC7339F704EB7A1BCA7D8A5D84F56">
    <w:name w:val="920CC7339F704EB7A1BCA7D8A5D84F56"/>
    <w:rsid w:val="00357989"/>
  </w:style>
  <w:style w:type="paragraph" w:customStyle="1" w:styleId="8ABB7F3F46604959BF0FB62CAA81810F">
    <w:name w:val="8ABB7F3F46604959BF0FB62CAA81810F"/>
    <w:rsid w:val="00357989"/>
  </w:style>
  <w:style w:type="paragraph" w:customStyle="1" w:styleId="4A126922C5E8420F94D41E05C0FCC909">
    <w:name w:val="4A126922C5E8420F94D41E05C0FCC909"/>
    <w:rsid w:val="00357989"/>
  </w:style>
  <w:style w:type="paragraph" w:customStyle="1" w:styleId="B35D529A0FBD45AABFDADE887FAC9869">
    <w:name w:val="B35D529A0FBD45AABFDADE887FAC9869"/>
    <w:rsid w:val="00357989"/>
  </w:style>
  <w:style w:type="paragraph" w:customStyle="1" w:styleId="AB36B20BEEEA405D9DB5A0B4B13AD678">
    <w:name w:val="AB36B20BEEEA405D9DB5A0B4B13AD678"/>
    <w:rsid w:val="00357989"/>
  </w:style>
  <w:style w:type="paragraph" w:customStyle="1" w:styleId="6C72ED5596EB44C181AF6DA466E1DF94">
    <w:name w:val="6C72ED5596EB44C181AF6DA466E1DF94"/>
    <w:rsid w:val="00357989"/>
  </w:style>
  <w:style w:type="paragraph" w:customStyle="1" w:styleId="A5334BB543314443BB94EC4AE6911E2D">
    <w:name w:val="A5334BB543314443BB94EC4AE6911E2D"/>
    <w:rsid w:val="00357989"/>
  </w:style>
  <w:style w:type="paragraph" w:customStyle="1" w:styleId="D95517B5BA3B498B94AD7515C8E83E76">
    <w:name w:val="D95517B5BA3B498B94AD7515C8E83E76"/>
    <w:rsid w:val="00357989"/>
  </w:style>
  <w:style w:type="paragraph" w:customStyle="1" w:styleId="CF282BB1D66D4B6785A2B636FAEAAF1D">
    <w:name w:val="CF282BB1D66D4B6785A2B636FAEAAF1D"/>
    <w:rsid w:val="00357989"/>
  </w:style>
  <w:style w:type="paragraph" w:customStyle="1" w:styleId="147B6D6A423B4C4B95EAF3D519C785FB">
    <w:name w:val="147B6D6A423B4C4B95EAF3D519C785FB"/>
    <w:rsid w:val="00964CF5"/>
  </w:style>
  <w:style w:type="paragraph" w:customStyle="1" w:styleId="CFB168E5B9A7404CB9C23D04B1B0159A">
    <w:name w:val="CFB168E5B9A7404CB9C23D04B1B0159A"/>
    <w:rsid w:val="00964CF5"/>
  </w:style>
  <w:style w:type="paragraph" w:customStyle="1" w:styleId="E189C222B9C74F42AEE447A9ACA7DF76">
    <w:name w:val="E189C222B9C74F42AEE447A9ACA7DF76"/>
    <w:rsid w:val="00964CF5"/>
  </w:style>
  <w:style w:type="paragraph" w:customStyle="1" w:styleId="84F401996EAD42F08A00A9260462461F">
    <w:name w:val="84F401996EAD42F08A00A9260462461F"/>
    <w:rsid w:val="00964CF5"/>
  </w:style>
  <w:style w:type="paragraph" w:customStyle="1" w:styleId="E454CA0A68B34D1E9CEA5BE3AB6DF851">
    <w:name w:val="E454CA0A68B34D1E9CEA5BE3AB6DF851"/>
    <w:rsid w:val="00964CF5"/>
  </w:style>
  <w:style w:type="paragraph" w:customStyle="1" w:styleId="CBA7256C297F44B986C1D3614C007CCF">
    <w:name w:val="CBA7256C297F44B986C1D3614C007CCF"/>
    <w:rsid w:val="00964CF5"/>
  </w:style>
  <w:style w:type="paragraph" w:customStyle="1" w:styleId="964857D5E454456BA025E6CC43EB7933">
    <w:name w:val="964857D5E454456BA025E6CC43EB7933"/>
    <w:rsid w:val="00964CF5"/>
  </w:style>
  <w:style w:type="paragraph" w:customStyle="1" w:styleId="A4DE1FECD7A1429DADDF46567A00FBFF">
    <w:name w:val="A4DE1FECD7A1429DADDF46567A00FBFF"/>
    <w:rsid w:val="00964CF5"/>
  </w:style>
  <w:style w:type="paragraph" w:customStyle="1" w:styleId="ECBD61997DDA4984B8D1518EAD22EDA3">
    <w:name w:val="ECBD61997DDA4984B8D1518EAD22EDA3"/>
    <w:rsid w:val="00964CF5"/>
  </w:style>
  <w:style w:type="paragraph" w:customStyle="1" w:styleId="B98E84F4C7324377A84DC697EA190AA8">
    <w:name w:val="B98E84F4C7324377A84DC697EA190AA8"/>
    <w:rsid w:val="00964CF5"/>
  </w:style>
  <w:style w:type="paragraph" w:customStyle="1" w:styleId="44689E0118974FB39525E1CCE43D39FB">
    <w:name w:val="44689E0118974FB39525E1CCE43D39FB"/>
    <w:rsid w:val="00964CF5"/>
  </w:style>
  <w:style w:type="paragraph" w:customStyle="1" w:styleId="0C56A1CE9AB84F1B89AEC68F76A7FA12">
    <w:name w:val="0C56A1CE9AB84F1B89AEC68F76A7FA12"/>
    <w:rsid w:val="00964CF5"/>
  </w:style>
  <w:style w:type="paragraph" w:customStyle="1" w:styleId="A002F7C560B74B1CB3ACB083088468AD">
    <w:name w:val="A002F7C560B74B1CB3ACB083088468AD"/>
    <w:rsid w:val="00964CF5"/>
  </w:style>
  <w:style w:type="paragraph" w:customStyle="1" w:styleId="4118B0A02F2141DCB251311D18CB2180">
    <w:name w:val="4118B0A02F2141DCB251311D18CB2180"/>
    <w:rsid w:val="00964CF5"/>
  </w:style>
  <w:style w:type="paragraph" w:customStyle="1" w:styleId="AE3CD07E18024BD6B7A2D2385F950BDC">
    <w:name w:val="AE3CD07E18024BD6B7A2D2385F950BDC"/>
    <w:rsid w:val="00964CF5"/>
  </w:style>
  <w:style w:type="paragraph" w:customStyle="1" w:styleId="E8AF97B8681D4B41AE16451455298E75">
    <w:name w:val="E8AF97B8681D4B41AE16451455298E75"/>
    <w:rsid w:val="00964CF5"/>
  </w:style>
  <w:style w:type="paragraph" w:customStyle="1" w:styleId="8EA9AD0B1D094F21AE7EF1A139F80951">
    <w:name w:val="8EA9AD0B1D094F21AE7EF1A139F80951"/>
    <w:rsid w:val="00964CF5"/>
  </w:style>
  <w:style w:type="paragraph" w:customStyle="1" w:styleId="5A1809D5CC24462F8FE22A82A95EB13B">
    <w:name w:val="5A1809D5CC24462F8FE22A82A95EB13B"/>
    <w:rsid w:val="00C50EB0"/>
  </w:style>
  <w:style w:type="paragraph" w:customStyle="1" w:styleId="96C3866F64A94CB081856E61A572D680">
    <w:name w:val="96C3866F64A94CB081856E61A572D680"/>
    <w:rsid w:val="00C50EB0"/>
  </w:style>
  <w:style w:type="paragraph" w:customStyle="1" w:styleId="C8E6123E9B9D4C38B139A102D44C4BA4">
    <w:name w:val="C8E6123E9B9D4C38B139A102D44C4BA4"/>
    <w:rsid w:val="00C50EB0"/>
  </w:style>
  <w:style w:type="paragraph" w:customStyle="1" w:styleId="6B2D75D8747441FCBC779C31018E6055">
    <w:name w:val="6B2D75D8747441FCBC779C31018E6055"/>
    <w:rsid w:val="00C50EB0"/>
  </w:style>
  <w:style w:type="paragraph" w:customStyle="1" w:styleId="DFC8E30F2CE24E988F2E909E7322CDA5">
    <w:name w:val="DFC8E30F2CE24E988F2E909E7322CDA5"/>
    <w:rsid w:val="00835700"/>
    <w:rPr>
      <w:lang w:val="en-US" w:eastAsia="en-US"/>
    </w:rPr>
  </w:style>
  <w:style w:type="paragraph" w:customStyle="1" w:styleId="80CFBEEE0CD04EBEB6FCBD0720009565">
    <w:name w:val="80CFBEEE0CD04EBEB6FCBD0720009565"/>
    <w:rsid w:val="00835700"/>
    <w:rPr>
      <w:lang w:val="en-US" w:eastAsia="en-US"/>
    </w:rPr>
  </w:style>
  <w:style w:type="paragraph" w:customStyle="1" w:styleId="A96F72E01F96442AB59BBB43DBD4D3C5">
    <w:name w:val="A96F72E01F96442AB59BBB43DBD4D3C5"/>
    <w:rsid w:val="00835700"/>
    <w:rPr>
      <w:lang w:val="en-US" w:eastAsia="en-US"/>
    </w:rPr>
  </w:style>
  <w:style w:type="paragraph" w:customStyle="1" w:styleId="C661A70AAFAB4BC6A3C426319288AD87">
    <w:name w:val="C661A70AAFAB4BC6A3C426319288AD87"/>
    <w:rsid w:val="00835700"/>
    <w:rPr>
      <w:lang w:val="en-US" w:eastAsia="en-US"/>
    </w:rPr>
  </w:style>
  <w:style w:type="paragraph" w:customStyle="1" w:styleId="9110354D8A094A03B4582E1316949CF1">
    <w:name w:val="9110354D8A094A03B4582E1316949CF1"/>
    <w:rsid w:val="00835700"/>
    <w:rPr>
      <w:lang w:val="en-US" w:eastAsia="en-US"/>
    </w:rPr>
  </w:style>
  <w:style w:type="paragraph" w:customStyle="1" w:styleId="45911BF8AAA04989A88EECD8A15702E5">
    <w:name w:val="45911BF8AAA04989A88EECD8A15702E5"/>
    <w:rsid w:val="00835700"/>
    <w:rPr>
      <w:lang w:val="en-US" w:eastAsia="en-US"/>
    </w:rPr>
  </w:style>
  <w:style w:type="paragraph" w:customStyle="1" w:styleId="F86CBDDA250E4B708D7446A848027392">
    <w:name w:val="F86CBDDA250E4B708D7446A848027392"/>
    <w:rsid w:val="00835700"/>
    <w:rPr>
      <w:lang w:val="en-US" w:eastAsia="en-US"/>
    </w:rPr>
  </w:style>
  <w:style w:type="paragraph" w:customStyle="1" w:styleId="20E2EC852C8A4426B7A3926E893648B5">
    <w:name w:val="20E2EC852C8A4426B7A3926E893648B5"/>
    <w:rsid w:val="00835700"/>
    <w:rPr>
      <w:lang w:val="en-US" w:eastAsia="en-US"/>
    </w:rPr>
  </w:style>
  <w:style w:type="paragraph" w:customStyle="1" w:styleId="65CFF881895B48C2821CA6C7C347CBE1">
    <w:name w:val="65CFF881895B48C2821CA6C7C347CBE1"/>
    <w:rsid w:val="00835700"/>
    <w:rPr>
      <w:lang w:val="en-US" w:eastAsia="en-US"/>
    </w:rPr>
  </w:style>
  <w:style w:type="paragraph" w:customStyle="1" w:styleId="FB0D24A7CC2841299B4368F888AA6D30">
    <w:name w:val="FB0D24A7CC2841299B4368F888AA6D30"/>
    <w:rsid w:val="00835700"/>
    <w:rPr>
      <w:lang w:val="en-US" w:eastAsia="en-US"/>
    </w:rPr>
  </w:style>
  <w:style w:type="paragraph" w:customStyle="1" w:styleId="99188D3C018C4100909220456B5F22BA">
    <w:name w:val="99188D3C018C4100909220456B5F22BA"/>
    <w:rsid w:val="00835700"/>
    <w:rPr>
      <w:lang w:val="en-US" w:eastAsia="en-US"/>
    </w:rPr>
  </w:style>
  <w:style w:type="paragraph" w:customStyle="1" w:styleId="517168BC600C4AF290D040EBC5A03C91">
    <w:name w:val="517168BC600C4AF290D040EBC5A03C91"/>
    <w:rsid w:val="00835700"/>
    <w:rPr>
      <w:lang w:val="en-US" w:eastAsia="en-US"/>
    </w:rPr>
  </w:style>
  <w:style w:type="paragraph" w:customStyle="1" w:styleId="1A9EBABDAFEA41F8B1C62EDC0BBA96B3">
    <w:name w:val="1A9EBABDAFEA41F8B1C62EDC0BBA96B3"/>
    <w:rsid w:val="00835700"/>
    <w:rPr>
      <w:lang w:val="en-US" w:eastAsia="en-US"/>
    </w:rPr>
  </w:style>
  <w:style w:type="paragraph" w:customStyle="1" w:styleId="88C33AAB7A9A45F4BA17BE68FA51A6AC">
    <w:name w:val="88C33AAB7A9A45F4BA17BE68FA51A6AC"/>
    <w:rsid w:val="00835700"/>
    <w:rPr>
      <w:lang w:val="en-US" w:eastAsia="en-US"/>
    </w:rPr>
  </w:style>
  <w:style w:type="paragraph" w:customStyle="1" w:styleId="10BCDBD237364B74B572DC40A315A185">
    <w:name w:val="10BCDBD237364B74B572DC40A315A185"/>
    <w:rsid w:val="00835700"/>
    <w:rPr>
      <w:lang w:val="en-US" w:eastAsia="en-US"/>
    </w:rPr>
  </w:style>
  <w:style w:type="paragraph" w:customStyle="1" w:styleId="3AFC3BE893AB459ABCC250C68A9BBC23">
    <w:name w:val="3AFC3BE893AB459ABCC250C68A9BBC23"/>
    <w:rsid w:val="00835700"/>
    <w:rPr>
      <w:lang w:val="en-US" w:eastAsia="en-US"/>
    </w:rPr>
  </w:style>
  <w:style w:type="paragraph" w:customStyle="1" w:styleId="E352741899E44B719DC367982D66ED43">
    <w:name w:val="E352741899E44B719DC367982D66ED43"/>
    <w:rsid w:val="00835700"/>
    <w:rPr>
      <w:lang w:val="en-US" w:eastAsia="en-US"/>
    </w:rPr>
  </w:style>
  <w:style w:type="paragraph" w:customStyle="1" w:styleId="7D57A7D08DD44C4D8EBE6004EE04B4BE">
    <w:name w:val="7D57A7D08DD44C4D8EBE6004EE04B4BE"/>
    <w:rsid w:val="00835700"/>
    <w:rPr>
      <w:lang w:val="en-US" w:eastAsia="en-US"/>
    </w:rPr>
  </w:style>
  <w:style w:type="paragraph" w:customStyle="1" w:styleId="FC020FCAA4284921A2F69814CD9D8371">
    <w:name w:val="FC020FCAA4284921A2F69814CD9D8371"/>
    <w:rsid w:val="00835700"/>
    <w:rPr>
      <w:lang w:val="en-US" w:eastAsia="en-US"/>
    </w:rPr>
  </w:style>
  <w:style w:type="paragraph" w:customStyle="1" w:styleId="AEC3CDEBED214875AAAE9D00ACAAC287">
    <w:name w:val="AEC3CDEBED214875AAAE9D00ACAAC287"/>
    <w:rsid w:val="00835700"/>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D13F7-321A-4157-9A28-4ECC48A8C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109512</Words>
  <Characters>624222</Characters>
  <Application>Microsoft Office Word</Application>
  <DocSecurity>0</DocSecurity>
  <Lines>5201</Lines>
  <Paragraphs>1464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maariaan</dc:creator>
  <cp:keywords/>
  <dc:description/>
  <cp:lastModifiedBy>Philipp Alexander Linden</cp:lastModifiedBy>
  <cp:revision>56</cp:revision>
  <cp:lastPrinted>2019-06-30T11:28:00Z</cp:lastPrinted>
  <dcterms:created xsi:type="dcterms:W3CDTF">2020-07-07T07:41:00Z</dcterms:created>
  <dcterms:modified xsi:type="dcterms:W3CDTF">2020-07-08T10:11:00Z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coelcare_ma_LTCTypology</vt:lpwstr>
  </property>
  <property fmtid="{D5CDD505-2E9C-101B-9397-08002B2CF9AE}" pid="3" name="CitaviDocumentProperty_0">
    <vt:lpwstr>b4ee5ea6-6499-44e2-98d1-af7d42a5fdbf</vt:lpwstr>
  </property>
  <property fmtid="{D5CDD505-2E9C-101B-9397-08002B2CF9AE}" pid="4" name="CitaviDocumentProperty_8">
    <vt:lpwstr>C:\Users\Mareike Ariaans\Documents\Citavi 6\Projects\coelcare_ma_LTCTypology\coelcare_ma_LTCTypology.ctv6</vt:lpwstr>
  </property>
  <property fmtid="{D5CDD505-2E9C-101B-9397-08002B2CF9AE}" pid="5" name="CitaviDocumentProperty_6">
    <vt:lpwstr>False</vt:lpwstr>
  </property>
  <property fmtid="{D5CDD505-2E9C-101B-9397-08002B2CF9AE}" pid="6" name="CitaviDocumentProperty_1">
    <vt:lpwstr>6.4.0.35</vt:lpwstr>
  </property>
</Properties>
</file>