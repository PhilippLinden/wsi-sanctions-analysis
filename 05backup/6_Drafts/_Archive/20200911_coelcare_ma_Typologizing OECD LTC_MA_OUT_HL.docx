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60517554" w:rsidR="002E018D" w:rsidRPr="006A56FF" w:rsidRDefault="002E018D" w:rsidP="00DE025C">
      <w:pPr>
        <w:spacing w:after="160" w:line="480" w:lineRule="auto"/>
        <w:jc w:val="both"/>
        <w:rPr>
          <w:b/>
          <w:sz w:val="28"/>
          <w:szCs w:val="28"/>
          <w:lang w:val="en-US"/>
        </w:rPr>
      </w:pPr>
      <w:r w:rsidRPr="006A56FF">
        <w:rPr>
          <w:b/>
          <w:sz w:val="28"/>
          <w:szCs w:val="28"/>
          <w:lang w:val="en-US"/>
        </w:rPr>
        <w:t>Worlds of Long-</w:t>
      </w:r>
      <w:r w:rsidR="00EA3865">
        <w:rPr>
          <w:b/>
          <w:sz w:val="28"/>
          <w:szCs w:val="28"/>
          <w:lang w:val="en-US"/>
        </w:rPr>
        <w:t>T</w:t>
      </w:r>
      <w:r w:rsidRPr="006A56FF">
        <w:rPr>
          <w:b/>
          <w:sz w:val="28"/>
          <w:szCs w:val="28"/>
          <w:lang w:val="en-US"/>
        </w:rPr>
        <w:t>erm</w:t>
      </w:r>
      <w:r w:rsidR="00EA3865">
        <w:rPr>
          <w:b/>
          <w:sz w:val="28"/>
          <w:szCs w:val="28"/>
          <w:lang w:val="en-US"/>
        </w:rPr>
        <w:t xml:space="preserve"> C</w:t>
      </w:r>
      <w:r w:rsidRPr="006A56FF">
        <w:rPr>
          <w:b/>
          <w:sz w:val="28"/>
          <w:szCs w:val="28"/>
          <w:lang w:val="en-US"/>
        </w:rPr>
        <w:t xml:space="preserve">are: A Typology of OECD </w:t>
      </w:r>
      <w:r w:rsidR="00EA3865">
        <w:rPr>
          <w:b/>
          <w:sz w:val="28"/>
          <w:szCs w:val="28"/>
          <w:lang w:val="en-US"/>
        </w:rPr>
        <w:t>C</w:t>
      </w:r>
      <w:r w:rsidRPr="006A56FF">
        <w:rPr>
          <w:b/>
          <w:sz w:val="28"/>
          <w:szCs w:val="28"/>
          <w:lang w:val="en-US"/>
        </w:rPr>
        <w:t>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7262D2" w:rsidRDefault="002E018D" w:rsidP="00DE025C">
      <w:pPr>
        <w:spacing w:line="480" w:lineRule="auto"/>
        <w:rPr>
          <w:bCs/>
          <w:szCs w:val="24"/>
          <w:vertAlign w:val="superscript"/>
          <w:lang w:val="en-US"/>
        </w:rPr>
      </w:pPr>
      <w:r w:rsidRPr="007262D2">
        <w:rPr>
          <w:bCs/>
          <w:szCs w:val="24"/>
          <w:lang w:val="en-US"/>
        </w:rPr>
        <w:t>Mareike Ariaans</w:t>
      </w:r>
      <w:r w:rsidR="00CB6BDD" w:rsidRPr="007262D2">
        <w:rPr>
          <w:bCs/>
          <w:szCs w:val="24"/>
          <w:lang w:val="en-US"/>
        </w:rPr>
        <w:t xml:space="preserve"> </w:t>
      </w:r>
      <w:r w:rsidR="00F8641C" w:rsidRPr="007262D2">
        <w:rPr>
          <w:bCs/>
          <w:szCs w:val="24"/>
          <w:vertAlign w:val="superscript"/>
          <w:lang w:val="en-US"/>
        </w:rPr>
        <w:t>a,b</w:t>
      </w:r>
      <w:r w:rsidR="00DE025C" w:rsidRPr="007262D2">
        <w:rPr>
          <w:bCs/>
          <w:szCs w:val="24"/>
          <w:vertAlign w:val="superscript"/>
          <w:lang w:val="en-US"/>
        </w:rPr>
        <w:t xml:space="preserve"> *</w:t>
      </w:r>
      <w:r w:rsidR="00DE025C" w:rsidRPr="007262D2">
        <w:rPr>
          <w:bCs/>
          <w:szCs w:val="24"/>
          <w:lang w:val="en-US"/>
        </w:rPr>
        <w:t xml:space="preserve">, </w:t>
      </w:r>
      <w:r w:rsidRPr="007262D2">
        <w:rPr>
          <w:bCs/>
          <w:szCs w:val="24"/>
          <w:lang w:val="en-US"/>
        </w:rPr>
        <w:t>Philipp Linden</w:t>
      </w:r>
      <w:r w:rsidR="00CB6BDD" w:rsidRPr="007262D2">
        <w:rPr>
          <w:bCs/>
          <w:szCs w:val="24"/>
          <w:lang w:val="en-US"/>
        </w:rPr>
        <w:t xml:space="preserve"> </w:t>
      </w:r>
      <w:r w:rsidR="00F8641C" w:rsidRPr="007262D2">
        <w:rPr>
          <w:bCs/>
          <w:szCs w:val="24"/>
          <w:vertAlign w:val="superscript"/>
          <w:lang w:val="en-US"/>
        </w:rPr>
        <w:t>c</w:t>
      </w:r>
      <w:r w:rsidRPr="007262D2">
        <w:rPr>
          <w:bCs/>
          <w:szCs w:val="24"/>
          <w:lang w:val="en-US"/>
        </w:rPr>
        <w:t>,</w:t>
      </w:r>
      <w:r w:rsidR="00DE025C" w:rsidRPr="007262D2">
        <w:rPr>
          <w:bCs/>
          <w:szCs w:val="24"/>
          <w:lang w:val="en-US"/>
        </w:rPr>
        <w:t xml:space="preserve"> </w:t>
      </w:r>
      <w:r w:rsidRPr="007262D2">
        <w:rPr>
          <w:bCs/>
          <w:szCs w:val="24"/>
          <w:lang w:val="en-US"/>
        </w:rPr>
        <w:t>Claus Wendt</w:t>
      </w:r>
      <w:r w:rsidR="00CB6BDD" w:rsidRPr="007262D2">
        <w:rPr>
          <w:bCs/>
          <w:szCs w:val="24"/>
          <w:lang w:val="en-US"/>
        </w:rPr>
        <w:t xml:space="preserve"> </w:t>
      </w:r>
      <w:r w:rsidR="00F8641C" w:rsidRPr="007262D2">
        <w:rPr>
          <w:bCs/>
          <w:szCs w:val="24"/>
          <w:vertAlign w:val="superscript"/>
          <w:lang w:val="en-US"/>
        </w:rPr>
        <w:t>d</w:t>
      </w:r>
    </w:p>
    <w:p w14:paraId="532F0F34" w14:textId="2135B072" w:rsidR="00D534D0" w:rsidRPr="00661837" w:rsidRDefault="00F8641C" w:rsidP="000C6B26">
      <w:pPr>
        <w:spacing w:before="240" w:after="240" w:line="360" w:lineRule="auto"/>
        <w:jc w:val="both"/>
        <w:rPr>
          <w:color w:val="000000" w:themeColor="text1"/>
          <w:szCs w:val="24"/>
          <w:lang w:val="en-US"/>
        </w:rPr>
      </w:pPr>
      <w:r w:rsidRPr="00F8641C">
        <w:rPr>
          <w:color w:val="000000" w:themeColor="text1"/>
          <w:szCs w:val="24"/>
          <w:vertAlign w:val="superscript"/>
          <w:lang w:val="en-US"/>
        </w:rPr>
        <w:t>a</w:t>
      </w:r>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Adolf-Reichwein-Str. 2, 57068 Siegen, Germany; Phone: +49-271-740-5288, </w:t>
      </w:r>
      <w:hyperlink r:id="rId8"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Adolf-Reichwein-Str. 2, 57068 Siegen, Germany; Phone: +49-271-740-5288, </w:t>
      </w:r>
      <w:hyperlink r:id="rId9" w:history="1">
        <w:r w:rsidR="00900C32" w:rsidRPr="006A56FF">
          <w:rPr>
            <w:lang w:val="en-US"/>
          </w:rPr>
          <w:t>linden@soziologie.uni-siegen.de</w:t>
        </w:r>
      </w:hyperlink>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Adolf-Reichwein-Str.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7D8349C1" w:rsidR="003213D7" w:rsidRDefault="006422B7" w:rsidP="003213D7">
      <w:pPr>
        <w:pStyle w:val="02FlietextErsterAbsatz"/>
        <w:rPr>
          <w:lang w:val="en-US"/>
        </w:rPr>
      </w:pPr>
      <w:r w:rsidRPr="00A2688D">
        <w:rPr>
          <w:lang w:val="en-US"/>
        </w:rPr>
        <w:t xml:space="preserve">This article is part of the project “Comparing the Coordination of Elderly </w:t>
      </w:r>
      <w:r w:rsidR="004F7391">
        <w:rPr>
          <w:lang w:val="en-US"/>
        </w:rPr>
        <w:t>C</w:t>
      </w:r>
      <w:r w:rsidRPr="00A2688D">
        <w:rPr>
          <w:lang w:val="en-US"/>
        </w:rPr>
        <w:t>are Serv</w:t>
      </w:r>
      <w:r w:rsidR="00637599">
        <w:rPr>
          <w:lang w:val="en-US"/>
        </w:rPr>
        <w:t>ices in European Welfare States:</w:t>
      </w:r>
      <w:r w:rsidRPr="00A2688D">
        <w:rPr>
          <w:lang w:val="en-US"/>
        </w:rPr>
        <w:t xml:space="preserve"> How Organizational Actors Respond to Marketization Policies</w:t>
      </w:r>
      <w:r>
        <w:rPr>
          <w:lang w:val="en-US"/>
        </w:rPr>
        <w:t>” funded by the Deutsche Forschungsgemeinschaft (DFG)</w:t>
      </w:r>
      <w:r w:rsidR="00EA3865">
        <w:rPr>
          <w:lang w:val="en-US"/>
        </w:rPr>
        <w:t>,</w:t>
      </w:r>
      <w:r>
        <w:rPr>
          <w:lang w:val="en-US"/>
        </w:rPr>
        <w:t xml:space="preserve"> grant number </w:t>
      </w:r>
      <w:r w:rsidR="00BC6172" w:rsidRPr="000B0485">
        <w:rPr>
          <w:lang w:val="en-US"/>
        </w:rPr>
        <w:t>BA 1622/3-1</w:t>
      </w:r>
      <w:r w:rsidDel="00117252">
        <w:rPr>
          <w:lang w:val="en-US"/>
        </w:rPr>
        <w:t xml:space="preserve"> </w:t>
      </w:r>
    </w:p>
    <w:p w14:paraId="5F826ABF" w14:textId="1A05EC3D" w:rsidR="006422B7" w:rsidRDefault="006422B7" w:rsidP="0002290F">
      <w:pPr>
        <w:pStyle w:val="02FlietextEinzug"/>
        <w:rPr>
          <w:lang w:val="en-US"/>
        </w:rPr>
      </w:pPr>
      <w:r>
        <w:rPr>
          <w:lang w:val="en-US"/>
        </w:rPr>
        <w:t xml:space="preserve">We thank </w:t>
      </w:r>
      <w:r w:rsidR="003213D7" w:rsidRPr="003213D7">
        <w:rPr>
          <w:lang w:val="en-US"/>
        </w:rPr>
        <w:t>Orna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Masa Filipovic Hrast</w:t>
      </w:r>
      <w:r w:rsidR="003213D7">
        <w:rPr>
          <w:lang w:val="en-US"/>
        </w:rPr>
        <w:t xml:space="preserve">, </w:t>
      </w:r>
      <w:r w:rsidR="003213D7" w:rsidRPr="003213D7">
        <w:rPr>
          <w:lang w:val="en-US"/>
        </w:rPr>
        <w:t>Robin Gauld</w:t>
      </w:r>
      <w:r w:rsidR="003213D7">
        <w:rPr>
          <w:lang w:val="en-US"/>
        </w:rPr>
        <w:t xml:space="preserve">, </w:t>
      </w:r>
      <w:r>
        <w:rPr>
          <w:lang w:val="en-US"/>
        </w:rPr>
        <w:t>Sophie Gerkens,</w:t>
      </w:r>
      <w:r w:rsidR="003213D7">
        <w:rPr>
          <w:lang w:val="en-US"/>
        </w:rPr>
        <w:t xml:space="preserve"> </w:t>
      </w:r>
      <w:r w:rsidR="003213D7" w:rsidRPr="003213D7">
        <w:rPr>
          <w:lang w:val="en-US"/>
        </w:rPr>
        <w:t>Stella Golinowska</w:t>
      </w:r>
      <w:r w:rsidR="003213D7">
        <w:rPr>
          <w:lang w:val="en-US"/>
        </w:rPr>
        <w:t>,</w:t>
      </w:r>
      <w:r>
        <w:rPr>
          <w:lang w:val="en-US"/>
        </w:rPr>
        <w:t xml:space="preserve"> Bent Greve,</w:t>
      </w:r>
      <w:r w:rsidR="003213D7">
        <w:rPr>
          <w:lang w:val="en-US"/>
        </w:rPr>
        <w:t xml:space="preserve"> </w:t>
      </w:r>
      <w:r w:rsidR="003213D7" w:rsidRPr="003213D7">
        <w:rPr>
          <w:lang w:val="en-US"/>
        </w:rPr>
        <w:t>Candace Howes</w:t>
      </w:r>
      <w:r w:rsidR="003213D7">
        <w:rPr>
          <w:lang w:val="en-US"/>
        </w:rPr>
        <w:t xml:space="preserve">, </w:t>
      </w:r>
      <w:r w:rsidR="003213D7" w:rsidRPr="003213D7">
        <w:rPr>
          <w:lang w:val="en-US"/>
        </w:rPr>
        <w:t>Naoki Ikegami</w:t>
      </w:r>
      <w:r w:rsidR="003213D7">
        <w:rPr>
          <w:lang w:val="en-US"/>
        </w:rPr>
        <w:t>,</w:t>
      </w:r>
      <w:r>
        <w:rPr>
          <w:lang w:val="en-US"/>
        </w:rPr>
        <w:t xml:space="preserve"> Teppo </w:t>
      </w:r>
      <w:r>
        <w:rPr>
          <w:lang w:val="en-US"/>
        </w:rPr>
        <w:lastRenderedPageBreak/>
        <w:t>Kröger,</w:t>
      </w:r>
      <w:r w:rsidR="003213D7">
        <w:rPr>
          <w:lang w:val="en-US"/>
        </w:rPr>
        <w:t xml:space="preserve"> </w:t>
      </w:r>
      <w:r w:rsidR="003213D7" w:rsidRPr="003213D7">
        <w:rPr>
          <w:lang w:val="en-US"/>
        </w:rPr>
        <w:t>Madelon Kronemann</w:t>
      </w:r>
      <w:r w:rsidR="003213D7">
        <w:rPr>
          <w:lang w:val="en-US"/>
        </w:rPr>
        <w:t>,</w:t>
      </w:r>
      <w:r>
        <w:rPr>
          <w:lang w:val="en-US"/>
        </w:rPr>
        <w:t xml:space="preserve"> </w:t>
      </w:r>
      <w:r w:rsidRPr="006422B7">
        <w:rPr>
          <w:lang w:val="en-US"/>
        </w:rPr>
        <w:t>Blanche Le Bihan</w:t>
      </w:r>
      <w:r>
        <w:rPr>
          <w:lang w:val="en-US"/>
        </w:rPr>
        <w:t>,</w:t>
      </w:r>
      <w:r w:rsidR="003213D7">
        <w:rPr>
          <w:lang w:val="en-US"/>
        </w:rPr>
        <w:t xml:space="preserve"> </w:t>
      </w:r>
      <w:r w:rsidR="003213D7" w:rsidRPr="003213D7">
        <w:rPr>
          <w:lang w:val="en-US"/>
        </w:rPr>
        <w:t>Juliette Malley</w:t>
      </w:r>
      <w:r w:rsidR="003213D7">
        <w:rPr>
          <w:lang w:val="en-US"/>
        </w:rPr>
        <w:t>,</w:t>
      </w:r>
      <w:r>
        <w:rPr>
          <w:lang w:val="en-US"/>
        </w:rPr>
        <w:t xml:space="preserve"> Jane Mears, </w:t>
      </w:r>
      <w:r w:rsidRPr="006422B7">
        <w:rPr>
          <w:lang w:val="en-US"/>
        </w:rPr>
        <w:t>Liz Mestheneos</w:t>
      </w:r>
      <w:r>
        <w:rPr>
          <w:lang w:val="en-US"/>
        </w:rPr>
        <w:t xml:space="preserve">, </w:t>
      </w:r>
      <w:r w:rsidR="003213D7" w:rsidRPr="003213D7">
        <w:rPr>
          <w:lang w:val="en-US"/>
        </w:rPr>
        <w:t>Eamon O’Shea</w:t>
      </w:r>
      <w:r w:rsidR="003213D7">
        <w:rPr>
          <w:lang w:val="en-US"/>
        </w:rPr>
        <w:t xml:space="preserve">, </w:t>
      </w:r>
      <w:r>
        <w:rPr>
          <w:lang w:val="en-US"/>
        </w:rPr>
        <w:t>August Österle,</w:t>
      </w:r>
      <w:r w:rsidR="003213D7">
        <w:rPr>
          <w:lang w:val="en-US"/>
        </w:rPr>
        <w:t xml:space="preserve"> </w:t>
      </w:r>
      <w:r w:rsidR="003213D7" w:rsidRPr="003213D7">
        <w:rPr>
          <w:lang w:val="en-US"/>
        </w:rPr>
        <w:t>Luz María Peña-Longobardo</w:t>
      </w:r>
      <w:r w:rsidR="003213D7">
        <w:rPr>
          <w:lang w:val="en-US"/>
        </w:rPr>
        <w:t xml:space="preserve">, </w:t>
      </w:r>
      <w:r w:rsidR="003213D7" w:rsidRPr="003213D7">
        <w:rPr>
          <w:lang w:val="en-US"/>
        </w:rPr>
        <w:t>Feliciana Rajevska</w:t>
      </w:r>
      <w:r w:rsidR="003213D7">
        <w:rPr>
          <w:lang w:val="en-US"/>
        </w:rPr>
        <w:t>,</w:t>
      </w:r>
      <w:r>
        <w:rPr>
          <w:lang w:val="en-US"/>
        </w:rPr>
        <w:t xml:space="preserve"> </w:t>
      </w:r>
      <w:r w:rsidR="003213D7" w:rsidRPr="003213D7">
        <w:rPr>
          <w:lang w:val="en-US"/>
        </w:rPr>
        <w:t>Constazo Ranci</w:t>
      </w:r>
      <w:r w:rsidR="003213D7">
        <w:rPr>
          <w:lang w:val="en-US"/>
        </w:rPr>
        <w:t xml:space="preserve">, </w:t>
      </w:r>
      <w:r>
        <w:rPr>
          <w:lang w:val="en-US"/>
        </w:rPr>
        <w:t>Ave Roots,</w:t>
      </w:r>
      <w:r w:rsidR="003213D7">
        <w:rPr>
          <w:lang w:val="en-US"/>
        </w:rPr>
        <w:t xml:space="preserve"> </w:t>
      </w:r>
      <w:r w:rsidR="003213D7" w:rsidRPr="003213D7">
        <w:rPr>
          <w:lang w:val="en-US"/>
        </w:rPr>
        <w:t>Lydie Schoder</w:t>
      </w:r>
      <w:r w:rsidR="003213D7">
        <w:rPr>
          <w:lang w:val="en-US"/>
        </w:rPr>
        <w:t xml:space="preserve">, </w:t>
      </w:r>
      <w:r w:rsidR="003213D7" w:rsidRPr="003213D7">
        <w:rPr>
          <w:lang w:val="en-US"/>
        </w:rPr>
        <w:t>Agnieszka Sowa-Kofta</w:t>
      </w:r>
      <w:r w:rsidR="003213D7">
        <w:rPr>
          <w:lang w:val="en-US"/>
        </w:rPr>
        <w:t xml:space="preserve">, </w:t>
      </w:r>
      <w:r w:rsidR="003213D7" w:rsidRPr="003213D7">
        <w:rPr>
          <w:lang w:val="en-US"/>
        </w:rPr>
        <w:t>Marta Szebehely</w:t>
      </w:r>
      <w:r w:rsidR="003213D7">
        <w:rPr>
          <w:lang w:val="en-US"/>
        </w:rPr>
        <w:t>,</w:t>
      </w:r>
      <w:r>
        <w:rPr>
          <w:lang w:val="en-US"/>
        </w:rPr>
        <w:t xml:space="preserve"> Birigit Trukeschitz, </w:t>
      </w:r>
      <w:r w:rsidRPr="006422B7">
        <w:rPr>
          <w:lang w:val="en-US"/>
        </w:rPr>
        <w:t>Petr Wija</w:t>
      </w:r>
      <w:r w:rsidR="003213D7">
        <w:rPr>
          <w:lang w:val="en-US"/>
        </w:rPr>
        <w:t xml:space="preserve">, </w:t>
      </w:r>
      <w:r w:rsidR="003213D7" w:rsidRPr="003213D7">
        <w:rPr>
          <w:lang w:val="en-US"/>
        </w:rPr>
        <w:t>Laimutė Žalimienė</w:t>
      </w:r>
      <w:r w:rsidR="003213D7">
        <w:rPr>
          <w:lang w:val="en-US"/>
        </w:rPr>
        <w:t xml:space="preserve">, </w:t>
      </w:r>
      <w:r w:rsidR="003213D7" w:rsidRPr="003213D7">
        <w:rPr>
          <w:lang w:val="en-US"/>
        </w:rPr>
        <w:t>Franziska Zuniga</w:t>
      </w:r>
      <w:r w:rsidR="003213D7">
        <w:rPr>
          <w:lang w:val="en-US"/>
        </w:rPr>
        <w:t xml:space="preserve"> for their contribution to the expert survey.</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6012965D"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we are pleased to send you our manuscript “Worlds of Long-</w:t>
      </w:r>
      <w:r w:rsidR="00EA3865">
        <w:rPr>
          <w:rFonts w:eastAsia="Times New Roman"/>
          <w:bCs/>
          <w:szCs w:val="24"/>
          <w:lang w:val="en-US"/>
        </w:rPr>
        <w:t>T</w:t>
      </w:r>
      <w:r w:rsidRPr="00637599">
        <w:rPr>
          <w:rFonts w:eastAsia="Times New Roman"/>
          <w:bCs/>
          <w:szCs w:val="24"/>
          <w:lang w:val="en-US"/>
        </w:rPr>
        <w:t>erm</w:t>
      </w:r>
      <w:r w:rsidR="00EA3865">
        <w:rPr>
          <w:rFonts w:eastAsia="Times New Roman"/>
          <w:bCs/>
          <w:szCs w:val="24"/>
          <w:lang w:val="en-US"/>
        </w:rPr>
        <w:t xml:space="preserve"> C</w:t>
      </w:r>
      <w:r w:rsidRPr="00637599">
        <w:rPr>
          <w:rFonts w:eastAsia="Times New Roman"/>
          <w:bCs/>
          <w:szCs w:val="24"/>
          <w:lang w:val="en-US"/>
        </w:rPr>
        <w:t xml:space="preserve">are: A Typology of OECD </w:t>
      </w:r>
      <w:r w:rsidR="00EA3865">
        <w:rPr>
          <w:rFonts w:eastAsia="Times New Roman"/>
          <w:bCs/>
          <w:szCs w:val="24"/>
          <w:lang w:val="en-US"/>
        </w:rPr>
        <w:t>C</w:t>
      </w:r>
      <w:r w:rsidRPr="00637599">
        <w:rPr>
          <w:rFonts w:eastAsia="Times New Roman"/>
          <w:bCs/>
          <w:szCs w:val="24"/>
          <w:lang w:val="en-US"/>
        </w:rPr>
        <w:t>ountries”</w:t>
      </w:r>
      <w:r w:rsidR="001D0A95">
        <w:rPr>
          <w:rFonts w:eastAsia="Times New Roman"/>
          <w:bCs/>
          <w:szCs w:val="24"/>
          <w:lang w:val="en-US"/>
        </w:rPr>
        <w:t>,</w:t>
      </w:r>
      <w:r w:rsidRPr="00637599">
        <w:rPr>
          <w:rFonts w:eastAsia="Times New Roman"/>
          <w:bCs/>
          <w:szCs w:val="24"/>
          <w:lang w:val="en-US"/>
        </w:rPr>
        <w:t xml:space="preserve"> </w:t>
      </w:r>
      <w:r w:rsidR="001D0A95">
        <w:rPr>
          <w:rFonts w:eastAsia="Times New Roman"/>
          <w:bCs/>
          <w:szCs w:val="24"/>
          <w:lang w:val="en-US"/>
        </w:rPr>
        <w:t>which</w:t>
      </w:r>
      <w:r w:rsidR="001D0A95" w:rsidRPr="00637599">
        <w:rPr>
          <w:rFonts w:eastAsia="Times New Roman"/>
          <w:bCs/>
          <w:szCs w:val="24"/>
          <w:lang w:val="en-US"/>
        </w:rPr>
        <w:t xml:space="preserve"> </w:t>
      </w:r>
      <w:r w:rsidRPr="00637599">
        <w:rPr>
          <w:rFonts w:eastAsia="Times New Roman"/>
          <w:bCs/>
          <w:szCs w:val="24"/>
          <w:lang w:val="en-US"/>
        </w:rPr>
        <w:t>we consider of high relevance for</w:t>
      </w:r>
      <w:r>
        <w:rPr>
          <w:rFonts w:eastAsia="Times New Roman"/>
          <w:bCs/>
          <w:szCs w:val="24"/>
          <w:lang w:val="en-US"/>
        </w:rPr>
        <w:t xml:space="preserve"> </w:t>
      </w:r>
      <w:r w:rsidR="00BC6172">
        <w:rPr>
          <w:rFonts w:eastAsia="Times New Roman"/>
          <w:bCs/>
          <w:szCs w:val="24"/>
          <w:lang w:val="en-US"/>
        </w:rPr>
        <w:t>H</w:t>
      </w:r>
      <w:r>
        <w:rPr>
          <w:rFonts w:eastAsia="Times New Roman"/>
          <w:bCs/>
          <w:szCs w:val="24"/>
          <w:lang w:val="en-US"/>
        </w:rPr>
        <w:t xml:space="preserve">ealth </w:t>
      </w:r>
      <w:r w:rsidR="00BC6172">
        <w:rPr>
          <w:rFonts w:eastAsia="Times New Roman"/>
          <w:bCs/>
          <w:szCs w:val="24"/>
          <w:lang w:val="en-US"/>
        </w:rPr>
        <w:t>P</w:t>
      </w:r>
      <w:r>
        <w:rPr>
          <w:rFonts w:eastAsia="Times New Roman"/>
          <w:bCs/>
          <w:szCs w:val="24"/>
          <w:lang w:val="en-US"/>
        </w:rPr>
        <w:t>olicy</w:t>
      </w:r>
      <w:r w:rsidRPr="00637599">
        <w:rPr>
          <w:rFonts w:eastAsia="Times New Roman"/>
          <w:bCs/>
          <w:szCs w:val="24"/>
          <w:lang w:val="en-US"/>
        </w:rPr>
        <w:t xml:space="preserve"> </w:t>
      </w:r>
      <w:r w:rsidR="00064C8B">
        <w:rPr>
          <w:rFonts w:eastAsia="Times New Roman"/>
          <w:bCs/>
          <w:szCs w:val="24"/>
          <w:lang w:val="en-US"/>
        </w:rPr>
        <w:t>because</w:t>
      </w:r>
      <w:r w:rsidR="00064C8B" w:rsidRPr="00637599">
        <w:rPr>
          <w:rFonts w:eastAsia="Times New Roman"/>
          <w:bCs/>
          <w:szCs w:val="24"/>
          <w:lang w:val="en-US"/>
        </w:rPr>
        <w:t xml:space="preserve"> </w:t>
      </w:r>
      <w:r w:rsidRPr="00637599">
        <w:rPr>
          <w:rFonts w:eastAsia="Times New Roman"/>
          <w:bCs/>
          <w:szCs w:val="24"/>
          <w:lang w:val="en-US"/>
        </w:rPr>
        <w:t xml:space="preserve">it combines </w:t>
      </w:r>
      <w:r w:rsidR="005D1F99">
        <w:rPr>
          <w:rFonts w:eastAsia="Times New Roman"/>
          <w:bCs/>
          <w:szCs w:val="24"/>
          <w:lang w:val="en-US"/>
        </w:rPr>
        <w:t xml:space="preserve">long-term care and </w:t>
      </w:r>
      <w:r w:rsidRPr="00637599">
        <w:rPr>
          <w:rFonts w:eastAsia="Times New Roman"/>
          <w:bCs/>
          <w:szCs w:val="24"/>
          <w:lang w:val="en-US"/>
        </w:rPr>
        <w:t xml:space="preserve">social policy. This paper is one major output from our three-year research project </w:t>
      </w:r>
      <w:r>
        <w:rPr>
          <w:rFonts w:eastAsia="Times New Roman"/>
          <w:bCs/>
          <w:szCs w:val="24"/>
          <w:lang w:val="en-US"/>
        </w:rPr>
        <w:t>“</w:t>
      </w:r>
      <w:r w:rsidRPr="00A2688D">
        <w:rPr>
          <w:lang w:val="en-US"/>
        </w:rPr>
        <w:t xml:space="preserve">Comparing the Coordination of Elderly </w:t>
      </w:r>
      <w:r w:rsidR="001D0A95">
        <w:rPr>
          <w:lang w:val="en-US"/>
        </w:rPr>
        <w:t>C</w:t>
      </w:r>
      <w:r w:rsidRPr="00A2688D">
        <w:rPr>
          <w:lang w:val="en-US"/>
        </w:rPr>
        <w:t>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2673E29A" w:rsidR="00637599" w:rsidRPr="00637599" w:rsidRDefault="00637599" w:rsidP="00F57F38">
      <w:pPr>
        <w:pStyle w:val="02Flietext"/>
        <w:spacing w:line="360" w:lineRule="auto"/>
        <w:rPr>
          <w:rFonts w:eastAsia="Times New Roman"/>
          <w:bCs/>
          <w:szCs w:val="24"/>
          <w:lang w:val="en-US"/>
        </w:rPr>
      </w:pPr>
      <w:r w:rsidRPr="00817E9A">
        <w:rPr>
          <w:rFonts w:eastAsia="Times New Roman"/>
          <w:bCs/>
          <w:szCs w:val="24"/>
          <w:lang w:val="en-US"/>
        </w:rPr>
        <w:t xml:space="preserve">We are confident </w:t>
      </w:r>
      <w:r w:rsidR="001D0A95" w:rsidRPr="00817E9A">
        <w:rPr>
          <w:rFonts w:eastAsia="Times New Roman"/>
          <w:bCs/>
          <w:szCs w:val="24"/>
          <w:lang w:val="en-US"/>
        </w:rPr>
        <w:t>that this paper will</w:t>
      </w:r>
      <w:r w:rsidRPr="00817E9A">
        <w:rPr>
          <w:rFonts w:eastAsia="Times New Roman"/>
          <w:bCs/>
          <w:szCs w:val="24"/>
          <w:lang w:val="en-US"/>
        </w:rPr>
        <w:t xml:space="preserve"> reach a wide readership and that it will be well received in the scientific community</w:t>
      </w:r>
      <w:r w:rsidR="00817E9A">
        <w:rPr>
          <w:rFonts w:eastAsia="Times New Roman"/>
          <w:bCs/>
          <w:szCs w:val="24"/>
          <w:lang w:val="en-US"/>
        </w:rPr>
        <w:t xml:space="preserve"> because</w:t>
      </w:r>
      <w:r w:rsidRPr="00817E9A">
        <w:rPr>
          <w:rFonts w:eastAsia="Times New Roman"/>
          <w:bCs/>
          <w:szCs w:val="24"/>
          <w:lang w:val="en-US"/>
        </w:rPr>
        <w:t xml:space="preserve"> </w:t>
      </w:r>
    </w:p>
    <w:p w14:paraId="331B76D2" w14:textId="381D8FC3"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ins w:id="0" w:author="Hannah Laumann" w:date="2020-09-09T12:56:00Z">
        <w:r w:rsidR="005B2895">
          <w:rPr>
            <w:rFonts w:eastAsia="Times New Roman"/>
            <w:bCs/>
            <w:szCs w:val="24"/>
            <w:lang w:val="en-US"/>
          </w:rPr>
          <w:t>i</w:t>
        </w:r>
      </w:ins>
      <w:ins w:id="1" w:author="Hannah Laumann" w:date="2020-09-09T12:50:00Z">
        <w:r w:rsidR="00462728">
          <w:rPr>
            <w:rFonts w:eastAsia="Times New Roman"/>
            <w:bCs/>
            <w:szCs w:val="24"/>
            <w:lang w:val="en-US"/>
          </w:rPr>
          <w:t xml:space="preserve">t </w:t>
        </w:r>
      </w:ins>
      <w:r w:rsidRPr="005D1F99">
        <w:rPr>
          <w:rFonts w:eastAsia="Times New Roman"/>
          <w:bCs/>
          <w:szCs w:val="24"/>
          <w:lang w:val="en-US"/>
        </w:rPr>
        <w:t>offer</w:t>
      </w:r>
      <w:ins w:id="2" w:author="Hannah Laumann" w:date="2020-09-09T13:08:00Z">
        <w:r w:rsidR="00F71F64">
          <w:rPr>
            <w:rFonts w:eastAsia="Times New Roman"/>
            <w:bCs/>
            <w:szCs w:val="24"/>
            <w:lang w:val="en-US"/>
          </w:rPr>
          <w:t>s</w:t>
        </w:r>
      </w:ins>
      <w:del w:id="3" w:author="Hannah Laumann" w:date="2020-09-09T13:08:00Z">
        <w:r w:rsidRPr="005D1F99" w:rsidDel="00F71F64">
          <w:rPr>
            <w:rFonts w:eastAsia="Times New Roman"/>
            <w:bCs/>
            <w:szCs w:val="24"/>
            <w:lang w:val="en-US"/>
          </w:rPr>
          <w:delText>ing</w:delText>
        </w:r>
      </w:del>
      <w:r w:rsidRPr="005D1F99">
        <w:rPr>
          <w:rFonts w:eastAsia="Times New Roman"/>
          <w:bCs/>
          <w:szCs w:val="24"/>
          <w:lang w:val="en-US"/>
        </w:rPr>
        <w:t xml:space="preserve"> a new typology of </w:t>
      </w:r>
      <w:r>
        <w:rPr>
          <w:rFonts w:eastAsia="Times New Roman"/>
          <w:bCs/>
          <w:szCs w:val="24"/>
          <w:lang w:val="en-US"/>
        </w:rPr>
        <w:t>long-term care</w:t>
      </w:r>
      <w:r w:rsidRPr="005D1F99">
        <w:rPr>
          <w:rFonts w:eastAsia="Times New Roman"/>
          <w:bCs/>
          <w:szCs w:val="24"/>
          <w:lang w:val="en-US"/>
        </w:rPr>
        <w:t xml:space="preserve"> system</w:t>
      </w:r>
      <w:ins w:id="4" w:author="Hannah Laumann" w:date="2020-09-09T13:09:00Z">
        <w:r w:rsidR="0004524D">
          <w:rPr>
            <w:rFonts w:eastAsia="Times New Roman"/>
            <w:bCs/>
            <w:szCs w:val="24"/>
            <w:lang w:val="en-US"/>
          </w:rPr>
          <w:t>s</w:t>
        </w:r>
      </w:ins>
      <w:r w:rsidRPr="005D1F99">
        <w:rPr>
          <w:rFonts w:eastAsia="Times New Roman"/>
          <w:bCs/>
          <w:szCs w:val="24"/>
          <w:lang w:val="en-US"/>
        </w:rPr>
        <w:t xml:space="preserve"> </w:t>
      </w:r>
      <w:del w:id="5" w:author="Hannah Laumann" w:date="2020-09-09T06:30:00Z">
        <w:r w:rsidRPr="005D1F99" w:rsidDel="001D0A95">
          <w:rPr>
            <w:rFonts w:eastAsia="Times New Roman"/>
            <w:bCs/>
            <w:szCs w:val="24"/>
            <w:lang w:val="en-US"/>
          </w:rPr>
          <w:delText xml:space="preserve">through </w:delText>
        </w:r>
      </w:del>
      <w:ins w:id="6" w:author="Hannah Laumann" w:date="2020-09-09T06:30:00Z">
        <w:r w:rsidR="001D0A95">
          <w:rPr>
            <w:rFonts w:eastAsia="Times New Roman"/>
            <w:bCs/>
            <w:szCs w:val="24"/>
            <w:lang w:val="en-US"/>
          </w:rPr>
          <w:t>on the basis o</w:t>
        </w:r>
        <w:r w:rsidR="00AA3747">
          <w:rPr>
            <w:rFonts w:eastAsia="Times New Roman"/>
            <w:bCs/>
            <w:szCs w:val="24"/>
            <w:lang w:val="en-US"/>
          </w:rPr>
          <w:t>f</w:t>
        </w:r>
        <w:r w:rsidR="001D0A95" w:rsidRPr="005D1F99">
          <w:rPr>
            <w:rFonts w:eastAsia="Times New Roman"/>
            <w:bCs/>
            <w:szCs w:val="24"/>
            <w:lang w:val="en-US"/>
          </w:rPr>
          <w:t xml:space="preserve"> </w:t>
        </w:r>
      </w:ins>
      <w:r w:rsidRPr="005D1F99">
        <w:rPr>
          <w:rFonts w:eastAsia="Times New Roman"/>
          <w:bCs/>
          <w:szCs w:val="24"/>
          <w:lang w:val="en-US"/>
        </w:rPr>
        <w:t xml:space="preserve">new data (particularly </w:t>
      </w:r>
      <w:r>
        <w:rPr>
          <w:rFonts w:eastAsia="Times New Roman"/>
          <w:bCs/>
          <w:szCs w:val="24"/>
          <w:lang w:val="en-US"/>
        </w:rPr>
        <w:t>institutional indicators</w:t>
      </w:r>
      <w:commentRangeStart w:id="7"/>
      <w:r w:rsidRPr="00C67BA8">
        <w:rPr>
          <w:rFonts w:eastAsia="Times New Roman"/>
          <w:bCs/>
          <w:szCs w:val="24"/>
          <w:lang w:val="en-US"/>
        </w:rPr>
        <w:t>), a new method, and</w:t>
      </w:r>
      <w:commentRangeEnd w:id="7"/>
      <w:r w:rsidR="00C67BA8">
        <w:rPr>
          <w:rStyle w:val="Kommentarzeichen"/>
        </w:rPr>
        <w:commentReference w:id="7"/>
      </w:r>
      <w:r w:rsidRPr="005D1F99">
        <w:rPr>
          <w:rFonts w:eastAsia="Times New Roman"/>
          <w:bCs/>
          <w:szCs w:val="24"/>
          <w:lang w:val="en-US"/>
        </w:rPr>
        <w:t xml:space="preserve"> </w:t>
      </w:r>
      <w:del w:id="8" w:author="Hannah Laumann" w:date="2020-09-09T06:31:00Z">
        <w:r w:rsidRPr="005D1F99" w:rsidDel="00AA3747">
          <w:rPr>
            <w:rFonts w:eastAsia="Times New Roman"/>
            <w:bCs/>
            <w:szCs w:val="24"/>
            <w:lang w:val="en-US"/>
          </w:rPr>
          <w:delText>the inclusion of</w:delText>
        </w:r>
      </w:del>
      <w:ins w:id="9" w:author="Hannah Laumann" w:date="2020-09-09T06:31:00Z">
        <w:r w:rsidR="00AA3747">
          <w:rPr>
            <w:rFonts w:eastAsia="Times New Roman"/>
            <w:bCs/>
            <w:szCs w:val="24"/>
            <w:lang w:val="en-US"/>
          </w:rPr>
          <w:t>include</w:t>
        </w:r>
      </w:ins>
      <w:ins w:id="10" w:author="Hannah Laumann" w:date="2020-09-09T12:51:00Z">
        <w:r w:rsidR="00462728">
          <w:rPr>
            <w:rFonts w:eastAsia="Times New Roman"/>
            <w:bCs/>
            <w:szCs w:val="24"/>
            <w:lang w:val="en-US"/>
          </w:rPr>
          <w:t>s</w:t>
        </w:r>
      </w:ins>
      <w:r w:rsidRPr="005D1F99">
        <w:rPr>
          <w:rFonts w:eastAsia="Times New Roman"/>
          <w:bCs/>
          <w:szCs w:val="24"/>
          <w:lang w:val="en-US"/>
        </w:rPr>
        <w:t xml:space="preserve"> more countries compared to earlier typologies. </w:t>
      </w:r>
    </w:p>
    <w:p w14:paraId="1D89BC4D" w14:textId="50EAAF3A"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t>
      </w:r>
      <w:r w:rsidR="00462728">
        <w:rPr>
          <w:rFonts w:eastAsia="Times New Roman"/>
          <w:bCs/>
          <w:szCs w:val="24"/>
          <w:lang w:val="en-US"/>
        </w:rPr>
        <w:t xml:space="preserve"> </w:t>
      </w:r>
      <w:r w:rsidR="005B2895">
        <w:rPr>
          <w:rFonts w:eastAsia="Times New Roman"/>
          <w:bCs/>
          <w:szCs w:val="24"/>
          <w:lang w:val="en-US"/>
        </w:rPr>
        <w:t>it</w:t>
      </w:r>
      <w:r w:rsidRPr="005D1F99">
        <w:rPr>
          <w:rFonts w:eastAsia="Times New Roman"/>
          <w:bCs/>
          <w:szCs w:val="24"/>
          <w:lang w:val="en-US"/>
        </w:rPr>
        <w:t xml:space="preserve"> </w:t>
      </w:r>
      <w:r w:rsidR="00F71F64">
        <w:rPr>
          <w:rFonts w:eastAsia="Times New Roman"/>
          <w:bCs/>
          <w:szCs w:val="24"/>
          <w:lang w:val="en-US"/>
        </w:rPr>
        <w:t>proposes</w:t>
      </w:r>
      <w:r w:rsidR="00DC4F81">
        <w:rPr>
          <w:rFonts w:eastAsia="Times New Roman"/>
          <w:bCs/>
          <w:szCs w:val="24"/>
          <w:lang w:val="en-US"/>
        </w:rPr>
        <w:t xml:space="preserve"> </w:t>
      </w:r>
      <w:r w:rsidRPr="005D1F99">
        <w:rPr>
          <w:rFonts w:eastAsia="Times New Roman"/>
          <w:bCs/>
          <w:szCs w:val="24"/>
          <w:lang w:val="en-US"/>
        </w:rPr>
        <w:t xml:space="preserve">a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2FC31B40"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r w:rsidR="00BC6172">
        <w:rPr>
          <w:rFonts w:eastAsia="Times New Roman"/>
          <w:bCs/>
          <w:szCs w:val="24"/>
          <w:lang w:val="en-US"/>
        </w:rPr>
        <w:t xml:space="preserve">it employs </w:t>
      </w:r>
      <w:r w:rsidRPr="005B2895">
        <w:rPr>
          <w:rFonts w:eastAsia="Times New Roman"/>
          <w:bCs/>
          <w:szCs w:val="24"/>
          <w:lang w:val="en-US"/>
        </w:rPr>
        <w:t>a comparable</w:t>
      </w:r>
      <w:r>
        <w:rPr>
          <w:rFonts w:eastAsia="Times New Roman"/>
          <w:bCs/>
          <w:szCs w:val="24"/>
          <w:lang w:val="en-US"/>
        </w:rPr>
        <w:t xml:space="preserv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3385AC91" w14:textId="77777777" w:rsidR="00DC4F81" w:rsidRPr="00637599" w:rsidRDefault="00DC4F81" w:rsidP="00DC4F81">
      <w:pPr>
        <w:pStyle w:val="02Flietext"/>
        <w:spacing w:line="360" w:lineRule="auto"/>
        <w:rPr>
          <w:rFonts w:eastAsia="Times New Roman"/>
          <w:bCs/>
          <w:szCs w:val="24"/>
          <w:lang w:val="en-US"/>
        </w:rPr>
      </w:pPr>
      <w:r w:rsidRPr="005D1F99">
        <w:rPr>
          <w:rFonts w:eastAsia="Times New Roman"/>
          <w:bCs/>
          <w:szCs w:val="24"/>
          <w:lang w:val="en-US"/>
        </w:rPr>
        <w:t>We look forward to your response and the reviews.</w:t>
      </w:r>
      <w:r w:rsidRPr="00637599">
        <w:rPr>
          <w:rFonts w:eastAsia="Times New Roman"/>
          <w:bCs/>
          <w:szCs w:val="24"/>
          <w:lang w:val="en-US"/>
        </w:rPr>
        <w:tab/>
      </w:r>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lastRenderedPageBreak/>
        <w:t xml:space="preserve">Viola Burau, Aarhus University, </w:t>
      </w:r>
      <w:r w:rsidR="00064C8B">
        <w:fldChar w:fldCharType="begin"/>
      </w:r>
      <w:r w:rsidR="00064C8B" w:rsidRPr="004056DE">
        <w:rPr>
          <w:lang w:val="en-US"/>
          <w:rPrChange w:id="11" w:author="Hannah Laumann" w:date="2020-09-09T12:40:00Z">
            <w:rPr/>
          </w:rPrChange>
        </w:rPr>
        <w:instrText xml:space="preserve"> HYPERLINK "mailto:viola@ph.au.dk" </w:instrText>
      </w:r>
      <w:r w:rsidR="00064C8B">
        <w:fldChar w:fldCharType="separate"/>
      </w:r>
      <w:r w:rsidRPr="00B67467">
        <w:rPr>
          <w:rStyle w:val="Hyperlink"/>
          <w:rFonts w:eastAsia="Times New Roman"/>
          <w:bCs/>
          <w:szCs w:val="24"/>
          <w:lang w:val="en-US"/>
        </w:rPr>
        <w:t>viola@ph.au.dk</w:t>
      </w:r>
      <w:r w:rsidR="00064C8B">
        <w:rPr>
          <w:rStyle w:val="Hyperlink"/>
          <w:rFonts w:eastAsia="Times New Roman"/>
          <w:bCs/>
          <w:szCs w:val="24"/>
          <w:lang w:val="en-US"/>
        </w:rPr>
        <w:fldChar w:fldCharType="end"/>
      </w:r>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Grages, University of Hamburg, </w:t>
      </w:r>
      <w:r w:rsidR="00064C8B">
        <w:fldChar w:fldCharType="begin"/>
      </w:r>
      <w:r w:rsidR="00064C8B" w:rsidRPr="004056DE">
        <w:rPr>
          <w:lang w:val="en-US"/>
          <w:rPrChange w:id="12" w:author="Hannah Laumann" w:date="2020-09-09T12:40:00Z">
            <w:rPr/>
          </w:rPrChange>
        </w:rPr>
        <w:instrText xml:space="preserve"> HYPERLINK "mailto:Christopher.Grages@uni-hamburg.de" </w:instrText>
      </w:r>
      <w:r w:rsidR="00064C8B">
        <w:fldChar w:fldCharType="separate"/>
      </w:r>
      <w:r w:rsidRPr="00F57F38">
        <w:rPr>
          <w:rStyle w:val="Hyperlink"/>
          <w:rFonts w:eastAsia="Times New Roman"/>
          <w:bCs/>
          <w:szCs w:val="24"/>
          <w:lang w:val="en-US"/>
        </w:rPr>
        <w:t>Christopher.Grages@uni-hamburg.de</w:t>
      </w:r>
      <w:r w:rsidR="00064C8B">
        <w:rPr>
          <w:rStyle w:val="Hyperlink"/>
          <w:rFonts w:eastAsia="Times New Roman"/>
          <w:bCs/>
          <w:szCs w:val="24"/>
          <w:lang w:val="en-US"/>
        </w:rPr>
        <w:fldChar w:fldCharType="end"/>
      </w:r>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4796C1ED" w14:textId="3D0A7CA1" w:rsid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Hildegard Theobald, University of Vechta, </w:t>
      </w:r>
      <w:r w:rsidR="00064C8B">
        <w:fldChar w:fldCharType="begin"/>
      </w:r>
      <w:r w:rsidR="00064C8B" w:rsidRPr="004056DE">
        <w:rPr>
          <w:lang w:val="en-US"/>
          <w:rPrChange w:id="13" w:author="Hannah Laumann" w:date="2020-09-09T12:40:00Z">
            <w:rPr/>
          </w:rPrChange>
        </w:rPr>
        <w:instrText xml:space="preserve"> HYPERLINK "mailto:hildegard.theobald@uni-vechta.de" </w:instrText>
      </w:r>
      <w:r w:rsidR="00064C8B">
        <w:fldChar w:fldCharType="separate"/>
      </w:r>
      <w:r w:rsidRPr="00382C66">
        <w:rPr>
          <w:rStyle w:val="Hyperlink"/>
          <w:rFonts w:eastAsia="Times New Roman"/>
          <w:bCs/>
          <w:szCs w:val="24"/>
          <w:lang w:val="en-US"/>
        </w:rPr>
        <w:t>hildegard.theobald@uni-vechta.de</w:t>
      </w:r>
      <w:r w:rsidR="00064C8B">
        <w:rPr>
          <w:rStyle w:val="Hyperlink"/>
          <w:rFonts w:eastAsia="Times New Roman"/>
          <w:bCs/>
          <w:szCs w:val="24"/>
          <w:lang w:val="en-US"/>
        </w:rPr>
        <w:fldChar w:fldCharType="end"/>
      </w:r>
    </w:p>
    <w:p w14:paraId="3FA0203B" w14:textId="1B30FBE5" w:rsidR="0078314D" w:rsidRP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Franca van Hooren, University of Amsterdam, </w:t>
      </w:r>
      <w:r w:rsidR="00064C8B">
        <w:fldChar w:fldCharType="begin"/>
      </w:r>
      <w:r w:rsidR="00064C8B" w:rsidRPr="004056DE">
        <w:rPr>
          <w:lang w:val="en-US"/>
          <w:rPrChange w:id="14" w:author="Hannah Laumann" w:date="2020-09-09T12:40:00Z">
            <w:rPr/>
          </w:rPrChange>
        </w:rPr>
        <w:instrText xml:space="preserve"> HYPERLINK "mailto:F.J.vanHooren@uva.nl" </w:instrText>
      </w:r>
      <w:r w:rsidR="00064C8B">
        <w:fldChar w:fldCharType="separate"/>
      </w:r>
      <w:r w:rsidRPr="0078314D">
        <w:rPr>
          <w:rStyle w:val="Hyperlink"/>
          <w:rFonts w:eastAsia="Times New Roman"/>
          <w:bCs/>
          <w:szCs w:val="24"/>
          <w:lang w:val="en-US"/>
        </w:rPr>
        <w:t>F.J.vanHooren@uva.nl</w:t>
      </w:r>
      <w:r w:rsidR="00064C8B">
        <w:rPr>
          <w:rStyle w:val="Hyperlink"/>
          <w:rFonts w:eastAsia="Times New Roman"/>
          <w:bCs/>
          <w:szCs w:val="24"/>
          <w:lang w:val="en-US"/>
        </w:rPr>
        <w:fldChar w:fldCharType="end"/>
      </w:r>
    </w:p>
    <w:p w14:paraId="4C308324" w14:textId="6D3EBA7F" w:rsidR="0002290F" w:rsidRPr="0002290F" w:rsidRDefault="0002290F" w:rsidP="0002290F">
      <w:pPr>
        <w:pStyle w:val="02Flietext"/>
        <w:rPr>
          <w:lang w:val="en-US"/>
        </w:rPr>
        <w:sectPr w:rsidR="0002290F" w:rsidRPr="0002290F" w:rsidSect="00AD66E9">
          <w:footerReference w:type="default" r:id="rId14"/>
          <w:pgSz w:w="11906" w:h="16838"/>
          <w:pgMar w:top="1417" w:right="1983" w:bottom="1134" w:left="1417" w:header="708" w:footer="708" w:gutter="0"/>
          <w:cols w:space="708"/>
          <w:docGrid w:linePitch="360"/>
        </w:sectPr>
      </w:pPr>
    </w:p>
    <w:p w14:paraId="7FB67B3F" w14:textId="457FDE9E" w:rsidR="00D3542F" w:rsidRPr="00D3542F" w:rsidRDefault="00D3542F" w:rsidP="00D3542F">
      <w:pPr>
        <w:pStyle w:val="02Flietext"/>
        <w:rPr>
          <w:lang w:val="en-US"/>
        </w:rPr>
      </w:pPr>
    </w:p>
    <w:p w14:paraId="21F79C0A" w14:textId="0824235E" w:rsidR="00AD66E9" w:rsidRPr="006A56FF" w:rsidRDefault="00AD66E9" w:rsidP="009A2E4D">
      <w:pPr>
        <w:pStyle w:val="berschrift1"/>
        <w:ind w:left="0" w:firstLine="0"/>
        <w:rPr>
          <w:lang w:val="en-US"/>
        </w:rPr>
      </w:pPr>
      <w:r w:rsidRPr="006A56FF">
        <w:rPr>
          <w:lang w:val="en-US"/>
        </w:rPr>
        <w:t>Abstract</w:t>
      </w:r>
    </w:p>
    <w:p w14:paraId="0FE71BF8" w14:textId="0161D44B" w:rsidR="00522322" w:rsidRPr="0078314D" w:rsidRDefault="00AD66E9" w:rsidP="0078314D">
      <w:pPr>
        <w:pStyle w:val="02FlietextErsterAbsatz"/>
        <w:rPr>
          <w:lang w:val="en-US"/>
        </w:rPr>
      </w:pPr>
      <w:r w:rsidRPr="006A56FF">
        <w:rPr>
          <w:lang w:val="en-US"/>
        </w:rPr>
        <w:t xml:space="preserve">Providing long-term care (LTC) to the elderly is a major challenge for all welfare states.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w:t>
      </w:r>
      <w:r w:rsidR="00BC6172">
        <w:rPr>
          <w:lang w:val="en-US"/>
        </w:rPr>
        <w:t xml:space="preserve">are no longer suitable to give </w:t>
      </w:r>
      <w:r w:rsidR="00317238">
        <w:rPr>
          <w:lang w:val="en-US"/>
        </w:rPr>
        <w:t xml:space="preserve">a </w:t>
      </w:r>
      <w:r w:rsidR="00681323">
        <w:rPr>
          <w:lang w:val="en-US"/>
        </w:rPr>
        <w:t xml:space="preserve">comprehensive </w:t>
      </w:r>
      <w:r w:rsidR="00317238">
        <w:rPr>
          <w:lang w:val="en-US"/>
        </w:rPr>
        <w:t xml:space="preserve">overview of LTC systems and their major characteristics. </w:t>
      </w:r>
      <w:r w:rsidR="00DC7F46">
        <w:rPr>
          <w:lang w:val="en-US"/>
        </w:rPr>
        <w:t>In this paper we</w:t>
      </w:r>
      <w:r w:rsidR="00DE67C7" w:rsidRPr="006A56FF">
        <w:rPr>
          <w:lang w:val="en-US"/>
        </w:rPr>
        <w:t xml:space="preserve"> </w:t>
      </w:r>
      <w:r w:rsidR="00BB587B">
        <w:rPr>
          <w:lang w:val="en-US"/>
        </w:rPr>
        <w:t xml:space="preserve">introduce </w:t>
      </w:r>
      <w:r w:rsidR="00317238">
        <w:rPr>
          <w:lang w:val="en-US"/>
        </w:rPr>
        <w:t>a new typology of LTC systems in the OECD world</w:t>
      </w:r>
      <w:r w:rsidR="00455989">
        <w:rPr>
          <w:lang w:val="en-US"/>
        </w:rPr>
        <w:t>,</w:t>
      </w:r>
      <w:r w:rsidR="00455989" w:rsidRPr="00455989">
        <w:rPr>
          <w:lang w:val="en-US"/>
        </w:rPr>
        <w:t xml:space="preserve"> </w:t>
      </w:r>
      <w:r w:rsidR="00455989">
        <w:rPr>
          <w:lang w:val="en-US"/>
        </w:rPr>
        <w:t>based on</w:t>
      </w:r>
      <w:r w:rsidR="00455989" w:rsidRPr="00455989">
        <w:rPr>
          <w:lang w:val="en-US"/>
        </w:rPr>
        <w:t xml:space="preserve"> most recent OECD data and a unique set of institutional indicators</w:t>
      </w:r>
      <w:r w:rsidR="00317238">
        <w:rPr>
          <w:lang w:val="en-US"/>
        </w:rPr>
        <w:t xml:space="preserve">. This typology </w:t>
      </w:r>
      <w:r w:rsidR="007F2403">
        <w:rPr>
          <w:lang w:val="en-US"/>
        </w:rPr>
        <w:t xml:space="preserve">aims to make </w:t>
      </w:r>
      <w:r w:rsidR="00884C5C">
        <w:rPr>
          <w:lang w:val="en-US"/>
        </w:rPr>
        <w:t xml:space="preserve">LTC systems more comparable to welfare state and healthcare system typologies and thereby </w:t>
      </w:r>
      <w:r w:rsidR="007F1664">
        <w:rPr>
          <w:lang w:val="en-US"/>
        </w:rPr>
        <w:t>improv</w:t>
      </w:r>
      <w:r w:rsidR="00333D21">
        <w:rPr>
          <w:lang w:val="en-US"/>
        </w:rPr>
        <w:t>e</w:t>
      </w:r>
      <w:r w:rsidR="007F1664">
        <w:rPr>
          <w:lang w:val="en-US"/>
        </w:rPr>
        <w:t xml:space="preserve"> our</w:t>
      </w:r>
      <w:r w:rsidR="00884C5C" w:rsidRPr="007F1664">
        <w:rPr>
          <w:lang w:val="en-US"/>
        </w:rPr>
        <w:t xml:space="preserve"> understand</w:t>
      </w:r>
      <w:r w:rsidR="007F1664">
        <w:rPr>
          <w:lang w:val="en-US"/>
        </w:rPr>
        <w:t>ing of</w:t>
      </w:r>
      <w:r w:rsidR="00884C5C">
        <w:rPr>
          <w:lang w:val="en-US"/>
        </w:rPr>
        <w:t xml:space="preserve"> how long-term care is embedded in the wider welfare state and </w:t>
      </w:r>
      <w:r w:rsidR="00DC4F81">
        <w:rPr>
          <w:lang w:val="en-US"/>
        </w:rPr>
        <w:t xml:space="preserve">how it </w:t>
      </w:r>
      <w:r w:rsidR="000009C5">
        <w:rPr>
          <w:lang w:val="en-US"/>
        </w:rPr>
        <w:t xml:space="preserve">is </w:t>
      </w:r>
      <w:r w:rsidR="00884C5C">
        <w:rPr>
          <w:lang w:val="en-US"/>
        </w:rPr>
        <w:t>related to other welfare state institutions. Based on 24 cluster analyses</w:t>
      </w:r>
      <w:r w:rsidR="001403AA">
        <w:rPr>
          <w:lang w:val="en-US"/>
        </w:rPr>
        <w:t>,</w:t>
      </w:r>
      <w:r w:rsidR="00884C5C">
        <w:rPr>
          <w:lang w:val="en-US"/>
        </w:rPr>
        <w:t xml:space="preserve"> we identify six</w:t>
      </w:r>
      <w:r w:rsidR="00884C5C" w:rsidRPr="0047525E">
        <w:rPr>
          <w:lang w:val="en-US"/>
        </w:rPr>
        <w:t xml:space="preserve">, </w:t>
      </w:r>
      <w:commentRangeStart w:id="15"/>
      <w:r w:rsidR="00884C5C" w:rsidRPr="0047525E">
        <w:rPr>
          <w:lang w:val="en-US"/>
        </w:rPr>
        <w:t>respectively</w:t>
      </w:r>
      <w:r w:rsidR="00884C5C">
        <w:rPr>
          <w:lang w:val="en-US"/>
        </w:rPr>
        <w:t xml:space="preserve"> </w:t>
      </w:r>
      <w:commentRangeEnd w:id="15"/>
      <w:r w:rsidR="0047525E">
        <w:rPr>
          <w:rStyle w:val="Kommentarzeichen"/>
        </w:rPr>
        <w:commentReference w:id="15"/>
      </w:r>
      <w:r w:rsidR="00884C5C">
        <w:rPr>
          <w:lang w:val="en-US"/>
        </w:rPr>
        <w:t>nine LCT types</w:t>
      </w:r>
      <w:ins w:id="16" w:author="Hannah Laumann" w:date="2020-09-09T13:34:00Z">
        <w:r w:rsidR="005F2153">
          <w:rPr>
            <w:lang w:val="en-US"/>
          </w:rPr>
          <w:t>, which</w:t>
        </w:r>
      </w:ins>
      <w:del w:id="17" w:author="Hannah Laumann" w:date="2020-09-09T13:34:00Z">
        <w:r w:rsidR="00884C5C" w:rsidDel="005F2153">
          <w:rPr>
            <w:lang w:val="en-US"/>
          </w:rPr>
          <w:delText xml:space="preserve"> with</w:delText>
        </w:r>
      </w:del>
      <w:r w:rsidR="00884C5C">
        <w:rPr>
          <w:lang w:val="en-US"/>
        </w:rPr>
        <w:t xml:space="preserve"> </w:t>
      </w:r>
      <w:ins w:id="18" w:author="Hannah Laumann" w:date="2020-09-09T13:34:00Z">
        <w:r w:rsidR="005F2153">
          <w:rPr>
            <w:lang w:val="en-US"/>
          </w:rPr>
          <w:t xml:space="preserve">can be applied </w:t>
        </w:r>
      </w:ins>
      <w:ins w:id="19" w:author="Hannah Laumann" w:date="2020-09-09T13:35:00Z">
        <w:r w:rsidR="005F2153">
          <w:rPr>
            <w:lang w:val="en-US"/>
          </w:rPr>
          <w:t xml:space="preserve">in future studies </w:t>
        </w:r>
      </w:ins>
      <w:ins w:id="20" w:author="Hannah Laumann" w:date="2020-09-09T13:34:00Z">
        <w:r w:rsidR="005F2153">
          <w:rPr>
            <w:lang w:val="en-US"/>
          </w:rPr>
          <w:t xml:space="preserve">in </w:t>
        </w:r>
      </w:ins>
      <w:commentRangeStart w:id="21"/>
      <w:r w:rsidR="00884C5C">
        <w:rPr>
          <w:lang w:val="en-US"/>
        </w:rPr>
        <w:t xml:space="preserve">flexible </w:t>
      </w:r>
      <w:commentRangeEnd w:id="21"/>
      <w:r w:rsidR="003A5E93">
        <w:rPr>
          <w:rStyle w:val="Kommentarzeichen"/>
        </w:rPr>
        <w:commentReference w:id="21"/>
      </w:r>
      <w:del w:id="22" w:author="Hannah Laumann" w:date="2020-09-09T13:34:00Z">
        <w:r w:rsidR="00884C5C" w:rsidDel="005F2153">
          <w:rPr>
            <w:lang w:val="en-US"/>
          </w:rPr>
          <w:delText xml:space="preserve">use </w:delText>
        </w:r>
      </w:del>
      <w:ins w:id="23" w:author="Hannah Laumann" w:date="2020-09-09T13:34:00Z">
        <w:r w:rsidR="005F2153">
          <w:rPr>
            <w:lang w:val="en-US"/>
          </w:rPr>
          <w:t>way</w:t>
        </w:r>
      </w:ins>
      <w:del w:id="24" w:author="Hannah Laumann" w:date="2020-09-09T13:35:00Z">
        <w:r w:rsidR="00884C5C" w:rsidDel="005F2153">
          <w:rPr>
            <w:lang w:val="en-US"/>
          </w:rPr>
          <w:delText>in future studies</w:delText>
        </w:r>
      </w:del>
      <w:r w:rsidR="00884C5C">
        <w:rPr>
          <w:lang w:val="en-US"/>
        </w:rPr>
        <w:t xml:space="preserve">. </w:t>
      </w:r>
      <w:commentRangeStart w:id="25"/>
      <w:r w:rsidR="00884C5C">
        <w:rPr>
          <w:lang w:val="en-US"/>
        </w:rPr>
        <w:t xml:space="preserve">In </w:t>
      </w:r>
      <w:r w:rsidR="000009C5">
        <w:rPr>
          <w:lang w:val="en-US"/>
        </w:rPr>
        <w:t xml:space="preserve">the </w:t>
      </w:r>
      <w:r w:rsidR="00884C5C">
        <w:rPr>
          <w:lang w:val="en-US"/>
        </w:rPr>
        <w:t>six</w:t>
      </w:r>
      <w:ins w:id="26" w:author="Hannah Laumann" w:date="2020-09-09T06:38:00Z">
        <w:r w:rsidR="00885D51">
          <w:rPr>
            <w:lang w:val="en-US"/>
          </w:rPr>
          <w:t>-</w:t>
        </w:r>
      </w:ins>
      <w:del w:id="27" w:author="Hannah Laumann" w:date="2020-09-09T06:38:00Z">
        <w:r w:rsidR="00884C5C" w:rsidDel="00885D51">
          <w:rPr>
            <w:lang w:val="en-US"/>
          </w:rPr>
          <w:delText xml:space="preserve"> </w:delText>
        </w:r>
      </w:del>
      <w:r w:rsidR="00884C5C">
        <w:rPr>
          <w:lang w:val="en-US"/>
        </w:rPr>
        <w:t>types</w:t>
      </w:r>
      <w:del w:id="28" w:author="Hannah Laumann" w:date="2020-09-09T06:38:00Z">
        <w:r w:rsidR="000009C5" w:rsidDel="00885D51">
          <w:rPr>
            <w:lang w:val="en-US"/>
          </w:rPr>
          <w:delText>-</w:delText>
        </w:r>
      </w:del>
      <w:ins w:id="29" w:author="Hannah Laumann" w:date="2020-09-09T06:38:00Z">
        <w:r w:rsidR="00885D51">
          <w:rPr>
            <w:lang w:val="en-US"/>
          </w:rPr>
          <w:t xml:space="preserve"> </w:t>
        </w:r>
      </w:ins>
      <w:r w:rsidR="000009C5">
        <w:rPr>
          <w:lang w:val="en-US"/>
        </w:rPr>
        <w:t>solution</w:t>
      </w:r>
      <w:ins w:id="30" w:author="Hannah Laumann" w:date="2020-09-09T06:38:00Z">
        <w:r w:rsidR="00C81303">
          <w:rPr>
            <w:lang w:val="en-US"/>
          </w:rPr>
          <w:t>,</w:t>
        </w:r>
      </w:ins>
      <w:r w:rsidR="00884C5C">
        <w:rPr>
          <w:lang w:val="en-US"/>
        </w:rPr>
        <w:t xml:space="preserve"> </w:t>
      </w:r>
      <w:commentRangeEnd w:id="25"/>
      <w:r w:rsidR="00071F06">
        <w:rPr>
          <w:rStyle w:val="Kommentarzeichen"/>
        </w:rPr>
        <w:commentReference w:id="25"/>
      </w:r>
      <w:r w:rsidR="00884C5C">
        <w:rPr>
          <w:lang w:val="en-US"/>
        </w:rPr>
        <w:t xml:space="preserve">we suggest a </w:t>
      </w:r>
      <w:commentRangeStart w:id="31"/>
      <w:r w:rsidR="000009C5">
        <w:rPr>
          <w:lang w:val="en-US"/>
        </w:rPr>
        <w:t>“</w:t>
      </w:r>
      <w:r w:rsidR="00884C5C">
        <w:rPr>
          <w:lang w:val="en-US"/>
        </w:rPr>
        <w:t>public supply type</w:t>
      </w:r>
      <w:r w:rsidR="000009C5">
        <w:rPr>
          <w:lang w:val="en-US"/>
        </w:rPr>
        <w:t>”</w:t>
      </w:r>
      <w:r w:rsidR="00884C5C">
        <w:rPr>
          <w:lang w:val="en-US"/>
        </w:rPr>
        <w:t xml:space="preserve"> (e.g.</w:t>
      </w:r>
      <w:r w:rsidR="000009C5">
        <w:rPr>
          <w:lang w:val="en-US"/>
        </w:rPr>
        <w:t xml:space="preserve">, </w:t>
      </w:r>
      <w:r w:rsidR="00884C5C">
        <w:rPr>
          <w:lang w:val="en-US"/>
        </w:rPr>
        <w:t xml:space="preserve">Sweden), a </w:t>
      </w:r>
      <w:r w:rsidR="000009C5">
        <w:rPr>
          <w:lang w:val="en-US"/>
        </w:rPr>
        <w:t>“</w:t>
      </w:r>
      <w:r w:rsidR="00884C5C">
        <w:rPr>
          <w:lang w:val="en-US"/>
        </w:rPr>
        <w:t>private supply type</w:t>
      </w:r>
      <w:r w:rsidR="000009C5">
        <w:rPr>
          <w:lang w:val="en-US"/>
        </w:rPr>
        <w:t>”</w:t>
      </w:r>
      <w:r w:rsidR="00884C5C">
        <w:rPr>
          <w:lang w:val="en-US"/>
        </w:rPr>
        <w:t xml:space="preserve"> (</w:t>
      </w:r>
      <w:r w:rsidR="000009C5">
        <w:rPr>
          <w:lang w:val="en-US"/>
        </w:rPr>
        <w:t xml:space="preserve">e.g., </w:t>
      </w:r>
      <w:r w:rsidR="00884C5C">
        <w:rPr>
          <w:lang w:val="en-US"/>
        </w:rPr>
        <w:t xml:space="preserve">Germany), a </w:t>
      </w:r>
      <w:r w:rsidR="000009C5">
        <w:rPr>
          <w:lang w:val="en-US"/>
        </w:rPr>
        <w:t>“residual public type” (e.g., Poland), an “evolving public supply type” (e.g., Korea), a “private need-based supply type” (e.g., Switzerland), and an “evolving need-based type” (e.g., United States</w:t>
      </w:r>
      <w:commentRangeEnd w:id="31"/>
      <w:r w:rsidR="00D80DCC">
        <w:rPr>
          <w:rStyle w:val="Kommentarzeichen"/>
        </w:rPr>
        <w:commentReference w:id="31"/>
      </w:r>
      <w:r w:rsidR="000009C5">
        <w:rPr>
          <w:lang w:val="en-US"/>
        </w:rPr>
        <w:t>).</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commentRangeStart w:id="32"/>
      <w:commentRangeStart w:id="33"/>
      <w:r>
        <w:rPr>
          <w:lang w:val="en-US"/>
        </w:rPr>
        <w:lastRenderedPageBreak/>
        <w:t>Highlights</w:t>
      </w:r>
      <w:commentRangeEnd w:id="32"/>
      <w:r w:rsidR="00071F06">
        <w:rPr>
          <w:rStyle w:val="Kommentarzeichen"/>
          <w:rFonts w:eastAsia="Calibri"/>
          <w:b w:val="0"/>
          <w:bCs w:val="0"/>
        </w:rPr>
        <w:commentReference w:id="32"/>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commentRangeEnd w:id="33"/>
      <w:r w:rsidR="004C5EB4">
        <w:rPr>
          <w:rStyle w:val="Kommentarzeichen"/>
        </w:rPr>
        <w:commentReference w:id="33"/>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3C84410D" w:rsidR="009E1DF9" w:rsidRDefault="00D52878" w:rsidP="00B51EC6">
      <w:pPr>
        <w:pStyle w:val="02FlietextErsterAbsatz"/>
        <w:rPr>
          <w:lang w:val="en-US"/>
        </w:rPr>
      </w:pPr>
      <w:r>
        <w:rPr>
          <w:lang w:val="en-US"/>
        </w:rPr>
        <w:t>The provision of long-term care (LTC) for the elderly</w:t>
      </w:r>
      <w:r w:rsidR="00B51EC6">
        <w:rPr>
          <w:lang w:val="en-US"/>
        </w:rPr>
        <w:t xml:space="preserve"> is a major</w:t>
      </w:r>
      <w:r w:rsidR="004112FE">
        <w:rPr>
          <w:lang w:val="en-US"/>
        </w:rPr>
        <w:t xml:space="preserve"> challenge </w:t>
      </w:r>
      <w:r w:rsidR="0066537B">
        <w:rPr>
          <w:lang w:val="en-US"/>
        </w:rPr>
        <w:t xml:space="preserve">for </w:t>
      </w:r>
      <w:r w:rsidR="00B51EC6">
        <w:rPr>
          <w:lang w:val="en-US"/>
        </w:rPr>
        <w:t xml:space="preserve">developed </w:t>
      </w:r>
      <w:r w:rsidR="004112FE">
        <w:rPr>
          <w:lang w:val="en-US"/>
        </w:rPr>
        <w:t>welfare states</w:t>
      </w:r>
      <w:r>
        <w:rPr>
          <w:lang w:val="en-US"/>
        </w:rPr>
        <w:t>, and it is highly affected by</w:t>
      </w:r>
      <w:r w:rsidR="00B51EC6">
        <w:rPr>
          <w:lang w:val="en-US"/>
        </w:rPr>
        <w:t xml:space="preserve"> </w:t>
      </w:r>
      <w:r>
        <w:rPr>
          <w:lang w:val="en-US"/>
        </w:rPr>
        <w:t>i</w:t>
      </w:r>
      <w:r w:rsidR="004112FE">
        <w:rPr>
          <w:lang w:val="en-US"/>
        </w:rPr>
        <w:t>ncreasing longevity and the ageing of the baby</w:t>
      </w:r>
      <w:r>
        <w:rPr>
          <w:lang w:val="en-US"/>
        </w:rPr>
        <w:t xml:space="preserve"> </w:t>
      </w:r>
      <w:r w:rsidR="004112FE">
        <w:rPr>
          <w:lang w:val="en-US"/>
        </w:rPr>
        <w:t>boom gener</w:t>
      </w:r>
      <w:r w:rsidR="004112FE" w:rsidRPr="00D52878">
        <w:rPr>
          <w:lang w:val="en-US"/>
        </w:rPr>
        <w:t>ation</w:t>
      </w:r>
      <w:sdt>
        <w:sdtPr>
          <w:rPr>
            <w:lang w:val="en-US"/>
          </w:rPr>
          <w:alias w:val="To edit, see citavi.com/edit"/>
          <w:tag w:val="CitaviPlaceholder#a476a732-fe1c-4d29-9a8e-554acce30d30"/>
          <w:id w:val="-1421414803"/>
          <w:placeholder>
            <w:docPart w:val="DefaultPlaceholder_-1854013440"/>
          </w:placeholder>
        </w:sdtPr>
        <w:sdtContent>
          <w:r w:rsidR="004112FE" w:rsidRPr="00D52878">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MzNmMmFkLWFhNWEtNGYxYy05MDRlLTUyZjgyZDQ2ZWY5NiIsIlJhbmdlTGVuZ3RoIjozLCJSZWZlcmVuY2VJZCI6IjBiNmExNDJlLTkwMjMtNGJjMS04MTU2LWY0ZTdiMjU2NjM2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LHsiJGlkIjoiN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iR0eXBlIjoiU3dpc3NBY2FkZW1pYy5DaXRhdmkuUGVyc29uLCBTd2lzc0FjYWRlbWljLkNpdGF2aS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xMC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NSJ9fSwiVXNlTnVtYmVyaW5nVHlwZU9mUGFyZW50RG9jdW1lbnQiOmZhbHNlfV0sIkZvcm1hdHRlZFRleHQiOnsiJGlkIjoiMTIiLCJDb3VudCI6MSwiVGV4dFVuaXRzIjpbeyIkaWQiOiIxMyIsIkZvbnRTdHlsZSI6eyIkaWQiOiIxNCIsIk5ldXRyYWwiOnRydWV9LCJSZWFkaW5nT3JkZXIiOjEsIlRleHQiOiJbMV0ifV19LCJUYWciOiJDaXRhdmlQbGFjZWhvbGRlciNhNDc2YTczMi1mZTFjLTRkMjktOWE4ZS01NTRhY2NlMzBkMzAiLCJUZXh0IjoiWzFdIiwiV0FJVmVyc2lvbiI6IjYuNS4wLjAifQ==}</w:instrText>
          </w:r>
          <w:r w:rsidR="004112FE" w:rsidRPr="00D52878">
            <w:rPr>
              <w:noProof/>
              <w:lang w:val="en-US"/>
            </w:rPr>
            <w:fldChar w:fldCharType="separate"/>
          </w:r>
          <w:r w:rsidR="007262D2" w:rsidRPr="00D52878">
            <w:rPr>
              <w:noProof/>
              <w:lang w:val="en-US"/>
            </w:rPr>
            <w:t>[1]</w:t>
          </w:r>
          <w:r w:rsidR="004112FE" w:rsidRPr="00D52878">
            <w:rPr>
              <w:noProof/>
              <w:lang w:val="en-US"/>
            </w:rPr>
            <w:fldChar w:fldCharType="end"/>
          </w:r>
        </w:sdtContent>
      </w:sdt>
      <w:r w:rsidR="00D059AE" w:rsidRPr="00D52878">
        <w:rPr>
          <w:lang w:val="en-US"/>
        </w:rPr>
        <w:t>.</w:t>
      </w:r>
      <w:r w:rsidR="006155B2" w:rsidRPr="00D52878">
        <w:rPr>
          <w:lang w:val="en-US"/>
        </w:rPr>
        <w:t xml:space="preserve"> </w:t>
      </w:r>
      <w:r w:rsidR="00F33320" w:rsidRPr="00D52878">
        <w:rPr>
          <w:lang w:val="en-US"/>
        </w:rPr>
        <w:t>T</w:t>
      </w:r>
      <w:r w:rsidR="00B51EC6" w:rsidRPr="00D52878">
        <w:rPr>
          <w:lang w:val="en-US"/>
        </w:rPr>
        <w:t xml:space="preserve">he </w:t>
      </w:r>
      <w:r w:rsidR="006155B2" w:rsidRPr="00D52878">
        <w:rPr>
          <w:lang w:val="en-US"/>
        </w:rPr>
        <w:t>rising number of elderly people in</w:t>
      </w:r>
      <w:r w:rsidR="006155B2">
        <w:rPr>
          <w:lang w:val="en-US"/>
        </w:rPr>
        <w:t xml:space="preserve"> need of LTC</w:t>
      </w:r>
      <w:r w:rsidR="00B51EC6">
        <w:rPr>
          <w:lang w:val="en-US"/>
        </w:rPr>
        <w:t xml:space="preserve"> increases the financial</w:t>
      </w:r>
      <w:r w:rsidR="006155B2">
        <w:rPr>
          <w:lang w:val="en-US"/>
        </w:rPr>
        <w:t xml:space="preserve"> pressure on LTC systems </w:t>
      </w:r>
      <w:sdt>
        <w:sdtPr>
          <w:rPr>
            <w:lang w:val="en-US"/>
          </w:rPr>
          <w:alias w:val="To edit, see citavi.com/edit"/>
          <w:tag w:val="CitaviPlaceholder#96268a9c-2a66-4855-aa16-189afa6851e7"/>
          <w:id w:val="-109354590"/>
          <w:placeholder>
            <w:docPart w:val="DefaultPlaceholder_-1854013440"/>
          </w:placeholder>
        </w:sdtPr>
        <w:sdtContent>
          <w:r w:rsidR="006155B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A3Lzk3OC0xLTQ2MTQtNDUwMi05IiwiVXJpU3RyaW5nIjoiaHR0cHM6Ly9kb2kub3JnLzEwLjEwMDcvOTc4LTEtNDYxNC00NTAyLT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1QwNzozOTo1NSIsIk1vZGlmaWVkQnkiOiJfTWFyZWlrZSBBcmlhYW5zIiwiSWQiOiI1Y2ZjODNiMi04ZWZiLTRiMTItOTAxMS03Yzk0OTdmZjdlZDEiLCJNb2RpZmllZE9uIjoiMjAxOS0wNi0xN1QwNzo0MDowMiIsIlByb2plY3QiOnsiJHJlZiI6IjUifX1dLCJPcmdhbml6YXRpb25zIjpbXSwiT3RoZXJzSW52b2x2ZWQiOltdLCJQYWdlQ291bnQiOiIzMTcyMSIsIlBsYWNlT2ZQdWJsaWNhdGlvbiI6Ik5ldyBZb3JrLCBOWSIsIlB1Ymxpc2hlcnMiOlt7IiRpZCI6IjEwIiwiJHR5cGUiOiJTd2lzc0FjYWRlbWljLkNpdGF2aS5QdWJsaXNoZXIsIFN3aXNzQWNhZGVtaWMuQ2l0YXZp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ktMTFUMTM6Mzc6MDIiLCJQcm9qZWN0Ijp7IiRyZWYiOiI1In19LCJVc2VOdW1iZXJpbmdUeXBlT2ZQYXJlbnREb2N1bWVudCI6ZmFsc2V9XSwiRm9ybWF0dGVkVGV4dCI6eyIkaWQiOiIxMSIsIkNvdW50IjoxLCJUZXh0VW5pdHMiOlt7IiRpZCI6IjEyIiwiRm9udFN0eWxlIjp7IiRpZCI6IjEzIiwiTmV1dHJhbCI6dHJ1ZX0sIlJlYWRpbmdPcmRlciI6MSwiVGV4dCI6IlsyXSJ9XX0sIlRhZyI6IkNpdGF2aVBsYWNlaG9sZGVyIzk2MjY4YTljLTJhNjYtNDg1NS1hYTE2LTE4OWFmYTY4NTFlNyIsIlRleHQiOiJbMl0iLCJXQUlWZXJzaW9uIjoiNi41LjAuMCJ9}</w:instrText>
          </w:r>
          <w:r w:rsidR="006155B2">
            <w:rPr>
              <w:noProof/>
              <w:lang w:val="en-US"/>
            </w:rPr>
            <w:fldChar w:fldCharType="separate"/>
          </w:r>
          <w:r w:rsidR="007262D2">
            <w:rPr>
              <w:noProof/>
              <w:lang w:val="en-US"/>
            </w:rPr>
            <w:t>[2]</w:t>
          </w:r>
          <w:r w:rsidR="006155B2">
            <w:rPr>
              <w:noProof/>
              <w:lang w:val="en-US"/>
            </w:rPr>
            <w:fldChar w:fldCharType="end"/>
          </w:r>
        </w:sdtContent>
      </w:sdt>
      <w:r w:rsidR="006155B2">
        <w:rPr>
          <w:lang w:val="en-US"/>
        </w:rPr>
        <w:t>.</w:t>
      </w:r>
      <w:r w:rsidR="00620C03">
        <w:rPr>
          <w:lang w:val="en-US"/>
        </w:rPr>
        <w:t xml:space="preserve"> At the same time, </w:t>
      </w:r>
      <w:r w:rsidR="005F0C01">
        <w:rPr>
          <w:lang w:val="en-US"/>
        </w:rPr>
        <w:t>demands for</w:t>
      </w:r>
      <w:r w:rsidR="00B51EC6">
        <w:rPr>
          <w:lang w:val="en-US"/>
        </w:rPr>
        <w:t xml:space="preserve"> </w:t>
      </w:r>
      <w:r w:rsidR="00620C03">
        <w:rPr>
          <w:lang w:val="en-US"/>
        </w:rPr>
        <w:t xml:space="preserve">better access </w:t>
      </w:r>
      <w:r w:rsidR="00A626FB">
        <w:rPr>
          <w:lang w:val="en-US"/>
        </w:rPr>
        <w:t>and</w:t>
      </w:r>
      <w:r w:rsidR="00620C03">
        <w:rPr>
          <w:lang w:val="en-US"/>
        </w:rPr>
        <w:t xml:space="preserve"> </w:t>
      </w:r>
      <w:r w:rsidR="005F0C01">
        <w:rPr>
          <w:lang w:val="en-US"/>
        </w:rPr>
        <w:t>higher-</w:t>
      </w:r>
      <w:r w:rsidR="00620C03">
        <w:rPr>
          <w:lang w:val="en-US"/>
        </w:rPr>
        <w:t xml:space="preserve">quality services </w:t>
      </w:r>
      <w:r w:rsidR="005F0C01">
        <w:rPr>
          <w:lang w:val="en-US"/>
        </w:rPr>
        <w:t xml:space="preserve">are growing </w:t>
      </w:r>
      <w:r w:rsidR="00620C03">
        <w:rPr>
          <w:lang w:val="en-US"/>
        </w:rPr>
        <w:t xml:space="preserve">louder </w:t>
      </w:r>
      <w:sdt>
        <w:sdtPr>
          <w:rPr>
            <w:lang w:val="en-US"/>
          </w:rPr>
          <w:alias w:val="To edit, see citavi.com/edit"/>
          <w:tag w:val="CitaviPlaceholder#f68dcf4e-77a1-4814-a344-0f9952c08bb9"/>
          <w:id w:val="399482428"/>
          <w:placeholder>
            <w:docPart w:val="DefaultPlaceholder_-1854013440"/>
          </w:placeholder>
        </w:sdtPr>
        <w:sdtContent>
          <w:r w:rsidR="00620C03">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jMyOWVlLTdjMDAtNGM2My05ODg0LTQxN2E3ZDQ3YTI4MyIsIlJhbmdlTGVuZ3RoIjozLCJSZWZlcmVuY2VJZCI6ImZmYjk2ZjVkLTMxOGEtNGRlMi05OGEzLTllOGYwYmQ1ZmE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3ODcvOTc4OTI2NDE5NDU2NC1lbiIsIlVyaVN0cmluZyI6Imh0dHBzOi8vZG9pLm9yZy8xMC4xNzg3Lzk3ODkyNjQxOTQ1NjQtZW4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WzNdIn1dfSwiVGFnIjoiQ2l0YXZpUGxhY2Vob2xkZXIjZjY4ZGNmNGUtNzdhMS00ODE0LWEzNDQtMGY5OTUyYzA4YmI5IiwiVGV4dCI6IlszXSIsIldBSVZlcnNpb24iOiI2LjUuMC4wIn0=}</w:instrText>
          </w:r>
          <w:r w:rsidR="00620C03">
            <w:rPr>
              <w:noProof/>
              <w:lang w:val="en-US"/>
            </w:rPr>
            <w:fldChar w:fldCharType="separate"/>
          </w:r>
          <w:r w:rsidR="007262D2">
            <w:rPr>
              <w:noProof/>
              <w:lang w:val="en-US"/>
            </w:rPr>
            <w:t>[3]</w:t>
          </w:r>
          <w:r w:rsidR="00620C03">
            <w:rPr>
              <w:noProof/>
              <w:lang w:val="en-US"/>
            </w:rPr>
            <w:fldChar w:fldCharType="end"/>
          </w:r>
        </w:sdtContent>
      </w:sdt>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Content>
          <w:r w:rsidR="006E36C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WQ5MTFlLTlhNjYtNGRlMC04NWZjLTQ5NzhlNDkyNTdiNCIsIlJhbmdlTGVuZ3RoIjoy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xOS0wNi0xNFQxMzo0NjoyNCIsIlByb2plY3QiOnsiJHJlZiI6IjUifX0sIlVzZU51bWJlcmluZ1R5cGVPZlBhcmVudERvY3VtZW50IjpmYWxzZX0seyIkaWQiOiIxMSIsIiR0eXBlIjoiU3dpc3NBY2FkZW1pYy5DaXRhdmkuQ2l0YXRpb25zLldvcmRQbGFjZWhvbGRlckVudHJ5LCBTd2lzc0FjYWRlbWljLkNpdGF2aSIsIklkIjoiMzdkZWQxZDMtMjJjNC00Y2RjLTgwMWQtM2I1YmViZmQzMDIwIiwiUmFuZ2VTdGFydCI6MiwiUmFuZ2VMZW5ndGgiOjMsIlJlZmVyZW5jZUlkIjoiMDNlZmJiNTYtNTZiOS00NzZhLWE1ZjItNzhjMDY0MTI2ODU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3AvNC4zLjM2MiIsIlVyaVN0cmluZyI6Imh0dHBzOi8vZG9pLm9yZy8xMC4xMDkzL3NwLzQuMy4zN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WzQsNV0ifV19LCJUYWciOiJDaXRhdmlQbGFjZWhvbGRlciM3ZDdjMjIzNC0xM2IxLTQ5NmEtODNiYi1lMjIyNjRkOTI0ZjUiLCJUZXh0IjoiWzQsNV0iLCJXQUlWZXJzaW9uIjoiNi41LjAuMCJ9}</w:instrText>
          </w:r>
          <w:r w:rsidR="006E36CF" w:rsidRPr="006A56FF">
            <w:rPr>
              <w:lang w:val="en-US"/>
            </w:rPr>
            <w:fldChar w:fldCharType="separate"/>
          </w:r>
          <w:r w:rsidR="007262D2">
            <w:rPr>
              <w:lang w:val="en-US"/>
            </w:rPr>
            <w:t>[4,5]</w:t>
          </w:r>
          <w:r w:rsidR="006E36CF" w:rsidRPr="006A56FF">
            <w:rPr>
              <w:lang w:val="en-US"/>
            </w:rPr>
            <w:fldChar w:fldCharType="end"/>
          </w:r>
        </w:sdtContent>
      </w:sdt>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w:t>
      </w:r>
      <w:r w:rsidR="00B6210C">
        <w:rPr>
          <w:lang w:val="en-US"/>
        </w:rPr>
        <w:t>,</w:t>
      </w:r>
      <w:r w:rsidR="009E1DF9">
        <w:rPr>
          <w:lang w:val="en-US"/>
        </w:rPr>
        <w:t xml:space="preserve"> which </w:t>
      </w:r>
      <w:r w:rsidR="00974409">
        <w:rPr>
          <w:lang w:val="en-US"/>
        </w:rPr>
        <w:t xml:space="preserve">however </w:t>
      </w:r>
      <w:r w:rsidR="009E1DF9">
        <w:rPr>
          <w:lang w:val="en-US"/>
        </w:rPr>
        <w:t xml:space="preserve">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24B87297"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5B1EA1">
        <w:rPr>
          <w:lang w:val="en-US"/>
        </w:rPr>
        <w:t>This typology</w:t>
      </w:r>
      <w:r w:rsidR="00E7428E">
        <w:rPr>
          <w:lang w:val="en-US"/>
        </w:rPr>
        <w:t xml:space="preserve"> </w:t>
      </w:r>
      <w:r w:rsidR="00872016" w:rsidRPr="006A56FF">
        <w:rPr>
          <w:lang w:val="en-US"/>
        </w:rPr>
        <w:t>make</w:t>
      </w:r>
      <w:r w:rsidR="005B1EA1">
        <w:rPr>
          <w:lang w:val="en-US"/>
        </w:rPr>
        <w:t>s</w:t>
      </w:r>
      <w:r w:rsidR="00872016" w:rsidRPr="006A56FF">
        <w:rPr>
          <w:lang w:val="en-US"/>
        </w:rPr>
        <w:t xml:space="preserv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F12F0F" w:rsidRPr="00F12F0F">
        <w:rPr>
          <w:lang w:val="en-US"/>
        </w:rPr>
        <w:t xml:space="preserve"> </w:t>
      </w:r>
      <w:r w:rsidR="00F12F0F">
        <w:rPr>
          <w:lang w:val="en-US"/>
        </w:rPr>
        <w:t>compared to existing</w:t>
      </w:r>
      <w:r w:rsidR="00F12F0F" w:rsidRPr="006A56FF">
        <w:rPr>
          <w:lang w:val="en-US"/>
        </w:rPr>
        <w:t xml:space="preserve"> </w:t>
      </w:r>
      <w:r w:rsidR="00C02641">
        <w:rPr>
          <w:lang w:val="en-US"/>
        </w:rPr>
        <w:t>ones</w:t>
      </w:r>
      <w:r w:rsidR="00872016" w:rsidRPr="00753A82">
        <w:rPr>
          <w:lang w:val="en-US"/>
        </w:rPr>
        <w:t>.</w:t>
      </w:r>
      <w:r w:rsidR="00A256C3" w:rsidRPr="00753A82">
        <w:rPr>
          <w:lang w:val="en-US"/>
        </w:rPr>
        <w:t xml:space="preserve"> </w:t>
      </w:r>
      <w:r w:rsidR="005F36E3" w:rsidRPr="00753A82">
        <w:rPr>
          <w:lang w:val="en-US"/>
        </w:rPr>
        <w:t>T</w:t>
      </w:r>
      <w:r w:rsidR="0077575D" w:rsidRPr="00753A82">
        <w:rPr>
          <w:lang w:val="en-US"/>
        </w:rPr>
        <w:t xml:space="preserve">hese </w:t>
      </w:r>
      <w:r w:rsidR="00872016" w:rsidRPr="00753A82">
        <w:rPr>
          <w:lang w:val="en-US"/>
        </w:rPr>
        <w:t>typologies use either quantitative data</w:t>
      </w:r>
      <w:r w:rsidR="005B12C0" w:rsidRPr="00753A82">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Content>
          <w:r w:rsidR="005B12C0" w:rsidRPr="00753A8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NTdkNWY4LTIwYzEtNGRkNi04YjYzLWEyNGIwNzY2ZjhlOS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mVlM2YxOWFkLTU1Y2UtNGIzNy05OTQzLWI3MjcwYTc5MzE3ZiIsIlJhbmdlU3RhcnQiOjIsIlJhbmdlTGVuZ3RoIjozLCJSZWZlcmVuY2VJZCI6IjM3M2M5NGNjLWYzYzItNGExZS1iZmI0LTI1ZTc3OGJkN2ZhZ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I5IiwiQ291bnQiOjEsIlRleHRVbml0cyI6W3siJGlkIjoiMzAiLCJGb250U3R5bGUiOnsiJGlkIjoiMzEiLCJOZXV0cmFsIjp0cnVlfSwiUmVhZGluZ09yZGVyIjoxLCJUZXh0IjoiWzYsN10ifV19LCJUYWciOiJDaXRhdmlQbGFjZWhvbGRlciNiNGRiMjlkYi1hNDcxLTQzMzYtYjg3NS02YTYxOTUwYzQ3NjMiLCJUZXh0IjoiWzYsN10iLCJXQUlWZXJzaW9uIjoiNi41LjAuMCJ9}</w:instrText>
          </w:r>
          <w:r w:rsidR="005B12C0" w:rsidRPr="00753A82">
            <w:rPr>
              <w:noProof/>
              <w:lang w:val="en-US"/>
            </w:rPr>
            <w:fldChar w:fldCharType="separate"/>
          </w:r>
          <w:r w:rsidR="007262D2" w:rsidRPr="00753A82">
            <w:rPr>
              <w:noProof/>
              <w:lang w:val="en-US"/>
            </w:rPr>
            <w:t>[6,7]</w:t>
          </w:r>
          <w:r w:rsidR="005B12C0" w:rsidRPr="00753A82">
            <w:rPr>
              <w:noProof/>
              <w:lang w:val="en-US"/>
            </w:rPr>
            <w:fldChar w:fldCharType="end"/>
          </w:r>
        </w:sdtContent>
      </w:sdt>
      <w:r w:rsidR="00872016" w:rsidRPr="00753A82">
        <w:rPr>
          <w:lang w:val="en-US"/>
        </w:rPr>
        <w:t xml:space="preserve"> or standardized </w:t>
      </w:r>
      <w:r w:rsidR="00E7428E" w:rsidRPr="00753A82">
        <w:rPr>
          <w:lang w:val="en-US"/>
        </w:rPr>
        <w:t xml:space="preserve">information </w:t>
      </w:r>
      <w:r w:rsidR="00872016" w:rsidRPr="00753A82">
        <w:rPr>
          <w:lang w:val="en-US"/>
        </w:rPr>
        <w:t>on institutional and regulatory aspects of LTC systems</w:t>
      </w:r>
      <w:r w:rsidR="005B12C0" w:rsidRPr="00753A82">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Content>
          <w:r w:rsidR="005B12C0" w:rsidRPr="00753A82">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NDU4MmYwLTkxMmMtNGM5My1hNDIzLTg2NzBhYTM3MjYwZC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JHR5cGUiOiJTd2lzc0FjYWRlbWljLkNpdGF2aS5DaXRhdGlvbnMuV29yZFBsYWNlaG9sZGVyRW50cnksIFN3aXNzQWNhZGVtaWMuQ2l0YXZpIiwiSWQiOiJlMDVmMzlhOC0zZjE4LTRmZGEtODBkOC01ZmI5NjNlNTc0YmUiLCJSYW5nZVN0YXJ0IjoyLCJSYW5nZUxlbmd0aCI6MywiUmVmZXJlbmNlSWQiOiI0YTgzMWMzNC03NmE3LTRlMmItOTk1Ni1lYTExZjY2NTE2ODA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E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T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x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x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y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yMiIsIkNvdW50IjoxLCJUZXh0VW5pdHMiOlt7IiRpZCI6IjIzIiwiRm9udFN0eWxlIjp7IiRpZCI6IjI0IiwiTmV1dHJhbCI6dHJ1ZX0sIlJlYWRpbmdPcmRlciI6MSwiVGV4dCI6Ils4LDldIn1dfSwiVGFnIjoiQ2l0YXZpUGxhY2Vob2xkZXIjY2Q3ODU3NGItMTY0YS00OGYxLWFhYjctYTdhMmUzNjQ4ZTA1IiwiVGV4dCI6Ils4LDldIiwiV0FJVmVyc2lvbiI6IjYuNS4wLjAifQ==}</w:instrText>
          </w:r>
          <w:r w:rsidR="005B12C0" w:rsidRPr="00753A82">
            <w:rPr>
              <w:noProof/>
              <w:lang w:val="en-US"/>
            </w:rPr>
            <w:fldChar w:fldCharType="separate"/>
          </w:r>
          <w:r w:rsidR="007262D2" w:rsidRPr="00753A82">
            <w:rPr>
              <w:noProof/>
              <w:lang w:val="en-US"/>
            </w:rPr>
            <w:t>[8,9]</w:t>
          </w:r>
          <w:r w:rsidR="005B12C0" w:rsidRPr="00753A82">
            <w:rPr>
              <w:noProof/>
              <w:lang w:val="en-US"/>
            </w:rPr>
            <w:fldChar w:fldCharType="end"/>
          </w:r>
        </w:sdtContent>
      </w:sdt>
      <w:r w:rsidR="005B12C0" w:rsidRPr="00753A82">
        <w:rPr>
          <w:lang w:val="en-US"/>
        </w:rPr>
        <w:t>.</w:t>
      </w:r>
      <w:r w:rsidR="00FE1C63" w:rsidRPr="00753A82">
        <w:rPr>
          <w:lang w:val="en-US"/>
        </w:rPr>
        <w:t xml:space="preserve"> </w:t>
      </w:r>
      <w:r w:rsidR="00872016" w:rsidRPr="00753A82">
        <w:rPr>
          <w:lang w:val="en-US"/>
        </w:rPr>
        <w:t xml:space="preserve">We integrate both approaches by </w:t>
      </w:r>
      <w:r w:rsidR="00A256C3" w:rsidRPr="00753A82">
        <w:rPr>
          <w:lang w:val="en-US"/>
        </w:rPr>
        <w:t>analyzing</w:t>
      </w:r>
      <w:r w:rsidR="00872016" w:rsidRPr="00753A82">
        <w:rPr>
          <w:lang w:val="en-US"/>
        </w:rPr>
        <w:t xml:space="preserve"> </w:t>
      </w:r>
      <w:r w:rsidR="00E7428E" w:rsidRPr="00753A82">
        <w:rPr>
          <w:lang w:val="en-US"/>
        </w:rPr>
        <w:t xml:space="preserve">quantitative </w:t>
      </w:r>
      <w:r w:rsidR="00872016" w:rsidRPr="00753A82">
        <w:rPr>
          <w:lang w:val="en-US"/>
        </w:rPr>
        <w:t xml:space="preserve">data on supply, public-private mix, </w:t>
      </w:r>
      <w:r w:rsidR="00B6210C" w:rsidRPr="00753A82">
        <w:rPr>
          <w:lang w:val="en-US"/>
        </w:rPr>
        <w:t xml:space="preserve">and </w:t>
      </w:r>
      <w:r w:rsidR="00872016" w:rsidRPr="00753A82">
        <w:rPr>
          <w:lang w:val="en-US"/>
        </w:rPr>
        <w:t xml:space="preserve">performance as well as institutional </w:t>
      </w:r>
      <w:r w:rsidR="00E7428E" w:rsidRPr="00753A82">
        <w:rPr>
          <w:lang w:val="en-US"/>
        </w:rPr>
        <w:t>information</w:t>
      </w:r>
      <w:r w:rsidR="00AD5056" w:rsidRPr="00753A82">
        <w:rPr>
          <w:lang w:val="en-US"/>
        </w:rPr>
        <w:t xml:space="preserve"> </w:t>
      </w:r>
      <w:r w:rsidR="00872016" w:rsidRPr="00753A82">
        <w:rPr>
          <w:lang w:val="en-US"/>
        </w:rPr>
        <w:t xml:space="preserve">on </w:t>
      </w:r>
      <w:r w:rsidR="00B6210C" w:rsidRPr="00753A82">
        <w:rPr>
          <w:lang w:val="en-US"/>
        </w:rPr>
        <w:t xml:space="preserve">the </w:t>
      </w:r>
      <w:r w:rsidR="00872016" w:rsidRPr="00753A82">
        <w:rPr>
          <w:lang w:val="en-US"/>
        </w:rPr>
        <w:t xml:space="preserve">accessibility of systems. </w:t>
      </w:r>
      <w:r w:rsidR="005B12C0" w:rsidRPr="00753A82">
        <w:rPr>
          <w:lang w:val="en-US"/>
        </w:rPr>
        <w:t>Second</w:t>
      </w:r>
      <w:r w:rsidR="00872016" w:rsidRPr="006A56FF">
        <w:rPr>
          <w:lang w:val="en-US"/>
        </w:rPr>
        <w:t>,</w:t>
      </w:r>
      <w:r w:rsidR="00C55241">
        <w:rPr>
          <w:lang w:val="en-US"/>
        </w:rPr>
        <w:t xml:space="preserve"> </w:t>
      </w:r>
      <w:r w:rsidR="005F36E3">
        <w:rPr>
          <w:lang w:val="en-US"/>
        </w:rPr>
        <w:t xml:space="preserve">unlike </w:t>
      </w:r>
      <w:r w:rsidR="00C55241">
        <w:rPr>
          <w:lang w:val="en-US"/>
        </w:rPr>
        <w:t>most LTC typolo</w:t>
      </w:r>
      <w:r w:rsidR="000B0433">
        <w:rPr>
          <w:lang w:val="en-US"/>
        </w:rPr>
        <w:t>gies</w:t>
      </w:r>
      <w:r w:rsidR="000A272B">
        <w:rPr>
          <w:lang w:val="en-US"/>
        </w:rPr>
        <w:t>, which</w:t>
      </w:r>
      <w:r w:rsidR="000B0433">
        <w:rPr>
          <w:lang w:val="en-US"/>
        </w:rPr>
        <w:t xml:space="preserve"> </w:t>
      </w:r>
      <w:r w:rsidR="00E7428E">
        <w:rPr>
          <w:lang w:val="en-US"/>
        </w:rPr>
        <w:t xml:space="preserve">select </w:t>
      </w:r>
      <w:r w:rsidR="000A272B">
        <w:rPr>
          <w:lang w:val="en-US"/>
        </w:rPr>
        <w:t xml:space="preserve">only </w:t>
      </w:r>
      <w:r w:rsidR="000B0433">
        <w:rPr>
          <w:lang w:val="en-US"/>
        </w:rPr>
        <w:t>one cluster analysis to</w:t>
      </w:r>
      <w:r w:rsidR="00C55241">
        <w:rPr>
          <w:lang w:val="en-US"/>
        </w:rPr>
        <w:t xml:space="preserve"> </w:t>
      </w:r>
      <w:r w:rsidR="00E7428E">
        <w:rPr>
          <w:lang w:val="en-US"/>
        </w:rPr>
        <w:t xml:space="preserve">categorize countries </w:t>
      </w:r>
      <w:sdt>
        <w:sdtPr>
          <w:rPr>
            <w:lang w:val="en-US"/>
          </w:rPr>
          <w:alias w:val="To edit, see citavi.com/edit"/>
          <w:tag w:val="CitaviPlaceholder#bb284ddd-d186-47b8-a96f-46d1aa991e0b"/>
          <w:id w:val="-661006819"/>
          <w:placeholder>
            <w:docPart w:val="DefaultPlaceholder_-1854013440"/>
          </w:placeholder>
        </w:sdtPr>
        <w:sdtContent>
          <w:r w:rsidR="00C55241">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TIxZDhlLTBmZDAtNDc5NC04ZmRkLTgwOGIyZDVhZDhjMi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jA3YjJhMzBkLWM2MzMtNDVlYy04ZWVkLTI4MThjOTg2NzI3OSIsIlJhbmdlU3RhcnQiOjIsIlJhbmdlTGVuZ3RoIjoyLCJSZWZlcmVuY2VJZCI6IjM3M2M5NGNjLWYzYzItNGExZS1iZmI0LTI1ZTc3OGJkN2ZhZ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M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z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Q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U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zY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Ny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JbNiw3LDldIn1dfSwiVGFnIjoiQ2l0YXZpUGxhY2Vob2xkZXIjYmIyODRkZGQtZDE4Ni00N2I4LWE5NmYtNDZkMWFhOTkxZTBiIiwiVGV4dCI6Ils2LDcsOV0iLCJXQUlWZXJzaW9uIjoiNi41LjAuMCJ9}</w:instrText>
          </w:r>
          <w:r w:rsidR="00C55241">
            <w:rPr>
              <w:noProof/>
              <w:lang w:val="en-US"/>
            </w:rPr>
            <w:fldChar w:fldCharType="separate"/>
          </w:r>
          <w:r w:rsidR="007262D2">
            <w:rPr>
              <w:noProof/>
              <w:lang w:val="en-US"/>
            </w:rPr>
            <w:t>[6,7,9]</w:t>
          </w:r>
          <w:r w:rsidR="00C55241">
            <w:rPr>
              <w:noProof/>
              <w:lang w:val="en-US"/>
            </w:rPr>
            <w:fldChar w:fldCharType="end"/>
          </w:r>
        </w:sdtContent>
      </w:sdt>
      <w:r w:rsidR="009A344D">
        <w:rPr>
          <w:lang w:val="en-US"/>
        </w:rPr>
        <w:t>,</w:t>
      </w:r>
      <w:r w:rsidR="000B0433" w:rsidRPr="00F33320">
        <w:rPr>
          <w:lang w:val="en-US"/>
        </w:rPr>
        <w:t xml:space="preserve"> </w:t>
      </w:r>
      <w:r w:rsidR="009A344D">
        <w:rPr>
          <w:lang w:val="en-US"/>
        </w:rPr>
        <w:t>f</w:t>
      </w:r>
      <w:r w:rsidR="00C4275E" w:rsidRPr="008C6FA4">
        <w:rPr>
          <w:lang w:val="en-US"/>
        </w:rPr>
        <w:t>or o</w:t>
      </w:r>
      <w:r w:rsidR="00C87D34" w:rsidRPr="00C4275E">
        <w:rPr>
          <w:lang w:val="en-US"/>
        </w:rPr>
        <w:t>u</w:t>
      </w:r>
      <w:r w:rsidR="005B1EA1">
        <w:rPr>
          <w:lang w:val="en-US"/>
        </w:rPr>
        <w:t>r LTC</w:t>
      </w:r>
      <w:r w:rsidR="00C87D34" w:rsidRPr="008C6FA4">
        <w:rPr>
          <w:lang w:val="en-US"/>
        </w:rPr>
        <w:t xml:space="preserve"> typology </w:t>
      </w:r>
      <w:r w:rsidR="00C4275E" w:rsidRPr="008C6FA4">
        <w:rPr>
          <w:lang w:val="en-US"/>
        </w:rPr>
        <w:t xml:space="preserve">we </w:t>
      </w:r>
      <w:r w:rsidR="000B0433">
        <w:rPr>
          <w:lang w:val="en-US"/>
        </w:rPr>
        <w:t xml:space="preserve">calculate </w:t>
      </w:r>
      <w:r w:rsidR="009A344D">
        <w:rPr>
          <w:lang w:val="en-US"/>
        </w:rPr>
        <w:t>severa</w:t>
      </w:r>
      <w:r w:rsidR="001D3E4E">
        <w:rPr>
          <w:lang w:val="en-US"/>
        </w:rPr>
        <w:t>l</w:t>
      </w:r>
      <w:r w:rsidR="009A344D">
        <w:rPr>
          <w:lang w:val="en-US"/>
        </w:rPr>
        <w:t xml:space="preserve"> </w:t>
      </w:r>
      <w:r w:rsidR="000B0433">
        <w:rPr>
          <w:lang w:val="en-US"/>
        </w:rPr>
        <w:t xml:space="preserve">cluster analyses to </w:t>
      </w:r>
      <w:r w:rsidR="00224C1D">
        <w:rPr>
          <w:lang w:val="en-US"/>
        </w:rPr>
        <w:t xml:space="preserve">account for </w:t>
      </w:r>
      <w:r w:rsidR="005B12C0">
        <w:rPr>
          <w:lang w:val="en-US"/>
        </w:rPr>
        <w:t xml:space="preserve">the internal consistency </w:t>
      </w:r>
      <w:r w:rsidR="000B0433">
        <w:rPr>
          <w:lang w:val="en-US"/>
        </w:rPr>
        <w:t>of clusters. This</w:t>
      </w:r>
      <w:r w:rsidR="00C4275E">
        <w:rPr>
          <w:lang w:val="en-US"/>
        </w:rPr>
        <w:t xml:space="preserve"> method, </w:t>
      </w:r>
      <w:r w:rsidR="00F9348B">
        <w:rPr>
          <w:lang w:val="en-US"/>
        </w:rPr>
        <w:t xml:space="preserve">which </w:t>
      </w:r>
      <w:r w:rsidR="00C4275E">
        <w:rPr>
          <w:lang w:val="en-US"/>
        </w:rPr>
        <w:t xml:space="preserve">has </w:t>
      </w:r>
      <w:r w:rsidR="00696E12">
        <w:rPr>
          <w:lang w:val="en-US"/>
        </w:rPr>
        <w:t xml:space="preserve">already </w:t>
      </w:r>
      <w:r w:rsidR="00C4275E">
        <w:rPr>
          <w:lang w:val="en-US"/>
        </w:rPr>
        <w:t xml:space="preserve">been used to classify healthcare </w:t>
      </w:r>
      <w:commentRangeStart w:id="34"/>
      <w:r w:rsidR="00C4275E">
        <w:rPr>
          <w:lang w:val="en-US"/>
        </w:rPr>
        <w:t>systems (</w:t>
      </w:r>
      <w:sdt>
        <w:sdtPr>
          <w:rPr>
            <w:lang w:val="en-US"/>
          </w:rPr>
          <w:alias w:val="To edit, see citavi.com/edit"/>
          <w:tag w:val="CitaviPlaceholder#02b0ddcb-2f57-4d1f-8c33-2c25917924b0"/>
          <w:id w:val="380528711"/>
          <w:placeholder>
            <w:docPart w:val="11A475AC975B45F4A5C11867C25D2944"/>
          </w:placeholder>
        </w:sdtPr>
        <w:sdtContent>
          <w:r w:rsidR="00C4275E">
            <w:rPr>
              <w:noProof/>
              <w:lang w:val="en-US"/>
            </w:rPr>
            <w:fldChar w:fldCharType="begin"/>
          </w:r>
          <w:r w:rsidR="00B66803">
            <w:rPr>
              <w:noProof/>
              <w:lang w:val="en-US"/>
            </w:rPr>
            <w:instrText>ADDIN CitaviPlaceholder{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LHsiJGlkIjoiNi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xMVQxMzozNzowMiIsIlByb2plY3QiOnsiJHJlZiI6IjUifX0sIlVzZU51bWJlcmluZ1R5cGVPZlBhcmVudERvY3VtZW50IjpmYWxzZX1dLCJGb3JtYXR0ZWRUZXh0Ijp7IiRpZCI6IjE1IiwiQ291bnQiOjEsIlRleHRVbml0cyI6W3siJGlkIjoiMTYiLCJGb250U3R5bGUiOnsiJGlkIjoiMTciLCJOZXV0cmFsIjp0cnVlfSwiUmVhZGluZ09yZGVyIjoxLCJUZXh0IjoiMTAifV19LCJUYWciOiJDaXRhdmlQbGFjZWhvbGRlciMwMmIwZGRjYi0yZjU3LTRkMWYtOGMzMy0yYzI1OTE3OTI0YjAiLCJUZXh0IjoiMTAiLCJXQUlWZXJzaW9uIjoiNi41LjAuMCJ9}</w:instrText>
          </w:r>
          <w:r w:rsidR="00C4275E">
            <w:rPr>
              <w:noProof/>
              <w:lang w:val="en-US"/>
            </w:rPr>
            <w:fldChar w:fldCharType="separate"/>
          </w:r>
          <w:r w:rsidR="007262D2">
            <w:rPr>
              <w:noProof/>
              <w:lang w:val="en-US"/>
            </w:rPr>
            <w:t>10</w:t>
          </w:r>
          <w:r w:rsidR="00C4275E">
            <w:rPr>
              <w:noProof/>
              <w:lang w:val="en-US"/>
            </w:rPr>
            <w:fldChar w:fldCharType="end"/>
          </w:r>
        </w:sdtContent>
      </w:sdt>
      <w:r w:rsidR="00C4275E">
        <w:rPr>
          <w:lang w:val="en-US"/>
        </w:rPr>
        <w:t xml:space="preserve"> </w:t>
      </w:r>
      <w:sdt>
        <w:sdtPr>
          <w:rPr>
            <w:lang w:val="en-US"/>
          </w:rPr>
          <w:alias w:val="To edit, see citavi.com/edit"/>
          <w:tag w:val="CitaviPlaceholder#378e39ee-1cd4-4d1d-a56d-23bfda855f33"/>
          <w:id w:val="-1251656389"/>
          <w:placeholder>
            <w:docPart w:val="11A475AC975B45F4A5C11867C25D2944"/>
          </w:placeholder>
        </w:sdtPr>
        <w:sdtContent>
          <w:r w:rsidR="00C4275E">
            <w:rPr>
              <w:noProof/>
              <w:lang w:val="en-US"/>
            </w:rPr>
            <w:fldChar w:fldCharType="begin"/>
          </w:r>
          <w:r w:rsidR="00B66803">
            <w:rPr>
              <w:noProof/>
              <w:lang w:val="en-US"/>
            </w:rPr>
            <w:instrText>ADDIN CitaviPlaceholder{eyIkaWQiOiIxIiwiJHR5cGUiOiJTd2lzc0FjYWRlbWljLkNpdGF2aS5DaXRhdGlvbnMuV29yZFBsYWNlaG9sZGVyLCBTd2lzc0FjYWRlbWljLkNpdGF2aSIsIkFzc29jaWF0ZVdpdGhQbGFjZWhvbGRlclRhZyI6IkNpdGF2aVBsYWNlaG9sZGVyIzAyYjBkZGNiLTJmNTctNGQxZi04YzMzLTJjMjU5MTc5MjRiMCIsIkVudHJpZXMiOlt7IiRpZCI6IjIiLCIkdHlwZSI6IlN3aXNzQWNhZGVtaWMuQ2l0YXZpLkNpdGF0aW9ucy5Xb3JkUGxhY2Vob2xkZXJFbnRyeSwgU3dpc3NBY2FkZW1pYy5DaXRhdmkiLCJJZCI6ImI0MmFkMDQ3LTRhY2YtNDE5My1hNWJiLTFiNGU3MmFmMTc5YiIsIlJhbmdlTGVuZ3RoIjo0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EwXSJ9XX0sIlRhZyI6IkNpdGF2aVBsYWNlaG9sZGVyIzM3OGUzOWVlLTFjZDQtNGQxZC1hNTZkLTIzYmZkYTg1NWYzMyIsIlRleHQiOiJbMTBdIiwiV0FJVmVyc2lvbiI6IjYuNS4wLjAifQ==}</w:instrText>
          </w:r>
          <w:r w:rsidR="00C4275E">
            <w:rPr>
              <w:noProof/>
              <w:lang w:val="en-US"/>
            </w:rPr>
            <w:fldChar w:fldCharType="separate"/>
          </w:r>
          <w:r w:rsidR="007262D2">
            <w:rPr>
              <w:noProof/>
              <w:lang w:val="en-US"/>
            </w:rPr>
            <w:t>[10]</w:t>
          </w:r>
          <w:r w:rsidR="00C4275E">
            <w:rPr>
              <w:noProof/>
              <w:lang w:val="en-US"/>
            </w:rPr>
            <w:fldChar w:fldCharType="end"/>
          </w:r>
        </w:sdtContent>
      </w:sdt>
      <w:r w:rsidR="00C4275E">
        <w:rPr>
          <w:lang w:val="en-US"/>
        </w:rPr>
        <w:t xml:space="preserve">, </w:t>
      </w:r>
      <w:commentRangeEnd w:id="34"/>
      <w:r w:rsidR="005B1EA1">
        <w:rPr>
          <w:rStyle w:val="Kommentarzeichen"/>
        </w:rPr>
        <w:commentReference w:id="34"/>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1555498B" w:rsidR="000B0433" w:rsidRDefault="00C4275E" w:rsidP="004B4DE0">
      <w:pPr>
        <w:pStyle w:val="02FlietextEinzug"/>
        <w:rPr>
          <w:lang w:val="en-US"/>
        </w:rPr>
      </w:pPr>
      <w:r>
        <w:rPr>
          <w:lang w:val="en-US"/>
        </w:rPr>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sidR="00E27727">
        <w:rPr>
          <w:lang w:val="en-US"/>
        </w:rPr>
        <w:t>Then</w:t>
      </w:r>
      <w:r>
        <w:rPr>
          <w:lang w:val="en-US"/>
        </w:rPr>
        <w:t xml:space="preserve"> w</w:t>
      </w:r>
      <w:r w:rsidR="00FE1C63">
        <w:rPr>
          <w:lang w:val="en-US"/>
        </w:rPr>
        <w:t xml:space="preserve">e explain </w:t>
      </w:r>
      <w:r w:rsidR="007454DD">
        <w:rPr>
          <w:lang w:val="en-US"/>
        </w:rPr>
        <w:t xml:space="preserve">the </w:t>
      </w:r>
      <w:r w:rsidR="00FE1C63">
        <w:rPr>
          <w:lang w:val="en-US"/>
        </w:rPr>
        <w:t>indicators and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 xml:space="preserve">he </w:t>
      </w:r>
      <w:r w:rsidR="00FE1C63" w:rsidRPr="00FE1C63">
        <w:rPr>
          <w:lang w:val="en-US"/>
        </w:rPr>
        <w:lastRenderedPageBreak/>
        <w:t>results section</w:t>
      </w:r>
      <w:r>
        <w:rPr>
          <w:lang w:val="en-US"/>
        </w:rPr>
        <w:t xml:space="preserve">,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r w:rsidR="005B1EA1">
        <w:rPr>
          <w:lang w:val="en-US"/>
        </w:rPr>
        <w:t>In the discussion we compare the</w:t>
      </w:r>
      <w:r w:rsidR="00920644">
        <w:rPr>
          <w:lang w:val="en-US"/>
        </w:rPr>
        <w:t xml:space="preserve"> clusters we found with clusters in earlier typologies and in the conclusion we discuss our results in light of possible further usage.</w:t>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2851C425" w:rsidR="00AD66E9" w:rsidRPr="006A56FF" w:rsidRDefault="001C0CE6" w:rsidP="00B82577">
      <w:pPr>
        <w:pStyle w:val="berschrift2"/>
        <w:rPr>
          <w:lang w:val="en-US"/>
        </w:rPr>
      </w:pPr>
      <w:r w:rsidRPr="006A56FF">
        <w:rPr>
          <w:lang w:val="en-US"/>
        </w:rPr>
        <w:t>L</w:t>
      </w:r>
      <w:r w:rsidR="000B7A56" w:rsidRPr="006A56FF">
        <w:rPr>
          <w:lang w:val="en-US"/>
        </w:rPr>
        <w:t xml:space="preserve">ong-term </w:t>
      </w:r>
      <w:r w:rsidR="00044F8C">
        <w:rPr>
          <w:lang w:val="en-US"/>
        </w:rPr>
        <w:t>c</w:t>
      </w:r>
      <w:r w:rsidR="000B7A56" w:rsidRPr="006A56FF">
        <w:rPr>
          <w:lang w:val="en-US"/>
        </w:rPr>
        <w:t xml:space="preserve">are </w:t>
      </w:r>
      <w:r w:rsidR="00044F8C">
        <w:rPr>
          <w:lang w:val="en-US"/>
        </w:rPr>
        <w:t>c</w:t>
      </w:r>
      <w:r w:rsidR="000B7A56" w:rsidRPr="006A56FF">
        <w:rPr>
          <w:lang w:val="en-US"/>
        </w:rPr>
        <w:t xml:space="preserve">lassifications </w:t>
      </w:r>
    </w:p>
    <w:p w14:paraId="654148F8" w14:textId="1FE1DEA4" w:rsidR="00F474E4" w:rsidRPr="00D059AE" w:rsidRDefault="00F211E8" w:rsidP="00B82577">
      <w:pPr>
        <w:pStyle w:val="02FlietextErsterAbsatz"/>
        <w:rPr>
          <w:lang w:val="en-US"/>
        </w:rPr>
      </w:pPr>
      <w:r w:rsidRPr="006A56FF">
        <w:rPr>
          <w:lang w:val="en-US"/>
        </w:rPr>
        <w:t>Typologi</w:t>
      </w:r>
      <w:r w:rsidR="00774363" w:rsidRPr="006A56FF">
        <w:rPr>
          <w:lang w:val="en-US"/>
        </w:rPr>
        <w:t xml:space="preserve">zing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w:t>
      </w:r>
      <w:commentRangeStart w:id="35"/>
      <w:r w:rsidRPr="006A56FF">
        <w:rPr>
          <w:lang w:val="en-US"/>
        </w:rPr>
        <w:t xml:space="preserve">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E5NzY3N2ExLTNlNGItNGJmYy04NDEzLTQ1YjA3OTc1Yjg5ZCIsIkVudHJpZXMiOlt7IiRpZCI6IjIiLCIkdHlwZSI6IlN3aXNzQWNhZGVtaWMuQ2l0YXZpLkNpdGF0aW9ucy5Xb3JkUGxhY2Vob2xkZXJFbnRyeSwgU3dpc3NBY2FkZW1pYy5DaXRhdmkiLCJJZCI6ImZkNjEwN2U4LWZhZjQtNDU5NS1hZmFmLWZiMDYxYzUzYzFhNSIsIlJhbmdlTGVuZ3RoIjo0LCJSZWZlcmVuY2VJZCI6IjBhYjYxNzY2LWM2MjMtNGM4MS1hZjU5LWMyN2ZlMmM5ZDQ5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bGFjZU9mUHVibGljYXRpb24iOiJQcmluY2V0b24sIE4uSi4iLCJQdWJsaXNoZXJzIjpbeyIkaWQiOiI2IiwiJHR5cGUiOiJTd2lzc0FjYWRlbWljLkNpdGF2aS5QdWJsaXNoZXIsIFN3aXNzQWNhZGVtaWMuQ2l0YXZp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IxMSdzIn1dfSwiVGFnIjoiQ2l0YXZpUGxhY2Vob2xkZXIjOGQ4NThiZDAtM2ZlMS00NmQyLWI1MTQtZWQ1OGNlYzVlMDdlIiwiVGV4dCI6IjExJ3MiLCJXQUlWZXJzaW9uIjoiNi41LjAuMCJ9}</w:instrText>
          </w:r>
          <w:r w:rsidRPr="006A56FF">
            <w:rPr>
              <w:lang w:val="en-US"/>
            </w:rPr>
            <w:fldChar w:fldCharType="separate"/>
          </w:r>
          <w:r w:rsidR="007262D2">
            <w:rPr>
              <w:lang w:val="en-US"/>
            </w:rPr>
            <w:t>11's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hkODU4YmQwLTNmZTEtNDZkMi1iNTE0LWVkNThjZWM1ZTA3ZSIsIkVudHJpZXMiOlt7IiRpZCI6IjIiLCIkdHlwZSI6IlN3aXNzQWNhZGVtaWMuQ2l0YXZpLkNpdGF0aW9ucy5Xb3JkUGxhY2Vob2xkZXJFbnRyeSwgU3dpc3NBY2FkZW1pYy5DaXRhdmkiLCJJZCI6ImYxN2JiYTYzLTYyZWEtNGI4Yi1hYjY5LTk1ODQ4YzE4MDYwOCIsIlJhbmdlTGVuZ3RoIjo0LCJSZWZlcmVuY2VJZCI6IjBhYjYxNzY2LWM2MjMtNGM4MS1hZjU5LWMyN2ZlMmM5ZDQ5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w7hzdGEiLCJMYXN0TmFtZSI6IkVzcGluZy1BbmRlcnNlbiIsIlByb3RlY3RlZCI6ZmFsc2UsIlNleCI6MCwiQ3JlYXRlZEJ5IjoiX20iLCJDcmVhdGVkT24iOiIyMDE4LTEyLTEyVDEzOjI3OjQyIiwiTW9kaWZpZWRCeSI6Il9tIiwiSWQiOiJhYzhjZTRjZi03OTg4LTQ3ZDgtOGViYi1mODVhYTVmYWNjODgiLCJNb2RpZmllZE9uIjoiMjAxOC0xMi0xMlQxMzoyNzo0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sYWNlT2ZQdWJsaWNhdGlvbiI6IlByaW5jZXRvbiwgTi5KLiIsIlB1Ymxpc2hlcnMiOlt7IiRpZCI6IjYiLCIkdHlwZSI6IlN3aXNzQWNhZGVtaWMuQ2l0YXZpLlB1Ymxpc2hlciwgU3dpc3NBY2FkZW1pYy5DaXRhdmkiLCJOYW1lIjoiUHJpbmNldG9uIFVuaXZlcnNpdHkgUHJlc3MiLCJQcm90ZWN0ZWQiOmZhbHNlLCJDcmVhdGVkQnkiOiJfbSIsIkNyZWF0ZWRPbiI6IjIwMTgtMTItMTJUMTM6Mjc6NDIiLCJNb2RpZmllZEJ5IjoiX20iLCJJZCI6IjNhMTM0ODk4LWIwM2EtNGQ2NC05NzQyLTRkNDA4ZDQwZTQ1MSIsIk1vZGlmaWVkT24iOiIyMDE4LTEyLTEyVDEz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0NvbXBsZXhpdHkiOjAsIlRhYmxlT2ZDb250ZW50c1NvdXJjZVRleHRGb3JtYXQiOjAsIlRhc2tzIjpbXSwiVGl0bGUiOiJUaGUgdGhyZWUgd29ybGRzIG9mIHdlbGZhcmUgY2FwaXRhbGlzbSIsIlRyYW5zbGF0b3JzIjpbXSwiWWVhciI6IjE5OTAiLCJZZWFyUmVzb2x2ZWQiOiIxOTkwIiwiQ3JlYXRlZEJ5IjoiX20iLCJDcmVhdGVkT24iOiIyMDE4LTEyLTEyVDEzOjI3OjM1IiwiTW9kaWZpZWRCeSI6Il9tIiwiSWQiOiIwYWI2MTc2Ni1jNjIzLTRjODEtYWY1OS1jMjdmZTJjOWQ0OWQiLCJNb2RpZmllZE9uIjoiMjAxOC0xMi0xMlQxMzoyNzo0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lsxMV0ifV19LCJUYWciOiJDaXRhdmlQbGFjZWhvbGRlciMxOTc2NzdhMS0zZTRiLTRiZmMtODQxMy00NWIwNzk3NWI4OWQiLCJUZXh0IjoiWzExXSIsIldBSVZlcnNpb24iOiI2LjUuMC4wIn0=}</w:instrText>
          </w:r>
          <w:r w:rsidRPr="006A56FF">
            <w:rPr>
              <w:lang w:val="en-US"/>
            </w:rPr>
            <w:fldChar w:fldCharType="separate"/>
          </w:r>
          <w:r w:rsidR="007262D2">
            <w:rPr>
              <w:lang w:val="en-US"/>
            </w:rPr>
            <w:t>[11]</w:t>
          </w:r>
          <w:r w:rsidRPr="006A56FF">
            <w:rPr>
              <w:lang w:val="en-US"/>
            </w:rPr>
            <w:fldChar w:fldCharType="end"/>
          </w:r>
        </w:sdtContent>
      </w:sdt>
      <w:r w:rsidR="00774363" w:rsidRPr="006A56FF">
        <w:rPr>
          <w:lang w:val="en-US"/>
        </w:rPr>
        <w:t xml:space="preserve"> </w:t>
      </w:r>
      <w:commentRangeEnd w:id="35"/>
      <w:r w:rsidR="00920644">
        <w:rPr>
          <w:rStyle w:val="Kommentarzeichen"/>
        </w:rPr>
        <w:commentReference w:id="35"/>
      </w:r>
      <w:r w:rsidR="00774363" w:rsidRPr="006A56FF">
        <w:rPr>
          <w:lang w:val="en-US"/>
        </w:rPr>
        <w:t>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w:t>
      </w:r>
      <w:commentRangeStart w:id="36"/>
      <w:r w:rsidR="00BB65C1" w:rsidRPr="006A56FF">
        <w:rPr>
          <w:lang w:val="en-US"/>
        </w:rPr>
        <w:t>iscussions</w:t>
      </w:r>
      <w:commentRangeEnd w:id="36"/>
      <w:r w:rsidR="00E659F0">
        <w:rPr>
          <w:rStyle w:val="Kommentarzeichen"/>
        </w:rPr>
        <w:commentReference w:id="36"/>
      </w:r>
      <w:r w:rsidR="00BB65C1" w:rsidRPr="006A56FF">
        <w:rPr>
          <w:lang w:val="en-US"/>
        </w:rPr>
        <w:t xml:space="preserve">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TNhYmQ0LWNjYmQtNDBlYi1hZDcwLTc1ZmY5YWMzMjU4ZSIsIlJhbmdlTGVuZ3RoIjozLCJSZWZlcmVuY2VJZCI6IjdjM2QxMjBiLTY4ODktNGE0My04ZGRhLWU2MGRkNjZjYjhk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IsIiR0eXBlIjoiU3dpc3NBY2FkZW1pYy5DaXRhdmkuUHJvamVjdCwgU3dpc3NBY2FkZW1pYy5DaXRhdmk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vaS5vcmcvMTAuMTE3Ny8wOTU4OTI4Nzk2MDA2MDAxMDIiLCJVcmlTdHJpbmciOiJodHRwczovL2RvaS5vcmcvMTAuMTE3Ny8wOTU4OTI4Nzk2MDA2MDAxM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MiLCJNb2RpZmllZEJ5IjoiX20iLCJJZCI6ImUyODQ3NTQ1LWU3ZmEtNGE1MS04MDJiLTYwZGI3NDIzNDJlZiIsIk1vZGlmaWVkT24iOiIyMDE4LTEyLTEyVDEzOjMzOjAz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Tc3LzA5NTg5Mjg3OTYwMDYwMDEwMiIsIlVyaVN0cmluZyI6Imh0dHBzOi8vZG9pLm9yZy8xMC4xMTc3LzA5NTg5Mjg3OTYwMDYwMDE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IkdHlwZSI6IlN3aXNzQWNhZGVtaWMuQ2l0YXZpLlBlcnNvbiwgU3dpc3NBY2FkZW1pYy5DaXRhdmk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JHR5cGUiOiJTd2lzc0FjYWRlbWljLkNpdGF2aS5SZWZlcmVuY2UsIFN3aXNzQWNhZGVtaWMuQ2l0YXZp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}</w:instrText>
          </w:r>
          <w:r w:rsidR="00BD0E63" w:rsidRPr="006A56FF">
            <w:rPr>
              <w:lang w:val="en-US"/>
            </w:rPr>
            <w:fldChar w:fldCharType="separate"/>
          </w:r>
          <w:r w:rsidR="007262D2">
            <w:rPr>
              <w:lang w:val="en-US"/>
            </w:rPr>
            <w:t>[12–14]</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jliNWZlLTViM2YtNGU1OS04ZWE3LWVkYWViZTIwOTI3NSIsIlJhbmdlTGVuZ3RoIjo0LCJSZWZlcmVuY2VJZCI6ImM0ZDE4YmM3LWNiYjgtNGVmZi1iY2E0LTczNThkMGVjNGY1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LCIkdHlwZSI6IlN3aXNzQWNhZGVtaWMuQ2l0YXZpLlByb2plY3QsIFN3aXNzQWNhZGVtaWMuQ2l0YXZpIn19XSwiQ2l0YXRpb25LZXlVcGRhdGVUeXBlIjowLCJDb2xsYWJvcmF0b3JzIjpbXSwiRG9pIjoiMTAuMTA4MC8wMTQ0Mjg3MDIyMDAwMDAwMDgyIiwiRWRpdG9ycyI6W10sIkV2YWx1YXRpb25Db21wbGV4aXR5IjowLCJFdmFsdWF0aW9uU291cmNlVGV4dEZvcm1hdCI6MCwiR3JvdXBzIjpbXSwiSGFzTGFiZWwxIjpmYWxzZSwiSGFzTGFiZWwyIjpmYWxzZSwiS2V5d29yZHMiOltdLCJMYW5ndWFnZSI6ImVu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DE0NDI4NzAyMjAwMDAwMDA4MiIsIlVyaVN0cmluZyI6Imh0dHBzOi8vZG9pLm9yZy8xMC4xMDgwLzAxNDQyODcwMjIwMDAwMDAw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}</w:instrText>
          </w:r>
          <w:r w:rsidR="00BB65C1" w:rsidRPr="006A56FF">
            <w:rPr>
              <w:lang w:val="en-US"/>
            </w:rPr>
            <w:fldChar w:fldCharType="separate"/>
          </w:r>
          <w:r w:rsidR="007262D2">
            <w:rPr>
              <w:lang w:val="en-US"/>
            </w:rPr>
            <w:t>[15]</w:t>
          </w:r>
          <w:r w:rsidR="00BB65C1" w:rsidRPr="006A56FF">
            <w:rPr>
              <w:lang w:val="en-US"/>
            </w:rPr>
            <w:fldChar w:fldCharType="end"/>
          </w:r>
        </w:sdtContent>
      </w:sdt>
      <w:r w:rsidR="00BB65C1" w:rsidRPr="006A56FF">
        <w:rPr>
          <w:lang w:val="en-US"/>
        </w:rPr>
        <w:t xml:space="preserve">. </w:t>
      </w:r>
      <w:r w:rsidR="00F474E4" w:rsidRPr="009030FC">
        <w:rPr>
          <w:lang w:val="en-US"/>
        </w:rPr>
        <w:t>Since</w:t>
      </w:r>
      <w:r w:rsidR="00BB65C1" w:rsidRPr="009030FC">
        <w:rPr>
          <w:lang w:val="en-US"/>
        </w:rPr>
        <w:t xml:space="preserve"> then</w:t>
      </w:r>
      <w:r w:rsidR="006B3A8E">
        <w:rPr>
          <w:lang w:val="en-US"/>
        </w:rPr>
        <w:t>,</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issue</w:t>
      </w:r>
      <w:r w:rsidR="006B3A8E">
        <w:rPr>
          <w:lang w:val="en-US"/>
        </w:rPr>
        <w:t>-</w:t>
      </w:r>
      <w:r w:rsidR="00604022">
        <w:rPr>
          <w:lang w:val="en-US"/>
        </w:rPr>
        <w:t xml:space="preserve"> and area-specific typologies have been developed, </w:t>
      </w:r>
      <w:r w:rsidR="00711713">
        <w:rPr>
          <w:lang w:val="en-US"/>
        </w:rPr>
        <w:t xml:space="preserve">not least in </w:t>
      </w:r>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Content>
          <w:r w:rsidR="00F86C6D">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mY5NDViLTkxM2YtNGJkZi05YmFhLWJlY2U4NzJlZWVlMiIsIlJhbmdlU3RhcnQiOjMsIlJhbmdlTGVuZ3RoIjozLCJSZWZlcmVuY2VJZCI6ImFiNTE2YjIxLTQxMTktNGQ4NC1hMGQ1LTBkY2MxMWFmNGU5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iwiJHR5cGUiOiJTd2lzc0FjYWRlbWljLkNpdGF2aS5Qcm9qZWN0LCBTd2lzc0FjYWRlbWljLkNpdGF2a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3Nwb2wuMTIwNjEiLCJVcmlTdHJpbmciOiJodHRwczovL2RvaS5vcmcvMTAuMTExMS9zcG9sLjEyMD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OSIsIiR0eXBlIjoiU3dpc3NBY2FkZW1pYy5DaXRhdmkuUGVyaW9kaWNhbCwgU3dpc3NBY2FkZW1pYy5DaXRhdmk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ktMTFUMTM6Mzc6MDIiLCJQcm9qZWN0Ijp7IiRyZWYiOiI1In19LCJVc2VOdW1iZXJpbmdUeXBlT2ZQYXJlbnREb2N1bWVudCI6ZmFsc2V9LHsiJGlkIjoiMTAiLCIkdHlwZSI6IlN3aXNzQWNhZGVtaWMuQ2l0YXZpLkNpdGF0aW9ucy5Xb3JkUGxhY2Vob2xkZXJFbnRyeSwgU3dpc3NBY2FkZW1pYy5DaXRhdmkiLCJJZCI6ImI4MTNkOWJjLTdlNzAtNDMyYi1hZjdhLWJhZmEwNzdlZWRiYiIsIlJhbmdlTGVuZ3RoIjozLCJSZWZlcmVuY2VJZCI6ImJhMjUxZDUxLTRjOWQtNGJhZS05NDk1LWI3YzZjMDI0NDRhYi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fSx7IiRpZCI6IjIxIiwiJHR5cGUiOiJTd2lzc0FjYWRlbWljLkNpdGF2aS5DaXRhdGlvbnMuV29yZFBsYWNlaG9sZGVyRW50cnksIFN3aXNzQWNhZGVtaWMuQ2l0YXZpIiwiSWQiOiI2YWI2ZDFhNi02MzRlLTRlMzUtYjA5ZS1iNzQxNzQzNzg5YzgiLCJSYW5nZVN0YXJ0Ijo2LCJSZWZlcmVuY2VJZCI6Ijg0NzRkY2E5LTQ0ZmYtNDNhMy05NzdkLTg5ZTFmOGNiZjliY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TAxIiwiUGFyYWxsZWxUaXRsZSI6IkxhIHNhbnTDqSA6IGZpbmFuY2VtZW50IGV0IHByZXN0YXRpb25zIiwiUGxhY2VPZlB1YmxpY2F0aW9uIjoiUGFyaXMiLCJQdWJsaXNoZXJzIjpbeyIkaWQiOiIyNS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JHR5cGUiOiJTd2lzc0FjYWRlbWljLkNpdGF2aS5QZXJzb24sIFN3aXNzQWNhZGVtaWMuQ2l0YXZp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IkdHlwZSI6IlN3aXNzQWNhZGVtaWMuQ2l0YXZpLlBlcnNvbiwgU3dpc3NBY2FkZW1pYy5DaXRhdmk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JHR5cGUiOiJTd2lzc0FjYWRlbWljLkNpdGF2aS5QZXJzb24sIFN3aXNzQWNhZGVtaWMuQ2l0YXZp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JHR5cGUiOiJTd2lzc0FjYWRlbWljLkNpdGF2aS5QZXJzb24sIFN3aXNzQWNhZGVtaWMuQ2l0YXZp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TYvai5oZWFsdGhwb2wuMjAxMy4wOS4wMDMiLCJVcmlTdHJpbmciOiJodHRwczovL2RvaS5vcmcvMTAuMTAxNi9qLmhlYWx0aHBvbC4yMDEzLjA5LjAw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0MDk1Mjc0IiwiVXJpU3RyaW5nIjoiaHR0cDovL3d3dy5uY2JpLm5sbS5uaWguZ292L3B1Ym1lZC8yNDA5NTI3N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ktMTFUMTM6Mzc6MDIiLCJQcm9qZWN0Ijp7IiRyZWYiOiI1In19LCJVc2VOdW1iZXJpbmdUeXBlT2ZQYXJlbnREb2N1bWVudCI6ZmFsc2V9XSwiRm9ybWF0dGVkVGV4dCI6eyIkaWQiOiI0MCIsIkNvdW50IjoxLCJUZXh0VW5pdHMiOlt7IiRpZCI6IjQxIiwiRm9udFN0eWxlIjp7IiRpZCI6IjQyIiwiTmV1dHJhbCI6dHJ1ZX0sIlJlYWRpbmdPcmRlciI6MSwiVGV4dCI6IlsxMCwxNuKAkzE4XSJ9XX0sIlRhZyI6IkNpdGF2aVBsYWNlaG9sZGVyIzNhZGEzNDQyLTA2ZmUtNGM5Yi1iZmRlLTI3OTdiZDJmZDMzNyIsIlRleHQiOiJbMTAsMTbigJMxOF0iLCJXQUlWZXJzaW9uIjoiNi41LjAuMCJ9}</w:instrText>
          </w:r>
          <w:r w:rsidR="00F86C6D">
            <w:rPr>
              <w:noProof/>
              <w:lang w:val="en-US"/>
            </w:rPr>
            <w:fldChar w:fldCharType="separate"/>
          </w:r>
          <w:r w:rsidR="007262D2">
            <w:rPr>
              <w:noProof/>
              <w:lang w:val="en-US"/>
            </w:rPr>
            <w:t>[10,16–18]</w:t>
          </w:r>
          <w:r w:rsidR="00F86C6D">
            <w:rPr>
              <w:noProof/>
              <w:lang w:val="en-US"/>
            </w:rPr>
            <w:fldChar w:fldCharType="end"/>
          </w:r>
        </w:sdtContent>
      </w:sdt>
      <w:r w:rsidR="006B3A8E">
        <w:rPr>
          <w:lang w:val="en-US"/>
        </w:rPr>
        <w:t>,</w:t>
      </w:r>
      <w:r w:rsidR="00D059AE">
        <w:rPr>
          <w:lang w:val="en-US"/>
        </w:rPr>
        <w:t xml:space="preserve"> </w:t>
      </w:r>
      <w:r w:rsidR="00D059AE" w:rsidRPr="00E23ACB">
        <w:rPr>
          <w:noProof/>
          <w:lang w:val="en-US"/>
        </w:rPr>
        <w:t>a field th</w:t>
      </w:r>
      <w:r w:rsidR="00D059AE">
        <w:rPr>
          <w:noProof/>
          <w:lang w:val="en-US"/>
        </w:rPr>
        <w:t xml:space="preserve">at is particularly close to </w:t>
      </w:r>
      <w:r w:rsidR="006B3A8E">
        <w:rPr>
          <w:noProof/>
          <w:lang w:val="en-US"/>
        </w:rPr>
        <w:t>that</w:t>
      </w:r>
      <w:r w:rsidR="00D059AE">
        <w:rPr>
          <w:noProof/>
          <w:lang w:val="en-US"/>
        </w:rPr>
        <w:t xml:space="preserve"> of long-term care (LTC)</w:t>
      </w:r>
      <w:commentRangeStart w:id="37"/>
      <w:commentRangeEnd w:id="37"/>
      <w:r w:rsidR="00D059AE">
        <w:rPr>
          <w:rStyle w:val="Kommentarzeichen"/>
        </w:rPr>
        <w:commentReference w:id="37"/>
      </w:r>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1702DCB6"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Content>
          <w:r w:rsidRPr="00B728ED">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giLCIkdHlwZSI6IlN3aXNzQWNhZGVtaWMuQ2l0YXZpLlByb2plY3QsIFN3aXNzQWNhZGVtaWMuQ2l0YXZpIn19LHsiJGlkIjoiOS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JHR5cGUiOiJTd2lzc0FjYWRlbWljLkNpdGF2aS5QZXJzb24sIFN3aXNzQWNhZGVtaWMuQ2l0YXZp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xhY2VPZlB1YmxpY2F0aW9uIjoiUGFyaXMiLCJQdWJsaXNoZXJzIjpbeyIkaWQiOiIxMy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4In19XSwiUXVvdGF0aW9ucyI6W10sIlJlZmVyZW5jZVR5cGUiOiJCb29rIiwiU2VyaWVzVGl0bGUiOnsiJGlkIjoiMTQ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g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OCJ9fSwiVXNlTnVtYmVyaW5nVHlwZU9mUGFyZW50RG9jdW1lbnQiOmZhbHNlfV0sIkZvcm1hdHRlZFRleHQiOnsiJGlkIjoiMTUiLCJDb3VudCI6MSwiVGV4dFVuaXRzIjpbeyIkaWQiOiIxNiIsIkZvbnRTdHlsZSI6eyIkaWQiOiIxNyIsIk5ldXRyYWwiOnRydWV9LCJSZWFkaW5nT3JkZXIiOjEsIlRleHQiOiJbMV0ifV19LCJUYWciOiJDaXRhdmlQbGFjZWhvbGRlciNhZGVlODgzOS1mYzE1LTQ2NWEtOGQxZi1kYWQ4YmIxM2MyYTEiLCJUZXh0IjoiWzFdIiwiV0FJVmVyc2lvbiI6IjYuNS4wLjAifQ==}</w:instrText>
          </w:r>
          <w:r w:rsidRPr="00B728ED">
            <w:rPr>
              <w:lang w:val="en-US"/>
            </w:rPr>
            <w:fldChar w:fldCharType="separate"/>
          </w:r>
          <w:r w:rsidR="007262D2">
            <w:rPr>
              <w:lang w:val="en-US"/>
            </w:rPr>
            <w:t>[1]</w:t>
          </w:r>
          <w:r w:rsidRPr="00B728ED">
            <w:rPr>
              <w:lang w:val="en-US"/>
            </w:rPr>
            <w:fldChar w:fldCharType="end"/>
          </w:r>
        </w:sdtContent>
      </w:sdt>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6B7A8216"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w:t>
      </w:r>
      <w:r w:rsidR="00FD32EC">
        <w:rPr>
          <w:lang w:val="en-US"/>
        </w:rPr>
        <w:t>,</w:t>
      </w:r>
      <w:r w:rsidR="000145CE">
        <w:rPr>
          <w:lang w:val="en-US"/>
        </w:rPr>
        <w:t xml:space="preserve">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ODYzNDYwLWQyZmMtNDI4ZC1hMTIzLTk0ZWMxNTJlNzBiYyIsIlJhbmdlTGVuZ3RoIjozLCJSZWZlcmVuY2VJZCI6ImQwNWMyZDQ0LWNiNWUtNGZlMi1iM2Y3LTRhYjFjMjg1NDF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iwiJHR5cGUiOiJTd2lzc0FjYWRlbWljLkNpdGF2aS5Qcm9qZWN0LCBTd2lzc0FjYWRlbWljLkNpdGF2aSJ9fSx7IiRpZCI6IjYiLCIkdHlwZSI6IlN3aXNzQWNhZGVtaWMuQ2l0YXZpLlBlcnNvbiwgU3dpc3NBY2FkZW1pYy5DaXRhdmkiLCJGaXJzdE5hbWUiOiJKb3JtYSIsIkxhc3ROYW1lIjoiU2lwaWzDpCIsIlByb3RlY3RlZCI6ZmFsc2UsIlNleCI6MiwiQ3JlYXRlZEJ5IjoiX20iLCJDcmVhdGVkT24iOiIyMDE4LTEyLTEyVDEwOjAwOjEzIiwiTW9kaWZpZWRCeSI6Il9tIiwiSWQiOiI3ZTFmYzRhNS0wMTAwLTQ3YmMtOTVmYi1iMzAyYTQ1MzMxMjUiLCJNb2RpZmllZE9uIjoiMjAxOC0xMi0xMlQxMDowMDoxMy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ODc8L24+XHJcbiAgPGluPnRydWU8L2luPlxyXG4gIDxvcz44Nzwvb3M+XHJcbiAgPHBzPjg3PC9wcz5cclxuPC9zcD5cclxuPGVwPlxyXG4gIDxuPjEwMDwvbj5cclxuICA8aW4+dHJ1ZTwvaW4+XHJcbiAgPG9zPjEwMDwvb3M+XHJcbiAgPHBzPjEwMDwvcHM+XHJcbjwvZXA+XHJcbjxvcz44Ny0xMDA8L29zPiIsIlBlcmlvZGljYWwiOnsiJGlkIjoiNy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xMzU0NTcwMDQyMDAwMTk4MjQ1IiwiVXJpU3RyaW5nIjoiaHR0cHM6Ly9kb2kub3JnLzEwLjEwODAvMTM1NDU3MDA0MjAwMDE5ODI0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UiLCIkdHlwZSI6IlN3aXNzQWNhZGVtaWMuQ2l0YXZpLlBlcmlvZGljYWwsIFN3aXNzQWNhZGVtaWMuQ2l0YXZp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IkdHlwZSI6IlN3aXNzQWNhZGVtaWMuQ2l0YXZpLkNpdGF0aW9ucy5Xb3JkUGxhY2Vob2xkZXJFbnRyeSwgU3dpc3NBY2FkZW1pYy5DaXRhdmkiLCJJZCI6Ijg2MWY5OTkwLTliMGMtNGRmMS04ZTFhLTVkYzg1MzM5ZjE1NSIsIlJhbmdlU3RhcnQiOjMsIlJlZmVyZW5jZUlkIjoiMGMxMGQyOGUtZGVhNS00OTU3LWEzOTAtY2M1ZGY2MmI4ZmVm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iR0eXBlIjoiU3dpc3NBY2FkZW1pYy5DaXRhdmkuQ2l0YXRpb25zLldvcmRQbGFjZWhvbGRlckVudHJ5LCBTd2lzc0FjYWRlbWljLkNpdGF2aSIsIklkIjoiYzgxYThhODEtMzY2Zi00YTA2LWI1Y2UtNGJiZjExYjNhZjJiIiwiUmFuZ2VTdGFydCI6MywiUmVmZXJlbmNlSWQiOiI0MjAxZjMxZi00ZTQyLTQwNmYtYjYzOS1iNGFlZmFhNjAwMjA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4MC8xNDYxNjY5MDMyMDAwMTI3NjQyIiwiVXJpU3RyaW5nIjoiaHR0cHM6Ly9kb2kub3JnLzEwLjEwODAvMTQ2MTY2OTAzMjAwMDEyNzY0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JHR5cGUiOiJTd2lzc0FjYWRlbWljLkNpdGF2aS5QZXJpb2RpY2FsLCBTd2lzc0FjYWRlbWljLkNpdGF2a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YiLCIkdHlwZSI6IlN3aXNzQWNhZGVtaWMuQ2l0YXZpLkNpdGF0aW9ucy5Xb3JkUGxhY2Vob2xkZXJFbnRyeSwgU3dpc3NBY2FkZW1pYy5DaXRhdmkiLCJJZCI6IjUzZGU4ZmRhLWQ4ZGItNDY4Mi1iNmUyLTUxNTJlYjEyMGUwYiIsIlJhbmdlU3RhcnQiOjMsIlJhbmdlTGVuZ3RoIjo0LCJSZWZlcmVuY2VJZCI6IjM3NDExMWI1LTk5NzItNDc3OS05MTQ3LWJmZDYzYjFmOWZlZiI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IkdHlwZSI6IlN3aXNzQWNhZGVtaWMuQ2l0YXZpLlBlcnNvbiwgU3dpc3NBY2FkZW1pYy5DaXRhdm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8xNDYxNjY5Ni4yMDEwLjQ4MzAwNiIsIlVyaVN0cmluZyI6Imh0dHBzOi8vZG9pLm9yZy8xMC4xMDgwLzE0NjE2Njk2LjIwMTAuNDgzMDA2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lcmlvZGljYWwiOnsiJHJlZiI6IjI1In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lsxOeKAkzIzXSJ9XX0sIlRhZyI6IkNpdGF2aVBsYWNlaG9sZGVyI2NmMmVlODdhLWFhM2UtNGZiMy1iZmFiLTYxNzAxODVlMjY0NCIsIlRleHQiOiJbMTnigJMyM10iLCJXQUlWZXJzaW9uIjoiNi41LjAuMCJ9}</w:instrText>
          </w:r>
          <w:r w:rsidR="00733407" w:rsidRPr="006A56FF">
            <w:rPr>
              <w:lang w:val="en-US"/>
            </w:rPr>
            <w:fldChar w:fldCharType="separate"/>
          </w:r>
          <w:r w:rsidR="007262D2">
            <w:rPr>
              <w:lang w:val="en-US"/>
            </w:rPr>
            <w:t>[19–23]</w:t>
          </w:r>
          <w:r w:rsidR="00733407" w:rsidRPr="006A56FF">
            <w:rPr>
              <w:lang w:val="en-US"/>
            </w:rPr>
            <w:fldChar w:fldCharType="end"/>
          </w:r>
        </w:sdtContent>
      </w:sdt>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sidRPr="00ED77A7">
        <w:rPr>
          <w:lang w:val="en-US"/>
        </w:rPr>
        <w:t>as</w:t>
      </w:r>
      <w:r w:rsidR="004375F4" w:rsidRPr="00ED77A7">
        <w:rPr>
          <w:lang w:val="en-US"/>
        </w:rPr>
        <w:t xml:space="preserve"> well</w:t>
      </w:r>
      <w:r w:rsidR="004375F4">
        <w:rPr>
          <w:lang w:val="en-US"/>
        </w:rPr>
        <w:t xml:space="preserve"> </w:t>
      </w:r>
      <w:r w:rsidR="00ED77A7">
        <w:rPr>
          <w:lang w:val="en-US"/>
        </w:rPr>
        <w:lastRenderedPageBreak/>
        <w:t>for</w:t>
      </w:r>
      <w:r w:rsidR="00BB65C1" w:rsidRPr="006A56FF">
        <w:rPr>
          <w:lang w:val="en-US"/>
        </w:rPr>
        <w:t xml:space="preserve"> data reasons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NTA1OGUzLTk3MTktNGNiMC1iZGM3LTk4ZDhlOTY0MGM0NiIsIlJhbmdlU3RhcnQiOjQ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JlMDEwYWUxNy0yNTY5LTQyYzQtODAwNS00MGNlMzIwMDJmY2IiLCJSYW5nZVN0YXJ0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0seyIkaWQiOiIxNyIsIiR0eXBlIjoiU3dpc3NBY2FkZW1pYy5DaXRhdmkuQ2l0YXRpb25zLldvcmRQbGFjZWhvbGRlckVudHJ5LCBTd2lzc0FjYWRlbWljLkNpdGF2aSIsIklkIjoiYmUwZDIwZjUtNzRiOC00MDYzLTlkOTgtNzRhNmJiMDU2NDA3IiwiUmFuZ2VMZW5ndGgiO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zNCIsIiR0eXBlIjoiU3dpc3NBY2FkZW1pYy5DaXRhdmkuQ2l0YXRpb25zLldvcmRQbGFjZWhvbGRlckVudHJ5LCBTd2lzc0FjYWRlbWljLkNpdGF2aSIsIklkIjoiYzNiMTFjMDUtN2I4OC00Yzk1LTg4OWYtM2M2ZDNmNTlmODVlIiwiUmFuZ2VTdGFydCI6MiwiUmFuZ2VMZW5ndGgiOjIsIlJlZmVyZW5jZUlkIjoiNGE4MzFjMzQtNzZhNy00ZTJiLTk5NTYtZWExMWY2NjUxNjgw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DE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zIiwiJHR5cGUiOiJTd2lzc0FjYWRlbWljLkNpdGF2aS5DaXRhdGlvbnMuV29yZFBsYWNlaG9sZGVyRW50cnksIFN3aXNzQWNhZGVtaWMuQ2l0YXZpIiwiSWQiOiIyNjZkMzM1NS1iZTRhLTQwMWQtYjZiOC1mZWJlODRlNjkyNTAiLCJSYW5nZVN0YXJ0IjoyLCJSZWZlcmVuY2VJZCI6IjM3M2M5NGNjLWYzYzItNGExZS1iZmI0LTI1ZTc3OGJkN2ZhZCIsIlJlZmVyZW5jZSI6eyIkaWQiOiI0NCIsIiR0eXBlIjoiU3dpc3NBY2FkZW1pYy5DaXRhdmkuUmVmZXJlbmNlLCBTd2lzc0FjYWRlbWljLkNpdGF2aSIsIkFic3RyYWN0Q29tcGxleGl0eSI6MCwiQWJzdHJhY3RTb3VyY2VUZXh0Rm9ybWF0IjowLCJBdXRob3JzIjpbeyIkaWQiOiI0NS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0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D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Q4IiwiJHR5cGUiOiJTd2lzc0FjYWRlbWljLkNpdGF2aS5Mb2NhdGlvbiwgU3dpc3NBY2FkZW1pYy5DaXRhdmkiLCJBZGRyZXNzIjp7IiRpZCI6IjQ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1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iR0eXBlIjoiU3dpc3NBY2FkZW1pYy5DaXRhdmkuQ2l0YXRpb25zLldvcmRQbGFjZWhvbGRlckVudHJ5LCBTd2lzc0FjYWRlbWljLkNpdGF2aSIsIklkIjoiYTAyNzQ1YTctOGM4Yy00YmJjLWEzNGItZDZmMzI1MDc5ZjJlIiwiUmFuZ2VTdGFydCI6NywiUmVmZXJlbmNlSWQiOiI1MzcwZTQxOC01YjlkLTRhNWYtODkzMi0wOGNhNDdiYjk4NDgiLCJSZWZlcmVuY2UiOnsiJGlkIjoiNTMiLCIkdHlwZSI6IlN3aXNzQWNhZGVtaWMuQ2l0YXZpLlJlZmVyZW5jZSwgU3dpc3NBY2FkZW1pYy5DaXRhdmkiLCJBYnN0cmFjdENvbXBsZXhpdHkiOjAsIkFic3RyYWN0U291cmNlVGV4dEZvcm1hdCI6MCwiQXV0aG9ycyI6W3siJGlkIjoiNT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U3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YxIiwiJHR5cGUiOiJTd2lzc0FjYWRlbWljLkNpdGF2aS5Mb2NhdGlvbiwgU3dpc3NBY2FkZW1pYy5DaXRhdmkiLCJBZGRyZXNzIjp7IiRpZCI6IjYyIiwiJHR5cGUiOiJTd2lzc0FjYWRlbWljLkNpdGF2aS5MaW5rZWRSZXNvdXJjZSwgU3dpc3NBY2FkZW1pYy5DaXRhdmkiLCJMaW5rZWRSZXNvdXJjZVR5cGUiOjUsIk9yaWdpbmFsU3RyaW5nIjoiMTAuMTE3Ny8wOTU4OTI4NzExNDMzNjU0IiwiVXJpU3RyaW5nIjoiaHR0cHM6Ly9kb2kub3JnLzEwLjExNzcvMDk1ODkyODcxMTQzMzY1N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ZXJpb2RpY2FsIjp7IiRyZWYiOiI2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V0sIkZvcm1hdHRlZFRleHQiOnsiJGlkIjoiNjQiLCJDb3VudCI6MSwiVGV4dFVuaXRzIjpbeyIkaWQiOiI2NSIsIkZvbnRTdHlsZSI6eyIkaWQiOiI2NiIsIk5ldXRyYWwiOnRydWV9LCJSZWFkaW5nT3JkZXIiOjEsIlRleHQiOiJbNuKAkzksMjTigJMyNl0ifV19LCJUYWciOiJDaXRhdmlQbGFjZWhvbGRlciNiMTMzOWUzMy01OTNmLTQ2NjYtOTI5Yi05MTYxZDY0OGE2NTgiLCJUZXh0IjoiWzbigJM5LDI04oCTMjZdIiwiV0FJVmVyc2lvbiI6IjYuNS4wLjAifQ==}</w:instrText>
          </w:r>
          <w:r w:rsidR="00216DEA" w:rsidRPr="006A56FF">
            <w:rPr>
              <w:lang w:val="en-US"/>
            </w:rPr>
            <w:fldChar w:fldCharType="separate"/>
          </w:r>
          <w:r w:rsidR="007262D2" w:rsidRPr="007262D2">
            <w:rPr>
              <w:lang w:val="en-US"/>
            </w:rPr>
            <w:t>[6–9,24–26]</w:t>
          </w:r>
          <w:r w:rsidR="00216DEA" w:rsidRPr="006A56FF">
            <w:rPr>
              <w:lang w:val="en-US"/>
            </w:rPr>
            <w:fldChar w:fldCharType="end"/>
          </w:r>
        </w:sdtContent>
      </w:sdt>
      <w:r w:rsidR="007C7068" w:rsidRPr="007262D2">
        <w:rPr>
          <w:lang w:val="en-US"/>
        </w:rPr>
        <w:t xml:space="preserve">. </w:t>
      </w:r>
      <w:r w:rsidR="004375F4">
        <w:rPr>
          <w:lang w:val="en-US"/>
        </w:rPr>
        <w:t xml:space="preserve">A </w:t>
      </w:r>
      <w:r w:rsidR="00B23D1F" w:rsidRPr="006A56FF">
        <w:rPr>
          <w:lang w:val="en-US"/>
        </w:rPr>
        <w:t xml:space="preserve">third group focuses on </w:t>
      </w:r>
      <w:r w:rsidR="00BB65C1" w:rsidRPr="006A56FF">
        <w:rPr>
          <w:lang w:val="en-US"/>
        </w:rPr>
        <w:t>special aspects of LTC and zoom</w:t>
      </w:r>
      <w:r w:rsidR="00FD32EC">
        <w:rPr>
          <w:lang w:val="en-US"/>
        </w:rPr>
        <w:t>s</w:t>
      </w:r>
      <w:r w:rsidR="00BB65C1" w:rsidRPr="006A56FF">
        <w:rPr>
          <w:lang w:val="en-US"/>
        </w:rPr>
        <w:t xml:space="preserve">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liZDE1LTUzNjEtNDhiMi1iNTk2LWRlZmZlNjU3Zjk2MiIsIlJhbmdlU3RhcnQiOjMsIlJlZmVyZW5jZUlkIjoiODEwYzA4ZDctMDc3Ny00NzI3LTgzNjEtMmQ5YzY3NDZhNmI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aWNlIiwiTGFzdE5hbWUiOiJBbmRlcnNvbiIsIlByb3RlY3RlZCI6ZmFsc2UsIlNleCI6MSwiQ3JlYXRlZEJ5IjoiX20iLCJDcmVhdGVkT24iOiIyMDE4LTEyLTEyVDA5OjU4OjEzIiwiTW9kaWZpZWRCeSI6Il9tIiwiSWQiOiIyMDMwOGZmMi1jZjkzLTQxOTMtYTVkNS0yMWY4MzNiYzBmZTMiLCJNb2RpZmllZE9uIjoiMjAxOC0xMi0xMlQwOTo1ODoxMyIsIlByb2plY3QiOnsiJGlkIjoiNSIsIiR0eXBlIjoiU3dpc3NBY2FkZW1pYy5DaXRhdmkuUHJvamVjdCwgU3dpc3NBY2FkZW1pYy5DaXRhdmk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3MxMjA2Mi0wMTItOTA2My15IiwiVXJpU3RyaW5nIjoiaHR0cHM6Ly9kb2kub3JnLzEwLjEwMDcvczEyMDYyLTAxMi05MDYzLX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yMjY2MjAyNSIsIlVyaVN0cmluZyI6Imh0dHA6Ly93d3cubmNiaS5ubG0ubmloLmdvdi9wdWJtZWQvMjI2NjIw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iR0eXBlIjoiU3dpc3NBY2FkZW1pYy5DaXRhdmkuUGVyaW9kaWNhbCwgU3dpc3NBY2FkZW1pYy5DaXRhdmk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HJlZiI6IjUifX0seyIkaWQiOiIxNi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Iw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LHsiJGlkIjoiMjEiLCIkdHlwZSI6IlN3aXNzQWNhZGVtaWMuQ2l0YXZpLkNpdGF0aW9ucy5Xb3JkUGxhY2Vob2xkZXJFbnRyeSwgU3dpc3NBY2FkZW1pYy5DaXRhdmkiLCJJZCI6IjY5ZTQxMzMxLTA3ZDYtNDJjZC05MzhhLWMwMTI1ZTJkY2ZmNiIsIlJhbmdlU3RhcnQiOjYsIlJhbmdlTGVuZ3RoIjo0LCJSZWZlcmVuY2VJZCI6IjBhYTQ5YzE1LTg0ODktNDBhNS05ZWZmLTRjNjU2ZmI4MzYzOC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0seyIkaWQiOiIyOCIsIiR0eXBlIjoiU3dpc3NBY2FkZW1pYy5DaXRhdmkuQ2l0YXRpb25zLldvcmRQbGFjZWhvbGRlckVudHJ5LCBTd2lzc0FjYWRlbWljLkNpdGF2aSIsIklkIjoiYmY0MWMxNGUtNWI3NS00Nzk2LWIwNTktNmIyZDVlYjEyODFiIiwiUmFuZ2VMZW5ndGgiOjMsIlJlZmVyZW5jZUlkIjoiYmEwOTQ2NmEtNzZlYi00OTc1LTg4OTItOWY3MjIzYmViYjc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LHsiJGlkIjoiMzQiLCIkdHlwZSI6IlN3aXNzQWNhZGVtaWMuQ2l0YXZpLkNpdGF0aW9ucy5Xb3JkUGxhY2Vob2xkZXJFbnRyeSwgU3dpc3NBY2FkZW1pYy5DaXRhdmkiLCJJZCI6ImIzNmVlNmRkLTdiYzMtNGY4Yy1iMmE2LWM1ZWI1MzYwMjBhMiIsIlJhbmdlU3RhcnQiOjMsIlJhbmdlTGVuZ3RoIjoz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JbMjbigJMyOSwyOV0ifV19LCJUYWciOiJDaXRhdmlQbGFjZWhvbGRlciM2MjMyMjBiNC1kYTRiLTQzODctOGNiOC00MTdjZjExMTdjMjYiLCJUZXh0IjoiWzI24oCTMjksMjldIiwiV0FJVmVyc2lvbiI6IjYuNS4wLjAifQ==}</w:instrText>
          </w:r>
          <w:r w:rsidR="007C7068" w:rsidRPr="006A56FF">
            <w:rPr>
              <w:lang w:val="en-US"/>
            </w:rPr>
            <w:fldChar w:fldCharType="separate"/>
          </w:r>
          <w:r w:rsidR="007262D2">
            <w:rPr>
              <w:lang w:val="en-US"/>
            </w:rPr>
            <w:t>[26–29,29]</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NGJkNWY5LTUzYjYtNDQ5NS05NjliLTdhYzU3ZmMyZTZkMiI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}</w:instrText>
          </w:r>
          <w:r w:rsidR="007C7068" w:rsidRPr="006A56FF">
            <w:rPr>
              <w:lang w:val="en-US"/>
            </w:rPr>
            <w:fldChar w:fldCharType="separate"/>
          </w:r>
          <w:r w:rsidR="007262D2">
            <w:rPr>
              <w:lang w:val="en-US"/>
            </w:rPr>
            <w:t>[30]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ZjExNWYxLWM1M2UtNDAxOC05ZGIwLTkzMDlmMzVlODJkZSIsIlJhbmdlU3RhcnQiOjYsIlJhbmdlTGVuZ3RoIjozLCJSZWZlcmVuY2VJZCI6IjVmMWJiZDY5LWZiM2MtNDUyMi1hYmQ4LTAyYzYwZDM5YWFi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NC8xNjYyLTk2NDcvYTAwMDAzMSIsIlVyaVN0cmluZyI6Imh0dHBzOi8vZG9pLm9yZy8xMC4xMDI0LzE2NjItOTY0Ny9hMDAwMD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NTo0OCIsIk1vZGlmaWVkQnkiOiJfbSIsIklkIjoiNzJkNGFlOGYtMTk5My00NTlkLTk1ZDUtOGM3NDVhNDhiMjY2IiwiTW9kaWZpZWRPbiI6IjIwMTgtMTItMTJUMTA6MjU6NDg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MTYiLCIkdHlwZSI6IlN3aXNzQWNhZGVtaWMuQ2l0YXZpLlBlcmlvZGljYWwsIFN3aXNzQWNhZGVtaWMuQ2l0YXZp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ODAvMTQ2MTY2OTAzMjAwMDEyNzY0MiIsIlVyaVN0cmluZyI6Imh0dHBzOi8vZG9pLm9yZy8xMC4xMDgwLzE0NjE2NjkwMzIwMDAxMjc2NDI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iR0eXBlIjoiU3dpc3NBY2FkZW1pYy5DaXRhdmkuUGVyaW9kaWNhbCwgU3dpc3NBY2FkZW1pYy5DaXRhdmk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keC5kb2kub3JnLzEwLjUyMDkvcmV2X0NSTEEuMjAxNC52MzIubjEuNDQ3MTIiLCJVcmlTdHJpbmciOiJodHRwOi8vZHguZG9pLm9yZy8xMC41MjA5L3Jldl9DUkxBLjIwMTQudjMyLm4xLjQ0NzEy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IkdHlwZSI6IlN3aXNzQWNhZGVtaWMuQ2l0YXZpLlBlcmlvZGljYWwsIFN3aXNzQWNhZGVtaWMuQ2l0YXZp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IkdHlwZSI6IlN3aXNzQWNhZGVtaWMuQ2l0YXZpLkNpdGF0aW9ucy5Xb3JkUGxhY2Vob2xkZXJFbnRyeSwgU3dpc3NBY2FkZW1pYy5DaXRhdmkiLCJJZCI6IjU0YmUzNGM5LTNmNTctNDZlMy04MGYzLTUzMmZkNDBlYTVlNyIsIlJhbmdlU3RhcnQiOjMsIlJhbmdlTGVuZ3RoIjozLCJSZWZlcmVuY2VJZCI6IjBhYTQ5YzE1LTg0ODktNDBhNS05ZWZmLTRjNjU2ZmI4MzYzOCI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M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M4IiwiQ291bnQiOjEsIlRleHRVbml0cyI6W3siJGlkIjoiMzkiLCJGb250U3R5bGUiOnsiJGlkIjoiNDAiLCJOZXV0cmFsIjp0cnVlfSwiUmVhZGluZ09yZGVyIjoxLCJUZXh0IjoiWzIyLDI5LDMxLDMyXSJ9XX0sIlRhZyI6IkNpdGF2aVBsYWNlaG9sZGVyI2Y5ZDJmY2I0LWVlY2EtNDU4My04ZDI3LTI0YmZjZTVmMWM0OSIsIlRleHQiOiJbMjIsMjksMzEsMzJdIiwiV0FJVmVyc2lvbiI6IjYuNS4wLjAifQ==}</w:instrText>
          </w:r>
          <w:r w:rsidR="007C7068" w:rsidRPr="006A56FF">
            <w:rPr>
              <w:lang w:val="en-US"/>
            </w:rPr>
            <w:fldChar w:fldCharType="separate"/>
          </w:r>
          <w:r w:rsidR="007262D2">
            <w:rPr>
              <w:lang w:val="en-US"/>
            </w:rPr>
            <w:t>[22,29,31,32]</w:t>
          </w:r>
          <w:r w:rsidR="007C7068" w:rsidRPr="006A56FF">
            <w:rPr>
              <w:lang w:val="en-US"/>
            </w:rPr>
            <w:fldChar w:fldCharType="end"/>
          </w:r>
        </w:sdtContent>
      </w:sdt>
      <w:r w:rsidR="00B23D1F" w:rsidRPr="006A56FF">
        <w:rPr>
          <w:lang w:val="en-US"/>
        </w:rPr>
        <w:t>.</w:t>
      </w:r>
      <w:r w:rsidR="004375F4" w:rsidRPr="004375F4">
        <w:rPr>
          <w:lang w:val="en-US"/>
        </w:rPr>
        <w:t xml:space="preserve"> </w:t>
      </w:r>
    </w:p>
    <w:p w14:paraId="26B42DCD" w14:textId="551E02F8"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r>
        <w:rPr>
          <w:lang w:val="en-US"/>
        </w:rPr>
        <w:t xml:space="preserve">have </w:t>
      </w:r>
      <w:r w:rsidR="00132CE3">
        <w:rPr>
          <w:lang w:val="en-US"/>
        </w:rPr>
        <w:t xml:space="preserve">therefore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w:t>
      </w:r>
      <w:r w:rsidR="007B0582">
        <w:rPr>
          <w:lang w:val="en-US"/>
        </w:rPr>
        <w:t xml:space="preserve">have </w:t>
      </w:r>
      <w:r w:rsidR="00E915CC" w:rsidRPr="00356563">
        <w:rPr>
          <w:lang w:val="en-US"/>
        </w:rPr>
        <w:t xml:space="preserve">repeatedly </w:t>
      </w:r>
      <w:r w:rsidR="00C046FD" w:rsidRPr="00356563">
        <w:rPr>
          <w:lang w:val="en-US"/>
        </w:rPr>
        <w:t>analyze</w:t>
      </w:r>
      <w:r w:rsidR="007B0582">
        <w:rPr>
          <w:lang w:val="en-US"/>
        </w:rPr>
        <w:t>d</w:t>
      </w:r>
      <w:r w:rsidR="00E915CC" w:rsidRPr="00356563">
        <w:rPr>
          <w:lang w:val="en-US"/>
        </w:rPr>
        <w:t xml:space="preserve"> four central dimensions</w:t>
      </w:r>
      <w:r w:rsidRPr="00356563">
        <w:rPr>
          <w:lang w:val="en-US"/>
        </w:rPr>
        <w:t xml:space="preserve"> and </w:t>
      </w:r>
      <w:r w:rsidR="007B0582">
        <w:rPr>
          <w:lang w:val="en-US"/>
        </w:rPr>
        <w:t>thus</w:t>
      </w:r>
      <w:r w:rsidRPr="00356563">
        <w:rPr>
          <w:lang w:val="en-US"/>
        </w:rPr>
        <w:t xml:space="preserve"> created </w:t>
      </w:r>
      <w:r w:rsidR="00E915CC" w:rsidRPr="00356563">
        <w:rPr>
          <w:lang w:val="en-US"/>
        </w:rPr>
        <w:t xml:space="preserve">a certain </w:t>
      </w:r>
      <w:r w:rsidR="00C046FD" w:rsidRPr="00356563">
        <w:rPr>
          <w:lang w:val="en-US"/>
        </w:rPr>
        <w:t>standardization</w:t>
      </w:r>
      <w:r w:rsidR="00E915CC" w:rsidRPr="00356563">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260EB739"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Content>
          <w:r w:rsidR="00B82577" w:rsidRPr="00B8257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ZTZjZDMwLTU3MGEtNDNjOC1hZjQ5LTZmMjBjZGUzODUyN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JkNzhkMmQ4MC02ZGE4LTRkMTYtYTk3ZC1kZmM0ZjQxYTA3ZWMiLCJSYW5nZVN0YXJ0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0seyIkaWQiOiIxNyIsIiR0eXBlIjoiU3dpc3NBY2FkZW1pYy5DaXRhdmkuQ2l0YXRpb25zLldvcmRQbGFjZWhvbGRlckVudHJ5LCBTd2lzc0FjYWRlbWljLkNpdGF2aSIsIklkIjoiYTRlMTJmOGEtMGY1ZC00NjY2LTg2YTAtZWMzNzBjMzk1ZTViIiwiUmFuZ2VMZW5ndGgiO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zNCIsIiR0eXBlIjoiU3dpc3NBY2FkZW1pYy5DaXRhdmkuQ2l0YXRpb25zLldvcmRQbGFjZWhvbGRlckVudHJ5LCBTd2lzc0FjYWRlbWljLkNpdGF2aSIsIklkIjoiMTBkZWFkMTEtMWY1ZC00NWFkLTk0YjEtZGFjNDk4ZjlkNjA0IiwiUmFuZ2VTdGFydCI6MiwiUmVmZXJlbmNlSWQiOiIzNzNjOTRjYy1mM2MyLTRhMWUtYmZiNC0yNWU3NzhiZDdmYWQ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ND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0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Q4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U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WzbigJM5LDI0XSJ9XX0sIlRhZyI6IkNpdGF2aVBsYWNlaG9sZGVyI2FkYTY1NTc1LWY1NGYtNGYxMy1iMTY1LTM3MmMzMmVkNGNjOCIsIlRleHQiOiJbNuKAkzksMjRdIiwiV0FJVmVyc2lvbiI6IjYuNS4wLjAifQ==}</w:instrText>
          </w:r>
          <w:r w:rsidR="00B82577" w:rsidRPr="00B82577">
            <w:rPr>
              <w:lang w:val="en-US"/>
            </w:rPr>
            <w:fldChar w:fldCharType="separate"/>
          </w:r>
          <w:r w:rsidR="007262D2">
            <w:rPr>
              <w:lang w:val="en-US"/>
            </w:rPr>
            <w:t>[6–9,24]</w:t>
          </w:r>
          <w:r w:rsidR="00B82577" w:rsidRPr="00B82577">
            <w:rPr>
              <w:lang w:val="en-US"/>
            </w:rPr>
            <w:fldChar w:fldCharType="end"/>
          </w:r>
        </w:sdtContent>
      </w:sdt>
      <w:r w:rsidR="00B82577" w:rsidRPr="00B82577">
        <w:rPr>
          <w:lang w:val="en-US"/>
        </w:rPr>
        <w:t xml:space="preserve">, staff and staffing levels </w:t>
      </w:r>
      <w:sdt>
        <w:sdtPr>
          <w:rPr>
            <w:lang w:val="en-US"/>
          </w:rPr>
          <w:alias w:val="Don't edit this field"/>
          <w:tag w:val="CitaviPlaceholder#f1d5f6ab-4d64-4187-9134-80decf57e4d1"/>
          <w:id w:val="-252521416"/>
          <w:placeholder>
            <w:docPart w:val="C356B17F070344968CA3B1AA890708AB"/>
          </w:placeholder>
        </w:sdtPr>
        <w:sdtContent>
          <w:r w:rsidR="00B82577" w:rsidRPr="00B82577">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jUyNTkzLThhZDktNDMxMy1iZDViLWM4ZmUxNTdhMjZkMS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1dLCJGb3JtYXR0ZWRUZXh0Ijp7IiRpZCI6IjciLCJDb3VudCI6MSwiVGV4dFVuaXRzIjpbeyIkaWQiOiI4IiwiRm9udFN0eWxlIjp7IiRpZCI6IjkiLCJOZXV0cmFsIjp0cnVlfSwiUmVhZGluZ09yZGVyIjoxLCJUZXh0IjoiWzI0XSJ9XX0sIlRhZyI6IkNpdGF2aVBsYWNlaG9sZGVyI2YxZDVmNmFiLTRkNjQtNDE4Ny05MTM0LTgwZGVjZjU3ZTRkMSIsIlRleHQiOiJbMjRdIiwiV0FJVmVyc2lvbiI6IjYuNS4wLjAifQ==}</w:instrText>
          </w:r>
          <w:r w:rsidR="00B82577" w:rsidRPr="00B82577">
            <w:rPr>
              <w:lang w:val="en-US"/>
            </w:rPr>
            <w:fldChar w:fldCharType="separate"/>
          </w:r>
          <w:r w:rsidR="007262D2">
            <w:rPr>
              <w:lang w:val="en-US"/>
            </w:rPr>
            <w:t>[24]</w:t>
          </w:r>
          <w:r w:rsidR="00B82577" w:rsidRPr="00B82577">
            <w:rPr>
              <w:lang w:val="en-US"/>
            </w:rPr>
            <w:fldChar w:fldCharType="end"/>
          </w:r>
        </w:sdtContent>
      </w:sdt>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00B82577" w:rsidRPr="00B8257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NmMzODE4LTBhYzMtNGYyMS05NmEyLTNmYWVmMmYzNzFmYyIsIlJhbmdlU3RhcnQiOj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4ZWY4NWM1NC0xOTU2LTQ0ODMtYTAxNC1hOWQ4MzQzZjBjYzgiLCJSYW5nZUxlbmd0aCI6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1dLCJGb3JtYXR0ZWRUZXh0Ijp7IiRpZCI6IjI0IiwiQ291bnQiOjEsIlRleHRVbml0cyI6W3siJGlkIjoiMjUiLCJGb250U3R5bGUiOnsiJGlkIjoiMjYiLCJOZXV0cmFsIjp0cnVlfSwiUmVhZGluZ09yZGVyIjoxLCJUZXh0IjoiWzYsMjRdIn1dfSwiVGFnIjoiQ2l0YXZpUGxhY2Vob2xkZXIjNjhlNjVmYWYtYTE0ZS00ZGQzLTkyYTYtNjM2ZjY3MmYyYzk5IiwiVGV4dCI6Ils2LDI0XSIsIldBSVZlcnNpb24iOiI2LjUuMC4wIn0=}</w:instrText>
          </w:r>
          <w:r w:rsidR="00B82577" w:rsidRPr="00B82577">
            <w:rPr>
              <w:lang w:val="en-US"/>
            </w:rPr>
            <w:fldChar w:fldCharType="separate"/>
          </w:r>
          <w:r w:rsidR="007262D2">
            <w:rPr>
              <w:lang w:val="en-US"/>
            </w:rPr>
            <w:t>[6,24]</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00B82577" w:rsidRPr="00B8257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DFmMDVkLWEyYzgtNGVkNS05Yjk4LTcxNDgzNGIyN2JjY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5ZjQ5YWQ1OS05YjBmLTQ2Y2QtYmZmMi01YjRkN2Q3NzQ0OTMiLCJSYW5nZUxlbmd0aCI6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yNCIsIiR0eXBlIjoiU3dpc3NBY2FkZW1pYy5DaXRhdmkuQ2l0YXRpb25zLldvcmRQbGFjZWhvbGRlckVudHJ5LCBTd2lzc0FjYWRlbWljLkNpdGF2aSIsIklkIjoiYjNlYWI5NzktNGRjZS00MTA0LWE4NzYtN2VmMTY3NDc0MDkyIiwiUmFuZ2VTdGFydCI6MiwiUmFuZ2VMZW5ndGgiOjIsIlJlZmVyZW5jZUlkIjoiMzczYzk0Y2MtZjNjMi00YTFlLWJmYjQtMjVlNzc4YmQ3ZmFkIi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My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JbNiw3LDI0XSJ9XX0sIlRhZyI6IkNpdGF2aVBsYWNlaG9sZGVyI2M0MzI1ZDgwLWQ4MWMtNDYwNC05NTVkLTViMmJjMDE2Y2RlZCIsIlRleHQiOiJbNiw3LDI0XSIsIldBSVZlcnNpb24iOiI2LjUuMC4wIn0=}</w:instrText>
          </w:r>
          <w:r w:rsidR="00B82577" w:rsidRPr="00B82577">
            <w:rPr>
              <w:lang w:val="en-US"/>
            </w:rPr>
            <w:fldChar w:fldCharType="separate"/>
          </w:r>
          <w:r w:rsidR="007262D2">
            <w:rPr>
              <w:lang w:val="en-US"/>
            </w:rPr>
            <w:t>[6,7,24]</w:t>
          </w:r>
          <w:r w:rsidR="00B82577" w:rsidRPr="00B82577">
            <w:rPr>
              <w:lang w:val="en-US"/>
            </w:rPr>
            <w:fldChar w:fldCharType="end"/>
          </w:r>
        </w:sdtContent>
      </w:sdt>
      <w:r w:rsidR="00B82577" w:rsidRPr="003F07B8">
        <w:rPr>
          <w:lang w:val="en-US"/>
        </w:rPr>
        <w:t>.</w:t>
      </w:r>
    </w:p>
    <w:p w14:paraId="12280D16" w14:textId="6CF62ADD" w:rsidR="004573C8" w:rsidRDefault="00BF5BC0" w:rsidP="00981837">
      <w:pPr>
        <w:pStyle w:val="02FlietextErsterAbsatz"/>
        <w:rPr>
          <w:lang w:val="en-US"/>
        </w:rPr>
      </w:pPr>
      <w:r w:rsidRPr="00BF5BC0">
        <w:rPr>
          <w:u w:val="single"/>
          <w:lang w:val="en-US"/>
        </w:rPr>
        <w:t>II. Public-</w:t>
      </w:r>
      <w:r w:rsidR="00044F8C">
        <w:rPr>
          <w:u w:val="single"/>
          <w:lang w:val="en-US"/>
        </w:rPr>
        <w:t>p</w:t>
      </w:r>
      <w:r w:rsidRPr="00BF5BC0">
        <w:rPr>
          <w:u w:val="single"/>
          <w:lang w:val="en-US"/>
        </w:rPr>
        <w:t xml:space="preserve">rivate </w:t>
      </w:r>
      <w:r w:rsidR="00044F8C">
        <w:rPr>
          <w:u w:val="single"/>
          <w:lang w:val="en-US"/>
        </w:rPr>
        <w:t>m</w:t>
      </w:r>
      <w:r w:rsidRPr="00BF5BC0">
        <w:rPr>
          <w:u w:val="single"/>
          <w:lang w:val="en-US"/>
        </w:rPr>
        <w:t>ix:</w:t>
      </w:r>
      <w:r>
        <w:rPr>
          <w:lang w:val="en-US"/>
        </w:rPr>
        <w:t xml:space="preserve"> </w:t>
      </w:r>
    </w:p>
    <w:p w14:paraId="5D0E9429" w14:textId="3CF2BE00"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6736B9">
        <w:rPr>
          <w:lang w:val="en-US"/>
        </w:rPr>
        <w:t>,</w:t>
      </w:r>
      <w:r w:rsidR="00981837" w:rsidRPr="006A56FF">
        <w:rPr>
          <w:lang w:val="en-US"/>
        </w:rPr>
        <w:t xml:space="preserve"> </w:t>
      </w:r>
      <w:r w:rsidR="006736B9">
        <w:rPr>
          <w:lang w:val="en-US"/>
        </w:rPr>
        <w:t xml:space="preserve">which </w:t>
      </w:r>
      <w:r>
        <w:rPr>
          <w:lang w:val="en-US"/>
        </w:rPr>
        <w:t>is o</w:t>
      </w:r>
      <w:r w:rsidRPr="00CA56B9">
        <w:rPr>
          <w:lang w:val="en-US"/>
        </w:rPr>
        <w:t xml:space="preserve">ften part of healthcare typologies </w:t>
      </w:r>
      <w:sdt>
        <w:sdtPr>
          <w:rPr>
            <w:lang w:val="en-US"/>
          </w:rPr>
          <w:alias w:val="Don't edit this field"/>
          <w:tag w:val="CitaviPlaceholder#63f4d45c-a028-48af-9b7e-36b89049c0bd"/>
          <w:id w:val="-1774084256"/>
          <w:placeholder>
            <w:docPart w:val="89EF531F02004799B04AF7D744947EEE"/>
          </w:placeholder>
        </w:sdtPr>
        <w:sdtContent>
          <w:r w:rsidRPr="00CA56B9">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WU4MzQ1LTZjNTEtNGMyNC05YmY3LTU4YzdjODY0NGM3NyIsIlJhbmdlTGVuZ3RoIjoz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fSx7IiRpZCI6IjE1IiwiJHR5cGUiOiJTd2lzc0FjYWRlbWljLkNpdGF2aS5DaXRhdGlvbnMuV29yZFBsYWNlaG9sZGVyRW50cnksIFN3aXNzQWNhZGVtaWMuQ2l0YXZpIiwiSWQiOiJiNWIxNGE0ZS0zMTg5LTQyYTAtYTM1YS01MTYyMTFmMjIxMGUiLCJSYW5nZVN0YXJ0IjozLCJSYW5nZUxlbmd0aCI6NCwiUmVmZXJlbmNlSWQiOiIzZDAwNzQ0NS1hZTVhLTQwMzctOWI0NS1iZjllYTEwYjg3OTI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iR0eXBlIjoiU3dpc3NBY2FkZW1pYy5DaXRhdmkuUGVyc29uLCBTd2lzc0FjYWRlbWljLkNpdGF2aS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JHR5cGUiOiJTd2lzc0FjYWRlbWljLkNpdGF2aS5QZXJzb24sIFN3aXNzQWNhZGVtaWMuQ2l0YXZp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iR0eXBlIjoiU3dpc3NBY2FkZW1pYy5DaXRhdmkuUGVyc29uLCBTd2lzc0FjYWRlbWljLkNpdGF2aS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iR0eXBlIjoiU3dpc3NBY2FkZW1pYy5DaXRhdmkuUGVyc29uLCBTd2lzc0FjYWRlbWljLkNpdGF2a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aGVhbHRocG9sLjIwMTMuMDkuMDAzIiwiVXJpU3RyaW5nIjoiaHR0cHM6Ly9kb2kub3JnLzEwLjEwMTYvai5oZWFsdGhwb2wuMjAxMy4wOS4wMD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yNDA5NTI3NCIsIlVyaVN0cmluZyI6Imh0dHA6Ly93d3cubmNiaS5ubG0ubmloLmdvdi9wdWJtZWQvMjQwOTUyNzQ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5LTExVDEzOjM3OjAyIiwiUHJvamVjdCI6eyIkcmVmIjoiNSJ9fSwiVXNlTnVtYmVyaW5nVHlwZU9mUGFyZW50RG9jdW1lbnQiOmZhbHNlfV0sIkZvcm1hdHRlZFRleHQiOnsiJGlkIjoiMjgiLCJDb3VudCI6MSwiVGV4dFVuaXRzIjpbeyIkaWQiOiIyOSIsIkZvbnRTdHlsZSI6eyIkaWQiOiIzMCIsIk5ldXRyYWwiOnRydWV9LCJSZWFkaW5nT3JkZXIiOjEsIlRleHQiOiJbMTAsMThdIn1dfSwiVGFnIjoiQ2l0YXZpUGxhY2Vob2xkZXIjNjNmNGQ0NWMtYTAyOC00OGFmLTliN2UtMzZiODkwNDljMGJkIiwiVGV4dCI6IlsxMCwxOF0iLCJXQUlWZXJzaW9uIjoiNi41LjAuMCJ9}</w:instrText>
          </w:r>
          <w:r w:rsidRPr="00CA56B9">
            <w:rPr>
              <w:lang w:val="en-US"/>
            </w:rPr>
            <w:fldChar w:fldCharType="separate"/>
          </w:r>
          <w:r w:rsidR="007262D2">
            <w:rPr>
              <w:lang w:val="en-US"/>
            </w:rPr>
            <w:t>[10,18]</w:t>
          </w:r>
          <w:r w:rsidRPr="00CA56B9">
            <w:rPr>
              <w:lang w:val="en-US"/>
            </w:rPr>
            <w:fldChar w:fldCharType="end"/>
          </w:r>
          <w:r>
            <w:rPr>
              <w:lang w:val="en-US"/>
            </w:rPr>
            <w:t xml:space="preserve">, </w:t>
          </w:r>
        </w:sdtContent>
      </w:sdt>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MjVkOGNmLWFlZjItNGEyYS04MGMzLWNmMGQ2MjY5M2IxOSIsIlJhbmdlTGVuZ3RoIjo0LCJSZWZlcmVuY2VJZCI6IjgxMGMwOGQ3LTA3NzctNDcyNy04MzYxLTJkOWM2NzQ2YTZi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LCIkdHlwZSI6IlN3aXNzQWNhZGVtaWMuQ2l0YXZpLlByb2plY3QsIFN3aXNzQWNhZGVtaWMuQ2l0YXZpIn19XSwiQ2l0YXRpb25LZXlVcGRhdGVUeXBlIjowLCJDb2xsYWJvcmF0b3JzIjpbXSwiRG9pIjoiMTAuMTAwNy9zMTIwNjItMDEyLTkwNjMteSIsIkVkaXRvcnMiOltdLCJFdmFsdWF0aW9uQ29tcGxleGl0eSI6MCwiRXZhbHVhdGlvblNvdXJjZVRleHRGb3JtYXQiOjAsIkdyb3VwcyI6W10sIkhhc0xhYmVsMSI6ZmFsc2UsIkhhc0xhYmVsMiI6ZmFsc2UsIktleXdvcmRzIjpbXSwiTGFuZ3VhZ2UiOiJlbmc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wNy9zMTIwNjItMDEyLTkwNjMteSIsIlVyaVN0cmluZyI6Imh0dHBzOi8vZG9pLm9yZy8xMC4xMDA3L3MxMjA2Mi0wMTItOTA2My15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A5OjU4OjEwIiwiTW9kaWZpZWRCeSI6Il9tIiwiSWQiOiJkZTQ4MzZiYi00N2U4LTQ4ODItOTA0MS0xNmQyNmU4NmFmMTAiLCJNb2RpZmllZE9uIjoiMjAxOC0xMi0xMlQwOTo1ODoxMC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jI2NjIwMjUiLCJVcmlTdHJpbmciOiJodHRwOi8vd3d3Lm5jYmkubmxtLm5paC5nb3YvcHVibWVkLzIyNjYyMDI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}</w:instrText>
          </w:r>
          <w:r w:rsidR="00981837" w:rsidRPr="006A56FF">
            <w:rPr>
              <w:lang w:val="en-US"/>
            </w:rPr>
            <w:fldChar w:fldCharType="separate"/>
          </w:r>
          <w:r w:rsidR="007262D2">
            <w:rPr>
              <w:lang w:val="en-US"/>
            </w:rPr>
            <w:t>[27]</w:t>
          </w:r>
          <w:r w:rsidR="00981837" w:rsidRPr="006A56FF">
            <w:rPr>
              <w:lang w:val="en-US"/>
            </w:rPr>
            <w:fldChar w:fldCharType="end"/>
          </w:r>
        </w:sdtContent>
      </w:sdt>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jU4OGJmLWY3NWEtNDMyNy1iNThhLWJlMmY5NThhOTZjNiIsIlJhbmdlTGVuZ3RoIjo0LCJSZWZlcmVuY2VJZCI6ImU2NDM1Y2EzLWRjODQtNDNiNS1hNTNlLWNmZmQ4YzAzYWU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IsIiR0eXBlIjoiU3dpc3NBY2FkZW1pYy5DaXRhdmkuUHJvamVjdCwgU3dpc3NBY2FkZW1pYy5DaXRhdmkifX0seyIkaWQiOiI2IiwiJHR5cGUiOiJTd2lzc0FjYWRlbWljLkNpdGF2aS5QZXJzb24sIFN3aXNzQWNhZGVtaWMuQ2l0YXZp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EzNTQ1NzAwNDIwMDAxOTgyNDUiLCJVcmlTdHJpbmciOiJodHRwczovL2RvaS5vcmcvMTAuMTA4MC8xMzU0NTcwMDQyMDAwMTk4Mj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wIiwiJHR5cGUiOiJTd2lzc0FjYWRlbWljLkNpdGF2aS5QZXJpb2RpY2FsLCBTd2lzc0FjYWRlbWljLkNpdGF2a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lllYXJSZXNvbHZlZCI6IjIwMDQiLCJDcmVhdGVkQnkiOiJfbSIsIkNyZWF0ZWRPbiI6IjIwMTgtMTItMTJUMTA6MDE6NTAiLCJNb2RpZmllZEJ5IjoiX20iLCJJZCI6ImU2NDM1Y2EzLWRjODQtNDNiNS1hNTNlLWNmZmQ4YzAzYWU0ZCIsIk1vZGlmaWVkT24iOiIyMDE4LTEyLTEyVDEwOjAyOjI5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ZDRlZjU3MTItM2ZjZC00NTE4LTljYjEtN2M0YzkyZWE0MjhiIiwiVGV4dCI6IlsyMF0iLCJXQUlWZXJzaW9uIjoiNi41LjAuMCJ9}</w:instrText>
          </w:r>
          <w:r w:rsidR="00981837" w:rsidRPr="006A56FF">
            <w:rPr>
              <w:lang w:val="en-US"/>
            </w:rPr>
            <w:fldChar w:fldCharType="separate"/>
          </w:r>
          <w:r w:rsidR="007262D2">
            <w:rPr>
              <w:lang w:val="en-US"/>
            </w:rPr>
            <w:t>[20]</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NTgzMjUwLTQ3NTQtNGJmOS05Yzg5LTNlMTc3NzQxOTFjYSIsIlJhbmdlTGVuZ3RoIjo0LCJSZWZlcmVuY2VJZCI6ImJhMDk0NjZhLTc2ZWItNDk3NS04ODkyLTlmNzIyM2JlYmI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LCIkdHlwZSI6IlN3aXNzQWNhZGVtaWMuQ2l0YXZpLlByb2plY3QsIFN3aXNzQWNhZGVtaWMuQ2l0YXZp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2YW4gSG9vcmVuIDIwMTIg4o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EwIiwiQ291bnQiOjEsIlRleHRVbml0cyI6W3siJGlkIjoiMTEiLCJGb250U3R5bGUiOnsiJGlkIjoiMTIiLCJOZXV0cmFsIjp0cnVlfSwiUmVhZGluZ09yZGVyIjoxLCJUZXh0IjoiWzI2XSJ9XX0sIlRhZyI6IkNpdGF2aVBsYWNlaG9sZGVyIzc3NzQ4MTg4LWI3ZDMtNDIyYy1hMjJhLTUxYTg4MTY2NGJmMyIsIlRleHQiOiJbMjZdIiwiV0FJVmVyc2lvbiI6IjYuNS4wLjAifQ==}</w:instrText>
          </w:r>
          <w:r w:rsidR="00981837" w:rsidRPr="006A56FF">
            <w:rPr>
              <w:lang w:val="en-US"/>
            </w:rPr>
            <w:fldChar w:fldCharType="separate"/>
          </w:r>
          <w:r w:rsidR="007262D2">
            <w:rPr>
              <w:lang w:val="en-US"/>
            </w:rPr>
            <w:t>[26]</w:t>
          </w:r>
          <w:r w:rsidR="00981837" w:rsidRPr="006A56FF">
            <w:rPr>
              <w:lang w:val="en-US"/>
            </w:rPr>
            <w:fldChar w:fldCharType="end"/>
          </w:r>
        </w:sdtContent>
      </w:sdt>
      <w:r w:rsidR="00981837" w:rsidRPr="006A56FF">
        <w:rPr>
          <w:lang w:val="en-US"/>
        </w:rPr>
        <w:t>, the proportion of for-profit</w:t>
      </w:r>
      <w:r w:rsidR="00F35771">
        <w:rPr>
          <w:lang w:val="en-US"/>
        </w:rPr>
        <w:t xml:space="preserve"> </w:t>
      </w:r>
      <w:r w:rsidR="00981837" w:rsidRPr="006A56FF">
        <w:rPr>
          <w:lang w:val="en-US"/>
        </w:rPr>
        <w:t xml:space="preserve">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zM3YTAyLTI1NzktNGQwNS1hOTg3LTcyYTdmNzY4NDUyZi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ExIiwiJHR5cGUiOiJTd2lzc0FjYWRlbWljLkNpdGF2aS5DaXRhdGlvbnMuV29yZFBsYWNlaG9sZGVyRW50cnksIFN3aXNzQWNhZGVtaWMuQ2l0YXZpIiwiSWQiOiI2YmI2NjAxMy0zYThiLTRjMjAtOTk1OC02MGVjYjBmMjQ1OTEiLCJSYW5nZVN0YXJ0IjozLCJSYW5nZUxlbmd0aCI6NCwiUmVmZXJlbmNlSWQiOiIwYWE0OWMxNS04NDg5LTQwYTUtOWVmZi00YzY1NmZiODM2Mzg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xOCIsIkNvdW50IjoxLCJUZXh0VW5pdHMiOlt7IiRpZCI6IjE5IiwiRm9udFN0eWxlIjp7IiRpZCI6IjIwIiwiTmV1dHJhbCI6dHJ1ZX0sIlJlYWRpbmdPcmRlciI6MSwiVGV4dCI6IlsyOCwyOV0ifV19LCJUYWciOiJDaXRhdmlQbGFjZWhvbGRlciMwMjUyOTVhYi1hMWE2LTQ4ZGItYjFmMS05MDAyMDc3NDlhYmIiLCJUZXh0IjoiWzI4LDI5XSIsIldBSVZlcnNpb24iOiI2LjUuMC4wIn0=}</w:instrText>
          </w:r>
          <w:r w:rsidR="00981837" w:rsidRPr="006A56FF">
            <w:rPr>
              <w:lang w:val="en-US"/>
            </w:rPr>
            <w:fldChar w:fldCharType="separate"/>
          </w:r>
          <w:r w:rsidR="007262D2">
            <w:rPr>
              <w:lang w:val="en-US"/>
            </w:rPr>
            <w:t>[28,29]</w:t>
          </w:r>
          <w:r w:rsidR="00981837" w:rsidRPr="006A56FF">
            <w:rPr>
              <w:lang w:val="en-US"/>
            </w:rPr>
            <w:fldChar w:fldCharType="end"/>
          </w:r>
        </w:sdtContent>
      </w:sdt>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zZlMjBiLWNkOGQtNDI4Mi1hMjU4LTViMTBhZmJmMmZiNC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ExIiwiJHR5cGUiOiJTd2lzc0FjYWRlbWljLkNpdGF2aS5DaXRhdGlvbnMuV29yZFBsYWNlaG9sZGVyRW50cnksIFN3aXNzQWNhZGVtaWMuQ2l0YXZpIiwiSWQiOiIwYWQzNTIwMy03Nzc1LTQ4ODAtOTA0My0xOWZjOGY5MDYwNGEiLCJSYW5nZVN0YXJ0IjozLCJSYW5nZUxlbmd0aCI6NCwiUmVmZXJlbmNlSWQiOiIwYWE0OWMxNS04NDg5LTQwYTUtOWVmZi00YzY1NmZiODM2Mzg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xOCIsIkNvdW50IjoxLCJUZXh0VW5pdHMiOlt7IiRpZCI6IjE5IiwiRm9udFN0eWxlIjp7IiRpZCI6IjIwIiwiTmV1dHJhbCI6dHJ1ZX0sIlJlYWRpbmdPcmRlciI6MSwiVGV4dCI6IlsyOCwyOV0ifV19LCJUYWciOiJDaXRhdmlQbGFjZWhvbGRlciM5YmI0MTQzNC04MzEwLTRkOGQtYmNkNC1mM2FkY2FiNjNkYWIiLCJUZXh0IjoiWzI4LDI5XSIsIldBSVZlcnNpb24iOiI2LjUuMC4wIn0=}</w:instrText>
          </w:r>
          <w:r w:rsidR="00981837" w:rsidRPr="006A56FF">
            <w:rPr>
              <w:lang w:val="en-US"/>
            </w:rPr>
            <w:fldChar w:fldCharType="separate"/>
          </w:r>
          <w:r w:rsidR="007262D2">
            <w:rPr>
              <w:lang w:val="en-US"/>
            </w:rPr>
            <w:t>[28,29]</w:t>
          </w:r>
          <w:r w:rsidR="00981837" w:rsidRPr="006A56FF">
            <w:rPr>
              <w:lang w:val="en-US"/>
            </w:rPr>
            <w:fldChar w:fldCharType="end"/>
          </w:r>
        </w:sdtContent>
      </w:sdt>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35649C29"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sidR="00222AEE">
        <w:rPr>
          <w:lang w:val="en-US"/>
        </w:rPr>
        <w:t>,</w:t>
      </w:r>
      <w:r w:rsidR="00222AEE" w:rsidRPr="009B76C9">
        <w:rPr>
          <w:lang w:val="en-US"/>
        </w:rPr>
        <w:t xml:space="preserve"> </w:t>
      </w:r>
      <w:r w:rsidR="00222AEE" w:rsidRPr="00222AEE">
        <w:rPr>
          <w:lang w:val="en-US"/>
        </w:rPr>
        <w:t xml:space="preserve">especially for </w:t>
      </w:r>
      <w:r w:rsidR="00222AEE">
        <w:rPr>
          <w:lang w:val="en-US"/>
        </w:rPr>
        <w:t xml:space="preserve">groups with </w:t>
      </w:r>
      <w:r w:rsidR="00222AEE" w:rsidRPr="00222AEE">
        <w:rPr>
          <w:lang w:val="en-US"/>
        </w:rPr>
        <w:t>lower social status</w:t>
      </w:r>
      <w:r w:rsidRPr="00981837">
        <w:rPr>
          <w:lang w:val="en-US"/>
        </w:rPr>
        <w:t>.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Content>
          <w:r>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jY3ZDEzLTYwZGYtNDBiMi1hNDkyLTJmNTc1ODBjZDFjYiIsIlJhbmdlU3RhcnQiOjIsIlJhbmdlTGVuZ3RoIjo0LCJSZWZlcmVuY2VJZCI6ImE4NThkNDBjLTExZjktNGQ0Ni05YzAxLWM1YTllMDE1NGFi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xMzU1ODE5NjE1NTc1MDgwIiwiVXJpU3RyaW5nIjoiaHR0cHM6Ly9kb2kub3JnLzEwLjExNzcvMTM1NTgxOTYxNTU3NTA4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NlQwOTo1MTowNiIsIk1vZGlmaWVkQnkiOiJfTWFyZWlrZSBBcmlhYW5zIiwiSWQiOiIzMjBhNjcwMS0yMzY2LTQwMGEtYWJiYi0zN2MwMDBkMjkwNjEiLCJNb2RpZmllZE9uIjoiMjAyMC0wNy0wNlQwOTo1MTowN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1NzcwMDIwIiwiVXJpU3RyaW5nIjoiaHR0cDovL3d3dy5uY2JpLm5sbS5uaWguZ292L3B1Ym1lZC8yNTc3MDA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I2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yNy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yOCIsIkNvdW50IjoxLCJUZXh0VW5pdHMiOlt7IiRpZCI6IjI5IiwiRm9udFN0eWxlIjp7IiRpZCI6IjMwIiwiTmV1dHJhbCI6dHJ1ZX0sIlJlYWRpbmdPcmRlciI6MSwiVGV4dCI6IlsxLDMzXSJ9XX0sIlRhZyI6IkNpdGF2aVBsYWNlaG9sZGVyI2Q1YTI5YTc5LTBmM2UtNDM1MS1iZjBhLWQ5MDYwZjhlZmJkMiIsIlRleHQiOiJbMSwzM10iLCJXQUlWZXJzaW9uIjoiNi41LjAuMCJ9}</w:instrText>
          </w:r>
          <w:r>
            <w:rPr>
              <w:noProof/>
              <w:lang w:val="en-US"/>
            </w:rPr>
            <w:fldChar w:fldCharType="separate"/>
          </w:r>
          <w:r w:rsidR="007262D2">
            <w:rPr>
              <w:noProof/>
              <w:lang w:val="en-US"/>
            </w:rPr>
            <w:t>[1,33]</w:t>
          </w:r>
          <w:r>
            <w:rPr>
              <w:noProof/>
              <w:lang w:val="en-US"/>
            </w:rPr>
            <w:fldChar w:fldCharType="end"/>
          </w:r>
        </w:sdtContent>
      </w:sdt>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lastRenderedPageBreak/>
        <w:t xml:space="preserve">healthcare typologies </w:t>
      </w:r>
      <w:sdt>
        <w:sdtPr>
          <w:rPr>
            <w:lang w:val="en-US"/>
          </w:rPr>
          <w:alias w:val="Don't edit this field"/>
          <w:tag w:val="CitaviPlaceholder#f2f0bd0e-df94-45b3-87aa-3a153d465999"/>
          <w:id w:val="-1509815262"/>
          <w:placeholder>
            <w:docPart w:val="6B2D75D8747441FCBC779C31018E6055"/>
          </w:placeholder>
        </w:sdtPr>
        <w:sdtContent>
          <w:r w:rsidR="005F6D29"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ZDRiYTQ1LTUyMWUtNDIxMC1hNzc0LTAzYjViMGYwYTg4YSIsIlJhbmdlU3RhcnQiOjMsIlJhbmdlTGVuZ3RoIjo0LCJSZWZlcmVuY2VJZCI6IjFiZjM0Njg3LWExNmYtNDJmNi04MTIxLWMwYmY0YjJmOTMw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TFUMTM6Mzc6MDIiLCJQcm9qZWN0Ijp7IiRyZWYiOiI1In19LCJVc2VOdW1iZXJpbmdUeXBlT2ZQYXJlbnREb2N1bWVudCI6ZmFsc2V9XSwiRm9ybWF0dGVkVGV4dCI6eyIkaWQiOiIyMSIsIkNvdW50IjoxLCJUZXh0VW5pdHMiOlt7IiRpZCI6IjIyIiwiRm9udFN0eWxlIjp7IiRpZCI6IjIzIiwiTmV1dHJhbCI6dHJ1ZX0sIlJlYWRpbmdPcmRlciI6MSwiVGV4dCI6IlsxMCwzNF0ifV19LCJUYWciOiJDaXRhdmlQbGFjZWhvbGRlciNmMmYwYmQwZS1kZjk0LTQ1YjMtODdhYS0zYTE1M2Q0NjU5OTkiLCJUZXh0IjoiWzEwLDM0XSIsIldBSVZlcnNpb24iOiI2LjUuMC4wIn0=}</w:instrText>
          </w:r>
          <w:r w:rsidR="005F6D29" w:rsidRPr="005E05FB">
            <w:rPr>
              <w:lang w:val="en-US"/>
            </w:rPr>
            <w:fldChar w:fldCharType="separate"/>
          </w:r>
          <w:r w:rsidR="007262D2">
            <w:rPr>
              <w:lang w:val="en-US"/>
            </w:rPr>
            <w:t>[10,34]</w:t>
          </w:r>
          <w:r w:rsidR="005F6D29" w:rsidRPr="005E05FB">
            <w:rPr>
              <w:lang w:val="en-US"/>
            </w:rPr>
            <w:fldChar w:fldCharType="end"/>
          </w:r>
        </w:sdtContent>
      </w:sdt>
      <w:r w:rsidR="005F6D29" w:rsidRPr="005E05FB">
        <w:rPr>
          <w:lang w:val="en-US"/>
        </w:rPr>
        <w:t xml:space="preserve"> and </w:t>
      </w:r>
      <w:r w:rsidR="00764440">
        <w:rPr>
          <w:lang w:val="en-US"/>
        </w:rPr>
        <w:t xml:space="preserve">in LTC </w:t>
      </w:r>
      <w:r w:rsidR="005F6D29" w:rsidRPr="005E05FB">
        <w:rPr>
          <w:lang w:val="en-US"/>
        </w:rPr>
        <w:t>is operationalized via means-testing for benefits, entitlement to residential care, home</w:t>
      </w:r>
      <w:r w:rsidR="00764440">
        <w:rPr>
          <w:lang w:val="en-US"/>
        </w:rPr>
        <w:t xml:space="preserve"> </w:t>
      </w:r>
      <w:r w:rsidR="005F6D29" w:rsidRPr="005E05FB">
        <w:rPr>
          <w:lang w:val="en-US"/>
        </w:rPr>
        <w:t>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sdt>
        <w:sdtPr>
          <w:rPr>
            <w:lang w:val="en-US"/>
          </w:rPr>
          <w:alias w:val="To edit, see citavi.com/edit"/>
          <w:tag w:val="CitaviPlaceholder#e337e697-d1c5-4fcd-a7e0-e41c0861fac4"/>
          <w:id w:val="-1302929615"/>
          <w:placeholder>
            <w:docPart w:val="DefaultPlaceholder_-1854013440"/>
          </w:placeholder>
        </w:sdtPr>
        <w:sdtContent>
          <w:r w:rsidR="00671793">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GFhNmQzLTk5YmEtNGJhOS04MGRiLTM0MTBkY2YzOGViZ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EyIiwiQ291bnQiOjEsIlRleHRVbml0cyI6W3siJGlkIjoiMTMiLCJGb250U3R5bGUiOnsiJGlkIjoiMTQiLCJOZXV0cmFsIjp0cnVlfSwiUmVhZGluZ09yZGVyIjoxLCJUZXh0IjoiWzldIn1dfSwiVGFnIjoiQ2l0YXZpUGxhY2Vob2xkZXIjZTMzN2U2OTctZDFjNS00ZmNkLWE3ZTAtZTQxYzA4NjFmYWM0IiwiVGV4dCI6Ils5XSIsIldBSVZlcnNpb24iOiI2LjUuMC4wIn0=}</w:instrText>
          </w:r>
          <w:r w:rsidR="00671793">
            <w:rPr>
              <w:noProof/>
              <w:lang w:val="en-US"/>
            </w:rPr>
            <w:fldChar w:fldCharType="separate"/>
          </w:r>
          <w:r w:rsidR="007262D2">
            <w:rPr>
              <w:noProof/>
              <w:lang w:val="en-US"/>
            </w:rPr>
            <w:t>[9]</w:t>
          </w:r>
          <w:r w:rsidR="00671793">
            <w:rPr>
              <w:noProof/>
              <w:lang w:val="en-US"/>
            </w:rPr>
            <w:fldChar w:fldCharType="end"/>
          </w:r>
        </w:sdtContent>
      </w:sdt>
      <w:r w:rsidR="005F6D29" w:rsidRPr="005E05FB">
        <w:rPr>
          <w:lang w:val="en-US"/>
        </w:rPr>
        <w:t>.</w:t>
      </w:r>
    </w:p>
    <w:p w14:paraId="543B77A1" w14:textId="77777777" w:rsidR="004573C8" w:rsidRDefault="00B57DF2" w:rsidP="00BE705A">
      <w:pPr>
        <w:pStyle w:val="02Flietext"/>
        <w:spacing w:after="0"/>
        <w:rPr>
          <w:lang w:val="en-US"/>
        </w:rPr>
      </w:pPr>
      <w:r w:rsidRPr="000D7467">
        <w:rPr>
          <w:u w:val="single"/>
          <w:lang w:val="en-US"/>
        </w:rPr>
        <w:t>IV. Performance:</w:t>
      </w:r>
      <w:r>
        <w:rPr>
          <w:lang w:val="en-US"/>
        </w:rPr>
        <w:t xml:space="preserve"> </w:t>
      </w:r>
    </w:p>
    <w:p w14:paraId="7495BA44" w14:textId="63EE2DBA"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service provision</w:t>
      </w:r>
      <w:r w:rsidR="00DE25DA">
        <w:rPr>
          <w:lang w:val="en-US"/>
        </w:rPr>
        <w:t>,</w:t>
      </w:r>
      <w:r w:rsidR="00A40F30">
        <w:rPr>
          <w:lang w:val="en-US"/>
        </w:rPr>
        <w:t xml:space="preserve">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w:t>
      </w:r>
      <w:r w:rsidR="00DE25DA">
        <w:rPr>
          <w:lang w:val="en-US"/>
        </w:rPr>
        <w:t>,</w:t>
      </w:r>
      <w:r w:rsidR="00A40F30" w:rsidRPr="00981837">
        <w:rPr>
          <w:lang w:val="en-US"/>
        </w:rPr>
        <w:t xml:space="preserve">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Content>
          <w:r w:rsidR="00A40F30" w:rsidRPr="0098183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GE5ZjFlLTA1ODUtNDM0Mi04YjEyLTM2ZDFkNGY2MmY2YiIsIlJhbmdlTGVuZ3RoIjo0LCJSZWZlcmVuY2VJZCI6IjI2NDhjNmE5LThhMTEtNDgzNi04ZGQ5LWFlNTBhNmJmYTU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zk0MTA1OSIsIlVyaVN0cmluZyI6Imh0dHA6Ly93d3cubmNiaS5ubG0ubmloLmdvdi9wdWJtZWQvMjM5NDEwN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jRUMTI6MTM6NDQiLCJNb2RpZmllZEJ5IjoiX01hcmVpa2UgQXJpYWFucyIsIklkIjoiZDljNDMxMDAtMDA3MS00YjgyLTlmM2ItY2QzMDQyMDZiYzE3IiwiTW9kaWZpZWRPbiI6IjIwMTktMDYtMjRUMTI6MTM6NTQ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ExL2phbi4xMjE4OSIsIlVyaVN0cmluZyI6Imh0dHBzOi8vZG9pLm9yZy8xMC4xMTExL2phbi4xMjE4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}</w:instrText>
          </w:r>
          <w:r w:rsidR="00A40F30" w:rsidRPr="00981837">
            <w:rPr>
              <w:lang w:val="en-US"/>
            </w:rPr>
            <w:fldChar w:fldCharType="separate"/>
          </w:r>
          <w:r w:rsidR="007262D2">
            <w:rPr>
              <w:lang w:val="en-US"/>
            </w:rPr>
            <w:t>[35]</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Content>
          <w:r w:rsidR="00A40F30" w:rsidRPr="006A56FF">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zJhZjEwNTczLTQwZDgtNDcwYi1hOWEzLWJlODAxMzNlZDBkMiIsIkVudHJpZXMiOlt7IiRpZCI6IjIiLCIkdHlwZSI6IlN3aXNzQWNhZGVtaWMuQ2l0YXZpLkNpdGF0aW9ucy5Xb3JkUGxhY2Vob2xkZXJFbnRyeSwgU3dpc3NBY2FkZW1pYy5DaXRhdmkiLCJJZCI6IjZjMzJhMzI3LTVjZWItNGRiZC05Yjc5LTlkNGFhMjNjNjQxYSIsIlJhbmdlTGVuZ3RoIjoxLCJSZWZlcmVuY2VJZCI6ImZkM2FjMmE2LTczMTEtNDFjMy1iN2IyLTY5ODk0NzUxODU3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V0sIkZvcm1hdHRlZFRleHQiOnsiJGlkIjoiMjAiLCJDb3VudCI6MSwiVGV4dFVuaXRzIjpbeyIkaWQiOiIyMSIsIkZvbnRTdHlsZSI6eyIkaWQiOiIyMiIsIk5ldXRyYWwiOnRydWV9LCJSZWFkaW5nT3JkZXIiOjEsIlRleHQiOiI2In1dfSwiVGFnIjoiQ2l0YXZpUGxhY2Vob2xkZXIjOWVkNzc3NzItNjg3MS00Yjg0LWJjNGYtMGQxYWE0NGU2MDZkIiwiVGV4dCI6IjYiLCJXQUlWZXJzaW9uIjoiNi41LjAuMCJ9}</w:instrText>
          </w:r>
          <w:r w:rsidR="00A40F30" w:rsidRPr="006A56FF">
            <w:rPr>
              <w:lang w:val="en-US"/>
            </w:rPr>
            <w:fldChar w:fldCharType="separate"/>
          </w:r>
          <w:r w:rsidR="007262D2">
            <w:rPr>
              <w:lang w:val="en-US"/>
            </w:rPr>
            <w:t>6</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Content>
          <w:r w:rsidR="00A40F30" w:rsidRPr="006A56FF">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zllZjQ0ODEwLWExNmMtNGM4MS04OTRhLTBiZGUwMGRhM2MzMCIsIkVudHJpZXMiOlt7IiRpZCI6IjIiLCIkdHlwZSI6IlN3aXNzQWNhZGVtaWMuQ2l0YXZpLkNpdGF0aW9ucy5Xb3JkUGxhY2Vob2xkZXJFbnRyeSwgU3dpc3NBY2FkZW1pYy5DaXRhdmkiLCJJZCI6IjFlNjQ1YWU2LTg4ODktNDg4OC1hZTRkLWQ4ZjdlOGVhMTY0Z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JbNl0ifV19LCJUYWciOiJDaXRhdmlQbGFjZWhvbGRlciMxNjEwYTY1ZS00YzdjLTQ3OTgtYmIxNi0xYjlmZGJjMTQzNjciLCJUZXh0IjoiWzZdIiwiV0FJVmVyc2lvbiI6IjYuNS4wLjAifQ==}</w:instrText>
          </w:r>
          <w:r w:rsidR="00A40F30" w:rsidRPr="006A56FF">
            <w:rPr>
              <w:lang w:val="en-US"/>
            </w:rPr>
            <w:fldChar w:fldCharType="separate"/>
          </w:r>
          <w:r w:rsidR="007262D2">
            <w:rPr>
              <w:lang w:val="en-US"/>
            </w:rPr>
            <w:t>[6]</w:t>
          </w:r>
          <w:r w:rsidR="00A40F30" w:rsidRPr="006A56FF">
            <w:rPr>
              <w:lang w:val="en-US"/>
            </w:rPr>
            <w:fldChar w:fldCharType="end"/>
          </w:r>
        </w:sdtContent>
      </w:sdt>
      <w:r w:rsidR="00764440">
        <w:rPr>
          <w:lang w:val="en-US"/>
        </w:rPr>
        <w:t>,</w:t>
      </w:r>
      <w:r w:rsidR="00A40F30" w:rsidRPr="006A56FF">
        <w:rPr>
          <w:lang w:val="en-US"/>
        </w:rPr>
        <w:t xml:space="preserve"> for example</w:t>
      </w:r>
      <w:r w:rsidR="00764440">
        <w:rPr>
          <w:lang w:val="en-US"/>
        </w:rPr>
        <w:t>,</w:t>
      </w:r>
      <w:r w:rsidR="00A40F30" w:rsidRPr="006A56FF">
        <w:rPr>
          <w:lang w:val="en-US"/>
        </w:rPr>
        <w:t xml:space="preserv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Content>
          <w:r w:rsidR="00A40F30"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c1MGRhZWJkLWIxMzktNDM5OS1iNjk3LWEyNmYzYzM4NTVjNyIsIkVudHJpZXMiOlt7IiRpZCI6IjIiLCIkdHlwZSI6IlN3aXNzQWNhZGVtaWMuQ2l0YXZpLkNpdGF0aW9ucy5Xb3JkUGxhY2Vob2xkZXJFbnRyeSwgU3dpc3NBY2FkZW1pYy5DaXRhdmkiLCJJZCI6IjAyYzhkMjkwLTk0YzgtNDA1MS1iODM5LWJkZTdmNGZkNWMzN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YjMxYTZlNi1iYTMyLTRiYjAtYmI2Zi0xYTUxNWU0NGMwM2MiLCJUZXh0IjoiOSIsIldBSVZlcnNpb24iOiI2LjUuMC4wIn0=}</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Content>
          <w:r w:rsidR="00A40F30"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I4MGFiMmYzLTYxMzEtNDllMi05MTgxLTc4MGFhZjkyNTRjNiIsIkVudHJpZXMiOlt7IiRpZCI6IjIiLCIkdHlwZSI6IlN3aXNzQWNhZGVtaWMuQ2l0YXZpLkNpdGF0aW9ucy5Xb3JkUGxhY2Vob2xkZXJFbnRyeSwgU3dpc3NBY2FkZW1pYy5DaXRhdmkiLCJJZCI6IjU3NTg0NGEwLWQyYWMtNGUyYi05ZTdkLWYwYjc3ZDVjYWNiN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M3N2YyNDNiLWQ1N2QtNDc4NC05NmMyLTk0NjA4N2ZiOGM1MyIsIlRleHQiOiJbOV0iLCJXQUlWZXJzaW9uIjoiNi41LjAuMCJ9}</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5527CFE5"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typologies</w:t>
      </w:r>
      <w:r w:rsidR="00764440">
        <w:rPr>
          <w:lang w:val="en-US"/>
        </w:rPr>
        <w:t>,</w:t>
      </w:r>
      <w:r w:rsidR="005F6D29">
        <w:rPr>
          <w:lang w:val="en-US"/>
        </w:rPr>
        <w:t xml:space="preserve">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w:t>
      </w:r>
      <w:r w:rsidR="004C3207">
        <w:rPr>
          <w:lang w:val="en-US"/>
        </w:rPr>
        <w:t xml:space="preserve"> </w:t>
      </w:r>
      <w:r w:rsidR="005F6D29" w:rsidRPr="005E05FB">
        <w:rPr>
          <w:lang w:val="en-US"/>
        </w:rPr>
        <w:t>data</w:t>
      </w:r>
      <w:r>
        <w:rPr>
          <w:lang w:val="en-US"/>
        </w:rPr>
        <w:t xml:space="preserve"> (</w:t>
      </w:r>
      <w:r w:rsidR="00BE705A">
        <w:rPr>
          <w:lang w:val="en-US"/>
        </w:rPr>
        <w:t>SHARE</w:t>
      </w:r>
      <w:r>
        <w:rPr>
          <w:lang w:val="en-US"/>
        </w:rPr>
        <w:t xml:space="preserve"> data</w:t>
      </w:r>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Content>
          <w:r w:rsidR="005F6D29">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zVmMjZkLTc0YWUtNDMzMC1hMmNmLTZkMzc2YTM4NzcxNy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lsyNV0ifV19LCJUYWciOiJDaXRhdmlQbGFjZWhvbGRlciMzNjNmZjNlYS03NjlhLTRjOTEtYjUxMi0xYTczYmNjMWYyZmYiLCJUZXh0IjoiWzI1XSIsIldBSVZlcnNpb24iOiI2LjUuMC4wIn0=}</w:instrText>
          </w:r>
          <w:r w:rsidR="005F6D29">
            <w:rPr>
              <w:noProof/>
              <w:lang w:val="en-US"/>
            </w:rPr>
            <w:fldChar w:fldCharType="separate"/>
          </w:r>
          <w:r w:rsidR="007262D2">
            <w:rPr>
              <w:noProof/>
              <w:lang w:val="en-US"/>
            </w:rPr>
            <w:t>[25]</w:t>
          </w:r>
          <w:r w:rsidR="005F6D29">
            <w:rPr>
              <w:noProof/>
              <w:lang w:val="en-US"/>
            </w:rPr>
            <w:fldChar w:fldCharType="end"/>
          </w:r>
        </w:sdtContent>
      </w:sdt>
      <w:r w:rsidR="005E05FB" w:rsidRPr="005E05FB">
        <w:rPr>
          <w:lang w:val="en-US"/>
        </w:rPr>
        <w:t xml:space="preserve">. </w:t>
      </w:r>
      <w:commentRangeStart w:id="38"/>
      <w:r w:rsidR="005E05FB" w:rsidRPr="005E05FB">
        <w:rPr>
          <w:lang w:val="en-US"/>
        </w:rPr>
        <w:t xml:space="preserve">Only </w:t>
      </w:r>
      <w:sdt>
        <w:sdtPr>
          <w:rPr>
            <w:lang w:val="en-US"/>
          </w:rPr>
          <w:alias w:val="Don’t edit this field."/>
          <w:tag w:val="CitaviPlaceholder#0fa4c2d2-701b-4051-8c76-5a1dff8985cf"/>
          <w:id w:val="-1327901509"/>
          <w:placeholder>
            <w:docPart w:val="8EA9AD0B1D094F21AE7EF1A139F80951"/>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AwZTVjMzkzLWQ0OGYtNGM2ZS1iN2EzLWNmNzAyYzk4MmUzMCIsIkVudHJpZXMiOlt7IiRpZCI6IjIiLCIkdHlwZSI6IlN3aXNzQWNhZGVtaWMuQ2l0YXZpLkNpdGF0aW9ucy5Xb3JkUGxhY2Vob2xkZXJFbnRyeSwgU3dpc3NBY2FkZW1pYy5DaXRhdmkiLCJJZCI6IjE0OTdiM2UwLTQ4OWEtNDhmOS05YjA0LTVhMzhkZWIxOGM1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wZmE0YzJkMi03MDFiLTQwNTEtOGM3Ni01YTFkZmY4OTg1Y2YiLCJUZXh0IjoiOSIsIldBSVZlcnNpb24iOiI2LjUuMC4wIn0=}</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NmNTJlMGNjLWNlYjItNDg5Ni04ZDYzLWNlZjcxN2NhMjk4ZiIsIkVudHJpZXMiOlt7IiRpZCI6IjIiLCIkdHlwZSI6IlN3aXNzQWNhZGVtaWMuQ2l0YXZpLkNpdGF0aW9ucy5Xb3JkUGxhY2Vob2xkZXJFbnRyeSwgU3dpc3NBY2FkZW1pYy5DaXRhdmkiLCJJZCI6Ijg1NmNiZTRiLWRmODUtNDUyZS05NTkxLTBmOTcxOTRmZGI1Y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jRmODRlLTkyNzItNGE1MC1iNTQ5LTFiZDdiMDI1NDNkZiIsIlRleHQiOiJbOV0iLCJXQUlWZXJzaW9uIjoiNi41LjAuMCJ9}</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adopts </w:t>
      </w:r>
      <w:commentRangeEnd w:id="38"/>
      <w:r w:rsidR="00BE705A">
        <w:rPr>
          <w:rStyle w:val="Kommentarzeichen"/>
        </w:rPr>
        <w:commentReference w:id="38"/>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w:t>
      </w:r>
      <w:r w:rsidR="002B630B">
        <w:rPr>
          <w:lang w:val="en-US"/>
        </w:rPr>
        <w:t xml:space="preserve">the </w:t>
      </w:r>
      <w:r w:rsidR="005E05FB" w:rsidRPr="005E05FB">
        <w:rPr>
          <w:lang w:val="en-US"/>
        </w:rPr>
        <w:t xml:space="preserve">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OWU2ODcxLWQwMTAtNGM0ZS05YjNjLWMxY2U2MmI4MTk1MCIsIlJhbmdlU3RhcnQiOjI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5MDEzODVhNS02NmI1LTRlMTMtYjM3Zi0zOTQ4NWQ0MDRkY2UiLCJSYW5nZUxlbmd0aCI6MiwiUmVmZXJlbmNlSWQiOiIzNzNjOTRjYy1mM2MyLTRhMWUtYmZiNC0yNWU3NzhiZDdmYWQ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E2IiwiJHR5cGUiOiJTd2lzc0FjYWRlbWljLkNpdGF2aS5DaXRhdGlvbnMuV29yZFBsYWNlaG9sZGVyRW50cnksIFN3aXNzQWNhZGVtaWMuQ2l0YXZpIiwiSWQiOiJmYzczNWMyYS01ODIzLTRiYTctYWFjYi05MDU3MTgwMTRlMDYiLCJSYW5nZVN0YXJ0Ijo1LCJSYW5nZUxlbmd0aCI6NCwiUmVmZXJlbmNlSWQiOiI1MzcwZTQxOC01YjlkLTRhNWYtODkzMi0wOGNhNDdiYjk4NDg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Ix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MjIiLCJDb3VudCI6MSwiVGV4dFVuaXRzIjpbeyIkaWQiOiIyMyIsIkZvbnRTdHlsZSI6eyIkaWQiOiIyNCIsIk5ldXRyYWwiOnRydWV9LCJSZWFkaW5nT3JkZXIiOjEsIlRleHQiOiJbNywyNCwyNV0ifV19LCJUYWciOiJDaXRhdmlQbGFjZWhvbGRlciNlYzFkMzEyNi0zMjhjLTRhMTEtYWVjMi0yYjU4OWI0MDlkMTkiLCJUZXh0IjoiWzcsMjQsMjVdIiwiV0FJVmVyc2lvbiI6IjYuNS4wLjAifQ==}</w:instrText>
          </w:r>
          <w:r w:rsidR="005E05FB" w:rsidRPr="005E05FB">
            <w:rPr>
              <w:lang w:val="en-US"/>
            </w:rPr>
            <w:fldChar w:fldCharType="separate"/>
          </w:r>
          <w:r w:rsidR="007262D2">
            <w:rPr>
              <w:lang w:val="en-US"/>
            </w:rPr>
            <w:t>[7,24,25]</w:t>
          </w:r>
          <w:r w:rsidR="005E05FB" w:rsidRPr="005E05FB">
            <w:rPr>
              <w:lang w:val="en-US"/>
            </w:rPr>
            <w:fldChar w:fldCharType="end"/>
          </w:r>
        </w:sdtContent>
      </w:sdt>
      <w:r w:rsidR="005E05FB" w:rsidRPr="005E05FB">
        <w:rPr>
          <w:lang w:val="en-US"/>
        </w:rPr>
        <w:t xml:space="preserve"> while others analyze 20 and more European </w:t>
      </w:r>
      <w:sdt>
        <w:sdtPr>
          <w:rPr>
            <w:lang w:val="en-US"/>
          </w:rPr>
          <w:alias w:val="Don't edit this field"/>
          <w:tag w:val="CitaviPlaceholder#5d260071-a9f0-4c78-b355-2a1871fb6dac"/>
          <w:id w:val="-717971029"/>
          <w:placeholder>
            <w:docPart w:val="4118B0A02F2141DCB251311D18CB2180"/>
          </w:placeholder>
        </w:sdtPr>
        <w:sdtContent>
          <w:r w:rsidR="005E05FB"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WVmYWJhLWUwMTctNDgyNy1iMGRkLWE1ZjViMDBiM2Q1Zi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jA5Y2M5YzAzLTJiNDUtNGRiZS04YzdkLTQ1NmMxYTc1ZTgxMSIsIlJhbmdlU3RhcnQiOjIsIlJhbmdlTGVuZ3RoIjozLCJSZWZlcmVuY2VJZCI6IjRhODMxYzM0LTc2YTctNGUyYi05OTU2LWVhMTFmNjY1MTY4M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3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I5IiwiQ291bnQiOjEsIlRleHRVbml0cyI6W3siJGlkIjoiMzAiLCJGb250U3R5bGUiOnsiJGlkIjoiMzEiLCJOZXV0cmFsIjp0cnVlfSwiUmVhZGluZ09yZGVyIjoxLCJUZXh0IjoiWzYsOV0ifV19LCJUYWciOiJDaXRhdmlQbGFjZWhvbGRlciM1ZDI2MDA3MS1hOWYwLTRjNzgtYjM1NS0yYTE4NzFmYjZkYWMiLCJUZXh0IjoiWzYsOV0iLCJXQUlWZXJzaW9uIjoiNi41LjAuMCJ9}</w:instrText>
          </w:r>
          <w:r w:rsidR="005E05FB" w:rsidRPr="005E05FB">
            <w:rPr>
              <w:lang w:val="en-US"/>
            </w:rPr>
            <w:fldChar w:fldCharType="separate"/>
          </w:r>
          <w:r w:rsidR="007262D2">
            <w:rPr>
              <w:lang w:val="en-US"/>
            </w:rPr>
            <w:t>[6,9]</w:t>
          </w:r>
          <w:r w:rsidR="005E05FB" w:rsidRPr="005E05FB">
            <w:rPr>
              <w:lang w:val="en-US"/>
            </w:rPr>
            <w:fldChar w:fldCharType="end"/>
          </w:r>
        </w:sdtContent>
      </w:sdt>
      <w:r w:rsidR="005E05FB" w:rsidRPr="005E05FB">
        <w:rPr>
          <w:lang w:val="en-US"/>
        </w:rPr>
        <w:t xml:space="preserve"> or OECD cases </w:t>
      </w:r>
      <w:sdt>
        <w:sdtPr>
          <w:rPr>
            <w:lang w:val="en-US"/>
          </w:rPr>
          <w:alias w:val="Don't edit this field"/>
          <w:tag w:val="CitaviPlaceholder#88df41d0-3cbf-4436-9486-799861ce0173"/>
          <w:id w:val="2063670814"/>
          <w:placeholder>
            <w:docPart w:val="4118B0A02F2141DCB251311D18CB2180"/>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GI3NzVkLTIxNDMtNGQ3ZS1hY2ZmLWIzMzAxYzQwMzJm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M4OGRmNDFkMC0zY2JmLTQ0MzYtOTQ4Ni03OTk4NjFjZTAxNzMiLCJUZXh0IjoiWzhdIiwiV0FJVmVyc2lvbiI6IjYuNS4wLjAifQ==}</w:instrText>
          </w:r>
          <w:r w:rsidR="005E05FB" w:rsidRPr="005E05FB">
            <w:rPr>
              <w:lang w:val="en-US"/>
            </w:rPr>
            <w:fldChar w:fldCharType="separate"/>
          </w:r>
          <w:r w:rsidR="007262D2">
            <w:rPr>
              <w:lang w:val="en-US"/>
            </w:rPr>
            <w:t>[8]</w:t>
          </w:r>
          <w:r w:rsidR="005E05FB" w:rsidRPr="005E05FB">
            <w:rPr>
              <w:lang w:val="en-US"/>
            </w:rPr>
            <w:fldChar w:fldCharType="end"/>
          </w:r>
        </w:sdtContent>
      </w:sdt>
      <w:r w:rsidR="005E05FB" w:rsidRPr="005E05FB">
        <w:rPr>
          <w:lang w:val="en-US"/>
        </w:rPr>
        <w:t xml:space="preserve">. </w:t>
      </w:r>
    </w:p>
    <w:p w14:paraId="0C9623C8" w14:textId="37D04CAB" w:rsidR="005E05FB" w:rsidRPr="005E05FB" w:rsidRDefault="005E05FB" w:rsidP="00CF57A8">
      <w:pPr>
        <w:pStyle w:val="02FlietextEinzug"/>
        <w:rPr>
          <w:lang w:val="en-US"/>
        </w:rPr>
      </w:pPr>
      <w:r w:rsidRPr="005E05FB">
        <w:rPr>
          <w:lang w:val="en-US"/>
        </w:rPr>
        <w:t>Despite the large variety in the number of clusters and the composition of those clusters in the different typologies</w:t>
      </w:r>
      <w:r w:rsidR="00394F50">
        <w:rPr>
          <w:lang w:val="en-US"/>
        </w:rPr>
        <w:t>,</w:t>
      </w:r>
      <w:r w:rsidRPr="005E05FB">
        <w:rPr>
          <w:lang w:val="en-US"/>
        </w:rPr>
        <w:t xml:space="preserve"> some similarities </w:t>
      </w:r>
      <w:r w:rsidR="00394F50">
        <w:rPr>
          <w:lang w:val="en-US"/>
        </w:rPr>
        <w:t>exist</w:t>
      </w:r>
      <w:r w:rsidRPr="005E05FB">
        <w:rPr>
          <w:lang w:val="en-US"/>
        </w:rPr>
        <w:t xml:space="preserve">. The most robust </w:t>
      </w:r>
      <w:r w:rsidR="00782D78">
        <w:rPr>
          <w:lang w:val="en-US"/>
        </w:rPr>
        <w:t>system type</w:t>
      </w:r>
      <w:r w:rsidR="00782D78" w:rsidRPr="005E05FB">
        <w:rPr>
          <w:lang w:val="en-US"/>
        </w:rPr>
        <w:t xml:space="preserve"> </w:t>
      </w:r>
      <w:r w:rsidRPr="005E05FB">
        <w:rPr>
          <w:lang w:val="en-US"/>
        </w:rPr>
        <w:t xml:space="preserve">is </w:t>
      </w:r>
      <w:r w:rsidR="006D5BB7">
        <w:rPr>
          <w:lang w:val="en-US"/>
        </w:rPr>
        <w:t>the</w:t>
      </w:r>
      <w:r w:rsidRPr="005E05FB">
        <w:rPr>
          <w:lang w:val="en-US"/>
        </w:rPr>
        <w:t xml:space="preserve"> Scandinavian or </w:t>
      </w:r>
      <w:r w:rsidR="00E00F03">
        <w:rPr>
          <w:lang w:val="en-US"/>
        </w:rPr>
        <w:t>N</w:t>
      </w:r>
      <w:r w:rsidRPr="005E05FB">
        <w:rPr>
          <w:lang w:val="en-US"/>
        </w:rPr>
        <w:t>orthern European cluster</w:t>
      </w:r>
      <w:r w:rsidR="006D5BB7">
        <w:rPr>
          <w:lang w:val="en-US"/>
        </w:rPr>
        <w:t>,</w:t>
      </w:r>
      <w:r w:rsidRPr="005E05FB">
        <w:rPr>
          <w:lang w:val="en-US"/>
        </w:rPr>
        <w:t xml:space="preserve"> </w:t>
      </w:r>
      <w:r w:rsidR="006D5BB7">
        <w:rPr>
          <w:lang w:val="en-US"/>
        </w:rPr>
        <w:t>which</w:t>
      </w:r>
      <w:r w:rsidR="006D5BB7" w:rsidRPr="005E05FB">
        <w:rPr>
          <w:lang w:val="en-US"/>
        </w:rPr>
        <w:t xml:space="preserve"> generally</w:t>
      </w:r>
      <w:r w:rsidRPr="005E05FB">
        <w:rPr>
          <w:lang w:val="en-US"/>
        </w:rPr>
        <w:t xml:space="preserve"> includes Sweden, Norway, Denmark, Finland</w:t>
      </w:r>
      <w:r w:rsidR="00A31BDA">
        <w:rPr>
          <w:lang w:val="en-US"/>
        </w:rPr>
        <w:t>,</w:t>
      </w:r>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MDVlMGQ5LWViZWItNDVlZS1iZTEyLTczMWU0N2M3NWI1M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zYjQwMzYxZS1iNDg1LTRhMTEtYjkzZi1kZDljOGUzYzEzOWIiLCJSYW5nZVN0YXJ0IjoyLCJSYW5nZUxlbmd0aCI6Mi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c5ODg5M2NlLTM1MjItNGVhZS05NzU1LTljNWJiZGMzMmUxZSIsIlJhbmdlTGVuZ3RoIjoyLCJSZWZlcmVuY2VJZCI6ImZkM2FjMmE2LTczMTEtNDFjMy1iN2IyLTY5ODk0NzUxODU3O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zQiLCIkdHlwZSI6IlN3aXNzQWNhZGVtaWMuQ2l0YXZpLkNpdGF0aW9ucy5Xb3JkUGxhY2Vob2xkZXJFbnRyeSwgU3dpc3NBY2FkZW1pYy5DaXRhdmkiLCJJZCI6IjRmZGEyODVjLTRhMmMtNDI0Ny1hMWU4LWQzZDY0MmIzZGJmNiIsIlJhbmdlU3RhcnQiOjQsIlJhbmdlTGVuZ3RoIjoyLCJSZWZlcmVuY2VJZCI6IjRhODMxYzM0LTc2YTctNGUyYi05OTU2LWVhMTFmNjY1MTY4MC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c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O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5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w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Qx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iR0eXBlIjoiU3dpc3NBY2FkZW1pYy5DaXRhdmkuQ2l0YXRpb25zLldvcmRQbGFjZWhvbGRlckVudHJ5LCBTd2lzc0FjYWRlbWljLkNpdGF2aSIsIklkIjoiN2E3YmE2NWMtYzNhZC00YTJkLWI5ZDctMmJjN2RkNWNlOTE5IiwiUmFuZ2VTdGFydCI6OSwiUmFuZ2VMZW5ndGgiOjQsIlJlZmVyZW5jZUlkIjoiNTM3MGU0MTgtNWI5ZC00YTVmLTg5MzItMDhjYTQ3YmI5ODQ4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0NiIsIiR0eXBlIjoiU3dpc3NBY2FkZW1pYy5DaXRhdmkuUGVyc29uLCBTd2lzc0FjYWRlbWljLkNpdGF2a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D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0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WzYsOCw5LDI0LDI1XSJ9XX0sIlRhZyI6IkNpdGF2aVBsYWNlaG9sZGVyI2Y2MzUyNWVkLTg4ODQtNGY4ZS05MThlLTM1ZTZkM2Y3NzQ0MyIsIlRleHQiOiJbNiw4LDksMjQsMjVdIiwiV0FJVmVyc2lvbiI6IjYuNS4wLjAifQ==}</w:instrText>
          </w:r>
          <w:r w:rsidRPr="005E05FB">
            <w:rPr>
              <w:lang w:val="en-US"/>
            </w:rPr>
            <w:fldChar w:fldCharType="separate"/>
          </w:r>
          <w:r w:rsidR="007262D2" w:rsidRPr="007262D2">
            <w:rPr>
              <w:lang w:val="en-US"/>
            </w:rPr>
            <w:t>[6,8,9,24,25]</w:t>
          </w:r>
          <w:r w:rsidRPr="005E05FB">
            <w:rPr>
              <w:lang w:val="en-US"/>
            </w:rPr>
            <w:fldChar w:fldCharType="end"/>
          </w:r>
        </w:sdtContent>
      </w:sdt>
      <w:r w:rsidRPr="007262D2">
        <w:rPr>
          <w:lang w:val="en-US"/>
        </w:rPr>
        <w:t xml:space="preserve">. </w:t>
      </w:r>
      <w:r w:rsidRPr="005E05FB">
        <w:rPr>
          <w:lang w:val="en-US"/>
        </w:rPr>
        <w:t xml:space="preserve">Clusters which </w:t>
      </w:r>
      <w:r w:rsidR="00DF543B">
        <w:rPr>
          <w:lang w:val="en-US"/>
        </w:rPr>
        <w:t>comprise</w:t>
      </w:r>
      <w:r w:rsidR="00DF543B" w:rsidRPr="005E05FB">
        <w:rPr>
          <w:lang w:val="en-US"/>
        </w:rPr>
        <w:t xml:space="preserve"> </w:t>
      </w:r>
      <w:r w:rsidRPr="005E05FB">
        <w:rPr>
          <w:lang w:val="en-US"/>
        </w:rPr>
        <w:t xml:space="preserve">only Eastern European countries can be found </w:t>
      </w:r>
      <w:commentRangeStart w:id="39"/>
      <w:r w:rsidRPr="005E05FB">
        <w:rPr>
          <w:lang w:val="en-US"/>
        </w:rPr>
        <w:t xml:space="preserve">in the typologies </w:t>
      </w:r>
      <w:r w:rsidRPr="0073348F">
        <w:rPr>
          <w:lang w:val="en-US"/>
        </w:rPr>
        <w:t>by</w:t>
      </w:r>
      <w:r w:rsidRPr="005E05FB">
        <w:rPr>
          <w:lang w:val="en-US"/>
        </w:rPr>
        <w:t xml:space="preserve"> </w:t>
      </w:r>
      <w:sdt>
        <w:sdtPr>
          <w:rPr>
            <w:lang w:val="en-US"/>
          </w:rPr>
          <w:alias w:val="Don't edit this field"/>
          <w:tag w:val="CitaviPlaceholder#821802ec-8205-43cc-a6b6-7855e3c19feb"/>
          <w:id w:val="1555120584"/>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2QwMTA4MTY1LWRmOGEtNDBmOC04NTMzLTkyOGQyM2RlNWM4ZSIsIkVudHJpZXMiOlt7IiRpZCI6IjIiLCIkdHlwZSI6IlN3aXNzQWNhZGVtaWMuQ2l0YXZpLkNpdGF0aW9ucy5Xb3JkUGxhY2Vob2xkZXJFbnRyeSwgU3dpc3NBY2FkZW1pYy5DaXRhdmkiLCJJZCI6IjIwYmIzNmNmLTVlMmQtNGYwNS1hNzgzLTdhZmNjYmFmZjFlNyIsIlJhbmdlTGVuZ3RoIjoxLCJSZWZlcmVuY2VJZCI6ImZkM2FjMmE2LTczMTEtNDFjMy1iN2IyLTY5ODk0NzUxODU3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V0sIkZvcm1hdHRlZFRleHQiOnsiJGlkIjoiMjAiLCJDb3VudCI6MSwiVGV4dFVuaXRzIjpbeyIkaWQiOiIyMSIsIkZvbnRTdHlsZSI6eyIkaWQiOiIyMiIsIk5ldXRyYWwiOnRydWV9LCJSZWFkaW5nT3JkZXIiOjEsIlRleHQiOiI2In1dfSwiVGFnIjoiQ2l0YXZpUGxhY2Vob2xkZXIjODIxODAyZWMtODIwNS00M2NjLWE2YjYtNzg1NWUzYzE5ZmViIiwiVGV4dCI6IjYiLCJXQUlWZXJzaW9uIjoiNi41LjAuMCJ9}</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zBmMjFmN2M1LTkzNWQtNDMxZC04ZjQzLTlhM2E3MmE3NDg2YSIsIkVudHJpZXMiOlt7IiRpZCI6IjIiLCIkdHlwZSI6IlN3aXNzQWNhZGVtaWMuQ2l0YXZpLkNpdGF0aW9ucy5Xb3JkUGxhY2Vob2xkZXJFbnRyeSwgU3dpc3NBY2FkZW1pYy5DaXRhdmkiLCJJZCI6IjI3YjNiZGEyLWM3ZmQtNDA2NS05ZWRlLTQxZjQyM2EzNjJhY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JbNl0ifV19LCJUYWciOiJDaXRhdmlQbGFjZWhvbGRlciNmNDZiNjYwYy03MjNkLTRkOGItOGVlYy1iNTUxNmM3OTBkNzciLCJUZXh0IjoiWzZdIiwiV0FJVmVyc2lvbiI6IjYuNS4wLjAifQ==}</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Q1YmI0MjNjLWZhNWEtNDA2Ny04MzkxLWQzZDYxMzg5OTJlNCIsIkVudHJpZXMiOlt7IiRpZCI6IjIiLCIkdHlwZSI6IlN3aXNzQWNhZGVtaWMuQ2l0YXZpLkNpdGF0aW9ucy5Xb3JkUGxhY2Vob2xkZXJFbnRyeSwgU3dpc3NBY2FkZW1pYy5DaXRhdmkiLCJJZCI6IjM5MTYyNTc2LTA3NWItNGVlNi04M2RjLTM0OTE2ODZjNjBmYS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M3MDMyMWYxNy1kZDA0LTQ2YzMtOTNiMS1jODdkMjNiYTdiNGU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gzYTVhZmI1LWQ4OGMtNDE0My05MDg4LWI4NDc2Y2ZiM2VmYiIsIkVudHJpZXMiOlt7IiRpZCI6IjIiLCIkdHlwZSI6IlN3aXNzQWNhZGVtaWMuQ2l0YXZpLkNpdGF0aW9ucy5Xb3JkUGxhY2Vob2xkZXJFbnRyeSwgU3dpc3NBY2FkZW1pYy5DaXRhdmkiLCJJZCI6Ijk4MTYyOWYxLWM4NzctNDRhMi04MWI1LTBjNjk4OTU0NjllZC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zA3M2FhOTMxLWMyNjItNGUxYS05NzkyLWI0NmUxZWYxMTQzZi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FiNzQyMzllLWY1MDMtNDA1Zi04MjM5LTM4NmNkYTNkNGU5NSIsIkVudHJpZXMiOlt7IiRpZCI6IjIiLCIkdHlwZSI6IlN3aXNzQWNhZGVtaWMuQ2l0YXZpLkNpdGF0aW9ucy5Xb3JkUGxhY2Vob2xkZXJFbnRyeSwgU3dpc3NBY2FkZW1pYy5DaXRhdmkiLCJJZCI6ImY4NjIxM2JjLWUyNDQtNDMzYy04OTJjLWRhYTdiZDkxYzAz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4ZDgzMWY5Yy01OGI5LTQyOTYtYmRkYy1jNzQxMWRiYjZjNzUiLCJUZXh0IjoiOSIsIldBSVZlcnNpb24iOiI2LjUuMC4wIn0=}</w:instrText>
          </w:r>
          <w:r w:rsidRPr="005E05FB">
            <w:rPr>
              <w:lang w:val="en-US"/>
            </w:rPr>
            <w:fldChar w:fldCharType="separate"/>
          </w:r>
          <w:r w:rsidR="007262D2">
            <w:rPr>
              <w:lang w:val="en-US"/>
            </w:rPr>
            <w:t>9</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FiZTk3ZDFkLWNlMTMtNGViYS1hMGIzLWY5ZmMwZTcxNDA0ZiIsIkVudHJpZXMiOlt7IiRpZCI6IjIiLCIkdHlwZSI6IlN3aXNzQWNhZGVtaWMuQ2l0YXZpLkNpdGF0aW9ucy5Xb3JkUGxhY2Vob2xkZXJFbnRyeSwgU3dpc3NBY2FkZW1pYy5DaXRhdmkiLCJJZCI6IjczYTM4ZmExLTE5YjMtNDA3Zi1hOWNkLTRkMDNiMmFkMDAwYy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DZmZmI0LTlmZjEtNGNkMS1hMTljLTlhYWFhYWJiNTcyYSIsIlRleHQiOiJbOV0iLCJXQUlWZXJzaW9uIjoiNi41LjAuMCJ9}</w:instrText>
          </w:r>
          <w:r w:rsidRPr="005E05FB">
            <w:rPr>
              <w:lang w:val="en-US"/>
            </w:rPr>
            <w:fldChar w:fldCharType="separate"/>
          </w:r>
          <w:r w:rsidR="007262D2">
            <w:rPr>
              <w:lang w:val="en-US"/>
            </w:rPr>
            <w:t>[9]</w:t>
          </w:r>
          <w:r w:rsidRPr="005E05FB">
            <w:rPr>
              <w:lang w:val="en-US"/>
            </w:rPr>
            <w:fldChar w:fldCharType="end"/>
          </w:r>
        </w:sdtContent>
      </w:sdt>
      <w:r w:rsidR="00FC37B8">
        <w:rPr>
          <w:lang w:val="en-US"/>
        </w:rPr>
        <w:t>.</w:t>
      </w:r>
      <w:r w:rsidRPr="005E05FB">
        <w:rPr>
          <w:lang w:val="en-US"/>
        </w:rPr>
        <w:t xml:space="preserve"> </w:t>
      </w:r>
      <w:commentRangeEnd w:id="39"/>
      <w:r w:rsidR="00BE705A">
        <w:rPr>
          <w:rStyle w:val="Kommentarzeichen"/>
        </w:rPr>
        <w:lastRenderedPageBreak/>
        <w:commentReference w:id="39"/>
      </w:r>
      <w:r w:rsidR="00782D78">
        <w:rPr>
          <w:lang w:val="en-US"/>
        </w:rPr>
        <w:t>O</w:t>
      </w:r>
      <w:r w:rsidRPr="005E05FB">
        <w:rPr>
          <w:lang w:val="en-US"/>
        </w:rPr>
        <w:t>ften</w:t>
      </w:r>
      <w:r w:rsidR="006D5BB7">
        <w:rPr>
          <w:lang w:val="en-US"/>
        </w:rPr>
        <w:t>,</w:t>
      </w:r>
      <w:r w:rsidRPr="005E05FB">
        <w:rPr>
          <w:lang w:val="en-US"/>
        </w:rPr>
        <w:t xml:space="preserve"> Bulgaria, Hungary, Czech Republic, Estonia</w:t>
      </w:r>
      <w:r w:rsidR="00A35056">
        <w:rPr>
          <w:lang w:val="en-US"/>
        </w:rPr>
        <w:t>,</w:t>
      </w:r>
      <w:r w:rsidRPr="005E05FB">
        <w:rPr>
          <w:lang w:val="en-US"/>
        </w:rPr>
        <w:t xml:space="preserve"> and Slovakia are included, while other Eastern European countries</w:t>
      </w:r>
      <w:r w:rsidR="006D5BB7">
        <w:rPr>
          <w:lang w:val="en-US"/>
        </w:rPr>
        <w:t>,</w:t>
      </w:r>
      <w:r w:rsidRPr="005E05FB">
        <w:rPr>
          <w:lang w:val="en-US"/>
        </w:rPr>
        <w:t xml:space="preserve"> </w:t>
      </w:r>
      <w:r w:rsidR="006D5BB7">
        <w:rPr>
          <w:lang w:val="en-US"/>
        </w:rPr>
        <w:t>for example</w:t>
      </w:r>
      <w:r w:rsidR="00A31BDA">
        <w:rPr>
          <w:lang w:val="en-US"/>
        </w:rPr>
        <w:t xml:space="preserve"> </w:t>
      </w:r>
      <w:r w:rsidR="00000C6B">
        <w:rPr>
          <w:lang w:val="en-US"/>
        </w:rPr>
        <w:t>Slovenia, Romania, and Lithuania</w:t>
      </w:r>
      <w:r w:rsidR="006D5BB7">
        <w:rPr>
          <w:lang w:val="en-US"/>
        </w:rPr>
        <w:t>,</w:t>
      </w:r>
      <w:r w:rsidR="00000C6B">
        <w:rPr>
          <w:lang w:val="en-US"/>
        </w:rPr>
        <w:t xml:space="preserve">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t>
      </w:r>
      <w:r w:rsidR="006D5BB7">
        <w:rPr>
          <w:lang w:val="en-US"/>
        </w:rPr>
        <w:t>incorporating</w:t>
      </w:r>
      <w:r w:rsidRPr="005E05FB">
        <w:rPr>
          <w:lang w:val="en-US"/>
        </w:rPr>
        <w:t xml:space="preserve"> Eastern</w:t>
      </w:r>
      <w:r w:rsidR="00A31BDA">
        <w:rPr>
          <w:lang w:val="en-US"/>
        </w:rPr>
        <w:t xml:space="preserve"> and </w:t>
      </w:r>
      <w:r w:rsidRPr="005E05FB">
        <w:rPr>
          <w:lang w:val="en-US"/>
        </w:rPr>
        <w:t xml:space="preserve">Southern European countries is </w:t>
      </w:r>
      <w:r w:rsidR="00A31BDA">
        <w:rPr>
          <w:lang w:val="en-US"/>
        </w:rPr>
        <w:t xml:space="preserve">identified </w:t>
      </w:r>
      <w:sdt>
        <w:sdtPr>
          <w:rPr>
            <w:lang w:val="en-US"/>
          </w:rPr>
          <w:alias w:val="Don't edit this field"/>
          <w:tag w:val="CitaviPlaceholder#716d8010-c467-4967-b0e5-14c22d47fa9c"/>
          <w:id w:val="11578945"/>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OTUyNjA5LTljNTAtNDI2ZS1iMDA0LWY0MjVjYjY2YmNjNCIsIlJhbmdlU3RhcnQiOj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mMzOTE4ZjM2LWMyYTAtNDliZi1iYzE5LWM1NGFjZjBhMzI3ZCIsIlJhbmdlU3RhcnQiOjQsIlJhbmdlTGVuZ3RoIjozLCJSZWZlcmVuY2VJZCI6IjRhODMxYzM0LTc2YTctNGUyYi05OTU2LWVhMTFmNjY1MTY4M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3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yOSIsIiR0eXBlIjoiU3dpc3NBY2FkZW1pYy5DaXRhdmkuQ2l0YXRpb25zLldvcmRQbGFjZWhvbGRlckVudHJ5LCBTd2lzc0FjYWRlbWljLkNpdGF2aSIsIklkIjoiZmVlZmYwOWUtNWNhYy00M2NjLTk0MWMtZWI2YWUwMDFjYzcyIiwiUmFuZ2VMZW5ndGgiOjIsIlJlZmVyZW5jZUlkIjoiMGI2YTE0MmUtOTAyMy00YmMxLTgxNTYtZjRlN2IyNTY2MzY5IiwiUmVmZXJlbmNlIjp7IiRpZCI6IjMwIiwiJHR5cGUiOiJTd2lzc0FjYWRlbWljLkNpdGF2aS5SZWZlcmVuY2UsIFN3aXNzQWNhZGVtaWMuQ2l0YXZpIiwiQWJzdHJhY3RDb21wbGV4aXR5IjowLCJBYnN0cmFjdFNvdXJjZVRleHRGb3JtYXQiOjAsIkF1dGhvcnMiOlt7IiRpZCI6IjMx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M2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zNy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lsxLDYsOV0ifV19LCJUYWciOiJDaXRhdmlQbGFjZWhvbGRlciM3MTZkODAxMC1jNDY3LTQ5NjctYjBlNS0xNGMyMmQ0N2ZhOWMiLCJUZXh0IjoiWzEsNiw5XSIsIldBSVZlcnNpb24iOiI2LjUuMC4wIn0=}</w:instrText>
          </w:r>
          <w:r w:rsidRPr="005E05FB">
            <w:rPr>
              <w:lang w:val="en-US"/>
            </w:rPr>
            <w:fldChar w:fldCharType="separate"/>
          </w:r>
          <w:r w:rsidR="007262D2">
            <w:rPr>
              <w:lang w:val="en-US"/>
            </w:rPr>
            <w:t>[1,6,9]</w:t>
          </w:r>
          <w:r w:rsidRPr="005E05FB">
            <w:rPr>
              <w:lang w:val="en-US"/>
            </w:rPr>
            <w:fldChar w:fldCharType="end"/>
          </w:r>
        </w:sdtContent>
      </w:sdt>
      <w:r w:rsidR="006D5BB7">
        <w:rPr>
          <w:lang w:val="en-US"/>
        </w:rPr>
        <w:t>,</w:t>
      </w:r>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r w:rsidR="00561023">
        <w:rPr>
          <w:lang w:val="en-US"/>
        </w:rPr>
        <w:t>represented</w:t>
      </w:r>
      <w:r w:rsidR="00561023" w:rsidRPr="005E05FB">
        <w:rPr>
          <w:lang w:val="en-US"/>
        </w:rPr>
        <w:t xml:space="preserve"> </w:t>
      </w:r>
      <w:r w:rsidRPr="005E05FB">
        <w:rPr>
          <w:lang w:val="en-US"/>
        </w:rPr>
        <w:t xml:space="preserve">in a genuine Southern European </w:t>
      </w:r>
      <w:commentRangeStart w:id="40"/>
      <w:r w:rsidRPr="005E05FB">
        <w:rPr>
          <w:lang w:val="en-US"/>
        </w:rPr>
        <w:t xml:space="preserve">cluster </w:t>
      </w:r>
      <w:r w:rsidRPr="0073348F">
        <w:rPr>
          <w:lang w:val="en-US"/>
        </w:rPr>
        <w:t>by</w:t>
      </w:r>
      <w:r w:rsidRPr="005E05FB">
        <w:rPr>
          <w:lang w:val="en-US"/>
        </w:rPr>
        <w:t xml:space="preserve"> </w:t>
      </w:r>
      <w:sdt>
        <w:sdtPr>
          <w:rPr>
            <w:lang w:val="en-US"/>
          </w:rPr>
          <w:alias w:val="Don't edit this field"/>
          <w:tag w:val="CitaviPlaceholder#698012ae-af6b-403b-a13c-13b1e2315222"/>
          <w:id w:val="1252860813"/>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JiMmFhMWUxLTc3OTgtNGZjNS05ZDA4LWRkNzZhNmU4OTVhZiIsIkVudHJpZXMiOlt7IiRpZCI6IjIiLCIkdHlwZSI6IlN3aXNzQWNhZGVtaWMuQ2l0YXZpLkNpdGF0aW9ucy5Xb3JkUGxhY2Vob2xkZXJFbnRyeSwgU3dpc3NBY2FkZW1pYy5DaXRhdmkiLCJJZCI6ImYyZjExNGZhLTk0NjItNGU2MC1iOWZiLTVlZWNjNTQxYWE4ZCIsIlJhbmdlTGVuZ3RoIjoyLCJSZWZlcmVuY2VJZCI6IjUzNzBlNDE4LTViOWQtNGE1Zi04OTMyLTA4Y2E0N2JiOTg0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IsIiR0eXBlIjoiU3dpc3NBY2FkZW1pYy5DaXRhdmkuUHJvamVjdCwgU3dpc3NBY2FkZW1pYy5DaXRhdmkifX0seyIkaWQiOiI2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IyNSJ9XX0sIlRhZyI6IkNpdGF2aVBsYWNlaG9sZGVyIzY5ODAxMmFlLWFmNmItNDAzYi1hMTNjLTEzYjFlMjMxNTIyMiIsIlRleHQiOiIyNSIsIldBSVZlcnNpb24iOiI2LjUuMC4wIn0=}</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M0ODAxNDc2LTczNDctNDI0ZC05MzBmLTFiYWYyYWMyNGQ1NCIsIkVudHJpZXMiOlt7IiRpZCI6IjIiLCIkdHlwZSI6IlN3aXNzQWNhZGVtaWMuQ2l0YXZpLkNpdGF0aW9ucy5Xb3JkUGxhY2Vob2xkZXJFbnRyeSwgU3dpc3NBY2FkZW1pYy5DaXRhdmkiLCJJZCI6ImI4MWY5OTQxLWYxNzktNGM3OC04ZTYxLWI2OWVkNGZlZTNhNi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JbMjVdIn1dfSwiVGFnIjoiQ2l0YXZpUGxhY2Vob2xkZXIjN2JmNGRhZGEtMzAxMS00MzQzLTk1MjMtOGM5NGIwOTdlOThiIiwiVGV4dCI6IlsyNV0iLCJXQUlWZXJzaW9uIjoiNi41LjAuMCJ9}</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xml:space="preserve">. </w:t>
      </w:r>
      <w:commentRangeEnd w:id="40"/>
      <w:r w:rsidR="00BE705A">
        <w:rPr>
          <w:rStyle w:val="Kommentarzeichen"/>
        </w:rPr>
        <w:commentReference w:id="40"/>
      </w:r>
      <w:r w:rsidR="00B067D4">
        <w:rPr>
          <w:lang w:val="en-US"/>
        </w:rPr>
        <w:t>I</w:t>
      </w:r>
      <w:r w:rsidR="00B067D4" w:rsidRPr="005E05FB">
        <w:rPr>
          <w:lang w:val="en-US"/>
        </w:rPr>
        <w:t>n many typologies</w:t>
      </w:r>
      <w:r w:rsidR="00B067D4">
        <w:rPr>
          <w:lang w:val="en-US"/>
        </w:rPr>
        <w:t>,</w:t>
      </w:r>
      <w:r w:rsidR="00B067D4" w:rsidRPr="005E05FB">
        <w:rPr>
          <w:lang w:val="en-US"/>
        </w:rPr>
        <w:t xml:space="preserve"> </w:t>
      </w:r>
      <w:r w:rsidR="00B067D4">
        <w:rPr>
          <w:lang w:val="en-US"/>
        </w:rPr>
        <w:t>c</w:t>
      </w:r>
      <w:r w:rsidRPr="005E05FB">
        <w:rPr>
          <w:lang w:val="en-US"/>
        </w:rPr>
        <w:t>ontinental European countries such as Germany, France, Austria, Belgium</w:t>
      </w:r>
      <w:r w:rsidR="00A35056">
        <w:rPr>
          <w:lang w:val="en-US"/>
        </w:rPr>
        <w:t>,</w:t>
      </w:r>
      <w:r w:rsidRPr="005E05FB">
        <w:rPr>
          <w:lang w:val="en-US"/>
        </w:rPr>
        <w:t xml:space="preserve"> and Luxemburg </w:t>
      </w:r>
      <w:r w:rsidR="009F3777">
        <w:rPr>
          <w:lang w:val="en-US"/>
        </w:rPr>
        <w:t>are</w:t>
      </w:r>
      <w:r w:rsidRPr="005E05FB">
        <w:rPr>
          <w:lang w:val="en-US"/>
        </w:rPr>
        <w:t xml:space="preserve"> </w:t>
      </w:r>
      <w:r w:rsidR="009F3777">
        <w:rPr>
          <w:lang w:val="en-US"/>
        </w:rPr>
        <w:t>combined</w:t>
      </w:r>
      <w:r w:rsidR="009F3777" w:rsidRPr="005E05FB">
        <w:rPr>
          <w:lang w:val="en-US"/>
        </w:rPr>
        <w:t xml:space="preserve"> in</w:t>
      </w:r>
      <w:r w:rsidR="0073348F">
        <w:rPr>
          <w:lang w:val="en-US"/>
        </w:rPr>
        <w:t>to</w:t>
      </w:r>
      <w:r w:rsidR="009F3777" w:rsidRPr="005E05FB">
        <w:rPr>
          <w:lang w:val="en-US"/>
        </w:rPr>
        <w:t xml:space="preserve"> one </w:t>
      </w:r>
      <w:r w:rsidR="009F3777">
        <w:rPr>
          <w:lang w:val="en-US"/>
        </w:rPr>
        <w:t>system type</w:t>
      </w:r>
      <w:r w:rsidR="00797C4E">
        <w:rPr>
          <w:lang w:val="en-US"/>
        </w:rPr>
        <w:t>, however</w:t>
      </w:r>
      <w:r w:rsidRPr="005E05FB">
        <w:rPr>
          <w:lang w:val="en-US"/>
        </w:rPr>
        <w:t xml:space="preserve"> </w:t>
      </w:r>
      <w:r w:rsidRPr="003C6949">
        <w:rPr>
          <w:lang w:val="en-US"/>
        </w:rPr>
        <w:t>mostly together with some Eastern or Northern European countri</w:t>
      </w:r>
      <w:r w:rsidRPr="005E05FB">
        <w:rPr>
          <w:lang w:val="en-US"/>
        </w:rPr>
        <w:t xml:space="preserve">es </w:t>
      </w:r>
      <w:sdt>
        <w:sdtPr>
          <w:rPr>
            <w:lang w:val="en-US"/>
          </w:rPr>
          <w:alias w:val="Don't edit this field"/>
          <w:tag w:val="CitaviPlaceholder#3e8aa7b1-879c-4384-bf4d-276a839ec866"/>
          <w:id w:val="2041162726"/>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MzRmZDE2LWE0MDctNDI5Yy05NzBiLTFkYTk1OGE3YTM2Z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JhNjczZWUzMi02MTVhLTRiOTgtYWMzNC1iYmU2M2M2YzA1NjUiLCJSYW5nZUxlbmd0aCI6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yNCIsIiR0eXBlIjoiU3dpc3NBY2FkZW1pYy5DaXRhdmkuQ2l0YXRpb25zLldvcmRQbGFjZWhvbGRlckVudHJ5LCBTd2lzc0FjYWRlbWljLkNpdGF2aSIsIklkIjoiNjQ3N2JiZjItYzg2My00ZTRkLWJmZTEtMzdjMmY0NDU3OWU2IiwiUmFuZ2VTdGFydCI6MiwiUmFuZ2VMZW5ndGgiOjIsIlJlZmVyZW5jZUlkIjoiMzczYzk0Y2MtZjNjMi00YTFlLWJmYjQtMjVlNzc4YmQ3ZmFkIi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My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JHR5cGUiOiJTd2lzc0FjYWRlbWljLkNpdGF2aS5DaXRhdGlvbnMuV29yZFBsYWNlaG9sZGVyRW50cnksIFN3aXNzQWNhZGVtaWMuQ2l0YXZpIiwiSWQiOiI5ZDI3MDdmNy02ZTUxLTQzMWEtODRlZi05YjM2OThlODIwNWUiLCJSYW5nZVN0YXJ0Ijo0LCJSYW5nZUxlbmd0aCI6MiwiUmVmZXJlbmNlSWQiOiI0YTgzMWMzNC03NmE3LTRlMmItOTk1Ni1lYTExZjY2NTE2ODAi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0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Dc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OCIsIkNvdW50IjoxLCJUZXh0VW5pdHMiOlt7IiRpZCI6IjQ5IiwiRm9udFN0eWxlIjp7IiRpZCI6IjUwIiwiTmV1dHJhbCI6dHJ1ZX0sIlJlYWRpbmdPcmRlciI6MSwiVGV4dCI6Ils2LDcsOSwyNCwyNV0ifV19LCJUYWciOiJDaXRhdmlQbGFjZWhvbGRlciMzZThhYTdiMS04NzljLTQzODQtYmY0ZC0yNzZhODM5ZWM4NjYiLCJUZXh0IjoiWzYsNyw5LDI0LDI1XSIsIldBSVZlcnNpb24iOiI2LjUuMC4wIn0=}</w:instrText>
          </w:r>
          <w:r w:rsidRPr="005E05FB">
            <w:rPr>
              <w:lang w:val="en-US"/>
            </w:rPr>
            <w:fldChar w:fldCharType="separate"/>
          </w:r>
          <w:r w:rsidR="007262D2" w:rsidRPr="007262D2">
            <w:rPr>
              <w:lang w:val="en-US"/>
            </w:rPr>
            <w:t>[6,7,9,24,25]</w:t>
          </w:r>
          <w:r w:rsidRPr="005E05FB">
            <w:rPr>
              <w:lang w:val="en-US"/>
            </w:rPr>
            <w:fldChar w:fldCharType="end"/>
          </w:r>
        </w:sdtContent>
      </w:sdt>
      <w:r w:rsidRPr="007262D2">
        <w:rPr>
          <w:lang w:val="en-US"/>
        </w:rPr>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w:t>
      </w:r>
      <w:commentRangeStart w:id="41"/>
      <w:r w:rsidRPr="005E05FB">
        <w:rPr>
          <w:lang w:val="en-US"/>
        </w:rPr>
        <w:t xml:space="preserve">by </w:t>
      </w:r>
      <w:sdt>
        <w:sdtPr>
          <w:rPr>
            <w:lang w:val="en-US"/>
          </w:rPr>
          <w:alias w:val="Don't edit this field"/>
          <w:tag w:val="CitaviPlaceholder#d0629911-bcfe-448f-b618-1aad2ae5c3e6"/>
          <w:id w:val="-193159987"/>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BlMDU1ODcxLWU2OWItNGI1ZC05MWM5LTFkYzQwZWQxM2QzOCIsIkVudHJpZXMiOlt7IiRpZCI6IjIiLCIkdHlwZSI6IlN3aXNzQWNhZGVtaWMuQ2l0YXZpLkNpdGF0aW9ucy5Xb3JkUGxhY2Vob2xkZXJFbnRyeSwgU3dpc3NBY2FkZW1pYy5DaXRhdmkiLCJJZCI6IjUzZTIzNzI1LWUxZjgtNDkxMS04MzMxLTI5MzRlNWNjMjhjNyIsIlJhbmdlTGVuZ3RoIjoxLCJSZWZlcmVuY2VJZCI6Ijg2MTY2MTkzLTMwMzMtNDdjYS05NjllLTIxNjhhZjQ4YjRi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OCJ9XX0sIlRhZyI6IkNpdGF2aVBsYWNlaG9sZGVyI2QwNjI5OTExLWJjZmUtNDQ4Zi1iNjE4LTFhYWQyYWU1YzNlNiIsIlRleHQiOiI4IiwiV0FJVmVyc2lvbiI6IjYuNS4wLjAifQ==}</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FlNDBmYjdlLWJhOGItNDc4NS1hMzc5LWJmZThiOWVjNjg2MiIsIkVudHJpZXMiOlt7IiRpZCI6IjIiLCIkdHlwZSI6IlN3aXNzQWNhZGVtaWMuQ2l0YXZpLkNpdGF0aW9ucy5Xb3JkUGxhY2Vob2xkZXJFbnRyeSwgU3dpc3NBY2FkZW1pYy5DaXRhdmkiLCJJZCI6ImFiODVkZWMyLTI3NjItNDI4NS05YmIzLTMwMzA1Yjc0ZDdmOC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WzhdIn1dfSwiVGFnIjoiQ2l0YXZpUGxhY2Vob2xkZXIjZmQyMzczM2QtMjY1MS00NmZhLTg4YzktOGZiM2YyMGFiODhjIiwiVGV4dCI6Ils4XSIsIldBSVZlcnNpb24iOiI2LjUuMC4wIn0=}</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w:t>
      </w:r>
      <w:commentRangeEnd w:id="41"/>
      <w:r w:rsidR="00BE705A">
        <w:rPr>
          <w:rStyle w:val="Kommentarzeichen"/>
        </w:rPr>
        <w:commentReference w:id="41"/>
      </w:r>
      <w:r w:rsidRPr="005E05FB">
        <w:rPr>
          <w:lang w:val="en-US"/>
        </w:rPr>
        <w:t>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w:t>
      </w:r>
      <w:r w:rsidR="00032BA1">
        <w:rPr>
          <w:lang w:val="en-US"/>
        </w:rPr>
        <w:t>s</w:t>
      </w:r>
      <w:r w:rsidRPr="005E05FB">
        <w:rPr>
          <w:lang w:val="en-US"/>
        </w:rPr>
        <w:t xml:space="preserv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sdt>
        <w:sdtPr>
          <w:rPr>
            <w:lang w:val="en-US"/>
          </w:rPr>
          <w:alias w:val="To edit, see citavi.com/edit"/>
          <w:tag w:val="CitaviPlaceholder#2e59711d-e136-4eaa-9490-e0b9b8b4fdd7"/>
          <w:id w:val="1135224268"/>
          <w:placeholder>
            <w:docPart w:val="DefaultPlaceholder_-1854013440"/>
          </w:placeholder>
        </w:sdtPr>
        <w:sdtContent>
          <w:r w:rsidR="00000C6B">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zFjZjJiLWMxZjMtNDgwYi04OTAxLTFiNTk1MGFiNGExY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MyZTU5NzExZC1lMTM2LTRlYWEtOTQ5MC1lMGI5YjhiNGZkZDciLCJUZXh0IjoiWzhdIiwiV0FJVmVyc2lvbiI6IjYuNS4wLjAifQ==}</w:instrText>
          </w:r>
          <w:r w:rsidR="00000C6B">
            <w:rPr>
              <w:noProof/>
              <w:lang w:val="en-US"/>
            </w:rPr>
            <w:fldChar w:fldCharType="separate"/>
          </w:r>
          <w:r w:rsidR="007262D2">
            <w:rPr>
              <w:noProof/>
              <w:lang w:val="en-US"/>
            </w:rPr>
            <w:t>[8]</w:t>
          </w:r>
          <w:r w:rsidR="00000C6B">
            <w:rPr>
              <w:noProof/>
              <w:lang w:val="en-US"/>
            </w:rPr>
            <w:fldChar w:fldCharType="end"/>
          </w:r>
        </w:sdtContent>
      </w:sdt>
      <w:r w:rsidRPr="005E05FB">
        <w:rPr>
          <w:lang w:val="en-US"/>
        </w:rPr>
        <w:t>.</w:t>
      </w:r>
      <w:r w:rsidR="00777708">
        <w:rPr>
          <w:lang w:val="en-US"/>
        </w:rPr>
        <w:t xml:space="preserve"> </w:t>
      </w:r>
      <w:commentRangeStart w:id="42"/>
      <w:r w:rsidR="00777708">
        <w:rPr>
          <w:lang w:val="en-US"/>
        </w:rPr>
        <w:t>The study by</w:t>
      </w:r>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I3YWUxMWQxLTg4YjMtNDQ4Zi1hMDZhLTAzYmMzNDMyY2Q4OCIsIkVudHJpZXMiOlt7IiRpZCI6IjIiLCIkdHlwZSI6IlN3aXNzQWNhZGVtaWMuQ2l0YXZpLkNpdGF0aW9ucy5Xb3JkUGxhY2Vob2xkZXJFbnRyeSwgU3dpc3NBY2FkZW1pYy5DaXRhdmkiLCJJZCI6IjhlMTM1NTZkLTE0M2UtNDg2NS1hMWIwLTk0YjA0MTg3NGE4ZC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NjMTNjYWFjNy0yNjU1LTRmNjQtODVkZS1mN2JjMDg2NTQ2ZGQ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cyOTJkNmUwLWYzYjktNDg1ZC1hNDUyLTkwY2Q1MzEyMmZmOSIsIkVudHJpZXMiOlt7IiRpZCI6IjIiLCIkdHlwZSI6IlN3aXNzQWNhZGVtaWMuQ2l0YXZpLkNpdGF0aW9ucy5Xb3JkUGxhY2Vob2xkZXJFbnRyeSwgU3dpc3NBY2FkZW1pYy5DaXRhdmkiLCJJZCI6ImU2MzQxNmNmLWJmODYtNDNlOS05YWRhLTQzOGU2NTA5OWE0My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2YxNjk5YjFiLTQzNjYtNGQ4OC1iYzM4LWU5NzY1ZDNkOTRjNS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commentRangeEnd w:id="42"/>
      <w:r w:rsidR="00561EDE">
        <w:rPr>
          <w:rStyle w:val="Kommentarzeichen"/>
        </w:rPr>
        <w:commentReference w:id="42"/>
      </w:r>
      <w:r w:rsidR="00777708" w:rsidRPr="00A31D2D">
        <w:rPr>
          <w:lang w:val="en-US"/>
        </w:rPr>
        <w:t>identifies</w:t>
      </w:r>
      <w:r w:rsidR="00777708">
        <w:rPr>
          <w:lang w:val="en-US"/>
        </w:rPr>
        <w:t xml:space="preserve"> a cluster with </w:t>
      </w:r>
      <w:r w:rsidRPr="005E05FB">
        <w:rPr>
          <w:lang w:val="en-US"/>
        </w:rPr>
        <w:t>Australia and South Korea.</w:t>
      </w:r>
    </w:p>
    <w:p w14:paraId="21AD3688" w14:textId="6EEA00B3"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000023DF">
        <w:rPr>
          <w:lang w:val="en-US"/>
        </w:rPr>
        <w:t xml:space="preserve">there is an urgent need to advance the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sidR="00E05985">
        <w:rPr>
          <w:lang w:val="en-US"/>
        </w:rPr>
        <w:t>W</w:t>
      </w:r>
      <w:r w:rsidRPr="005E05FB">
        <w:rPr>
          <w:lang w:val="en-US"/>
        </w:rPr>
        <w:t xml:space="preserve">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sidR="00727261">
        <w:rPr>
          <w:lang w:val="en-US"/>
        </w:rPr>
        <w:t>,</w:t>
      </w:r>
      <w:r w:rsidRPr="005E05FB">
        <w:rPr>
          <w:lang w:val="en-US"/>
        </w:rPr>
        <w:t xml:space="preserve"> </w:t>
      </w:r>
      <w:r w:rsidR="00D200F2">
        <w:rPr>
          <w:lang w:val="en-US"/>
        </w:rPr>
        <w:t xml:space="preserve">in particular </w:t>
      </w:r>
      <w:r w:rsidR="00727261">
        <w:rPr>
          <w:lang w:val="en-US"/>
        </w:rPr>
        <w:t xml:space="preserve">concerning </w:t>
      </w:r>
      <w:r w:rsidRPr="005E05FB">
        <w:rPr>
          <w:lang w:val="en-US"/>
        </w:rPr>
        <w:t xml:space="preserve">financing </w:t>
      </w:r>
      <w:r w:rsidR="00D200F2">
        <w:rPr>
          <w:lang w:val="en-US"/>
        </w:rPr>
        <w:t>data</w:t>
      </w:r>
      <w:r w:rsidRPr="005E05FB">
        <w:rPr>
          <w:lang w:val="en-US"/>
        </w:rPr>
        <w:t>.</w:t>
      </w:r>
      <w:r>
        <w:rPr>
          <w:lang w:val="en-US"/>
        </w:rPr>
        <w:t xml:space="preserve"> </w:t>
      </w:r>
      <w:r w:rsidR="00D200F2" w:rsidRPr="00895B0D">
        <w:rPr>
          <w:lang w:val="en-US"/>
        </w:rPr>
        <w:t>We also include</w:t>
      </w:r>
      <w:r w:rsidR="00D200F2">
        <w:rPr>
          <w:lang w:val="en-US"/>
        </w:rPr>
        <w:t xml:space="preserv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6E8953F3" w:rsidR="00691EE1" w:rsidRDefault="002A4346" w:rsidP="00691EE1">
      <w:pPr>
        <w:pStyle w:val="02Flietext"/>
        <w:spacing w:after="0"/>
        <w:rPr>
          <w:lang w:val="en-US"/>
        </w:rPr>
      </w:pPr>
      <w:r>
        <w:rPr>
          <w:lang w:val="en-US"/>
        </w:rPr>
        <w:t>The i</w:t>
      </w:r>
      <w:r w:rsidR="00E91ABE" w:rsidRPr="004B36E0">
        <w:rPr>
          <w:lang w:val="en-US"/>
        </w:rPr>
        <w:t xml:space="preserve">ndicators for </w:t>
      </w:r>
      <w:r w:rsidR="00D200F2">
        <w:rPr>
          <w:lang w:val="en-US"/>
        </w:rPr>
        <w:t>our</w:t>
      </w:r>
      <w:r w:rsidR="00D200F2" w:rsidRPr="004B36E0">
        <w:rPr>
          <w:lang w:val="en-US"/>
        </w:rPr>
        <w:t xml:space="preserve"> </w:t>
      </w:r>
      <w:r w:rsidR="00E91ABE" w:rsidRPr="004B36E0">
        <w:rPr>
          <w:lang w:val="en-US"/>
        </w:rPr>
        <w:t xml:space="preserve">typology </w:t>
      </w:r>
      <w:r w:rsidR="00304754" w:rsidRPr="004B36E0">
        <w:rPr>
          <w:lang w:val="en-US"/>
        </w:rPr>
        <w:t xml:space="preserve">of LTC systems </w:t>
      </w:r>
      <w:r w:rsidR="00D200F2" w:rsidRPr="00135D0C">
        <w:rPr>
          <w:lang w:val="en-US"/>
        </w:rPr>
        <w:t xml:space="preserve">come </w:t>
      </w:r>
      <w:r w:rsidR="00E91ABE" w:rsidRPr="00135D0C">
        <w:rPr>
          <w:lang w:val="en-US"/>
        </w:rPr>
        <w:t>from</w:t>
      </w:r>
      <w:r w:rsidR="00E91ABE" w:rsidRPr="004B36E0">
        <w:rPr>
          <w:lang w:val="en-US"/>
        </w:rPr>
        <w:t xml:space="preserve"> two data sources</w:t>
      </w:r>
      <w:r w:rsidR="000116F3" w:rsidRPr="004B36E0">
        <w:rPr>
          <w:lang w:val="en-US"/>
        </w:rPr>
        <w:t xml:space="preserve"> (Table 1)</w:t>
      </w:r>
      <w:r w:rsidR="00E91ABE" w:rsidRPr="004B36E0">
        <w:rPr>
          <w:lang w:val="en-US"/>
        </w:rPr>
        <w:t xml:space="preserve">. First, </w:t>
      </w:r>
      <w:r w:rsidR="00C65934">
        <w:rPr>
          <w:lang w:val="en-US"/>
        </w:rPr>
        <w:t xml:space="preserve">we use </w:t>
      </w:r>
      <w:r w:rsidR="00E91ABE" w:rsidRPr="004B36E0">
        <w:rPr>
          <w:lang w:val="en-US"/>
        </w:rPr>
        <w:t>six</w:t>
      </w:r>
      <w:r w:rsidR="00E374AB" w:rsidRPr="004B36E0">
        <w:rPr>
          <w:lang w:val="en-US"/>
        </w:rPr>
        <w:t xml:space="preserve"> quantitative </w:t>
      </w:r>
      <w:r w:rsidR="004A6407" w:rsidRPr="004B36E0">
        <w:rPr>
          <w:lang w:val="en-US"/>
        </w:rPr>
        <w:t>measures</w:t>
      </w:r>
      <w:r w:rsidR="0094172E" w:rsidRPr="004B36E0">
        <w:rPr>
          <w:lang w:val="en-US"/>
        </w:rPr>
        <w:t xml:space="preserve"> </w:t>
      </w:r>
      <w:r w:rsidR="004A6407" w:rsidRPr="004B36E0">
        <w:rPr>
          <w:lang w:val="en-US"/>
        </w:rPr>
        <w:t xml:space="preserve">from </w:t>
      </w:r>
      <w:r w:rsidR="00C65934">
        <w:rPr>
          <w:lang w:val="en-US"/>
        </w:rPr>
        <w:t xml:space="preserve">the </w:t>
      </w:r>
      <w:r w:rsidR="004A6407" w:rsidRPr="004B36E0">
        <w:rPr>
          <w:lang w:val="en-US"/>
        </w:rPr>
        <w:t xml:space="preserve">OECD health data </w:t>
      </w:r>
      <w:sdt>
        <w:sdtPr>
          <w:alias w:val="Don't edit this field"/>
          <w:tag w:val="CitaviPlaceholder#62beef68-7be2-40d1-8531-3e97157dae78"/>
          <w:id w:val="-311105624"/>
          <w:placeholder>
            <w:docPart w:val="D2AACC3907094CA0A5C9B323AD6AFB0C"/>
          </w:placeholder>
        </w:sdtPr>
        <w:sdtContent>
          <w:r w:rsidR="004A6407" w:rsidRPr="006A56FF">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DdlOTAwLTc5NTctNGYyZC1iOTAxLTk1MDAwOGEwYTE1ZSIsIlJhbmdlTGVuZ3RoIjo0LCJSZWZlcmVuY2VJZCI6IjMxYTZlMWU1LWNkMzctNDY0Ni05Y2RiLTI3MzAwZjg2ZDM0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b2VjZC5vcmcvZWxzL2hlYWx0aC1zeXN0ZW1zL2hlYWx0aC1kYXRhLmh0bSIsIlVyaVN0cmluZyI6Imh0dHA6Ly93d3cub2VjZC5vcmcvZWxzL2hlYWx0aC1zeXN0ZW1zL2hlYWx0aC1kYXRhLmh0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}</w:instrText>
          </w:r>
          <w:r w:rsidR="004A6407" w:rsidRPr="006A56FF">
            <w:fldChar w:fldCharType="separate"/>
          </w:r>
          <w:r w:rsidR="007262D2">
            <w:rPr>
              <w:lang w:val="en-US"/>
            </w:rPr>
            <w:t>[36]</w:t>
          </w:r>
          <w:r w:rsidR="004A6407" w:rsidRPr="006A56FF">
            <w:fldChar w:fldCharType="end"/>
          </w:r>
        </w:sdtContent>
      </w:sdt>
      <w:r w:rsidR="000116F3" w:rsidRPr="004B36E0">
        <w:rPr>
          <w:lang w:val="en-US"/>
        </w:rPr>
        <w:t xml:space="preserve">. </w:t>
      </w:r>
      <w:r w:rsidR="00D200F2" w:rsidRPr="00135D0C">
        <w:rPr>
          <w:lang w:val="en-US"/>
        </w:rPr>
        <w:t>F</w:t>
      </w:r>
      <w:r w:rsidR="008233BC" w:rsidRPr="00135D0C">
        <w:rPr>
          <w:lang w:val="en-US"/>
        </w:rPr>
        <w:t>ive</w:t>
      </w:r>
      <w:r w:rsidR="00D86257" w:rsidRPr="00135D0C">
        <w:rPr>
          <w:lang w:val="en-US"/>
        </w:rPr>
        <w:t xml:space="preserve"> institutional indicators </w:t>
      </w:r>
      <w:r w:rsidR="00D200F2" w:rsidRPr="00135D0C">
        <w:rPr>
          <w:lang w:val="en-US"/>
        </w:rPr>
        <w:t>are taken</w:t>
      </w:r>
      <w:r w:rsidR="00D200F2">
        <w:rPr>
          <w:lang w:val="en-US"/>
        </w:rPr>
        <w:t xml:space="preserve"> </w:t>
      </w:r>
      <w:r w:rsidR="00D86257" w:rsidRPr="00D86257">
        <w:rPr>
          <w:lang w:val="en-US"/>
        </w:rPr>
        <w:t xml:space="preserve">from 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the Health in Transition </w:t>
      </w:r>
      <w:r w:rsidR="00D86257" w:rsidRPr="00D86257">
        <w:lastRenderedPageBreak/>
        <w:t xml:space="preserve">reports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Content>
          <w:r w:rsidR="00D86257" w:rsidRPr="00D86257">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ODk1YTQ1LWI4MmYtNDZmMy04ZGQzLWFhOThiNDExYzE5MyIsIlJhbmdlTGVuZ3RoIjo0LCJSZWZlcmVuY2VJZCI6ImU2OTVjOTgxLTJlYmUtNDhmMC04MTY2LTQzMjJiYTY3ZWE5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VjLmV1cm9wYS5ldS9zb2NpYWwvbWFpbi5qc3A/YWR2U2VhcmNoS2V5PWVzcG5sdGNfMjAxOCZtb2RlPWFkdmFuY2VkU3VibWl0JmNhdElkPTIyJnBvbGljeUFyZWE9MCZwb2xpY3lBcmVhU3ViPTAmY291bnRyeT0wJnllYXI9MCIsIlVyaVN0cmluZyI6Imh0dHBzOi8vZWMuZXVyb3BhLmV1L3NvY2lhbC9tYWluLmpzcD9hZHZTZWFyY2hLZXk9ZXNwbmx0Y18yMDE4Jm1vZGU9YWR2YW5jZWRTdWJtaXQmY2F0SWQ9MjImcG9saWN5QXJlYT0wJnBvbGljeUFyZWFTdWI9MCZjb3VudHJ5PTAmeWVhcj0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}</w:instrText>
          </w:r>
          <w:r w:rsidR="00D86257" w:rsidRPr="00D86257">
            <w:fldChar w:fldCharType="separate"/>
          </w:r>
          <w:r w:rsidR="007262D2">
            <w:rPr>
              <w:lang w:val="en-US"/>
            </w:rPr>
            <w:t>[37]</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w:t>
      </w:r>
      <w:r w:rsidR="00935E6D" w:rsidRPr="00822075">
        <w:rPr>
          <w:lang w:val="en-US"/>
        </w:rPr>
        <w:t>l</w:t>
      </w:r>
      <w:r w:rsidR="00F20EDF" w:rsidRPr="00822075">
        <w:rPr>
          <w:lang w:val="en-US"/>
        </w:rPr>
        <w:t xml:space="preserve"> values </w:t>
      </w:r>
      <w:r w:rsidR="00D200F2" w:rsidRPr="00822075">
        <w:rPr>
          <w:lang w:val="en-US"/>
        </w:rPr>
        <w:t xml:space="preserve">of </w:t>
      </w:r>
      <w:r w:rsidR="00F20EDF" w:rsidRPr="00822075">
        <w:rPr>
          <w:lang w:val="en-US"/>
        </w:rPr>
        <w:t>the</w:t>
      </w:r>
      <w:r w:rsidR="00935E6D" w:rsidRPr="00822075">
        <w:rPr>
          <w:lang w:val="en-US"/>
        </w:rPr>
        <w:t xml:space="preserve"> institutional indicators</w:t>
      </w:r>
      <w:r w:rsidR="00D86257" w:rsidRPr="00822075">
        <w:rPr>
          <w:lang w:val="en-US"/>
        </w:rPr>
        <w:t xml:space="preserve"> refer to the national rules or the dominant rules in place</w:t>
      </w:r>
      <w:r w:rsidR="00E40462" w:rsidRPr="00822075">
        <w:rPr>
          <w:lang w:val="en-US"/>
        </w:rPr>
        <w:t>,</w:t>
      </w:r>
      <w:r w:rsidR="00D86257" w:rsidRPr="00822075">
        <w:rPr>
          <w:lang w:val="en-US"/>
        </w:rPr>
        <w:t xml:space="preserve"> since in some countries regional or municipal rules prevail.</w:t>
      </w:r>
      <w:r w:rsidR="00D86257" w:rsidRPr="00D86257">
        <w:rPr>
          <w:lang w:val="en-US"/>
        </w:rPr>
        <w:t xml:space="preserve">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sidRPr="00660BA3">
        <w:rPr>
          <w:lang w:val="en-US"/>
        </w:rPr>
        <w:t xml:space="preserve">Based on the </w:t>
      </w:r>
      <w:r w:rsidR="00F20EDF" w:rsidRPr="00660BA3">
        <w:rPr>
          <w:lang w:val="en-US"/>
        </w:rPr>
        <w:t>questionnaires</w:t>
      </w:r>
      <w:r w:rsidR="00F653FD" w:rsidRPr="00660BA3">
        <w:rPr>
          <w:lang w:val="en-US"/>
        </w:rPr>
        <w:t>,</w:t>
      </w:r>
      <w:r w:rsidR="00D86257" w:rsidRPr="00660BA3">
        <w:rPr>
          <w:lang w:val="en-US"/>
        </w:rPr>
        <w:t xml:space="preserve"> </w:t>
      </w:r>
      <w:r w:rsidR="008610B2" w:rsidRPr="00660BA3">
        <w:rPr>
          <w:lang w:val="en-US"/>
        </w:rPr>
        <w:t xml:space="preserve">we received answers and </w:t>
      </w:r>
      <w:r w:rsidR="00D86257" w:rsidRPr="00660BA3">
        <w:rPr>
          <w:lang w:val="en-US"/>
        </w:rPr>
        <w:t>comments to our coding between May and July 2019</w:t>
      </w:r>
      <w:r w:rsidR="00C046FD" w:rsidRPr="00660BA3">
        <w:rPr>
          <w:lang w:val="en-US"/>
        </w:rPr>
        <w:t xml:space="preserve"> for all countries in the sample</w:t>
      </w:r>
      <w:r w:rsidR="00785674" w:rsidRPr="00660BA3">
        <w:rPr>
          <w:lang w:val="en-US"/>
        </w:rPr>
        <w:t xml:space="preserve"> (see Table 5 in the Appendix)</w:t>
      </w:r>
      <w:r w:rsidR="00D86257" w:rsidRPr="00660BA3">
        <w:rPr>
          <w:lang w:val="en-US"/>
        </w:rPr>
        <w:t>.</w:t>
      </w:r>
    </w:p>
    <w:p w14:paraId="4D464144" w14:textId="3C9A17A2" w:rsidR="00FC37B8" w:rsidRDefault="00E915CC" w:rsidP="00691EE1">
      <w:pPr>
        <w:pStyle w:val="02Flietext"/>
        <w:spacing w:after="0"/>
        <w:ind w:firstLine="284"/>
        <w:rPr>
          <w:lang w:val="en-US"/>
        </w:rPr>
      </w:pPr>
      <w:r w:rsidRPr="00180D20">
        <w:rPr>
          <w:lang w:val="en-US"/>
        </w:rPr>
        <w:t>As a measure of financial input into the system</w:t>
      </w:r>
      <w:r w:rsidR="00511496">
        <w:rPr>
          <w:lang w:val="en-US"/>
        </w:rPr>
        <w:t>,</w:t>
      </w:r>
      <w:r w:rsidRPr="00180D20">
        <w:rPr>
          <w:lang w:val="en-US"/>
        </w:rPr>
        <w:t xml:space="preserve">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w:t>
      </w:r>
      <w:r w:rsidR="00561EDE">
        <w:rPr>
          <w:lang w:val="en-US"/>
        </w:rPr>
        <w:t>ody-</w:t>
      </w:r>
      <w:r w:rsidRPr="00180D20">
        <w:rPr>
          <w:lang w:val="en-US"/>
        </w:rPr>
        <w:t xml:space="preserve">related LTC, mainly on (basic) Activities of </w:t>
      </w:r>
      <w:r w:rsidR="0096362A">
        <w:rPr>
          <w:lang w:val="en-US"/>
        </w:rPr>
        <w:t>D</w:t>
      </w:r>
      <w:r w:rsidRPr="00180D20">
        <w:rPr>
          <w:lang w:val="en-US"/>
        </w:rPr>
        <w:t xml:space="preserve">aily </w:t>
      </w:r>
      <w:r w:rsidR="0096362A">
        <w:rPr>
          <w:lang w:val="en-US"/>
        </w:rPr>
        <w:t>L</w:t>
      </w:r>
      <w:r w:rsidRPr="00180D20">
        <w:rPr>
          <w:lang w:val="en-US"/>
        </w:rPr>
        <w:t>iving (ADL</w:t>
      </w:r>
      <w:r w:rsidR="00662072">
        <w:rPr>
          <w:lang w:val="en-US"/>
        </w:rPr>
        <w:t>s</w:t>
      </w:r>
      <w:r w:rsidRPr="00180D20">
        <w:rPr>
          <w:lang w:val="en-US"/>
        </w:rPr>
        <w:t xml:space="preserve">) </w:t>
      </w:r>
      <w:r w:rsidR="001C5C5A">
        <w:rPr>
          <w:lang w:val="en-US"/>
        </w:rPr>
        <w:t>such as</w:t>
      </w:r>
      <w:r w:rsidR="001C5C5A" w:rsidRPr="00180D20">
        <w:rPr>
          <w:lang w:val="en-US"/>
        </w:rPr>
        <w:t xml:space="preserve"> </w:t>
      </w:r>
      <w:r w:rsidRPr="00180D20">
        <w:rPr>
          <w:lang w:val="en-US"/>
        </w:rPr>
        <w:t xml:space="preserve">bathing, dressing or eating. We </w:t>
      </w:r>
      <w:r w:rsidR="00777DC8">
        <w:rPr>
          <w:lang w:val="en-US"/>
        </w:rPr>
        <w:t>did not include</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00271D9D">
        <w:rPr>
          <w:lang w:val="en-US"/>
        </w:rPr>
        <w:t>I</w:t>
      </w:r>
      <w:r w:rsidRPr="00180D20">
        <w:rPr>
          <w:lang w:val="en-US"/>
        </w:rPr>
        <w:t xml:space="preserve">nstrumental </w:t>
      </w:r>
      <w:r w:rsidR="00271D9D">
        <w:rPr>
          <w:lang w:val="en-US"/>
        </w:rPr>
        <w:t>A</w:t>
      </w:r>
      <w:r w:rsidRPr="00180D20">
        <w:rPr>
          <w:lang w:val="en-US"/>
        </w:rPr>
        <w:t xml:space="preserve">ctivities of </w:t>
      </w:r>
      <w:r w:rsidR="00271D9D">
        <w:rPr>
          <w:lang w:val="en-US"/>
        </w:rPr>
        <w:t>D</w:t>
      </w:r>
      <w:r w:rsidRPr="00180D20">
        <w:rPr>
          <w:lang w:val="en-US"/>
        </w:rPr>
        <w:t xml:space="preserve">aily </w:t>
      </w:r>
      <w:r w:rsidR="00271D9D">
        <w:rPr>
          <w:lang w:val="en-US"/>
        </w:rPr>
        <w:t>L</w:t>
      </w:r>
      <w:r w:rsidRPr="00180D20">
        <w:rPr>
          <w:lang w:val="en-US"/>
        </w:rPr>
        <w:t>iving (IADL</w:t>
      </w:r>
      <w:r w:rsidR="00662072">
        <w:rPr>
          <w:lang w:val="en-US"/>
        </w:rPr>
        <w:t>s</w:t>
      </w:r>
      <w:r w:rsidRPr="00180D20">
        <w:rPr>
          <w:lang w:val="en-US"/>
        </w:rPr>
        <w:t>)</w:t>
      </w:r>
      <w:r w:rsidR="00FC37B8">
        <w:rPr>
          <w:lang w:val="en-US"/>
        </w:rPr>
        <w:t xml:space="preserve"> </w:t>
      </w:r>
      <w:sdt>
        <w:sdtPr>
          <w:alias w:val="Don't edit this field"/>
          <w:tag w:val="CitaviPlaceholder#7765f8ae-a8cc-4296-8d37-50c49fa2a77b"/>
          <w:id w:val="615803389"/>
          <w:placeholder>
            <w:docPart w:val="FB0D24A7CC2841299B4368F888AA6D30"/>
          </w:placeholder>
        </w:sdtPr>
        <w:sdtContent>
          <w:r w:rsidRPr="00E915CC">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ZTQ5YWFiLWI3ZTQtNGM5Yy04ZGRlLTI3NDAzNGIxYjY5Zi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EyIiwiQ291bnQiOjEsIlRleHRVbml0cyI6W3siJGlkIjoiMTMiLCJGb250U3R5bGUiOnsiJGlkIjoiMTQiLCJOZXV0cmFsIjp0cnVlfSwiUmVhZGluZ09yZGVyIjoxLCJUZXh0IjoiWzddIn1dfSwiVGFnIjoiQ2l0YXZpUGxhY2Vob2xkZXIjNzc2NWY4YWUtYThjYy00Mjk2LThkMzctNTBjNDlmYTJhNzdiIiwiVGV4dCI6Ils3XSIsIldBSVZlcnNpb24iOiI2LjUuMC4wIn0=}</w:instrText>
          </w:r>
          <w:r w:rsidRPr="00E915CC">
            <w:fldChar w:fldCharType="separate"/>
          </w:r>
          <w:r w:rsidR="007262D2">
            <w:rPr>
              <w:lang w:val="en-US"/>
            </w:rPr>
            <w:t>[7]</w:t>
          </w:r>
          <w:r w:rsidRPr="00E915CC">
            <w:fldChar w:fldCharType="end"/>
          </w:r>
        </w:sdtContent>
      </w:sdt>
      <w:r w:rsidR="00777DC8">
        <w:rPr>
          <w:lang w:val="en-US"/>
        </w:rPr>
        <w:t>, because</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003B7B6B">
        <w:rPr>
          <w:lang w:val="en-US"/>
        </w:rPr>
        <w:t>,</w:t>
      </w:r>
      <w:r w:rsidRPr="00180D20">
        <w:rPr>
          <w:lang w:val="en-US"/>
        </w:rPr>
        <w:t xml:space="preserve"> </w:t>
      </w:r>
      <w:r w:rsidR="003B7B6B">
        <w:rPr>
          <w:lang w:val="en-US"/>
        </w:rPr>
        <w:t>and</w:t>
      </w:r>
      <w:r w:rsidR="003B7B6B" w:rsidRPr="00180D20">
        <w:rPr>
          <w:lang w:val="en-US"/>
        </w:rPr>
        <w:t xml:space="preserve"> </w:t>
      </w:r>
      <w:r w:rsidRPr="00180D20">
        <w:rPr>
          <w:lang w:val="en-US"/>
        </w:rPr>
        <w:t xml:space="preserve">the actual supply of spots in these facilities </w:t>
      </w:r>
      <w:r w:rsidR="002000FB">
        <w:rPr>
          <w:lang w:val="en-US"/>
        </w:rPr>
        <w:t xml:space="preserve">is </w:t>
      </w:r>
      <w:r w:rsidR="00FC37B8" w:rsidRPr="00FB0048">
        <w:rPr>
          <w:lang w:val="en-US"/>
        </w:rPr>
        <w:t>reflected by</w:t>
      </w:r>
      <w:r w:rsidR="00FC37B8">
        <w:rPr>
          <w:lang w:val="en-US"/>
        </w:rPr>
        <w:t xml:space="preserve">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27166A4A" w:rsidR="00E915CC" w:rsidRDefault="009822E9" w:rsidP="00FC37B8">
      <w:pPr>
        <w:pStyle w:val="02FlietextEinzug"/>
        <w:rPr>
          <w:lang w:val="en-US"/>
        </w:rPr>
      </w:pPr>
      <w:r>
        <w:rPr>
          <w:lang w:val="en-US"/>
        </w:rPr>
        <w:t xml:space="preserve">To </w:t>
      </w:r>
      <w:r w:rsidR="002000FB">
        <w:rPr>
          <w:lang w:val="en-US"/>
        </w:rPr>
        <w:t xml:space="preserve">capture </w:t>
      </w:r>
      <w:r>
        <w:rPr>
          <w:lang w:val="en-US"/>
        </w:rPr>
        <w:t>the public-private</w:t>
      </w:r>
      <w:r w:rsidR="00DA1AE8">
        <w:rPr>
          <w:lang w:val="en-US"/>
        </w:rPr>
        <w:t xml:space="preserve"> </w:t>
      </w:r>
      <w:r>
        <w:rPr>
          <w:lang w:val="en-US"/>
        </w:rPr>
        <w:t>mix of LTC systems</w:t>
      </w:r>
      <w:r w:rsidR="000943BB">
        <w:rPr>
          <w:lang w:val="en-US"/>
        </w:rPr>
        <w:t>,</w:t>
      </w:r>
      <w:r>
        <w:rPr>
          <w:lang w:val="en-US"/>
        </w:rPr>
        <w:t xml:space="preserve"> we use two indicators. First, </w:t>
      </w:r>
      <w:r w:rsidR="00BA0D30">
        <w:rPr>
          <w:lang w:val="en-US"/>
        </w:rPr>
        <w:t xml:space="preserve">we use the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Content>
          <w:r w:rsidR="00E915CC" w:rsidRPr="00E915CC">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OGExYzI4LTgwNGItNGZmOS1hYjAyLTBmZjVjNTg4NWFhMy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XSwiRm9ybWF0dGVkVGV4dCI6eyIkaWQiOiIxNSIsIkNvdW50IjoxLCJUZXh0VW5pdHMiOlt7IiRpZCI6IjE2IiwiRm9udFN0eWxlIjp7IiRpZCI6IjE3IiwiTmV1dHJhbCI6dHJ1ZX0sIlJlYWRpbmdPcmRlciI6MSwiVGV4dCI6IlsyOCwzMF0ifV19LCJUYWciOiJDaXRhdmlQbGFjZWhvbGRlciNjMzgzNzhmOC02ZmVlLTRhYjctYWY0YS0xZDIyN2FmMDdjMGYiLCJUZXh0IjoiWzI4LDMwXSIsIldBSVZlcnNpb24iOiI2LjUuMC4wIn0=}</w:instrText>
          </w:r>
          <w:r w:rsidR="00E915CC" w:rsidRPr="00E915CC">
            <w:fldChar w:fldCharType="separate"/>
          </w:r>
          <w:r w:rsidR="007262D2">
            <w:rPr>
              <w:lang w:val="en-US"/>
            </w:rPr>
            <w:t>[28,30]</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 xml:space="preserve">0, describing a system </w:t>
      </w:r>
      <w:r w:rsidR="002F3757">
        <w:rPr>
          <w:lang w:val="en-US"/>
        </w:rPr>
        <w:t>in which</w:t>
      </w:r>
      <w:r w:rsidR="002F3757" w:rsidRPr="00E62C77">
        <w:rPr>
          <w:lang w:val="en-US"/>
        </w:rPr>
        <w:t xml:space="preserve"> </w:t>
      </w:r>
      <w:r w:rsidR="00E62C77" w:rsidRPr="00E62C77">
        <w:rPr>
          <w:lang w:val="en-US"/>
        </w:rPr>
        <w:t>only in</w:t>
      </w:r>
      <w:r w:rsidR="005D7A23">
        <w:rPr>
          <w:lang w:val="en-US"/>
        </w:rPr>
        <w:t>-</w:t>
      </w:r>
      <w:r w:rsidR="00E62C77" w:rsidRPr="00E62C77">
        <w:rPr>
          <w:lang w:val="en-US"/>
        </w:rPr>
        <w:t>kind</w:t>
      </w:r>
      <w:r w:rsidR="005F504F">
        <w:rPr>
          <w:lang w:val="en-US"/>
        </w:rPr>
        <w:t xml:space="preserve"> </w:t>
      </w:r>
      <w:r w:rsidR="00E62C77" w:rsidRPr="00E62C77">
        <w:rPr>
          <w:lang w:val="en-US"/>
        </w:rPr>
        <w:t xml:space="preserve">benefits are available. If the use of cash benefits </w:t>
      </w:r>
      <w:r w:rsidR="002000FB">
        <w:rPr>
          <w:lang w:val="en-US"/>
        </w:rPr>
        <w:t xml:space="preserve">is </w:t>
      </w:r>
      <w:r w:rsidR="00E62C77" w:rsidRPr="00E62C77">
        <w:rPr>
          <w:lang w:val="en-US"/>
        </w:rPr>
        <w:t xml:space="preserve">bound </w:t>
      </w:r>
      <w:r w:rsidR="00E62C77" w:rsidRPr="00E62C77">
        <w:rPr>
          <w:lang w:val="en-US"/>
        </w:rPr>
        <w:lastRenderedPageBreak/>
        <w:t xml:space="preserve">to specific services and aids, the indicator </w:t>
      </w:r>
      <w:r w:rsidR="002000FB">
        <w:rPr>
          <w:lang w:val="en-US"/>
        </w:rPr>
        <w:t xml:space="preserve">is </w:t>
      </w:r>
      <w:r w:rsidR="00E62C77" w:rsidRPr="00E62C77">
        <w:rPr>
          <w:lang w:val="en-US"/>
        </w:rPr>
        <w:t xml:space="preserve">coded </w:t>
      </w:r>
      <w:r w:rsidR="00AA29D0">
        <w:rPr>
          <w:lang w:val="en-US"/>
        </w:rPr>
        <w:t xml:space="preserve">as </w:t>
      </w:r>
      <w:r w:rsidR="00E62C77" w:rsidRPr="00E62C77">
        <w:rPr>
          <w:lang w:val="en-US"/>
        </w:rPr>
        <w:t xml:space="preserve">1, while unbound benefits, </w:t>
      </w:r>
      <w:r w:rsidR="005D4812">
        <w:rPr>
          <w:lang w:val="en-US"/>
        </w:rPr>
        <w:t>for which</w:t>
      </w:r>
      <w:r w:rsidR="005D4812" w:rsidRPr="00E62C77">
        <w:rPr>
          <w:lang w:val="en-US"/>
        </w:rPr>
        <w:t xml:space="preserve"> </w:t>
      </w:r>
      <w:r w:rsidR="00E62C77" w:rsidRPr="00E62C77">
        <w:rPr>
          <w:lang w:val="en-US"/>
        </w:rPr>
        <w:t xml:space="preserve">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 xml:space="preserve">coded </w:t>
      </w:r>
      <w:r w:rsidR="0076549A">
        <w:rPr>
          <w:lang w:val="en-US"/>
        </w:rPr>
        <w:t xml:space="preserve">as </w:t>
      </w:r>
      <w:r w:rsidR="00E62C77" w:rsidRPr="00E62C77">
        <w:rPr>
          <w:lang w:val="en-US"/>
        </w:rPr>
        <w:t>2</w:t>
      </w:r>
      <w:r w:rsidR="00E62C77">
        <w:rPr>
          <w:lang w:val="en-US"/>
        </w:rPr>
        <w:t>.</w:t>
      </w:r>
    </w:p>
    <w:p w14:paraId="301EBF7B" w14:textId="6018E075" w:rsidR="003C165F" w:rsidRDefault="002000FB" w:rsidP="003C165F">
      <w:pPr>
        <w:pStyle w:val="02FlietextEinzug"/>
        <w:rPr>
          <w:lang w:val="en-US"/>
        </w:rPr>
      </w:pPr>
      <w:r>
        <w:rPr>
          <w:lang w:val="en-US"/>
        </w:rPr>
        <w:t>To capture a</w:t>
      </w:r>
      <w:r w:rsidR="00D86257">
        <w:rPr>
          <w:lang w:val="en-US"/>
        </w:rPr>
        <w:t>ccess to LTC systems</w:t>
      </w:r>
      <w:r w:rsidR="00415DE9">
        <w:rPr>
          <w:lang w:val="en-US"/>
        </w:rPr>
        <w:t>,</w:t>
      </w:r>
      <w:r w:rsidR="00D86257">
        <w:rPr>
          <w:lang w:val="en-US"/>
        </w:rPr>
        <w:t xml:space="preserve">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w:t>
      </w:r>
      <w:r w:rsidR="00180D20" w:rsidRPr="004B2C47">
        <w:rPr>
          <w:lang w:val="en-US"/>
        </w:rPr>
        <w:t xml:space="preserve">Limitations in choice are </w:t>
      </w:r>
      <w:r w:rsidR="007B4F7D" w:rsidRPr="004B2C47">
        <w:rPr>
          <w:lang w:val="en-US"/>
        </w:rPr>
        <w:t xml:space="preserve">defined as restrictions in the kind of benefit or provider that can be chosen and </w:t>
      </w:r>
      <w:r w:rsidR="004B2C47">
        <w:rPr>
          <w:lang w:val="en-US"/>
        </w:rPr>
        <w:t xml:space="preserve">that </w:t>
      </w:r>
      <w:r w:rsidR="007B4F7D" w:rsidRPr="004B2C47">
        <w:rPr>
          <w:lang w:val="en-US"/>
        </w:rPr>
        <w:t xml:space="preserve">can relate to </w:t>
      </w:r>
      <w:r w:rsidR="00180D20" w:rsidRPr="004B2C47">
        <w:rPr>
          <w:lang w:val="en-US"/>
        </w:rPr>
        <w:t>regional restriction or to insurance or benefit plans</w:t>
      </w:r>
      <w:r w:rsidR="00180D20" w:rsidRPr="00180D20">
        <w:rPr>
          <w:lang w:val="en-US"/>
        </w:rPr>
        <w:t xml:space="preserve">. The indicators </w:t>
      </w:r>
      <w:r w:rsidR="000A6448" w:rsidRPr="00180D20">
        <w:rPr>
          <w:lang w:val="en-US"/>
        </w:rPr>
        <w:t>are</w:t>
      </w:r>
      <w:r w:rsidR="00180D20" w:rsidRPr="00180D20">
        <w:rPr>
          <w:lang w:val="en-US"/>
        </w:rPr>
        <w:t xml:space="preserve"> choice of home-care provider</w:t>
      </w:r>
      <w:r w:rsidR="004117FB">
        <w:rPr>
          <w:lang w:val="en-US"/>
        </w:rPr>
        <w:t xml:space="preserve"> (choice homecare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w:t>
      </w:r>
      <w:r w:rsidR="003339A2">
        <w:rPr>
          <w:lang w:val="en-US"/>
        </w:rPr>
        <w:t xml:space="preserve">because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t>
      </w:r>
      <w:r w:rsidRPr="00084238">
        <w:rPr>
          <w:lang w:val="en-US"/>
        </w:rPr>
        <w:t>while</w:t>
      </w:r>
      <w:r>
        <w:rPr>
          <w:lang w:val="en-US"/>
        </w:rPr>
        <w:t xml:space="preserve"> </w:t>
      </w:r>
      <w:r w:rsidR="000025F9" w:rsidRPr="000025F9">
        <w:rPr>
          <w:lang w:val="en-US"/>
        </w:rPr>
        <w:t>multicollinearity might weight individual variables too strong</w:t>
      </w:r>
      <w:r w:rsidR="00084238">
        <w:rPr>
          <w:lang w:val="en-US"/>
        </w:rPr>
        <w:t>,</w:t>
      </w:r>
      <w:r w:rsidR="000025F9" w:rsidRPr="000025F9">
        <w:rPr>
          <w:lang w:val="en-US"/>
        </w:rPr>
        <w:t xml:space="preserve"> </w:t>
      </w:r>
      <w:r w:rsidR="000025F9" w:rsidRPr="00084238">
        <w:rPr>
          <w:lang w:val="en-US"/>
        </w:rPr>
        <w:t>biasing</w:t>
      </w:r>
      <w:r w:rsidR="000025F9" w:rsidRPr="000025F9">
        <w:rPr>
          <w:lang w:val="en-US"/>
        </w:rPr>
        <w:t xml:space="preserve"> the derivation of meaningful clusters </w:t>
      </w:r>
      <w:sdt>
        <w:sdtPr>
          <w:rPr>
            <w:lang w:val="en-US"/>
          </w:rPr>
          <w:alias w:val="To edit, see citavi.com/edit"/>
          <w:tag w:val="CitaviPlaceholder#4d1eb3dc-c530-4f41-8c43-9a4104a3ef30"/>
          <w:id w:val="435959722"/>
          <w:placeholder>
            <w:docPart w:val="77F1CF32B55E4B07A4C0A9193610D1D6"/>
          </w:placeholder>
        </w:sdtPr>
        <w:sdtContent>
          <w:r w:rsidR="000025F9" w:rsidRPr="000025F9">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jJkZGEwLWJhMWMtNGE0Mi1hNjM4LWE5NWQ5MmNkMTdkZiIsIlJhbmdlTGVuZ3RoIjo0LCJSZWZlcmVuY2VJZCI6IjA4ZWJlZDY4LTllMmMtNDI4OS04NDFjLTkyZDExMTA5NGI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3Ny8wMTQ2NjIxNjg3MDExMDA0MDEiLCJVcmlTdHJpbmciOiJodHRwczovL2RvaS5vcmcvMTAuMTE3Ny8wMTQ2NjIxNjg3MDExMDA0MD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}</w:instrText>
          </w:r>
          <w:r w:rsidR="000025F9" w:rsidRPr="000025F9">
            <w:rPr>
              <w:lang w:val="en-US"/>
            </w:rPr>
            <w:fldChar w:fldCharType="separate"/>
          </w:r>
          <w:r w:rsidR="007262D2">
            <w:rPr>
              <w:lang w:val="en-US"/>
            </w:rPr>
            <w:t>[38]</w:t>
          </w:r>
          <w:r w:rsidR="000025F9" w:rsidRPr="000025F9">
            <w:rPr>
              <w:lang w:val="en-US"/>
            </w:rPr>
            <w:fldChar w:fldCharType="end"/>
          </w:r>
        </w:sdtContent>
      </w:sdt>
      <w:r w:rsidR="000025F9" w:rsidRPr="000025F9">
        <w:rPr>
          <w:lang w:val="en-US"/>
        </w:rPr>
        <w:t xml:space="preserve">. </w:t>
      </w:r>
      <w:r w:rsidR="000025F9" w:rsidRPr="002461F3">
        <w:rPr>
          <w:lang w:val="en-US"/>
        </w:rPr>
        <w:t>Moreover, this prevents findings</w:t>
      </w:r>
      <w:r w:rsidR="000025F9" w:rsidRPr="000025F9">
        <w:rPr>
          <w:lang w:val="en-US"/>
        </w:rPr>
        <w:t xml:space="preserve">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may take values between 0</w:t>
      </w:r>
      <w:r w:rsidR="002461F3">
        <w:rPr>
          <w:lang w:val="en-US"/>
        </w:rPr>
        <w:t xml:space="preserve"> and </w:t>
      </w:r>
      <w:r w:rsidR="00343B5D" w:rsidRPr="00343B5D">
        <w:rPr>
          <w:lang w:val="en-US"/>
        </w:rPr>
        <w:t xml:space="preserve">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AB7002">
        <w:rPr>
          <w:lang w:val="en-US"/>
        </w:rPr>
        <w:t>,</w:t>
      </w:r>
      <w:r w:rsidR="00D56285">
        <w:rPr>
          <w:lang w:val="en-US"/>
        </w:rPr>
        <w:t xml:space="preserve"> </w:t>
      </w:r>
      <w:r w:rsidR="00AB7002">
        <w:rPr>
          <w:lang w:val="en-US"/>
        </w:rPr>
        <w:t xml:space="preserve">which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w:t>
      </w:r>
      <w:r w:rsidR="00BC4912" w:rsidRPr="00D86257">
        <w:rPr>
          <w:lang w:val="en-US"/>
        </w:rPr>
        <w:t>care</w:t>
      </w:r>
      <w:r w:rsidR="00BC4912">
        <w:rPr>
          <w:lang w:val="en-US"/>
        </w:rPr>
        <w:t>-</w:t>
      </w:r>
      <w:r w:rsidR="00D86257" w:rsidRPr="00D86257">
        <w:rPr>
          <w:lang w:val="en-US"/>
        </w:rPr>
        <w:t xml:space="preserve">related benefits., </w:t>
      </w:r>
      <w:r w:rsidR="00EA3840">
        <w:rPr>
          <w:lang w:val="en-US"/>
        </w:rPr>
        <w:t>A</w:t>
      </w:r>
      <w:r w:rsidR="00EA3840" w:rsidRPr="00D86257">
        <w:rPr>
          <w:lang w:val="en-US"/>
        </w:rPr>
        <w:t xml:space="preserve"> country system </w:t>
      </w:r>
      <w:r w:rsidR="00D86257" w:rsidRPr="00D86257">
        <w:rPr>
          <w:lang w:val="en-US"/>
        </w:rPr>
        <w:t xml:space="preserve">was coded </w:t>
      </w:r>
      <w:r w:rsidR="00D86257" w:rsidRPr="00EA3840">
        <w:rPr>
          <w:lang w:val="en-US"/>
        </w:rPr>
        <w:t>0</w:t>
      </w:r>
      <w:r w:rsidR="00EA3840" w:rsidRPr="00EA3840">
        <w:rPr>
          <w:lang w:val="en-US"/>
        </w:rPr>
        <w:t xml:space="preserve"> </w:t>
      </w:r>
      <w:r w:rsidR="00EA3840">
        <w:rPr>
          <w:lang w:val="en-US"/>
        </w:rPr>
        <w:t>if it</w:t>
      </w:r>
      <w:r w:rsidR="00EA3840" w:rsidRPr="00D86257">
        <w:rPr>
          <w:lang w:val="en-US"/>
        </w:rPr>
        <w:t xml:space="preserve"> applies no means-testing in LTC systems</w:t>
      </w:r>
      <w:r w:rsidR="00EA3840">
        <w:rPr>
          <w:lang w:val="en-US"/>
        </w:rPr>
        <w:t xml:space="preserve"> at all</w:t>
      </w:r>
      <w:r w:rsidR="00D86257" w:rsidRPr="00EA3840">
        <w:rPr>
          <w:lang w:val="en-US"/>
        </w:rPr>
        <w:t xml:space="preserve"> and 1</w:t>
      </w:r>
      <w:r w:rsidR="00D86257" w:rsidRPr="00D86257">
        <w:rPr>
          <w:lang w:val="en-US"/>
        </w:rPr>
        <w:t xml:space="preserve"> if means-testing takes place.</w:t>
      </w:r>
      <w:r w:rsidR="003C165F" w:rsidRPr="003C165F">
        <w:rPr>
          <w:lang w:val="en-US"/>
        </w:rPr>
        <w:t xml:space="preserve"> </w:t>
      </w:r>
    </w:p>
    <w:p w14:paraId="5F02845C" w14:textId="26D11EBE"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4117FB">
        <w:rPr>
          <w:lang w:val="en-US"/>
        </w:rPr>
        <w:t>self-rated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36150312"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lastRenderedPageBreak/>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6A9EEAB2" w:rsidR="00691EE1" w:rsidRPr="006A56FF" w:rsidRDefault="00691EE1" w:rsidP="00557CDD">
            <w:pPr>
              <w:spacing w:line="276" w:lineRule="auto"/>
              <w:ind w:left="142"/>
              <w:rPr>
                <w:sz w:val="20"/>
                <w:lang w:val="en-US"/>
              </w:rPr>
            </w:pPr>
            <w:r w:rsidRPr="006A56FF">
              <w:rPr>
                <w:sz w:val="20"/>
                <w:lang w:val="en-US"/>
              </w:rPr>
              <w:t>Number of beds per 1</w:t>
            </w:r>
            <w:r w:rsidR="00685B07">
              <w:rPr>
                <w:sz w:val="20"/>
                <w:lang w:val="en-US"/>
              </w:rPr>
              <w:t>,</w:t>
            </w:r>
            <w:r w:rsidRPr="006A56FF">
              <w:rPr>
                <w:sz w:val="20"/>
                <w:lang w:val="en-US"/>
              </w:rPr>
              <w:t>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4CBDBE4E"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3A0B3A28" w:rsidR="00691EE1" w:rsidRPr="00CD07AD" w:rsidRDefault="00691EE1" w:rsidP="00557CDD">
            <w:pPr>
              <w:rPr>
                <w:i/>
                <w:iCs/>
                <w:sz w:val="20"/>
                <w:lang w:val="en-US"/>
              </w:rPr>
            </w:pPr>
            <w:r w:rsidRPr="00CD07AD">
              <w:rPr>
                <w:i/>
                <w:iCs/>
                <w:sz w:val="20"/>
                <w:lang w:val="en-US"/>
              </w:rPr>
              <w:t>II: Public-</w:t>
            </w:r>
            <w:r w:rsidR="00685B07">
              <w:rPr>
                <w:i/>
                <w:iCs/>
                <w:sz w:val="20"/>
                <w:lang w:val="en-US"/>
              </w:rPr>
              <w:t>p</w:t>
            </w:r>
            <w:r w:rsidRPr="00CD07AD">
              <w:rPr>
                <w:i/>
                <w:iCs/>
                <w:sz w:val="20"/>
                <w:lang w:val="en-US"/>
              </w:rPr>
              <w:t>rivate</w:t>
            </w:r>
            <w:r w:rsidR="00685B07">
              <w:rPr>
                <w:i/>
                <w:iCs/>
                <w:sz w:val="20"/>
                <w:lang w:val="en-US"/>
              </w:rPr>
              <w:t xml:space="preserve"> m</w:t>
            </w:r>
            <w:r w:rsidRPr="00CD07AD">
              <w:rPr>
                <w:i/>
                <w:iCs/>
                <w:sz w:val="20"/>
                <w:lang w:val="en-US"/>
              </w:rPr>
              <w:t>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192C413B"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 xml:space="preserve">only </w:t>
            </w:r>
            <w:r w:rsidR="00911B41">
              <w:rPr>
                <w:sz w:val="20"/>
                <w:lang w:val="en-US"/>
              </w:rPr>
              <w:t>i</w:t>
            </w:r>
            <w:r w:rsidR="00911B41" w:rsidRPr="006A56FF">
              <w:rPr>
                <w:sz w:val="20"/>
                <w:lang w:val="en-US"/>
              </w:rPr>
              <w:t>n</w:t>
            </w:r>
            <w:r w:rsidR="00911B41">
              <w:rPr>
                <w:sz w:val="20"/>
                <w:lang w:val="en-US"/>
              </w:rPr>
              <w:t>-</w:t>
            </w:r>
            <w:r w:rsidRPr="006A56FF">
              <w:rPr>
                <w:sz w:val="20"/>
                <w:lang w:val="en-US"/>
              </w:rPr>
              <w:t xml:space="preserve">kind, </w:t>
            </w:r>
            <w:r w:rsidR="00911B41">
              <w:rPr>
                <w:sz w:val="20"/>
                <w:lang w:val="en-US"/>
              </w:rPr>
              <w:t>b</w:t>
            </w:r>
            <w:r w:rsidRPr="006A56FF">
              <w:rPr>
                <w:sz w:val="20"/>
                <w:lang w:val="en-US"/>
              </w:rPr>
              <w:t xml:space="preserve">ound, </w:t>
            </w:r>
            <w:r w:rsidR="00911B41">
              <w:rPr>
                <w:sz w:val="20"/>
                <w:lang w:val="en-US"/>
              </w:rPr>
              <w:t>u</w:t>
            </w:r>
            <w:r w:rsidRPr="006A56FF">
              <w:rPr>
                <w:sz w:val="20"/>
                <w:lang w:val="en-US"/>
              </w:rPr>
              <w:t>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77777777" w:rsidR="00691EE1" w:rsidRPr="006A56FF" w:rsidRDefault="00691EE1" w:rsidP="00557CDD">
            <w:pPr>
              <w:rPr>
                <w:sz w:val="20"/>
                <w:lang w:val="en-US"/>
              </w:rPr>
            </w:pPr>
            <w:r>
              <w:rPr>
                <w:sz w:val="20"/>
                <w:lang w:val="en-US"/>
              </w:rPr>
              <w:t>Choice Index</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3C216FF8" w:rsidR="00691EE1" w:rsidRPr="006A56FF" w:rsidRDefault="00691EE1" w:rsidP="00557CDD">
            <w:pPr>
              <w:ind w:firstLine="284"/>
              <w:rPr>
                <w:sz w:val="20"/>
                <w:lang w:val="en-US"/>
              </w:rPr>
            </w:pPr>
            <w:r w:rsidRPr="006A56FF">
              <w:rPr>
                <w:sz w:val="20"/>
                <w:lang w:val="en-US"/>
              </w:rPr>
              <w:t>Choice of home</w:t>
            </w:r>
            <w:r w:rsidR="00911B41">
              <w:rPr>
                <w:sz w:val="20"/>
                <w:lang w:val="en-US"/>
              </w:rPr>
              <w:t xml:space="preserve"> </w:t>
            </w:r>
            <w:r w:rsidRPr="006A56FF">
              <w:rPr>
                <w:sz w:val="20"/>
                <w:lang w:val="en-US"/>
              </w:rPr>
              <w:t>care provider</w:t>
            </w:r>
          </w:p>
        </w:tc>
        <w:tc>
          <w:tcPr>
            <w:tcW w:w="1276" w:type="dxa"/>
            <w:vAlign w:val="center"/>
          </w:tcPr>
          <w:p w14:paraId="14826DD8" w14:textId="77777777" w:rsidR="00691EE1" w:rsidRPr="006A56FF" w:rsidRDefault="00691EE1" w:rsidP="00557CDD">
            <w:pPr>
              <w:rPr>
                <w:sz w:val="20"/>
                <w:lang w:val="en-US"/>
              </w:rPr>
            </w:pPr>
            <w:r>
              <w:rPr>
                <w:sz w:val="20"/>
                <w:lang w:val="en-US"/>
              </w:rPr>
              <w:t>Choice homecare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2AC6F96D" w:rsidR="00691EE1" w:rsidRPr="006A56FF" w:rsidRDefault="00691EE1" w:rsidP="00777DC8">
            <w:pPr>
              <w:ind w:firstLine="284"/>
              <w:rPr>
                <w:sz w:val="20"/>
                <w:lang w:val="en-US"/>
              </w:rPr>
            </w:pPr>
            <w:r w:rsidRPr="006A56FF">
              <w:rPr>
                <w:sz w:val="20"/>
                <w:lang w:val="en-US"/>
              </w:rPr>
              <w:t xml:space="preserve">Choice between cash </w:t>
            </w:r>
            <w:r w:rsidR="00006B7F">
              <w:rPr>
                <w:sz w:val="20"/>
                <w:lang w:val="en-US"/>
              </w:rPr>
              <w:t>and</w:t>
            </w:r>
            <w:r w:rsidR="00006B7F" w:rsidRPr="006A56FF">
              <w:rPr>
                <w:sz w:val="20"/>
                <w:lang w:val="en-US"/>
              </w:rPr>
              <w:t xml:space="preserve"> </w:t>
            </w:r>
            <w:r w:rsidR="00203877" w:rsidRPr="006A56FF">
              <w:rPr>
                <w:sz w:val="20"/>
                <w:lang w:val="en-US"/>
              </w:rPr>
              <w:t>in</w:t>
            </w:r>
            <w:r w:rsidR="00203877">
              <w:rPr>
                <w:sz w:val="20"/>
                <w:lang w:val="en-US"/>
              </w:rPr>
              <w:t>-</w:t>
            </w:r>
            <w:r w:rsidRPr="006A56FF">
              <w:rPr>
                <w:sz w:val="20"/>
                <w:lang w:val="en-US"/>
              </w:rPr>
              <w:t>kind</w:t>
            </w:r>
            <w:r w:rsidR="00777DC8">
              <w:rPr>
                <w:sz w:val="20"/>
                <w:lang w:val="en-US"/>
              </w:rPr>
              <w:t xml:space="preserve"> </w:t>
            </w:r>
            <w:r w:rsidRPr="006A56FF">
              <w:rPr>
                <w:sz w:val="20"/>
                <w:lang w:val="en-US"/>
              </w:rPr>
              <w:t>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6CA3D5F9"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10.12.2018) &amp; MISSOC 2018 (European </w:t>
      </w:r>
      <w:r w:rsidR="00EA3840">
        <w:rPr>
          <w:sz w:val="20"/>
          <w:szCs w:val="20"/>
          <w:lang w:val="en-US"/>
        </w:rPr>
        <w:t>O</w:t>
      </w:r>
      <w:r w:rsidRPr="00D16CD9">
        <w:rPr>
          <w:sz w:val="20"/>
          <w:szCs w:val="20"/>
          <w:lang w:val="en-US"/>
        </w:rPr>
        <w:t xml:space="preserve">bservatory on </w:t>
      </w:r>
      <w:r w:rsidR="00EA3840">
        <w:rPr>
          <w:sz w:val="20"/>
          <w:szCs w:val="20"/>
          <w:lang w:val="en-US"/>
        </w:rPr>
        <w:t>H</w:t>
      </w:r>
      <w:r w:rsidRPr="00D16CD9">
        <w:rPr>
          <w:sz w:val="20"/>
          <w:szCs w:val="20"/>
          <w:lang w:val="en-US"/>
        </w:rPr>
        <w:t xml:space="preserve">ealth </w:t>
      </w:r>
      <w:r w:rsidR="00EA3840">
        <w:rPr>
          <w:sz w:val="20"/>
          <w:szCs w:val="20"/>
          <w:lang w:val="en-US"/>
        </w:rPr>
        <w:t>S</w:t>
      </w:r>
      <w:r w:rsidRPr="00D16CD9">
        <w:rPr>
          <w:sz w:val="20"/>
          <w:szCs w:val="20"/>
          <w:lang w:val="en-US"/>
        </w:rPr>
        <w:t xml:space="preserve">ystems and </w:t>
      </w:r>
      <w:r w:rsidR="00EA3840">
        <w:rPr>
          <w:sz w:val="20"/>
          <w:szCs w:val="20"/>
          <w:lang w:val="en-US"/>
        </w:rPr>
        <w:t>P</w:t>
      </w:r>
      <w:r w:rsidRPr="00D16CD9">
        <w:rPr>
          <w:sz w:val="20"/>
          <w:szCs w:val="20"/>
          <w:lang w:val="en-US"/>
        </w:rPr>
        <w:t xml:space="preserve">olicies 2018), European </w:t>
      </w:r>
      <w:r w:rsidR="0060383C">
        <w:rPr>
          <w:sz w:val="20"/>
          <w:szCs w:val="20"/>
          <w:lang w:val="en-US"/>
        </w:rPr>
        <w:t>C</w:t>
      </w:r>
      <w:r w:rsidRPr="00D16CD9">
        <w:rPr>
          <w:sz w:val="20"/>
          <w:szCs w:val="20"/>
          <w:lang w:val="en-US"/>
        </w:rPr>
        <w:t xml:space="preserve">ommission 2018; </w:t>
      </w:r>
      <w:commentRangeStart w:id="43"/>
      <w:commentRangeStart w:id="44"/>
      <w:r w:rsidR="0060383C">
        <w:rPr>
          <w:sz w:val="20"/>
          <w:szCs w:val="20"/>
          <w:lang w:val="en-US"/>
        </w:rPr>
        <w:t>o</w:t>
      </w:r>
      <w:r w:rsidRPr="00D16CD9">
        <w:rPr>
          <w:sz w:val="20"/>
          <w:szCs w:val="20"/>
          <w:lang w:val="en-US"/>
        </w:rPr>
        <w:t xml:space="preserve">wn </w:t>
      </w:r>
      <w:r w:rsidR="0060383C">
        <w:rPr>
          <w:sz w:val="20"/>
          <w:szCs w:val="20"/>
          <w:lang w:val="en-US"/>
        </w:rPr>
        <w:t>c</w:t>
      </w:r>
      <w:r w:rsidRPr="00D16CD9">
        <w:rPr>
          <w:sz w:val="20"/>
          <w:szCs w:val="20"/>
          <w:lang w:val="en-US"/>
        </w:rPr>
        <w:t xml:space="preserve">oding </w:t>
      </w:r>
      <w:r w:rsidR="0060383C">
        <w:rPr>
          <w:sz w:val="20"/>
          <w:szCs w:val="20"/>
          <w:lang w:val="en-US"/>
        </w:rPr>
        <w:t>s</w:t>
      </w:r>
      <w:r w:rsidRPr="00D16CD9">
        <w:rPr>
          <w:sz w:val="20"/>
          <w:szCs w:val="20"/>
          <w:lang w:val="en-US"/>
        </w:rPr>
        <w:t>cheme</w:t>
      </w:r>
      <w:commentRangeEnd w:id="43"/>
      <w:r w:rsidR="0060383C">
        <w:rPr>
          <w:rStyle w:val="Kommentarzeichen"/>
        </w:rPr>
        <w:commentReference w:id="43"/>
      </w:r>
      <w:commentRangeEnd w:id="44"/>
      <w:r w:rsidR="00C3053D">
        <w:rPr>
          <w:rStyle w:val="Kommentarzeichen"/>
        </w:rPr>
        <w:commentReference w:id="44"/>
      </w:r>
      <w:ins w:id="45" w:author="Hannah Laumann" w:date="2020-09-10T06:15:00Z">
        <w:r w:rsidR="0060383C">
          <w:rPr>
            <w:sz w:val="20"/>
            <w:szCs w:val="20"/>
            <w:lang w:val="en-US"/>
          </w:rPr>
          <w:t>.</w:t>
        </w:r>
      </w:ins>
    </w:p>
    <w:p w14:paraId="66700576" w14:textId="78EBC149" w:rsidR="00E91ABE" w:rsidRPr="00673E58" w:rsidRDefault="00E62C77" w:rsidP="00E62C77">
      <w:pPr>
        <w:pStyle w:val="berschrift2"/>
        <w:rPr>
          <w:lang w:val="en-US"/>
        </w:rPr>
      </w:pPr>
      <w:r w:rsidRPr="00673E58">
        <w:rPr>
          <w:lang w:val="en-US"/>
        </w:rPr>
        <w:t>Data</w:t>
      </w:r>
    </w:p>
    <w:p w14:paraId="740C7D30" w14:textId="47609486"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w:t>
      </w:r>
      <w:r w:rsidR="00731ECB">
        <w:rPr>
          <w:szCs w:val="24"/>
        </w:rPr>
        <w:t>,</w:t>
      </w:r>
      <w:r w:rsidR="000F2CA0" w:rsidRPr="006A56FF">
        <w:rPr>
          <w:szCs w:val="24"/>
        </w:rPr>
        <w:t xml:space="preserve"> </w:t>
      </w:r>
      <w:r w:rsidR="00731ECB">
        <w:rPr>
          <w:szCs w:val="24"/>
        </w:rPr>
        <w:t>resulting in</w:t>
      </w:r>
      <w:r w:rsidR="00DC39A1" w:rsidRPr="006A56FF">
        <w:rPr>
          <w:szCs w:val="24"/>
        </w:rPr>
        <w:t xml:space="preserve">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46"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6D769D">
        <w:rPr>
          <w:szCs w:val="24"/>
        </w:rPr>
        <w:t>,</w:t>
      </w:r>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46"/>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ins w:id="47" w:author="Philipp Alexander Linden" w:date="2020-09-11T16:00:00Z">
        <w:r w:rsidR="00C3053D">
          <w:rPr>
            <w:szCs w:val="24"/>
          </w:rPr>
          <w:t>multiple imputation by chained equations</w:t>
        </w:r>
      </w:ins>
      <w:commentRangeStart w:id="48"/>
      <w:commentRangeStart w:id="49"/>
      <w:del w:id="50" w:author="Philipp Alexander Linden" w:date="2020-09-11T16:01:00Z">
        <w:r w:rsidR="00DC39A1" w:rsidRPr="006A56FF" w:rsidDel="00C3053D">
          <w:rPr>
            <w:szCs w:val="24"/>
          </w:rPr>
          <w:delText xml:space="preserve">multiple </w:delText>
        </w:r>
        <w:r w:rsidR="0063437C" w:rsidRPr="006A56FF" w:rsidDel="00C3053D">
          <w:rPr>
            <w:szCs w:val="24"/>
          </w:rPr>
          <w:delText xml:space="preserve">imputed </w:delText>
        </w:r>
        <w:r w:rsidR="00DC39A1" w:rsidRPr="006A56FF" w:rsidDel="00C3053D">
          <w:rPr>
            <w:szCs w:val="24"/>
          </w:rPr>
          <w:delText>chained</w:delText>
        </w:r>
        <w:r w:rsidR="0063437C" w:rsidRPr="006A56FF" w:rsidDel="00C3053D">
          <w:rPr>
            <w:szCs w:val="24"/>
          </w:rPr>
          <w:delText xml:space="preserve"> equation</w:delText>
        </w:r>
        <w:commentRangeEnd w:id="48"/>
        <w:r w:rsidR="00343FE8" w:rsidDel="00C3053D">
          <w:rPr>
            <w:rStyle w:val="Kommentarzeichen"/>
            <w:lang w:val="de-DE"/>
          </w:rPr>
          <w:commentReference w:id="48"/>
        </w:r>
        <w:commentRangeEnd w:id="49"/>
        <w:r w:rsidR="00C3053D" w:rsidDel="00C3053D">
          <w:rPr>
            <w:rStyle w:val="Kommentarzeichen"/>
            <w:lang w:val="de-DE"/>
          </w:rPr>
          <w:commentReference w:id="49"/>
        </w:r>
      </w:del>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w:t>
      </w:r>
      <w:commentRangeStart w:id="51"/>
      <w:commentRangeStart w:id="52"/>
      <w:r w:rsidR="00F42EE7" w:rsidRPr="00F42EE7">
        <w:rPr>
          <w:szCs w:val="24"/>
        </w:rPr>
        <w:t>recommendations</w:t>
      </w:r>
      <w:r w:rsidR="00691EE1">
        <w:rPr>
          <w:szCs w:val="24"/>
        </w:rPr>
        <w:t xml:space="preserve"> of </w:t>
      </w:r>
      <w:sdt>
        <w:sdtPr>
          <w:rPr>
            <w:szCs w:val="24"/>
          </w:rPr>
          <w:alias w:val="To edit, see citavi.com/edit"/>
          <w:tag w:val="CitaviPlaceholder#520eae1d-72af-41f6-b7b9-12fda164e596"/>
          <w:id w:val="-817648388"/>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zZiNDQ2YTE2LWI3ZTktNDNiOC1iYmYxLTg5Y2NhOTMzZWQ3MiIsIkVudHJpZXMiOlt7IiRpZCI6IjIiLCIkdHlwZSI6IlN3aXNzQWNhZGVtaWMuQ2l0YXZpLkNpdGF0aW9ucy5Xb3JkUGxhY2Vob2xkZXJFbnRyeSwgU3dpc3NBY2FkZW1pYy5DaXRhdmkiLCJJZCI6ImQ3MGI1M2M4LTJmMDItNGIxYS05MzY5LTY4ZmExODNjNzc3YSIsIlJhbmdlTGVuZ3RoIjoyLCJSZWZlcmVuY2VJZCI6ImZiMzdiMDRhLWRjYWMtNDU5ZS1iZTA4LWM5YjA5N2MxMTY3N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DIvc2ltLjQwNjciLCJVcmlTdHJpbmciOiJodHRwczovL2RvaS5vcmcvMTAuMTAwMi9zaW0uNDA2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xMyIsIk1vZGlmaWVkQnkiOiJfTWFyZWlrZSBBcmlhYW5zIiwiSWQiOiI1ZTBkZDZlMi1iN2RkLTRiYTctOTQ4My1jYjBhODk4MDFhZTAiLCJNb2RpZmllZE9uIjoiMjAyMC0wNy0wOVQxNDo1Mjox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jI1OTAwIiwiVXJpU3RyaW5nIjoiaHR0cDovL3d3dy5uY2JpLm5sbS5uaWguZ292L3B1Ym1lZC8yMTIyNTkw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OS0xMVQxMzozNzowMiIsIlByb2plY3QiOnsiJHJlZiI6IjUifX0sIlVzZU51bWJlcmluZ1R5cGVPZlBhcmVudERvY3VtZW50IjpmYWxzZX1dLCJGb3JtYXR0ZWRUZXh0Ijp7IiRpZCI6IjE1IiwiQ291bnQiOjEsIlRleHRVbml0cyI6W3siJGlkIjoiMTYiLCJGb250U3R5bGUiOnsiJGlkIjoiMTciLCJOZXV0cmFsIjp0cnVlfSwiUmVhZGluZ09yZGVyIjoxLCJUZXh0IjoiMzkifV19LCJUYWciOiJDaXRhdmlQbGFjZWhvbGRlciM1MjBlYWUxZC03MmFmLTQxZjYtYjdiOS0xMmZkYTE2NGU1OTYiLCJUZXh0IjoiMzkiLCJXQUlWZXJzaW9uIjoiNi41LjAuMCJ9}</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w:t>
      </w:r>
      <w:sdt>
        <w:sdtPr>
          <w:rPr>
            <w:szCs w:val="24"/>
          </w:rPr>
          <w:alias w:val="To edit, see citavi.com/edit"/>
          <w:tag w:val="CitaviPlaceholder#6b446a16-b7e9-43b8-bbf1-89cca933ed72"/>
          <w:id w:val="1672757789"/>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zUyMGVhZTFkLTcyYWYtNDFmNi1iN2I5LTEyZmRhMTY0ZTU5NiIsIkVudHJpZXMiOlt7IiRpZCI6IjIiLCIkdHlwZSI6IlN3aXNzQWNhZGVtaWMuQ2l0YXZpLkNpdGF0aW9ucy5Xb3JkUGxhY2Vob2xkZXJFbnRyeSwgU3dpc3NBY2FkZW1pYy5DaXRhdmkiLCJJZCI6IjI5ZjlmYTNlLTRjNTMtNDAzOS05NzdkLWYxMzljNzBkMjY5MSIsIlJhbmdlTGVuZ3RoIjo0LCJSZWZlcmVuY2VJZCI6ImZiMzdiMDRhLWRjYWMtNDU5ZS1iZTA4LWM5YjA5N2MxMTY3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Mi9zaW0uNDA2NyIsIlVyaVN0cmluZyI6Imh0dHBzOi8vZG9pLm9yZy8xMC4xMDAyL3NpbS40MD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EzIiwiTW9kaWZpZWRCeSI6Il9NYXJlaWtlIEFyaWFhbnMiLCJJZCI6IjVlMGRkNmUyLWI3ZGQtNGJhNy05NDgzLWNiMGE4OTgwMWFlMCIsIk1vZGlmaWVkT24iOiIyMDIwLTA3LTA5VDE0OjUyOjE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yMjU5MDAiLCJVcmlTdHJpbmciOiJodHRwOi8vd3d3Lm5jYmkubmxtLm5paC5nb3YvcHVibWVkLzIxMjI1O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5LTExVDEzOjM3OjA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M5XSJ9XX0sIlRhZyI6IkNpdGF2aVBsYWNlaG9sZGVyIzZiNDQ2YTE2LWI3ZTktNDNiOC1iYmYxLTg5Y2NhOTMzZWQ3MiIsIlRleHQiOiJbMzldIiwiV0FJVmVyc2lvbiI6IjYuNS4wLjAifQ==}</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and </w:t>
      </w:r>
      <w:sdt>
        <w:sdtPr>
          <w:rPr>
            <w:szCs w:val="24"/>
          </w:rPr>
          <w:alias w:val="To edit, see citavi.com/edit"/>
          <w:tag w:val="CitaviPlaceholder#e913e189-b868-45fe-b823-e5163a25e541"/>
          <w:id w:val="-668246606"/>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2U4YjU0OTE4LTllY2UtNGI5ZC1hMTY1LTgyYzExNWUwOGU1YiIsIkVudHJpZXMiOlt7IiRpZCI6IjIiLCIkdHlwZSI6IlN3aXNzQWNhZGVtaWMuQ2l0YXZpLkNpdGF0aW9ucy5Xb3JkUGxhY2Vob2xkZXJFbnRyeSwgU3dpc3NBY2FkZW1pYy5DaXRhdmkiLCJJZCI6IjQyY2UyNGM0LTk5NjctNDEwYy05MjEwLWI5OWRmYWJmZWMzOSIsIlJhbmdlTGVuZ3RoIjoyLCJSZWZlcmVuY2VJZCI6IjFmODY5MWM4LThhOGQtNDFmMC04Mjg3LTY1NmEyNDM2NDNmN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MTgyLTAxMS0wMTc5LTkiLCJVcmlTdHJpbmciOiJodHRwczovL2RvaS5vcmcvMTAuMTAwNy9zMTAxODItMDExLTAxNzkt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}</w:instrText>
          </w:r>
          <w:r w:rsidR="00691EE1">
            <w:rPr>
              <w:noProof/>
              <w:szCs w:val="24"/>
            </w:rPr>
            <w:fldChar w:fldCharType="separate"/>
          </w:r>
          <w:r w:rsidR="007262D2">
            <w:rPr>
              <w:noProof/>
              <w:szCs w:val="24"/>
            </w:rPr>
            <w:t>40</w:t>
          </w:r>
          <w:r w:rsidR="00691EE1">
            <w:rPr>
              <w:noProof/>
              <w:szCs w:val="24"/>
            </w:rPr>
            <w:fldChar w:fldCharType="end"/>
          </w:r>
        </w:sdtContent>
      </w:sdt>
      <w:r w:rsidR="00691EE1">
        <w:rPr>
          <w:szCs w:val="24"/>
        </w:rPr>
        <w:t xml:space="preserve"> </w:t>
      </w:r>
      <w:sdt>
        <w:sdtPr>
          <w:rPr>
            <w:szCs w:val="24"/>
          </w:rPr>
          <w:alias w:val="To edit, see citavi.com/edit"/>
          <w:tag w:val="CitaviPlaceholder#e8b54918-9ece-4b9d-a165-82c115e08e5b"/>
          <w:id w:val="1621649250"/>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2U5MTNlMTg5LWI4NjgtNDVmZS1iODIzLWU1MTYzYTI1ZTU0MSIsIkVudHJpZXMiOlt7IiRpZCI6IjIiLCIkdHlwZSI6IlN3aXNzQWNhZGVtaWMuQ2l0YXZpLkNpdGF0aW9ucy5Xb3JkUGxhY2Vob2xkZXJFbnRyeSwgU3dpc3NBY2FkZW1pYy5DaXRhdmkiLCJJZCI6IjQwOWMwYjEwLTAxMjEtNGU1Mi1hMGMxLWEwNGM2NjlkNDJjNiIsIlJhbmdlTGVuZ3RoIjo0LCJSZWZlcmVuY2VJZCI6IjFmODY5MWM4LThhOGQtNDFmMC04Mjg3LTY1NmEyNDM2ND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pZCI6IjUiLCIkdHlwZSI6IlN3aXNzQWNhZGVtaWMuQ2l0YXZpLlByb2plY3QsIFN3aXNzQWNhZGVtaWMuQ2l0YXZpIn19LHsiJGlkIjoiNiIsIiR0eXBlIjoiU3dpc3NBY2FkZW1pYy5DaXRhdmkuUGVyc29uLCBTd2lzc0FjYWRlbWljLkNpdGF2aS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3IiwiJHR5cGUiOiJTd2lzc0FjYWRlbWljLkNpdGF2aS5QZXJzb24sIFN3aXNzQWNhZGVtaWMuQ2l0YXZpIiwiRmlyc3ROYW1lIjoiSm9zdCIsIkxhc3ROYW1lIjoiUmVpbmVja2UiLCJQcm90ZWN0ZWQiOmZhbHNlLCJTZXgiOjAsIkNyZWF0ZWRCeSI6Il9NYXJlaWtlIEFyaWFhbnMiLCJDcmVhdGVkT24iOiIyMDIwLTA3LTA5VDE0OjUyOjU2IiwiTW9kaWZpZWRCeSI6Il9NYXJlaWtlIEFyaWFhbnMiLCJJZCI6ImIzNGFiODM4LTdkZTEtNDhkYi04MGU5LTVjNmY2NzBmODZmOCIsIk1vZGlmaWVkT24iOiIyMDIwLTA3LTA5VDE0OjUyOjU2IiwiUHJvamVjdCI6eyIkcmVmIjoiNSJ9fSx7IiRpZCI6Ijg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xODItMDExLTAxNzktOSIsIlVyaVN0cmluZyI6Imh0dHBzOi8vZG9pLm9yZy8xMC4xMDA3L3MxMDE4Mi0wMTEtMDE3OS05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51bWJlciI6IjQiLCJPcmdhbml6YXRpb25zIjpbXSwiT3RoZXJzSW52b2x2ZWQiOltdLCJQYWdlUmFuZ2UiOiI8c3A+XHJcbiAgPG4+MzUxPC9uPlxyXG4gIDxpbj50cnVlPC9pbj5cclxuICA8b3M+MzUxPC9vcz5cclxuICA8cHM+MzUxPC9wcz5cclxuPC9zcD5cclxuPGVwPlxyXG4gIDxuPjM3Mzwvbj5cclxuICA8aW4+dHJ1ZTwvaW4+XHJcbiAgPG9zPjM3Mzwvb3M+XHJcbiAgPHBzPjM3MzwvcHM+XHJcbjwvZXA+XHJcbjxvcz4zNTEtMzczPC9vcz4iLCJQZXJpb2RpY2FsIjp7IiRpZCI6IjEyIiwiJHR5cGUiOiJTd2lzc0FjYWRlbWljLkNpdGF2aS5QZXJpb2RpY2FsLCBTd2lzc0FjYWRlbWljLkNpdGF2aS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OS0xMVQxMzozNzow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ls0MF0ifV19LCJUYWciOiJDaXRhdmlQbGFjZWhvbGRlciNlOGI1NDkxOC05ZWNlLTRiOWQtYTE2NS04MmMxMTVlMDhlNWIiLCJUZXh0IjoiWzQwXSIsIldBSVZlcnNpb24iOiI2LjUuMC4wIn0=}</w:instrText>
          </w:r>
          <w:r w:rsidR="00691EE1">
            <w:rPr>
              <w:noProof/>
              <w:szCs w:val="24"/>
            </w:rPr>
            <w:fldChar w:fldCharType="separate"/>
          </w:r>
          <w:r w:rsidR="007262D2">
            <w:rPr>
              <w:noProof/>
              <w:szCs w:val="24"/>
            </w:rPr>
            <w:t>[40]</w:t>
          </w:r>
          <w:r w:rsidR="00691EE1">
            <w:rPr>
              <w:noProof/>
              <w:szCs w:val="24"/>
            </w:rPr>
            <w:fldChar w:fldCharType="end"/>
          </w:r>
        </w:sdtContent>
      </w:sdt>
      <w:r w:rsidR="00F42EE7" w:rsidRPr="00F42EE7">
        <w:rPr>
          <w:szCs w:val="24"/>
        </w:rPr>
        <w:t xml:space="preserve">, we </w:t>
      </w:r>
      <w:commentRangeEnd w:id="51"/>
      <w:r w:rsidR="00777DC8">
        <w:rPr>
          <w:rStyle w:val="Kommentarzeichen"/>
          <w:lang w:val="de-DE"/>
        </w:rPr>
        <w:commentReference w:id="51"/>
      </w:r>
      <w:commentRangeEnd w:id="52"/>
      <w:r w:rsidR="00C3053D">
        <w:rPr>
          <w:rStyle w:val="Kommentarzeichen"/>
          <w:lang w:val="de-DE"/>
        </w:rPr>
        <w:commentReference w:id="52"/>
      </w:r>
      <w:r w:rsidR="00F42EE7" w:rsidRPr="00F42EE7">
        <w:rPr>
          <w:szCs w:val="24"/>
        </w:rPr>
        <w:t>impute</w:t>
      </w:r>
      <w:r w:rsidR="00C956BD">
        <w:rPr>
          <w:szCs w:val="24"/>
        </w:rPr>
        <w:t>d</w:t>
      </w:r>
      <w:r w:rsidR="00F42EE7" w:rsidRPr="00F42EE7">
        <w:rPr>
          <w:szCs w:val="24"/>
        </w:rPr>
        <w:t xml:space="preserve"> missing mean values of indicators by predictive mean matching of the next neighbor, here the next year. If</w:t>
      </w:r>
      <w:r w:rsidR="0080528C">
        <w:rPr>
          <w:szCs w:val="24"/>
        </w:rPr>
        <w:t>,</w:t>
      </w:r>
      <w:r w:rsidR="00F42EE7" w:rsidRPr="00F42EE7">
        <w:rPr>
          <w:szCs w:val="24"/>
        </w:rPr>
        <w:t xml:space="preserve"> for example</w:t>
      </w:r>
      <w:r w:rsidR="0080528C">
        <w:rPr>
          <w:szCs w:val="24"/>
        </w:rPr>
        <w:t>,</w:t>
      </w:r>
      <w:r w:rsidR="00F42EE7" w:rsidRPr="00F42EE7">
        <w:rPr>
          <w:szCs w:val="24"/>
        </w:rPr>
        <w:t xml:space="preserv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r w:rsidR="00363DFE">
        <w:rPr>
          <w:szCs w:val="24"/>
        </w:rPr>
        <w:t>2015</w:t>
      </w:r>
      <w:r w:rsidR="00363DFE" w:rsidRPr="00F42EE7">
        <w:rPr>
          <w:szCs w:val="24"/>
        </w:rPr>
        <w:t xml:space="preserve"> </w:t>
      </w:r>
      <w:r w:rsidR="00F42EE7" w:rsidRPr="00F42EE7">
        <w:rPr>
          <w:szCs w:val="24"/>
        </w:rPr>
        <w:t>for a specific country, we estimate</w:t>
      </w:r>
      <w:r w:rsidR="00C956BD">
        <w:rPr>
          <w:szCs w:val="24"/>
        </w:rPr>
        <w:t>d</w:t>
      </w:r>
      <w:r w:rsidR="00F42EE7" w:rsidRPr="00F42EE7">
        <w:rPr>
          <w:szCs w:val="24"/>
        </w:rPr>
        <w:t xml:space="preserve"> the model with the full information from 2014 and aggregated the values of 20 cycles to </w:t>
      </w:r>
      <w:r w:rsidR="00E23E4B">
        <w:rPr>
          <w:szCs w:val="24"/>
        </w:rPr>
        <w:t xml:space="preserve">the </w:t>
      </w:r>
      <w:r w:rsidR="00F42EE7" w:rsidRPr="00F42EE7">
        <w:rPr>
          <w:szCs w:val="24"/>
        </w:rPr>
        <w:t>yearly mean.</w:t>
      </w:r>
      <w:r w:rsidR="00F42EE7">
        <w:rPr>
          <w:szCs w:val="24"/>
        </w:rPr>
        <w:t xml:space="preserve"> Second, </w:t>
      </w:r>
      <w:r w:rsidR="00F42EE7">
        <w:rPr>
          <w:szCs w:val="24"/>
        </w:rPr>
        <w:lastRenderedPageBreak/>
        <w:t>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r w:rsidR="005B0DB0">
        <w:rPr>
          <w:szCs w:val="24"/>
        </w:rPr>
        <w:t xml:space="preserve"> </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r w:rsidR="00C956BD">
        <w:rPr>
          <w:szCs w:val="24"/>
        </w:rPr>
        <w:t>d</w:t>
      </w:r>
      <w:r w:rsidR="00792D73" w:rsidRPr="00C046FD">
        <w:rPr>
          <w:szCs w:val="24"/>
        </w:rPr>
        <w:t xml:space="preserve"> an overall mean of the observation period between 2014</w:t>
      </w:r>
      <w:r w:rsidR="001116A2">
        <w:rPr>
          <w:szCs w:val="24"/>
        </w:rPr>
        <w:t xml:space="preserve"> and </w:t>
      </w:r>
      <w:r w:rsidR="00792D73" w:rsidRPr="00C046FD">
        <w:rPr>
          <w:szCs w:val="24"/>
        </w:rPr>
        <w:t>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7ACE07BA" w:rsidR="00B95452" w:rsidRDefault="00981837" w:rsidP="002A4B22">
      <w:pPr>
        <w:pStyle w:val="02FlietextErsterAbsatz"/>
        <w:rPr>
          <w:lang w:val="en-US"/>
        </w:rPr>
      </w:pPr>
      <w:r w:rsidRPr="006A56FF">
        <w:rPr>
          <w:lang w:val="en-US"/>
        </w:rPr>
        <w:t xml:space="preserve">Cluster analysis is the standard method in welfare state </w:t>
      </w:r>
      <w:sdt>
        <w:sdtPr>
          <w:rPr>
            <w:lang w:val="en-US"/>
          </w:rPr>
          <w:alias w:val="To edit, see citavi.com/edit"/>
          <w:tag w:val="CitaviPlaceholder#33bada58-6b44-4f6b-bae0-743645cea93b"/>
          <w:id w:val="1606385959"/>
          <w:placeholder>
            <w:docPart w:val="DefaultPlaceholder_-1854013440"/>
          </w:placeholder>
        </w:sdtPr>
        <w:sdtContent>
          <w:r w:rsidR="001B6C6F">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E0ZGJmLWIwZDctNDgwNi05MDZjLTA5MzJiMmY2YTgyYSIsIlJhbmdlTGVuZ3RoIjozLCJSZWZlcmVuY2VJZCI6IjEzZDA3NmE3LTYzY2QtNGU4NS1iZjIwLWI0NjViM2NhZTRh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ouMTQ2OC0yMzk3LjIwMDcuMDA0ODYueCIsIlVyaVN0cmluZyI6Imh0dHBzOi8vZG9pLm9yZy8xMC4xMTExL2ouMTQ2OC0yMzk3LjIwMDcuMDA0ODYue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yZWYiOiI1In19XSwiQ2l0YXRpb25LZXlVcGRhdGVUeXBlIjowLCJDb2xsYWJvcmF0b3JzIjpbXSwiRG9pIjoiMTAuMTE3Ny8wOTU4OTI4NzA3MDg3NTk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3MDg3NTkxIiwiVXJpU3RyaW5nIjoiaHR0cHM6Ly9kb2kub3JnLzEwLjExNzcvMDk1ODkyODcwNzA4NzU5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OS0xMVQxMzozNzowMiIsIlByb2plY3QiOnsiJHJlZiI6IjUifX0sIlVzZU51bWJlcmluZ1R5cGVPZlBhcmVudERvY3VtZW50IjpmYWxzZX0seyIkaWQiOiIxNyIsIiR0eXBlIjoiU3dpc3NBY2FkZW1pYy5DaXRhdmkuQ2l0YXRpb25zLldvcmRQbGFjZWhvbGRlckVudHJ5LCBTd2lzc0FjYWRlbWljLkNpdGF2aSIsIklkIjoiNzJmMjk4NTItMGU0NS00ZGRkLTkxN2ItOTM4YTYyNzA4YzE5IiwiUmFuZ2VTdGFydCI6MywiUmFuZ2VMZW5ndGgiOjQsIlJlZmVyZW5jZUlkIjoiNzVlN2ZkNTgtYTFkMy00NzcwLWJlMjItZjYwNjQwZmVkYjgw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Dk1ODkyODcxMjQ1NjU3MiIsIlVyaVN0cmluZyI6Imh0dHBzOi8vZG9pLm9yZy8xMC4xMTc3LzA5NTg5Mjg3MTI0NTY1NzI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}</w:instrText>
          </w:r>
          <w:r w:rsidR="001B6C6F">
            <w:rPr>
              <w:noProof/>
              <w:lang w:val="en-US"/>
            </w:rPr>
            <w:fldChar w:fldCharType="separate"/>
          </w:r>
          <w:r w:rsidR="007262D2">
            <w:rPr>
              <w:noProof/>
              <w:lang w:val="en-US"/>
            </w:rPr>
            <w:t>[41–43]</w:t>
          </w:r>
          <w:r w:rsidR="001B6C6F">
            <w:rPr>
              <w:noProof/>
              <w:lang w:val="en-US"/>
            </w:rPr>
            <w:fldChar w:fldCharType="end"/>
          </w:r>
        </w:sdtContent>
      </w:sdt>
      <w:r w:rsidR="00C847E6">
        <w:rPr>
          <w:lang w:val="en-US"/>
        </w:rPr>
        <w:t>,</w:t>
      </w:r>
      <w:r w:rsidR="001B6C6F">
        <w:rPr>
          <w:lang w:val="en-US"/>
        </w:rPr>
        <w:t xml:space="preserve"> healthcare </w:t>
      </w:r>
      <w:sdt>
        <w:sdtPr>
          <w:rPr>
            <w:lang w:val="en-US"/>
          </w:rPr>
          <w:alias w:val="To edit, see citavi.com/edit"/>
          <w:tag w:val="CitaviPlaceholder#543b667b-5aad-4336-aabc-01958160b5d1"/>
          <w:id w:val="-1635481945"/>
          <w:placeholder>
            <w:docPart w:val="DefaultPlaceholder_-1854013440"/>
          </w:placeholder>
        </w:sdtPr>
        <w:sdtContent>
          <w:r w:rsidR="001B6C6F">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DlkMmZlLTQyODEtNGE0Ni05NzBlLTNjZTI1YTM4YjUxOCIsIlJhbmdlU3RhcnQiOjMsIlJhbmdlTGVuZ3RoIjozLCJSZWZlcmVuY2VJZCI6IjFiZjM0Njg3LWExNmYtNDJmNi04MTIxLWMwYmY0YjJmOTMw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TFUMTM6Mzc6MDIiLCJQcm9qZWN0Ijp7IiRyZWYiOiI1In19LCJVc2VOdW1iZXJpbmdUeXBlT2ZQYXJlbnREb2N1bWVudCI6ZmFsc2V9LHsiJGlkIjoiMTAiLCIkdHlwZSI6IlN3aXNzQWNhZGVtaWMuQ2l0YXZpLkNpdGF0aW9ucy5Xb3JkUGxhY2Vob2xkZXJFbnRyeSwgU3dpc3NBY2FkZW1pYy5DaXRhdmkiLCJJZCI6ImU3YzMzNWQxLWIzMGYtNGFmOC1iZDVhLWEyM2JmN2Y1ZGJlZCIsIlJhbmdlU3RhcnQiOjYsIlJhbmdlTGVuZ3RoIjo0LCJSZWZlcmVuY2VJZCI6ImIwYjE2NWYxLWRiMGEtNGQ0NC1iZjgzLWU4MmYyZjVjZDBmO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E3Ny8wOTU4OTI4NzA5MzQ0MjQ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5MzQ0MjQ3IiwiVXJpU3RyaW5nIjoiaHR0cHM6Ly9kb2kub3JnLzEwLjExNzcvMDk1ODkyODcwOTM0NDI0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TEvc3BvbC4xMjA2MSIsIlVyaVN0cmluZyI6Imh0dHBzOi8vZG9pLm9yZy8xMC4xMTExL3Nwb2wuMTIwNj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EiLCIkdHlwZSI6IlN3aXNzQWNhZGVtaWMuQ2l0YXZpLlBlcmlvZGljYWwsIFN3aXNzQWNhZGVtaWMuQ2l0YXZp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5LTExVDEzOjM3OjAyIiwiUHJvamVjdCI6eyIkcmVmIjoiNSJ9fSwiVXNlTnVtYmVyaW5nVHlwZU9mUGFyZW50RG9jdW1lbnQiOmZhbHNlfV0sIkZvcm1hdHRlZFRleHQiOnsiJGlkIjoiMjIiLCJDb3VudCI6MSwiVGV4dFVuaXRzIjpbeyIkaWQiOiIyMyIsIkZvbnRTdHlsZSI6eyIkaWQiOiIyNCIsIk5ldXRyYWwiOnRydWV9LCJSZWFkaW5nT3JkZXIiOjEsIlRleHQiOiJbMTYsMzQsNDRdIn1dfSwiVGFnIjoiQ2l0YXZpUGxhY2Vob2xkZXIjNTQzYjY2N2ItNWFhZC00MzM2LWFhYmMtMDE5NTgxNjBiNWQxIiwiVGV4dCI6IlsxNiwzNCw0NF0iLCJXQUlWZXJzaW9uIjoiNi41LjAuMCJ9}</w:instrText>
          </w:r>
          <w:r w:rsidR="001B6C6F">
            <w:rPr>
              <w:noProof/>
              <w:lang w:val="en-US"/>
            </w:rPr>
            <w:fldChar w:fldCharType="separate"/>
          </w:r>
          <w:r w:rsidR="007262D2">
            <w:rPr>
              <w:noProof/>
              <w:lang w:val="en-US"/>
            </w:rPr>
            <w:t>[16,34,44]</w:t>
          </w:r>
          <w:r w:rsidR="001B6C6F">
            <w:rPr>
              <w:noProof/>
              <w:lang w:val="en-US"/>
            </w:rPr>
            <w:fldChar w:fldCharType="end"/>
          </w:r>
        </w:sdtContent>
      </w:sdt>
      <w:r w:rsidR="00363DFE">
        <w:rPr>
          <w:lang w:val="en-US"/>
        </w:rPr>
        <w:t>,</w:t>
      </w:r>
      <w:r w:rsidRPr="006A56FF">
        <w:rPr>
          <w:lang w:val="en-US"/>
        </w:rPr>
        <w:t xml:space="preserve"> </w:t>
      </w:r>
      <w:r w:rsidR="00C96250">
        <w:rPr>
          <w:lang w:val="en-US"/>
        </w:rPr>
        <w:t xml:space="preserve">and </w:t>
      </w:r>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TgwZGNjLWNmZDctNGQ1NC1iM2E2LWRmMjBkNzMxYWQ5YyIsIlJhbmdlTGVuZ3RoIjoy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xMiIsIiR0eXBlIjoiU3dpc3NBY2FkZW1pYy5DaXRhdmkuQ2l0YXRpb25zLldvcmRQbGFjZWhvbGRlckVudHJ5LCBTd2lzc0FjYWRlbWljLkNpdGF2aSIsIklkIjoiMDkxMDVmYTEtNjg4MS00ZTE4LWIxYzQtMTdhZDI2ZWJkMjU3IiwiUmFuZ2VTdGFydCI6NCwiUmFuZ2VMZW5ndGgiOjMsIlJlZmVyZW5jZUlkIjoiMGMxMGQyOGUtZGVhNS00OTU3LWEzOTAtY2M1ZGY2MmI4ZmVm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E5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jA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yM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yMi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yMy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IkdHlwZSI6IlN3aXNzQWNhZGVtaWMuQ2l0YXZpLkNpdGF0aW9ucy5Xb3JkUGxhY2Vob2xkZXJFbnRyeSwgU3dpc3NBY2FkZW1pYy5DaXRhdmkiLCJJZCI6ImQ5ODc3MzM2LTkwMTgtNDQ2YS1iNGZjLTdhMTg3NWQ1MWMzNCIsIlJhbmdlU3RhcnQiOjcsIlJhbmdlTGVuZ3RoIjo0LCJSZWZlcmVuY2VJZCI6IjM3NDExMWI1LTk5NzItNDc3OS05MTQ3LWJmZDYzYjFmOWZlZ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giLCIkdHlwZSI6IlN3aXNzQWNhZGVtaWMuQ2l0YXZpLlBlcnNvbiwgU3dpc3NBY2FkZW1pYy5DaXRhdm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4MC8xNDYxNjY5Ni4yMDEwLjQ4MzAwNiIsIlVyaVN0cmluZyI6Imh0dHBzOi8vZG9pLm9yZy8xMC4xMDgwLzE0NjE2Njk2LjIwMTAuNDgz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lcmlvZGljYWwiOnsiJGlkIjoiMzIiLCIkdHlwZSI6IlN3aXNzQWNhZGVtaWMuQ2l0YXZpLlBlcmlvZGljYWwsIFN3aXNzQWNhZGVtaWMuQ2l0YXZp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}</w:instrText>
          </w:r>
          <w:r w:rsidRPr="006A56FF">
            <w:rPr>
              <w:lang w:val="en-US"/>
            </w:rPr>
            <w:fldChar w:fldCharType="separate"/>
          </w:r>
          <w:r w:rsidR="007262D2">
            <w:rPr>
              <w:lang w:val="en-US"/>
            </w:rPr>
            <w:t>[7,9,21,23]</w:t>
          </w:r>
          <w:r w:rsidRPr="006A56FF">
            <w:rPr>
              <w:lang w:val="en-US"/>
            </w:rPr>
            <w:fldChar w:fldCharType="end"/>
          </w:r>
        </w:sdtContent>
      </w:sdt>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sdt>
        <w:sdtPr>
          <w:rPr>
            <w:lang w:val="en-US"/>
          </w:rPr>
          <w:alias w:val="To edit, see citavi.com/edit"/>
          <w:tag w:val="CitaviPlaceholder#34bf730d-1e6f-4259-9cbc-7740c359948d"/>
          <w:id w:val="1695413530"/>
          <w:placeholder>
            <w:docPart w:val="DefaultPlaceholder_-1854013440"/>
          </w:placeholder>
        </w:sdtPr>
        <w:sdtContent>
          <w:r w:rsidR="009E034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M1MTRjLTMwNDAtNDYyNy05YzVmLTA3ODVjNzg0OGFjOSIsIlJhbmdlTGVuZ3RoIjo0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fV0sIkZvcm1hdHRlZFRleHQiOnsiJGlkIjoiMTUiLCJDb3VudCI6MSwiVGV4dFVuaXRzIjpbeyIkaWQiOiIxNiIsIkZvbnRTdHlsZSI6eyIkaWQiOiIxNyIsIk5ldXRyYWwiOnRydWV9LCJSZWFkaW5nT3JkZXIiOjEsIlRleHQiOiJbMTBdIn1dfSwiVGFnIjoiQ2l0YXZpUGxhY2Vob2xkZXIjMzRiZjczMGQtMWU2Zi00MjU5LTljYmMtNzc0MGMzNTk5NDhkIiwiVGV4dCI6IlsxMF0iLCJXQUlWZXJzaW9uIjoiNi41LjAuMCJ9}</w:instrText>
          </w:r>
          <w:r w:rsidR="009E0342">
            <w:rPr>
              <w:noProof/>
              <w:lang w:val="en-US"/>
            </w:rPr>
            <w:fldChar w:fldCharType="separate"/>
          </w:r>
          <w:r w:rsidR="007262D2">
            <w:rPr>
              <w:noProof/>
              <w:lang w:val="en-US"/>
            </w:rPr>
            <w:t>[10]</w:t>
          </w:r>
          <w:r w:rsidR="009E0342">
            <w:rPr>
              <w:noProof/>
              <w:lang w:val="en-US"/>
            </w:rPr>
            <w:fldChar w:fldCharType="end"/>
          </w:r>
        </w:sdtContent>
      </w:sdt>
      <w:r w:rsidR="007E1E49">
        <w:rPr>
          <w:lang w:val="en-US"/>
        </w:rPr>
        <w:t xml:space="preserve"> has </w:t>
      </w:r>
      <w:r w:rsidR="00890CE6">
        <w:rPr>
          <w:lang w:val="en-US"/>
        </w:rPr>
        <w:t xml:space="preserve">several advantages </w:t>
      </w:r>
      <w:r w:rsidR="00F427D3">
        <w:rPr>
          <w:lang w:val="en-US"/>
        </w:rPr>
        <w:t>over</w:t>
      </w:r>
      <w:r w:rsidR="00890CE6">
        <w:rPr>
          <w:lang w:val="en-US"/>
        </w:rPr>
        <w:t xml:space="preserve"> classical </w:t>
      </w:r>
      <w:r w:rsidR="007E1E49">
        <w:rPr>
          <w:lang w:val="en-US"/>
        </w:rPr>
        <w:t>approaches</w:t>
      </w:r>
      <w:r w:rsidR="005A2626">
        <w:rPr>
          <w:lang w:val="en-US"/>
        </w:rPr>
        <w:t>,</w:t>
      </w:r>
      <w:r w:rsidR="004B68A3">
        <w:rPr>
          <w:lang w:val="en-US"/>
        </w:rPr>
        <w:t xml:space="preserve"> </w:t>
      </w:r>
      <w:r w:rsidR="005A2626">
        <w:rPr>
          <w:lang w:val="en-US"/>
        </w:rPr>
        <w:t xml:space="preserve">which </w:t>
      </w:r>
      <w:r w:rsidR="004B68A3">
        <w:rPr>
          <w:lang w:val="en-US"/>
        </w:rPr>
        <w:t xml:space="preserve">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Content>
          <w:r w:rsidR="00F252A1">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ZDc3MGU3LWY0OTMtNDUzMC05OGU1LWJjMTcyYWEyMmM1NiIsIlJhbmdlTGVuZ3RoIjo0LCJSZWZlcmVuY2VJZCI6IjQyNTE4OTJmLTE0MDAtNDRjOS04ZWM1LTgwMzMyMTQ0MzA2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IsIiR0eXBlIjoiU3dpc3NBY2FkZW1pYy5DaXRhdmkuUHJvamVjdCwgU3dpc3NBY2FkZW1pYy5DaXRhdmkifX1dLCJDaXRhdGlvbktleVVwZGF0ZVR5cGUiOjAsIkNvbGxhYm9yYXRvcnMiOltdLCJEb2kiOiIxMC4xMDgwLzEzNjQ1NTc5LjIwMTIuNzE2OTc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TM2NDU1NzkuMjAxMi43MTY5NzMiLCJVcmlTdHJpbmciOiJodHRwczovL2RvaS5vcmcvMTAuMTA4MC8xMzY0NTU3OS4yMDEyLjcxNjk3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}</w:instrText>
          </w:r>
          <w:r w:rsidR="00F252A1">
            <w:rPr>
              <w:noProof/>
              <w:lang w:val="en-US"/>
            </w:rPr>
            <w:fldChar w:fldCharType="separate"/>
          </w:r>
          <w:r w:rsidR="007262D2">
            <w:rPr>
              <w:noProof/>
              <w:lang w:val="en-US"/>
            </w:rPr>
            <w:t>[45]</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w:t>
      </w:r>
      <w:r w:rsidR="003D1E4A">
        <w:rPr>
          <w:lang w:val="en-US"/>
        </w:rPr>
        <w:t xml:space="preserve"> </w:t>
      </w:r>
      <w:r w:rsidR="004B68A3">
        <w:rPr>
          <w:lang w:val="en-US"/>
        </w:rPr>
        <w:t xml:space="preserve">analysis allows </w:t>
      </w:r>
      <w:r w:rsidR="00A30129">
        <w:rPr>
          <w:lang w:val="en-US"/>
        </w:rPr>
        <w:t xml:space="preserve">for </w:t>
      </w:r>
      <w:r w:rsidR="004B68A3">
        <w:rPr>
          <w:lang w:val="en-US"/>
        </w:rPr>
        <w:t>combin</w:t>
      </w:r>
      <w:r w:rsidR="00A30129">
        <w:rPr>
          <w:lang w:val="en-US"/>
        </w:rPr>
        <w:t>ing</w:t>
      </w:r>
      <w:r w:rsidR="004B68A3">
        <w:rPr>
          <w:lang w:val="en-US"/>
        </w:rPr>
        <w:t xml:space="preserve"> results from different specifications “using the variability across those results as measure of confidence about the membership of two observations in one cluster”</w:t>
      </w:r>
      <w:r w:rsidR="009E0342">
        <w:rPr>
          <w:lang w:val="en-US"/>
        </w:rPr>
        <w:t xml:space="preserve"> </w:t>
      </w:r>
      <w:sdt>
        <w:sdtPr>
          <w:rPr>
            <w:lang w:val="en-US"/>
          </w:rPr>
          <w:alias w:val="To edit, see citavi.com/edit"/>
          <w:tag w:val="CitaviPlaceholder#20b5cea6-0202-4f18-b755-b032dcff37ac"/>
          <w:id w:val="-1509517348"/>
          <w:placeholder>
            <w:docPart w:val="DefaultPlaceholder_-1854013440"/>
          </w:placeholder>
        </w:sdtPr>
        <w:sdtContent>
          <w:r w:rsidR="009E034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WRhYjJhLTFlMTYtNGI4MS05MzNlLWQ3ZDAzYjI5ZDI5YyIsIlJhbmdlTGVuZ3RoIjo0LCJSZWZlcmVuY2VJZCI6ImJhMjUxZDUxLTRjOWQtNGJhZS05NDk1LWI3YzZjMDI0NDR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2MTUiLCJTdGFydFBhZ2UiOnsiJGlkIjoiNSIsIiR0eXBlIjoiU3dpc3NBY2FkZW1pYy5QYWdlTnVtYmVyLCBTd2lzc0FjYWRlbWljIiwiSXNGdWxseU51bWVyaWMiOnRydWUsIk51bWJlciI6NjE1LCJOdW1iZXJpbmdUeXBlIjowLCJOdW1lcmFsU3lzdGVtIjowLCJPcmlnaW5hbFN0cmluZyI6IjYxNSIsIlByZXR0eVN0cmluZyI6IjYxN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iwiJHR5cGUiOiJTd2lzc0FjYWRlbWljLkNpdGF2aS5Qcm9qZWN0LCBTd2lzc0FjYWRlbWljLkNpdGF2aSJ9fSx7IiRpZCI6Ijk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g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TFUMTM6Mzc6MDIiLCJQcm9qZWN0Ijp7IiRyZWYiOiI4In19LCJVc2VOdW1iZXJpbmdUeXBlT2ZQYXJlbnREb2N1bWVudCI6ZmFsc2V9XSwiRm9ybWF0dGVkVGV4dCI6eyIkaWQiOiIxOCIsIkNvdW50IjoxLCJUZXh0VW5pdHMiOlt7IiRpZCI6IjE5IiwiRm9udFN0eWxlIjp7IiRpZCI6IjIwIiwiTmV1dHJhbCI6dHJ1ZX0sIlJlYWRpbmdPcmRlciI6MSwiVGV4dCI6IlsxMF0ifV19LCJUYWciOiJDaXRhdmlQbGFjZWhvbGRlciMyMGI1Y2VhNi0wMjAyLTRmMTgtYjc1NS1iMDMyZGNmZjM3YWMiLCJUZXh0IjoiWzEwXSIsIldBSVZlcnNpb24iOiI2LjUuMC4wIn0=}</w:instrText>
          </w:r>
          <w:r w:rsidR="009E0342">
            <w:rPr>
              <w:noProof/>
              <w:lang w:val="en-US"/>
            </w:rPr>
            <w:fldChar w:fldCharType="separate"/>
          </w:r>
          <w:r w:rsidR="007262D2">
            <w:rPr>
              <w:noProof/>
              <w:lang w:val="en-US"/>
            </w:rPr>
            <w:t>[10]</w:t>
          </w:r>
          <w:r w:rsidR="009E0342">
            <w:rPr>
              <w:noProof/>
              <w:lang w:val="en-US"/>
            </w:rPr>
            <w:fldChar w:fldCharType="end"/>
          </w:r>
        </w:sdtContent>
      </w:sdt>
      <w:r w:rsidR="00AF4FD4">
        <w:rPr>
          <w:lang w:val="en-US"/>
        </w:rPr>
        <w:t>. This</w:t>
      </w:r>
      <w:r w:rsidR="004B68A3">
        <w:rPr>
          <w:lang w:val="en-US"/>
        </w:rPr>
        <w:t xml:space="preserve"> </w:t>
      </w:r>
      <w:r w:rsidR="00AF4FD4">
        <w:rPr>
          <w:lang w:val="en-US"/>
        </w:rPr>
        <w:t xml:space="preserve">increases the </w:t>
      </w:r>
      <w:r w:rsidR="004B68A3">
        <w:rPr>
          <w:lang w:val="en-US"/>
        </w:rPr>
        <w:t>reliability of the method itself.</w:t>
      </w:r>
    </w:p>
    <w:p w14:paraId="77DB0897" w14:textId="34512BED" w:rsidR="00574BF9" w:rsidRDefault="00B95452" w:rsidP="002A4B22">
      <w:pPr>
        <w:pStyle w:val="02FlietextEinzug"/>
        <w:rPr>
          <w:lang w:val="en-US"/>
        </w:rPr>
      </w:pPr>
      <w:r>
        <w:rPr>
          <w:lang w:val="en-US"/>
        </w:rPr>
        <w:t>Following the proposed framework</w:t>
      </w:r>
      <w:r w:rsidR="00FA2A20">
        <w:rPr>
          <w:lang w:val="en-US"/>
        </w:rPr>
        <w:t>,</w:t>
      </w:r>
      <w:r w:rsidR="00E028AA">
        <w:rPr>
          <w:lang w:val="en-US"/>
        </w:rPr>
        <w:t xml:space="preserve"> </w:t>
      </w:r>
      <w:r>
        <w:rPr>
          <w:lang w:val="en-US"/>
        </w:rPr>
        <w:t xml:space="preserve">we specified </w:t>
      </w:r>
      <w:ins w:id="53" w:author="Philipp Alexander Linden" w:date="2020-09-11T16:11:00Z">
        <w:r w:rsidR="00AA558C">
          <w:rPr>
            <w:lang w:val="en-US"/>
          </w:rPr>
          <w:t>k-means partitioning and agglomerative cluster analysis</w:t>
        </w:r>
      </w:ins>
      <w:del w:id="54" w:author="Philipp Alexander Linden" w:date="2020-09-11T16:11:00Z">
        <w:r w:rsidR="0092514C" w:rsidDel="00AA558C">
          <w:rPr>
            <w:lang w:val="en-US"/>
          </w:rPr>
          <w:delText xml:space="preserve">the </w:delText>
        </w:r>
        <w:r w:rsidDel="00AA558C">
          <w:rPr>
            <w:lang w:val="en-US"/>
          </w:rPr>
          <w:delText>cluster analysis</w:delText>
        </w:r>
        <w:r w:rsidR="00574BF9" w:rsidDel="00AA558C">
          <w:rPr>
            <w:lang w:val="en-US"/>
          </w:rPr>
          <w:delText xml:space="preserve"> </w:delText>
        </w:r>
      </w:del>
      <w:ins w:id="55" w:author="Philipp Alexander Linden" w:date="2020-09-11T16:11:00Z">
        <w:r w:rsidR="00AA558C">
          <w:rPr>
            <w:lang w:val="en-US"/>
          </w:rPr>
          <w:t xml:space="preserve"> </w:t>
        </w:r>
      </w:ins>
      <w:r w:rsidR="00574BF9">
        <w:rPr>
          <w:lang w:val="en-US"/>
        </w:rPr>
        <w:t>in Stata 16</w:t>
      </w:r>
      <w:ins w:id="56" w:author="Philipp Alexander Linden" w:date="2020-09-11T16:08:00Z">
        <w:r w:rsidR="00AA558C">
          <w:rPr>
            <w:lang w:val="en-US"/>
          </w:rPr>
          <w:t xml:space="preserve">. Thereby we </w:t>
        </w:r>
      </w:ins>
      <w:ins w:id="57" w:author="Philipp Alexander Linden" w:date="2020-09-11T16:09:00Z">
        <w:r w:rsidR="00AA558C">
          <w:rPr>
            <w:lang w:val="en-US"/>
          </w:rPr>
          <w:t>used</w:t>
        </w:r>
      </w:ins>
      <w:del w:id="58" w:author="Philipp Alexander Linden" w:date="2020-09-11T16:09:00Z">
        <w:r w:rsidDel="00AA558C">
          <w:rPr>
            <w:lang w:val="en-US"/>
          </w:rPr>
          <w:delText xml:space="preserve"> with</w:delText>
        </w:r>
      </w:del>
      <w:r>
        <w:rPr>
          <w:lang w:val="en-US"/>
        </w:rPr>
        <w:t xml:space="preserve"> either z- and range-standardized variables</w:t>
      </w:r>
      <w:ins w:id="59" w:author="Philipp Alexander Linden" w:date="2020-09-11T16:08:00Z">
        <w:r w:rsidR="00C3053D">
          <w:rPr>
            <w:lang w:val="en-US"/>
          </w:rPr>
          <w:t>,</w:t>
        </w:r>
      </w:ins>
      <w:del w:id="60" w:author="Philipp Alexander Linden" w:date="2020-09-11T16:08:00Z">
        <w:r w:rsidR="0095070F" w:rsidDel="00C3053D">
          <w:rPr>
            <w:lang w:val="en-US"/>
          </w:rPr>
          <w:delText xml:space="preserve">. </w:delText>
        </w:r>
        <w:commentRangeStart w:id="61"/>
        <w:commentRangeStart w:id="62"/>
        <w:r w:rsidR="0095070F" w:rsidDel="00C3053D">
          <w:rPr>
            <w:lang w:val="en-US"/>
          </w:rPr>
          <w:delText>We</w:delText>
        </w:r>
        <w:r w:rsidDel="00C3053D">
          <w:rPr>
            <w:lang w:val="en-US"/>
          </w:rPr>
          <w:delText xml:space="preserve"> </w:delText>
        </w:r>
      </w:del>
      <w:del w:id="63" w:author="Philipp Alexander Linden" w:date="2020-09-11T16:09:00Z">
        <w:r w:rsidDel="00AA558C">
          <w:rPr>
            <w:lang w:val="en-US"/>
          </w:rPr>
          <w:delText xml:space="preserve">used </w:delText>
        </w:r>
      </w:del>
      <w:r>
        <w:rPr>
          <w:lang w:val="en-US"/>
        </w:rPr>
        <w:t>Gower and squared Euclidian distance as measures of dissimilarity</w:t>
      </w:r>
      <w:ins w:id="64" w:author="Philipp Alexander Linden" w:date="2020-09-11T16:09:00Z">
        <w:r w:rsidR="00AA558C">
          <w:rPr>
            <w:lang w:val="en-US"/>
          </w:rPr>
          <w:t xml:space="preserve"> as well as average and Wards algorithm as linkage methods</w:t>
        </w:r>
      </w:ins>
      <w:ins w:id="65" w:author="Philipp Alexander Linden" w:date="2020-09-11T16:11:00Z">
        <w:r w:rsidR="00AA558C">
          <w:rPr>
            <w:lang w:val="en-US"/>
          </w:rPr>
          <w:t>.</w:t>
        </w:r>
      </w:ins>
      <w:del w:id="66" w:author="Philipp Alexander Linden" w:date="2020-09-11T16:09:00Z">
        <w:r w:rsidDel="00AA558C">
          <w:rPr>
            <w:lang w:val="en-US"/>
          </w:rPr>
          <w:delText xml:space="preserve"> </w:delText>
        </w:r>
      </w:del>
      <w:commentRangeStart w:id="67"/>
      <w:commentRangeStart w:id="68"/>
      <w:del w:id="69" w:author="Philipp Alexander Linden" w:date="2020-09-11T16:05:00Z">
        <w:r w:rsidDel="00C3053D">
          <w:rPr>
            <w:lang w:val="en-US"/>
          </w:rPr>
          <w:delText>in both,</w:delText>
        </w:r>
      </w:del>
      <w:del w:id="70" w:author="Philipp Alexander Linden" w:date="2020-09-11T16:06:00Z">
        <w:r w:rsidDel="00C3053D">
          <w:rPr>
            <w:lang w:val="en-US"/>
          </w:rPr>
          <w:delText xml:space="preserve"> a </w:delText>
        </w:r>
      </w:del>
      <w:del w:id="71" w:author="Philipp Alexander Linden" w:date="2020-09-11T16:10:00Z">
        <w:r w:rsidDel="00AA558C">
          <w:rPr>
            <w:lang w:val="en-US"/>
          </w:rPr>
          <w:delText xml:space="preserve">k-means partitioning </w:delText>
        </w:r>
      </w:del>
      <w:del w:id="72" w:author="Philipp Alexander Linden" w:date="2020-09-11T16:06:00Z">
        <w:r w:rsidDel="00C3053D">
          <w:rPr>
            <w:lang w:val="en-US"/>
          </w:rPr>
          <w:delText>analysis as well as a</w:delText>
        </w:r>
        <w:r w:rsidR="00A41AAE" w:rsidDel="00C3053D">
          <w:rPr>
            <w:lang w:val="en-US"/>
          </w:rPr>
          <w:delText>n</w:delText>
        </w:r>
      </w:del>
      <w:del w:id="73" w:author="Philipp Alexander Linden" w:date="2020-09-11T16:10:00Z">
        <w:r w:rsidDel="00AA558C">
          <w:rPr>
            <w:lang w:val="en-US"/>
          </w:rPr>
          <w:delText xml:space="preserve"> </w:delText>
        </w:r>
      </w:del>
      <w:commentRangeEnd w:id="67"/>
      <w:r w:rsidR="00A41AAE">
        <w:rPr>
          <w:rStyle w:val="Kommentarzeichen"/>
        </w:rPr>
        <w:commentReference w:id="67"/>
      </w:r>
      <w:commentRangeEnd w:id="68"/>
      <w:r w:rsidR="00C3053D">
        <w:rPr>
          <w:rStyle w:val="Kommentarzeichen"/>
        </w:rPr>
        <w:commentReference w:id="68"/>
      </w:r>
      <w:del w:id="74" w:author="Philipp Alexander Linden" w:date="2020-09-11T16:10:00Z">
        <w:r w:rsidDel="00AA558C">
          <w:rPr>
            <w:lang w:val="en-US"/>
          </w:rPr>
          <w:delText xml:space="preserve">agglomerative cluster </w:delText>
        </w:r>
        <w:r w:rsidR="00574BF9" w:rsidDel="00AA558C">
          <w:rPr>
            <w:lang w:val="en-US"/>
          </w:rPr>
          <w:delText>analysis</w:delText>
        </w:r>
      </w:del>
      <w:del w:id="75" w:author="Philipp Alexander Linden" w:date="2020-09-11T16:07:00Z">
        <w:r w:rsidR="00574BF9" w:rsidDel="00C3053D">
          <w:rPr>
            <w:lang w:val="en-US"/>
          </w:rPr>
          <w:delText xml:space="preserve"> with</w:delText>
        </w:r>
      </w:del>
      <w:del w:id="76" w:author="Philipp Alexander Linden" w:date="2020-09-11T16:10:00Z">
        <w:r w:rsidR="00574BF9" w:rsidDel="00AA558C">
          <w:rPr>
            <w:lang w:val="en-US"/>
          </w:rPr>
          <w:delText xml:space="preserve"> average and Wards algorithms as linkage methods</w:delText>
        </w:r>
        <w:r w:rsidR="00A41AAE" w:rsidDel="00AA558C">
          <w:rPr>
            <w:lang w:val="en-US"/>
          </w:rPr>
          <w:delText xml:space="preserve"> and </w:delText>
        </w:r>
      </w:del>
      <w:ins w:id="77" w:author="Philipp Alexander Linden" w:date="2020-09-11T16:10:00Z">
        <w:r w:rsidR="00AA558C">
          <w:rPr>
            <w:lang w:val="en-US"/>
          </w:rPr>
          <w:t xml:space="preserve">We </w:t>
        </w:r>
      </w:ins>
      <w:r w:rsidR="00A41AAE">
        <w:rPr>
          <w:lang w:val="en-US"/>
        </w:rPr>
        <w:t>then</w:t>
      </w:r>
      <w:r w:rsidR="00574BF9">
        <w:rPr>
          <w:lang w:val="en-US"/>
        </w:rPr>
        <w:t xml:space="preserve"> selected </w:t>
      </w:r>
      <w:r w:rsidR="009D562C">
        <w:rPr>
          <w:lang w:val="en-US"/>
        </w:rPr>
        <w:t xml:space="preserve">the </w:t>
      </w:r>
      <w:r w:rsidR="00574BF9">
        <w:rPr>
          <w:lang w:val="en-US"/>
        </w:rPr>
        <w:t>first and second-best result determined by stopping rules of Calinski-Harab</w:t>
      </w:r>
      <w:r w:rsidR="00D3542F">
        <w:rPr>
          <w:lang w:val="en-US"/>
        </w:rPr>
        <w:t>asz and Duda/Hart and Dendrogram</w:t>
      </w:r>
      <w:r w:rsidR="00574BF9">
        <w:rPr>
          <w:lang w:val="en-US"/>
        </w:rPr>
        <w:t>s</w:t>
      </w:r>
      <w:r w:rsidR="009D562C">
        <w:rPr>
          <w:lang w:val="en-US"/>
        </w:rPr>
        <w:t xml:space="preserve"> for each of the 24 separate cluster </w:t>
      </w:r>
      <w:r w:rsidR="00081241">
        <w:rPr>
          <w:lang w:val="en-US"/>
        </w:rPr>
        <w:t>analyses</w:t>
      </w:r>
      <w:r w:rsidR="00574BF9">
        <w:rPr>
          <w:lang w:val="en-US"/>
        </w:rPr>
        <w:t>.</w:t>
      </w:r>
      <w:commentRangeEnd w:id="61"/>
      <w:r w:rsidR="0095070F">
        <w:rPr>
          <w:rStyle w:val="Kommentarzeichen"/>
        </w:rPr>
        <w:commentReference w:id="61"/>
      </w:r>
      <w:commentRangeEnd w:id="62"/>
      <w:r w:rsidR="00AA558C">
        <w:rPr>
          <w:rStyle w:val="Kommentarzeichen"/>
        </w:rPr>
        <w:commentReference w:id="62"/>
      </w:r>
    </w:p>
    <w:p w14:paraId="7FA1EA5D" w14:textId="463E056B" w:rsidR="00BD77BB" w:rsidRPr="004B68A3" w:rsidRDefault="00574BF9" w:rsidP="00C956BD">
      <w:pPr>
        <w:pStyle w:val="02FlietextEinzug"/>
        <w:rPr>
          <w:lang w:val="en-US"/>
        </w:rPr>
      </w:pPr>
      <w:r w:rsidRPr="0067387B">
        <w:rPr>
          <w:lang w:val="en-US"/>
        </w:rPr>
        <w:t xml:space="preserve">Findings from 8 k-means </w:t>
      </w:r>
      <w:r w:rsidR="009D562C" w:rsidRPr="0067387B">
        <w:rPr>
          <w:lang w:val="en-US"/>
        </w:rPr>
        <w:t xml:space="preserve">and </w:t>
      </w:r>
      <w:r w:rsidRPr="0067387B">
        <w:rPr>
          <w:lang w:val="en-US"/>
        </w:rPr>
        <w:t>16 hierarchical</w:t>
      </w:r>
      <w:r w:rsidR="009D562C" w:rsidRPr="0067387B">
        <w:rPr>
          <w:lang w:val="en-US"/>
        </w:rPr>
        <w:t xml:space="preserve"> cluster </w:t>
      </w:r>
      <w:r w:rsidR="00C7134F" w:rsidRPr="0067387B">
        <w:rPr>
          <w:lang w:val="en-US"/>
        </w:rPr>
        <w:t xml:space="preserve">analyses </w:t>
      </w:r>
      <w:r w:rsidRPr="0067387B">
        <w:rPr>
          <w:lang w:val="en-US"/>
        </w:rPr>
        <w:t>went equally in the calculation on how often each country was in the same cluster with every other country</w:t>
      </w:r>
      <w:r>
        <w:rPr>
          <w:lang w:val="en-US"/>
        </w:rPr>
        <w:t>. To classify as full membership within this network of long-term</w:t>
      </w:r>
      <w:r w:rsidR="000D35D5">
        <w:rPr>
          <w:lang w:val="en-US"/>
        </w:rPr>
        <w:t xml:space="preserve"> </w:t>
      </w:r>
      <w:r>
        <w:rPr>
          <w:lang w:val="en-US"/>
        </w:rPr>
        <w:t xml:space="preserve">care systems, </w:t>
      </w:r>
      <w:r w:rsidR="00A23230">
        <w:rPr>
          <w:lang w:val="en-US"/>
        </w:rPr>
        <w:t xml:space="preserve">a </w:t>
      </w:r>
      <w:r w:rsidR="00A23230">
        <w:rPr>
          <w:lang w:val="en-US"/>
        </w:rPr>
        <w:lastRenderedPageBreak/>
        <w:t>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16BE764B"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67387B">
        <w:rPr>
          <w:lang w:val="en-US"/>
        </w:rPr>
        <w:t xml:space="preserve">distinguished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BA2473">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5EAE869B" w:rsidR="00BD77BB" w:rsidRDefault="00BD77BB" w:rsidP="00BA2473">
      <w:pPr>
        <w:pStyle w:val="05Aufzhlungnummeriert"/>
        <w:spacing w:line="480" w:lineRule="auto"/>
        <w:jc w:val="both"/>
        <w:rPr>
          <w:lang w:val="en-US"/>
        </w:rPr>
      </w:pPr>
      <w:r w:rsidRPr="00184E5A">
        <w:rPr>
          <w:lang w:val="en-US"/>
        </w:rPr>
        <w:lastRenderedPageBreak/>
        <w:t xml:space="preserve">The first cluster </w:t>
      </w:r>
      <w:r w:rsidR="00955B55">
        <w:rPr>
          <w:lang w:val="en-US"/>
        </w:rPr>
        <w:t>comprises</w:t>
      </w:r>
      <w:r w:rsidRPr="00184E5A">
        <w:rPr>
          <w:lang w:val="en-US"/>
        </w:rPr>
        <w:t xml:space="preserve"> Czech Republic, Latvia, and Poland</w:t>
      </w:r>
      <w:r w:rsidR="00156147">
        <w:rPr>
          <w:lang w:val="en-US"/>
        </w:rPr>
        <w:t>,</w:t>
      </w:r>
      <w:r w:rsidRPr="00184E5A">
        <w:rPr>
          <w:lang w:val="en-US"/>
        </w:rPr>
        <w:t xml:space="preserve"> </w:t>
      </w:r>
      <w:r w:rsidR="00156147">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F1F0169" w:rsidR="00BD77BB"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sidR="00147602">
        <w:rPr>
          <w:rFonts w:eastAsiaTheme="minorHAnsi"/>
          <w:iCs/>
          <w:color w:val="auto"/>
          <w:szCs w:val="18"/>
          <w:lang w:val="en-US"/>
        </w:rPr>
        <w:t>analyses</w:t>
      </w:r>
      <w:r w:rsidRPr="00184E5A">
        <w:rPr>
          <w:rFonts w:eastAsiaTheme="minorHAnsi"/>
          <w:iCs/>
          <w:color w:val="auto"/>
          <w:szCs w:val="18"/>
          <w:lang w:val="en-US"/>
        </w:rPr>
        <w:t>.</w:t>
      </w:r>
    </w:p>
    <w:p w14:paraId="208C7754" w14:textId="17C44861" w:rsidR="00BD77BB" w:rsidRPr="001C01E8"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47EE31F9"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w:t>
      </w:r>
      <w:r w:rsidR="00147602">
        <w:rPr>
          <w:rFonts w:eastAsiaTheme="minorHAnsi"/>
          <w:iCs/>
          <w:color w:val="auto"/>
          <w:szCs w:val="18"/>
          <w:lang w:val="en-US"/>
        </w:rPr>
        <w:t>,</w:t>
      </w:r>
      <w:r>
        <w:rPr>
          <w:rFonts w:eastAsiaTheme="minorHAnsi"/>
          <w:iCs/>
          <w:color w:val="auto"/>
          <w:szCs w:val="18"/>
          <w:lang w:val="en-US"/>
        </w:rPr>
        <w:t xml:space="preserve">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312D0FE5"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w:t>
      </w:r>
      <w:r w:rsidRPr="0094563A">
        <w:rPr>
          <w:rFonts w:eastAsiaTheme="minorHAnsi"/>
          <w:iCs/>
          <w:color w:val="auto"/>
          <w:szCs w:val="18"/>
          <w:lang w:val="en-US"/>
        </w:rPr>
        <w:t xml:space="preserve">yet less strong than the other </w:t>
      </w:r>
      <w:r w:rsidR="00093123" w:rsidRPr="0094563A">
        <w:rPr>
          <w:rFonts w:eastAsiaTheme="minorHAnsi"/>
          <w:iCs/>
          <w:color w:val="auto"/>
          <w:szCs w:val="18"/>
          <w:lang w:val="en-US"/>
        </w:rPr>
        <w:t xml:space="preserve">two-country </w:t>
      </w:r>
      <w:r w:rsidRPr="0094563A">
        <w:rPr>
          <w:rFonts w:eastAsiaTheme="minorHAnsi"/>
          <w:iCs/>
          <w:color w:val="auto"/>
          <w:szCs w:val="18"/>
          <w:lang w:val="en-US"/>
        </w:rPr>
        <w:t>clusters</w:t>
      </w:r>
      <w:r w:rsidR="0094563A" w:rsidRPr="0094563A">
        <w:rPr>
          <w:rFonts w:eastAsiaTheme="minorHAnsi"/>
          <w:iCs/>
          <w:color w:val="auto"/>
          <w:szCs w:val="18"/>
          <w:lang w:val="en-US"/>
        </w:rPr>
        <w:t xml:space="preserve"> </w:t>
      </w:r>
      <w:r w:rsidR="0094563A">
        <w:rPr>
          <w:rFonts w:eastAsiaTheme="minorHAnsi"/>
          <w:iCs/>
          <w:color w:val="auto"/>
          <w:szCs w:val="18"/>
          <w:lang w:val="en-US"/>
        </w:rPr>
        <w:t>(</w:t>
      </w:r>
      <w:r w:rsidR="0094563A" w:rsidRPr="0094563A">
        <w:rPr>
          <w:rFonts w:eastAsiaTheme="minorHAnsi"/>
          <w:iCs/>
          <w:color w:val="auto"/>
          <w:szCs w:val="18"/>
          <w:lang w:val="en-US"/>
        </w:rPr>
        <w:t>72%</w:t>
      </w:r>
      <w:r w:rsidR="0094563A">
        <w:rPr>
          <w:rFonts w:eastAsiaTheme="minorHAnsi"/>
          <w:iCs/>
          <w:color w:val="auto"/>
          <w:szCs w:val="18"/>
          <w:lang w:val="en-US"/>
        </w:rPr>
        <w:t>)</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w:t>
      </w:r>
      <w:r w:rsidR="004056DE">
        <w:rPr>
          <w:rFonts w:eastAsiaTheme="minorHAnsi"/>
          <w:iCs/>
          <w:color w:val="auto"/>
          <w:szCs w:val="18"/>
          <w:lang w:val="en-US"/>
        </w:rPr>
        <w:t>C</w:t>
      </w:r>
      <w:r>
        <w:rPr>
          <w:rFonts w:eastAsiaTheme="minorHAnsi"/>
          <w:iCs/>
          <w:color w:val="auto"/>
          <w:szCs w:val="18"/>
          <w:lang w:val="en-US"/>
        </w:rPr>
        <w:t>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9F2B54C" w:rsidR="00BD77BB" w:rsidRPr="00C956BD"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EC4E7C">
        <w:rPr>
          <w:rFonts w:eastAsiaTheme="minorHAnsi"/>
          <w:iCs/>
          <w:color w:val="auto"/>
          <w:szCs w:val="18"/>
          <w:lang w:val="en-US"/>
        </w:rPr>
        <w:t>4</w:t>
      </w:r>
      <w:r w:rsidRPr="00184E5A">
        <w:rPr>
          <w:rFonts w:eastAsiaTheme="minorHAnsi"/>
          <w:iCs/>
          <w:color w:val="auto"/>
          <w:szCs w:val="18"/>
          <w:lang w:val="en-US"/>
        </w:rPr>
        <w:t xml:space="preserve">. New Zealand has three weak ties to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EC4E7C">
        <w:rPr>
          <w:rFonts w:eastAsiaTheme="minorHAnsi"/>
          <w:iCs/>
          <w:color w:val="auto"/>
          <w:szCs w:val="18"/>
          <w:lang w:val="en-US"/>
        </w:rPr>
        <w:t>4</w:t>
      </w:r>
      <w:r w:rsidR="00EC4E7C" w:rsidRPr="00184E5A">
        <w:rPr>
          <w:rFonts w:eastAsiaTheme="minorHAnsi"/>
          <w:iCs/>
          <w:color w:val="auto"/>
          <w:szCs w:val="18"/>
          <w:lang w:val="en-US"/>
        </w:rPr>
        <w:t xml:space="preserve"> </w:t>
      </w:r>
      <w:r w:rsidRPr="00184E5A">
        <w:rPr>
          <w:rFonts w:eastAsiaTheme="minorHAnsi"/>
          <w:iCs/>
          <w:color w:val="auto"/>
          <w:szCs w:val="18"/>
          <w:lang w:val="en-US"/>
        </w:rPr>
        <w:t>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4F4ABA5B" w:rsidR="00D059AE" w:rsidRDefault="00B87403" w:rsidP="00D059AE">
      <w:pPr>
        <w:pStyle w:val="02Flietext"/>
        <w:spacing w:before="240"/>
        <w:rPr>
          <w:lang w:val="en-US"/>
        </w:rPr>
      </w:pPr>
      <w:r w:rsidRPr="00B87403">
        <w:rPr>
          <w:lang w:val="en-US"/>
        </w:rPr>
        <w:t>Although from a methodological point of view</w:t>
      </w:r>
      <w:r w:rsidR="00A868CB">
        <w:rPr>
          <w:lang w:val="en-US"/>
        </w:rPr>
        <w:t xml:space="preserve"> we can clearly </w:t>
      </w:r>
      <w:r w:rsidR="00A868CB" w:rsidRPr="00A868CB">
        <w:rPr>
          <w:lang w:val="en-US"/>
        </w:rPr>
        <w:t>distinguish</w:t>
      </w:r>
      <w:r w:rsidR="00A868CB">
        <w:rPr>
          <w:lang w:val="en-US"/>
        </w:rPr>
        <w:t xml:space="preserve"> </w:t>
      </w:r>
      <w:r w:rsidR="00BA2473">
        <w:rPr>
          <w:lang w:val="en-US"/>
        </w:rPr>
        <w:t>nine clusters</w:t>
      </w:r>
      <w:r w:rsidR="00C956BD">
        <w:rPr>
          <w:lang w:val="en-US"/>
        </w:rPr>
        <w:t xml:space="preserve">, </w:t>
      </w:r>
      <w:r w:rsidRPr="00B87403">
        <w:rPr>
          <w:lang w:val="en-US"/>
        </w:rPr>
        <w:t xml:space="preserve">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00F81B61">
        <w:rPr>
          <w:lang w:val="en-US"/>
        </w:rPr>
        <w:t xml:space="preserve">us </w:t>
      </w:r>
      <w:r w:rsidRPr="00B87403">
        <w:rPr>
          <w:lang w:val="en-US"/>
        </w:rPr>
        <w:t xml:space="preserve">to go beyond this interpretation. </w:t>
      </w:r>
      <w:r w:rsidR="003E0901">
        <w:rPr>
          <w:lang w:val="en-US"/>
        </w:rPr>
        <w:t>B</w:t>
      </w:r>
      <w:r w:rsidR="003E0901" w:rsidRPr="00B87403">
        <w:rPr>
          <w:lang w:val="en-US"/>
        </w:rPr>
        <w:t xml:space="preserve">ased on their partial </w:t>
      </w:r>
      <w:r w:rsidR="003E0901" w:rsidRPr="00B87403">
        <w:rPr>
          <w:lang w:val="en-US"/>
        </w:rPr>
        <w:lastRenderedPageBreak/>
        <w:t>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w:t>
      </w:r>
      <w:r w:rsidR="00951996">
        <w:rPr>
          <w:lang w:val="en-US"/>
        </w:rPr>
        <w:t xml:space="preserve">the </w:t>
      </w:r>
      <w:r w:rsidR="00C66C83" w:rsidRPr="00C66C83">
        <w:rPr>
          <w:lang w:val="en-US"/>
        </w:rPr>
        <w:t xml:space="preserve">cluster analyses. </w:t>
      </w:r>
      <w:r w:rsidR="001D3AEA">
        <w:rPr>
          <w:lang w:val="en-US"/>
        </w:rPr>
        <w:t>Accordingly</w:t>
      </w:r>
      <w:r w:rsidR="003E0901">
        <w:rPr>
          <w:lang w:val="en-US"/>
        </w:rPr>
        <w: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w:t>
      </w:r>
      <w:r w:rsidR="00E05A95">
        <w:rPr>
          <w:lang w:val="en-US"/>
        </w:rPr>
        <w:t>,</w:t>
      </w:r>
      <w:r w:rsidR="003E0901">
        <w:rPr>
          <w:lang w:val="en-US"/>
        </w:rPr>
        <w:t xml:space="preserve"> and all countries </w:t>
      </w:r>
      <w:r w:rsidR="00E05A95">
        <w:rPr>
          <w:lang w:val="en-US"/>
        </w:rPr>
        <w:t xml:space="preserve">within the four clusters </w:t>
      </w:r>
      <w:r w:rsidR="003E0901">
        <w:rPr>
          <w:lang w:val="en-US"/>
        </w:rPr>
        <w:t xml:space="preserve">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UNICNET6/Netdraw. The graph visualizes groups of countries and </w:t>
      </w:r>
      <w:r w:rsidR="00E05A95">
        <w:rPr>
          <w:lang w:val="en-US"/>
        </w:rPr>
        <w:t xml:space="preserve">shows </w:t>
      </w:r>
      <w:r w:rsidR="00C66C83" w:rsidRPr="00C66C83">
        <w:rPr>
          <w:lang w:val="en-US"/>
        </w:rPr>
        <w:t>how likely it is that two countries belong to a similar LTC system type. Furthermore, it displays the internal consistency of LTC systems</w:t>
      </w:r>
      <w:r w:rsidR="00E05A95">
        <w:rPr>
          <w:lang w:val="en-US"/>
        </w:rPr>
        <w:t>,</w:t>
      </w:r>
      <w:r w:rsidR="00C66C83" w:rsidRPr="00C66C83">
        <w:rPr>
          <w:lang w:val="en-US"/>
        </w:rPr>
        <w:t xml:space="preserve">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D059AE">
      <w:pPr>
        <w:pStyle w:val="02Flietext"/>
        <w:spacing w:before="240"/>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07DB2E96"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224CE53C"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four distinct cluster</w:t>
      </w:r>
      <w:r w:rsidR="00E05A95">
        <w:rPr>
          <w:lang w:val="en-US"/>
        </w:rPr>
        <w:t>s,</w:t>
      </w:r>
      <w:r w:rsidR="00AB5AE1" w:rsidRPr="00AB5AE1">
        <w:rPr>
          <w:lang w:val="en-US"/>
        </w:rPr>
        <w:t xml:space="preserve">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BA2473">
        <w:rPr>
          <w:lang w:val="en-US"/>
        </w:rPr>
        <w:t>)</w:t>
      </w:r>
      <w:r w:rsidR="00C252F3" w:rsidRPr="00AB5AE1">
        <w:rPr>
          <w:lang w:val="en-US"/>
        </w:rPr>
        <w:t xml:space="preserve"> </w:t>
      </w:r>
      <w:r w:rsidR="00E05A95">
        <w:rPr>
          <w:lang w:val="en-US"/>
        </w:rPr>
        <w:t>can</w:t>
      </w:r>
      <w:r w:rsidR="00E05A95" w:rsidRPr="00AB5AE1">
        <w:rPr>
          <w:lang w:val="en-US"/>
        </w:rPr>
        <w:t xml:space="preserve"> </w:t>
      </w:r>
      <w:r w:rsidRPr="00AB5AE1">
        <w:rPr>
          <w:lang w:val="en-US"/>
        </w:rPr>
        <w:t xml:space="preserve">each </w:t>
      </w:r>
      <w:r w:rsidR="00CF248C" w:rsidRPr="00AB5AE1">
        <w:rPr>
          <w:lang w:val="en-US"/>
        </w:rPr>
        <w:t xml:space="preserve">be </w:t>
      </w:r>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r w:rsidR="00CA3CAB">
        <w:rPr>
          <w:lang w:val="en-US"/>
        </w:rPr>
        <w:t>,</w:t>
      </w:r>
      <w:r w:rsidR="00333E94" w:rsidRPr="00AB5AE1">
        <w:rPr>
          <w:lang w:val="en-US"/>
        </w:rPr>
        <w:t xml:space="preserve"> </w:t>
      </w:r>
      <w:r w:rsidR="00CA3CAB">
        <w:rPr>
          <w:lang w:val="en-US"/>
        </w:rPr>
        <w:t>resulting in</w:t>
      </w:r>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r w:rsidR="00165531">
        <w:rPr>
          <w:lang w:val="en-US"/>
        </w:rPr>
        <w:t>,</w:t>
      </w:r>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w:t>
      </w:r>
      <w:r w:rsidR="00C66C83" w:rsidRPr="00AB5AE1">
        <w:rPr>
          <w:lang w:val="en-US"/>
        </w:rPr>
        <w:lastRenderedPageBreak/>
        <w:t>SE)</w:t>
      </w:r>
      <w:r w:rsidR="00333E94" w:rsidRPr="00AB5AE1">
        <w:rPr>
          <w:lang w:val="en-US"/>
        </w:rPr>
        <w:t>, and 4</w:t>
      </w:r>
      <w:r w:rsidR="00C66C83" w:rsidRPr="00AB5AE1">
        <w:rPr>
          <w:lang w:val="en-US"/>
        </w:rPr>
        <w:t xml:space="preserve"> (JP, KR)</w:t>
      </w:r>
      <w:r w:rsidR="00413157" w:rsidRPr="00AB5AE1">
        <w:rPr>
          <w:lang w:val="en-US"/>
        </w:rPr>
        <w:t xml:space="preserve"> remain as types. </w:t>
      </w:r>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r w:rsidR="00333E94" w:rsidRPr="00C71DCD">
        <w:rPr>
          <w:lang w:val="en-US"/>
        </w:rPr>
        <w:t xml:space="preserve">are </w:t>
      </w:r>
      <w:r w:rsidR="00BA2473">
        <w:rPr>
          <w:lang w:val="en-US"/>
        </w:rPr>
        <w:t>combined</w:t>
      </w:r>
      <w:r w:rsidR="00AD4473" w:rsidRPr="00AB5AE1">
        <w:rPr>
          <w:lang w:val="en-US"/>
        </w:rPr>
        <w:t xml:space="preserve"> well as </w:t>
      </w:r>
      <w:r w:rsidR="00BF352F">
        <w:rPr>
          <w:lang w:val="en-US"/>
        </w:rPr>
        <w:t>C</w:t>
      </w:r>
      <w:r w:rsidR="00413157" w:rsidRPr="00AB5AE1">
        <w:rPr>
          <w:lang w:val="en-US"/>
        </w:rPr>
        <w:t>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413157" w:rsidRPr="00AB5AE1">
        <w:rPr>
          <w:lang w:val="en-US"/>
        </w:rPr>
        <w:t xml:space="preserve">. </w:t>
      </w:r>
    </w:p>
    <w:p w14:paraId="27F9A836" w14:textId="7ABDE4D6" w:rsidR="00BD77BB" w:rsidRDefault="00BD77BB" w:rsidP="00BD77BB">
      <w:pPr>
        <w:pStyle w:val="berschrift1"/>
        <w:rPr>
          <w:lang w:val="en-US"/>
        </w:rPr>
      </w:pPr>
      <w:r>
        <w:rPr>
          <w:lang w:val="en-US"/>
        </w:rPr>
        <w:t>Results</w:t>
      </w:r>
    </w:p>
    <w:p w14:paraId="7BF5BD9E" w14:textId="517ACC55"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BA2473">
        <w:rPr>
          <w:lang w:val="en-US"/>
        </w:rPr>
        <w:t>a</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2012CB">
        <w:rPr>
          <w:lang w:val="en-US"/>
        </w:rPr>
        <w:t>, which</w:t>
      </w:r>
      <w:r w:rsidR="00437BC1">
        <w:rPr>
          <w:lang w:val="en-US"/>
        </w:rPr>
        <w:t xml:space="preserve">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36E8861E" w:rsidR="00C83EC5" w:rsidRPr="00C83EC5" w:rsidRDefault="00BF352F" w:rsidP="00364FD2">
      <w:pPr>
        <w:pStyle w:val="02FlietextErsterAbsatz"/>
        <w:rPr>
          <w:lang w:val="en-US"/>
        </w:rPr>
      </w:pPr>
      <w:r>
        <w:rPr>
          <w:lang w:val="en-US"/>
        </w:rPr>
        <w:t>T</w:t>
      </w:r>
      <w:r w:rsidR="00C83EC5" w:rsidRPr="00C83EC5">
        <w:rPr>
          <w:lang w:val="en-US"/>
        </w:rPr>
        <w:t xml:space="preserve">he </w:t>
      </w:r>
      <w:r w:rsidR="008F3EBD">
        <w:rPr>
          <w:lang w:val="en-US"/>
        </w:rPr>
        <w:t>residual public system</w:t>
      </w:r>
      <w:r w:rsidR="00BD666A">
        <w:rPr>
          <w:lang w:val="en-US"/>
        </w:rPr>
        <w:t xml:space="preserve">, </w:t>
      </w:r>
      <w:r w:rsidR="00710F68">
        <w:rPr>
          <w:lang w:val="en-US"/>
        </w:rPr>
        <w:t>which</w:t>
      </w:r>
      <w:r w:rsidR="00710F68" w:rsidRPr="00C83EC5">
        <w:rPr>
          <w:lang w:val="en-US"/>
        </w:rPr>
        <w:t xml:space="preserve"> </w:t>
      </w:r>
      <w:r w:rsidR="00BD666A">
        <w:rPr>
          <w:lang w:val="en-US"/>
        </w:rPr>
        <w:t xml:space="preserve">includes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w:t>
      </w:r>
      <w:r w:rsidR="0039679A">
        <w:rPr>
          <w:lang w:val="en-US"/>
        </w:rPr>
        <w:t>of</w:t>
      </w:r>
      <w:r w:rsidR="00901F8F">
        <w:rPr>
          <w:lang w:val="en-US"/>
        </w:rPr>
        <w:t xml:space="preserve"> all other system</w:t>
      </w:r>
      <w:r w:rsidR="000226FB">
        <w:rPr>
          <w:lang w:val="en-US"/>
        </w:rPr>
        <w:t xml:space="preserve"> </w:t>
      </w:r>
      <w:r w:rsidR="00901F8F">
        <w:rPr>
          <w:lang w:val="en-US"/>
        </w:rPr>
        <w:t>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901F8F">
        <w:rPr>
          <w:lang w:val="en-US"/>
        </w:rPr>
        <w:t xml:space="preserve"> </w:t>
      </w:r>
      <w:commentRangeStart w:id="78"/>
      <w:r w:rsidR="00901F8F">
        <w:rPr>
          <w:lang w:val="en-US"/>
        </w:rPr>
        <w:t>by</w:t>
      </w:r>
      <w:r w:rsidR="00F82B67">
        <w:rPr>
          <w:lang w:val="en-US"/>
        </w:rPr>
        <w:t xml:space="preserve"> </w:t>
      </w:r>
      <w:commentRangeEnd w:id="78"/>
      <w:r w:rsidR="00FC77AC">
        <w:rPr>
          <w:rStyle w:val="Kommentarzeichen"/>
        </w:rPr>
        <w:commentReference w:id="78"/>
      </w:r>
      <w:r w:rsidR="00F82B67">
        <w:rPr>
          <w:lang w:val="en-US"/>
        </w:rPr>
        <w:t>applying</w:t>
      </w:r>
      <w:r w:rsidR="00901F8F">
        <w:rPr>
          <w:lang w:val="en-US"/>
        </w:rPr>
        <w:t xml:space="preserve"> </w:t>
      </w:r>
      <w:r w:rsidR="00C83EC5"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 xml:space="preserve">ife expectancy and subjective health status are by far the lowest </w:t>
      </w:r>
      <w:r w:rsidR="00294B71">
        <w:rPr>
          <w:lang w:val="en-US"/>
        </w:rPr>
        <w:t>of</w:t>
      </w:r>
      <w:r w:rsidR="00C83EC5" w:rsidRPr="00C83EC5">
        <w:rPr>
          <w:lang w:val="en-US"/>
        </w:rPr>
        <w:t xml:space="preserve">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56A9DD0C" w:rsidR="002171C1" w:rsidRPr="00C956BD" w:rsidRDefault="00B34517" w:rsidP="00C956BD">
      <w:pPr>
        <w:pStyle w:val="02FlietextErsterAbsatz"/>
        <w:rPr>
          <w:lang w:val="en-US"/>
        </w:rPr>
      </w:pPr>
      <w:r>
        <w:rPr>
          <w:lang w:val="en-US"/>
        </w:rPr>
        <w:t>T</w:t>
      </w:r>
      <w:r w:rsidR="00BD666A">
        <w:rPr>
          <w:lang w:val="en-US"/>
        </w:rPr>
        <w:t xml:space="preserve">he private supply system, </w:t>
      </w:r>
      <w:r w:rsidR="0058202C">
        <w:rPr>
          <w:lang w:val="en-US"/>
        </w:rPr>
        <w:t xml:space="preserve">which </w:t>
      </w:r>
      <w:r w:rsidR="00BD666A">
        <w:rPr>
          <w:lang w:val="en-US"/>
        </w:rPr>
        <w:t xml:space="preserve">consists of Germany and Finland,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expenditure and cash benefits</w:t>
      </w:r>
      <w:r w:rsidR="00787804">
        <w:rPr>
          <w:lang w:val="en-US"/>
        </w:rPr>
        <w:t xml:space="preserve"> are unbound</w:t>
      </w:r>
      <w:r w:rsidR="005923D6">
        <w:rPr>
          <w:lang w:val="en-US"/>
        </w:rPr>
        <w:t xml:space="preserve">,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r w:rsidR="00FE051E">
        <w:rPr>
          <w:lang w:val="en-US"/>
        </w:rPr>
        <w:t>,</w:t>
      </w:r>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6302F6B" w:rsidR="00C83EC5" w:rsidRDefault="00B34517" w:rsidP="00BD666A">
      <w:pPr>
        <w:pStyle w:val="02FlietextErsterAbsatz"/>
        <w:rPr>
          <w:lang w:val="en-US"/>
        </w:rPr>
      </w:pPr>
      <w:r>
        <w:rPr>
          <w:lang w:val="en-US"/>
        </w:rPr>
        <w:t>T</w:t>
      </w:r>
      <w:r w:rsidR="00BD666A">
        <w:rPr>
          <w:lang w:val="en-US"/>
        </w:rPr>
        <w:t xml:space="preserve">he public supply system </w:t>
      </w:r>
      <w:r w:rsidR="00215663">
        <w:rPr>
          <w:lang w:val="en-US"/>
        </w:rPr>
        <w:t xml:space="preserve">comprises </w:t>
      </w:r>
      <w:r w:rsidR="00BD666A">
        <w:rPr>
          <w:lang w:val="en-US"/>
        </w:rPr>
        <w:t xml:space="preserve">the countries Denmark, Ireland, Norway, and Sweden and </w:t>
      </w:r>
      <w:r w:rsidR="00AE794B">
        <w:rPr>
          <w:lang w:val="en-US"/>
        </w:rPr>
        <w:t xml:space="preserve">is defined by </w:t>
      </w:r>
      <w:r w:rsidR="00166676">
        <w:rPr>
          <w:lang w:val="en-US"/>
        </w:rPr>
        <w:t>high supply</w:t>
      </w:r>
      <w:r w:rsidR="00AE794B">
        <w:rPr>
          <w:lang w:val="en-US"/>
        </w:rPr>
        <w:t xml:space="preserve"> and </w:t>
      </w:r>
      <w:r w:rsidR="008D224B">
        <w:rPr>
          <w:lang w:val="en-US"/>
        </w:rPr>
        <w:t>above-</w:t>
      </w:r>
      <w:r w:rsidR="00AE794B">
        <w:rPr>
          <w:lang w:val="en-US"/>
        </w:rPr>
        <w:t xml:space="preserve">average </w:t>
      </w:r>
      <w:r w:rsidR="005923D6">
        <w:rPr>
          <w:lang w:val="en-US"/>
        </w:rPr>
        <w:t xml:space="preserve">public </w:t>
      </w:r>
      <w:r w:rsidR="00AE794B">
        <w:rPr>
          <w:lang w:val="en-US"/>
        </w:rPr>
        <w:t xml:space="preserve">expenditure. Benefits are mainly available </w:t>
      </w:r>
      <w:r w:rsidR="00026322">
        <w:rPr>
          <w:lang w:val="en-US"/>
        </w:rPr>
        <w:t xml:space="preserve">only </w:t>
      </w:r>
      <w:r w:rsidR="00AE794B">
        <w:rPr>
          <w:lang w:val="en-US"/>
        </w:rPr>
        <w:t>in</w:t>
      </w:r>
      <w:r w:rsidR="00A0646D">
        <w:rPr>
          <w:lang w:val="en-US"/>
        </w:rPr>
        <w:t xml:space="preserve"> </w:t>
      </w:r>
      <w:r w:rsidR="00AE794B">
        <w:rPr>
          <w:lang w:val="en-US"/>
        </w:rPr>
        <w:t xml:space="preserve">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Furthermore, choice is limited in these systems</w:t>
      </w:r>
      <w:r w:rsidR="00026322">
        <w:rPr>
          <w:lang w:val="en-US"/>
        </w:rPr>
        <w:t>;</w:t>
      </w:r>
      <w:r w:rsidR="00F3631B">
        <w:rPr>
          <w:lang w:val="en-US"/>
        </w:rPr>
        <w:t xml:space="preserve"> </w:t>
      </w:r>
      <w:r w:rsidR="00CA66CB">
        <w:rPr>
          <w:lang w:val="en-US"/>
        </w:rPr>
        <w:t>yet</w:t>
      </w:r>
      <w:r w:rsidR="00026322">
        <w:rPr>
          <w:lang w:val="en-US"/>
        </w:rPr>
        <w:t>,</w:t>
      </w:r>
      <w:r w:rsidR="00F3631B">
        <w:rPr>
          <w:lang w:val="en-US"/>
        </w:rPr>
        <w:t xml:space="preserve"> no </w:t>
      </w:r>
      <w:r w:rsidR="00F3631B" w:rsidRPr="00B34517">
        <w:rPr>
          <w:lang w:val="en-US"/>
        </w:rPr>
        <w:t>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lastRenderedPageBreak/>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181361F2" w:rsidR="001E3C88" w:rsidRDefault="00BD666A" w:rsidP="00364FD2">
      <w:pPr>
        <w:pStyle w:val="02FlietextErsterAbsatz"/>
        <w:rPr>
          <w:lang w:val="en-US"/>
        </w:rPr>
      </w:pPr>
      <w:r>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sidR="005E5DBA">
        <w:rPr>
          <w:lang w:val="en-US"/>
        </w:rPr>
        <w:t xml:space="preserve">is </w:t>
      </w:r>
      <w:r w:rsidR="001E3C88">
        <w:rPr>
          <w:lang w:val="en-US"/>
        </w:rPr>
        <w:t xml:space="preserve">below average. </w:t>
      </w:r>
      <w:r w:rsidR="00473DA0">
        <w:rPr>
          <w:lang w:val="en-US"/>
        </w:rPr>
        <w:t>Public expenditure is medium</w:t>
      </w:r>
      <w:r w:rsidR="008B1236">
        <w:rPr>
          <w:lang w:val="en-US"/>
        </w:rPr>
        <w:t>,</w:t>
      </w:r>
      <w:r w:rsidR="00473DA0">
        <w:rPr>
          <w:lang w:val="en-US"/>
        </w:rPr>
        <w:t xml:space="preserve"> and benefits </w:t>
      </w:r>
      <w:r w:rsidR="00741FAF">
        <w:rPr>
          <w:lang w:val="en-US"/>
        </w:rPr>
        <w:t xml:space="preserve">are </w:t>
      </w:r>
      <w:r w:rsidR="00473DA0">
        <w:rPr>
          <w:lang w:val="en-US"/>
        </w:rPr>
        <w:t>only provided in</w:t>
      </w:r>
      <w:r w:rsidR="00B77FED">
        <w:rPr>
          <w:lang w:val="en-US"/>
        </w:rPr>
        <w:t xml:space="preserve"> </w:t>
      </w:r>
      <w:r w:rsidR="00473DA0">
        <w:rPr>
          <w:lang w:val="en-US"/>
        </w:rPr>
        <w:t xml:space="preserve">kind. Access to the system is </w:t>
      </w:r>
      <w:r w:rsidR="00B34517">
        <w:rPr>
          <w:lang w:val="en-US"/>
        </w:rPr>
        <w:t xml:space="preserve">granted </w:t>
      </w:r>
      <w:r w:rsidR="00473DA0">
        <w:rPr>
          <w:lang w:val="en-US"/>
        </w:rPr>
        <w:t>without means-testing</w:t>
      </w:r>
      <w:r w:rsidR="00A8544F">
        <w:rPr>
          <w:lang w:val="en-US"/>
        </w:rPr>
        <w:t>,</w:t>
      </w:r>
      <w:r w:rsidR="00473DA0">
        <w:rPr>
          <w:lang w:val="en-US"/>
        </w:rPr>
        <w:t xml:space="preserve"> but medium to high choice restrictions apply. Performance is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sidR="005E5DBA">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1AF9032F" w:rsidR="00A77345" w:rsidRDefault="00A13366" w:rsidP="00364FD2">
      <w:pPr>
        <w:pStyle w:val="02FlietextErsterAbsatz"/>
        <w:rPr>
          <w:lang w:val="en-US"/>
        </w:rPr>
      </w:pPr>
      <w:r>
        <w:rPr>
          <w:lang w:val="en-US"/>
        </w:rPr>
        <w:t xml:space="preserve">The </w:t>
      </w:r>
      <w:r w:rsidR="007E138F">
        <w:rPr>
          <w:lang w:val="en-US"/>
        </w:rPr>
        <w:t>fifth LTC</w:t>
      </w:r>
      <w:r w:rsidR="00CC5C60">
        <w:rPr>
          <w:lang w:val="en-US"/>
        </w:rPr>
        <w:t xml:space="preserve"> system type can be defined as a private need-based supply system </w:t>
      </w:r>
      <w:r w:rsidR="00FA7252">
        <w:rPr>
          <w:lang w:val="en-US"/>
        </w:rPr>
        <w:t xml:space="preserve">and </w:t>
      </w:r>
      <w:r w:rsidR="00CC5C60">
        <w:rPr>
          <w:lang w:val="en-US"/>
        </w:rPr>
        <w:t>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Slovakia, and Slovenia</w:t>
      </w:r>
      <w:r w:rsidR="00571459">
        <w:rPr>
          <w:lang w:val="en-US"/>
        </w:rPr>
        <w:t>,</w:t>
      </w:r>
      <w:r w:rsidR="00576E43">
        <w:rPr>
          <w:lang w:val="en-US"/>
        </w:rPr>
        <w:t xml:space="preserve"> with the latter two </w:t>
      </w:r>
      <w:r w:rsidR="00576E43" w:rsidRPr="00CA24AF">
        <w:rPr>
          <w:lang w:val="en-US"/>
        </w:rPr>
        <w:t>however</w:t>
      </w:r>
      <w:r w:rsidR="00576E43">
        <w:rPr>
          <w:lang w:val="en-US"/>
        </w:rPr>
        <w:t xml:space="preserve"> having </w:t>
      </w:r>
      <w:r w:rsidR="00571459">
        <w:rPr>
          <w:lang w:val="en-US"/>
        </w:rPr>
        <w:t xml:space="preserve">only </w:t>
      </w:r>
      <w:r w:rsidR="00576E43">
        <w:rPr>
          <w:lang w:val="en-US"/>
        </w:rPr>
        <w:t xml:space="preserve">weak ties to the other countries. </w:t>
      </w:r>
      <w:r w:rsidR="00C609BE">
        <w:rPr>
          <w:lang w:val="en-US"/>
        </w:rPr>
        <w:t xml:space="preserve">This type </w:t>
      </w:r>
      <w:r w:rsidR="00C609BE" w:rsidRPr="00FA7252">
        <w:rPr>
          <w:lang w:val="en-US"/>
        </w:rPr>
        <w:t xml:space="preserve">can be </w:t>
      </w:r>
      <w:r w:rsidR="00FA7252">
        <w:rPr>
          <w:lang w:val="en-US"/>
        </w:rPr>
        <w:t xml:space="preserve">described </w:t>
      </w:r>
      <w:r w:rsidR="00C609BE">
        <w:rPr>
          <w:lang w:val="en-US"/>
        </w:rPr>
        <w:t>as oriented towards private provision and financing</w:t>
      </w:r>
      <w:r w:rsidR="00C609BE" w:rsidRPr="00313058">
        <w:rPr>
          <w:lang w:val="en-US"/>
        </w:rPr>
        <w:t xml:space="preserve"> </w:t>
      </w:r>
      <w:r w:rsidR="0099187E">
        <w:rPr>
          <w:lang w:val="en-US"/>
        </w:rPr>
        <w:t xml:space="preserve">because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 xml:space="preserve">available in almost all countries and often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10B63014" w:rsidR="005923D6" w:rsidRDefault="00CA24AF" w:rsidP="00BE78A9">
      <w:pPr>
        <w:pStyle w:val="02FlietextErsterAbsatz"/>
        <w:rPr>
          <w:lang w:val="en-US"/>
        </w:rPr>
      </w:pPr>
      <w:r>
        <w:rPr>
          <w:lang w:val="en-US"/>
        </w:rPr>
        <w:t xml:space="preserve">The </w:t>
      </w:r>
      <w:r w:rsidR="006505A8">
        <w:rPr>
          <w:lang w:val="en-US"/>
        </w:rPr>
        <w:t>sixth LTC ty</w:t>
      </w:r>
      <w:r w:rsidR="006505A8" w:rsidRPr="00E80C6F">
        <w:rPr>
          <w:lang w:val="en-US"/>
        </w:rPr>
        <w:t xml:space="preserve">pe </w:t>
      </w:r>
      <w:r w:rsidR="00BE78A9" w:rsidRPr="00E80C6F">
        <w:rPr>
          <w:lang w:val="en-US"/>
        </w:rPr>
        <w:t xml:space="preserve">is </w:t>
      </w:r>
      <w:r w:rsidR="002D5CCF" w:rsidRPr="00E80C6F">
        <w:rPr>
          <w:lang w:val="en-US"/>
        </w:rPr>
        <w:t>labeled</w:t>
      </w:r>
      <w:r w:rsidR="00BE78A9" w:rsidRPr="00E80C6F">
        <w:rPr>
          <w:lang w:val="en-US"/>
        </w:rPr>
        <w:t xml:space="preserve"> </w:t>
      </w:r>
      <w:r w:rsidR="00BE78A9">
        <w:rPr>
          <w:lang w:val="en-US"/>
        </w:rPr>
        <w:t xml:space="preserve">evolving private need-based system </w:t>
      </w:r>
      <w:r w:rsidR="008F0DC3">
        <w:rPr>
          <w:lang w:val="en-US"/>
        </w:rPr>
        <w:t xml:space="preserve">and </w:t>
      </w:r>
      <w:r w:rsidR="00BE78A9">
        <w:rPr>
          <w:lang w:val="en-US"/>
        </w:rPr>
        <w:t xml:space="preserve">shares important characteristics </w:t>
      </w:r>
      <w:r w:rsidR="008F0DC3">
        <w:rPr>
          <w:lang w:val="en-US"/>
        </w:rPr>
        <w:t xml:space="preserve">with </w:t>
      </w:r>
      <w:r w:rsidR="00BE78A9">
        <w:rPr>
          <w:lang w:val="en-US"/>
        </w:rPr>
        <w:t xml:space="preserve">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w:t>
      </w:r>
      <w:r w:rsidR="007072A0">
        <w:rPr>
          <w:lang w:val="en-US"/>
        </w:rPr>
        <w:t>previous</w:t>
      </w:r>
      <w:r w:rsidR="00795C58">
        <w:rPr>
          <w:lang w:val="en-US"/>
        </w:rPr>
        <w:t xml:space="preserve"> system type is low supply</w:t>
      </w:r>
      <w:r w:rsidR="003C0CC8">
        <w:rPr>
          <w:lang w:val="en-US"/>
        </w:rPr>
        <w:t xml:space="preserve">, especially </w:t>
      </w:r>
      <w:r w:rsidR="003C0CC8">
        <w:rPr>
          <w:lang w:val="en-US"/>
        </w:rPr>
        <w:lastRenderedPageBreak/>
        <w:t xml:space="preserve">low expenditure, but also the provision of beds in residential care and the number of recipients of residential care </w:t>
      </w:r>
      <w:r w:rsidR="007072A0">
        <w:rPr>
          <w:lang w:val="en-US"/>
        </w:rPr>
        <w:t xml:space="preserve">are </w:t>
      </w:r>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2C664AA8"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C3053D"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342286DC"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 xml:space="preserve">Evolving </w:t>
            </w:r>
            <w:r w:rsidR="006D08C2">
              <w:rPr>
                <w:b w:val="0"/>
                <w:bCs w:val="0"/>
                <w:caps w:val="0"/>
                <w:sz w:val="16"/>
                <w:szCs w:val="16"/>
                <w:lang w:val="en-US"/>
              </w:rPr>
              <w:t>p</w:t>
            </w:r>
            <w:r>
              <w:rPr>
                <w:b w:val="0"/>
                <w:bCs w:val="0"/>
                <w:caps w:val="0"/>
                <w:sz w:val="16"/>
                <w:szCs w:val="16"/>
                <w:lang w:val="en-US"/>
              </w:rPr>
              <w:t xml:space="preserve">ublic </w:t>
            </w:r>
            <w:r w:rsidR="006D08C2">
              <w:rPr>
                <w:b w:val="0"/>
                <w:bCs w:val="0"/>
                <w:caps w:val="0"/>
                <w:sz w:val="16"/>
                <w:szCs w:val="16"/>
                <w:lang w:val="en-US"/>
              </w:rPr>
              <w:t>s</w:t>
            </w:r>
            <w:r>
              <w:rPr>
                <w:b w:val="0"/>
                <w:bCs w:val="0"/>
                <w:caps w:val="0"/>
                <w:sz w:val="16"/>
                <w:szCs w:val="16"/>
                <w:lang w:val="en-US"/>
              </w:rPr>
              <w:t>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643314D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C3053D"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7C5A34"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Residual Public system</w:t>
            </w:r>
          </w:p>
        </w:tc>
        <w:tc>
          <w:tcPr>
            <w:tcW w:w="1247" w:type="dxa"/>
            <w:tcBorders>
              <w:top w:val="single" w:sz="12" w:space="0" w:color="auto"/>
              <w:bottom w:val="single" w:sz="12" w:space="0" w:color="auto"/>
            </w:tcBorders>
            <w:shd w:val="clear" w:color="auto" w:fill="FFFFFF" w:themeFill="background1"/>
            <w:vAlign w:val="center"/>
          </w:tcPr>
          <w:p w14:paraId="3B9C9DA3"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Private Supply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Evolving Public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Private need-Based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77777777" w:rsidR="005923D6" w:rsidRPr="00E659F0"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E659F0">
              <w:rPr>
                <w:sz w:val="16"/>
                <w:szCs w:val="16"/>
                <w:lang w:val="en-US"/>
              </w:rPr>
              <w:t>Evolving Private Need-Based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lastRenderedPageBreak/>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Cash</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t>Discussion</w:t>
      </w:r>
    </w:p>
    <w:p w14:paraId="2EC44C68" w14:textId="104BFE3F"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we find expected patterns based on earlier studies</w:t>
      </w:r>
      <w:del w:id="79" w:author="Hannah Laumann" w:date="2020-09-09T11:09:00Z">
        <w:r w:rsidDel="003B4ADD">
          <w:rPr>
            <w:lang w:val="en-US"/>
          </w:rPr>
          <w:delText>,</w:delText>
        </w:r>
      </w:del>
      <w:r>
        <w:rPr>
          <w:lang w:val="en-US"/>
        </w:rPr>
        <w:t xml:space="preserve"> but also </w:t>
      </w:r>
      <w:r w:rsidR="00CD4831">
        <w:rPr>
          <w:lang w:val="en-US"/>
        </w:rPr>
        <w:t xml:space="preserve">unanticipated </w:t>
      </w:r>
      <w:r w:rsidR="005E5DBA">
        <w:rPr>
          <w:lang w:val="en-US"/>
        </w:rPr>
        <w:t xml:space="preserve">patterns and </w:t>
      </w:r>
      <w:r w:rsidR="00CD4831">
        <w:rPr>
          <w:lang w:val="en-US"/>
        </w:rPr>
        <w:t xml:space="preserve">countries joining these types. </w:t>
      </w:r>
      <w:r w:rsidR="00FB2198">
        <w:rPr>
          <w:lang w:val="en-US"/>
        </w:rPr>
        <w:t>The public supply</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Sweden, Norway, and Denmark</w:t>
      </w:r>
      <w:r w:rsidR="002F441C">
        <w:rPr>
          <w:lang w:val="en-US"/>
        </w:rPr>
        <w:t>.</w:t>
      </w:r>
      <w:r w:rsidR="00CD4831">
        <w:rPr>
          <w:lang w:val="en-US"/>
        </w:rPr>
        <w:t xml:space="preserve"> This </w:t>
      </w:r>
      <w:r w:rsidR="00CD4831" w:rsidRPr="007D3C8A">
        <w:rPr>
          <w:lang w:val="en-US"/>
        </w:rPr>
        <w:t xml:space="preserve">group of </w:t>
      </w:r>
      <w:r w:rsidR="002F441C" w:rsidRPr="007D3C8A">
        <w:rPr>
          <w:lang w:val="en-US"/>
        </w:rPr>
        <w:t>countries</w:t>
      </w:r>
      <w:r w:rsidR="00CD4831" w:rsidRPr="007D3C8A">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Content>
          <w:r w:rsidR="00F8757A" w:rsidRPr="007D3C8A">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DkzNmY3LTVhMjItNGI2My04MmU2LTRlM2JjNjhjODAyO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0ODVkN2I5NS1mNzcyLTQxNTYtYTdhOS1lMmUxZWUxMDRjNWYiLCJSYW5nZVN0YXJ0IjoyLCJSYW5nZUxlbmd0aCI6Mi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hhMmNkODYyLWFiMTItNDExNy05NjczLWNiN2JiNGM1ZDBhYiIsIlJhbmdlTGVuZ3RoIjoyLCJSZWZlcmVuY2VJZCI6ImZkM2FjMmE2LTczMTEtNDFjMy1iN2IyLTY5ODk0NzUxODU3O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zNCIsIkNvdW50IjoxLCJUZXh0VW5pdHMiOlt7IiRpZCI6IjM1IiwiRm9udFN0eWxlIjp7IiRpZCI6IjM2IiwiTmV1dHJhbCI6dHJ1ZX0sIlJlYWRpbmdPcmRlciI6MSwiVGV4dCI6Ils2LDgsMjRdIn1dfSwiVGFnIjoiQ2l0YXZpUGxhY2Vob2xkZXIjYzcwODViMDUtZDMzNS00YjUxLWJhMTQtYWQzZTExNGEwZGYxIiwiVGV4dCI6Ils2LDgsMjRdIiwiV0FJVmVyc2lvbiI6IjYuNS4wLjAifQ==}</w:instrText>
          </w:r>
          <w:r w:rsidR="00F8757A" w:rsidRPr="007D3C8A">
            <w:rPr>
              <w:noProof/>
              <w:lang w:val="en-US"/>
            </w:rPr>
            <w:fldChar w:fldCharType="separate"/>
          </w:r>
          <w:r w:rsidR="007262D2" w:rsidRPr="007D3C8A">
            <w:rPr>
              <w:noProof/>
              <w:lang w:val="en-US"/>
            </w:rPr>
            <w:t>[6,8,24]</w:t>
          </w:r>
          <w:r w:rsidR="00F8757A" w:rsidRPr="007D3C8A">
            <w:rPr>
              <w:noProof/>
              <w:lang w:val="en-US"/>
            </w:rPr>
            <w:fldChar w:fldCharType="end"/>
          </w:r>
        </w:sdtContent>
      </w:sdt>
      <w:r w:rsidR="00F8757A" w:rsidRPr="007D3C8A">
        <w:rPr>
          <w:lang w:val="en-US"/>
        </w:rPr>
        <w:t xml:space="preserve"> but mostly also includes Finland and the Netherlands </w:t>
      </w:r>
      <w:sdt>
        <w:sdtPr>
          <w:rPr>
            <w:highlight w:val="yellow"/>
            <w:lang w:val="en-US"/>
          </w:rPr>
          <w:alias w:val="To edit, see citavi.com/edit"/>
          <w:tag w:val="CitaviPlaceholder#04958186-4485-433c-8bea-f9ac70de5f35"/>
          <w:id w:val="-1308859925"/>
          <w:placeholder>
            <w:docPart w:val="DefaultPlaceholder_-1854013440"/>
          </w:placeholder>
        </w:sdtPr>
        <w:sdtEndPr>
          <w:rPr>
            <w:highlight w:val="none"/>
          </w:rPr>
        </w:sdtEndPr>
        <w:sdtContent>
          <w:r w:rsidR="00F8757A" w:rsidRPr="007D3C8A">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ZjI1OGQ1LWNkNTctNDM3My05ODdhLWVjNzBhYmM5NTBjMSIsIlJhbmdlU3RhcnQiOj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JHR5cGUiOiJTd2lzc0FjYWRlbWljLkNpdGF2aS5DaXRhdGlvbnMuV29yZFBsYWNlaG9sZGVyRW50cnksIFN3aXNzQWNhZGVtaWMuQ2l0YXZpIiwiSWQiOiJkY2EwMjNiNi05ODRjLTRjZjUtYTY5Zi1iMTVkODkxOGNjYWUiLCJSYW5nZUxlbmd0aCI6MiwiUmVmZXJlbmNlSWQiOiJmZDNhYzJhNi03MzExLTQxYzMtYjdiMi02OTg5NDc1MTg1Nzk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Sx7IiRpZCI6IjMwIiwiJHR5cGUiOiJTd2lzc0FjYWRlbWljLkNpdGF2aS5DaXRhdGlvbnMuV29yZFBsYWNlaG9sZGVyRW50cnksIFN3aXNzQWNhZGVtaWMuQ2l0YXZpIiwiSWQiOiJmYzI4MWJhOC03MWM1LTQ4NzQtOTQ4YS1mZDlkZDlhNTExYjEiLCJSYW5nZVN0YXJ0Ijo0LCJSYW5nZUxlbmd0aCI6MiwiUmVmZXJlbmNlSWQiOiI0YTgzMWMzNC03NmE3LTRlMmItOTk1Ni1lYTExZjY2NTE2ODA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zNy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4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zkiLCIkdHlwZSI6IlN3aXNzQWNhZGVtaWMuQ2l0YXZpLkNpdGF0aW9ucy5Xb3JkUGxhY2Vob2xkZXJFbnRyeSwgU3dpc3NBY2FkZW1pYy5DaXRhdmkiLCJJZCI6IjA0Yzc2NmNjLWIxZGYtNDBmMy1hYmVmLTA1ZGE4NTZjZThjMyIsIlJhbmdlU3RhcnQiOjYsIlJhbmdlTGVuZ3RoIjo0LCJSZWZlcmVuY2VJZCI6IjUzNzBlNDE4LTViOWQtNGE1Zi04OTMyLTA4Y2E0N2JiOTg0OCI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I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z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DQ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NSIsIkNvdW50IjoxLCJUZXh0VW5pdHMiOlt7IiRpZCI6IjQ2IiwiRm9udFN0eWxlIjp7IiRpZCI6IjQ3IiwiTmV1dHJhbCI6dHJ1ZX0sIlJlYWRpbmdPcmRlciI6MSwiVGV4dCI6Ils2LDgsOSwyNV0ifV19LCJUYWciOiJDaXRhdmlQbGFjZWhvbGRlciMwNDk1ODE4Ni00NDg1LTQzM2MtOGJlYS1mOWFjNzBkZTVmMzUiLCJUZXh0IjoiWzYsOCw5LDI1XSIsIldBSVZlcnNpb24iOiI2LjUuMC4wIn0=}</w:instrText>
          </w:r>
          <w:r w:rsidR="00F8757A" w:rsidRPr="007D3C8A">
            <w:rPr>
              <w:noProof/>
              <w:lang w:val="en-US"/>
            </w:rPr>
            <w:fldChar w:fldCharType="separate"/>
          </w:r>
          <w:r w:rsidR="007262D2" w:rsidRPr="007D3C8A">
            <w:rPr>
              <w:noProof/>
              <w:lang w:val="en-US"/>
            </w:rPr>
            <w:t>[6,8,9,25]</w:t>
          </w:r>
          <w:r w:rsidR="00F8757A" w:rsidRPr="007D3C8A">
            <w:rPr>
              <w:noProof/>
              <w:lang w:val="en-US"/>
            </w:rPr>
            <w:fldChar w:fldCharType="end"/>
          </w:r>
        </w:sdtContent>
      </w:sdt>
      <w:r w:rsidR="00B70268" w:rsidRPr="007D3C8A">
        <w:rPr>
          <w:lang w:val="en-US"/>
        </w:rPr>
        <w:t xml:space="preserve">. </w:t>
      </w:r>
      <w:r w:rsidR="005E5DBA" w:rsidRPr="007D3C8A">
        <w:rPr>
          <w:lang w:val="en-US"/>
        </w:rPr>
        <w:t>According</w:t>
      </w:r>
      <w:r w:rsidR="005E5DBA">
        <w:rPr>
          <w:lang w:val="en-US"/>
        </w:rPr>
        <w:t xml:space="preserve"> to our analysis, Ireland joins this group. </w:t>
      </w:r>
      <w:r w:rsidR="00B70268" w:rsidRPr="00B70268">
        <w:rPr>
          <w:lang w:val="en-US"/>
        </w:rPr>
        <w:t>Furthermore,</w:t>
      </w:r>
      <w:r w:rsidR="00A90803">
        <w:rPr>
          <w:lang w:val="en-US"/>
        </w:rPr>
        <w:t xml:space="preserve"> </w:t>
      </w:r>
      <w:r w:rsidR="00F8757A">
        <w:rPr>
          <w:lang w:val="en-US"/>
        </w:rPr>
        <w:t xml:space="preserve">the </w:t>
      </w:r>
      <w:r w:rsidR="00FB2198">
        <w:rPr>
          <w:lang w:val="en-US"/>
        </w:rPr>
        <w:t>residual public</w:t>
      </w:r>
      <w:r w:rsidR="00F8757A">
        <w:rPr>
          <w:lang w:val="en-US"/>
        </w:rPr>
        <w:t xml:space="preserve"> system</w:t>
      </w:r>
      <w:r w:rsidR="00A90803">
        <w:rPr>
          <w:lang w:val="en-US"/>
        </w:rPr>
        <w:t xml:space="preserve"> is </w:t>
      </w:r>
      <w:r w:rsidR="00F40DD6">
        <w:rPr>
          <w:lang w:val="en-US"/>
        </w:rPr>
        <w:t xml:space="preserve">made up </w:t>
      </w:r>
      <w:r w:rsidR="00A90803">
        <w:rPr>
          <w:lang w:val="en-US"/>
        </w:rPr>
        <w:t xml:space="preserve">by </w:t>
      </w:r>
      <w:r w:rsidR="00B70268" w:rsidRPr="00B70268">
        <w:rPr>
          <w:lang w:val="en-US"/>
        </w:rPr>
        <w:t>Poland, Latvia, and the Czech Republic</w:t>
      </w:r>
      <w:r w:rsidR="005B7405">
        <w:rPr>
          <w:lang w:val="en-US"/>
        </w:rPr>
        <w:t>—</w:t>
      </w:r>
      <w:r w:rsidR="00A90803">
        <w:rPr>
          <w:lang w:val="en-US"/>
        </w:rPr>
        <w:t>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Content>
          <w:r w:rsidR="006A4FA5">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jdlOWM5LTRmZmEtNGE0OS1hODBhLTdiOTY5MmJjNDU0N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yMCIsIkNvdW50IjoxLCJUZXh0VW5pdHMiOlt7IiRpZCI6IjIxIiwiRm9udFN0eWxlIjp7IiRpZCI6IjIyIiwiTmV1dHJhbCI6dHJ1ZX0sIlJlYWRpbmdPcmRlciI6MSwiVGV4dCI6Ils2XSJ9XX0sIlRhZyI6IkNpdGF2aVBsYWNlaG9sZGVyI2NiMzA1OTdkLTgwMzAtNGM2OS1iOWMxLTY2YTc2YTQ3ZjFhOSIsIlRleHQiOiJbNl0iLCJXQUlWZXJzaW9uIjoiNi41LjAuMCJ9}</w:instrText>
          </w:r>
          <w:r w:rsidR="006A4FA5">
            <w:rPr>
              <w:noProof/>
              <w:lang w:val="en-US"/>
            </w:rPr>
            <w:fldChar w:fldCharType="separate"/>
          </w:r>
          <w:r w:rsidR="007262D2">
            <w:rPr>
              <w:noProof/>
              <w:lang w:val="en-US"/>
            </w:rPr>
            <w:t>[6]</w:t>
          </w:r>
          <w:r w:rsidR="006A4FA5">
            <w:rPr>
              <w:noProof/>
              <w:lang w:val="en-US"/>
            </w:rPr>
            <w:fldChar w:fldCharType="end"/>
          </w:r>
        </w:sdtContent>
      </w:sdt>
      <w:r w:rsidR="00B70268" w:rsidRPr="00B70268">
        <w:rPr>
          <w:lang w:val="en-US"/>
        </w:rPr>
        <w:t xml:space="preserve">. </w:t>
      </w:r>
      <w:r w:rsidR="000E3D89">
        <w:rPr>
          <w:lang w:val="en-US"/>
        </w:rPr>
        <w:t>The</w:t>
      </w:r>
      <w:r w:rsidR="000E3D89" w:rsidRPr="00B70268">
        <w:rPr>
          <w:lang w:val="en-US"/>
        </w:rPr>
        <w:t xml:space="preserve"> </w:t>
      </w:r>
      <w:r w:rsidR="00B70268" w:rsidRPr="00B70268">
        <w:rPr>
          <w:lang w:val="en-US"/>
        </w:rPr>
        <w:t>Eastern European countrie</w:t>
      </w:r>
      <w:r w:rsidR="00B70268" w:rsidRPr="00F04174">
        <w:rPr>
          <w:lang w:val="en-US"/>
        </w:rPr>
        <w:t>s</w:t>
      </w:r>
      <w:r w:rsidR="00355485" w:rsidRPr="00F04174">
        <w:rPr>
          <w:lang w:val="en-US"/>
        </w:rPr>
        <w:t xml:space="preserve"> </w:t>
      </w:r>
      <w:r w:rsidR="002D5CCF" w:rsidRPr="00F04174">
        <w:rPr>
          <w:lang w:val="en-US"/>
        </w:rPr>
        <w:t>Slovenia</w:t>
      </w:r>
      <w:r w:rsidR="0052071A" w:rsidRPr="00F04174">
        <w:rPr>
          <w:lang w:val="en-US"/>
        </w:rPr>
        <w:t xml:space="preserve"> and</w:t>
      </w:r>
      <w:r w:rsidR="002D5CCF" w:rsidRPr="00F04174">
        <w:rPr>
          <w:lang w:val="en-US"/>
        </w:rPr>
        <w:t xml:space="preserve"> Slovakia </w:t>
      </w:r>
      <w:r w:rsidR="00355485" w:rsidRPr="00F04174">
        <w:rPr>
          <w:lang w:val="en-US"/>
        </w:rPr>
        <w:t>join the</w:t>
      </w:r>
      <w:r w:rsidR="00FB2198">
        <w:rPr>
          <w:lang w:val="en-US"/>
        </w:rPr>
        <w:t xml:space="preserve"> private need-based supply system</w:t>
      </w:r>
      <w:r w:rsidR="00B70268" w:rsidRPr="00F04174">
        <w:rPr>
          <w:lang w:val="en-US"/>
        </w:rPr>
        <w:t>, and</w:t>
      </w:r>
      <w:r w:rsidR="00355485" w:rsidRPr="00F04174">
        <w:rPr>
          <w:lang w:val="en-US"/>
        </w:rPr>
        <w:t xml:space="preserve"> </w:t>
      </w:r>
      <w:r w:rsidR="002D5CCF" w:rsidRPr="00F04174">
        <w:rPr>
          <w:lang w:val="en-US"/>
        </w:rPr>
        <w:t xml:space="preserve">Estonia </w:t>
      </w:r>
      <w:r w:rsidR="00355485" w:rsidRPr="00F04174">
        <w:rPr>
          <w:lang w:val="en-US"/>
        </w:rPr>
        <w:t>the</w:t>
      </w:r>
      <w:r w:rsidR="00FB2198">
        <w:rPr>
          <w:lang w:val="en-US"/>
        </w:rPr>
        <w:t xml:space="preserve"> evolving private need-based supply system</w:t>
      </w:r>
      <w:r w:rsidR="00355485" w:rsidRPr="00F04174">
        <w:rPr>
          <w:lang w:val="en-US"/>
        </w:rPr>
        <w:t xml:space="preserve"> </w:t>
      </w:r>
      <w:r w:rsidR="002D5CCF" w:rsidRPr="00F04174">
        <w:rPr>
          <w:lang w:val="en-US"/>
        </w:rPr>
        <w:t>(all three</w:t>
      </w:r>
      <w:r w:rsidR="002D5CCF">
        <w:rPr>
          <w:lang w:val="en-US"/>
        </w:rPr>
        <w:t>, however, with weak ties)</w:t>
      </w:r>
      <w:r w:rsidR="00B70268" w:rsidRPr="00B70268">
        <w:rPr>
          <w:lang w:val="en-US"/>
        </w:rPr>
        <w:t xml:space="preserve">. </w:t>
      </w:r>
      <w:r w:rsidR="000E3D89">
        <w:rPr>
          <w:lang w:val="en-US"/>
        </w:rPr>
        <w:t>With regard to</w:t>
      </w:r>
      <w:r w:rsidR="00B9062F">
        <w:rPr>
          <w:lang w:val="en-US"/>
        </w:rPr>
        <w:t xml:space="preserve"> the Southern European countries</w:t>
      </w:r>
      <w:r w:rsidR="000E3D89">
        <w:rPr>
          <w:lang w:val="en-US"/>
        </w:rPr>
        <w:t>,</w:t>
      </w:r>
      <w:r w:rsidR="00B9062F">
        <w:rPr>
          <w:lang w:val="en-US"/>
        </w:rPr>
        <w:t xml:space="preserve"> </w:t>
      </w:r>
      <w:r w:rsidR="000E3D89">
        <w:rPr>
          <w:lang w:val="en-US"/>
        </w:rPr>
        <w:t>only</w:t>
      </w:r>
      <w:r w:rsidR="00B70268" w:rsidRPr="00B70268">
        <w:rPr>
          <w:lang w:val="en-US"/>
        </w:rPr>
        <w:t xml:space="preserve"> Spain </w:t>
      </w:r>
      <w:r w:rsidR="00FB2198">
        <w:rPr>
          <w:lang w:val="en-US"/>
        </w:rPr>
        <w:t>was</w:t>
      </w:r>
      <w:r w:rsidR="000E3D89">
        <w:rPr>
          <w:lang w:val="en-US"/>
        </w:rPr>
        <w:t xml:space="preserve"> be included </w:t>
      </w:r>
      <w:r w:rsidR="000F50AA">
        <w:rPr>
          <w:lang w:val="en-US"/>
        </w:rPr>
        <w:t>in</w:t>
      </w:r>
      <w:r w:rsidR="000F50AA" w:rsidRPr="00B70268">
        <w:rPr>
          <w:lang w:val="en-US"/>
        </w:rPr>
        <w:t xml:space="preserve"> </w:t>
      </w:r>
      <w:r w:rsidR="00B70268" w:rsidRPr="00B70268">
        <w:rPr>
          <w:lang w:val="en-US"/>
        </w:rPr>
        <w:t xml:space="preserve">the typology, </w:t>
      </w:r>
      <w:r w:rsidR="00FB2198">
        <w:rPr>
          <w:lang w:val="en-US"/>
        </w:rPr>
        <w:t xml:space="preserve">hence </w:t>
      </w:r>
      <w:r w:rsidR="00B70268" w:rsidRPr="00B70268">
        <w:rPr>
          <w:lang w:val="en-US"/>
        </w:rPr>
        <w:t xml:space="preserve">the results </w:t>
      </w:r>
      <w:r w:rsidR="00DB0375">
        <w:rPr>
          <w:lang w:val="en-US"/>
        </w:rPr>
        <w:t>did not</w:t>
      </w:r>
      <w:r w:rsidR="00DB0375" w:rsidRPr="00B70268">
        <w:rPr>
          <w:lang w:val="en-US"/>
        </w:rPr>
        <w:t xml:space="preserve"> </w:t>
      </w:r>
      <w:r w:rsidR="002D5CCF">
        <w:rPr>
          <w:lang w:val="en-US"/>
        </w:rPr>
        <w:t>confirm</w:t>
      </w:r>
      <w:r w:rsidR="002D5CCF" w:rsidRPr="00B70268">
        <w:rPr>
          <w:lang w:val="en-US"/>
        </w:rPr>
        <w:t xml:space="preserve"> </w:t>
      </w:r>
      <w:r w:rsidR="00DB0375">
        <w:rPr>
          <w:lang w:val="en-US"/>
        </w:rPr>
        <w:t>n</w:t>
      </w:r>
      <w:r w:rsidR="00B70268" w:rsidRPr="00B70268">
        <w:rPr>
          <w:lang w:val="en-US"/>
        </w:rPr>
        <w:t xml:space="preserve">or negate the existence of a </w:t>
      </w:r>
      <w:r w:rsidR="002D5CCF">
        <w:rPr>
          <w:lang w:val="en-US"/>
        </w:rPr>
        <w:t xml:space="preserve">Southern European </w:t>
      </w:r>
      <w:r w:rsidR="00B70268" w:rsidRPr="00B70268">
        <w:rPr>
          <w:lang w:val="en-US"/>
        </w:rPr>
        <w:t xml:space="preserve">cluster of LTC systems. Continental European countries mainly </w:t>
      </w:r>
      <w:r w:rsidR="00DB0375">
        <w:rPr>
          <w:lang w:val="en-US"/>
        </w:rPr>
        <w:t>belong to</w:t>
      </w:r>
      <w:r w:rsidR="00B70268" w:rsidRPr="00B70268">
        <w:rPr>
          <w:lang w:val="en-US"/>
        </w:rPr>
        <w:t xml:space="preserve"> the</w:t>
      </w:r>
      <w:r w:rsidR="00FB2198">
        <w:rPr>
          <w:lang w:val="en-US"/>
        </w:rPr>
        <w:t xml:space="preserve"> private need-based supply system</w:t>
      </w:r>
      <w:r w:rsidR="00B70268" w:rsidRPr="00B70268">
        <w:rPr>
          <w:lang w:val="en-US"/>
        </w:rPr>
        <w:t xml:space="preserve">. </w:t>
      </w:r>
      <w:r w:rsidR="00EC4FFA">
        <w:rPr>
          <w:lang w:val="en-US"/>
        </w:rPr>
        <w:t xml:space="preserve">While </w:t>
      </w:r>
      <w:r w:rsidR="00B70268" w:rsidRPr="00B70268">
        <w:rPr>
          <w:lang w:val="en-US"/>
        </w:rPr>
        <w:t xml:space="preserve">Japan and Korea </w:t>
      </w:r>
      <w:r w:rsidR="00861217">
        <w:rPr>
          <w:lang w:val="en-US"/>
        </w:rPr>
        <w:t>were</w:t>
      </w:r>
      <w:r w:rsidR="00B70268" w:rsidRPr="00B70268">
        <w:rPr>
          <w:lang w:val="en-US"/>
        </w:rPr>
        <w:t xml:space="preserve"> </w:t>
      </w:r>
      <w:r w:rsidR="00D42FCA">
        <w:rPr>
          <w:lang w:val="en-US"/>
        </w:rPr>
        <w:t>classified along</w:t>
      </w:r>
      <w:r w:rsidR="00861217">
        <w:rPr>
          <w:lang w:val="en-US"/>
        </w:rPr>
        <w:t xml:space="preserve">side </w:t>
      </w:r>
      <w:r w:rsidR="00B70268" w:rsidRPr="00B70268">
        <w:rPr>
          <w:lang w:val="en-US"/>
        </w:rPr>
        <w:t>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Content>
          <w:r w:rsidR="006A4FA5">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GJmOTkzLWQwMTUtNGRmNi1iNGY0LThiMTIzOWRmOTc2N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NlMDA1ZTBkMS01ODE5LTRhYmMtOWZjZC1lOWI0NGZiOGFmMWMiLCJUZXh0IjoiWzhdIiwiV0FJVmVyc2lvbiI6IjYuNS4wLjAifQ==}</w:instrText>
          </w:r>
          <w:r w:rsidR="006A4FA5">
            <w:rPr>
              <w:noProof/>
              <w:lang w:val="en-US"/>
            </w:rPr>
            <w:fldChar w:fldCharType="separate"/>
          </w:r>
          <w:r w:rsidR="007262D2">
            <w:rPr>
              <w:noProof/>
              <w:lang w:val="en-US"/>
            </w:rPr>
            <w:t>[8]</w:t>
          </w:r>
          <w:r w:rsidR="006A4FA5">
            <w:rPr>
              <w:noProof/>
              <w:lang w:val="en-US"/>
            </w:rPr>
            <w:fldChar w:fldCharType="end"/>
          </w:r>
        </w:sdtContent>
      </w:sdt>
      <w:r w:rsidR="00785375">
        <w:rPr>
          <w:lang w:val="en-US"/>
        </w:rPr>
        <w:t>,</w:t>
      </w:r>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w:t>
      </w:r>
      <w:r w:rsidR="00D04D31">
        <w:rPr>
          <w:lang w:val="en-US"/>
        </w:rPr>
        <w:t xml:space="preserve">that </w:t>
      </w:r>
      <w:r w:rsidR="006A4FA5">
        <w:rPr>
          <w:lang w:val="en-US"/>
        </w:rPr>
        <w:t>of</w:t>
      </w:r>
      <w:r w:rsidR="00B70268" w:rsidRPr="00B70268">
        <w:rPr>
          <w:lang w:val="en-US"/>
        </w:rPr>
        <w:t xml:space="preserve"> Northern European </w:t>
      </w:r>
      <w:r w:rsidR="00E6562E" w:rsidRPr="00E6562E">
        <w:rPr>
          <w:lang w:val="en-US"/>
        </w:rPr>
        <w:t>countries</w:t>
      </w:r>
      <w:r w:rsidR="00B70268" w:rsidRPr="00B70268">
        <w:rPr>
          <w:lang w:val="en-US"/>
        </w:rPr>
        <w:t xml:space="preserve">. </w:t>
      </w:r>
      <w:r w:rsidR="00EC4FFA">
        <w:rPr>
          <w:lang w:val="en-US"/>
        </w:rPr>
        <w:t xml:space="preserve">Earlier </w:t>
      </w:r>
      <w:r w:rsidR="00B9062F">
        <w:rPr>
          <w:lang w:val="en-US"/>
        </w:rPr>
        <w:t xml:space="preserve">studies </w:t>
      </w:r>
      <w:r w:rsidR="001A658B">
        <w:rPr>
          <w:lang w:val="en-US"/>
        </w:rPr>
        <w:t xml:space="preserve">that </w:t>
      </w:r>
      <w:r w:rsidR="00C97713">
        <w:rPr>
          <w:lang w:val="en-US"/>
        </w:rPr>
        <w:t>put</w:t>
      </w:r>
      <w:r w:rsidR="00191C08">
        <w:rPr>
          <w:lang w:val="en-US"/>
        </w:rPr>
        <w:t xml:space="preserve"> Finland and Germany in one cluster </w:t>
      </w:r>
      <w:r w:rsidR="00B9062F">
        <w:rPr>
          <w:lang w:val="en-US"/>
        </w:rPr>
        <w:t>are</w:t>
      </w:r>
      <w:r w:rsidR="00EC4FFA">
        <w:rPr>
          <w:lang w:val="en-US"/>
        </w:rPr>
        <w:t xml:space="preserve"> </w:t>
      </w:r>
      <w:r w:rsidR="00191C08">
        <w:rPr>
          <w:lang w:val="en-US"/>
        </w:rPr>
        <w:t>rare</w:t>
      </w:r>
      <w:r w:rsidR="00C47427">
        <w:rPr>
          <w:lang w:val="en-US"/>
        </w:rPr>
        <w:t>;</w:t>
      </w:r>
      <w:r w:rsidR="00191C08">
        <w:rPr>
          <w:lang w:val="en-US"/>
        </w:rPr>
        <w:t xml:space="preserve"> </w:t>
      </w:r>
      <w:r w:rsidR="00C47427">
        <w:rPr>
          <w:lang w:val="en-US"/>
        </w:rPr>
        <w:t>o</w:t>
      </w:r>
      <w:r w:rsidR="00191C08">
        <w:rPr>
          <w:lang w:val="en-US"/>
        </w:rPr>
        <w:t xml:space="preserve">nly one typology </w:t>
      </w:r>
      <w:r w:rsidR="00191C08" w:rsidRPr="006409F2">
        <w:rPr>
          <w:lang w:val="en-US"/>
        </w:rPr>
        <w:t>finds</w:t>
      </w:r>
      <w:r w:rsidR="00191C08">
        <w:rPr>
          <w:lang w:val="en-US"/>
        </w:rPr>
        <w:t xml:space="preserve"> both </w:t>
      </w:r>
      <w:r w:rsidR="002F441C">
        <w:rPr>
          <w:lang w:val="en-US"/>
        </w:rPr>
        <w:t>countries</w:t>
      </w:r>
      <w:r w:rsidR="00191C08">
        <w:rPr>
          <w:lang w:val="en-US"/>
        </w:rPr>
        <w:t xml:space="preserve"> in one cluster</w:t>
      </w:r>
      <w:r w:rsidR="002F441C">
        <w:rPr>
          <w:lang w:val="en-US"/>
        </w:rPr>
        <w:t xml:space="preserve"> </w:t>
      </w:r>
      <w:sdt>
        <w:sdtPr>
          <w:rPr>
            <w:lang w:val="en-US"/>
          </w:rPr>
          <w:alias w:val="To edit, see citavi.com/edit"/>
          <w:tag w:val="CitaviPlaceholder#0caf82ee-c218-4121-abd9-c9f213fdef35"/>
          <w:id w:val="552815682"/>
          <w:placeholder>
            <w:docPart w:val="DefaultPlaceholder_-1854013440"/>
          </w:placeholder>
        </w:sdtPr>
        <w:sdtContent>
          <w:r w:rsidR="00191C08">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czYjAyLWNlMmQtNDk0Ny04YTdlLTM1MzdiNzQ0MWIzYS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yMCIsIkNvdW50IjoxLCJUZXh0VW5pdHMiOlt7IiRpZCI6IjIxIiwiRm9udFN0eWxlIjp7IiRpZCI6IjIyIiwiTmV1dHJhbCI6dHJ1ZX0sIlJlYWRpbmdPcmRlciI6MSwiVGV4dCI6Ils2XSJ9XX0sIlRhZyI6IkNpdGF2aVBsYWNlaG9sZGVyIzBjYWY4MmVlLWMyMTgtNDEyMS1hYmQ5LWM5ZjIxM2ZkZWYzNSIsIlRleHQiOiJbNl0iLCJXQUlWZXJzaW9uIjoiNi41LjAuMCJ9}</w:instrText>
          </w:r>
          <w:r w:rsidR="00191C08">
            <w:rPr>
              <w:noProof/>
              <w:lang w:val="en-US"/>
            </w:rPr>
            <w:fldChar w:fldCharType="separate"/>
          </w:r>
          <w:r w:rsidR="007262D2">
            <w:rPr>
              <w:noProof/>
              <w:lang w:val="en-US"/>
            </w:rPr>
            <w:t>[6]</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Austria </w:t>
      </w:r>
      <w:r w:rsidR="001302F4" w:rsidRPr="006409F2">
        <w:rPr>
          <w:lang w:val="en-US"/>
        </w:rPr>
        <w:t xml:space="preserve">might also be grouped in this </w:t>
      </w:r>
      <w:r w:rsidR="00B9062F" w:rsidRPr="006409F2">
        <w:rPr>
          <w:lang w:val="en-US"/>
        </w:rPr>
        <w:t>group</w:t>
      </w:r>
      <w:r w:rsidR="001302F4" w:rsidRPr="006409F2">
        <w:rPr>
          <w:lang w:val="en-US"/>
        </w:rPr>
        <w:t xml:space="preserve">, a country that was </w:t>
      </w:r>
      <w:r w:rsidR="00191C08" w:rsidRPr="006409F2">
        <w:rPr>
          <w:lang w:val="en-US"/>
        </w:rPr>
        <w:t>not included due to data limitations.</w:t>
      </w:r>
    </w:p>
    <w:p w14:paraId="01790CEE" w14:textId="144D4364" w:rsidR="0068084C" w:rsidRPr="006A56FF" w:rsidRDefault="00191C08" w:rsidP="00A31CB1">
      <w:pPr>
        <w:pStyle w:val="02FlietextEinzug"/>
        <w:rPr>
          <w:lang w:val="en-US"/>
        </w:rPr>
      </w:pPr>
      <w:r>
        <w:rPr>
          <w:lang w:val="en-US"/>
        </w:rPr>
        <w:lastRenderedPageBreak/>
        <w:t>Despite</w:t>
      </w:r>
      <w:r w:rsidRPr="006A56FF">
        <w:rPr>
          <w:lang w:val="en-US"/>
        </w:rPr>
        <w:t xml:space="preserve"> </w:t>
      </w:r>
      <w:r w:rsidR="005D4FC8" w:rsidRPr="006A56FF">
        <w:rPr>
          <w:lang w:val="en-US"/>
        </w:rPr>
        <w:t>many reforms</w:t>
      </w:r>
      <w:r w:rsidR="001302F4">
        <w:rPr>
          <w:lang w:val="en-US"/>
        </w:rPr>
        <w:t xml:space="preserve"> of LCT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w:t>
      </w:r>
      <w:r w:rsidR="00C819F7">
        <w:rPr>
          <w:lang w:val="en-US"/>
        </w:rPr>
        <w:t xml:space="preserve">reveal </w:t>
      </w:r>
      <w:r w:rsidRPr="00C81E76">
        <w:rPr>
          <w:lang w:val="en-US"/>
        </w:rPr>
        <w:t>certain patterns of LTC system types</w:t>
      </w:r>
      <w:r>
        <w:rPr>
          <w:lang w:val="en-US"/>
        </w:rPr>
        <w:t xml:space="preserve">. </w:t>
      </w:r>
      <w:r w:rsidR="00B9062F">
        <w:rPr>
          <w:lang w:val="en-US"/>
        </w:rPr>
        <w:t>We find a</w:t>
      </w:r>
      <w:r>
        <w:rPr>
          <w:lang w:val="en-US"/>
        </w:rPr>
        <w:t xml:space="preserve"> </w:t>
      </w:r>
      <w:r w:rsidR="00C819F7">
        <w:rPr>
          <w:lang w:val="en-US"/>
        </w:rPr>
        <w:t>residual public system</w:t>
      </w:r>
      <w:r>
        <w:rPr>
          <w:lang w:val="en-US"/>
        </w:rPr>
        <w:t xml:space="preserve"> </w:t>
      </w:r>
      <w:r w:rsidR="00B9062F">
        <w:rPr>
          <w:lang w:val="en-US"/>
        </w:rPr>
        <w:t xml:space="preserve">of </w:t>
      </w:r>
      <w:r>
        <w:rPr>
          <w:lang w:val="en-US"/>
        </w:rPr>
        <w:t xml:space="preserve">Eastern European countries </w:t>
      </w:r>
      <w:r w:rsidR="00B9062F">
        <w:rPr>
          <w:lang w:val="en-US"/>
        </w:rPr>
        <w:t xml:space="preserve">and </w:t>
      </w:r>
      <w:r>
        <w:rPr>
          <w:lang w:val="en-US"/>
        </w:rPr>
        <w:t xml:space="preserve">a </w:t>
      </w:r>
      <w:r w:rsidR="00C819F7">
        <w:rPr>
          <w:lang w:val="en-US"/>
        </w:rPr>
        <w:t>public supply system</w:t>
      </w:r>
      <w:r w:rsidR="002F441C">
        <w:rPr>
          <w:lang w:val="en-US"/>
        </w:rPr>
        <w:t xml:space="preserve"> </w:t>
      </w:r>
      <w:r w:rsidR="00B9062F">
        <w:rPr>
          <w:lang w:val="en-US"/>
        </w:rPr>
        <w:t xml:space="preserve">of </w:t>
      </w:r>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w:t>
      </w:r>
      <w:r w:rsidR="00C819F7">
        <w:rPr>
          <w:lang w:val="en-US"/>
        </w:rPr>
        <w:t>public supply system</w:t>
      </w:r>
      <w:r w:rsidR="00227CBB">
        <w:rPr>
          <w:lang w:val="en-US"/>
        </w:rPr>
        <w:t xml:space="preserve">, and the fact that Finland and Germany form a 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w:t>
      </w:r>
      <w:sdt>
        <w:sdtPr>
          <w:rPr>
            <w:lang w:val="en-US"/>
          </w:rPr>
          <w:alias w:val="To edit, see citavi.com/edit"/>
          <w:tag w:val="CitaviPlaceholder#be965e36-0a5d-41d8-af1f-43b6d3f277c1"/>
          <w:id w:val="-831757892"/>
          <w:placeholder>
            <w:docPart w:val="DefaultPlaceholder_-1854013440"/>
          </w:placeholder>
        </w:sdtPr>
        <w:sdtContent>
          <w:r w:rsidR="000B0485">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A3Lzk3OC0xLTQ2MTQtNDUwMi05IiwiVXJpU3RyaW5nIjoiaHR0cHM6Ly9kb2kub3JnLzEwLjEwMDcvOTc4LTEtNDYxNC00NTAyLT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1QwNzozOTo1NSIsIk1vZGlmaWVkQnkiOiJfTWFyZWlrZSBBcmlhYW5zIiwiSWQiOiI1Y2ZjODNiMi04ZWZiLTRiMTItOTAxMS03Yzk0OTdmZjdlZDEiLCJNb2RpZmllZE9uIjoiMjAxOS0wNi0xN1QwNzo0MDowMiIsIlByb2plY3QiOnsiJHJlZiI6IjUifX1dLCJPcmdhbml6YXRpb25zIjpbXSwiT3RoZXJzSW52b2x2ZWQiOltdLCJQYWdlQ291bnQiOiIzMTcyMSIsIlBsYWNlT2ZQdWJsaWNhdGlvbiI6Ik5ldyBZb3JrLCBOWSIsIlB1Ymxpc2hlcnMiOlt7IiRpZCI6IjEwIiwiJHR5cGUiOiJTd2lzc0FjYWRlbWljLkNpdGF2aS5QdWJsaXNoZXIsIFN3aXNzQWNhZGVtaWMuQ2l0YXZp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ktMTFUMTM6Mzc6MDIiLCJQcm9qZWN0Ijp7IiRyZWYiOiI1In19LCJVc2VOdW1iZXJpbmdUeXBlT2ZQYXJlbnREb2N1bWVudCI6ZmFsc2V9LHsiJGlkIjoiMTEiLCIkdHlwZSI6IlN3aXNzQWNhZGVtaWMuQ2l0YXZpLkNpdGF0aW9ucy5Xb3JkUGxhY2Vob2xkZXJFbnRyeSwgU3dpc3NBY2FkZW1pYy5DaXRhdmkiLCJJZCI6ImU1ODVmZDU4LTcwNjMtNGRlYi1hM2Q3LTkwMjIxN2I1OTFhMCIsIlJhbmdlU3RhcnQiOjIsIlJhbmdlTGVuZ3RoIjozLCJSZWZlcmVuY2VJZCI6IjNkZWI0Y2I1LWU4MjItNDQ5MS1hNTcyLWQ0MDI2YjZhMTM1OC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lNhcmEiLCJMYXN0TmFtZSI6IkZhcnJpcyIsIk1pZGRsZU5hbWUiOiJSLiIsIlByb3RlY3RlZCI6ZmFsc2UsIlNleCI6MSwiQ3JlYXRlZEJ5IjoiX01hcmVpa2UgQXJpYWFucyIsIkNyZWF0ZWRPbiI6IjIwMTktMDYtMTRUMTM6NDY6MTUiLCJNb2RpZmllZEJ5IjoiX01hcmVpa2UgQXJpYWFucyIsIklkIjoiMjM5MzJiN2UtOTc2MC00YzU3LTllOWEtODdjODA2MjU5ZGI1IiwiTW9kaWZpZWRPbiI6IjIwMTktMDYtMTRUMTM6NDY6MTkiLCJQcm9qZWN0Ijp7IiRyZWYiOiI1In19LHsiJGlkIjoiMTQ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5My9zcC9qeHgwMDMiLCJVcmlTdHJpbmciOiJodHRwczovL2RvaS5vcmcvMTAuMTA5My9zcC9qeHgwMD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g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xOS0wNi0xNFQxMzo0NjoyNCIsIlByb2plY3QiOnsiJHJlZiI6IjUifX0sIlVzZU51bWJlcmluZ1R5cGVPZlBhcmVudERvY3VtZW50IjpmYWxzZX1dLCJGb3JtYXR0ZWRUZXh0Ijp7IiRpZCI6IjE5IiwiQ291bnQiOjEsIlRleHRVbml0cyI6W3siJGlkIjoiMjAiLCJGb250U3R5bGUiOnsiJGlkIjoiMjEiLCJOZXV0cmFsIjp0cnVlfSwiUmVhZGluZ09yZGVyIjoxLCJUZXh0IjoiWzIsNF0ifV19LCJUYWciOiJDaXRhdmlQbGFjZWhvbGRlciNiZTk2NWUzNi0wYTVkLTQxZDgtYWYxZi00M2I2ZDNmMjc3YzEiLCJUZXh0IjoiWzIsNF0iLCJXQUlWZXJzaW9uIjoiNi41LjAuMCJ9}</w:instrText>
          </w:r>
          <w:r w:rsidR="000B0485">
            <w:rPr>
              <w:noProof/>
              <w:lang w:val="en-US"/>
            </w:rPr>
            <w:fldChar w:fldCharType="separate"/>
          </w:r>
          <w:r w:rsidR="000B0485">
            <w:rPr>
              <w:noProof/>
              <w:lang w:val="en-US"/>
            </w:rPr>
            <w:t>[2,4]</w:t>
          </w:r>
          <w:r w:rsidR="000B0485">
            <w:rPr>
              <w:noProof/>
              <w:lang w:val="en-US"/>
            </w:rPr>
            <w:fldChar w:fldCharType="end"/>
          </w:r>
        </w:sdtContent>
      </w:sdt>
      <w:r w:rsidR="006852EF" w:rsidRPr="006A56FF">
        <w:rPr>
          <w:lang w:val="en-US"/>
        </w:rPr>
        <w:t xml:space="preserve"> </w:t>
      </w:r>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73C25480"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sdt>
        <w:sdtPr>
          <w:rPr>
            <w:lang w:val="en-US"/>
          </w:rPr>
          <w:alias w:val="Don't edit this field"/>
          <w:tag w:val="CitaviPlaceholder#f1726c79-1af5-4e75-8eca-fc2f639f003d"/>
          <w:id w:val="1152720376"/>
          <w:placeholder>
            <w:docPart w:val="279DAD291832451C82922A5B651342A1"/>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Dg3MWJjLTQ3YTYtNDgzMS05YTg5LWY2NzdjY2Y0ZTZmMyIsIlJhbmdlTGVuZ3RoIjoz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xOS0wNi0xNFQxMzo0NjoyNC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ZjE3MjZjNzktMWFmNS00ZTc1LThlY2EtZmMyZjYzOWYwMDNkIiwiVGV4dCI6Ils0XSIsIldBSVZlcnNpb24iOiI2LjUuMC4wIn0=}</w:instrText>
          </w:r>
          <w:r w:rsidRPr="006A56FF">
            <w:rPr>
              <w:lang w:val="en-US"/>
            </w:rPr>
            <w:fldChar w:fldCharType="separate"/>
          </w:r>
          <w:r w:rsidR="007262D2">
            <w:rPr>
              <w:lang w:val="en-US"/>
            </w:rPr>
            <w:t>[4]</w:t>
          </w:r>
          <w:r w:rsidRPr="006A56FF">
            <w:rPr>
              <w:lang w:val="en-US"/>
            </w:rPr>
            <w:fldChar w:fldCharType="end"/>
          </w:r>
        </w:sdtContent>
      </w:sdt>
      <w:r w:rsidRPr="006A56FF">
        <w:rPr>
          <w:lang w:val="en-US"/>
        </w:rPr>
        <w:t xml:space="preserve">, </w:t>
      </w:r>
      <w:r w:rsidRPr="003B0B29">
        <w:rPr>
          <w:lang w:val="en-US"/>
        </w:rPr>
        <w:t>which makes a new and updated LTC typology necessary</w:t>
      </w:r>
      <w:r w:rsidRPr="006A56FF">
        <w:rPr>
          <w:lang w:val="en-US"/>
        </w:rPr>
        <w:t xml:space="preserve">. </w:t>
      </w:r>
      <w:r w:rsidR="00B9062F">
        <w:rPr>
          <w:lang w:val="en-US"/>
        </w:rPr>
        <w:t>In this study, w</w:t>
      </w:r>
      <w:r w:rsidR="00F557A8" w:rsidRPr="006A56FF">
        <w:rPr>
          <w:lang w:val="en-US"/>
        </w:rPr>
        <w:t xml:space="preserve">e provide an updated and flexible LTC typology. </w:t>
      </w:r>
      <w:commentRangeStart w:id="80"/>
      <w:r w:rsidR="00B728ED" w:rsidRPr="00DD5700">
        <w:rPr>
          <w:lang w:val="en-US"/>
        </w:rPr>
        <w:t>Updated</w:t>
      </w:r>
      <w:commentRangeEnd w:id="80"/>
      <w:r w:rsidR="00DD5700">
        <w:rPr>
          <w:rStyle w:val="Kommentarzeichen"/>
        </w:rPr>
        <w:commentReference w:id="80"/>
      </w:r>
      <w:r w:rsidR="00B728ED">
        <w:rPr>
          <w:lang w:val="en-US"/>
        </w:rPr>
        <w:t xml:space="preserve">, </w:t>
      </w:r>
      <w:r w:rsidR="002E58E8">
        <w:rPr>
          <w:lang w:val="en-US"/>
        </w:rPr>
        <w:t xml:space="preserve">because </w:t>
      </w:r>
      <w:r w:rsidR="00B70268">
        <w:rPr>
          <w:lang w:val="en-US"/>
        </w:rPr>
        <w:t>we</w:t>
      </w:r>
      <w:r w:rsidR="00F557A8" w:rsidRPr="006A56FF">
        <w:rPr>
          <w:lang w:val="en-US"/>
        </w:rPr>
        <w:t xml:space="preserve"> </w:t>
      </w:r>
      <w:r w:rsidR="005E0BDE">
        <w:rPr>
          <w:lang w:val="en-US"/>
        </w:rPr>
        <w:t>use</w:t>
      </w:r>
      <w:r w:rsidR="005E0BDE" w:rsidRPr="006A56FF">
        <w:rPr>
          <w:lang w:val="en-US"/>
        </w:rPr>
        <w:t xml:space="preserve"> </w:t>
      </w:r>
      <w:r w:rsidR="00F557A8" w:rsidRPr="006A56FF">
        <w:rPr>
          <w:lang w:val="en-US"/>
        </w:rPr>
        <w:t>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zY0NWY5LThmODYtNGM5Yi1hN2RmLTI5NThkOTBiMDRhYyIsIlJhbmdlU3RhcnQiOj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JHR5cGUiOiJTd2lzc0FjYWRlbWljLkNpdGF2aS5DaXRhdGlvbnMuV29yZFBsYWNlaG9sZGVyRW50cnksIFN3aXNzQWNhZGVtaWMuQ2l0YXZpIiwiSWQiOiIxMmRlNzU2NS00ZThiLTRhOWItOGE1NC1kY2NjYzQ2ZTNhODUiLCJSYW5nZUxlbmd0aCI6MiwiUmVmZXJlbmNlSWQiOiJmZDNhYzJhNi03MzExLTQxYzMtYjdiMi02OTg5NDc1MTg1Nzk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Sx7IiRpZCI6IjMwIiwiJHR5cGUiOiJTd2lzc0FjYWRlbWljLkNpdGF2aS5DaXRhdGlvbnMuV29yZFBsYWNlaG9sZGVyRW50cnksIFN3aXNzQWNhZGVtaWMuQ2l0YXZpIiwiSWQiOiJmY2I2NmFlYi1lNmNkLTQxNGMtYjk4Ny05YWM2OTA4ZjA1NjYiLCJSYW5nZVN0YXJ0IjoyLCJSZWZlcmVuY2VJZCI6IjM3M2M5NGNjLWYzYzItNGExZS1iZmI0LTI1ZTc3OGJkN2ZhZCIsIlJlZmVyZW5jZSI6eyIkaWQiOiIzMSIsIiR0eXBlIjoiU3dpc3NBY2FkZW1pYy5DaXRhdmkuUmVmZXJlbmNlLCBTd2lzc0FjYWRlbWljLkNpdGF2aSIsIkFic3RyYWN0Q29tcGxleGl0eSI6MCwiQWJzdHJhY3RTb3VyY2VUZXh0Rm9ybWF0IjowLCJBdXRob3JzIjpbeyIkaWQiOiIz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WzbigJM4XSJ9XX0sIlRhZyI6IkNpdGF2aVBsYWNlaG9sZGVyIzY2NGRmMGMzLTY3OTEtNDYyYi04NDJmLWJlY2EyNzIwMzA3MCIsIlRleHQiOiJbNuKAkzhdIiwiV0FJVmVyc2lvbiI6IjYuNS4wLjAifQ==}</w:instrText>
          </w:r>
          <w:r w:rsidR="004C3BAD" w:rsidRPr="006A56FF">
            <w:rPr>
              <w:lang w:val="en-US"/>
            </w:rPr>
            <w:fldChar w:fldCharType="separate"/>
          </w:r>
          <w:r w:rsidR="007262D2">
            <w:rPr>
              <w:lang w:val="en-US"/>
            </w:rPr>
            <w:t>[6–8]</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more often</w:t>
      </w:r>
      <w:r w:rsidR="002D6AC0" w:rsidRPr="006A56FF">
        <w:rPr>
          <w:lang w:val="en-US"/>
        </w:rPr>
        <w:t xml:space="preserve"> </w:t>
      </w:r>
      <w:r w:rsidR="00617211" w:rsidRPr="006A56FF">
        <w:rPr>
          <w:lang w:val="en-US"/>
        </w:rPr>
        <w:t xml:space="preserve">use </w:t>
      </w:r>
      <w:r w:rsidR="002D6AC0" w:rsidRPr="006A56FF">
        <w:rPr>
          <w:lang w:val="en-US"/>
        </w:rPr>
        <w:t>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w:t>
      </w:r>
      <w:r w:rsidR="00272CE5">
        <w:rPr>
          <w:lang w:val="en-US"/>
        </w:rPr>
        <w:t>and</w:t>
      </w:r>
      <w:r w:rsidR="00126962" w:rsidRPr="006A56FF">
        <w:rPr>
          <w:lang w:val="en-US"/>
        </w:rPr>
        <w:t xml:space="preserve">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A0OTY0YWE4LTdlZjktNGI0MS04Mjc4LWQxZWVkZjBlZjMyNyIsIkVudHJpZXMiOlt7IiRpZCI6IjIiLCIkdHlwZSI6IlN3aXNzQWNhZGVtaWMuQ2l0YXZpLkNpdGF0aW9ucy5Xb3JkUGxhY2Vob2xkZXJFbnRyeSwgU3dpc3NBY2FkZW1pYy5DaXRhdmkiLCJJZCI6ImMyNDgzMmQ3LWQxNWUtNDY4NS04Zjg3LTFkNjJlY2JmZTI2Ni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zZjIxMjFhOC1jN2RjLTQ1MGYtYjY3YS01MTYyMzNiYzY1MDgiLCJUZXh0IjoiOSIsIldBSVZlcnNpb24iOiI2LjUuMC4wIn0=}</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NmMjEyMWE4LWM3ZGMtNDUwZi1iNjdhLTUxNjIzM2JjNjUwOCIsIkVudHJpZXMiOlt7IiRpZCI6IjIiLCIkdHlwZSI6IlN3aXNzQWNhZGVtaWMuQ2l0YXZpLkNpdGF0aW9ucy5Xb3JkUGxhY2Vob2xkZXJFbnRyeSwgU3dpc3NBY2FkZW1pYy5DaXRhdmkiLCJJZCI6IjA2ZDgxYjU3LWU5MzAtNDFkYS1iZTMxLWNlODA5MWE2YjNiZ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A0OTY0YWE4LTdlZjktNGI0MS04Mjc4LWQxZWVkZjBlZjMyNyIsIlRleHQiOiJbOV0iLCJXQUlWZXJzaW9uIjoiNi41LjAuMCJ9}</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w:t>
      </w:r>
      <w:r w:rsidR="00B70268">
        <w:rPr>
          <w:lang w:val="en-US"/>
        </w:rPr>
        <w:t xml:space="preserve"> </w:t>
      </w:r>
      <w:r w:rsidR="009931AA">
        <w:rPr>
          <w:lang w:val="en-US"/>
        </w:rPr>
        <w:t>Compared to</w:t>
      </w:r>
      <w:r w:rsidR="00E57915">
        <w:rPr>
          <w:lang w:val="en-US"/>
        </w:rPr>
        <w:t xml:space="preserve"> </w:t>
      </w:r>
      <w:sdt>
        <w:sdtPr>
          <w:rPr>
            <w:lang w:val="en-US"/>
          </w:rPr>
          <w:alias w:val="To edit, see citavi.com/edit"/>
          <w:tag w:val="CitaviPlaceholder#dfc3f3ea-09d8-44f5-9dc5-baba283b5069"/>
          <w:id w:val="-178353365"/>
          <w:placeholder>
            <w:docPart w:val="DefaultPlaceholder_-1854013440"/>
          </w:placeholder>
        </w:sdtPr>
        <w:sdtContent>
          <w:r w:rsidR="00E57915">
            <w:rPr>
              <w:noProof/>
              <w:lang w:val="en-US"/>
            </w:rPr>
            <w:fldChar w:fldCharType="begin"/>
          </w:r>
          <w:r w:rsidR="007C508A">
            <w:rPr>
              <w:noProof/>
              <w:lang w:val="en-US"/>
            </w:rPr>
            <w:instrText>ADDIN CitaviPlaceholder{eyIkaWQiOiIxIiwiJHR5cGUiOiJTd2lzc0FjYWRlbWljLkNpdGF2aS5DaXRhdGlvbnMuV29yZFBsYWNlaG9sZGVyLCBTd2lzc0FjYWRlbWljLkNpdGF2aSIsIkFzc29jaWF0ZVdpdGhQbGFjZWhvbGRlclRhZyI6IkNpdGF2aVBsYWNlaG9sZGVyIzUwZjEwNDBkLWVjZTMtNDExZS1hMzMwLTMwM2Q1Y2Q5MTM1NSIsIkVudHJpZXMiOlt7IiRpZCI6IjIiLCIkdHlwZSI6IlN3aXNzQWNhZGVtaWMuQ2l0YXZpLkNpdGF0aW9ucy5Xb3JkUGxhY2Vob2xkZXJFbnRyeSwgU3dpc3NBY2FkZW1pYy5DaXRhdmkiLCJJZCI6IjMzYmExNTFiLTk1N2QtNDY0My1hZTcxLTMxMmJlNzI1ZWMwZS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ZmMzZjNlYS0wOWQ4LTQ0ZjUtOWRjNS1iYWJhMjgzYjUwNjkiLCJUZXh0IjoiOSIsIldBSVZlcnNpb24iOiI2LjUuMC4wIn0=}</w:instrText>
          </w:r>
          <w:r w:rsidR="00E57915">
            <w:rPr>
              <w:noProof/>
              <w:lang w:val="en-US"/>
            </w:rPr>
            <w:fldChar w:fldCharType="separate"/>
          </w:r>
          <w:r w:rsidR="007262D2">
            <w:rPr>
              <w:noProof/>
              <w:lang w:val="en-US"/>
            </w:rPr>
            <w:t>9</w:t>
          </w:r>
          <w:r w:rsidR="00E57915">
            <w:rPr>
              <w:noProof/>
              <w:lang w:val="en-US"/>
            </w:rPr>
            <w:fldChar w:fldCharType="end"/>
          </w:r>
        </w:sdtContent>
      </w:sdt>
      <w:r w:rsidR="00E57915">
        <w:rPr>
          <w:lang w:val="en-US"/>
        </w:rPr>
        <w:t xml:space="preserve"> </w:t>
      </w:r>
      <w:sdt>
        <w:sdtPr>
          <w:rPr>
            <w:lang w:val="en-US"/>
          </w:rPr>
          <w:alias w:val="To edit, see citavi.com/edit"/>
          <w:tag w:val="CitaviPlaceholder#50f1040d-ece3-411e-a330-303d5cd91355"/>
          <w:id w:val="-577822141"/>
          <w:placeholder>
            <w:docPart w:val="DefaultPlaceholder_-1854013440"/>
          </w:placeholder>
        </w:sdtPr>
        <w:sdtContent>
          <w:r w:rsidR="00E57915">
            <w:rPr>
              <w:noProof/>
              <w:lang w:val="en-US"/>
            </w:rPr>
            <w:fldChar w:fldCharType="begin"/>
          </w:r>
          <w:r w:rsidR="007C508A">
            <w:rPr>
              <w:noProof/>
              <w:lang w:val="en-US"/>
            </w:rPr>
            <w:instrText>ADDIN CitaviPlaceholder{eyIkaWQiOiIxIiwiJHR5cGUiOiJTd2lzc0FjYWRlbWljLkNpdGF2aS5DaXRhdGlvbnMuV29yZFBsYWNlaG9sZGVyLCBTd2lzc0FjYWRlbWljLkNpdGF2aSIsIkFzc29jaWF0ZVdpdGhQbGFjZWhvbGRlclRhZyI6IkNpdGF2aVBsYWNlaG9sZGVyI2RmYzNmM2VhLTA5ZDgtNDRmNS05ZGM1LWJhYmEyODNiNTA2OSIsIkVudHJpZXMiOlt7IiRpZCI6IjIiLCIkdHlwZSI6IlN3aXNzQWNhZGVtaWMuQ2l0YXZpLkNpdGF0aW9ucy5Xb3JkUGxhY2Vob2xkZXJFbnRyeSwgU3dpc3NBY2FkZW1pYy5DaXRhdmkiLCJJZCI6IjUyYjA5NGQ0LTMyMDEtNGMzZi05ZDgwLTdhZWRkZWM0NzM2NC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UwZjEwNDBkLWVjZTMtNDExZS1hMzMwLTMwM2Q1Y2Q5MTM1NSIsIlRleHQiOiJbOV0iLCJXQUlWZXJzaW9uIjoiNi41LjAuMCJ9}</w:instrText>
          </w:r>
          <w:r w:rsidR="00E57915">
            <w:rPr>
              <w:noProof/>
              <w:lang w:val="en-US"/>
            </w:rPr>
            <w:fldChar w:fldCharType="separate"/>
          </w:r>
          <w:r w:rsidR="007262D2">
            <w:rPr>
              <w:noProof/>
              <w:lang w:val="en-US"/>
            </w:rPr>
            <w:t>[9]</w:t>
          </w:r>
          <w:r w:rsidR="00E57915">
            <w:rPr>
              <w:noProof/>
              <w:lang w:val="en-US"/>
            </w:rPr>
            <w:fldChar w:fldCharType="end"/>
          </w:r>
        </w:sdtContent>
      </w:sdt>
      <w:r w:rsidR="00617211">
        <w:rPr>
          <w:lang w:val="en-US"/>
        </w:rPr>
        <w:t>,</w:t>
      </w:r>
      <w:r w:rsidR="00E57915">
        <w:rPr>
          <w:lang w:val="en-US"/>
        </w:rPr>
        <w:t xml:space="preserve"> the advantage</w:t>
      </w:r>
      <w:r w:rsidR="0074254E">
        <w:rPr>
          <w:lang w:val="en-US"/>
        </w:rPr>
        <w:t>s</w:t>
      </w:r>
      <w:r w:rsidR="00E57915">
        <w:rPr>
          <w:lang w:val="en-US"/>
        </w:rPr>
        <w:t xml:space="preserve"> of the six LTC</w:t>
      </w:r>
      <w:r w:rsidR="009931AA">
        <w:rPr>
          <w:lang w:val="en-US"/>
        </w:rPr>
        <w:t xml:space="preserve"> types proposed in our study are, first, the </w:t>
      </w:r>
      <w:r w:rsidR="00F04504">
        <w:rPr>
          <w:lang w:val="en-US"/>
        </w:rPr>
        <w:t xml:space="preserve">use of </w:t>
      </w:r>
      <w:r w:rsidR="009931AA" w:rsidRPr="00D30714">
        <w:rPr>
          <w:lang w:val="en-US"/>
        </w:rPr>
        <w:t>newer</w:t>
      </w:r>
      <w:r w:rsidR="009931AA">
        <w:rPr>
          <w:lang w:val="en-US"/>
        </w:rPr>
        <w:t xml:space="preserve"> data and</w:t>
      </w:r>
      <w:r w:rsidR="00620F83">
        <w:rPr>
          <w:lang w:val="en-US"/>
        </w:rPr>
        <w:t>,</w:t>
      </w:r>
      <w:r w:rsidR="009931AA">
        <w:rPr>
          <w:lang w:val="en-US"/>
        </w:rPr>
        <w:t xml:space="preserve"> second</w:t>
      </w:r>
      <w:r w:rsidR="00620F83">
        <w:rPr>
          <w:lang w:val="en-US"/>
        </w:rPr>
        <w:t>,</w:t>
      </w:r>
      <w:r w:rsidR="009931AA">
        <w:rPr>
          <w:lang w:val="en-US"/>
        </w:rPr>
        <w:t xml:space="preserve"> the methodological innovation with multiple cluster analyses resulting in a flexible use of the typology. </w:t>
      </w:r>
    </w:p>
    <w:p w14:paraId="0FDFB594" w14:textId="6E74B0EA" w:rsidR="009A6DC1" w:rsidRPr="00BE6DC1" w:rsidRDefault="009931AA" w:rsidP="009A6DC1">
      <w:pPr>
        <w:pStyle w:val="02FlietextEinzug"/>
        <w:rPr>
          <w:lang w:val="en-US"/>
        </w:rPr>
      </w:pPr>
      <w:r>
        <w:rPr>
          <w:lang w:val="en-US"/>
        </w:rPr>
        <w:t>O</w:t>
      </w:r>
      <w:r w:rsidR="00B70268">
        <w:rPr>
          <w:lang w:val="en-US"/>
        </w:rPr>
        <w:t>n methodolog</w:t>
      </w:r>
      <w:r w:rsidR="006852EF">
        <w:rPr>
          <w:lang w:val="en-US"/>
        </w:rPr>
        <w:t>ical grounds</w:t>
      </w:r>
      <w:r w:rsidR="00F409D7">
        <w:rPr>
          <w:lang w:val="en-US"/>
        </w:rPr>
        <w:t>,</w:t>
      </w:r>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t>
      </w:r>
      <w:r w:rsidR="005A2B52">
        <w:rPr>
          <w:lang w:val="en-US"/>
        </w:rPr>
        <w:t xml:space="preserve">can </w:t>
      </w:r>
      <w:r w:rsidR="00F409D7">
        <w:rPr>
          <w:lang w:val="en-US"/>
        </w:rPr>
        <w:t>form</w:t>
      </w:r>
      <w:r w:rsidR="00163829">
        <w:rPr>
          <w:lang w:val="en-US"/>
        </w:rPr>
        <w:t xml:space="preserve"> a basis for future studies that require information on groups with countries that </w:t>
      </w:r>
      <w:r w:rsidR="001C1970">
        <w:rPr>
          <w:lang w:val="en-US"/>
        </w:rPr>
        <w:t xml:space="preserve">are </w:t>
      </w:r>
      <w:r w:rsidR="00864AD0">
        <w:rPr>
          <w:lang w:val="en-US"/>
        </w:rPr>
        <w:t>highly similar (see Table 2 and the visualization in Figure 1). Such comparative studies might exclude countries such as New Zealand, Estonia, Slovenia, and Slovakia</w:t>
      </w:r>
      <w:r w:rsidR="00E61751">
        <w:rPr>
          <w:lang w:val="en-US"/>
        </w:rPr>
        <w:t>,</w:t>
      </w:r>
      <w:r w:rsidR="00864AD0">
        <w:rPr>
          <w:lang w:val="en-US"/>
        </w:rPr>
        <w:t xml:space="preserve"> </w:t>
      </w:r>
      <w:r w:rsidR="00E61751">
        <w:rPr>
          <w:lang w:val="en-US"/>
        </w:rPr>
        <w:t xml:space="preserve">which </w:t>
      </w:r>
      <w:r w:rsidR="00864AD0">
        <w:rPr>
          <w:lang w:val="en-US"/>
        </w:rPr>
        <w:t>have only weak ties to other (groups of) countries from the analysis</w:t>
      </w:r>
      <w:r w:rsidR="00AE118D">
        <w:rPr>
          <w:lang w:val="en-US"/>
        </w:rPr>
        <w:t>. They may</w:t>
      </w:r>
      <w:r w:rsidR="00864AD0">
        <w:rPr>
          <w:lang w:val="en-US"/>
        </w:rPr>
        <w:t xml:space="preserve"> also take </w:t>
      </w:r>
      <w:r w:rsidR="00864AD0">
        <w:rPr>
          <w:lang w:val="en-US"/>
        </w:rPr>
        <w:lastRenderedPageBreak/>
        <w:t xml:space="preserve">into consideration that the US and France, despite being in the same cluster, are only weakly related. Other studies </w:t>
      </w:r>
      <w:r w:rsidR="00E57915">
        <w:rPr>
          <w:lang w:val="en-US"/>
        </w:rPr>
        <w:t>could make use of the six</w:t>
      </w:r>
      <w:r w:rsidR="005A2B52">
        <w:rPr>
          <w:lang w:val="en-US"/>
        </w:rPr>
        <w:t>-cluster typology</w:t>
      </w:r>
      <w:r w:rsidR="00864AD0">
        <w:rPr>
          <w:lang w:val="en-US"/>
        </w:rPr>
        <w:t xml:space="preserve"> proposed in our study and, with </w:t>
      </w:r>
      <w:r w:rsidR="00817E9A">
        <w:rPr>
          <w:lang w:val="en-US"/>
        </w:rPr>
        <w:t xml:space="preserve">future </w:t>
      </w:r>
      <w:r w:rsidR="00864AD0">
        <w:rPr>
          <w:lang w:val="en-US"/>
        </w:rPr>
        <w:t xml:space="preserve">data, analyze, for instance, whether the “evolving” </w:t>
      </w:r>
      <w:r w:rsidR="00E83357">
        <w:rPr>
          <w:lang w:val="en-US"/>
        </w:rPr>
        <w:t xml:space="preserve">systems </w:t>
      </w:r>
      <w:r w:rsidR="00215783">
        <w:rPr>
          <w:lang w:val="en-US"/>
        </w:rPr>
        <w:t xml:space="preserve">are moving towards </w:t>
      </w:r>
      <w:r w:rsidR="00E83357">
        <w:rPr>
          <w:lang w:val="en-US"/>
        </w:rPr>
        <w:t xml:space="preserve">the </w:t>
      </w:r>
      <w:r w:rsidR="00E83357" w:rsidRPr="00215783">
        <w:rPr>
          <w:lang w:val="en-US"/>
        </w:rPr>
        <w:t xml:space="preserve">public supply </w:t>
      </w:r>
      <w:r w:rsidR="004566DB" w:rsidRPr="00215783">
        <w:rPr>
          <w:lang w:val="en-US"/>
        </w:rPr>
        <w:t xml:space="preserve">or </w:t>
      </w:r>
      <w:r w:rsidR="00E83357" w:rsidRPr="00215783">
        <w:rPr>
          <w:lang w:val="en-US"/>
        </w:rPr>
        <w:t>the private need-based type</w:t>
      </w:r>
      <w:r w:rsidR="00E83357">
        <w:rPr>
          <w:lang w:val="en-US"/>
        </w:rPr>
        <w:t xml:space="preserve">. A third group of comparative studies might use </w:t>
      </w:r>
      <w:r w:rsidR="0016576C">
        <w:rPr>
          <w:lang w:val="en-US"/>
        </w:rPr>
        <w:t xml:space="preserve">the </w:t>
      </w:r>
      <w:r w:rsidR="00E83357">
        <w:rPr>
          <w:lang w:val="en-US"/>
        </w:rPr>
        <w:t>four-type</w:t>
      </w:r>
      <w:r w:rsidR="006C5F87">
        <w:rPr>
          <w:lang w:val="en-US"/>
        </w:rPr>
        <w:t xml:space="preserve"> </w:t>
      </w:r>
      <w:r w:rsidR="00E83357">
        <w:rPr>
          <w:lang w:val="en-US"/>
        </w:rPr>
        <w:t>solution shown in Figure 1. Such studies might be more interested in the question of private vs. public supply and less in characteristics such as the level of expenditure and choice restrictions</w:t>
      </w:r>
      <w:r w:rsidR="006C5F87">
        <w:rPr>
          <w:lang w:val="en-US"/>
        </w:rPr>
        <w:t>,</w:t>
      </w:r>
      <w:r w:rsidR="00E83357">
        <w:rPr>
          <w:lang w:val="en-US"/>
        </w:rPr>
        <w:t xml:space="preserve"> </w:t>
      </w:r>
      <w:r w:rsidR="006C5F87">
        <w:rPr>
          <w:lang w:val="en-US"/>
        </w:rPr>
        <w:t xml:space="preserve">which </w:t>
      </w:r>
      <w:r w:rsidR="00E83357">
        <w:rPr>
          <w:lang w:val="en-US"/>
        </w:rPr>
        <w:t xml:space="preserve">distinguishes countries </w:t>
      </w:r>
      <w:r w:rsidR="006C5F87">
        <w:rPr>
          <w:lang w:val="en-US"/>
        </w:rPr>
        <w:t>such as</w:t>
      </w:r>
      <w:r w:rsidR="00E83357">
        <w:rPr>
          <w:lang w:val="en-US"/>
        </w:rPr>
        <w:t xml:space="preserve"> Belgium, Switzerland, Luxembourg, and the Netherlands from Spain, the United </w:t>
      </w:r>
      <w:r w:rsidR="009A6DC1">
        <w:rPr>
          <w:lang w:val="en-US"/>
        </w:rPr>
        <w:t xml:space="preserve">Kingdom, and </w:t>
      </w:r>
      <w:r w:rsidR="009A6DC1" w:rsidRPr="00BE6DC1">
        <w:rPr>
          <w:lang w:val="en-US"/>
        </w:rPr>
        <w:t>the United States.</w:t>
      </w:r>
    </w:p>
    <w:p w14:paraId="24417D45" w14:textId="4DE8F699" w:rsidR="00F67DFE" w:rsidRDefault="00E8318F" w:rsidP="009A6DC1">
      <w:pPr>
        <w:pStyle w:val="02FlietextEinzug"/>
        <w:rPr>
          <w:lang w:val="en-US"/>
        </w:rPr>
      </w:pPr>
      <w:r w:rsidRPr="00BE6DC1">
        <w:rPr>
          <w:lang w:val="en-US"/>
        </w:rPr>
        <w:t xml:space="preserve">Comparing </w:t>
      </w:r>
      <w:r w:rsidR="00F67DFE" w:rsidRPr="00BE6DC1">
        <w:rPr>
          <w:lang w:val="en-US"/>
        </w:rPr>
        <w:t xml:space="preserve">the six LTC types to earlier typologies and clusters, </w:t>
      </w:r>
      <w:r w:rsidR="00593218" w:rsidRPr="00BE6DC1">
        <w:rPr>
          <w:lang w:val="en-US"/>
        </w:rPr>
        <w:t xml:space="preserve">several </w:t>
      </w:r>
      <w:r w:rsidR="00F67DFE" w:rsidRPr="00BE6DC1">
        <w:rPr>
          <w:lang w:val="en-US"/>
        </w:rPr>
        <w:t xml:space="preserve">developments can be </w:t>
      </w:r>
      <w:r w:rsidR="00593218" w:rsidRPr="00BE6DC1">
        <w:rPr>
          <w:lang w:val="en-US"/>
        </w:rPr>
        <w:t>determined</w:t>
      </w:r>
      <w:r w:rsidR="00F67DFE">
        <w:rPr>
          <w:lang w:val="en-US"/>
        </w:rPr>
        <w:t xml:space="preserve">. </w:t>
      </w:r>
      <w:r w:rsidR="003358D3">
        <w:rPr>
          <w:lang w:val="en-US"/>
        </w:rPr>
        <w:t>First, e</w:t>
      </w:r>
      <w:r w:rsidR="00F67DFE">
        <w:rPr>
          <w:lang w:val="en-US"/>
        </w:rPr>
        <w:t xml:space="preserve">arlier typologies often </w:t>
      </w:r>
      <w:r w:rsidR="00BE6DC1">
        <w:rPr>
          <w:lang w:val="en-US"/>
        </w:rPr>
        <w:t xml:space="preserve">have </w:t>
      </w:r>
      <w:r w:rsidR="00F67DFE">
        <w:rPr>
          <w:lang w:val="en-US"/>
        </w:rPr>
        <w:t xml:space="preserve">a </w:t>
      </w:r>
      <w:r w:rsidR="00F67DFE" w:rsidRPr="00BE6DC1">
        <w:rPr>
          <w:lang w:val="en-US"/>
        </w:rPr>
        <w:t>regional component, such as</w:t>
      </w:r>
      <w:r w:rsidR="00BE6DC1">
        <w:rPr>
          <w:lang w:val="en-US"/>
        </w:rPr>
        <w:t xml:space="preserve"> those that distinguish</w:t>
      </w:r>
      <w:r w:rsidR="00F67DFE" w:rsidRPr="00BE6DC1">
        <w:rPr>
          <w:lang w:val="en-US"/>
        </w:rPr>
        <w:t xml:space="preserve"> a Northern European</w:t>
      </w:r>
      <w:r w:rsidR="005B3E96" w:rsidRPr="00BE6DC1">
        <w:rPr>
          <w:lang w:val="en-US"/>
        </w:rPr>
        <w:t xml:space="preserve"> </w:t>
      </w:r>
      <w:sdt>
        <w:sdtPr>
          <w:rPr>
            <w:highlight w:val="yellow"/>
            <w:lang w:val="en-US"/>
          </w:rPr>
          <w:alias w:val="To edit, see citavi.com/edit"/>
          <w:tag w:val="CitaviPlaceholder#9062b5cd-6628-4ccc-8cfb-c1c9a6895115"/>
          <w:id w:val="1165053641"/>
          <w:placeholder>
            <w:docPart w:val="DefaultPlaceholder_-1854013440"/>
          </w:placeholder>
        </w:sdtPr>
        <w:sdtContent>
          <w:r w:rsidR="005B3E96" w:rsidRPr="00BE6DC1">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TA4NTA3LTI0OWEtNGYxYy05OThjLWMxZjBiOGE2YTFkM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1Y2Q3ZmI4YS02ZmNmLTRkM2ItODY0MC02OGZmMWU4NzY4NWYiLCJSYW5nZVN0YXJ0IjoyLCJSYW5nZUxlbmd0aCI6Mi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E0ODdkNDNhLTk3NTUtNGUyNS1iYzQxLWJmYWI0MjdiYzJkNSIsIlJhbmdlTGVuZ3RoIjoyLCJSZWZlcmVuY2VJZCI6ImZkM2FjMmE2LTczMTEtNDFjMy1iN2IyLTY5ODk0NzUxODU3O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zNCIsIkNvdW50IjoxLCJUZXh0VW5pdHMiOlt7IiRpZCI6IjM1IiwiRm9udFN0eWxlIjp7IiRpZCI6IjM2IiwiTmV1dHJhbCI6dHJ1ZX0sIlJlYWRpbmdPcmRlciI6MSwiVGV4dCI6Ils2LDgsMjRdIn1dfSwiVGFnIjoiQ2l0YXZpUGxhY2Vob2xkZXIjOTA2MmI1Y2QtNjYyOC00Y2NjLThjZmItYzFjOWE2ODk1MTE1IiwiVGV4dCI6Ils2LDgsMjRdIiwiV0FJVmVyc2lvbiI6IjYuNS4wLjAifQ==}</w:instrText>
          </w:r>
          <w:r w:rsidR="005B3E96" w:rsidRPr="00BE6DC1">
            <w:rPr>
              <w:noProof/>
              <w:lang w:val="en-US"/>
            </w:rPr>
            <w:fldChar w:fldCharType="separate"/>
          </w:r>
          <w:r w:rsidR="007262D2" w:rsidRPr="00BE6DC1">
            <w:rPr>
              <w:noProof/>
              <w:lang w:val="en-US"/>
            </w:rPr>
            <w:t>[6,8,24]</w:t>
          </w:r>
          <w:r w:rsidR="005B3E96" w:rsidRPr="00BE6DC1">
            <w:rPr>
              <w:noProof/>
              <w:lang w:val="en-US"/>
            </w:rPr>
            <w:fldChar w:fldCharType="end"/>
          </w:r>
        </w:sdtContent>
      </w:sdt>
      <w:r w:rsidR="00F67DFE" w:rsidRPr="00BE6DC1">
        <w:rPr>
          <w:lang w:val="en-US"/>
        </w:rPr>
        <w:t xml:space="preserve"> or Eastern European t</w:t>
      </w:r>
      <w:r w:rsidR="00F67DFE">
        <w:rPr>
          <w:lang w:val="en-US"/>
        </w:rPr>
        <w:t>ype</w:t>
      </w:r>
      <w:r w:rsidR="005B3E96">
        <w:rPr>
          <w:lang w:val="en-US"/>
        </w:rPr>
        <w:t xml:space="preserve"> </w:t>
      </w:r>
      <w:sdt>
        <w:sdtPr>
          <w:rPr>
            <w:lang w:val="en-US"/>
          </w:rPr>
          <w:alias w:val="To edit, see citavi.com/edit"/>
          <w:tag w:val="CitaviPlaceholder#d3e4b2a8-1c2c-4833-b713-f92010618573"/>
          <w:id w:val="-799138465"/>
          <w:placeholder>
            <w:docPart w:val="DefaultPlaceholder_-1854013440"/>
          </w:placeholder>
        </w:sdtPr>
        <w:sdtContent>
          <w:r w:rsidR="005B3E96">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ZjFkN2E0LTliZTMtNGYzMy1iMmFjLWRiMTkxNTI3MWRmY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yMCIsIkNvdW50IjoxLCJUZXh0VW5pdHMiOlt7IiRpZCI6IjIxIiwiRm9udFN0eWxlIjp7IiRpZCI6IjIyIiwiTmV1dHJhbCI6dHJ1ZX0sIlJlYWRpbmdPcmRlciI6MSwiVGV4dCI6Ils2XSJ9XX0sIlRhZyI6IkNpdGF2aVBsYWNlaG9sZGVyI2QzZTRiMmE4LTFjMmMtNDgzMy1iNzEzLWY5MjAxMDYxODU3MyIsIlRleHQiOiJbNl0iLCJXQUlWZXJzaW9uIjoiNi41LjAuMCJ9}</w:instrText>
          </w:r>
          <w:r w:rsidR="005B3E96">
            <w:rPr>
              <w:noProof/>
              <w:lang w:val="en-US"/>
            </w:rPr>
            <w:fldChar w:fldCharType="separate"/>
          </w:r>
          <w:r w:rsidR="007262D2">
            <w:rPr>
              <w:noProof/>
              <w:lang w:val="en-US"/>
            </w:rPr>
            <w:t>[6]</w:t>
          </w:r>
          <w:r w:rsidR="005B3E96">
            <w:rPr>
              <w:noProof/>
              <w:lang w:val="en-US"/>
            </w:rPr>
            <w:fldChar w:fldCharType="end"/>
          </w:r>
        </w:sdtContent>
      </w:sdt>
      <w:r w:rsidR="00F67DFE">
        <w:rPr>
          <w:lang w:val="en-US"/>
        </w:rPr>
        <w:t xml:space="preserve">. We can show that regional </w:t>
      </w:r>
      <w:r w:rsidR="00D16CD9">
        <w:rPr>
          <w:lang w:val="en-US"/>
        </w:rPr>
        <w:t>clustering exists,</w:t>
      </w:r>
      <w:r w:rsidR="00F67DFE">
        <w:rPr>
          <w:lang w:val="en-US"/>
        </w:rPr>
        <w:t xml:space="preserve"> such as</w:t>
      </w:r>
      <w:r w:rsidR="00D16CD9">
        <w:rPr>
          <w:lang w:val="en-US"/>
        </w:rPr>
        <w:t xml:space="preserve"> in the case of</w:t>
      </w:r>
      <w:r w:rsidR="00F67DFE">
        <w:rPr>
          <w:lang w:val="en-US"/>
        </w:rPr>
        <w:t xml:space="preserve"> the public supply system</w:t>
      </w:r>
      <w:r w:rsidR="005B3E96">
        <w:rPr>
          <w:lang w:val="en-US"/>
        </w:rPr>
        <w:t xml:space="preserve"> and the residual public supply system</w:t>
      </w:r>
      <w:r w:rsidR="00D04159">
        <w:rPr>
          <w:lang w:val="en-US"/>
        </w:rPr>
        <w:t>, but not exclusively</w:t>
      </w:r>
      <w:r w:rsidR="004C3486">
        <w:rPr>
          <w:lang w:val="en-US"/>
        </w:rPr>
        <w:t>:</w:t>
      </w:r>
      <w:r w:rsidR="005B3E96">
        <w:rPr>
          <w:lang w:val="en-US"/>
        </w:rPr>
        <w:t xml:space="preserve"> </w:t>
      </w:r>
      <w:r w:rsidR="008760DF">
        <w:rPr>
          <w:lang w:val="en-US"/>
        </w:rPr>
        <w:t>the</w:t>
      </w:r>
      <w:r w:rsidR="005B3E96">
        <w:rPr>
          <w:lang w:val="en-US"/>
        </w:rPr>
        <w:t xml:space="preserve"> former includes</w:t>
      </w:r>
      <w:r w:rsidR="00F67DFE">
        <w:rPr>
          <w:lang w:val="en-US"/>
        </w:rPr>
        <w:t xml:space="preserve"> three Northern European </w:t>
      </w:r>
      <w:r w:rsidR="00F67DFE" w:rsidRPr="008760DF">
        <w:rPr>
          <w:lang w:val="en-US"/>
        </w:rPr>
        <w:t>countries</w:t>
      </w:r>
      <w:r w:rsidR="008760DF">
        <w:rPr>
          <w:lang w:val="en-US"/>
        </w:rPr>
        <w:t>,</w:t>
      </w:r>
      <w:r w:rsidR="00F67DFE" w:rsidRPr="008760DF">
        <w:rPr>
          <w:lang w:val="en-US"/>
        </w:rPr>
        <w:t xml:space="preserve"> Denmark, Sweden and Norway. However, Ireland </w:t>
      </w:r>
      <w:r w:rsidR="00317B0E" w:rsidRPr="008760DF">
        <w:rPr>
          <w:lang w:val="en-US"/>
        </w:rPr>
        <w:t xml:space="preserve">also </w:t>
      </w:r>
      <w:r w:rsidR="005B3E96" w:rsidRPr="008760DF">
        <w:rPr>
          <w:lang w:val="en-US"/>
        </w:rPr>
        <w:t>belongs to the public supply type</w:t>
      </w:r>
      <w:r w:rsidR="00317B0E" w:rsidRPr="008760DF">
        <w:rPr>
          <w:lang w:val="en-US"/>
        </w:rPr>
        <w:t>,</w:t>
      </w:r>
      <w:r w:rsidR="005B3E96" w:rsidRPr="008760DF">
        <w:rPr>
          <w:lang w:val="en-US"/>
        </w:rPr>
        <w:t xml:space="preserve"> and the type shows similarities to</w:t>
      </w:r>
      <w:r w:rsidR="00A525D7" w:rsidRPr="008760DF">
        <w:rPr>
          <w:lang w:val="en-US"/>
        </w:rPr>
        <w:t xml:space="preserve"> the evolving public supply type including Japan and Korea</w:t>
      </w:r>
      <w:r w:rsidR="00F67DFE" w:rsidRPr="008760DF">
        <w:rPr>
          <w:lang w:val="en-US"/>
        </w:rPr>
        <w:t xml:space="preserve">. </w:t>
      </w:r>
      <w:r w:rsidR="00D04159">
        <w:rPr>
          <w:lang w:val="en-US"/>
        </w:rPr>
        <w:t>Furthermore, t</w:t>
      </w:r>
      <w:r w:rsidR="005B3E96" w:rsidRPr="008760DF">
        <w:rPr>
          <w:lang w:val="en-US"/>
        </w:rPr>
        <w:t>he residual public supply system includes only Eastern European countries (Poland, Latvia, and Czech Republic).</w:t>
      </w:r>
      <w:r w:rsidR="00D04159">
        <w:rPr>
          <w:lang w:val="en-US"/>
        </w:rPr>
        <w:t xml:space="preserve"> </w:t>
      </w:r>
      <w:r w:rsidR="00F67DFE" w:rsidRPr="008760DF">
        <w:rPr>
          <w:lang w:val="en-US"/>
        </w:rPr>
        <w:t>Yet</w:t>
      </w:r>
      <w:r w:rsidR="006205A9" w:rsidRPr="008760DF">
        <w:rPr>
          <w:lang w:val="en-US"/>
        </w:rPr>
        <w:t>,</w:t>
      </w:r>
      <w:r w:rsidR="00A525D7" w:rsidRPr="008760DF">
        <w:rPr>
          <w:lang w:val="en-US"/>
        </w:rPr>
        <w:t xml:space="preserve"> the three other Eastern European countries in the sample do not join this</w:t>
      </w:r>
      <w:r w:rsidR="00A525D7">
        <w:rPr>
          <w:lang w:val="en-US"/>
        </w:rPr>
        <w:t xml:space="preserve"> type.</w:t>
      </w:r>
      <w:r w:rsidR="006205A9">
        <w:rPr>
          <w:lang w:val="en-US"/>
        </w:rPr>
        <w:t xml:space="preserve"> Slovenia and Slovakia have weak ties in the private need-based supply type and Estonia</w:t>
      </w:r>
      <w:r w:rsidR="002E66B1">
        <w:rPr>
          <w:lang w:val="en-US"/>
        </w:rPr>
        <w:t xml:space="preserve"> </w:t>
      </w:r>
      <w:r w:rsidR="006205A9">
        <w:rPr>
          <w:lang w:val="en-US"/>
        </w:rPr>
        <w:t>in the evolving private need-based type.</w:t>
      </w:r>
      <w:r w:rsidR="00A525D7">
        <w:rPr>
          <w:lang w:val="en-US"/>
        </w:rPr>
        <w:t xml:space="preserve"> These cluster compositions show that regional proximity is no definite indication of similarity of LTC system.</w:t>
      </w:r>
      <w:r w:rsidR="00D04159">
        <w:rPr>
          <w:lang w:val="en-US"/>
        </w:rPr>
        <w:t xml:space="preserve"> </w:t>
      </w:r>
      <w:r w:rsidR="000C3079">
        <w:rPr>
          <w:lang w:val="en-US"/>
        </w:rPr>
        <w:t>F</w:t>
      </w:r>
      <w:r w:rsidR="00A525D7">
        <w:rPr>
          <w:lang w:val="en-US"/>
        </w:rPr>
        <w:t>ocus</w:t>
      </w:r>
      <w:r w:rsidR="000C3079">
        <w:rPr>
          <w:lang w:val="en-US"/>
        </w:rPr>
        <w:t>ing</w:t>
      </w:r>
      <w:r w:rsidR="00A525D7">
        <w:rPr>
          <w:lang w:val="en-US"/>
        </w:rPr>
        <w:t xml:space="preserve"> on</w:t>
      </w:r>
      <w:r w:rsidR="006205A9">
        <w:rPr>
          <w:lang w:val="en-US"/>
        </w:rPr>
        <w:t xml:space="preserve"> </w:t>
      </w:r>
      <w:r w:rsidR="002E66B1">
        <w:rPr>
          <w:lang w:val="en-US"/>
        </w:rPr>
        <w:t>Eastern European countries</w:t>
      </w:r>
      <w:r w:rsidR="00A525D7">
        <w:rPr>
          <w:lang w:val="en-US"/>
        </w:rPr>
        <w:t xml:space="preserve">, </w:t>
      </w:r>
      <w:r w:rsidR="000C3079">
        <w:rPr>
          <w:lang w:val="en-US"/>
        </w:rPr>
        <w:t xml:space="preserve">especially </w:t>
      </w:r>
      <w:r w:rsidR="00A525D7">
        <w:rPr>
          <w:lang w:val="en-US"/>
        </w:rPr>
        <w:t>Slovenia, Slovakia, and Estonia show that they reform and</w:t>
      </w:r>
      <w:r w:rsidR="002E66B1">
        <w:rPr>
          <w:lang w:val="en-US"/>
        </w:rPr>
        <w:t xml:space="preserve"> invest in their LTC systems</w:t>
      </w:r>
      <w:r w:rsidR="00A525D7">
        <w:rPr>
          <w:lang w:val="en-US"/>
        </w:rPr>
        <w:t>, which moves them further away from the residual public</w:t>
      </w:r>
      <w:r w:rsidR="003358D3">
        <w:rPr>
          <w:lang w:val="en-US"/>
        </w:rPr>
        <w:t xml:space="preserve"> supply system. </w:t>
      </w:r>
      <w:r w:rsidR="005B3E96">
        <w:rPr>
          <w:lang w:val="en-US"/>
        </w:rPr>
        <w:t>A further point concerns</w:t>
      </w:r>
      <w:r w:rsidR="003358D3">
        <w:rPr>
          <w:lang w:val="en-US"/>
        </w:rPr>
        <w:t xml:space="preserve"> </w:t>
      </w:r>
      <w:r w:rsidR="0046170E">
        <w:rPr>
          <w:lang w:val="en-US"/>
        </w:rPr>
        <w:t xml:space="preserve">public </w:t>
      </w:r>
      <w:r w:rsidR="003358D3">
        <w:rPr>
          <w:lang w:val="en-US"/>
        </w:rPr>
        <w:t>financing mechanisms (social insurance contributions, tax-financing)</w:t>
      </w:r>
      <w:r w:rsidR="005B3E96">
        <w:rPr>
          <w:lang w:val="en-US"/>
        </w:rPr>
        <w:t>, which</w:t>
      </w:r>
      <w:r w:rsidR="003358D3">
        <w:rPr>
          <w:lang w:val="en-US"/>
        </w:rPr>
        <w:t xml:space="preserve"> are often used to differentiate system types</w:t>
      </w:r>
      <w:r w:rsidR="0046170E">
        <w:rPr>
          <w:lang w:val="en-US"/>
        </w:rPr>
        <w:t xml:space="preserve"> </w:t>
      </w:r>
      <w:sdt>
        <w:sdtPr>
          <w:rPr>
            <w:lang w:val="en-US"/>
          </w:rPr>
          <w:alias w:val="To edit, see citavi.com/edit"/>
          <w:tag w:val="CitaviPlaceholder#ed596c3c-01f0-40a6-a65d-59f6a96c893d"/>
          <w:id w:val="508949208"/>
          <w:placeholder>
            <w:docPart w:val="DefaultPlaceholder_-1854013440"/>
          </w:placeholder>
        </w:sdtPr>
        <w:sdtContent>
          <w:r w:rsidR="0046170E">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c1YzRhLTM1N2ItNDE3My1hM2YxLWNlOTA4MTg1NTcx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NlZDU5NmMzYy0wMWYwLTQwYTYtYTY1ZC01OWY2YTk2Yzg5M2QiLCJUZXh0IjoiWzhdIiwiV0FJVmVyc2lvbiI6IjYuNS4wLjAifQ==}</w:instrText>
          </w:r>
          <w:r w:rsidR="0046170E">
            <w:rPr>
              <w:noProof/>
              <w:lang w:val="en-US"/>
            </w:rPr>
            <w:fldChar w:fldCharType="separate"/>
          </w:r>
          <w:r w:rsidR="007262D2">
            <w:rPr>
              <w:noProof/>
              <w:lang w:val="en-US"/>
            </w:rPr>
            <w:t>[8]</w:t>
          </w:r>
          <w:r w:rsidR="0046170E">
            <w:rPr>
              <w:noProof/>
              <w:lang w:val="en-US"/>
            </w:rPr>
            <w:fldChar w:fldCharType="end"/>
          </w:r>
        </w:sdtContent>
      </w:sdt>
      <w:r w:rsidR="003358D3">
        <w:rPr>
          <w:lang w:val="en-US"/>
        </w:rPr>
        <w:t xml:space="preserve">. In LTC only few </w:t>
      </w:r>
      <w:r w:rsidR="003358D3">
        <w:rPr>
          <w:lang w:val="en-US"/>
        </w:rPr>
        <w:lastRenderedPageBreak/>
        <w:t>countries adopted social insurance (Germany, the Netherlands,</w:t>
      </w:r>
      <w:r w:rsidR="00BE705A">
        <w:rPr>
          <w:lang w:val="en-US"/>
        </w:rPr>
        <w:t xml:space="preserve"> Luxembourg,</w:t>
      </w:r>
      <w:r w:rsidR="003358D3">
        <w:rPr>
          <w:lang w:val="en-US"/>
        </w:rPr>
        <w:t xml:space="preserve"> Japan, </w:t>
      </w:r>
      <w:r w:rsidR="00CB785F">
        <w:rPr>
          <w:lang w:val="en-US"/>
        </w:rPr>
        <w:t xml:space="preserve">and </w:t>
      </w:r>
      <w:r w:rsidR="003358D3">
        <w:rPr>
          <w:lang w:val="en-US"/>
        </w:rPr>
        <w:t>Korea)</w:t>
      </w:r>
      <w:r w:rsidR="00817E9A">
        <w:rPr>
          <w:lang w:val="en-US"/>
        </w:rPr>
        <w:t>. These five</w:t>
      </w:r>
      <w:r w:rsidR="006C0A53">
        <w:rPr>
          <w:lang w:val="en-US"/>
        </w:rPr>
        <w:t xml:space="preserve"> countries belong to three different kinds of system types. Hence, how LTC is financed </w:t>
      </w:r>
      <w:r w:rsidR="00F8641C">
        <w:rPr>
          <w:lang w:val="en-US"/>
        </w:rPr>
        <w:t>does not seem</w:t>
      </w:r>
      <w:r w:rsidR="006C0A53">
        <w:rPr>
          <w:lang w:val="en-US"/>
        </w:rPr>
        <w:t xml:space="preserve"> to influence other dimensions of the LTC system.</w:t>
      </w:r>
    </w:p>
    <w:p w14:paraId="629999E3" w14:textId="6CC8191F" w:rsidR="00364FD2" w:rsidRDefault="0016576C" w:rsidP="0016576C">
      <w:pPr>
        <w:pStyle w:val="02FlietextEinzug"/>
        <w:rPr>
          <w:lang w:val="en-US"/>
        </w:rPr>
      </w:pPr>
      <w:r>
        <w:rPr>
          <w:lang w:val="en-US"/>
        </w:rPr>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00162B6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jBjYmY4LTkyMjUtNDliMS1iOWRlLTgzNDQwMjY1MWNhYiIsIlJhbmdlTGVuZ3RoIjo0LCJSZWZlcmVuY2VJZCI6ImM0Y2RlOWMzLTViMGEtNDM3NS1hNGQwLTRhNWFlMTYxMGJl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}</w:instrText>
          </w:r>
          <w:r w:rsidR="00162B67" w:rsidRPr="006A56FF">
            <w:rPr>
              <w:lang w:val="en-US"/>
            </w:rPr>
            <w:fldChar w:fldCharType="separate"/>
          </w:r>
          <w:r w:rsidR="007262D2">
            <w:rPr>
              <w:lang w:val="en-US"/>
            </w:rPr>
            <w:t>[46]</w:t>
          </w:r>
          <w:r w:rsidR="00162B67" w:rsidRPr="006A56FF">
            <w:rPr>
              <w:lang w:val="en-US"/>
            </w:rPr>
            <w:fldChar w:fldCharType="end"/>
          </w:r>
        </w:sdtContent>
      </w:sdt>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w:t>
      </w:r>
      <w:r w:rsidR="00825776">
        <w:rPr>
          <w:lang w:val="en-US"/>
        </w:rPr>
        <w:t>as</w:t>
      </w:r>
      <w:r w:rsidR="00825776" w:rsidRPr="006A56FF">
        <w:rPr>
          <w:lang w:val="en-US"/>
        </w:rPr>
        <w:t xml:space="preserve"> </w:t>
      </w:r>
      <w:r w:rsidR="00162B67" w:rsidRPr="006A56FF">
        <w:rPr>
          <w:lang w:val="en-US"/>
        </w:rPr>
        <w:t>clear boundaries as other welfare state systems such as healthcare, unemployment</w:t>
      </w:r>
      <w:r w:rsidR="006852EF">
        <w:rPr>
          <w:lang w:val="en-US"/>
        </w:rPr>
        <w:t>,</w:t>
      </w:r>
      <w:r w:rsidR="00162B67" w:rsidRPr="006A56FF">
        <w:rPr>
          <w:lang w:val="en-US"/>
        </w:rPr>
        <w:t xml:space="preserve"> or pension</w:t>
      </w:r>
      <w:r w:rsidR="006852EF">
        <w:rPr>
          <w:lang w:val="en-US"/>
        </w:rPr>
        <w:t xml:space="preserve"> systems</w:t>
      </w:r>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t>
      </w:r>
      <w:r w:rsidR="00B72470">
        <w:rPr>
          <w:lang w:val="en-US"/>
        </w:rPr>
        <w:t>in which</w:t>
      </w:r>
      <w:r w:rsidR="00B72470" w:rsidRPr="006A56FF">
        <w:rPr>
          <w:lang w:val="en-US"/>
        </w:rPr>
        <w:t xml:space="preserve"> </w:t>
      </w:r>
      <w:r w:rsidR="00F95583" w:rsidRPr="006A56FF">
        <w:rPr>
          <w:lang w:val="en-US"/>
        </w:rPr>
        <w:t xml:space="preserve">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jY3NmMxLTJmZTMtNGFjZS04NzhhLWRjOGEwMjVkNWY0OCIsIlJhbmdlTGVuZ3RoIjo0LCJSZWZlcmVuY2VJZCI6ImM4ZGU2MGU1LWJiNDgtNDZjYS1iZjNjLWJlN2IwZjRmYWE3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k8L24+XHJcbiAgPGluPnRydWU8L2luPlxyXG4gIDxvcz4xOTwvb3M+XHJcbiAgPHBzPjE5PC9wcz5cclxuPC9zcD5cclxuPGVwPlxyXG4gIDxuPjQxPC9uPlxyXG4gIDxpbj50cnVlPC9pbj5cclxuICA8b3M+NDE8L29zPlxyXG4gIDxwcz40MTwvcHM+XHJcbjwvZXA+XHJcbjxvcz4xOS00M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U3Lzk3ODExMzcwMzIzNDgiLCJVcmlTdHJpbmciOiJodHRwczovL2RvaS5vcmcvMTAuMTA1Ny85NzgxMTM3MDMyMzQ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3VDA4OjAxOjQ0IiwiTW9kaWZpZWRCeSI6Il9NYXJlaWtlIEFyaWFhbnMiLCJJZCI6ImQ2ZTRhMTNhLWQ4OTgtNDdhMS1iMzIwLWNiYzU0YjY2MTNlZCIsIk1vZGlmaWVkT24iOiIyMDE5LTA2LTE3VDA4OjAxOjUzIiwiUHJvamVjdCI6eyIkcmVmIjoiNSJ9fV0sIk9yZ2FuaXphdGlvbnMiOltdLCJPdGhlcnNJbnZvbHZlZCI6W10sIlBhZ2VDb3VudCI6IjQxNiIsIlBsYWNlT2ZQdWJsaWNhdGlvbiI6IkJhc2luZ3N0b2tlIiwiUHVibGlzaGVycyI6W3siJGlkIjoiMTMiLCIkdHlwZSI6IlN3aXNzQWNhZGVtaWMuQ2l0YXZpLlB1Ymxpc2hlciwgU3dpc3NBY2FkZW1pYy5DaXRhdmk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JbNDddIn1dfSwiVGFnIjoiQ2l0YXZpUGxhY2Vob2xkZXIjZmQwNzhjMjQtNmI5MS00ZWQyLWEwY2ItMmViNjFmZDc2OTFmIiwiVGV4dCI6Ils0N10iLCJXQUlWZXJzaW9uIjoiNi41LjAuMCJ9}</w:instrText>
          </w:r>
          <w:r w:rsidR="000E5EEF" w:rsidRPr="006A56FF">
            <w:rPr>
              <w:lang w:val="en-US"/>
            </w:rPr>
            <w:fldChar w:fldCharType="separate"/>
          </w:r>
          <w:r w:rsidR="007262D2">
            <w:rPr>
              <w:lang w:val="en-US"/>
            </w:rPr>
            <w:t>[47]</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TczZDgwLTViMmYtNDgxMC1iZWFkLWJjNDM4YzdmNGEzOSIsIlJhbmdlTGVuZ3RoIjoyLCJSZWZlcmVuY2VJZCI6IjBiNmExNDJlLTkwMjMtNGJjMS04MTU2LWY0ZTdiMjU2NjM2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LHsiJGlkIjoiN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iR0eXBlIjoiU3dpc3NBY2FkZW1pYy5DaXRhdmkuUGVyc29uLCBTd2lzc0FjYWRlbWljLkNpdGF2aS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xMC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NSJ9fSwiVXNlTnVtYmVyaW5nVHlwZU9mUGFyZW50RG9jdW1lbnQiOmZhbHNlfSx7IiRpZCI6IjEyIiwiJHR5cGUiOiJTd2lzc0FjYWRlbWljLkNpdGF2aS5DaXRhdGlvbnMuV29yZFBsYWNlaG9sZGVyRW50cnksIFN3aXNzQWNhZGVtaWMuQ2l0YXZpIiwiSWQiOiJmZjhhZmEzYi0yMGQ5LTRlMDctYTU5OC1hODRmNWQxNDM5YzUiLCJSYW5nZVN0YXJ0IjoyLCJSYW5nZUxlbmd0aCI6NCwiUmVmZXJlbmNlSWQiOiIxYjhiYThjNi01OWViLTRiNzMtYTdmMS1mYTAyZmU1MTg3MzU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JHR5cGUiOiJTd2lzc0FjYWRlbWljLkNpdGF2aS5QZXJzb24sIFN3aXNzQWNhZGVtaWMuQ2l0YXZp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iR0eXBlIjoiU3dpc3NBY2FkZW1pYy5DaXRhdmkuUGVyaW9kaWNhbCwgU3dpc3NBY2FkZW1pYy5DaXRhdmk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}</w:instrText>
          </w:r>
          <w:r w:rsidR="000E5EEF" w:rsidRPr="006A56FF">
            <w:rPr>
              <w:lang w:val="en-US"/>
            </w:rPr>
            <w:fldChar w:fldCharType="separate"/>
          </w:r>
          <w:r w:rsidR="007262D2">
            <w:rPr>
              <w:lang w:val="en-US"/>
            </w:rPr>
            <w:t>[1,30]</w:t>
          </w:r>
          <w:r w:rsidR="000E5EEF" w:rsidRPr="006A56FF">
            <w:rPr>
              <w:lang w:val="en-US"/>
            </w:rPr>
            <w:fldChar w:fldCharType="end"/>
          </w:r>
        </w:sdtContent>
      </w:sdt>
      <w:r w:rsidR="00F95583" w:rsidRPr="006A56FF">
        <w:rPr>
          <w:lang w:val="en-US"/>
        </w:rPr>
        <w:t xml:space="preserve">. </w:t>
      </w:r>
      <w:r w:rsidR="00D10DE1">
        <w:rPr>
          <w:lang w:val="en-US"/>
        </w:rPr>
        <w:t>Today</w:t>
      </w:r>
      <w:r>
        <w:rPr>
          <w:lang w:val="en-US"/>
        </w:rPr>
        <w:t xml:space="preserve">,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sdt>
        <w:sdtPr>
          <w:rPr>
            <w:lang w:val="en-US"/>
          </w:rPr>
          <w:alias w:val="To edit, see citavi.com/edit"/>
          <w:tag w:val="CitaviPlaceholder#81b66690-7a7d-4e55-97de-371038a24292"/>
          <w:id w:val="1011482573"/>
          <w:placeholder>
            <w:docPart w:val="DefaultPlaceholder_-1854013440"/>
          </w:placeholder>
        </w:sdtPr>
        <w:sdtContent>
          <w:r w:rsidR="00E659F0">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DQ3NTY3LTE4ZTItNGZjNS1hOTI0LTBkMzNmODJlZWQwNiIsIlJhbmdlTGVuZ3RoIjo0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V0sIkZvcm1hdHRlZFRleHQiOnsiJGlkIjoiMTEiLCJDb3VudCI6MSwiVGV4dFVuaXRzIjpbeyIkaWQiOiIxMiIsIkZvbnRTdHlsZSI6eyIkaWQiOiIxMyIsIk5ldXRyYWwiOnRydWV9LCJSZWFkaW5nT3JkZXIiOjEsIlRleHQiOiJbMjhdIn1dfSwiVGFnIjoiQ2l0YXZpUGxhY2Vob2xkZXIjODFiNjY2OTAtN2E3ZC00ZTU1LTk3ZGUtMzcxMDM4YTI0MjkyIiwiVGV4dCI6IlsyOF0iLCJXQUlWZXJzaW9uIjoiNi41LjAuMCJ9}</w:instrText>
          </w:r>
          <w:r w:rsidR="00E659F0">
            <w:rPr>
              <w:noProof/>
              <w:lang w:val="en-US"/>
            </w:rPr>
            <w:fldChar w:fldCharType="separate"/>
          </w:r>
          <w:r w:rsidR="007262D2">
            <w:rPr>
              <w:noProof/>
              <w:lang w:val="en-US"/>
            </w:rPr>
            <w:t>[28]</w:t>
          </w:r>
          <w:r w:rsidR="00E659F0">
            <w:rPr>
              <w:noProof/>
              <w:lang w:val="en-US"/>
            </w:rPr>
            <w:fldChar w:fldCharType="end"/>
          </w:r>
        </w:sdtContent>
      </w:sdt>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r w:rsidR="00942DE4">
        <w:rPr>
          <w:lang w:val="en-US"/>
        </w:rPr>
        <w:t xml:space="preserve">or better </w:t>
      </w:r>
      <w:r w:rsidR="00F95583" w:rsidRPr="006A56FF">
        <w:rPr>
          <w:lang w:val="en-US"/>
        </w:rPr>
        <w:t xml:space="preserve">not reliable. </w:t>
      </w:r>
      <w:r>
        <w:rPr>
          <w:lang w:val="en-US"/>
        </w:rPr>
        <w:t xml:space="preserve">As an </w:t>
      </w:r>
      <w:r w:rsidR="00F95583" w:rsidRPr="006A56FF">
        <w:rPr>
          <w:lang w:val="en-US"/>
        </w:rPr>
        <w:t>approximation</w:t>
      </w:r>
      <w:r w:rsidR="004748AD">
        <w:rPr>
          <w:lang w:val="en-US"/>
        </w:rPr>
        <w:t>,</w:t>
      </w:r>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jI3ZTdkLWM3YTUtNGFmMy1hZjczLTkxOTcwMmJkNzQzMC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XSwiRm9ybWF0dGVkVGV4dCI6eyIkaWQiOiIxNSIsIkNvdW50IjoxLCJUZXh0VW5pdHMiOlt7IiRpZCI6IjE2IiwiRm9udFN0eWxlIjp7IiRpZCI6IjE3IiwiTmV1dHJhbCI6dHJ1ZX0sIlJlYWRpbmdPcmRlciI6MSwiVGV4dCI6IlsyOCwzMF0ifV19LCJUYWciOiJDaXRhdmlQbGFjZWhvbGRlciNiMzk4N2NiYi0xZjhhLTRlMmQtYjEwZi05MzkyMGY0NzBhMzkiLCJUZXh0IjoiWzI4LDMwXSIsIldBSVZlcnNpb24iOiI2LjUuMC4wIn0=}</w:instrText>
          </w:r>
          <w:r w:rsidR="000E5EEF" w:rsidRPr="006A56FF">
            <w:rPr>
              <w:lang w:val="en-US"/>
            </w:rPr>
            <w:fldChar w:fldCharType="separate"/>
          </w:r>
          <w:r w:rsidR="007262D2">
            <w:rPr>
              <w:lang w:val="en-US"/>
            </w:rPr>
            <w:t>[28,30]</w:t>
          </w:r>
          <w:r w:rsidR="000E5EEF" w:rsidRPr="006A56FF">
            <w:rPr>
              <w:lang w:val="en-US"/>
            </w:rPr>
            <w:fldChar w:fldCharType="end"/>
          </w:r>
        </w:sdtContent>
      </w:sdt>
      <w:r w:rsidR="000E5EEF" w:rsidRPr="006A56FF">
        <w:rPr>
          <w:lang w:val="en-US"/>
        </w:rPr>
        <w:t>.</w:t>
      </w:r>
    </w:p>
    <w:p w14:paraId="04FB45A2" w14:textId="6AB7674C"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 xml:space="preserve">be of use </w:t>
      </w:r>
      <w:r w:rsidR="001F6258">
        <w:rPr>
          <w:lang w:val="en-US"/>
        </w:rPr>
        <w:t>to</w:t>
      </w:r>
      <w:r w:rsidR="008906B4">
        <w:rPr>
          <w:lang w:val="en-US"/>
        </w:rPr>
        <w:t xml:space="preserve"> </w:t>
      </w:r>
      <w:r>
        <w:rPr>
          <w:lang w:val="en-US"/>
        </w:rPr>
        <w:t xml:space="preserve">welfare state and LTC scholars and is </w:t>
      </w:r>
      <w:r w:rsidR="006A34B7">
        <w:rPr>
          <w:lang w:val="en-US"/>
        </w:rPr>
        <w:t xml:space="preserve">also </w:t>
      </w:r>
      <w:r>
        <w:rPr>
          <w:lang w:val="en-US"/>
        </w:rPr>
        <w:t xml:space="preserve">of relevance </w:t>
      </w:r>
      <w:r w:rsidR="005514E8">
        <w:rPr>
          <w:lang w:val="en-US"/>
        </w:rPr>
        <w:t xml:space="preserve">to </w:t>
      </w:r>
      <w:r>
        <w:rPr>
          <w:lang w:val="en-US"/>
        </w:rPr>
        <w:t>LTC policy officials</w:t>
      </w:r>
      <w:r w:rsidR="00BB2FF8">
        <w:rPr>
          <w:lang w:val="en-US"/>
        </w:rPr>
        <w:t>,</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491B9C36" w14:textId="603A13E8" w:rsidR="00A94E53" w:rsidRPr="001963E5" w:rsidRDefault="00926318" w:rsidP="00926318">
      <w:pPr>
        <w:pStyle w:val="berschrift1"/>
        <w:rPr>
          <w:lang w:val="en-US"/>
        </w:rPr>
      </w:pPr>
      <w:r>
        <w:rPr>
          <w:lang w:val="en-US"/>
        </w:rPr>
        <w:t xml:space="preserve">References </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45B716D2" w14:textId="77777777" w:rsidR="000B0485" w:rsidRDefault="00D062D3" w:rsidP="000B0485">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81" w:name="_CTVBIBLIOGRAPHY1"/>
          <w:bookmarkEnd w:id="81"/>
          <w:r w:rsidR="000B0485">
            <w:rPr>
              <w:lang w:val="en-US"/>
            </w:rPr>
            <w:t>References</w:t>
          </w:r>
        </w:p>
        <w:p w14:paraId="593C73C9" w14:textId="77777777" w:rsidR="000B0485" w:rsidRDefault="000B0485" w:rsidP="000B0485">
          <w:pPr>
            <w:pStyle w:val="CitaviBibliographyEntry"/>
            <w:rPr>
              <w:lang w:val="en-US"/>
            </w:rPr>
          </w:pPr>
          <w:r>
            <w:rPr>
              <w:lang w:val="en-US"/>
            </w:rPr>
            <w:t>[1]</w:t>
          </w:r>
          <w:r>
            <w:rPr>
              <w:lang w:val="en-US"/>
            </w:rPr>
            <w:tab/>
          </w:r>
          <w:bookmarkStart w:id="82" w:name="_CTVL0010b6a142e90234bc18156f4e7b2566369"/>
          <w:r>
            <w:rPr>
              <w:lang w:val="en-US"/>
            </w:rPr>
            <w:t>Colombo F, Llena-Nozal A, Mercier J, Tjadens F. Help wanted?: Providing and paying for long-term care. Paris: OECD; 2011.</w:t>
          </w:r>
        </w:p>
        <w:bookmarkEnd w:id="82"/>
        <w:p w14:paraId="16E72ABB" w14:textId="77777777" w:rsidR="000B0485" w:rsidRDefault="000B0485" w:rsidP="000B0485">
          <w:pPr>
            <w:pStyle w:val="CitaviBibliographyEntry"/>
            <w:rPr>
              <w:lang w:val="en-US"/>
            </w:rPr>
          </w:pPr>
          <w:r>
            <w:rPr>
              <w:lang w:val="en-US"/>
            </w:rPr>
            <w:t>[2]</w:t>
          </w:r>
          <w:r>
            <w:rPr>
              <w:lang w:val="en-US"/>
            </w:rPr>
            <w:tab/>
          </w:r>
          <w:bookmarkStart w:id="83" w:name="_CTVL0014fb1e12993c0486bb38a312102fa0b95"/>
          <w:r>
            <w:rPr>
              <w:lang w:val="en-US"/>
            </w:rPr>
            <w:t>Ranci C, Pavolini E (eds.). Reforms in Long-Term Care Policies in Europe: Investigating Institutional Change and Social Impacts. New York, NY: Springer; 2013.</w:t>
          </w:r>
        </w:p>
        <w:bookmarkEnd w:id="83"/>
        <w:p w14:paraId="1C9E5DD4" w14:textId="77777777" w:rsidR="000B0485" w:rsidRDefault="000B0485" w:rsidP="000B0485">
          <w:pPr>
            <w:pStyle w:val="CitaviBibliographyEntry"/>
            <w:rPr>
              <w:lang w:val="en-US"/>
            </w:rPr>
          </w:pPr>
          <w:r>
            <w:rPr>
              <w:lang w:val="en-US"/>
            </w:rPr>
            <w:lastRenderedPageBreak/>
            <w:t>[3]</w:t>
          </w:r>
          <w:r>
            <w:rPr>
              <w:lang w:val="en-US"/>
            </w:rPr>
            <w:tab/>
          </w:r>
          <w:bookmarkStart w:id="84" w:name="_CTVL001ffb96f5d318a4de298a39e8f0bd5fa6a"/>
          <w:r>
            <w:rPr>
              <w:lang w:val="en-US"/>
            </w:rPr>
            <w:t>OECD, European Commission. A Good Life in Old Age? OECD Publishing; 2013.</w:t>
          </w:r>
        </w:p>
        <w:bookmarkEnd w:id="84"/>
        <w:p w14:paraId="43966F28" w14:textId="77777777" w:rsidR="000B0485" w:rsidRDefault="000B0485" w:rsidP="000B0485">
          <w:pPr>
            <w:pStyle w:val="CitaviBibliographyEntry"/>
            <w:rPr>
              <w:lang w:val="en-US"/>
            </w:rPr>
          </w:pPr>
          <w:r>
            <w:rPr>
              <w:lang w:val="en-US"/>
            </w:rPr>
            <w:t>[4]</w:t>
          </w:r>
          <w:r>
            <w:rPr>
              <w:lang w:val="en-US"/>
            </w:rPr>
            <w:tab/>
          </w:r>
          <w:bookmarkStart w:id="85"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85"/>
        <w:p w14:paraId="64F1D66B" w14:textId="77777777" w:rsidR="000B0485" w:rsidRDefault="000B0485" w:rsidP="000B0485">
          <w:pPr>
            <w:pStyle w:val="CitaviBibliographyEntry"/>
            <w:rPr>
              <w:lang w:val="en-US"/>
            </w:rPr>
          </w:pPr>
          <w:r>
            <w:rPr>
              <w:lang w:val="en-US"/>
            </w:rPr>
            <w:t>[5]</w:t>
          </w:r>
          <w:r>
            <w:rPr>
              <w:lang w:val="en-US"/>
            </w:rPr>
            <w:tab/>
          </w:r>
          <w:bookmarkStart w:id="86" w:name="_CTVL00103efbb5656b9476aa5f278c064126856"/>
          <w:r>
            <w:rPr>
              <w:lang w:val="en-US"/>
            </w:rPr>
            <w:t>Ungerson C. Social Politics and the Commodification of Care. Social Politics: International Studies in Gender, State &amp; Society 1997;4(3):362–81. https://doi.org/10.1093/sp/4.3.362.</w:t>
          </w:r>
        </w:p>
        <w:bookmarkEnd w:id="86"/>
        <w:p w14:paraId="20E69D1C" w14:textId="77777777" w:rsidR="000B0485" w:rsidRDefault="000B0485" w:rsidP="000B0485">
          <w:pPr>
            <w:pStyle w:val="CitaviBibliographyEntry"/>
            <w:rPr>
              <w:lang w:val="en-US"/>
            </w:rPr>
          </w:pPr>
          <w:r>
            <w:rPr>
              <w:lang w:val="en-US"/>
            </w:rPr>
            <w:t>[6]</w:t>
          </w:r>
          <w:r>
            <w:rPr>
              <w:lang w:val="en-US"/>
            </w:rPr>
            <w:tab/>
          </w:r>
          <w:bookmarkStart w:id="87" w:name="_CTVL001fd3ac2a6731141c3b7b2698947518579"/>
          <w:r>
            <w:rPr>
              <w:lang w:val="en-US"/>
            </w:rPr>
            <w:t>Damiani G, Farelli V, Anselmi A, Sicuro L, Solipaca A, Burgio A et al. Patterns of Long Term Care in 29 European countries: evidence from an exploratory study. BMC Health Serv Res 2011;11:316. https://doi.org/10.1186/1472-6963-11-316.</w:t>
          </w:r>
        </w:p>
        <w:bookmarkEnd w:id="87"/>
        <w:p w14:paraId="4AF62C5D" w14:textId="77777777" w:rsidR="000B0485" w:rsidRDefault="000B0485" w:rsidP="000B0485">
          <w:pPr>
            <w:pStyle w:val="CitaviBibliographyEntry"/>
            <w:rPr>
              <w:lang w:val="en-US"/>
            </w:rPr>
          </w:pPr>
          <w:r>
            <w:rPr>
              <w:lang w:val="en-US"/>
            </w:rPr>
            <w:t>[7]</w:t>
          </w:r>
          <w:r>
            <w:rPr>
              <w:lang w:val="en-US"/>
            </w:rPr>
            <w:tab/>
          </w:r>
          <w:bookmarkStart w:id="88" w:name="_CTVL001373c94ccf3c24a1ebfb425e778bd7fad"/>
          <w:r>
            <w:rPr>
              <w:lang w:val="en-US"/>
            </w:rPr>
            <w:t>Halásková R, Bednář P, Halásková M. Forms of Providing and Financing Long-Term Care in OECD Countries. Review of Economic Perspectives 2017;17(2):159–78. https://doi.org/10.1515/revecp-2017-0008.</w:t>
          </w:r>
        </w:p>
        <w:bookmarkEnd w:id="88"/>
        <w:p w14:paraId="19DD3B8B" w14:textId="77777777" w:rsidR="000B0485" w:rsidRDefault="000B0485" w:rsidP="000B0485">
          <w:pPr>
            <w:pStyle w:val="CitaviBibliographyEntry"/>
            <w:rPr>
              <w:lang w:val="en-US"/>
            </w:rPr>
          </w:pPr>
          <w:r>
            <w:rPr>
              <w:lang w:val="en-US"/>
            </w:rPr>
            <w:t>[8]</w:t>
          </w:r>
          <w:r>
            <w:rPr>
              <w:lang w:val="en-US"/>
            </w:rPr>
            <w:tab/>
          </w:r>
          <w:bookmarkStart w:id="89"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89"/>
        <w:p w14:paraId="31E34138" w14:textId="77777777" w:rsidR="000B0485" w:rsidRDefault="000B0485" w:rsidP="000B0485">
          <w:pPr>
            <w:pStyle w:val="CitaviBibliographyEntry"/>
            <w:rPr>
              <w:lang w:val="en-US"/>
            </w:rPr>
          </w:pPr>
          <w:r>
            <w:rPr>
              <w:lang w:val="en-US"/>
            </w:rPr>
            <w:t>[9]</w:t>
          </w:r>
          <w:r>
            <w:rPr>
              <w:lang w:val="en-US"/>
            </w:rPr>
            <w:tab/>
          </w:r>
          <w:bookmarkStart w:id="90" w:name="_CTVL0014a831c3476a74e2b9956ea11f6651680"/>
          <w:r>
            <w:rPr>
              <w:lang w:val="en-US"/>
            </w:rPr>
            <w:t>Kraus M, Riedel M, Mot ES, Willemé P, Röhrling G. A typology of long-term care systems in Europe. Brussels: ENEPRI; 2010.</w:t>
          </w:r>
        </w:p>
        <w:bookmarkEnd w:id="90"/>
        <w:p w14:paraId="2C7F0ED8" w14:textId="77777777" w:rsidR="000B0485" w:rsidRDefault="000B0485" w:rsidP="000B0485">
          <w:pPr>
            <w:pStyle w:val="CitaviBibliographyEntry"/>
            <w:rPr>
              <w:lang w:val="en-US"/>
            </w:rPr>
          </w:pPr>
          <w:r>
            <w:rPr>
              <w:lang w:val="en-US"/>
            </w:rPr>
            <w:t>[10]</w:t>
          </w:r>
          <w:r>
            <w:rPr>
              <w:lang w:val="en-US"/>
            </w:rPr>
            <w:tab/>
          </w:r>
          <w:bookmarkStart w:id="91" w:name="_CTVL001ba251d514c9d4bae9495b7c6c02444ab"/>
          <w:r>
            <w:rPr>
              <w:lang w:val="en-US"/>
            </w:rPr>
            <w:t>Reibling N, Ariaans M, Wendt C. Worlds of Healthcare: A Healthcare System Typology of OECD Countries. Health Policy 2019;123(7):611–20. https://doi.org/10.1016/j.healthpol.2019.05.001.</w:t>
          </w:r>
        </w:p>
        <w:bookmarkEnd w:id="91"/>
        <w:p w14:paraId="5C5FE30C" w14:textId="77777777" w:rsidR="000B0485" w:rsidRDefault="000B0485" w:rsidP="000B0485">
          <w:pPr>
            <w:pStyle w:val="CitaviBibliographyEntry"/>
            <w:rPr>
              <w:lang w:val="en-US"/>
            </w:rPr>
          </w:pPr>
          <w:r>
            <w:rPr>
              <w:lang w:val="en-US"/>
            </w:rPr>
            <w:t>[11]</w:t>
          </w:r>
          <w:r>
            <w:rPr>
              <w:lang w:val="en-US"/>
            </w:rPr>
            <w:tab/>
          </w:r>
          <w:bookmarkStart w:id="92" w:name="_CTVL0010ab61766c6234c81af59c27fe2c9d49d"/>
          <w:r>
            <w:rPr>
              <w:lang w:val="en-US"/>
            </w:rPr>
            <w:t>Esping-Andersen G. The three worlds of welfare capitalism. Princeton, N.J.: Princeton University Press; 1990.</w:t>
          </w:r>
        </w:p>
        <w:bookmarkEnd w:id="92"/>
        <w:p w14:paraId="2D3147B9" w14:textId="77777777" w:rsidR="000B0485" w:rsidRDefault="000B0485" w:rsidP="000B0485">
          <w:pPr>
            <w:pStyle w:val="CitaviBibliographyEntry"/>
            <w:rPr>
              <w:lang w:val="en-US"/>
            </w:rPr>
          </w:pPr>
          <w:r>
            <w:rPr>
              <w:lang w:val="en-US"/>
            </w:rPr>
            <w:t>[12]</w:t>
          </w:r>
          <w:r>
            <w:rPr>
              <w:lang w:val="en-US"/>
            </w:rPr>
            <w:tab/>
          </w:r>
          <w:bookmarkStart w:id="93" w:name="_CTVL0017c3d120b68894a438ddae60dd66cb8df"/>
          <w:r>
            <w:rPr>
              <w:lang w:val="en-US"/>
            </w:rPr>
            <w:t>Ferrera M. The 'Southern Model' of Welfare in Social Europe. Journal of European Social Policy 1996;6(1):17–37. https://doi.org/10.1177/095892879600600102.</w:t>
          </w:r>
        </w:p>
        <w:bookmarkEnd w:id="93"/>
        <w:p w14:paraId="7372BD21" w14:textId="77777777" w:rsidR="000B0485" w:rsidRDefault="000B0485" w:rsidP="000B0485">
          <w:pPr>
            <w:pStyle w:val="CitaviBibliographyEntry"/>
            <w:rPr>
              <w:lang w:val="en-US"/>
            </w:rPr>
          </w:pPr>
          <w:r>
            <w:rPr>
              <w:lang w:val="en-US"/>
            </w:rPr>
            <w:t>[13]</w:t>
          </w:r>
          <w:r>
            <w:rPr>
              <w:lang w:val="en-US"/>
            </w:rPr>
            <w:tab/>
          </w:r>
          <w:bookmarkStart w:id="94" w:name="_CTVL0019c83775edfdb449eb0696fce30169fae"/>
          <w:r>
            <w:rPr>
              <w:lang w:val="en-US"/>
            </w:rPr>
            <w:t>Arts W, Gelissen J. Three worlds of welfare capitalism or more?: A state-of-the-art report. Journal of European Social Policy 2002;12(2):137–58.</w:t>
          </w:r>
        </w:p>
        <w:bookmarkEnd w:id="94"/>
        <w:p w14:paraId="0D360333" w14:textId="77777777" w:rsidR="000B0485" w:rsidRDefault="000B0485" w:rsidP="000B0485">
          <w:pPr>
            <w:pStyle w:val="CitaviBibliographyEntry"/>
            <w:rPr>
              <w:lang w:val="en-US"/>
            </w:rPr>
          </w:pPr>
          <w:r>
            <w:rPr>
              <w:lang w:val="en-US"/>
            </w:rPr>
            <w:t>[14]</w:t>
          </w:r>
          <w:r>
            <w:rPr>
              <w:lang w:val="en-US"/>
            </w:rPr>
            <w:tab/>
          </w:r>
          <w:bookmarkStart w:id="95" w:name="_CTVL00134984415fb464e2783512e6c89b0cd6c"/>
          <w:r>
            <w:rPr>
              <w:lang w:val="en-US"/>
            </w:rPr>
            <w:t>Castles FG, Mitchell D. Worlds of Welfare and Families of Nations. In: Castles FG, editor. Families of nations: Patterns of public policy in Western democracies. Aldershot: Ashgate; 1993.</w:t>
          </w:r>
        </w:p>
        <w:bookmarkEnd w:id="95"/>
        <w:p w14:paraId="36D73A98" w14:textId="77777777" w:rsidR="000B0485" w:rsidRDefault="000B0485" w:rsidP="000B0485">
          <w:pPr>
            <w:pStyle w:val="CitaviBibliographyEntry"/>
            <w:rPr>
              <w:lang w:val="en-US"/>
            </w:rPr>
          </w:pPr>
          <w:r>
            <w:rPr>
              <w:lang w:val="en-US"/>
            </w:rPr>
            <w:t>[15]</w:t>
          </w:r>
          <w:r>
            <w:rPr>
              <w:lang w:val="en-US"/>
            </w:rPr>
            <w:tab/>
          </w:r>
          <w:bookmarkStart w:id="96" w:name="_CTVL001c4d18bc7cbb84effbca47358d0ec4f5f"/>
          <w:r>
            <w:rPr>
              <w:lang w:val="en-US"/>
            </w:rPr>
            <w:t>Rostgaard T. Caring for Children and Older People in Europe - A Comparison of European Policies and Practice. Policy Studies 2002;23(1):51–68. https://doi.org/10.1080/0144287022000000082.</w:t>
          </w:r>
        </w:p>
        <w:bookmarkEnd w:id="96"/>
        <w:p w14:paraId="3C182E39" w14:textId="77777777" w:rsidR="000B0485" w:rsidRDefault="000B0485" w:rsidP="000B0485">
          <w:pPr>
            <w:pStyle w:val="CitaviBibliographyEntry"/>
            <w:rPr>
              <w:lang w:val="en-US"/>
            </w:rPr>
          </w:pPr>
          <w:r>
            <w:rPr>
              <w:lang w:val="en-US"/>
            </w:rPr>
            <w:t>[16]</w:t>
          </w:r>
          <w:r>
            <w:rPr>
              <w:lang w:val="en-US"/>
            </w:rPr>
            <w:tab/>
          </w:r>
          <w:bookmarkStart w:id="97" w:name="_CTVL001ab516b2141194d84a0d50dcc11af4e93"/>
          <w:r>
            <w:rPr>
              <w:lang w:val="en-US"/>
            </w:rPr>
            <w:t>Wendt C. Changing Healthcare System Types. Social Policy &amp; Administration 2014;48(7):864–82. https://doi.org/10.1111/spol.12061.</w:t>
          </w:r>
        </w:p>
        <w:bookmarkEnd w:id="97"/>
        <w:p w14:paraId="16BB8ABA" w14:textId="77777777" w:rsidR="000B0485" w:rsidRDefault="000B0485" w:rsidP="000B0485">
          <w:pPr>
            <w:pStyle w:val="CitaviBibliographyEntry"/>
            <w:rPr>
              <w:lang w:val="en-US"/>
            </w:rPr>
          </w:pPr>
          <w:r>
            <w:rPr>
              <w:lang w:val="en-US"/>
            </w:rPr>
            <w:t>[17]</w:t>
          </w:r>
          <w:r>
            <w:rPr>
              <w:lang w:val="en-US"/>
            </w:rPr>
            <w:tab/>
          </w:r>
          <w:bookmarkStart w:id="98" w:name="_CTVL0018474dca944ff43a3977d89e1f8cbf9bc"/>
          <w:r>
            <w:rPr>
              <w:lang w:val="en-US"/>
            </w:rPr>
            <w:t>Schieber GJ. Financing and delivering health care: A comparative analysis of OECD countries. Paris: OECD; 1987.</w:t>
          </w:r>
        </w:p>
        <w:bookmarkEnd w:id="98"/>
        <w:p w14:paraId="05DFE60D" w14:textId="77777777" w:rsidR="000B0485" w:rsidRDefault="000B0485" w:rsidP="000B0485">
          <w:pPr>
            <w:pStyle w:val="CitaviBibliographyEntry"/>
            <w:rPr>
              <w:lang w:val="en-US"/>
            </w:rPr>
          </w:pPr>
          <w:r>
            <w:rPr>
              <w:lang w:val="en-US"/>
            </w:rPr>
            <w:t>[18]</w:t>
          </w:r>
          <w:r>
            <w:rPr>
              <w:lang w:val="en-US"/>
            </w:rPr>
            <w:tab/>
          </w:r>
          <w:bookmarkStart w:id="99" w:name="_CTVL0013d007445ae5a40379b45bf9ea10b8792"/>
          <w:r>
            <w:rPr>
              <w:lang w:val="en-US"/>
            </w:rPr>
            <w:t>Böhm K, Schmid A, Götze R, Landwehr C, Rothgang H. Five types of OECD healthcare systems: empirical results of a deductive classification. Health Policy 2013;113(3):258–69. https://doi.org/10.1016/j.healthpol.2013.09.003.</w:t>
          </w:r>
        </w:p>
        <w:bookmarkEnd w:id="99"/>
        <w:p w14:paraId="1693824A" w14:textId="77777777" w:rsidR="000B0485" w:rsidRDefault="000B0485" w:rsidP="000B0485">
          <w:pPr>
            <w:pStyle w:val="CitaviBibliographyEntry"/>
            <w:rPr>
              <w:lang w:val="en-US"/>
            </w:rPr>
          </w:pPr>
          <w:r>
            <w:rPr>
              <w:lang w:val="en-US"/>
            </w:rPr>
            <w:t>[19]</w:t>
          </w:r>
          <w:r>
            <w:rPr>
              <w:lang w:val="en-US"/>
            </w:rPr>
            <w:tab/>
          </w:r>
          <w:bookmarkStart w:id="100" w:name="_CTVL001d05c2d44cb5e4fe2b3f74ab1c28541ed"/>
          <w:r>
            <w:rPr>
              <w:lang w:val="en-US"/>
            </w:rPr>
            <w:t>Anttonen A, Sipilä J. European Social Care Services: Is it possible to identify models? Journal of European Social Policy 1996;6(2):87–100.</w:t>
          </w:r>
        </w:p>
        <w:bookmarkEnd w:id="100"/>
        <w:p w14:paraId="36867339" w14:textId="77777777" w:rsidR="000B0485" w:rsidRDefault="000B0485" w:rsidP="000B0485">
          <w:pPr>
            <w:pStyle w:val="CitaviBibliographyEntry"/>
            <w:rPr>
              <w:lang w:val="en-US"/>
            </w:rPr>
          </w:pPr>
          <w:r>
            <w:rPr>
              <w:lang w:val="en-US"/>
            </w:rPr>
            <w:t>[20]</w:t>
          </w:r>
          <w:r>
            <w:rPr>
              <w:lang w:val="en-US"/>
            </w:rPr>
            <w:tab/>
          </w:r>
          <w:bookmarkStart w:id="101" w:name="_CTVL001e6435ca3dc8443b5a53ecffd8c03ae4d"/>
          <w:r>
            <w:rPr>
              <w:lang w:val="en-US"/>
            </w:rPr>
            <w:t>Bettio F, Plantenga J. Comparing Care Regimes in Europe. Feminist Economics 2004;10(1):85–113. https://doi.org/10.1080/1354570042000198245.</w:t>
          </w:r>
        </w:p>
        <w:bookmarkEnd w:id="101"/>
        <w:p w14:paraId="2A064B88" w14:textId="77777777" w:rsidR="000B0485" w:rsidRDefault="000B0485" w:rsidP="000B0485">
          <w:pPr>
            <w:pStyle w:val="CitaviBibliographyEntry"/>
            <w:rPr>
              <w:lang w:val="en-US"/>
            </w:rPr>
          </w:pPr>
          <w:r>
            <w:rPr>
              <w:lang w:val="en-US"/>
            </w:rPr>
            <w:t>[21]</w:t>
          </w:r>
          <w:r>
            <w:rPr>
              <w:lang w:val="en-US"/>
            </w:rPr>
            <w:tab/>
          </w:r>
          <w:bookmarkStart w:id="102" w:name="_CTVL0010c10d28edea54957a390cc5df62b8fef"/>
          <w:r>
            <w:rPr>
              <w:lang w:val="en-US"/>
            </w:rPr>
            <w:t>Kautto M. Investing in Services in West European welfare states. Journal of European Social Policy 2002;12(1):53–65.</w:t>
          </w:r>
        </w:p>
        <w:bookmarkEnd w:id="102"/>
        <w:p w14:paraId="66512039" w14:textId="77777777" w:rsidR="000B0485" w:rsidRDefault="000B0485" w:rsidP="000B0485">
          <w:pPr>
            <w:pStyle w:val="CitaviBibliographyEntry"/>
            <w:rPr>
              <w:lang w:val="en-US"/>
            </w:rPr>
          </w:pPr>
          <w:r>
            <w:rPr>
              <w:lang w:val="en-US"/>
            </w:rPr>
            <w:t>[22]</w:t>
          </w:r>
          <w:r>
            <w:rPr>
              <w:lang w:val="en-US"/>
            </w:rPr>
            <w:tab/>
          </w:r>
          <w:bookmarkStart w:id="103" w:name="_CTVL0014201f31f4e42406fb639b4aefaa60020"/>
          <w:r>
            <w:rPr>
              <w:lang w:val="en-US"/>
            </w:rPr>
            <w:t>Leitner S. Varieties of familialism: The caring function of the family in comparative perspective. European Societies 2003;5(4):353–75. https://doi.org/10.1080/1461669032000127642.</w:t>
          </w:r>
        </w:p>
        <w:bookmarkEnd w:id="103"/>
        <w:p w14:paraId="61240BD0" w14:textId="77777777" w:rsidR="000B0485" w:rsidRDefault="000B0485" w:rsidP="000B0485">
          <w:pPr>
            <w:pStyle w:val="CitaviBibliographyEntry"/>
            <w:rPr>
              <w:lang w:val="en-US"/>
            </w:rPr>
          </w:pPr>
          <w:r>
            <w:rPr>
              <w:lang w:val="en-US"/>
            </w:rPr>
            <w:lastRenderedPageBreak/>
            <w:t>[23]</w:t>
          </w:r>
          <w:r>
            <w:rPr>
              <w:lang w:val="en-US"/>
            </w:rPr>
            <w:tab/>
          </w:r>
          <w:bookmarkStart w:id="104" w:name="_CTVL001374111b5997247799147bfd63b1f9fef"/>
          <w:r>
            <w:rPr>
              <w:lang w:val="en-US"/>
            </w:rPr>
            <w:t>Saraceno C, Keck W. Can we identify intergenerational policy regimes in Europe? European Societies 2010;12(5):675–96. https://doi.org/10.1080/14616696.2010.483006.</w:t>
          </w:r>
        </w:p>
        <w:bookmarkEnd w:id="104"/>
        <w:p w14:paraId="2021E5D8" w14:textId="77777777" w:rsidR="000B0485" w:rsidRDefault="000B0485" w:rsidP="000B0485">
          <w:pPr>
            <w:pStyle w:val="CitaviBibliographyEntry"/>
            <w:rPr>
              <w:lang w:val="en-US"/>
            </w:rPr>
          </w:pPr>
          <w:r>
            <w:rPr>
              <w:lang w:val="en-US"/>
            </w:rPr>
            <w:t>[24]</w:t>
          </w:r>
          <w:r>
            <w:rPr>
              <w:lang w:val="en-US"/>
            </w:rPr>
            <w:tab/>
          </w:r>
          <w:bookmarkStart w:id="105" w:name="_CTVL001034e448139b54f419adf4039f0e6938f"/>
          <w:r>
            <w:rPr>
              <w:lang w:val="en-US"/>
            </w:rPr>
            <w:t>Alber J. A Framework for the Comparative Study of Social Services. Journal of European Social Policy 1995;5(2):131–49.</w:t>
          </w:r>
        </w:p>
        <w:bookmarkEnd w:id="105"/>
        <w:p w14:paraId="396B9881" w14:textId="77777777" w:rsidR="000B0485" w:rsidRDefault="000B0485" w:rsidP="000B0485">
          <w:pPr>
            <w:pStyle w:val="CitaviBibliographyEntry"/>
            <w:rPr>
              <w:lang w:val="en-US"/>
            </w:rPr>
          </w:pPr>
          <w:r>
            <w:rPr>
              <w:lang w:val="en-US"/>
            </w:rPr>
            <w:t>[25]</w:t>
          </w:r>
          <w:r>
            <w:rPr>
              <w:lang w:val="en-US"/>
            </w:rPr>
            <w:tab/>
          </w:r>
          <w:bookmarkStart w:id="106" w:name="_CTVL0015370e4185b9d4a5f893208ca47bb9848"/>
          <w:r>
            <w:rPr>
              <w:lang w:val="en-US"/>
            </w:rPr>
            <w:t>Pommer E, Woittiez I, Stevens J. Comparing care: The care for elderly in ten EU-countries. Amsterdam: Aksant Acad. Publ; 2009.</w:t>
          </w:r>
        </w:p>
        <w:bookmarkEnd w:id="106"/>
        <w:p w14:paraId="3275C6DE" w14:textId="77777777" w:rsidR="000B0485" w:rsidRDefault="000B0485" w:rsidP="000B0485">
          <w:pPr>
            <w:pStyle w:val="CitaviBibliographyEntry"/>
            <w:rPr>
              <w:lang w:val="en-US"/>
            </w:rPr>
          </w:pPr>
          <w:r>
            <w:rPr>
              <w:lang w:val="en-US"/>
            </w:rPr>
            <w:t>[26]</w:t>
          </w:r>
          <w:r>
            <w:rPr>
              <w:lang w:val="en-US"/>
            </w:rPr>
            <w:tab/>
          </w:r>
          <w:bookmarkStart w:id="107" w:name="_CTVL001ba09466a76eb497588929f7223bebb75"/>
          <w:r>
            <w:rPr>
              <w:lang w:val="en-US"/>
            </w:rPr>
            <w:t>van Hooren FJ. Varieties of migrant care work: Comparing patterns of migrant labour in social care. Journal of European Social Policy 2012;22(2):133–47. https://doi.org/10.1177/0958928711433654.</w:t>
          </w:r>
        </w:p>
        <w:bookmarkEnd w:id="107"/>
        <w:p w14:paraId="58F3BF0A" w14:textId="77777777" w:rsidR="000B0485" w:rsidRDefault="000B0485" w:rsidP="000B0485">
          <w:pPr>
            <w:pStyle w:val="CitaviBibliographyEntry"/>
            <w:rPr>
              <w:lang w:val="en-US"/>
            </w:rPr>
          </w:pPr>
          <w:r>
            <w:rPr>
              <w:lang w:val="en-US"/>
            </w:rPr>
            <w:t>[27]</w:t>
          </w:r>
          <w:r>
            <w:rPr>
              <w:lang w:val="en-US"/>
            </w:rPr>
            <w:tab/>
          </w:r>
          <w:bookmarkStart w:id="108" w:name="_CTVL001810c08d70777472783612d9c6746a6b1"/>
          <w:r>
            <w:rPr>
              <w:lang w:val="en-US"/>
            </w:rPr>
            <w:t>Anderson A. Europe's Care Regimes and the Role of Migrant Care Workers Within Them. J Popul Ageing 2012;5(2):135–46. https://doi.org/10.1007/s12062-012-9063-y.</w:t>
          </w:r>
        </w:p>
        <w:bookmarkEnd w:id="108"/>
        <w:p w14:paraId="42EF193D" w14:textId="77777777" w:rsidR="000B0485" w:rsidRDefault="000B0485" w:rsidP="000B0485">
          <w:pPr>
            <w:pStyle w:val="CitaviBibliographyEntry"/>
            <w:rPr>
              <w:lang w:val="en-US"/>
            </w:rPr>
          </w:pPr>
          <w:r>
            <w:rPr>
              <w:lang w:val="en-US"/>
            </w:rPr>
            <w:t>[28]</w:t>
          </w:r>
          <w:r>
            <w:rPr>
              <w:lang w:val="en-US"/>
            </w:rPr>
            <w:tab/>
          </w:r>
          <w:bookmarkStart w:id="109" w:name="_CTVL001a4836dae68d94d748616d13fb0207f15"/>
          <w:r>
            <w:rPr>
              <w:lang w:val="en-US"/>
            </w:rPr>
            <w:t>Da Roit B, Weicht B. Migrant care work and care, migration and employment regimes: A fuzzy-set analysis. Journal of European Social Policy 2013;23(5):469–86. https://doi.org/10.1177/0958928713499175.</w:t>
          </w:r>
        </w:p>
        <w:bookmarkEnd w:id="109"/>
        <w:p w14:paraId="78EB3727" w14:textId="77777777" w:rsidR="000B0485" w:rsidRDefault="000B0485" w:rsidP="000B0485">
          <w:pPr>
            <w:pStyle w:val="CitaviBibliographyEntry"/>
            <w:rPr>
              <w:lang w:val="en-US"/>
            </w:rPr>
          </w:pPr>
          <w:r>
            <w:rPr>
              <w:lang w:val="en-US"/>
            </w:rPr>
            <w:t>[29]</w:t>
          </w:r>
          <w:r>
            <w:rPr>
              <w:lang w:val="en-US"/>
            </w:rPr>
            <w:tab/>
          </w:r>
          <w:bookmarkStart w:id="110" w:name="_CTVL0010aa49c15848940a59eff4c656fb83638"/>
          <w:r>
            <w:rPr>
              <w:lang w:val="en-US"/>
            </w:rPr>
            <w:t>Simonazzi A. Care regimes and national employment models. Cambridge Journal of Economics 2008;33(2):211–32. https://doi.org/10.1093/cje/ben043.</w:t>
          </w:r>
        </w:p>
        <w:bookmarkEnd w:id="110"/>
        <w:p w14:paraId="51B47DE0" w14:textId="77777777" w:rsidR="000B0485" w:rsidRDefault="000B0485" w:rsidP="000B0485">
          <w:pPr>
            <w:pStyle w:val="CitaviBibliographyEntry"/>
            <w:rPr>
              <w:lang w:val="en-US"/>
            </w:rPr>
          </w:pPr>
          <w:r>
            <w:rPr>
              <w:lang w:val="en-US"/>
            </w:rPr>
            <w:t>[30]</w:t>
          </w:r>
          <w:r>
            <w:rPr>
              <w:lang w:val="en-US"/>
            </w:rPr>
            <w:tab/>
          </w:r>
          <w:bookmarkStart w:id="111" w:name="_CTVL0011b8ba8c659eb4b73a7f1fa02fe518735"/>
          <w:r>
            <w:rPr>
              <w:lang w:val="en-US"/>
            </w:rPr>
            <w:t>Da Roit B, Le Bihan B. Similar and Yet So Different: Cash-for-Care in Six European Countries’ Long-Term Care Policies. The Milbank Quarterly 2010;88(3):286–309.</w:t>
          </w:r>
        </w:p>
        <w:bookmarkEnd w:id="111"/>
        <w:p w14:paraId="2EA3B3EF" w14:textId="77777777" w:rsidR="000B0485" w:rsidRDefault="000B0485" w:rsidP="000B0485">
          <w:pPr>
            <w:pStyle w:val="CitaviBibliographyEntry"/>
            <w:rPr>
              <w:lang w:val="en-US"/>
            </w:rPr>
          </w:pPr>
          <w:r>
            <w:rPr>
              <w:lang w:val="en-US"/>
            </w:rPr>
            <w:t>[31]</w:t>
          </w:r>
          <w:r>
            <w:rPr>
              <w:lang w:val="en-US"/>
            </w:rPr>
            <w:tab/>
          </w:r>
          <w:bookmarkStart w:id="112" w:name="_CTVL0015f1bbd69fb3c4522abd802c60d39aab7"/>
          <w:r>
            <w:rPr>
              <w:lang w:val="en-US"/>
            </w:rPr>
            <w:t>Di Rosa M, Kofahl C, McKee K, Bień B, Lamura G, Prouskas C et al. A Typology of Caregiving Situations and Service Use in Family Carers of Older People in Six European Countries. GeroPsych 2011;24(1):5–18. https://doi.org/10.1024/1662-9647/a000031.</w:t>
          </w:r>
        </w:p>
        <w:bookmarkEnd w:id="112"/>
        <w:p w14:paraId="13417FFF" w14:textId="77777777" w:rsidR="000B0485" w:rsidRDefault="000B0485" w:rsidP="000B0485">
          <w:pPr>
            <w:pStyle w:val="CitaviBibliographyEntry"/>
            <w:rPr>
              <w:lang w:val="en-US"/>
            </w:rPr>
          </w:pPr>
          <w:r>
            <w:rPr>
              <w:lang w:val="en-US"/>
            </w:rPr>
            <w:t>[32]</w:t>
          </w:r>
          <w:r>
            <w:rPr>
              <w:lang w:val="en-US"/>
            </w:rPr>
            <w:tab/>
          </w:r>
          <w:bookmarkStart w:id="113" w:name="_CTVL00103a469d8c12940fdbc2ae3b2729b6d39"/>
          <w:r>
            <w:rPr>
              <w:lang w:val="en-US"/>
            </w:rPr>
            <w:t>Pfau-Effinger B. New policies for caring family members in European welfare states. Cuad. Relac. Lab. 2014;32(1). https://doi.org/10.5209/rev_CRLA.2014.v32.n1.44712.</w:t>
          </w:r>
        </w:p>
        <w:bookmarkEnd w:id="113"/>
        <w:p w14:paraId="17F6BD59" w14:textId="77777777" w:rsidR="000B0485" w:rsidRDefault="000B0485" w:rsidP="000B0485">
          <w:pPr>
            <w:pStyle w:val="CitaviBibliographyEntry"/>
            <w:rPr>
              <w:lang w:val="en-US"/>
            </w:rPr>
          </w:pPr>
          <w:r w:rsidRPr="000B0485">
            <w:t>[33]</w:t>
          </w:r>
          <w:r w:rsidRPr="000B0485">
            <w:tab/>
          </w:r>
          <w:bookmarkStart w:id="114" w:name="_CTVL001a858d40c11f94d469c01c5a9e0154ab5"/>
          <w:r w:rsidRPr="000B0485">
            <w:t xml:space="preserve">Bakx P, Chernichovsky D, Paolucci F, Schokkaert E, Trottmann M, Wasem J et al. </w:t>
          </w:r>
          <w:r>
            <w:rPr>
              <w:lang w:val="en-US"/>
            </w:rPr>
            <w:t>Demand-side strategies to deal with moral hazard in public insurance for long-term care. J Health Serv Res Policy 2015;20(3):170–6. https://doi.org/10.1177/1355819615575080.</w:t>
          </w:r>
        </w:p>
        <w:bookmarkEnd w:id="114"/>
        <w:p w14:paraId="4308548C" w14:textId="77777777" w:rsidR="000B0485" w:rsidRDefault="000B0485" w:rsidP="000B0485">
          <w:pPr>
            <w:pStyle w:val="CitaviBibliographyEntry"/>
            <w:rPr>
              <w:lang w:val="en-US"/>
            </w:rPr>
          </w:pPr>
          <w:r>
            <w:rPr>
              <w:lang w:val="en-US"/>
            </w:rPr>
            <w:t>[34]</w:t>
          </w:r>
          <w:r>
            <w:rPr>
              <w:lang w:val="en-US"/>
            </w:rPr>
            <w:tab/>
          </w:r>
          <w:bookmarkStart w:id="115" w:name="_CTVL0011bf34687a16f42f68121c0bf4b2f930f"/>
          <w:r>
            <w:rPr>
              <w:lang w:val="en-US"/>
            </w:rPr>
            <w:t>Reibling N. Healthcare systems in Europe: towards an incorporation of patient access. Journal of European Social Policy 2010;20(1):5–18. https://doi.org/10.1177/0958928709352406.</w:t>
          </w:r>
        </w:p>
        <w:bookmarkEnd w:id="115"/>
        <w:p w14:paraId="61478222" w14:textId="77777777" w:rsidR="000B0485" w:rsidRDefault="000B0485" w:rsidP="000B0485">
          <w:pPr>
            <w:pStyle w:val="CitaviBibliographyEntry"/>
            <w:rPr>
              <w:lang w:val="en-US"/>
            </w:rPr>
          </w:pPr>
          <w:r>
            <w:rPr>
              <w:lang w:val="en-US"/>
            </w:rPr>
            <w:t>[35]</w:t>
          </w:r>
          <w:r>
            <w:rPr>
              <w:lang w:val="en-US"/>
            </w:rPr>
            <w:tab/>
          </w:r>
          <w:bookmarkStart w:id="116" w:name="_CTVL0012648c6a98a1148368dd9ae50a6bfa51a"/>
          <w:r>
            <w:rPr>
              <w:lang w:val="en-US"/>
            </w:rPr>
            <w:t>Halfens RJG, Meesterberends E, van Nie-Visser NC, Lohrmann C, Schönherr S, Meijers JMM et al. International prevalence measurement of care problems: results. J Adv Nurs 2013;69(9):e5-17. https://doi.org/10.1111/jan.12189.</w:t>
          </w:r>
        </w:p>
        <w:bookmarkEnd w:id="116"/>
        <w:p w14:paraId="260822A6" w14:textId="77777777" w:rsidR="000B0485" w:rsidRDefault="000B0485" w:rsidP="000B0485">
          <w:pPr>
            <w:pStyle w:val="CitaviBibliographyEntry"/>
            <w:rPr>
              <w:lang w:val="en-US"/>
            </w:rPr>
          </w:pPr>
          <w:r>
            <w:rPr>
              <w:lang w:val="en-US"/>
            </w:rPr>
            <w:t>[36]</w:t>
          </w:r>
          <w:r>
            <w:rPr>
              <w:lang w:val="en-US"/>
            </w:rPr>
            <w:tab/>
          </w:r>
          <w:bookmarkStart w:id="117" w:name="_CTVL00131a6e1e5cd3746469cdb27300f86d341"/>
          <w:r>
            <w:rPr>
              <w:lang w:val="en-US"/>
            </w:rPr>
            <w:t>OECD. OECD Health Statistics 2018; Available from: http://www.oecd.org/els/health-systems/health-data.htm.</w:t>
          </w:r>
        </w:p>
        <w:bookmarkEnd w:id="117"/>
        <w:p w14:paraId="7B47C202" w14:textId="77777777" w:rsidR="000B0485" w:rsidRDefault="000B0485" w:rsidP="000B0485">
          <w:pPr>
            <w:pStyle w:val="CitaviBibliographyEntry"/>
            <w:rPr>
              <w:lang w:val="en-US"/>
            </w:rPr>
          </w:pPr>
          <w:r>
            <w:rPr>
              <w:lang w:val="en-US"/>
            </w:rPr>
            <w:t>[37]</w:t>
          </w:r>
          <w:r>
            <w:rPr>
              <w:lang w:val="en-US"/>
            </w:rPr>
            <w:tab/>
          </w:r>
          <w:bookmarkStart w:id="118" w:name="_CTVL001e695c9812ebe48f081664322ba67ea9f"/>
          <w:r>
            <w:rPr>
              <w:lang w:val="en-US"/>
            </w:rPr>
            <w:t>European Commission. ESPN thematic report on Challenges in long-term care; Available from: https://ec.europa.eu/social/main.jsp?advSearchKey=espnltc_2018&amp;mode=advancedSubmit&amp;catId=22&amp;policyArea=0&amp;policyAreaSub=0&amp;country=0&amp;year=0.</w:t>
          </w:r>
        </w:p>
        <w:bookmarkEnd w:id="118"/>
        <w:p w14:paraId="297D44E1" w14:textId="77777777" w:rsidR="000B0485" w:rsidRDefault="000B0485" w:rsidP="000B0485">
          <w:pPr>
            <w:pStyle w:val="CitaviBibliographyEntry"/>
            <w:rPr>
              <w:lang w:val="en-US"/>
            </w:rPr>
          </w:pPr>
          <w:r>
            <w:rPr>
              <w:lang w:val="en-US"/>
            </w:rPr>
            <w:t>[38]</w:t>
          </w:r>
          <w:r>
            <w:rPr>
              <w:lang w:val="en-US"/>
            </w:rPr>
            <w:tab/>
          </w:r>
          <w:bookmarkStart w:id="119" w:name="_CTVL00108ebed689e2c4289841c92d111094b6e"/>
          <w:r>
            <w:rPr>
              <w:lang w:val="en-US"/>
            </w:rPr>
            <w:t>Milligan GW, Cooper MC. Methodology Review: Clustering Methods. Applied Psychological Measurement 1987;11(4):329–54. https://doi.org/10.1177/014662168701100401.</w:t>
          </w:r>
        </w:p>
        <w:bookmarkEnd w:id="119"/>
        <w:p w14:paraId="17C9D0FA" w14:textId="77777777" w:rsidR="000B0485" w:rsidRDefault="000B0485" w:rsidP="000B0485">
          <w:pPr>
            <w:pStyle w:val="CitaviBibliographyEntry"/>
            <w:rPr>
              <w:lang w:val="en-US"/>
            </w:rPr>
          </w:pPr>
          <w:r>
            <w:rPr>
              <w:lang w:val="en-US"/>
            </w:rPr>
            <w:t>[39]</w:t>
          </w:r>
          <w:r>
            <w:rPr>
              <w:lang w:val="en-US"/>
            </w:rPr>
            <w:tab/>
          </w:r>
          <w:bookmarkStart w:id="120" w:name="_CTVL001fb37b04adcac459ebe08c9b097c11676"/>
          <w:r>
            <w:rPr>
              <w:lang w:val="en-US"/>
            </w:rPr>
            <w:t>White IR, Royston P, Wood AM. Multiple imputation using chained equations: Issues and guidance for practice. Stat Med 2011;30(4):377–99. https://doi.org/10.1002/sim.4067.</w:t>
          </w:r>
        </w:p>
        <w:bookmarkEnd w:id="120"/>
        <w:p w14:paraId="733BC4F1" w14:textId="77777777" w:rsidR="000B0485" w:rsidRDefault="000B0485" w:rsidP="000B0485">
          <w:pPr>
            <w:pStyle w:val="CitaviBibliographyEntry"/>
            <w:rPr>
              <w:lang w:val="en-US"/>
            </w:rPr>
          </w:pPr>
          <w:r>
            <w:rPr>
              <w:lang w:val="en-US"/>
            </w:rPr>
            <w:lastRenderedPageBreak/>
            <w:t>[40]</w:t>
          </w:r>
          <w:r>
            <w:rPr>
              <w:lang w:val="en-US"/>
            </w:rPr>
            <w:tab/>
          </w:r>
          <w:bookmarkStart w:id="121" w:name="_CTVL0011f8691c88a8d41f08287656a243643f7"/>
          <w:r>
            <w:rPr>
              <w:lang w:val="en-US"/>
            </w:rPr>
            <w:t>Kleinke K, Stemmler M, Reinecke J, Lösel F. Efficient ways to impute incomplete panel data. AStA Adv Stat Anal 2011;95(4):351–73. https://doi.org/10.1007/s10182-011-0179-9.</w:t>
          </w:r>
        </w:p>
        <w:bookmarkEnd w:id="121"/>
        <w:p w14:paraId="7843E456" w14:textId="77777777" w:rsidR="000B0485" w:rsidRDefault="000B0485" w:rsidP="000B0485">
          <w:pPr>
            <w:pStyle w:val="CitaviBibliographyEntry"/>
            <w:rPr>
              <w:lang w:val="en-US"/>
            </w:rPr>
          </w:pPr>
          <w:r>
            <w:rPr>
              <w:lang w:val="en-US"/>
            </w:rPr>
            <w:t>[41]</w:t>
          </w:r>
          <w:r>
            <w:rPr>
              <w:lang w:val="en-US"/>
            </w:rPr>
            <w:tab/>
          </w:r>
          <w:bookmarkStart w:id="122" w:name="_CTVL00113d076a763cd4e85bf20b465b3cae4af"/>
          <w:r>
            <w:rPr>
              <w:lang w:val="en-US"/>
            </w:rPr>
            <w:t>Bambra C. Defamilisation and welfare state regimes: a cluster analysis. International Journal of Social Welfare 2007;16(4):326–38. https://doi.org/10.1111/j.1468-2397.2007.00486.x.</w:t>
          </w:r>
        </w:p>
        <w:bookmarkEnd w:id="122"/>
        <w:p w14:paraId="4D2C2A6C" w14:textId="77777777" w:rsidR="000B0485" w:rsidRDefault="000B0485" w:rsidP="000B0485">
          <w:pPr>
            <w:pStyle w:val="CitaviBibliographyEntry"/>
            <w:rPr>
              <w:lang w:val="en-US"/>
            </w:rPr>
          </w:pPr>
          <w:r>
            <w:rPr>
              <w:lang w:val="en-US"/>
            </w:rPr>
            <w:t>[42]</w:t>
          </w:r>
          <w:r>
            <w:rPr>
              <w:lang w:val="en-US"/>
            </w:rPr>
            <w:tab/>
          </w:r>
          <w:bookmarkStart w:id="123" w:name="_CTVL001be466e05928646daa518cec4cec03f63"/>
          <w:r>
            <w:rPr>
              <w:lang w:val="en-US"/>
            </w:rPr>
            <w:t>Jensen C. Worlds of welfare services and transfers. Journal of European Social Policy 2008;18(2):151–62. https://doi.org/10.1177/0958928707087591.</w:t>
          </w:r>
        </w:p>
        <w:bookmarkEnd w:id="123"/>
        <w:p w14:paraId="4799748B" w14:textId="77777777" w:rsidR="000B0485" w:rsidRDefault="000B0485" w:rsidP="000B0485">
          <w:pPr>
            <w:pStyle w:val="CitaviBibliographyEntry"/>
            <w:rPr>
              <w:lang w:val="en-US"/>
            </w:rPr>
          </w:pPr>
          <w:r>
            <w:rPr>
              <w:lang w:val="en-US"/>
            </w:rPr>
            <w:t>[43]</w:t>
          </w:r>
          <w:r>
            <w:rPr>
              <w:lang w:val="en-US"/>
            </w:rPr>
            <w:tab/>
          </w:r>
          <w:bookmarkStart w:id="124" w:name="_CTVL00175e7fd58a1d34770be22f60640fedb80"/>
          <w:r>
            <w:rPr>
              <w:lang w:val="en-US"/>
            </w:rPr>
            <w:t>Kammer A, Niehues J, Peichl A. Welfare regimes and welfare state outcomes in Europe. Journal of European Social Policy 2012;22(5):455–71. https://doi.org/10.1177/0958928712456572.</w:t>
          </w:r>
        </w:p>
        <w:bookmarkEnd w:id="124"/>
        <w:p w14:paraId="182DE5FB" w14:textId="77777777" w:rsidR="000B0485" w:rsidRDefault="000B0485" w:rsidP="000B0485">
          <w:pPr>
            <w:pStyle w:val="CitaviBibliographyEntry"/>
            <w:rPr>
              <w:lang w:val="en-US"/>
            </w:rPr>
          </w:pPr>
          <w:r>
            <w:rPr>
              <w:lang w:val="en-US"/>
            </w:rPr>
            <w:t>[44]</w:t>
          </w:r>
          <w:r>
            <w:rPr>
              <w:lang w:val="en-US"/>
            </w:rPr>
            <w:tab/>
          </w:r>
          <w:bookmarkStart w:id="125" w:name="_CTVL001b0b165f1db0a4d44bf83e82f2f5cd0f9"/>
          <w:r>
            <w:rPr>
              <w:lang w:val="en-US"/>
            </w:rPr>
            <w:t>Wendt C. Mapping European healthcare systems: a comparative analysis of financing, service provision and access to healthcare. Journal of European Social Policy 2009;19(5):432–45. https://doi.org/10.1177/0958928709344247.</w:t>
          </w:r>
        </w:p>
        <w:bookmarkEnd w:id="125"/>
        <w:p w14:paraId="082D6924" w14:textId="77777777" w:rsidR="000B0485" w:rsidRDefault="000B0485" w:rsidP="000B0485">
          <w:pPr>
            <w:pStyle w:val="CitaviBibliographyEntry"/>
            <w:rPr>
              <w:lang w:val="en-US"/>
            </w:rPr>
          </w:pPr>
          <w:r>
            <w:rPr>
              <w:lang w:val="en-US"/>
            </w:rPr>
            <w:t>[45]</w:t>
          </w:r>
          <w:r>
            <w:rPr>
              <w:lang w:val="en-US"/>
            </w:rPr>
            <w:tab/>
          </w:r>
          <w:bookmarkStart w:id="126" w:name="_CTVL0014251892f140044c98ec580332144306b"/>
          <w:r>
            <w:rPr>
              <w:lang w:val="en-US"/>
            </w:rPr>
            <w:t>Fonseca JRS. Clustering in the field of social sciences: that is your choice. International Journal of Social Research Methodology 2013;16(5):403–28. https://doi.org/10.1080/13645579.2012.716973.</w:t>
          </w:r>
        </w:p>
        <w:bookmarkEnd w:id="126"/>
        <w:p w14:paraId="61FC5CE7" w14:textId="77777777" w:rsidR="000B0485" w:rsidRDefault="000B0485" w:rsidP="000B0485">
          <w:pPr>
            <w:pStyle w:val="CitaviBibliographyEntry"/>
            <w:rPr>
              <w:lang w:val="en-US"/>
            </w:rPr>
          </w:pPr>
          <w:r>
            <w:rPr>
              <w:lang w:val="en-US"/>
            </w:rPr>
            <w:t>[46]</w:t>
          </w:r>
          <w:r>
            <w:rPr>
              <w:lang w:val="en-US"/>
            </w:rPr>
            <w:tab/>
          </w:r>
          <w:bookmarkStart w:id="127" w:name="_CTVL001c4cde9c35b0a4375a4d04a5ae1610beb"/>
          <w:r>
            <w:rPr>
              <w:lang w:val="en-US"/>
            </w:rPr>
            <w:t>Spasova S, Baeten R, Coster S, Ghailani D, Peña-Casas R, Vanhercke B. Challenges in long-term care in Europe: A study of national policies. Brussels; 2018.</w:t>
          </w:r>
        </w:p>
        <w:bookmarkEnd w:id="127"/>
        <w:p w14:paraId="7F8E7957" w14:textId="30FB29B0" w:rsidR="00725171" w:rsidRPr="006A56FF" w:rsidRDefault="000B0485" w:rsidP="000B0485">
          <w:pPr>
            <w:pStyle w:val="CitaviBibliographyEntry"/>
            <w:rPr>
              <w:lang w:val="en-US"/>
            </w:rPr>
          </w:pPr>
          <w:r>
            <w:rPr>
              <w:lang w:val="en-US"/>
            </w:rPr>
            <w:t>[47]</w:t>
          </w:r>
          <w:r>
            <w:rPr>
              <w:lang w:val="en-US"/>
            </w:rPr>
            <w:tab/>
          </w:r>
          <w:bookmarkStart w:id="128"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128"/>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495E46BD" w:rsidR="00BD5458" w:rsidRPr="00BD5458" w:rsidRDefault="00BD5458" w:rsidP="00BD5458">
      <w:pPr>
        <w:pStyle w:val="Beschriftung"/>
        <w:keepNext/>
        <w:spacing w:before="240" w:after="240"/>
        <w:jc w:val="left"/>
        <w:rPr>
          <w:sz w:val="22"/>
          <w:szCs w:val="22"/>
          <w:lang w:val="en-US"/>
        </w:rPr>
      </w:pPr>
      <w:r w:rsidRPr="00951CFB">
        <w:rPr>
          <w:sz w:val="22"/>
          <w:szCs w:val="22"/>
          <w:lang w:val="en-US"/>
        </w:rPr>
        <w:t xml:space="preserve">Table </w:t>
      </w:r>
      <w:r w:rsidRPr="00951CFB">
        <w:rPr>
          <w:sz w:val="22"/>
          <w:szCs w:val="22"/>
          <w:lang w:val="en-US"/>
        </w:rPr>
        <w:fldChar w:fldCharType="begin"/>
      </w:r>
      <w:r w:rsidRPr="00951CFB">
        <w:rPr>
          <w:sz w:val="22"/>
          <w:szCs w:val="22"/>
          <w:lang w:val="en-US"/>
        </w:rPr>
        <w:instrText xml:space="preserve"> SEQ Table \* ARABIC </w:instrText>
      </w:r>
      <w:r w:rsidRPr="00951CFB">
        <w:rPr>
          <w:sz w:val="22"/>
          <w:szCs w:val="22"/>
          <w:lang w:val="en-US"/>
        </w:rPr>
        <w:fldChar w:fldCharType="separate"/>
      </w:r>
      <w:r w:rsidR="00A77345" w:rsidRPr="00951CFB">
        <w:rPr>
          <w:noProof/>
          <w:sz w:val="22"/>
          <w:szCs w:val="22"/>
          <w:lang w:val="en-US"/>
        </w:rPr>
        <w:t>5</w:t>
      </w:r>
      <w:r w:rsidRPr="00951CFB">
        <w:rPr>
          <w:sz w:val="22"/>
          <w:szCs w:val="22"/>
          <w:lang w:val="en-US"/>
        </w:rPr>
        <w:fldChar w:fldCharType="end"/>
      </w:r>
      <w:r w:rsidRPr="00951CFB">
        <w:rPr>
          <w:sz w:val="22"/>
          <w:szCs w:val="22"/>
          <w:lang w:val="en-US"/>
        </w:rPr>
        <w:t xml:space="preserve">: Means </w:t>
      </w:r>
      <w:r w:rsidR="00F02643" w:rsidRPr="00951CFB">
        <w:rPr>
          <w:sz w:val="22"/>
          <w:szCs w:val="22"/>
          <w:lang w:val="en-US"/>
        </w:rPr>
        <w:t>of</w:t>
      </w:r>
      <w:r w:rsidR="00F02643">
        <w:rPr>
          <w:sz w:val="22"/>
          <w:szCs w:val="22"/>
          <w:lang w:val="en-US"/>
        </w:rPr>
        <w:t xml:space="preserve"> </w:t>
      </w:r>
      <w:r w:rsidRPr="00BD5458">
        <w:rPr>
          <w:sz w:val="22"/>
          <w:szCs w:val="22"/>
          <w:lang w:val="en-US"/>
        </w:rPr>
        <w:t>LTC typology indicators over countries (N=25) and years (2014</w:t>
      </w:r>
      <w:r w:rsidR="00F94999">
        <w:rPr>
          <w:sz w:val="22"/>
          <w:szCs w:val="22"/>
          <w:lang w:val="en-US"/>
        </w:rPr>
        <w:t>–</w:t>
      </w:r>
      <w:r w:rsidRPr="00BD5458">
        <w:rPr>
          <w:sz w:val="22"/>
          <w:szCs w:val="22"/>
          <w:lang w:val="en-US"/>
        </w:rPr>
        <w:t>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51D8FC36" w:rsidR="00BD5458" w:rsidRDefault="000C6B26" w:rsidP="000C6B26">
      <w:pPr>
        <w:spacing w:after="160" w:line="259" w:lineRule="auto"/>
        <w:rPr>
          <w:rFonts w:eastAsiaTheme="minorHAnsi"/>
          <w:iCs/>
          <w:color w:val="auto"/>
          <w:sz w:val="20"/>
          <w:szCs w:val="20"/>
          <w:lang w:val="en-US"/>
        </w:rPr>
      </w:pPr>
      <w:r w:rsidRPr="00F42E01">
        <w:rPr>
          <w:rFonts w:eastAsiaTheme="minorHAnsi"/>
          <w:iCs/>
          <w:color w:val="auto"/>
          <w:sz w:val="20"/>
          <w:szCs w:val="20"/>
          <w:lang w:val="en-US"/>
        </w:rPr>
        <w:t>Sources</w:t>
      </w:r>
      <w:r w:rsidRPr="006A56FF">
        <w:rPr>
          <w:rFonts w:eastAsiaTheme="minorHAnsi"/>
          <w:iCs/>
          <w:color w:val="auto"/>
          <w:sz w:val="20"/>
          <w:szCs w:val="20"/>
          <w:lang w:val="en-US"/>
        </w:rPr>
        <w:t>: OECD health data (</w:t>
      </w:r>
      <w:r w:rsidRPr="00F42E01">
        <w:rPr>
          <w:rFonts w:eastAsiaTheme="minorHAnsi"/>
          <w:iCs/>
          <w:color w:val="auto"/>
          <w:sz w:val="20"/>
          <w:szCs w:val="20"/>
          <w:lang w:val="en-US"/>
        </w:rPr>
        <w:t>extracted on</w:t>
      </w:r>
      <w:r w:rsidRPr="006A56FF">
        <w:rPr>
          <w:rFonts w:eastAsiaTheme="minorHAnsi"/>
          <w:iCs/>
          <w:color w:val="auto"/>
          <w:sz w:val="20"/>
          <w:szCs w:val="20"/>
          <w:lang w:val="en-US"/>
        </w:rPr>
        <w:t xml:space="preserve">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w:t>
      </w:r>
      <w:r w:rsidRPr="0060383C">
        <w:rPr>
          <w:rFonts w:eastAsiaTheme="minorHAnsi"/>
          <w:iCs/>
          <w:color w:val="auto"/>
          <w:sz w:val="20"/>
          <w:szCs w:val="20"/>
          <w:lang w:val="en-US"/>
        </w:rPr>
        <w:t xml:space="preserve">European </w:t>
      </w:r>
      <w:r w:rsidR="0060383C">
        <w:rPr>
          <w:rFonts w:eastAsiaTheme="minorHAnsi"/>
          <w:iCs/>
          <w:color w:val="auto"/>
          <w:sz w:val="20"/>
          <w:szCs w:val="20"/>
          <w:lang w:val="en-US"/>
        </w:rPr>
        <w:t>O</w:t>
      </w:r>
      <w:r w:rsidRPr="0060383C">
        <w:rPr>
          <w:rFonts w:eastAsiaTheme="minorHAnsi"/>
          <w:iCs/>
          <w:color w:val="auto"/>
          <w:sz w:val="20"/>
          <w:szCs w:val="20"/>
          <w:lang w:val="en-US"/>
        </w:rPr>
        <w:t xml:space="preserve">bservatory on </w:t>
      </w:r>
      <w:r w:rsidR="0060383C">
        <w:rPr>
          <w:rFonts w:eastAsiaTheme="minorHAnsi"/>
          <w:iCs/>
          <w:color w:val="auto"/>
          <w:sz w:val="20"/>
          <w:szCs w:val="20"/>
          <w:lang w:val="en-US"/>
        </w:rPr>
        <w:t>H</w:t>
      </w:r>
      <w:r w:rsidRPr="0060383C">
        <w:rPr>
          <w:rFonts w:eastAsiaTheme="minorHAnsi"/>
          <w:iCs/>
          <w:color w:val="auto"/>
          <w:sz w:val="20"/>
          <w:szCs w:val="20"/>
          <w:lang w:val="en-US"/>
        </w:rPr>
        <w:t xml:space="preserve">ealth </w:t>
      </w:r>
      <w:r w:rsidR="0060383C">
        <w:rPr>
          <w:rFonts w:eastAsiaTheme="minorHAnsi"/>
          <w:iCs/>
          <w:color w:val="auto"/>
          <w:sz w:val="20"/>
          <w:szCs w:val="20"/>
          <w:lang w:val="en-US"/>
        </w:rPr>
        <w:t>S</w:t>
      </w:r>
      <w:r w:rsidRPr="0060383C">
        <w:rPr>
          <w:rFonts w:eastAsiaTheme="minorHAnsi"/>
          <w:iCs/>
          <w:color w:val="auto"/>
          <w:sz w:val="20"/>
          <w:szCs w:val="20"/>
          <w:lang w:val="en-US"/>
        </w:rPr>
        <w:t xml:space="preserve">ystems and </w:t>
      </w:r>
      <w:r w:rsidR="0060383C">
        <w:rPr>
          <w:rFonts w:eastAsiaTheme="minorHAnsi"/>
          <w:iCs/>
          <w:color w:val="auto"/>
          <w:sz w:val="20"/>
          <w:szCs w:val="20"/>
          <w:lang w:val="en-US"/>
        </w:rPr>
        <w:t>P</w:t>
      </w:r>
      <w:r w:rsidRPr="0060383C">
        <w:rPr>
          <w:rFonts w:eastAsiaTheme="minorHAnsi"/>
          <w:iCs/>
          <w:color w:val="auto"/>
          <w:sz w:val="20"/>
          <w:szCs w:val="20"/>
          <w:lang w:val="en-US"/>
        </w:rPr>
        <w:t>olicies 2018),</w:t>
      </w:r>
      <w:r w:rsidRPr="006A56FF">
        <w:rPr>
          <w:rFonts w:eastAsiaTheme="minorHAnsi"/>
          <w:iCs/>
          <w:color w:val="auto"/>
          <w:sz w:val="20"/>
          <w:szCs w:val="20"/>
          <w:lang w:val="en-US"/>
        </w:rPr>
        <w:t xml:space="preserve"> European </w:t>
      </w:r>
      <w:r w:rsidR="0034172A">
        <w:rPr>
          <w:rFonts w:eastAsiaTheme="minorHAnsi"/>
          <w:iCs/>
          <w:color w:val="auto"/>
          <w:sz w:val="20"/>
          <w:szCs w:val="20"/>
          <w:lang w:val="en-US"/>
        </w:rPr>
        <w:t>C</w:t>
      </w:r>
      <w:r w:rsidRPr="006A56FF">
        <w:rPr>
          <w:rFonts w:eastAsiaTheme="minorHAnsi"/>
          <w:iCs/>
          <w:color w:val="auto"/>
          <w:sz w:val="20"/>
          <w:szCs w:val="20"/>
          <w:lang w:val="en-US"/>
        </w:rPr>
        <w:t xml:space="preserve">ommission 2018; </w:t>
      </w:r>
      <w:r w:rsidR="00DC772D">
        <w:rPr>
          <w:rFonts w:eastAsiaTheme="minorHAnsi"/>
          <w:iCs/>
          <w:color w:val="auto"/>
          <w:sz w:val="20"/>
          <w:szCs w:val="20"/>
          <w:lang w:val="en-US"/>
        </w:rPr>
        <w:t>o</w:t>
      </w:r>
      <w:r w:rsidRPr="006A56FF">
        <w:rPr>
          <w:rFonts w:eastAsiaTheme="minorHAnsi"/>
          <w:iCs/>
          <w:color w:val="auto"/>
          <w:sz w:val="20"/>
          <w:szCs w:val="20"/>
          <w:lang w:val="en-US"/>
        </w:rPr>
        <w:t xml:space="preserve">wn </w:t>
      </w:r>
      <w:r w:rsidR="00DC772D">
        <w:rPr>
          <w:rFonts w:eastAsiaTheme="minorHAnsi"/>
          <w:iCs/>
          <w:color w:val="auto"/>
          <w:sz w:val="20"/>
          <w:szCs w:val="20"/>
          <w:lang w:val="en-US"/>
        </w:rPr>
        <w:t>c</w:t>
      </w:r>
      <w:r w:rsidRPr="006A56FF">
        <w:rPr>
          <w:rFonts w:eastAsiaTheme="minorHAnsi"/>
          <w:iCs/>
          <w:color w:val="auto"/>
          <w:sz w:val="20"/>
          <w:szCs w:val="20"/>
          <w:lang w:val="en-US"/>
        </w:rPr>
        <w:t xml:space="preserve">oding </w:t>
      </w:r>
      <w:r w:rsidR="00DC772D">
        <w:rPr>
          <w:rFonts w:eastAsiaTheme="minorHAnsi"/>
          <w:iCs/>
          <w:color w:val="auto"/>
          <w:sz w:val="20"/>
          <w:szCs w:val="20"/>
          <w:lang w:val="en-US"/>
        </w:rPr>
        <w:t>s</w:t>
      </w:r>
      <w:r w:rsidRPr="006A56FF">
        <w:rPr>
          <w:rFonts w:eastAsiaTheme="minorHAnsi"/>
          <w:iCs/>
          <w:color w:val="auto"/>
          <w:sz w:val="20"/>
          <w:szCs w:val="20"/>
          <w:lang w:val="en-US"/>
        </w:rPr>
        <w:t xml:space="preserve">cheme; TM = </w:t>
      </w:r>
      <w:r w:rsidR="00D214DC">
        <w:rPr>
          <w:rFonts w:eastAsiaTheme="minorHAnsi"/>
          <w:iCs/>
          <w:color w:val="auto"/>
          <w:sz w:val="20"/>
          <w:szCs w:val="20"/>
          <w:lang w:val="en-US"/>
        </w:rPr>
        <w:t>t</w:t>
      </w:r>
      <w:r w:rsidRPr="006A56FF">
        <w:rPr>
          <w:rFonts w:eastAsiaTheme="minorHAnsi"/>
          <w:iCs/>
          <w:color w:val="auto"/>
          <w:sz w:val="20"/>
          <w:szCs w:val="20"/>
          <w:lang w:val="en-US"/>
        </w:rPr>
        <w:t>otal mean</w:t>
      </w:r>
      <w:r w:rsidR="005262CF">
        <w:rPr>
          <w:rFonts w:eastAsiaTheme="minorHAnsi"/>
          <w:iCs/>
          <w:color w:val="auto"/>
          <w:sz w:val="20"/>
          <w:szCs w:val="20"/>
          <w:lang w:val="en-US"/>
        </w:rPr>
        <w:t>.</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14D90C38" w:rsidR="00BD5458" w:rsidRDefault="00BD5458" w:rsidP="00BD5458">
      <w:pPr>
        <w:spacing w:after="160" w:line="259" w:lineRule="auto"/>
        <w:rPr>
          <w:rFonts w:eastAsiaTheme="minorHAnsi"/>
          <w:iCs/>
          <w:color w:val="auto"/>
          <w:sz w:val="20"/>
          <w:szCs w:val="14"/>
          <w:lang w:val="en-US"/>
        </w:rPr>
      </w:pPr>
      <w:r w:rsidRPr="00F42E01">
        <w:rPr>
          <w:rFonts w:eastAsiaTheme="minorHAnsi"/>
          <w:iCs/>
          <w:color w:val="auto"/>
          <w:sz w:val="20"/>
          <w:szCs w:val="14"/>
          <w:lang w:val="en-US"/>
        </w:rPr>
        <w:t>Sources</w:t>
      </w:r>
      <w:r w:rsidRPr="00D67B4C">
        <w:rPr>
          <w:rFonts w:eastAsiaTheme="minorHAnsi"/>
          <w:iCs/>
          <w:color w:val="auto"/>
          <w:sz w:val="20"/>
          <w:szCs w:val="14"/>
          <w:lang w:val="en-US"/>
        </w:rPr>
        <w:t xml:space="preserve">: OECD health data (extracted on 10.12.2018) &amp; MISSOC 2018 (European </w:t>
      </w:r>
      <w:r w:rsidR="007772FC">
        <w:rPr>
          <w:rFonts w:eastAsiaTheme="minorHAnsi"/>
          <w:iCs/>
          <w:color w:val="auto"/>
          <w:sz w:val="20"/>
          <w:szCs w:val="14"/>
          <w:lang w:val="en-US"/>
        </w:rPr>
        <w:t>O</w:t>
      </w:r>
      <w:r w:rsidRPr="00D67B4C">
        <w:rPr>
          <w:rFonts w:eastAsiaTheme="minorHAnsi"/>
          <w:iCs/>
          <w:color w:val="auto"/>
          <w:sz w:val="20"/>
          <w:szCs w:val="14"/>
          <w:lang w:val="en-US"/>
        </w:rPr>
        <w:t xml:space="preserve">bservatory on </w:t>
      </w:r>
      <w:r w:rsidR="007772FC">
        <w:rPr>
          <w:rFonts w:eastAsiaTheme="minorHAnsi"/>
          <w:iCs/>
          <w:color w:val="auto"/>
          <w:sz w:val="20"/>
          <w:szCs w:val="14"/>
          <w:lang w:val="en-US"/>
        </w:rPr>
        <w:t>H</w:t>
      </w:r>
      <w:r w:rsidRPr="00D67B4C">
        <w:rPr>
          <w:rFonts w:eastAsiaTheme="minorHAnsi"/>
          <w:iCs/>
          <w:color w:val="auto"/>
          <w:sz w:val="20"/>
          <w:szCs w:val="14"/>
          <w:lang w:val="en-US"/>
        </w:rPr>
        <w:t xml:space="preserve">ealth </w:t>
      </w:r>
      <w:r w:rsidR="007772FC">
        <w:rPr>
          <w:rFonts w:eastAsiaTheme="minorHAnsi"/>
          <w:iCs/>
          <w:color w:val="auto"/>
          <w:sz w:val="20"/>
          <w:szCs w:val="14"/>
          <w:lang w:val="en-US"/>
        </w:rPr>
        <w:t>S</w:t>
      </w:r>
      <w:r w:rsidRPr="00D67B4C">
        <w:rPr>
          <w:rFonts w:eastAsiaTheme="minorHAnsi"/>
          <w:iCs/>
          <w:color w:val="auto"/>
          <w:sz w:val="20"/>
          <w:szCs w:val="14"/>
          <w:lang w:val="en-US"/>
        </w:rPr>
        <w:t xml:space="preserve">ystems and </w:t>
      </w:r>
      <w:r w:rsidR="007772FC">
        <w:rPr>
          <w:rFonts w:eastAsiaTheme="minorHAnsi"/>
          <w:iCs/>
          <w:color w:val="auto"/>
          <w:sz w:val="20"/>
          <w:szCs w:val="14"/>
          <w:lang w:val="en-US"/>
        </w:rPr>
        <w:t>P</w:t>
      </w:r>
      <w:r w:rsidRPr="00D67B4C">
        <w:rPr>
          <w:rFonts w:eastAsiaTheme="minorHAnsi"/>
          <w:iCs/>
          <w:color w:val="auto"/>
          <w:sz w:val="20"/>
          <w:szCs w:val="14"/>
          <w:lang w:val="en-US"/>
        </w:rPr>
        <w:t xml:space="preserve">olicies 2018), European </w:t>
      </w:r>
      <w:r w:rsidR="00A6237D">
        <w:rPr>
          <w:rFonts w:eastAsiaTheme="minorHAnsi"/>
          <w:iCs/>
          <w:color w:val="auto"/>
          <w:sz w:val="20"/>
          <w:szCs w:val="14"/>
          <w:lang w:val="en-US"/>
        </w:rPr>
        <w:t>C</w:t>
      </w:r>
      <w:r w:rsidRPr="00D67B4C">
        <w:rPr>
          <w:rFonts w:eastAsiaTheme="minorHAnsi"/>
          <w:iCs/>
          <w:color w:val="auto"/>
          <w:sz w:val="20"/>
          <w:szCs w:val="14"/>
          <w:lang w:val="en-US"/>
        </w:rPr>
        <w:t xml:space="preserve">ommission 2018; </w:t>
      </w:r>
      <w:r w:rsidR="0055401B">
        <w:rPr>
          <w:rFonts w:eastAsiaTheme="minorHAnsi"/>
          <w:iCs/>
          <w:color w:val="auto"/>
          <w:sz w:val="20"/>
          <w:szCs w:val="14"/>
          <w:lang w:val="en-US"/>
        </w:rPr>
        <w:t>o</w:t>
      </w:r>
      <w:r w:rsidRPr="00D67B4C">
        <w:rPr>
          <w:rFonts w:eastAsiaTheme="minorHAnsi"/>
          <w:iCs/>
          <w:color w:val="auto"/>
          <w:sz w:val="20"/>
          <w:szCs w:val="14"/>
          <w:lang w:val="en-US"/>
        </w:rPr>
        <w:t xml:space="preserve">wn </w:t>
      </w:r>
      <w:r w:rsidR="0055401B">
        <w:rPr>
          <w:rFonts w:eastAsiaTheme="minorHAnsi"/>
          <w:iCs/>
          <w:color w:val="auto"/>
          <w:sz w:val="20"/>
          <w:szCs w:val="14"/>
          <w:lang w:val="en-US"/>
        </w:rPr>
        <w:t>c</w:t>
      </w:r>
      <w:r w:rsidRPr="00D67B4C">
        <w:rPr>
          <w:rFonts w:eastAsiaTheme="minorHAnsi"/>
          <w:iCs/>
          <w:color w:val="auto"/>
          <w:sz w:val="20"/>
          <w:szCs w:val="14"/>
          <w:lang w:val="en-US"/>
        </w:rPr>
        <w:t xml:space="preserve">oding </w:t>
      </w:r>
      <w:r w:rsidR="0055401B">
        <w:rPr>
          <w:rFonts w:eastAsiaTheme="minorHAnsi"/>
          <w:iCs/>
          <w:color w:val="auto"/>
          <w:sz w:val="20"/>
          <w:szCs w:val="14"/>
          <w:lang w:val="en-US"/>
        </w:rPr>
        <w:t>s</w:t>
      </w:r>
      <w:r w:rsidRPr="00D67B4C">
        <w:rPr>
          <w:rFonts w:eastAsiaTheme="minorHAnsi"/>
          <w:iCs/>
          <w:color w:val="auto"/>
          <w:sz w:val="20"/>
          <w:szCs w:val="14"/>
          <w:lang w:val="en-US"/>
        </w:rPr>
        <w:t>cheme</w:t>
      </w:r>
      <w:r w:rsidR="00B90FE3">
        <w:rPr>
          <w:rFonts w:eastAsiaTheme="minorHAnsi"/>
          <w:iCs/>
          <w:color w:val="auto"/>
          <w:sz w:val="20"/>
          <w:szCs w:val="14"/>
          <w:lang w:val="en-US"/>
        </w:rPr>
        <w:t>.</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sectPr w:rsidR="000C6B26"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Hannah Laumann" w:date="2020-09-09T13:10:00Z" w:initials="HL">
    <w:p w14:paraId="571590AC" w14:textId="77777777" w:rsidR="00C3053D" w:rsidRDefault="00C3053D">
      <w:pPr>
        <w:pStyle w:val="Kommentartext"/>
      </w:pPr>
      <w:r>
        <w:rPr>
          <w:rStyle w:val="Kommentarzeichen"/>
        </w:rPr>
        <w:annotationRef/>
      </w:r>
      <w:r>
        <w:t>Hier verstehe ich die Aufzählung nicht, bzw. sie ist nicht ganz stimmig („offers the inclusion“ passt nicht, und unklar ist, ob „a new method“ ein Zusatz ist, oder ein einzelnes item)</w:t>
      </w:r>
    </w:p>
    <w:p w14:paraId="58DA62CB" w14:textId="7C458F71" w:rsidR="00C3053D" w:rsidRDefault="00C3053D">
      <w:pPr>
        <w:pStyle w:val="Kommentartext"/>
      </w:pPr>
      <w:r>
        <w:t>Also entweder ,müsste man noch ein Verb einfügen, z.B.</w:t>
      </w:r>
    </w:p>
    <w:p w14:paraId="79E68817" w14:textId="77777777" w:rsidR="00C3053D" w:rsidRDefault="00C3053D">
      <w:pPr>
        <w:pStyle w:val="Kommentartext"/>
        <w:rPr>
          <w:bCs/>
          <w:lang w:val="en-US"/>
        </w:rPr>
      </w:pPr>
      <w:r>
        <w:rPr>
          <w:bCs/>
          <w:lang w:val="en-US"/>
        </w:rPr>
        <w:t>“i</w:t>
      </w:r>
      <w:r w:rsidRPr="00C67BA8">
        <w:rPr>
          <w:bCs/>
          <w:lang w:val="en-US"/>
        </w:rPr>
        <w:t xml:space="preserve">t offers a new typology of long-term care systems on the basis of new data (particularly institutional indicators), </w:t>
      </w:r>
      <w:r>
        <w:rPr>
          <w:bCs/>
          <w:lang w:val="en-US"/>
        </w:rPr>
        <w:t xml:space="preserve">introduces </w:t>
      </w:r>
      <w:r w:rsidRPr="00C67BA8">
        <w:rPr>
          <w:bCs/>
          <w:lang w:val="en-US"/>
        </w:rPr>
        <w:t>a new method, and</w:t>
      </w:r>
      <w:r w:rsidRPr="00C67BA8">
        <w:annotationRef/>
      </w:r>
      <w:r w:rsidRPr="00C67BA8">
        <w:rPr>
          <w:bCs/>
          <w:lang w:val="en-US"/>
        </w:rPr>
        <w:t xml:space="preserve"> includes more countries compared to earlier typologies.</w:t>
      </w:r>
      <w:r>
        <w:rPr>
          <w:bCs/>
          <w:lang w:val="en-US"/>
        </w:rPr>
        <w:t>”</w:t>
      </w:r>
    </w:p>
    <w:p w14:paraId="3C01FAB5" w14:textId="20910BEB" w:rsidR="00C3053D" w:rsidRPr="0057293D" w:rsidRDefault="00C3053D">
      <w:pPr>
        <w:pStyle w:val="Kommentartext"/>
      </w:pPr>
      <w:r w:rsidRPr="0057293D">
        <w:t>oder ganz umformulieren.</w:t>
      </w:r>
    </w:p>
  </w:comment>
  <w:comment w:id="15" w:author="Hannah Laumann" w:date="2020-09-09T13:30:00Z" w:initials="HL">
    <w:p w14:paraId="1B559C83" w14:textId="474C7B7C" w:rsidR="00C3053D" w:rsidRDefault="00C3053D">
      <w:pPr>
        <w:pStyle w:val="Kommentartext"/>
      </w:pPr>
      <w:r>
        <w:rPr>
          <w:rStyle w:val="Kommentarzeichen"/>
        </w:rPr>
        <w:annotationRef/>
      </w:r>
      <w:r>
        <w:t>„respectively“ im Englischen bedeutet nicht Deutsch „beziehungsweise“, dieses wäre eher „or better“/“or“. Hier würde ich das tatsächlich nicht einfach so stehen lassen, sondern eher ausführen, also z.B. „Depending on xyz, we identify six or nine…based on our cluster analyses, which can be used in a flexible way in future studies.</w:t>
      </w:r>
    </w:p>
  </w:comment>
  <w:comment w:id="21" w:author="Hannah Laumann" w:date="2020-09-09T13:35:00Z" w:initials="HL">
    <w:p w14:paraId="740E9D65" w14:textId="26AF4FDF" w:rsidR="00C3053D" w:rsidRPr="003A5E93" w:rsidRDefault="00C3053D">
      <w:pPr>
        <w:pStyle w:val="Kommentartext"/>
        <w:rPr>
          <w:lang w:val="en-US"/>
        </w:rPr>
      </w:pPr>
      <w:r>
        <w:rPr>
          <w:rStyle w:val="Kommentarzeichen"/>
        </w:rPr>
        <w:annotationRef/>
      </w:r>
      <w:r w:rsidRPr="00BC6172">
        <w:rPr>
          <w:lang w:val="en-US"/>
        </w:rPr>
        <w:t xml:space="preserve">Etwas schwammig, wieso flexibel? </w:t>
      </w:r>
      <w:r w:rsidRPr="003A5E93">
        <w:rPr>
          <w:lang w:val="en-US"/>
        </w:rPr>
        <w:t xml:space="preserve">Vielleicht eher „which can be adapted in </w:t>
      </w:r>
      <w:r>
        <w:rPr>
          <w:lang w:val="en-US"/>
        </w:rPr>
        <w:t>future studies according to the needs”, o.ä.?</w:t>
      </w:r>
    </w:p>
  </w:comment>
  <w:comment w:id="25" w:author="Hannah Laumann" w:date="2020-09-09T06:39:00Z" w:initials="HL">
    <w:p w14:paraId="15FBF4C3" w14:textId="77777777" w:rsidR="00C3053D" w:rsidRDefault="00C3053D">
      <w:pPr>
        <w:pStyle w:val="Kommentartext"/>
      </w:pPr>
      <w:r>
        <w:rPr>
          <w:rStyle w:val="Kommentarzeichen"/>
        </w:rPr>
        <w:annotationRef/>
      </w:r>
      <w:r>
        <w:t>Und was ist mit dem 9-type solution? Hier fehlt mir noch ein abschließender Satz für das abstract. Es wird hier auf einmal sehr konkret, indem ihr die Typen aufzählt, und hört dann schon auf. Ich würde evtl. die Aufzählung der Typen ganz weglassen.</w:t>
      </w:r>
    </w:p>
    <w:p w14:paraId="53018E9A" w14:textId="621D380B" w:rsidR="00C3053D" w:rsidRDefault="00C3053D">
      <w:pPr>
        <w:pStyle w:val="Kommentartext"/>
      </w:pPr>
    </w:p>
  </w:comment>
  <w:comment w:id="31" w:author="Hannah Laumann" w:date="2020-09-10T09:55:00Z" w:initials="HL">
    <w:p w14:paraId="0ACC6276" w14:textId="25D8CACA" w:rsidR="00C3053D" w:rsidRDefault="00C3053D">
      <w:pPr>
        <w:pStyle w:val="Kommentartext"/>
      </w:pPr>
      <w:r>
        <w:rPr>
          <w:rStyle w:val="Kommentarzeichen"/>
        </w:rPr>
        <w:annotationRef/>
      </w:r>
      <w:r>
        <w:rPr>
          <w:noProof/>
        </w:rPr>
        <w:t>würde hier eher keine Anführungszeichen sondern Kursivsetzung verwenden.</w:t>
      </w:r>
    </w:p>
  </w:comment>
  <w:comment w:id="32" w:author="Hannah Laumann" w:date="2020-09-09T06:40:00Z" w:initials="HL">
    <w:p w14:paraId="6131C49E" w14:textId="1186CB8A" w:rsidR="00C3053D" w:rsidRDefault="00C3053D">
      <w:pPr>
        <w:pStyle w:val="Kommentartext"/>
      </w:pPr>
      <w:r>
        <w:rPr>
          <w:rStyle w:val="Kommentarzeichen"/>
        </w:rPr>
        <w:annotationRef/>
      </w:r>
      <w:r>
        <w:t>Sind das die Ziele oder die wichtigsten Aspekte/outcomes?</w:t>
      </w:r>
    </w:p>
    <w:p w14:paraId="5B0E3AB6" w14:textId="07495990" w:rsidR="00C3053D" w:rsidRDefault="00C3053D">
      <w:pPr>
        <w:pStyle w:val="Kommentartext"/>
      </w:pPr>
      <w:r>
        <w:t>Die Aufzählung hört sich seltsam an. Wenn ihr die wichtigsten Aspekte herausstellen wollt, würde ich das anders formulieren</w:t>
      </w:r>
    </w:p>
  </w:comment>
  <w:comment w:id="33" w:author="Mareike Ariaans" w:date="2020-09-08T14:03:00Z" w:initials="MA">
    <w:p w14:paraId="4F6C62E5" w14:textId="5ED3D75A" w:rsidR="00C3053D" w:rsidRPr="00C3053D" w:rsidRDefault="00C3053D">
      <w:pPr>
        <w:pStyle w:val="Kommentartext"/>
        <w:rPr>
          <w:lang w:val="en-US"/>
        </w:rPr>
      </w:pPr>
      <w:r>
        <w:rPr>
          <w:rStyle w:val="Kommentarzeichen"/>
        </w:rPr>
        <w:annotationRef/>
      </w:r>
      <w:r w:rsidRPr="00C3053D">
        <w:rPr>
          <w:lang w:val="en-US"/>
        </w:rPr>
        <w:t>Separate file</w:t>
      </w:r>
    </w:p>
  </w:comment>
  <w:comment w:id="34" w:author="Mareike Ariaans" w:date="2020-09-11T11:13:00Z" w:initials="MA">
    <w:p w14:paraId="04DC4246" w14:textId="66184E57" w:rsidR="00C3053D" w:rsidRPr="00C3053D" w:rsidRDefault="00C3053D">
      <w:pPr>
        <w:pStyle w:val="Kommentartext"/>
        <w:rPr>
          <w:lang w:val="en-US"/>
        </w:rPr>
      </w:pPr>
      <w:r>
        <w:rPr>
          <w:rStyle w:val="Kommentarzeichen"/>
        </w:rPr>
        <w:annotationRef/>
      </w:r>
      <w:r w:rsidRPr="00C3053D">
        <w:rPr>
          <w:lang w:val="en-US"/>
        </w:rPr>
        <w:t>CIT</w:t>
      </w:r>
    </w:p>
  </w:comment>
  <w:comment w:id="35" w:author="Mareike Ariaans" w:date="2020-09-11T11:21:00Z" w:initials="MA">
    <w:p w14:paraId="1A218569" w14:textId="2B1171B5" w:rsidR="00C3053D" w:rsidRPr="00C3053D" w:rsidRDefault="00C3053D">
      <w:pPr>
        <w:pStyle w:val="Kommentartext"/>
        <w:rPr>
          <w:lang w:val="en-US"/>
        </w:rPr>
      </w:pPr>
      <w:r>
        <w:rPr>
          <w:rStyle w:val="Kommentarzeichen"/>
        </w:rPr>
        <w:annotationRef/>
      </w:r>
      <w:r w:rsidRPr="00C3053D">
        <w:rPr>
          <w:lang w:val="en-US"/>
        </w:rPr>
        <w:t>CIT</w:t>
      </w:r>
    </w:p>
  </w:comment>
  <w:comment w:id="36" w:author="Mareike Ariaans" w:date="2020-09-07T13:01:00Z" w:initials="MA">
    <w:p w14:paraId="79022052" w14:textId="56FF6A05" w:rsidR="00C3053D" w:rsidRPr="00C3053D" w:rsidRDefault="00C3053D">
      <w:pPr>
        <w:pStyle w:val="Kommentartext"/>
        <w:rPr>
          <w:lang w:val="en-US"/>
        </w:rPr>
      </w:pPr>
      <w:r>
        <w:rPr>
          <w:rStyle w:val="Kommentarzeichen"/>
        </w:rPr>
        <w:annotationRef/>
      </w:r>
      <w:r w:rsidRPr="00C3053D">
        <w:rPr>
          <w:lang w:val="en-US"/>
        </w:rPr>
        <w:t>e.g.</w:t>
      </w:r>
    </w:p>
  </w:comment>
  <w:comment w:id="37" w:author="Philipp Alexander Linden" w:date="2020-07-07T13:17:00Z" w:initials="PAL">
    <w:p w14:paraId="756C6A83" w14:textId="77777777" w:rsidR="00C3053D" w:rsidRDefault="00C3053D" w:rsidP="00D059AE">
      <w:pPr>
        <w:pStyle w:val="Kommentartext"/>
      </w:pPr>
      <w:r>
        <w:rPr>
          <w:rStyle w:val="Kommentarzeichen"/>
        </w:rPr>
        <w:annotationRef/>
      </w:r>
      <w:r>
        <w:t>Wendt  &amp; Reibling überall blinden</w:t>
      </w:r>
    </w:p>
  </w:comment>
  <w:comment w:id="38" w:author="Mareike Ariaans" w:date="2020-09-11T11:39:00Z" w:initials="MA">
    <w:p w14:paraId="164D3C40" w14:textId="5409712C" w:rsidR="00C3053D" w:rsidRDefault="00C3053D">
      <w:pPr>
        <w:pStyle w:val="Kommentartext"/>
      </w:pPr>
      <w:r>
        <w:rPr>
          <w:rStyle w:val="Kommentarzeichen"/>
        </w:rPr>
        <w:annotationRef/>
      </w:r>
      <w:r>
        <w:t>CIT</w:t>
      </w:r>
    </w:p>
  </w:comment>
  <w:comment w:id="39" w:author="Mareike Ariaans" w:date="2020-09-11T11:41:00Z" w:initials="MA">
    <w:p w14:paraId="1FBABB09" w14:textId="7ACB1FE1" w:rsidR="00C3053D" w:rsidRDefault="00C3053D">
      <w:pPr>
        <w:pStyle w:val="Kommentartext"/>
      </w:pPr>
      <w:r>
        <w:rPr>
          <w:rStyle w:val="Kommentarzeichen"/>
        </w:rPr>
        <w:annotationRef/>
      </w:r>
      <w:r>
        <w:t>CIT</w:t>
      </w:r>
    </w:p>
  </w:comment>
  <w:comment w:id="40" w:author="Mareike Ariaans" w:date="2020-09-11T11:44:00Z" w:initials="MA">
    <w:p w14:paraId="1094D31B" w14:textId="28824CCA" w:rsidR="00C3053D" w:rsidRPr="00C73595" w:rsidRDefault="00C3053D">
      <w:pPr>
        <w:pStyle w:val="Kommentartext"/>
      </w:pPr>
      <w:r>
        <w:rPr>
          <w:rStyle w:val="Kommentarzeichen"/>
        </w:rPr>
        <w:annotationRef/>
      </w:r>
      <w:r w:rsidRPr="00C73595">
        <w:t>CIT</w:t>
      </w:r>
    </w:p>
  </w:comment>
  <w:comment w:id="41" w:author="Mareike Ariaans" w:date="2020-09-11T11:45:00Z" w:initials="MA">
    <w:p w14:paraId="210C62B9" w14:textId="68D493F4" w:rsidR="00C3053D" w:rsidRPr="00C73595" w:rsidRDefault="00C3053D">
      <w:pPr>
        <w:pStyle w:val="Kommentartext"/>
      </w:pPr>
      <w:r>
        <w:rPr>
          <w:rStyle w:val="Kommentarzeichen"/>
        </w:rPr>
        <w:annotationRef/>
      </w:r>
      <w:r w:rsidRPr="00C73595">
        <w:t>CIT</w:t>
      </w:r>
    </w:p>
  </w:comment>
  <w:comment w:id="42" w:author="Mareike Ariaans" w:date="2020-09-11T11:49:00Z" w:initials="MA">
    <w:p w14:paraId="71914AC7" w14:textId="4882020C" w:rsidR="00C3053D" w:rsidRPr="00C73595" w:rsidRDefault="00C3053D">
      <w:pPr>
        <w:pStyle w:val="Kommentartext"/>
      </w:pPr>
      <w:r>
        <w:rPr>
          <w:rStyle w:val="Kommentarzeichen"/>
        </w:rPr>
        <w:annotationRef/>
      </w:r>
      <w:r w:rsidRPr="00C73595">
        <w:t>CIT</w:t>
      </w:r>
    </w:p>
  </w:comment>
  <w:comment w:id="43" w:author="Hannah Laumann" w:date="2020-09-10T06:16:00Z" w:initials="HL">
    <w:p w14:paraId="77E88388" w14:textId="67210701" w:rsidR="00C3053D" w:rsidRDefault="00C3053D">
      <w:pPr>
        <w:pStyle w:val="Kommentartext"/>
      </w:pPr>
      <w:r>
        <w:rPr>
          <w:rStyle w:val="Kommentarzeichen"/>
        </w:rPr>
        <w:annotationRef/>
      </w:r>
      <w:r>
        <w:t>Ist das euers, oder gehört das zu der vorherigen Quelle?</w:t>
      </w:r>
    </w:p>
  </w:comment>
  <w:comment w:id="44" w:author="Philipp Alexander Linden" w:date="2020-09-11T16:03:00Z" w:initials="PAL">
    <w:p w14:paraId="5B475294" w14:textId="2167BEBA" w:rsidR="00C3053D" w:rsidRDefault="00C3053D">
      <w:pPr>
        <w:pStyle w:val="Kommentartext"/>
      </w:pPr>
      <w:r>
        <w:rPr>
          <w:rStyle w:val="Kommentarzeichen"/>
        </w:rPr>
        <w:annotationRef/>
      </w:r>
      <w:r>
        <w:t>Eigenes Koriderschema, wie im Healthcarepaper</w:t>
      </w:r>
    </w:p>
  </w:comment>
  <w:comment w:id="48" w:author="Hannah Laumann" w:date="2020-09-09T09:03:00Z" w:initials="HL">
    <w:p w14:paraId="4F565E4E" w14:textId="7CDB26E9" w:rsidR="00C3053D" w:rsidRPr="00BC6172" w:rsidRDefault="00C3053D">
      <w:pPr>
        <w:pStyle w:val="Kommentartext"/>
      </w:pPr>
      <w:r>
        <w:rPr>
          <w:rStyle w:val="Kommentarzeichen"/>
        </w:rPr>
        <w:annotationRef/>
      </w:r>
      <w:r w:rsidRPr="00BC6172">
        <w:t>Das Acronym habe ich wortwörtlich so gefunden (also nicht als „multiple imputed“: Multiple imputation by chained equations</w:t>
      </w:r>
    </w:p>
  </w:comment>
  <w:comment w:id="49" w:author="Philipp Alexander Linden" w:date="2020-09-11T16:00:00Z" w:initials="PAL">
    <w:p w14:paraId="4ED5F751" w14:textId="59C74CB6" w:rsidR="00C3053D" w:rsidRDefault="00C3053D">
      <w:pPr>
        <w:pStyle w:val="Kommentartext"/>
      </w:pPr>
      <w:r>
        <w:rPr>
          <w:rStyle w:val="Kommentarzeichen"/>
        </w:rPr>
        <w:annotationRef/>
      </w:r>
      <w:r>
        <w:t>Sie hat Recht, geändert.</w:t>
      </w:r>
    </w:p>
  </w:comment>
  <w:comment w:id="51" w:author="Mareike Ariaans" w:date="2020-09-11T12:14:00Z" w:initials="MA">
    <w:p w14:paraId="582BBDDA" w14:textId="5671F897" w:rsidR="00C3053D" w:rsidRDefault="00C3053D">
      <w:pPr>
        <w:pStyle w:val="Kommentartext"/>
      </w:pPr>
      <w:r>
        <w:rPr>
          <w:rStyle w:val="Kommentarzeichen"/>
        </w:rPr>
        <w:annotationRef/>
      </w:r>
      <w:r>
        <w:t>CIT</w:t>
      </w:r>
    </w:p>
  </w:comment>
  <w:comment w:id="52" w:author="Philipp Alexander Linden" w:date="2020-09-11T16:02:00Z" w:initials="PAL">
    <w:p w14:paraId="5F2EADF2" w14:textId="1C2F3D17" w:rsidR="00C3053D" w:rsidRDefault="00C3053D">
      <w:pPr>
        <w:pStyle w:val="Kommentartext"/>
      </w:pPr>
      <w:r>
        <w:rPr>
          <w:rStyle w:val="Kommentarzeichen"/>
        </w:rPr>
        <w:annotationRef/>
      </w:r>
      <w:r>
        <w:t>Brauchst du die Quellen noch? Eigentlich sind sie ja schon drin: White et al. und Kleinke et al.</w:t>
      </w:r>
    </w:p>
  </w:comment>
  <w:comment w:id="67" w:author="Hannah Laumann" w:date="2020-09-09T09:35:00Z" w:initials="HL">
    <w:p w14:paraId="494B7397" w14:textId="4DB3E9AB" w:rsidR="00C3053D" w:rsidRPr="00A41AAE" w:rsidRDefault="00C3053D">
      <w:pPr>
        <w:pStyle w:val="Kommentartext"/>
      </w:pPr>
      <w:r>
        <w:rPr>
          <w:rStyle w:val="Kommentarzeichen"/>
        </w:rPr>
        <w:annotationRef/>
      </w:r>
      <w:r w:rsidRPr="00A41AAE">
        <w:t>Soll das „both a k-mens partitioning and an agglomerative cluster analysis” heißen, oder w</w:t>
      </w:r>
      <w:r>
        <w:t>orauf nbezieht sich das „both“?</w:t>
      </w:r>
    </w:p>
  </w:comment>
  <w:comment w:id="68" w:author="Philipp Alexander Linden" w:date="2020-09-11T16:03:00Z" w:initials="PAL">
    <w:p w14:paraId="240CB72B" w14:textId="7CC5F75C" w:rsidR="00C3053D" w:rsidRDefault="00C3053D">
      <w:pPr>
        <w:pStyle w:val="Kommentartext"/>
      </w:pPr>
      <w:r>
        <w:rPr>
          <w:rStyle w:val="Kommentarzeichen"/>
        </w:rPr>
        <w:annotationRef/>
      </w:r>
      <w:r>
        <w:t>Both soll ausdrücken, dass wir zwei Varianten des Clustering benutzt haben.</w:t>
      </w:r>
    </w:p>
  </w:comment>
  <w:comment w:id="61" w:author="Hannah Laumann" w:date="2020-09-09T09:33:00Z" w:initials="HL">
    <w:p w14:paraId="492CF233" w14:textId="66579A49" w:rsidR="00C3053D" w:rsidRDefault="00C3053D">
      <w:pPr>
        <w:pStyle w:val="Kommentartext"/>
      </w:pPr>
      <w:r>
        <w:rPr>
          <w:rStyle w:val="Kommentarzeichen"/>
        </w:rPr>
        <w:annotationRef/>
      </w:r>
      <w:r>
        <w:t>Das ist sehr verwirrend, weil nicht ge au klar ist, was zusammengehört (oder vielleicht geht es nur mir so, da ich mich nicht auskenne). Zumindest würde ich anstelle einer reinen Aufzählung die Satzteile etwas verbinden.</w:t>
      </w:r>
    </w:p>
  </w:comment>
  <w:comment w:id="62" w:author="Philipp Alexander Linden" w:date="2020-09-11T16:15:00Z" w:initials="PAL">
    <w:p w14:paraId="290EE244" w14:textId="01E1F291" w:rsidR="00AA558C" w:rsidRDefault="00AA558C">
      <w:pPr>
        <w:pStyle w:val="Kommentartext"/>
      </w:pPr>
      <w:r>
        <w:rPr>
          <w:rStyle w:val="Kommentarzeichen"/>
        </w:rPr>
        <w:annotationRef/>
      </w:r>
      <w:r>
        <w:t>Vorschlag zur Änderung mit den Modellen am Anfang, dann Spezifikationen, dann Auswahlkriterium</w:t>
      </w:r>
    </w:p>
  </w:comment>
  <w:comment w:id="78" w:author="Hannah Laumann" w:date="2020-09-09T10:28:00Z" w:initials="HL">
    <w:p w14:paraId="5BE8C1DC" w14:textId="589BE283" w:rsidR="00C3053D" w:rsidRDefault="00C3053D">
      <w:pPr>
        <w:pStyle w:val="Kommentartext"/>
      </w:pPr>
      <w:r>
        <w:rPr>
          <w:rStyle w:val="Kommentarzeichen"/>
        </w:rPr>
        <w:annotationRef/>
      </w:r>
      <w:r>
        <w:t>Soll das „when“ sein? „by“ verstehe ich in dem Zusammenhang nicht ganz (low by applying)</w:t>
      </w:r>
    </w:p>
  </w:comment>
  <w:comment w:id="80" w:author="Hannah Laumann" w:date="2020-09-10T09:20:00Z" w:initials="HL">
    <w:p w14:paraId="563CA8D8" w14:textId="38A1F73B" w:rsidR="00C3053D" w:rsidRDefault="00C3053D">
      <w:pPr>
        <w:pStyle w:val="Kommentartext"/>
      </w:pPr>
      <w:r>
        <w:rPr>
          <w:rStyle w:val="Kommentarzeichen"/>
        </w:rPr>
        <w:annotationRef/>
      </w:r>
      <w:r>
        <w:t>Auf „flexible“ geht ihr im weiteren nicht genauer ein, das würde ich evtl. auch noch tun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01FAB5" w15:done="0"/>
  <w15:commentEx w15:paraId="1B559C83" w15:done="0"/>
  <w15:commentEx w15:paraId="740E9D65" w15:done="0"/>
  <w15:commentEx w15:paraId="53018E9A" w15:done="0"/>
  <w15:commentEx w15:paraId="0ACC6276" w15:done="0"/>
  <w15:commentEx w15:paraId="5B0E3AB6" w15:done="0"/>
  <w15:commentEx w15:paraId="4F6C62E5" w15:done="0"/>
  <w15:commentEx w15:paraId="04DC4246" w15:done="0"/>
  <w15:commentEx w15:paraId="1A218569" w15:done="0"/>
  <w15:commentEx w15:paraId="79022052" w15:done="0"/>
  <w15:commentEx w15:paraId="756C6A83" w15:done="0"/>
  <w15:commentEx w15:paraId="164D3C40" w15:done="0"/>
  <w15:commentEx w15:paraId="1FBABB09" w15:done="0"/>
  <w15:commentEx w15:paraId="1094D31B" w15:done="0"/>
  <w15:commentEx w15:paraId="210C62B9" w15:done="0"/>
  <w15:commentEx w15:paraId="71914AC7" w15:done="0"/>
  <w15:commentEx w15:paraId="77E88388" w15:done="0"/>
  <w15:commentEx w15:paraId="5B475294" w15:paraIdParent="77E88388" w15:done="0"/>
  <w15:commentEx w15:paraId="4F565E4E" w15:done="0"/>
  <w15:commentEx w15:paraId="4ED5F751" w15:paraIdParent="4F565E4E" w15:done="0"/>
  <w15:commentEx w15:paraId="582BBDDA" w15:done="0"/>
  <w15:commentEx w15:paraId="5F2EADF2" w15:paraIdParent="582BBDDA" w15:done="0"/>
  <w15:commentEx w15:paraId="494B7397" w15:done="0"/>
  <w15:commentEx w15:paraId="240CB72B" w15:paraIdParent="494B7397" w15:done="0"/>
  <w15:commentEx w15:paraId="492CF233" w15:done="0"/>
  <w15:commentEx w15:paraId="290EE244" w15:paraIdParent="492CF233" w15:done="0"/>
  <w15:commentEx w15:paraId="5BE8C1DC" w15:done="0"/>
  <w15:commentEx w15:paraId="563CA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52C5" w16cex:dateUtc="2020-09-09T11:10:00Z"/>
  <w16cex:commentExtensible w16cex:durableId="2303575D" w16cex:dateUtc="2020-09-09T11:30:00Z"/>
  <w16cex:commentExtensible w16cex:durableId="2303588C" w16cex:dateUtc="2020-09-09T11:35:00Z"/>
  <w16cex:commentExtensible w16cex:durableId="2302F704" w16cex:dateUtc="2020-09-09T04:39:00Z"/>
  <w16cex:commentExtensible w16cex:durableId="2304767E" w16cex:dateUtc="2020-09-10T07:55:00Z"/>
  <w16cex:commentExtensible w16cex:durableId="2302F774" w16cex:dateUtc="2020-09-09T04:40:00Z"/>
  <w16cex:commentExtensible w16cex:durableId="23044324" w16cex:dateUtc="2020-09-10T04:16:00Z"/>
  <w16cex:commentExtensible w16cex:durableId="23061E34" w16cex:dateUtc="2020-09-11T14:03:00Z"/>
  <w16cex:commentExtensible w16cex:durableId="230318EF" w16cex:dateUtc="2020-09-09T07:03:00Z"/>
  <w16cex:commentExtensible w16cex:durableId="23061D99" w16cex:dateUtc="2020-09-11T14:00:00Z"/>
  <w16cex:commentExtensible w16cex:durableId="23061E16" w16cex:dateUtc="2020-09-11T14:02:00Z"/>
  <w16cex:commentExtensible w16cex:durableId="23032073" w16cex:dateUtc="2020-09-09T07:35:00Z"/>
  <w16cex:commentExtensible w16cex:durableId="23061E63" w16cex:dateUtc="2020-09-11T14:03:00Z"/>
  <w16cex:commentExtensible w16cex:durableId="23032006" w16cex:dateUtc="2020-09-09T07:33:00Z"/>
  <w16cex:commentExtensible w16cex:durableId="23062122" w16cex:dateUtc="2020-09-11T14:15:00Z"/>
  <w16cex:commentExtensible w16cex:durableId="23032CCC" w16cex:dateUtc="2020-09-09T08:28:00Z"/>
  <w16cex:commentExtensible w16cex:durableId="23046E63" w16cex:dateUtc="2020-09-10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01FAB5" w16cid:durableId="230352C5"/>
  <w16cid:commentId w16cid:paraId="1B559C83" w16cid:durableId="2303575D"/>
  <w16cid:commentId w16cid:paraId="740E9D65" w16cid:durableId="2303588C"/>
  <w16cid:commentId w16cid:paraId="53018E9A" w16cid:durableId="2302F704"/>
  <w16cid:commentId w16cid:paraId="0ACC6276" w16cid:durableId="2304767E"/>
  <w16cid:commentId w16cid:paraId="5B0E3AB6" w16cid:durableId="2302F774"/>
  <w16cid:commentId w16cid:paraId="4F6C62E5" w16cid:durableId="2302F2FF"/>
  <w16cid:commentId w16cid:paraId="04DC4246" w16cid:durableId="23061D1A"/>
  <w16cid:commentId w16cid:paraId="1A218569" w16cid:durableId="23061D1B"/>
  <w16cid:commentId w16cid:paraId="79022052" w16cid:durableId="2302F300"/>
  <w16cid:commentId w16cid:paraId="756C6A83" w16cid:durableId="2302F301"/>
  <w16cid:commentId w16cid:paraId="164D3C40" w16cid:durableId="23061D1E"/>
  <w16cid:commentId w16cid:paraId="1FBABB09" w16cid:durableId="23061D1F"/>
  <w16cid:commentId w16cid:paraId="1094D31B" w16cid:durableId="23061D20"/>
  <w16cid:commentId w16cid:paraId="210C62B9" w16cid:durableId="23061D21"/>
  <w16cid:commentId w16cid:paraId="71914AC7" w16cid:durableId="23061D22"/>
  <w16cid:commentId w16cid:paraId="77E88388" w16cid:durableId="23044324"/>
  <w16cid:commentId w16cid:paraId="5B475294" w16cid:durableId="23061E34"/>
  <w16cid:commentId w16cid:paraId="4F565E4E" w16cid:durableId="230318EF"/>
  <w16cid:commentId w16cid:paraId="4ED5F751" w16cid:durableId="23061D99"/>
  <w16cid:commentId w16cid:paraId="582BBDDA" w16cid:durableId="23061D25"/>
  <w16cid:commentId w16cid:paraId="5F2EADF2" w16cid:durableId="23061E16"/>
  <w16cid:commentId w16cid:paraId="494B7397" w16cid:durableId="23032073"/>
  <w16cid:commentId w16cid:paraId="240CB72B" w16cid:durableId="23061E63"/>
  <w16cid:commentId w16cid:paraId="492CF233" w16cid:durableId="23032006"/>
  <w16cid:commentId w16cid:paraId="290EE244" w16cid:durableId="23062122"/>
  <w16cid:commentId w16cid:paraId="5BE8C1DC" w16cid:durableId="23032CCC"/>
  <w16cid:commentId w16cid:paraId="563CA8D8" w16cid:durableId="23046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8470D" w14:textId="77777777" w:rsidR="005103AF" w:rsidRDefault="005103AF" w:rsidP="00DB62C0">
      <w:r>
        <w:separator/>
      </w:r>
    </w:p>
    <w:p w14:paraId="27AAB28A" w14:textId="77777777" w:rsidR="005103AF" w:rsidRDefault="005103AF"/>
  </w:endnote>
  <w:endnote w:type="continuationSeparator" w:id="0">
    <w:p w14:paraId="6422A572" w14:textId="77777777" w:rsidR="005103AF" w:rsidRDefault="005103AF" w:rsidP="00DB62C0">
      <w:r>
        <w:continuationSeparator/>
      </w:r>
    </w:p>
    <w:p w14:paraId="2031E44D" w14:textId="77777777" w:rsidR="005103AF" w:rsidRDefault="00510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Content>
      <w:p w14:paraId="7C3FCD93" w14:textId="1755EB1B" w:rsidR="00C3053D" w:rsidRDefault="00C3053D">
        <w:pPr>
          <w:pStyle w:val="Fuzeile"/>
          <w:jc w:val="right"/>
        </w:pPr>
        <w:r>
          <w:fldChar w:fldCharType="begin"/>
        </w:r>
        <w:r>
          <w:instrText>PAGE   \* MERGEFORMAT</w:instrText>
        </w:r>
        <w:r>
          <w:fldChar w:fldCharType="separate"/>
        </w:r>
        <w:r>
          <w:rPr>
            <w:noProof/>
          </w:rPr>
          <w:t>26</w:t>
        </w:r>
        <w:r>
          <w:fldChar w:fldCharType="end"/>
        </w:r>
      </w:p>
    </w:sdtContent>
  </w:sdt>
  <w:p w14:paraId="36BE76A4" w14:textId="77777777" w:rsidR="00C3053D" w:rsidRDefault="00C305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14D85" w14:textId="77777777" w:rsidR="005103AF" w:rsidRDefault="005103AF" w:rsidP="00DB62C0">
      <w:r>
        <w:separator/>
      </w:r>
    </w:p>
    <w:p w14:paraId="78179D43" w14:textId="77777777" w:rsidR="005103AF" w:rsidRDefault="005103AF"/>
  </w:footnote>
  <w:footnote w:type="continuationSeparator" w:id="0">
    <w:p w14:paraId="392D9BBA" w14:textId="77777777" w:rsidR="005103AF" w:rsidRDefault="005103AF" w:rsidP="00DB62C0">
      <w:r>
        <w:continuationSeparator/>
      </w:r>
    </w:p>
    <w:p w14:paraId="25BC1021" w14:textId="77777777" w:rsidR="005103AF" w:rsidRDefault="005103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Laumann">
    <w15:presenceInfo w15:providerId="None" w15:userId="Hannah Laumann"/>
  </w15:person>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00527"/>
    <w:rsid w:val="000009C5"/>
    <w:rsid w:val="00000C6B"/>
    <w:rsid w:val="000023DF"/>
    <w:rsid w:val="000025F9"/>
    <w:rsid w:val="00006B7F"/>
    <w:rsid w:val="0001050A"/>
    <w:rsid w:val="000116F3"/>
    <w:rsid w:val="000145CE"/>
    <w:rsid w:val="00015C6E"/>
    <w:rsid w:val="000226FB"/>
    <w:rsid w:val="0002290F"/>
    <w:rsid w:val="0002402B"/>
    <w:rsid w:val="0002457D"/>
    <w:rsid w:val="0002562E"/>
    <w:rsid w:val="00025E2C"/>
    <w:rsid w:val="00026322"/>
    <w:rsid w:val="0003105A"/>
    <w:rsid w:val="00032793"/>
    <w:rsid w:val="00032BA1"/>
    <w:rsid w:val="00034C24"/>
    <w:rsid w:val="00037320"/>
    <w:rsid w:val="00040270"/>
    <w:rsid w:val="000442E3"/>
    <w:rsid w:val="00044F8C"/>
    <w:rsid w:val="0004524D"/>
    <w:rsid w:val="00047EB1"/>
    <w:rsid w:val="000527C8"/>
    <w:rsid w:val="00053842"/>
    <w:rsid w:val="00053BF1"/>
    <w:rsid w:val="00056E7C"/>
    <w:rsid w:val="00057C09"/>
    <w:rsid w:val="00061468"/>
    <w:rsid w:val="00064C8B"/>
    <w:rsid w:val="0006533C"/>
    <w:rsid w:val="00071351"/>
    <w:rsid w:val="00071F06"/>
    <w:rsid w:val="000732E6"/>
    <w:rsid w:val="00081241"/>
    <w:rsid w:val="0008201E"/>
    <w:rsid w:val="00082D2D"/>
    <w:rsid w:val="00084238"/>
    <w:rsid w:val="000852B7"/>
    <w:rsid w:val="00085DE3"/>
    <w:rsid w:val="00093123"/>
    <w:rsid w:val="000943BB"/>
    <w:rsid w:val="00094C4D"/>
    <w:rsid w:val="000960F9"/>
    <w:rsid w:val="00096922"/>
    <w:rsid w:val="000A272B"/>
    <w:rsid w:val="000A5A7E"/>
    <w:rsid w:val="000A6448"/>
    <w:rsid w:val="000A65DD"/>
    <w:rsid w:val="000A6961"/>
    <w:rsid w:val="000A6C8D"/>
    <w:rsid w:val="000A70B1"/>
    <w:rsid w:val="000B0433"/>
    <w:rsid w:val="000B0485"/>
    <w:rsid w:val="000B1A0C"/>
    <w:rsid w:val="000B2A21"/>
    <w:rsid w:val="000B5B26"/>
    <w:rsid w:val="000B7A56"/>
    <w:rsid w:val="000C097C"/>
    <w:rsid w:val="000C3079"/>
    <w:rsid w:val="000C6B26"/>
    <w:rsid w:val="000C7D99"/>
    <w:rsid w:val="000D20E1"/>
    <w:rsid w:val="000D26F0"/>
    <w:rsid w:val="000D35D5"/>
    <w:rsid w:val="000D6FB8"/>
    <w:rsid w:val="000D7467"/>
    <w:rsid w:val="000E22A2"/>
    <w:rsid w:val="000E25FF"/>
    <w:rsid w:val="000E3D89"/>
    <w:rsid w:val="000E5CF2"/>
    <w:rsid w:val="000E5EEF"/>
    <w:rsid w:val="000E7043"/>
    <w:rsid w:val="000E72AE"/>
    <w:rsid w:val="000E773E"/>
    <w:rsid w:val="000E7BD7"/>
    <w:rsid w:val="000F2CA0"/>
    <w:rsid w:val="000F2DC4"/>
    <w:rsid w:val="000F41C0"/>
    <w:rsid w:val="000F50AA"/>
    <w:rsid w:val="000F6DC1"/>
    <w:rsid w:val="001029EA"/>
    <w:rsid w:val="00105691"/>
    <w:rsid w:val="001066CA"/>
    <w:rsid w:val="001067B2"/>
    <w:rsid w:val="00107B5D"/>
    <w:rsid w:val="00110D84"/>
    <w:rsid w:val="00110DF8"/>
    <w:rsid w:val="001116A2"/>
    <w:rsid w:val="00113021"/>
    <w:rsid w:val="00117252"/>
    <w:rsid w:val="001177A4"/>
    <w:rsid w:val="0012335A"/>
    <w:rsid w:val="001237F3"/>
    <w:rsid w:val="00125159"/>
    <w:rsid w:val="00126962"/>
    <w:rsid w:val="001302F4"/>
    <w:rsid w:val="00131EC9"/>
    <w:rsid w:val="00132CE3"/>
    <w:rsid w:val="00134650"/>
    <w:rsid w:val="00135D0C"/>
    <w:rsid w:val="00136D75"/>
    <w:rsid w:val="001403AA"/>
    <w:rsid w:val="00143582"/>
    <w:rsid w:val="001449A3"/>
    <w:rsid w:val="00146320"/>
    <w:rsid w:val="00147602"/>
    <w:rsid w:val="00147CE1"/>
    <w:rsid w:val="00150B95"/>
    <w:rsid w:val="00155513"/>
    <w:rsid w:val="00156147"/>
    <w:rsid w:val="00160F11"/>
    <w:rsid w:val="00162B67"/>
    <w:rsid w:val="001634D1"/>
    <w:rsid w:val="00163829"/>
    <w:rsid w:val="001643C3"/>
    <w:rsid w:val="0016482E"/>
    <w:rsid w:val="00165531"/>
    <w:rsid w:val="0016576C"/>
    <w:rsid w:val="00166676"/>
    <w:rsid w:val="00170435"/>
    <w:rsid w:val="00173192"/>
    <w:rsid w:val="00174C99"/>
    <w:rsid w:val="0017591E"/>
    <w:rsid w:val="00180315"/>
    <w:rsid w:val="00180D20"/>
    <w:rsid w:val="001817F0"/>
    <w:rsid w:val="00184E5A"/>
    <w:rsid w:val="00185A42"/>
    <w:rsid w:val="00187278"/>
    <w:rsid w:val="00187A9D"/>
    <w:rsid w:val="00191C08"/>
    <w:rsid w:val="00191ECF"/>
    <w:rsid w:val="00194023"/>
    <w:rsid w:val="00194BB1"/>
    <w:rsid w:val="001963E5"/>
    <w:rsid w:val="00197CC0"/>
    <w:rsid w:val="001A0292"/>
    <w:rsid w:val="001A2F8C"/>
    <w:rsid w:val="001A517D"/>
    <w:rsid w:val="001A658B"/>
    <w:rsid w:val="001A7086"/>
    <w:rsid w:val="001B3191"/>
    <w:rsid w:val="001B626C"/>
    <w:rsid w:val="001B6C6F"/>
    <w:rsid w:val="001C01E8"/>
    <w:rsid w:val="001C0250"/>
    <w:rsid w:val="001C0CE6"/>
    <w:rsid w:val="001C1970"/>
    <w:rsid w:val="001C5C5A"/>
    <w:rsid w:val="001D0A95"/>
    <w:rsid w:val="001D3817"/>
    <w:rsid w:val="001D3AEA"/>
    <w:rsid w:val="001D3E4E"/>
    <w:rsid w:val="001D5B90"/>
    <w:rsid w:val="001E0F8A"/>
    <w:rsid w:val="001E3C88"/>
    <w:rsid w:val="001E64E8"/>
    <w:rsid w:val="001E7C4F"/>
    <w:rsid w:val="001F0E06"/>
    <w:rsid w:val="001F104C"/>
    <w:rsid w:val="001F4B57"/>
    <w:rsid w:val="001F6140"/>
    <w:rsid w:val="001F6258"/>
    <w:rsid w:val="001F6353"/>
    <w:rsid w:val="002000FB"/>
    <w:rsid w:val="002012CB"/>
    <w:rsid w:val="00203877"/>
    <w:rsid w:val="00206AE3"/>
    <w:rsid w:val="002128F4"/>
    <w:rsid w:val="00215663"/>
    <w:rsid w:val="00215783"/>
    <w:rsid w:val="00216DEA"/>
    <w:rsid w:val="002171C1"/>
    <w:rsid w:val="0022249F"/>
    <w:rsid w:val="00222AEE"/>
    <w:rsid w:val="0022344C"/>
    <w:rsid w:val="0022392A"/>
    <w:rsid w:val="00223F4F"/>
    <w:rsid w:val="00224C1D"/>
    <w:rsid w:val="002276AE"/>
    <w:rsid w:val="00227CBB"/>
    <w:rsid w:val="00232708"/>
    <w:rsid w:val="00241280"/>
    <w:rsid w:val="00245A78"/>
    <w:rsid w:val="002461F3"/>
    <w:rsid w:val="002471AC"/>
    <w:rsid w:val="002566A6"/>
    <w:rsid w:val="0025677D"/>
    <w:rsid w:val="00257461"/>
    <w:rsid w:val="00257C34"/>
    <w:rsid w:val="00261168"/>
    <w:rsid w:val="00261E8B"/>
    <w:rsid w:val="00264EB7"/>
    <w:rsid w:val="00265ABF"/>
    <w:rsid w:val="00265CD2"/>
    <w:rsid w:val="00266BE0"/>
    <w:rsid w:val="0026723C"/>
    <w:rsid w:val="00267612"/>
    <w:rsid w:val="00271D9D"/>
    <w:rsid w:val="002728B6"/>
    <w:rsid w:val="00272AF4"/>
    <w:rsid w:val="00272CE5"/>
    <w:rsid w:val="002738D8"/>
    <w:rsid w:val="002746DE"/>
    <w:rsid w:val="0027590F"/>
    <w:rsid w:val="002800B4"/>
    <w:rsid w:val="00283B6F"/>
    <w:rsid w:val="00283BCC"/>
    <w:rsid w:val="002840A2"/>
    <w:rsid w:val="00290573"/>
    <w:rsid w:val="00290D20"/>
    <w:rsid w:val="00291662"/>
    <w:rsid w:val="0029377B"/>
    <w:rsid w:val="00294B71"/>
    <w:rsid w:val="002952B0"/>
    <w:rsid w:val="00295D9F"/>
    <w:rsid w:val="002A0294"/>
    <w:rsid w:val="002A24A1"/>
    <w:rsid w:val="002A4346"/>
    <w:rsid w:val="002A4735"/>
    <w:rsid w:val="002A4812"/>
    <w:rsid w:val="002A4AB3"/>
    <w:rsid w:val="002A4B22"/>
    <w:rsid w:val="002A4D2C"/>
    <w:rsid w:val="002A5457"/>
    <w:rsid w:val="002A57AA"/>
    <w:rsid w:val="002A6758"/>
    <w:rsid w:val="002A7D99"/>
    <w:rsid w:val="002B04CE"/>
    <w:rsid w:val="002B5BC1"/>
    <w:rsid w:val="002B630B"/>
    <w:rsid w:val="002B77A4"/>
    <w:rsid w:val="002C11D6"/>
    <w:rsid w:val="002C1A32"/>
    <w:rsid w:val="002C276B"/>
    <w:rsid w:val="002C42D3"/>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58E8"/>
    <w:rsid w:val="002E6277"/>
    <w:rsid w:val="002E654E"/>
    <w:rsid w:val="002E66B1"/>
    <w:rsid w:val="002F083B"/>
    <w:rsid w:val="002F09EA"/>
    <w:rsid w:val="002F20E2"/>
    <w:rsid w:val="002F3757"/>
    <w:rsid w:val="002F441C"/>
    <w:rsid w:val="002F6325"/>
    <w:rsid w:val="002F6B52"/>
    <w:rsid w:val="003018A1"/>
    <w:rsid w:val="00302FF4"/>
    <w:rsid w:val="00304112"/>
    <w:rsid w:val="00304754"/>
    <w:rsid w:val="00304F93"/>
    <w:rsid w:val="00306894"/>
    <w:rsid w:val="00310B7D"/>
    <w:rsid w:val="00313058"/>
    <w:rsid w:val="00315A0E"/>
    <w:rsid w:val="00317238"/>
    <w:rsid w:val="00317B0E"/>
    <w:rsid w:val="003213D7"/>
    <w:rsid w:val="003222D5"/>
    <w:rsid w:val="00325849"/>
    <w:rsid w:val="003308A2"/>
    <w:rsid w:val="00331EDC"/>
    <w:rsid w:val="0033302D"/>
    <w:rsid w:val="003339A2"/>
    <w:rsid w:val="00333D21"/>
    <w:rsid w:val="00333E94"/>
    <w:rsid w:val="003344C2"/>
    <w:rsid w:val="003358D3"/>
    <w:rsid w:val="0033683B"/>
    <w:rsid w:val="003373C3"/>
    <w:rsid w:val="0034172A"/>
    <w:rsid w:val="00341A8B"/>
    <w:rsid w:val="00341CEB"/>
    <w:rsid w:val="003423C7"/>
    <w:rsid w:val="00343B5D"/>
    <w:rsid w:val="00343FE8"/>
    <w:rsid w:val="00345836"/>
    <w:rsid w:val="003458D6"/>
    <w:rsid w:val="003509B8"/>
    <w:rsid w:val="00351C14"/>
    <w:rsid w:val="00351FB1"/>
    <w:rsid w:val="00355485"/>
    <w:rsid w:val="00356047"/>
    <w:rsid w:val="00356563"/>
    <w:rsid w:val="0036034E"/>
    <w:rsid w:val="00360365"/>
    <w:rsid w:val="003611ED"/>
    <w:rsid w:val="003636D7"/>
    <w:rsid w:val="00363DFE"/>
    <w:rsid w:val="00364FD2"/>
    <w:rsid w:val="00365897"/>
    <w:rsid w:val="00370427"/>
    <w:rsid w:val="00374A56"/>
    <w:rsid w:val="00377728"/>
    <w:rsid w:val="00383E36"/>
    <w:rsid w:val="00386E9B"/>
    <w:rsid w:val="00387D21"/>
    <w:rsid w:val="003901DB"/>
    <w:rsid w:val="003911ED"/>
    <w:rsid w:val="003920CC"/>
    <w:rsid w:val="00394F50"/>
    <w:rsid w:val="00395404"/>
    <w:rsid w:val="0039679A"/>
    <w:rsid w:val="00396BE1"/>
    <w:rsid w:val="003A5E93"/>
    <w:rsid w:val="003B0B29"/>
    <w:rsid w:val="003B101F"/>
    <w:rsid w:val="003B3094"/>
    <w:rsid w:val="003B4ADD"/>
    <w:rsid w:val="003B6E4C"/>
    <w:rsid w:val="003B7B6B"/>
    <w:rsid w:val="003C0489"/>
    <w:rsid w:val="003C0CC8"/>
    <w:rsid w:val="003C165F"/>
    <w:rsid w:val="003C53CE"/>
    <w:rsid w:val="003C6949"/>
    <w:rsid w:val="003C78E4"/>
    <w:rsid w:val="003D1E4A"/>
    <w:rsid w:val="003D3174"/>
    <w:rsid w:val="003D5343"/>
    <w:rsid w:val="003D5F7A"/>
    <w:rsid w:val="003E0901"/>
    <w:rsid w:val="003E139E"/>
    <w:rsid w:val="003E311A"/>
    <w:rsid w:val="003E46A8"/>
    <w:rsid w:val="003F07B8"/>
    <w:rsid w:val="003F12F4"/>
    <w:rsid w:val="004056DE"/>
    <w:rsid w:val="004110D5"/>
    <w:rsid w:val="004112FE"/>
    <w:rsid w:val="004117FB"/>
    <w:rsid w:val="00413157"/>
    <w:rsid w:val="00415494"/>
    <w:rsid w:val="00415DE9"/>
    <w:rsid w:val="004209F1"/>
    <w:rsid w:val="004237F4"/>
    <w:rsid w:val="0042481F"/>
    <w:rsid w:val="004258EA"/>
    <w:rsid w:val="00427373"/>
    <w:rsid w:val="00427CA7"/>
    <w:rsid w:val="004369A8"/>
    <w:rsid w:val="004375F4"/>
    <w:rsid w:val="00437BC1"/>
    <w:rsid w:val="00440583"/>
    <w:rsid w:val="00441606"/>
    <w:rsid w:val="00443E2D"/>
    <w:rsid w:val="00444E03"/>
    <w:rsid w:val="00455989"/>
    <w:rsid w:val="004564F2"/>
    <w:rsid w:val="004566DB"/>
    <w:rsid w:val="004573C8"/>
    <w:rsid w:val="0046170E"/>
    <w:rsid w:val="00462492"/>
    <w:rsid w:val="00462728"/>
    <w:rsid w:val="00462764"/>
    <w:rsid w:val="0046400D"/>
    <w:rsid w:val="0046454D"/>
    <w:rsid w:val="00465320"/>
    <w:rsid w:val="00465EA0"/>
    <w:rsid w:val="00473DA0"/>
    <w:rsid w:val="004748AD"/>
    <w:rsid w:val="0047525E"/>
    <w:rsid w:val="0047645E"/>
    <w:rsid w:val="00480451"/>
    <w:rsid w:val="00490016"/>
    <w:rsid w:val="004936C3"/>
    <w:rsid w:val="00493CCB"/>
    <w:rsid w:val="00494168"/>
    <w:rsid w:val="004A168B"/>
    <w:rsid w:val="004A2130"/>
    <w:rsid w:val="004A2CB2"/>
    <w:rsid w:val="004A3337"/>
    <w:rsid w:val="004A38A4"/>
    <w:rsid w:val="004A5931"/>
    <w:rsid w:val="004A6407"/>
    <w:rsid w:val="004A7BB8"/>
    <w:rsid w:val="004B09D8"/>
    <w:rsid w:val="004B1DA7"/>
    <w:rsid w:val="004B2C47"/>
    <w:rsid w:val="004B36E0"/>
    <w:rsid w:val="004B3994"/>
    <w:rsid w:val="004B4DE0"/>
    <w:rsid w:val="004B5B0F"/>
    <w:rsid w:val="004B5BB9"/>
    <w:rsid w:val="004B68A3"/>
    <w:rsid w:val="004C3207"/>
    <w:rsid w:val="004C3486"/>
    <w:rsid w:val="004C3BAD"/>
    <w:rsid w:val="004C484C"/>
    <w:rsid w:val="004C4BA1"/>
    <w:rsid w:val="004C4DC4"/>
    <w:rsid w:val="004C5EB4"/>
    <w:rsid w:val="004C6923"/>
    <w:rsid w:val="004C7FE8"/>
    <w:rsid w:val="004D1F35"/>
    <w:rsid w:val="004D303B"/>
    <w:rsid w:val="004D3634"/>
    <w:rsid w:val="004E0187"/>
    <w:rsid w:val="004E5C38"/>
    <w:rsid w:val="004E5FA4"/>
    <w:rsid w:val="004E6DE9"/>
    <w:rsid w:val="004E7C9C"/>
    <w:rsid w:val="004F1AEA"/>
    <w:rsid w:val="004F7391"/>
    <w:rsid w:val="005010B7"/>
    <w:rsid w:val="00501DAF"/>
    <w:rsid w:val="00504F64"/>
    <w:rsid w:val="00505D30"/>
    <w:rsid w:val="005073E5"/>
    <w:rsid w:val="005103AF"/>
    <w:rsid w:val="00511496"/>
    <w:rsid w:val="0052008C"/>
    <w:rsid w:val="0052071A"/>
    <w:rsid w:val="00522322"/>
    <w:rsid w:val="005262CF"/>
    <w:rsid w:val="00526486"/>
    <w:rsid w:val="00530DE0"/>
    <w:rsid w:val="00534234"/>
    <w:rsid w:val="00535BDA"/>
    <w:rsid w:val="00535C48"/>
    <w:rsid w:val="00537D16"/>
    <w:rsid w:val="0054101A"/>
    <w:rsid w:val="00543908"/>
    <w:rsid w:val="00545374"/>
    <w:rsid w:val="00545EFD"/>
    <w:rsid w:val="0055140A"/>
    <w:rsid w:val="005514E8"/>
    <w:rsid w:val="00552069"/>
    <w:rsid w:val="0055401B"/>
    <w:rsid w:val="00555ABD"/>
    <w:rsid w:val="005562E8"/>
    <w:rsid w:val="00557CDD"/>
    <w:rsid w:val="00560C83"/>
    <w:rsid w:val="00561023"/>
    <w:rsid w:val="00561EDE"/>
    <w:rsid w:val="00563976"/>
    <w:rsid w:val="00564EA5"/>
    <w:rsid w:val="00566425"/>
    <w:rsid w:val="005665F1"/>
    <w:rsid w:val="00571445"/>
    <w:rsid w:val="00571459"/>
    <w:rsid w:val="0057293D"/>
    <w:rsid w:val="00574BF9"/>
    <w:rsid w:val="00574FE8"/>
    <w:rsid w:val="00576CF1"/>
    <w:rsid w:val="00576E43"/>
    <w:rsid w:val="00577247"/>
    <w:rsid w:val="00580D50"/>
    <w:rsid w:val="00581986"/>
    <w:rsid w:val="0058202C"/>
    <w:rsid w:val="00590032"/>
    <w:rsid w:val="005923D6"/>
    <w:rsid w:val="00593218"/>
    <w:rsid w:val="005A1198"/>
    <w:rsid w:val="005A2626"/>
    <w:rsid w:val="005A2B52"/>
    <w:rsid w:val="005A6A98"/>
    <w:rsid w:val="005A70B0"/>
    <w:rsid w:val="005B0787"/>
    <w:rsid w:val="005B0DB0"/>
    <w:rsid w:val="005B12C0"/>
    <w:rsid w:val="005B1EA1"/>
    <w:rsid w:val="005B2895"/>
    <w:rsid w:val="005B3E96"/>
    <w:rsid w:val="005B4720"/>
    <w:rsid w:val="005B560F"/>
    <w:rsid w:val="005B7405"/>
    <w:rsid w:val="005B7587"/>
    <w:rsid w:val="005C01C0"/>
    <w:rsid w:val="005C7AD9"/>
    <w:rsid w:val="005D1F99"/>
    <w:rsid w:val="005D202B"/>
    <w:rsid w:val="005D3D07"/>
    <w:rsid w:val="005D4735"/>
    <w:rsid w:val="005D4812"/>
    <w:rsid w:val="005D48E5"/>
    <w:rsid w:val="005D4FC8"/>
    <w:rsid w:val="005D79B2"/>
    <w:rsid w:val="005D7A23"/>
    <w:rsid w:val="005E05FB"/>
    <w:rsid w:val="005E0BDE"/>
    <w:rsid w:val="005E0DE7"/>
    <w:rsid w:val="005E424B"/>
    <w:rsid w:val="005E5DBA"/>
    <w:rsid w:val="005E756F"/>
    <w:rsid w:val="005F0C01"/>
    <w:rsid w:val="005F2153"/>
    <w:rsid w:val="005F36E3"/>
    <w:rsid w:val="005F504F"/>
    <w:rsid w:val="005F5909"/>
    <w:rsid w:val="005F6D29"/>
    <w:rsid w:val="00600DB4"/>
    <w:rsid w:val="006023C9"/>
    <w:rsid w:val="00602B69"/>
    <w:rsid w:val="0060383C"/>
    <w:rsid w:val="00604022"/>
    <w:rsid w:val="00605C0E"/>
    <w:rsid w:val="00613662"/>
    <w:rsid w:val="006155B2"/>
    <w:rsid w:val="00617211"/>
    <w:rsid w:val="006205A9"/>
    <w:rsid w:val="006207C3"/>
    <w:rsid w:val="00620C03"/>
    <w:rsid w:val="00620F83"/>
    <w:rsid w:val="00621B1A"/>
    <w:rsid w:val="00621D67"/>
    <w:rsid w:val="006242EC"/>
    <w:rsid w:val="00630A96"/>
    <w:rsid w:val="0063437C"/>
    <w:rsid w:val="0063517C"/>
    <w:rsid w:val="00635324"/>
    <w:rsid w:val="00635380"/>
    <w:rsid w:val="00636AAF"/>
    <w:rsid w:val="00637599"/>
    <w:rsid w:val="00640530"/>
    <w:rsid w:val="006409F2"/>
    <w:rsid w:val="00640B24"/>
    <w:rsid w:val="006422B7"/>
    <w:rsid w:val="00643277"/>
    <w:rsid w:val="00643A26"/>
    <w:rsid w:val="00643ED3"/>
    <w:rsid w:val="0064424A"/>
    <w:rsid w:val="006445C6"/>
    <w:rsid w:val="0064637A"/>
    <w:rsid w:val="006505A8"/>
    <w:rsid w:val="00652A6F"/>
    <w:rsid w:val="00654947"/>
    <w:rsid w:val="00660BA3"/>
    <w:rsid w:val="006616AB"/>
    <w:rsid w:val="00661837"/>
    <w:rsid w:val="00662072"/>
    <w:rsid w:val="006621CC"/>
    <w:rsid w:val="006641F6"/>
    <w:rsid w:val="0066537B"/>
    <w:rsid w:val="00671793"/>
    <w:rsid w:val="00672A43"/>
    <w:rsid w:val="00673314"/>
    <w:rsid w:val="006736B9"/>
    <w:rsid w:val="0067387B"/>
    <w:rsid w:val="00673E58"/>
    <w:rsid w:val="0067541C"/>
    <w:rsid w:val="00675A89"/>
    <w:rsid w:val="00677E81"/>
    <w:rsid w:val="0068084C"/>
    <w:rsid w:val="00680FF1"/>
    <w:rsid w:val="00681323"/>
    <w:rsid w:val="006852EF"/>
    <w:rsid w:val="00685B07"/>
    <w:rsid w:val="00686E2D"/>
    <w:rsid w:val="0068767F"/>
    <w:rsid w:val="00691EE1"/>
    <w:rsid w:val="00695BDB"/>
    <w:rsid w:val="00696E12"/>
    <w:rsid w:val="00697062"/>
    <w:rsid w:val="006A11F8"/>
    <w:rsid w:val="006A210D"/>
    <w:rsid w:val="006A34B7"/>
    <w:rsid w:val="006A34F1"/>
    <w:rsid w:val="006A3B16"/>
    <w:rsid w:val="006A40EF"/>
    <w:rsid w:val="006A4118"/>
    <w:rsid w:val="006A4AD0"/>
    <w:rsid w:val="006A4FA5"/>
    <w:rsid w:val="006A56FF"/>
    <w:rsid w:val="006A7AD2"/>
    <w:rsid w:val="006B0567"/>
    <w:rsid w:val="006B3A8E"/>
    <w:rsid w:val="006C0153"/>
    <w:rsid w:val="006C0A53"/>
    <w:rsid w:val="006C2DF0"/>
    <w:rsid w:val="006C3A49"/>
    <w:rsid w:val="006C3C1F"/>
    <w:rsid w:val="006C4793"/>
    <w:rsid w:val="006C58E3"/>
    <w:rsid w:val="006C5D7D"/>
    <w:rsid w:val="006C5F87"/>
    <w:rsid w:val="006D08C2"/>
    <w:rsid w:val="006D0C8F"/>
    <w:rsid w:val="006D1F30"/>
    <w:rsid w:val="006D4709"/>
    <w:rsid w:val="006D5BB7"/>
    <w:rsid w:val="006D695C"/>
    <w:rsid w:val="006D7336"/>
    <w:rsid w:val="006D769D"/>
    <w:rsid w:val="006E118E"/>
    <w:rsid w:val="006E1C8C"/>
    <w:rsid w:val="006E210A"/>
    <w:rsid w:val="006E31C0"/>
    <w:rsid w:val="006E36CF"/>
    <w:rsid w:val="006E3A97"/>
    <w:rsid w:val="006E55FF"/>
    <w:rsid w:val="006F2FD2"/>
    <w:rsid w:val="00700DC2"/>
    <w:rsid w:val="00703360"/>
    <w:rsid w:val="007072A0"/>
    <w:rsid w:val="007105A0"/>
    <w:rsid w:val="007105F9"/>
    <w:rsid w:val="00710F68"/>
    <w:rsid w:val="00711713"/>
    <w:rsid w:val="00712CFC"/>
    <w:rsid w:val="00713073"/>
    <w:rsid w:val="00713377"/>
    <w:rsid w:val="0071763B"/>
    <w:rsid w:val="00720719"/>
    <w:rsid w:val="00722581"/>
    <w:rsid w:val="00722A46"/>
    <w:rsid w:val="00725171"/>
    <w:rsid w:val="007262D2"/>
    <w:rsid w:val="00726E91"/>
    <w:rsid w:val="00727261"/>
    <w:rsid w:val="00731ECB"/>
    <w:rsid w:val="00733407"/>
    <w:rsid w:val="0073348F"/>
    <w:rsid w:val="00735F9F"/>
    <w:rsid w:val="007377B2"/>
    <w:rsid w:val="00741FAF"/>
    <w:rsid w:val="0074254E"/>
    <w:rsid w:val="007454DD"/>
    <w:rsid w:val="00747F35"/>
    <w:rsid w:val="007516B2"/>
    <w:rsid w:val="0075221A"/>
    <w:rsid w:val="00753800"/>
    <w:rsid w:val="00753A82"/>
    <w:rsid w:val="00757B14"/>
    <w:rsid w:val="007605EE"/>
    <w:rsid w:val="00761B67"/>
    <w:rsid w:val="007641DF"/>
    <w:rsid w:val="007643EB"/>
    <w:rsid w:val="00764440"/>
    <w:rsid w:val="0076549A"/>
    <w:rsid w:val="00765EF3"/>
    <w:rsid w:val="0076718F"/>
    <w:rsid w:val="00771EFB"/>
    <w:rsid w:val="0077240A"/>
    <w:rsid w:val="00772CDD"/>
    <w:rsid w:val="00774363"/>
    <w:rsid w:val="0077575D"/>
    <w:rsid w:val="00777025"/>
    <w:rsid w:val="007772FC"/>
    <w:rsid w:val="00777708"/>
    <w:rsid w:val="00777BF8"/>
    <w:rsid w:val="00777C54"/>
    <w:rsid w:val="00777DC8"/>
    <w:rsid w:val="00782D78"/>
    <w:rsid w:val="0078314D"/>
    <w:rsid w:val="00785375"/>
    <w:rsid w:val="00785674"/>
    <w:rsid w:val="00787804"/>
    <w:rsid w:val="00790491"/>
    <w:rsid w:val="00792D73"/>
    <w:rsid w:val="00795C58"/>
    <w:rsid w:val="00797C4E"/>
    <w:rsid w:val="007A042A"/>
    <w:rsid w:val="007A087D"/>
    <w:rsid w:val="007A261A"/>
    <w:rsid w:val="007A4925"/>
    <w:rsid w:val="007B0582"/>
    <w:rsid w:val="007B3A09"/>
    <w:rsid w:val="007B4F7D"/>
    <w:rsid w:val="007B59AB"/>
    <w:rsid w:val="007B6F15"/>
    <w:rsid w:val="007C0CEC"/>
    <w:rsid w:val="007C1E77"/>
    <w:rsid w:val="007C23D7"/>
    <w:rsid w:val="007C2725"/>
    <w:rsid w:val="007C508A"/>
    <w:rsid w:val="007C5A34"/>
    <w:rsid w:val="007C7068"/>
    <w:rsid w:val="007D212C"/>
    <w:rsid w:val="007D3C8A"/>
    <w:rsid w:val="007D495B"/>
    <w:rsid w:val="007D6C6B"/>
    <w:rsid w:val="007D7166"/>
    <w:rsid w:val="007E138F"/>
    <w:rsid w:val="007E1E49"/>
    <w:rsid w:val="007E58D1"/>
    <w:rsid w:val="007F1664"/>
    <w:rsid w:val="007F2403"/>
    <w:rsid w:val="007F29CB"/>
    <w:rsid w:val="007F48E5"/>
    <w:rsid w:val="007F6ED5"/>
    <w:rsid w:val="007F6F49"/>
    <w:rsid w:val="00800BAB"/>
    <w:rsid w:val="008026E0"/>
    <w:rsid w:val="00803E88"/>
    <w:rsid w:val="0080528C"/>
    <w:rsid w:val="00807EC6"/>
    <w:rsid w:val="00810ECC"/>
    <w:rsid w:val="0081256C"/>
    <w:rsid w:val="00817E9A"/>
    <w:rsid w:val="00822075"/>
    <w:rsid w:val="008233BC"/>
    <w:rsid w:val="00825776"/>
    <w:rsid w:val="00826A47"/>
    <w:rsid w:val="00826B04"/>
    <w:rsid w:val="008312D3"/>
    <w:rsid w:val="00832038"/>
    <w:rsid w:val="00833617"/>
    <w:rsid w:val="00833F1F"/>
    <w:rsid w:val="00835F65"/>
    <w:rsid w:val="00840047"/>
    <w:rsid w:val="00841210"/>
    <w:rsid w:val="00842D44"/>
    <w:rsid w:val="00842DE3"/>
    <w:rsid w:val="008447C6"/>
    <w:rsid w:val="008508B0"/>
    <w:rsid w:val="00854572"/>
    <w:rsid w:val="00854C66"/>
    <w:rsid w:val="00855517"/>
    <w:rsid w:val="00857ECD"/>
    <w:rsid w:val="008610B2"/>
    <w:rsid w:val="00861217"/>
    <w:rsid w:val="00862CE8"/>
    <w:rsid w:val="00863BBD"/>
    <w:rsid w:val="00864AD0"/>
    <w:rsid w:val="00865C1F"/>
    <w:rsid w:val="00872016"/>
    <w:rsid w:val="00873532"/>
    <w:rsid w:val="008760DF"/>
    <w:rsid w:val="00884C5C"/>
    <w:rsid w:val="00885043"/>
    <w:rsid w:val="00885D51"/>
    <w:rsid w:val="00886050"/>
    <w:rsid w:val="00886311"/>
    <w:rsid w:val="00887BE7"/>
    <w:rsid w:val="008906B4"/>
    <w:rsid w:val="00890CE6"/>
    <w:rsid w:val="0089212E"/>
    <w:rsid w:val="00892451"/>
    <w:rsid w:val="00895245"/>
    <w:rsid w:val="00895B0D"/>
    <w:rsid w:val="00897DA8"/>
    <w:rsid w:val="008A03C0"/>
    <w:rsid w:val="008B0625"/>
    <w:rsid w:val="008B1236"/>
    <w:rsid w:val="008B2ACE"/>
    <w:rsid w:val="008B5643"/>
    <w:rsid w:val="008B7258"/>
    <w:rsid w:val="008B73A0"/>
    <w:rsid w:val="008B7E3E"/>
    <w:rsid w:val="008C6FA4"/>
    <w:rsid w:val="008C7033"/>
    <w:rsid w:val="008D1F52"/>
    <w:rsid w:val="008D224B"/>
    <w:rsid w:val="008D28C6"/>
    <w:rsid w:val="008D4E02"/>
    <w:rsid w:val="008D5148"/>
    <w:rsid w:val="008D6126"/>
    <w:rsid w:val="008D7AC3"/>
    <w:rsid w:val="008E2B69"/>
    <w:rsid w:val="008E361D"/>
    <w:rsid w:val="008F0D52"/>
    <w:rsid w:val="008F0DC3"/>
    <w:rsid w:val="008F1A1F"/>
    <w:rsid w:val="008F1BAD"/>
    <w:rsid w:val="008F3EBD"/>
    <w:rsid w:val="008F5DED"/>
    <w:rsid w:val="00900C32"/>
    <w:rsid w:val="0090174A"/>
    <w:rsid w:val="00901F8F"/>
    <w:rsid w:val="00902DC2"/>
    <w:rsid w:val="009030FC"/>
    <w:rsid w:val="00903627"/>
    <w:rsid w:val="00905005"/>
    <w:rsid w:val="00911B41"/>
    <w:rsid w:val="00915074"/>
    <w:rsid w:val="00920644"/>
    <w:rsid w:val="0092131F"/>
    <w:rsid w:val="0092358D"/>
    <w:rsid w:val="0092514C"/>
    <w:rsid w:val="00925AF8"/>
    <w:rsid w:val="00926318"/>
    <w:rsid w:val="00926574"/>
    <w:rsid w:val="0093008D"/>
    <w:rsid w:val="00933EC7"/>
    <w:rsid w:val="00935E6D"/>
    <w:rsid w:val="00936A8D"/>
    <w:rsid w:val="0094172E"/>
    <w:rsid w:val="009422D7"/>
    <w:rsid w:val="00942DE4"/>
    <w:rsid w:val="009444FC"/>
    <w:rsid w:val="0094563A"/>
    <w:rsid w:val="0095023E"/>
    <w:rsid w:val="0095070F"/>
    <w:rsid w:val="00951996"/>
    <w:rsid w:val="00951CFB"/>
    <w:rsid w:val="00952423"/>
    <w:rsid w:val="0095374B"/>
    <w:rsid w:val="00954C0D"/>
    <w:rsid w:val="0095510D"/>
    <w:rsid w:val="00955B55"/>
    <w:rsid w:val="00956772"/>
    <w:rsid w:val="0096362A"/>
    <w:rsid w:val="0097169C"/>
    <w:rsid w:val="00973D25"/>
    <w:rsid w:val="009743E5"/>
    <w:rsid w:val="00974409"/>
    <w:rsid w:val="00974C3E"/>
    <w:rsid w:val="00980771"/>
    <w:rsid w:val="00981837"/>
    <w:rsid w:val="009822E9"/>
    <w:rsid w:val="009832EF"/>
    <w:rsid w:val="00986D75"/>
    <w:rsid w:val="00986F93"/>
    <w:rsid w:val="0099187E"/>
    <w:rsid w:val="009931AA"/>
    <w:rsid w:val="009946F7"/>
    <w:rsid w:val="009A0151"/>
    <w:rsid w:val="009A2E4D"/>
    <w:rsid w:val="009A344D"/>
    <w:rsid w:val="009A6DC1"/>
    <w:rsid w:val="009A7344"/>
    <w:rsid w:val="009A7723"/>
    <w:rsid w:val="009B392E"/>
    <w:rsid w:val="009B4BEF"/>
    <w:rsid w:val="009B51BE"/>
    <w:rsid w:val="009B659D"/>
    <w:rsid w:val="009B76C9"/>
    <w:rsid w:val="009C6C71"/>
    <w:rsid w:val="009D02CC"/>
    <w:rsid w:val="009D1163"/>
    <w:rsid w:val="009D12A7"/>
    <w:rsid w:val="009D27F5"/>
    <w:rsid w:val="009D562C"/>
    <w:rsid w:val="009E0342"/>
    <w:rsid w:val="009E1DF9"/>
    <w:rsid w:val="009E3189"/>
    <w:rsid w:val="009E5A1B"/>
    <w:rsid w:val="009E7DEE"/>
    <w:rsid w:val="009F3777"/>
    <w:rsid w:val="009F4324"/>
    <w:rsid w:val="009F5308"/>
    <w:rsid w:val="009F78A3"/>
    <w:rsid w:val="00A02635"/>
    <w:rsid w:val="00A02BFB"/>
    <w:rsid w:val="00A04BA1"/>
    <w:rsid w:val="00A0646D"/>
    <w:rsid w:val="00A06B85"/>
    <w:rsid w:val="00A07B99"/>
    <w:rsid w:val="00A07E6E"/>
    <w:rsid w:val="00A12976"/>
    <w:rsid w:val="00A1313B"/>
    <w:rsid w:val="00A13366"/>
    <w:rsid w:val="00A138F0"/>
    <w:rsid w:val="00A17958"/>
    <w:rsid w:val="00A20A1E"/>
    <w:rsid w:val="00A20DA6"/>
    <w:rsid w:val="00A23230"/>
    <w:rsid w:val="00A236A4"/>
    <w:rsid w:val="00A23A68"/>
    <w:rsid w:val="00A23D77"/>
    <w:rsid w:val="00A256C3"/>
    <w:rsid w:val="00A2688D"/>
    <w:rsid w:val="00A272E4"/>
    <w:rsid w:val="00A30129"/>
    <w:rsid w:val="00A31BDA"/>
    <w:rsid w:val="00A31CB1"/>
    <w:rsid w:val="00A31D2D"/>
    <w:rsid w:val="00A328EF"/>
    <w:rsid w:val="00A35056"/>
    <w:rsid w:val="00A40F30"/>
    <w:rsid w:val="00A41AAE"/>
    <w:rsid w:val="00A427A2"/>
    <w:rsid w:val="00A4282F"/>
    <w:rsid w:val="00A5043A"/>
    <w:rsid w:val="00A51C3B"/>
    <w:rsid w:val="00A525D7"/>
    <w:rsid w:val="00A55044"/>
    <w:rsid w:val="00A60900"/>
    <w:rsid w:val="00A6237D"/>
    <w:rsid w:val="00A626FB"/>
    <w:rsid w:val="00A6405F"/>
    <w:rsid w:val="00A64CDE"/>
    <w:rsid w:val="00A65F8A"/>
    <w:rsid w:val="00A740AC"/>
    <w:rsid w:val="00A753F2"/>
    <w:rsid w:val="00A76139"/>
    <w:rsid w:val="00A76374"/>
    <w:rsid w:val="00A76834"/>
    <w:rsid w:val="00A77345"/>
    <w:rsid w:val="00A8544F"/>
    <w:rsid w:val="00A85F93"/>
    <w:rsid w:val="00A868CB"/>
    <w:rsid w:val="00A87307"/>
    <w:rsid w:val="00A906A9"/>
    <w:rsid w:val="00A90803"/>
    <w:rsid w:val="00A91387"/>
    <w:rsid w:val="00A9321B"/>
    <w:rsid w:val="00A93F2D"/>
    <w:rsid w:val="00A94B96"/>
    <w:rsid w:val="00A94E53"/>
    <w:rsid w:val="00AA29D0"/>
    <w:rsid w:val="00AA3293"/>
    <w:rsid w:val="00AA3747"/>
    <w:rsid w:val="00AA558C"/>
    <w:rsid w:val="00AB2A9F"/>
    <w:rsid w:val="00AB39AA"/>
    <w:rsid w:val="00AB5AE1"/>
    <w:rsid w:val="00AB64A4"/>
    <w:rsid w:val="00AB6B50"/>
    <w:rsid w:val="00AB7002"/>
    <w:rsid w:val="00AC0934"/>
    <w:rsid w:val="00AC1DAB"/>
    <w:rsid w:val="00AC77D4"/>
    <w:rsid w:val="00AD03DE"/>
    <w:rsid w:val="00AD03E0"/>
    <w:rsid w:val="00AD0480"/>
    <w:rsid w:val="00AD4473"/>
    <w:rsid w:val="00AD5056"/>
    <w:rsid w:val="00AD66E9"/>
    <w:rsid w:val="00AD7C20"/>
    <w:rsid w:val="00AE0699"/>
    <w:rsid w:val="00AE118D"/>
    <w:rsid w:val="00AE4C32"/>
    <w:rsid w:val="00AE58E8"/>
    <w:rsid w:val="00AE794B"/>
    <w:rsid w:val="00AE7ACF"/>
    <w:rsid w:val="00AF0643"/>
    <w:rsid w:val="00AF2C2A"/>
    <w:rsid w:val="00AF3AF9"/>
    <w:rsid w:val="00AF4FD4"/>
    <w:rsid w:val="00AF5658"/>
    <w:rsid w:val="00B00521"/>
    <w:rsid w:val="00B00DDC"/>
    <w:rsid w:val="00B014A0"/>
    <w:rsid w:val="00B047CD"/>
    <w:rsid w:val="00B04C52"/>
    <w:rsid w:val="00B067D4"/>
    <w:rsid w:val="00B10A5C"/>
    <w:rsid w:val="00B10ABD"/>
    <w:rsid w:val="00B11C37"/>
    <w:rsid w:val="00B14BB1"/>
    <w:rsid w:val="00B14D01"/>
    <w:rsid w:val="00B17790"/>
    <w:rsid w:val="00B20442"/>
    <w:rsid w:val="00B236FE"/>
    <w:rsid w:val="00B23D1F"/>
    <w:rsid w:val="00B252E7"/>
    <w:rsid w:val="00B34517"/>
    <w:rsid w:val="00B41CC2"/>
    <w:rsid w:val="00B42A9C"/>
    <w:rsid w:val="00B42E5D"/>
    <w:rsid w:val="00B44DF3"/>
    <w:rsid w:val="00B44FAB"/>
    <w:rsid w:val="00B456DE"/>
    <w:rsid w:val="00B45B4A"/>
    <w:rsid w:val="00B47D0F"/>
    <w:rsid w:val="00B50006"/>
    <w:rsid w:val="00B51EC6"/>
    <w:rsid w:val="00B52283"/>
    <w:rsid w:val="00B52B2F"/>
    <w:rsid w:val="00B562F1"/>
    <w:rsid w:val="00B57DB8"/>
    <w:rsid w:val="00B57DF2"/>
    <w:rsid w:val="00B60E8A"/>
    <w:rsid w:val="00B614ED"/>
    <w:rsid w:val="00B61C59"/>
    <w:rsid w:val="00B6210C"/>
    <w:rsid w:val="00B6557F"/>
    <w:rsid w:val="00B66803"/>
    <w:rsid w:val="00B67467"/>
    <w:rsid w:val="00B70268"/>
    <w:rsid w:val="00B7122A"/>
    <w:rsid w:val="00B7130E"/>
    <w:rsid w:val="00B72470"/>
    <w:rsid w:val="00B728ED"/>
    <w:rsid w:val="00B75973"/>
    <w:rsid w:val="00B77FED"/>
    <w:rsid w:val="00B82577"/>
    <w:rsid w:val="00B85902"/>
    <w:rsid w:val="00B87403"/>
    <w:rsid w:val="00B9062F"/>
    <w:rsid w:val="00B90FE3"/>
    <w:rsid w:val="00B919EB"/>
    <w:rsid w:val="00B95452"/>
    <w:rsid w:val="00B9651F"/>
    <w:rsid w:val="00BA0D30"/>
    <w:rsid w:val="00BA2473"/>
    <w:rsid w:val="00BA24A7"/>
    <w:rsid w:val="00BA6E5E"/>
    <w:rsid w:val="00BB0F4E"/>
    <w:rsid w:val="00BB0FB1"/>
    <w:rsid w:val="00BB1865"/>
    <w:rsid w:val="00BB2FF8"/>
    <w:rsid w:val="00BB587B"/>
    <w:rsid w:val="00BB65C1"/>
    <w:rsid w:val="00BC238A"/>
    <w:rsid w:val="00BC4912"/>
    <w:rsid w:val="00BC6172"/>
    <w:rsid w:val="00BC7C5E"/>
    <w:rsid w:val="00BD0071"/>
    <w:rsid w:val="00BD0E63"/>
    <w:rsid w:val="00BD2C3E"/>
    <w:rsid w:val="00BD2FE1"/>
    <w:rsid w:val="00BD5458"/>
    <w:rsid w:val="00BD666A"/>
    <w:rsid w:val="00BD77BB"/>
    <w:rsid w:val="00BE14A6"/>
    <w:rsid w:val="00BE4D6B"/>
    <w:rsid w:val="00BE6B30"/>
    <w:rsid w:val="00BE6DC1"/>
    <w:rsid w:val="00BE705A"/>
    <w:rsid w:val="00BE78A9"/>
    <w:rsid w:val="00BE7D71"/>
    <w:rsid w:val="00BF17B8"/>
    <w:rsid w:val="00BF18C4"/>
    <w:rsid w:val="00BF352F"/>
    <w:rsid w:val="00BF5BC0"/>
    <w:rsid w:val="00BF70E8"/>
    <w:rsid w:val="00C02641"/>
    <w:rsid w:val="00C046FD"/>
    <w:rsid w:val="00C04881"/>
    <w:rsid w:val="00C04C9A"/>
    <w:rsid w:val="00C06244"/>
    <w:rsid w:val="00C06FE3"/>
    <w:rsid w:val="00C07A77"/>
    <w:rsid w:val="00C101DA"/>
    <w:rsid w:val="00C1368A"/>
    <w:rsid w:val="00C1373B"/>
    <w:rsid w:val="00C15C3A"/>
    <w:rsid w:val="00C17936"/>
    <w:rsid w:val="00C232A3"/>
    <w:rsid w:val="00C23AB0"/>
    <w:rsid w:val="00C252F3"/>
    <w:rsid w:val="00C3053D"/>
    <w:rsid w:val="00C3071E"/>
    <w:rsid w:val="00C3311E"/>
    <w:rsid w:val="00C33595"/>
    <w:rsid w:val="00C33DD0"/>
    <w:rsid w:val="00C40987"/>
    <w:rsid w:val="00C4275E"/>
    <w:rsid w:val="00C45463"/>
    <w:rsid w:val="00C473F4"/>
    <w:rsid w:val="00C47427"/>
    <w:rsid w:val="00C50742"/>
    <w:rsid w:val="00C51D3B"/>
    <w:rsid w:val="00C54419"/>
    <w:rsid w:val="00C54555"/>
    <w:rsid w:val="00C55241"/>
    <w:rsid w:val="00C609BE"/>
    <w:rsid w:val="00C6357B"/>
    <w:rsid w:val="00C65934"/>
    <w:rsid w:val="00C65A29"/>
    <w:rsid w:val="00C66C83"/>
    <w:rsid w:val="00C67BA8"/>
    <w:rsid w:val="00C67F4C"/>
    <w:rsid w:val="00C70989"/>
    <w:rsid w:val="00C7134F"/>
    <w:rsid w:val="00C71DCD"/>
    <w:rsid w:val="00C73595"/>
    <w:rsid w:val="00C81303"/>
    <w:rsid w:val="00C819F7"/>
    <w:rsid w:val="00C81E76"/>
    <w:rsid w:val="00C82524"/>
    <w:rsid w:val="00C825AC"/>
    <w:rsid w:val="00C83EC5"/>
    <w:rsid w:val="00C847E6"/>
    <w:rsid w:val="00C87D34"/>
    <w:rsid w:val="00C93081"/>
    <w:rsid w:val="00C956BD"/>
    <w:rsid w:val="00C96250"/>
    <w:rsid w:val="00C9734F"/>
    <w:rsid w:val="00C97713"/>
    <w:rsid w:val="00C97EBD"/>
    <w:rsid w:val="00C97FD6"/>
    <w:rsid w:val="00CA14FB"/>
    <w:rsid w:val="00CA24AF"/>
    <w:rsid w:val="00CA3CAB"/>
    <w:rsid w:val="00CA3CD2"/>
    <w:rsid w:val="00CA3F98"/>
    <w:rsid w:val="00CA4021"/>
    <w:rsid w:val="00CA56B9"/>
    <w:rsid w:val="00CA5DC3"/>
    <w:rsid w:val="00CA66CB"/>
    <w:rsid w:val="00CA7CDE"/>
    <w:rsid w:val="00CB225A"/>
    <w:rsid w:val="00CB5610"/>
    <w:rsid w:val="00CB5C48"/>
    <w:rsid w:val="00CB6011"/>
    <w:rsid w:val="00CB6BDD"/>
    <w:rsid w:val="00CB785F"/>
    <w:rsid w:val="00CC443A"/>
    <w:rsid w:val="00CC5C60"/>
    <w:rsid w:val="00CD07AD"/>
    <w:rsid w:val="00CD4831"/>
    <w:rsid w:val="00CD6CD2"/>
    <w:rsid w:val="00CD73BC"/>
    <w:rsid w:val="00CD7884"/>
    <w:rsid w:val="00CE38C0"/>
    <w:rsid w:val="00CE39EB"/>
    <w:rsid w:val="00CE413C"/>
    <w:rsid w:val="00CE49D5"/>
    <w:rsid w:val="00CE76F2"/>
    <w:rsid w:val="00CF248C"/>
    <w:rsid w:val="00CF57A8"/>
    <w:rsid w:val="00D0236C"/>
    <w:rsid w:val="00D0312E"/>
    <w:rsid w:val="00D0320B"/>
    <w:rsid w:val="00D04159"/>
    <w:rsid w:val="00D04D31"/>
    <w:rsid w:val="00D059AE"/>
    <w:rsid w:val="00D05F60"/>
    <w:rsid w:val="00D062D3"/>
    <w:rsid w:val="00D10DE1"/>
    <w:rsid w:val="00D11535"/>
    <w:rsid w:val="00D13B0F"/>
    <w:rsid w:val="00D15248"/>
    <w:rsid w:val="00D16CD9"/>
    <w:rsid w:val="00D200F2"/>
    <w:rsid w:val="00D214DC"/>
    <w:rsid w:val="00D216D3"/>
    <w:rsid w:val="00D217D9"/>
    <w:rsid w:val="00D23D4A"/>
    <w:rsid w:val="00D24055"/>
    <w:rsid w:val="00D241B7"/>
    <w:rsid w:val="00D2435B"/>
    <w:rsid w:val="00D2727B"/>
    <w:rsid w:val="00D30714"/>
    <w:rsid w:val="00D3542F"/>
    <w:rsid w:val="00D36019"/>
    <w:rsid w:val="00D42FCA"/>
    <w:rsid w:val="00D4783C"/>
    <w:rsid w:val="00D519B7"/>
    <w:rsid w:val="00D51A58"/>
    <w:rsid w:val="00D52878"/>
    <w:rsid w:val="00D534D0"/>
    <w:rsid w:val="00D55E9E"/>
    <w:rsid w:val="00D56285"/>
    <w:rsid w:val="00D564CE"/>
    <w:rsid w:val="00D61EC5"/>
    <w:rsid w:val="00D661E1"/>
    <w:rsid w:val="00D672CA"/>
    <w:rsid w:val="00D67B4C"/>
    <w:rsid w:val="00D734EB"/>
    <w:rsid w:val="00D76EEB"/>
    <w:rsid w:val="00D80DCC"/>
    <w:rsid w:val="00D86257"/>
    <w:rsid w:val="00D91CEA"/>
    <w:rsid w:val="00D9383E"/>
    <w:rsid w:val="00DA1AE8"/>
    <w:rsid w:val="00DA29B4"/>
    <w:rsid w:val="00DA3FE6"/>
    <w:rsid w:val="00DA59EE"/>
    <w:rsid w:val="00DB0375"/>
    <w:rsid w:val="00DB2875"/>
    <w:rsid w:val="00DB62C0"/>
    <w:rsid w:val="00DC026B"/>
    <w:rsid w:val="00DC1A1F"/>
    <w:rsid w:val="00DC1B85"/>
    <w:rsid w:val="00DC39A1"/>
    <w:rsid w:val="00DC4F81"/>
    <w:rsid w:val="00DC511D"/>
    <w:rsid w:val="00DC772D"/>
    <w:rsid w:val="00DC7F46"/>
    <w:rsid w:val="00DD46AE"/>
    <w:rsid w:val="00DD5700"/>
    <w:rsid w:val="00DD6582"/>
    <w:rsid w:val="00DD6DD9"/>
    <w:rsid w:val="00DE025C"/>
    <w:rsid w:val="00DE21DA"/>
    <w:rsid w:val="00DE25DA"/>
    <w:rsid w:val="00DE67C7"/>
    <w:rsid w:val="00DF05EA"/>
    <w:rsid w:val="00DF2170"/>
    <w:rsid w:val="00DF51D6"/>
    <w:rsid w:val="00DF543B"/>
    <w:rsid w:val="00DF6D31"/>
    <w:rsid w:val="00E00061"/>
    <w:rsid w:val="00E00A57"/>
    <w:rsid w:val="00E00F03"/>
    <w:rsid w:val="00E01DE4"/>
    <w:rsid w:val="00E028AA"/>
    <w:rsid w:val="00E05985"/>
    <w:rsid w:val="00E05A95"/>
    <w:rsid w:val="00E05E89"/>
    <w:rsid w:val="00E0718C"/>
    <w:rsid w:val="00E074F4"/>
    <w:rsid w:val="00E168B9"/>
    <w:rsid w:val="00E2094C"/>
    <w:rsid w:val="00E21111"/>
    <w:rsid w:val="00E22111"/>
    <w:rsid w:val="00E22FC8"/>
    <w:rsid w:val="00E23273"/>
    <w:rsid w:val="00E23A63"/>
    <w:rsid w:val="00E23ACB"/>
    <w:rsid w:val="00E23E4B"/>
    <w:rsid w:val="00E24D7C"/>
    <w:rsid w:val="00E26EDB"/>
    <w:rsid w:val="00E27727"/>
    <w:rsid w:val="00E31DA8"/>
    <w:rsid w:val="00E33F70"/>
    <w:rsid w:val="00E34165"/>
    <w:rsid w:val="00E35F12"/>
    <w:rsid w:val="00E36F4C"/>
    <w:rsid w:val="00E374AB"/>
    <w:rsid w:val="00E40462"/>
    <w:rsid w:val="00E4285A"/>
    <w:rsid w:val="00E435AB"/>
    <w:rsid w:val="00E46F4E"/>
    <w:rsid w:val="00E518AB"/>
    <w:rsid w:val="00E52E6F"/>
    <w:rsid w:val="00E5564C"/>
    <w:rsid w:val="00E57915"/>
    <w:rsid w:val="00E60BA4"/>
    <w:rsid w:val="00E61751"/>
    <w:rsid w:val="00E623D6"/>
    <w:rsid w:val="00E62C77"/>
    <w:rsid w:val="00E6562E"/>
    <w:rsid w:val="00E659F0"/>
    <w:rsid w:val="00E7428E"/>
    <w:rsid w:val="00E74C95"/>
    <w:rsid w:val="00E77BFF"/>
    <w:rsid w:val="00E80C6F"/>
    <w:rsid w:val="00E8318F"/>
    <w:rsid w:val="00E83357"/>
    <w:rsid w:val="00E86C5E"/>
    <w:rsid w:val="00E915CC"/>
    <w:rsid w:val="00E91ABE"/>
    <w:rsid w:val="00E9387A"/>
    <w:rsid w:val="00E945DF"/>
    <w:rsid w:val="00E96149"/>
    <w:rsid w:val="00EA03CF"/>
    <w:rsid w:val="00EA2850"/>
    <w:rsid w:val="00EA3840"/>
    <w:rsid w:val="00EA3865"/>
    <w:rsid w:val="00EA4915"/>
    <w:rsid w:val="00EB1007"/>
    <w:rsid w:val="00EB14CA"/>
    <w:rsid w:val="00EB31E0"/>
    <w:rsid w:val="00EB32C7"/>
    <w:rsid w:val="00EB3421"/>
    <w:rsid w:val="00EB4CD6"/>
    <w:rsid w:val="00EB4D73"/>
    <w:rsid w:val="00EC11EF"/>
    <w:rsid w:val="00EC4E7C"/>
    <w:rsid w:val="00EC4FFA"/>
    <w:rsid w:val="00ED16FD"/>
    <w:rsid w:val="00ED188F"/>
    <w:rsid w:val="00ED3A72"/>
    <w:rsid w:val="00ED77A7"/>
    <w:rsid w:val="00EE18A7"/>
    <w:rsid w:val="00EE301C"/>
    <w:rsid w:val="00EE551B"/>
    <w:rsid w:val="00EE58A1"/>
    <w:rsid w:val="00EE6EF0"/>
    <w:rsid w:val="00EF2983"/>
    <w:rsid w:val="00EF3AEC"/>
    <w:rsid w:val="00EF577A"/>
    <w:rsid w:val="00EF631F"/>
    <w:rsid w:val="00EF6744"/>
    <w:rsid w:val="00F02643"/>
    <w:rsid w:val="00F02AB8"/>
    <w:rsid w:val="00F04174"/>
    <w:rsid w:val="00F04504"/>
    <w:rsid w:val="00F12F0F"/>
    <w:rsid w:val="00F1495E"/>
    <w:rsid w:val="00F165E6"/>
    <w:rsid w:val="00F20EDF"/>
    <w:rsid w:val="00F211E8"/>
    <w:rsid w:val="00F23F90"/>
    <w:rsid w:val="00F252A1"/>
    <w:rsid w:val="00F27022"/>
    <w:rsid w:val="00F279F3"/>
    <w:rsid w:val="00F30916"/>
    <w:rsid w:val="00F31400"/>
    <w:rsid w:val="00F32E10"/>
    <w:rsid w:val="00F33320"/>
    <w:rsid w:val="00F35771"/>
    <w:rsid w:val="00F3631B"/>
    <w:rsid w:val="00F36CE6"/>
    <w:rsid w:val="00F409D7"/>
    <w:rsid w:val="00F40DD6"/>
    <w:rsid w:val="00F427D3"/>
    <w:rsid w:val="00F42E01"/>
    <w:rsid w:val="00F42EE7"/>
    <w:rsid w:val="00F474E4"/>
    <w:rsid w:val="00F51543"/>
    <w:rsid w:val="00F51649"/>
    <w:rsid w:val="00F54FBA"/>
    <w:rsid w:val="00F557A8"/>
    <w:rsid w:val="00F57F38"/>
    <w:rsid w:val="00F61055"/>
    <w:rsid w:val="00F627D7"/>
    <w:rsid w:val="00F63503"/>
    <w:rsid w:val="00F653FD"/>
    <w:rsid w:val="00F659DB"/>
    <w:rsid w:val="00F66774"/>
    <w:rsid w:val="00F67DFE"/>
    <w:rsid w:val="00F706EC"/>
    <w:rsid w:val="00F71DB1"/>
    <w:rsid w:val="00F71F64"/>
    <w:rsid w:val="00F73978"/>
    <w:rsid w:val="00F73D4B"/>
    <w:rsid w:val="00F77A89"/>
    <w:rsid w:val="00F81B61"/>
    <w:rsid w:val="00F827D6"/>
    <w:rsid w:val="00F82B67"/>
    <w:rsid w:val="00F8457E"/>
    <w:rsid w:val="00F84F7F"/>
    <w:rsid w:val="00F85BAA"/>
    <w:rsid w:val="00F8641C"/>
    <w:rsid w:val="00F86C6D"/>
    <w:rsid w:val="00F8757A"/>
    <w:rsid w:val="00F9013E"/>
    <w:rsid w:val="00F90DFE"/>
    <w:rsid w:val="00F91AFB"/>
    <w:rsid w:val="00F9233D"/>
    <w:rsid w:val="00F92878"/>
    <w:rsid w:val="00F9348B"/>
    <w:rsid w:val="00F94999"/>
    <w:rsid w:val="00F95583"/>
    <w:rsid w:val="00F960CE"/>
    <w:rsid w:val="00FA0513"/>
    <w:rsid w:val="00FA06D6"/>
    <w:rsid w:val="00FA0886"/>
    <w:rsid w:val="00FA2A20"/>
    <w:rsid w:val="00FA3154"/>
    <w:rsid w:val="00FA46BF"/>
    <w:rsid w:val="00FA5BF6"/>
    <w:rsid w:val="00FA7252"/>
    <w:rsid w:val="00FB0048"/>
    <w:rsid w:val="00FB0DD1"/>
    <w:rsid w:val="00FB1011"/>
    <w:rsid w:val="00FB1FF5"/>
    <w:rsid w:val="00FB2198"/>
    <w:rsid w:val="00FB24EC"/>
    <w:rsid w:val="00FB48D2"/>
    <w:rsid w:val="00FB4E9B"/>
    <w:rsid w:val="00FB73E3"/>
    <w:rsid w:val="00FC18FA"/>
    <w:rsid w:val="00FC37B8"/>
    <w:rsid w:val="00FC5EA1"/>
    <w:rsid w:val="00FC736E"/>
    <w:rsid w:val="00FC77AC"/>
    <w:rsid w:val="00FD19AD"/>
    <w:rsid w:val="00FD32EC"/>
    <w:rsid w:val="00FD43D7"/>
    <w:rsid w:val="00FD5259"/>
    <w:rsid w:val="00FD6F7B"/>
    <w:rsid w:val="00FE051E"/>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imes New Roman" w:eastAsia="Times New Roman" w:hAnsi="Times New Roman" w:cs="Times New Roman"/>
      <w:b/>
      <w:bCs/>
      <w:color w:val="000000"/>
      <w:sz w:val="32"/>
      <w:szCs w:val="28"/>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imes New Roman" w:eastAsia="Times New Roman" w:hAnsi="Times New Roman" w:cs="Times New Roman"/>
      <w:b/>
      <w:i/>
      <w:color w:val="000000"/>
      <w:sz w:val="24"/>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imes New Roman" w:eastAsia="Times New Roman" w:hAnsi="Times New Roman" w:cs="Times New Roman"/>
      <w:i/>
      <w:color w:val="000000"/>
      <w:sz w:val="24"/>
      <w:u w:val="single"/>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imes New Roman" w:eastAsia="Times New Roman" w:hAnsi="Times New Roman" w:cs="Times New Roman"/>
      <w:sz w:val="24"/>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imes New Roman" w:eastAsia="Times New Roman" w:hAnsi="Times New Roman" w:cs="Times New Roman"/>
      <w:sz w:val="24"/>
      <w:u w:val="single"/>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 w:type="paragraph" w:styleId="berarbeitung">
    <w:name w:val="Revision"/>
    <w:hidden/>
    <w:uiPriority w:val="99"/>
    <w:semiHidden/>
    <w:rsid w:val="00462728"/>
    <w:pPr>
      <w:spacing w:after="0" w:line="240" w:lineRule="auto"/>
    </w:pPr>
    <w:rPr>
      <w:rFonts w:ascii="Times New Roman" w:eastAsia="Calibri"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F135C8" w:rsidRDefault="00FE7831" w:rsidP="00FE7831">
          <w:pPr>
            <w:pStyle w:val="89EF531F02004799B04AF7D744947EEE"/>
          </w:pPr>
          <w:r w:rsidRPr="00170DD2">
            <w:rPr>
              <w:rStyle w:val="Platzhaltertext"/>
            </w:rPr>
            <w:t>Klicken oder tippen Sie hier, um Text einzugeben.</w:t>
          </w:r>
        </w:p>
      </w:docPartBody>
    </w:docPart>
    <w:docPart>
      <w:docPartPr>
        <w:name w:val="279DAD291832451C82922A5B651342A1"/>
        <w:category>
          <w:name w:val="Allgemein"/>
          <w:gallery w:val="placeholder"/>
        </w:category>
        <w:types>
          <w:type w:val="bbPlcHdr"/>
        </w:types>
        <w:behaviors>
          <w:behavior w:val="content"/>
        </w:behaviors>
        <w:guid w:val="{3E3A6866-95A2-4566-9BFD-CFC5C174B186}"/>
      </w:docPartPr>
      <w:docPartBody>
        <w:p w:rsidR="00CF6F23" w:rsidRDefault="00480C22" w:rsidP="00480C22">
          <w:pPr>
            <w:pStyle w:val="279DAD291832451C82922A5B651342A1"/>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0D58A0"/>
    <w:rsid w:val="00192F28"/>
    <w:rsid w:val="002765ED"/>
    <w:rsid w:val="002A2A6F"/>
    <w:rsid w:val="002B2B5F"/>
    <w:rsid w:val="002C1898"/>
    <w:rsid w:val="003053B6"/>
    <w:rsid w:val="00333F43"/>
    <w:rsid w:val="00347FAF"/>
    <w:rsid w:val="00357989"/>
    <w:rsid w:val="003A5415"/>
    <w:rsid w:val="003B461B"/>
    <w:rsid w:val="00443CAC"/>
    <w:rsid w:val="00480C22"/>
    <w:rsid w:val="004907F3"/>
    <w:rsid w:val="00515244"/>
    <w:rsid w:val="006470DB"/>
    <w:rsid w:val="0066079D"/>
    <w:rsid w:val="00665910"/>
    <w:rsid w:val="006925EC"/>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112BB"/>
    <w:rsid w:val="00B20883"/>
    <w:rsid w:val="00B257AC"/>
    <w:rsid w:val="00B3580F"/>
    <w:rsid w:val="00B84CF2"/>
    <w:rsid w:val="00BE138D"/>
    <w:rsid w:val="00BE67E6"/>
    <w:rsid w:val="00C27EFE"/>
    <w:rsid w:val="00C50EB0"/>
    <w:rsid w:val="00CC5835"/>
    <w:rsid w:val="00CF6F23"/>
    <w:rsid w:val="00D9650E"/>
    <w:rsid w:val="00E31487"/>
    <w:rsid w:val="00E72B61"/>
    <w:rsid w:val="00EB45F7"/>
    <w:rsid w:val="00F135C8"/>
    <w:rsid w:val="00F166E7"/>
    <w:rsid w:val="00F22CE1"/>
    <w:rsid w:val="00F51234"/>
    <w:rsid w:val="00F837F5"/>
    <w:rsid w:val="00FD0B3B"/>
    <w:rsid w:val="00FE1E74"/>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461B"/>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 w:type="paragraph" w:customStyle="1" w:styleId="279DAD291832451C82922A5B651342A1">
    <w:name w:val="279DAD291832451C82922A5B651342A1"/>
    <w:rsid w:val="00480C22"/>
  </w:style>
  <w:style w:type="paragraph" w:customStyle="1" w:styleId="C798FCAAB46243A2A085B0AB28229F91">
    <w:name w:val="C798FCAAB46243A2A085B0AB28229F91"/>
    <w:rsid w:val="003B461B"/>
  </w:style>
  <w:style w:type="paragraph" w:customStyle="1" w:styleId="44400DE03C05462BA2695092DB28C06F">
    <w:name w:val="44400DE03C05462BA2695092DB28C06F"/>
    <w:rsid w:val="003B461B"/>
  </w:style>
  <w:style w:type="paragraph" w:customStyle="1" w:styleId="7C9DA6178F024450899214F0EFADCAF6">
    <w:name w:val="7C9DA6178F024450899214F0EFADCAF6"/>
    <w:rsid w:val="003B4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7B17B-E6B3-4CE7-A290-F594B844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148197</Words>
  <Characters>844728</Characters>
  <Application>Microsoft Office Word</Application>
  <DocSecurity>0</DocSecurity>
  <Lines>7039</Lines>
  <Paragraphs>1981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Alexander Linden</cp:lastModifiedBy>
  <cp:revision>9</cp:revision>
  <cp:lastPrinted>2019-06-30T11:28:00Z</cp:lastPrinted>
  <dcterms:created xsi:type="dcterms:W3CDTF">2020-09-11T08:38:00Z</dcterms:created>
  <dcterms:modified xsi:type="dcterms:W3CDTF">2020-09-11T14:16:00Z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c36fd4e1-3e73-4332-ab2d-48f6e8442cdf</vt:lpwstr>
  </property>
  <property fmtid="{D5CDD505-2E9C-101B-9397-08002B2CF9AE}" pid="4" name="CitaviDocumentProperty_6">
    <vt:lpwstr>True</vt:lpwstr>
  </property>
  <property fmtid="{D5CDD505-2E9C-101B-9397-08002B2CF9AE}" pid="5" name="CitaviDocumentProperty_1">
    <vt:lpwstr>6.5.0.0</vt:lpwstr>
  </property>
  <property fmtid="{D5CDD505-2E9C-101B-9397-08002B2CF9AE}" pid="6" name="CitaviDocumentProperty_8">
    <vt:lpwstr>C:\Users\Mareike Ariaans\Documents\Citavi 6\Projects\coelcare_ma_LTCTypology\coelcare_ma_LTCTypology.ctv6</vt:lpwstr>
  </property>
</Properties>
</file>