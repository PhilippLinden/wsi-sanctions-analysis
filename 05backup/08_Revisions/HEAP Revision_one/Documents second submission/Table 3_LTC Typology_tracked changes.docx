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FB2" w:rsidRPr="00127FB2" w:rsidRDefault="00127FB2" w:rsidP="00127FB2">
      <w:pPr>
        <w:keepNext/>
        <w:spacing w:before="240" w:after="240" w:line="288" w:lineRule="auto"/>
        <w:rPr>
          <w:rFonts w:ascii="Times New Roman" w:eastAsia="Calibri" w:hAnsi="Times New Roman" w:cs="Times New Roman"/>
          <w:i/>
          <w:lang w:val="en-US"/>
        </w:rPr>
      </w:pPr>
      <w:r w:rsidRPr="00127FB2">
        <w:rPr>
          <w:rFonts w:ascii="Times New Roman" w:eastAsia="Calibri" w:hAnsi="Times New Roman" w:cs="Times New Roman"/>
          <w:lang w:val="en-US"/>
        </w:rPr>
        <w:t xml:space="preserve">Table </w:t>
      </w:r>
      <w:r w:rsidRPr="00127FB2">
        <w:rPr>
          <w:rFonts w:ascii="Times New Roman" w:eastAsia="Calibri" w:hAnsi="Times New Roman" w:cs="Times New Roman"/>
          <w:i/>
          <w:lang w:val="en-US"/>
        </w:rPr>
        <w:fldChar w:fldCharType="begin"/>
      </w:r>
      <w:r w:rsidRPr="00127FB2">
        <w:rPr>
          <w:rFonts w:ascii="Times New Roman" w:eastAsia="Calibri" w:hAnsi="Times New Roman" w:cs="Times New Roman"/>
          <w:lang w:val="en-US"/>
        </w:rPr>
        <w:instrText xml:space="preserve"> SEQ Table \* ARABIC </w:instrText>
      </w:r>
      <w:r w:rsidRPr="00127FB2">
        <w:rPr>
          <w:rFonts w:ascii="Times New Roman" w:eastAsia="Calibri" w:hAnsi="Times New Roman" w:cs="Times New Roman"/>
          <w:i/>
          <w:lang w:val="en-US"/>
        </w:rPr>
        <w:fldChar w:fldCharType="separate"/>
      </w:r>
      <w:r w:rsidRPr="00127FB2">
        <w:rPr>
          <w:rFonts w:ascii="Times New Roman" w:eastAsia="Calibri" w:hAnsi="Times New Roman" w:cs="Times New Roman"/>
          <w:noProof/>
          <w:lang w:val="en-US"/>
        </w:rPr>
        <w:t>3</w:t>
      </w:r>
      <w:r w:rsidRPr="00127FB2">
        <w:rPr>
          <w:rFonts w:ascii="Times New Roman" w:eastAsia="Calibri" w:hAnsi="Times New Roman" w:cs="Times New Roman"/>
          <w:i/>
          <w:lang w:val="en-US"/>
        </w:rPr>
        <w:fldChar w:fldCharType="end"/>
      </w:r>
      <w:r w:rsidRPr="00127FB2">
        <w:rPr>
          <w:rFonts w:ascii="Times New Roman" w:eastAsia="Calibri" w:hAnsi="Times New Roman" w:cs="Times New Roman"/>
          <w:lang w:val="en-US"/>
        </w:rPr>
        <w:t xml:space="preserve">: </w:t>
      </w:r>
      <w:r w:rsidRPr="00127FB2">
        <w:rPr>
          <w:rFonts w:ascii="Times New Roman" w:eastAsia="Calibri" w:hAnsi="Times New Roman" w:cs="Times New Roman"/>
          <w:iCs/>
          <w:lang w:val="en-US"/>
        </w:rPr>
        <w:t>Means of</w:t>
      </w:r>
      <w:r w:rsidRPr="00127FB2">
        <w:rPr>
          <w:rFonts w:ascii="Times New Roman" w:eastAsia="Calibri" w:hAnsi="Times New Roman" w:cs="Times New Roman"/>
          <w:lang w:val="en-US"/>
        </w:rPr>
        <w:t xml:space="preserve"> quantitative indicators of six LTC types</w:t>
      </w:r>
    </w:p>
    <w:tbl>
      <w:tblPr>
        <w:tblStyle w:val="EinfacheTabelle3"/>
        <w:tblW w:w="8647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1134"/>
        <w:gridCol w:w="1134"/>
        <w:gridCol w:w="1134"/>
        <w:gridCol w:w="1134"/>
        <w:gridCol w:w="1134"/>
      </w:tblGrid>
      <w:tr w:rsidR="00127FB2" w:rsidRPr="00E3336A" w:rsidTr="00915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before="240" w:after="240" w:line="276" w:lineRule="auto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Residual public system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Private supply system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Public supply system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Evolving public supply system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bookmarkStart w:id="0" w:name="_GoBack"/>
            <w:bookmarkEnd w:id="0"/>
            <w:del w:id="1" w:author="Mareike Ariaans" w:date="2020-11-27T09:42:00Z">
              <w:r w:rsidRPr="00127FB2" w:rsidDel="00E3336A">
                <w:rPr>
                  <w:rFonts w:ascii="Times New Roman" w:eastAsia="Calibri" w:hAnsi="Times New Roman" w:cs="Times New Roman"/>
                  <w:color w:val="000000"/>
                  <w:sz w:val="16"/>
                  <w:szCs w:val="16"/>
                  <w:lang w:val="en-US"/>
                </w:rPr>
                <w:delText xml:space="preserve">Private </w:delText>
              </w:r>
            </w:del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need-based supply system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Evolving private need-based system</w:t>
            </w:r>
          </w:p>
        </w:tc>
      </w:tr>
      <w:tr w:rsidR="00127FB2" w:rsidRPr="00127FB2" w:rsidTr="00915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before="240" w:after="240" w:line="276" w:lineRule="auto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Cluster composition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CZ, LV, PL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DE, FI</w:t>
            </w:r>
          </w:p>
          <w:p w:rsidR="00127FB2" w:rsidRPr="00127FB2" w:rsidRDefault="00127FB2" w:rsidP="00127FB2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DK, IE, NO, SE</w:t>
            </w:r>
          </w:p>
          <w:p w:rsidR="00127FB2" w:rsidRPr="00127FB2" w:rsidRDefault="00127FB2" w:rsidP="00127FB2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JP, KR</w:t>
            </w:r>
          </w:p>
          <w:p w:rsidR="00127FB2" w:rsidRPr="00127FB2" w:rsidRDefault="00127FB2" w:rsidP="00127FB2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AU, BE, CH, LU, NL, SK, SI</w:t>
            </w:r>
          </w:p>
          <w:p w:rsidR="00127FB2" w:rsidRPr="00127FB2" w:rsidRDefault="00127FB2" w:rsidP="00127FB2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 xml:space="preserve">EE, ES, FR, IL, NZ, UK, US </w:t>
            </w:r>
          </w:p>
        </w:tc>
      </w:tr>
      <w:tr w:rsidR="00127FB2" w:rsidRPr="00127FB2" w:rsidTr="0091536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Cluster size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7</w:t>
            </w:r>
          </w:p>
        </w:tc>
      </w:tr>
      <w:tr w:rsidR="00127FB2" w:rsidRPr="00127FB2" w:rsidTr="00915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Expenditure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161.82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811.33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1369.15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603.97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819.81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459.42</w:t>
            </w:r>
          </w:p>
        </w:tc>
      </w:tr>
      <w:tr w:rsidR="00127FB2" w:rsidRPr="00127FB2" w:rsidTr="0091536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Beds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21.76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56.33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53.21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24.28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64.28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43.43</w:t>
            </w:r>
          </w:p>
        </w:tc>
      </w:tr>
      <w:tr w:rsidR="00127FB2" w:rsidRPr="00127FB2" w:rsidTr="00915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Recipients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1.18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4.4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4.16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2.63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5.51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3.46</w:t>
            </w:r>
          </w:p>
        </w:tc>
      </w:tr>
      <w:tr w:rsidR="00127FB2" w:rsidRPr="00127FB2" w:rsidTr="0091536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Private expenditure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5.77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23.94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10.49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18.17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11.81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24.25</w:t>
            </w:r>
          </w:p>
        </w:tc>
      </w:tr>
      <w:tr w:rsidR="00127FB2" w:rsidRPr="00127FB2" w:rsidTr="00915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Cash benefit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1.67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0.25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1.57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0.86</w:t>
            </w:r>
          </w:p>
        </w:tc>
      </w:tr>
      <w:tr w:rsidR="00127FB2" w:rsidRPr="00127FB2" w:rsidTr="0091536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Choice restrictions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0.57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2.29</w:t>
            </w:r>
          </w:p>
        </w:tc>
      </w:tr>
      <w:tr w:rsidR="00127FB2" w:rsidRPr="00127FB2" w:rsidTr="00915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Means-testing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127FB2" w:rsidRPr="00127FB2" w:rsidTr="0091536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Life expectancy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17.49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19.84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19.93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21.06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19.90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20.15</w:t>
            </w:r>
          </w:p>
        </w:tc>
      </w:tr>
      <w:tr w:rsidR="00127FB2" w:rsidRPr="00127FB2" w:rsidTr="00915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Self-perceived health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16.08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42.73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63.43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22.68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49.99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52.88</w:t>
            </w:r>
          </w:p>
        </w:tc>
      </w:tr>
    </w:tbl>
    <w:p w:rsidR="00BF7C8B" w:rsidRDefault="00BF7C8B"/>
    <w:sectPr w:rsidR="00BF7C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eike Ariaans">
    <w15:presenceInfo w15:providerId="Windows Live" w15:userId="ad2f2a960a7bcc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FB2"/>
    <w:rsid w:val="00127FB2"/>
    <w:rsid w:val="002F5109"/>
    <w:rsid w:val="00BF7C8B"/>
    <w:rsid w:val="00E3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389E4"/>
  <w15:chartTrackingRefBased/>
  <w15:docId w15:val="{A179D62D-E180-4A6E-8B0D-345DACED1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EinfacheTabelle3">
    <w:name w:val="Plain Table 3"/>
    <w:basedOn w:val="NormaleTabelle"/>
    <w:uiPriority w:val="43"/>
    <w:rsid w:val="00127F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3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3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Mareike Ariaans</dc:creator>
  <cp:keywords/>
  <dc:description/>
  <cp:lastModifiedBy>Mareike Ariaans</cp:lastModifiedBy>
  <cp:revision>2</cp:revision>
  <dcterms:created xsi:type="dcterms:W3CDTF">2020-11-27T08:42:00Z</dcterms:created>
  <dcterms:modified xsi:type="dcterms:W3CDTF">2020-11-27T08:42:00Z</dcterms:modified>
</cp:coreProperties>
</file>