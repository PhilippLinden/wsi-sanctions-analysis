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0" w:author="Mareike Ariaans" w:date="2020-11-16T10:15:00Z">
        <w:r w:rsidDel="00CA35CB">
          <w:rPr>
            <w:lang w:val="en-US"/>
          </w:rPr>
          <w:delText xml:space="preserve">often </w:delText>
        </w:r>
      </w:del>
      <w:ins w:id="1" w:author="Mareike Ariaans" w:date="2020-11-16T10:15:00Z">
        <w:r w:rsidR="00CA35CB">
          <w:rPr>
            <w:lang w:val="en-US"/>
          </w:rPr>
          <w:t>e</w:t>
        </w:r>
      </w:ins>
      <w:ins w:id="2" w:author="Mareike Ariaans" w:date="2020-11-16T10:16:00Z">
        <w:r w:rsidR="00CA35CB">
          <w:rPr>
            <w:lang w:val="en-US"/>
          </w:rPr>
          <w:t>.g.</w:t>
        </w:r>
      </w:ins>
      <w:ins w:id="3" w:author="Mareike Ariaans" w:date="2020-11-16T10:15:00Z">
        <w:r w:rsidR="00CA35CB">
          <w:rPr>
            <w:lang w:val="en-US"/>
          </w:rPr>
          <w:t xml:space="preserve"> </w:t>
        </w:r>
      </w:ins>
      <w:r>
        <w:rPr>
          <w:lang w:val="en-US"/>
        </w:rPr>
        <w:t xml:space="preserve">by </w:t>
      </w:r>
      <w:ins w:id="4" w:author="Mareike Ariaans" w:date="2020-11-16T10:15:00Z">
        <w:r w:rsidR="00CA35CB">
          <w:rPr>
            <w:lang w:val="en-US"/>
          </w:rPr>
          <w:t>changing eligibility criteria</w:t>
        </w:r>
      </w:ins>
      <w:ins w:id="5" w:author="Mareike Ariaans" w:date="2020-11-16T10:16:00Z">
        <w:r w:rsidR="00CA35CB">
          <w:rPr>
            <w:lang w:val="en-US"/>
          </w:rPr>
          <w:t xml:space="preserve"> or altering </w:t>
        </w:r>
      </w:ins>
      <w:ins w:id="6" w:author="Mareike Ariaans" w:date="2020-11-16T10:17:00Z">
        <w:r w:rsidR="00CA35CB">
          <w:rPr>
            <w:lang w:val="en-US"/>
          </w:rPr>
          <w:t>the financing of LTC</w:t>
        </w:r>
      </w:ins>
      <w:del w:id="7" w:author="Mareike Ariaans" w:date="2020-11-16T10:17:00Z">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77777777"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77777777"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77777777"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77777777"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 xml:space="preserve">[6–9,24–26].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[26–29,29]</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77777777" w:rsidR="005E0316" w:rsidRPr="003F07B8" w:rsidRDefault="005E0316" w:rsidP="005E0316">
      <w:pPr>
        <w:pStyle w:val="02FlietextErsterAbsatz"/>
        <w:rPr>
          <w:lang w:val="en-US"/>
        </w:rPr>
      </w:pPr>
      <w:r>
        <w:rPr>
          <w:lang w:val="en-US"/>
        </w:rPr>
        <w:t>Most typologies under analysis incorporate the dimension of supply</w:t>
      </w:r>
      <w:ins w:id="8" w:author="Mareike Ariaans" w:date="2020-11-13T10:38:00Z">
        <w:r w:rsidR="005D3C8E">
          <w:rPr>
            <w:lang w:val="en-US"/>
          </w:rPr>
          <w:t xml:space="preserve"> [7,9,24]</w:t>
        </w:r>
      </w:ins>
      <w:r>
        <w:rPr>
          <w:lang w:val="en-US"/>
        </w:rPr>
        <w:t>. Indicators in this dimension</w:t>
      </w:r>
      <w:r w:rsidRPr="00B82577">
        <w:rPr>
          <w:lang w:val="en-US"/>
        </w:rPr>
        <w:t xml:space="preserve"> include financial resource</w:t>
      </w:r>
      <w:r>
        <w:rPr>
          <w:lang w:val="en-US"/>
        </w:rPr>
        <w:t>s [6–9,24]</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[6,7,24]</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77777777"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 xml:space="preserve">[10,18],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ins w:id="9" w:author="Mareike Ariaans" w:date="2020-11-13T16:29:00Z">
        <w:r w:rsidR="00A66242">
          <w:rPr>
            <w:lang w:val="en-US"/>
          </w:rPr>
          <w:t>by families</w:t>
        </w:r>
      </w:ins>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77777777"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[10,34]</w:t>
      </w:r>
      <w:r w:rsidRPr="005E05FB">
        <w:rPr>
          <w:lang w:val="en-US"/>
        </w:rPr>
        <w:t xml:space="preserve"> and</w:t>
      </w:r>
      <w:ins w:id="10" w:author="Mareike Ariaans" w:date="2020-11-13T10:40:00Z">
        <w:r w:rsidR="005D3C8E">
          <w:rPr>
            <w:lang w:val="en-US"/>
          </w:rPr>
          <w:t xml:space="preserve"> has been implemented less in </w:t>
        </w:r>
      </w:ins>
      <w:ins w:id="11" w:author="Mareike Ariaans" w:date="2020-11-13T10:41:00Z">
        <w:r w:rsidR="005D3C8E">
          <w:rPr>
            <w:lang w:val="en-US"/>
          </w:rPr>
          <w:t xml:space="preserve">LTC typologies, due to a lack of comparable </w:t>
        </w:r>
        <w:r w:rsidR="005D3C8E">
          <w:rPr>
            <w:lang w:val="en-US"/>
          </w:rPr>
          <w:lastRenderedPageBreak/>
          <w:t>institutional indicators.</w:t>
        </w:r>
      </w:ins>
      <w:ins w:id="12" w:author="Mareike Ariaans" w:date="2020-11-13T10:42:00Z">
        <w:r w:rsidR="005D3C8E">
          <w:rPr>
            <w:lang w:val="en-US"/>
          </w:rPr>
          <w:t xml:space="preserve"> </w:t>
        </w:r>
      </w:ins>
      <w:ins w:id="13" w:author="Mareike Ariaans" w:date="2020-11-13T10:43:00Z">
        <w:r w:rsidR="005D3C8E">
          <w:rPr>
            <w:lang w:val="en-US"/>
          </w:rPr>
          <w:t>Kraus et al. [9]</w:t>
        </w:r>
      </w:ins>
      <w:ins w:id="14" w:author="Mareike Ariaans" w:date="2020-11-13T10:44:00Z">
        <w:r w:rsidR="005D3C8E">
          <w:rPr>
            <w:lang w:val="en-US"/>
          </w:rPr>
          <w:t xml:space="preserve"> incorporate this dimension by using own gathered data</w:t>
        </w:r>
      </w:ins>
      <w:del w:id="15" w:author="Mareike Ariaans" w:date="2020-11-13T10:44:00Z">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16" w:author="Mareike Ariaans" w:date="2020-11-13T10:44:00Z">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77777777"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r w:rsidRPr="00981837">
        <w:rPr>
          <w:lang w:val="en-US"/>
        </w:rPr>
        <w:t>.</w:t>
      </w:r>
      <w:ins w:id="17" w:author="Mareike Ariaans" w:date="2020-11-13T10:45:00Z">
        <w:r w:rsidR="005D3C8E">
          <w:rPr>
            <w:lang w:val="en-US"/>
          </w:rPr>
          <w:t xml:space="preserve"> However, in healthcare typologies they are already incorporated </w:t>
        </w:r>
      </w:ins>
      <w:ins w:id="18" w:author="Mareike Ariaans" w:date="2020-11-13T10:46:00Z">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1AFFBF6F"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19" w:author="Philipp Alexander Linden" w:date="2020-11-17T13:23:00Z">
        <w:r w:rsidR="00286B32">
          <w:rPr>
            <w:lang w:val="en-US"/>
          </w:rPr>
          <w:t xml:space="preserve"> as well as institutional </w:t>
        </w:r>
      </w:ins>
      <w:del w:id="20" w:author="Philipp Alexander Linden" w:date="2020-11-17T13:23:00Z">
        <w:r w:rsidRPr="005E05FB" w:rsidDel="00286B32">
          <w:rPr>
            <w:lang w:val="en-US"/>
          </w:rPr>
          <w:delText xml:space="preserve"> </w:delText>
        </w:r>
      </w:del>
      <w:ins w:id="21" w:author="Philipp Alexander Linden" w:date="2020-11-17T13:21:00Z">
        <w:r w:rsidR="00286B32">
          <w:rPr>
            <w:lang w:val="en-US"/>
          </w:rPr>
          <w:t>indicators</w:t>
        </w:r>
      </w:ins>
      <w:del w:id="22" w:author="Philipp Alexander Linden" w:date="2020-11-17T13:21:00Z">
        <w:r w:rsidRPr="000D7467" w:rsidDel="00286B32">
          <w:rPr>
            <w:lang w:val="en-US"/>
          </w:rPr>
          <w:delText>and</w:delText>
        </w:r>
        <w:r w:rsidDel="00286B32">
          <w:rPr>
            <w:i/>
            <w:lang w:val="en-US"/>
          </w:rPr>
          <w:delText xml:space="preserve"> </w:delText>
        </w:r>
      </w:del>
      <w:del w:id="23" w:author="Mareike Ariaans" w:date="2020-11-13T11:06:00Z">
        <w:r w:rsidRPr="005E05FB" w:rsidDel="002A567A">
          <w:rPr>
            <w:lang w:val="en-US"/>
          </w:rPr>
          <w:delText xml:space="preserve">qualitative </w:delText>
        </w:r>
      </w:del>
      <w:ins w:id="24" w:author="Mareike Ariaans" w:date="2020-11-13T11:06:00Z">
        <w:del w:id="25" w:author="Philipp Alexander Linden" w:date="2020-11-17T13:21:00Z">
          <w:r w:rsidR="002A567A" w:rsidDel="00286B32">
            <w:rPr>
              <w:lang w:val="en-US"/>
            </w:rPr>
            <w:delText>institutional</w:delText>
          </w:r>
        </w:del>
        <w:del w:id="26" w:author="Philipp Alexander Linden" w:date="2020-11-17T13:23:00Z">
          <w:r w:rsidR="002A567A" w:rsidRPr="005E05FB" w:rsidDel="00286B32">
            <w:rPr>
              <w:lang w:val="en-US"/>
            </w:rPr>
            <w:delText xml:space="preserve"> </w:delText>
          </w:r>
        </w:del>
      </w:ins>
      <w:del w:id="27" w:author="Philipp Alexander Linden" w:date="2020-11-17T13:23:00Z">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28" w:author="Philipp Alexander Linden" w:date="2020-11-17T13:23:00Z">
        <w:r w:rsidR="00286B32">
          <w:rPr>
            <w:lang w:val="en-US"/>
          </w:rPr>
          <w:t>, which mirror the</w:t>
        </w:r>
      </w:ins>
      <w:r w:rsidRPr="005E05FB">
        <w:rPr>
          <w:lang w:val="en-US"/>
        </w:rPr>
        <w:t xml:space="preserve">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[7,24,25]</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14:paraId="7E719049" w14:textId="77777777"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 xml:space="preserve">[6,8,9,24,25]. </w:t>
      </w:r>
      <w:r w:rsidRPr="005E05FB">
        <w:rPr>
          <w:lang w:val="en-US"/>
        </w:rPr>
        <w:t xml:space="preserve">Clusters which </w:t>
      </w:r>
      <w:r>
        <w:rPr>
          <w:lang w:val="en-US"/>
        </w:rPr>
        <w:t>comprise</w:t>
      </w:r>
      <w:r w:rsidRPr="005E05FB">
        <w:rPr>
          <w:lang w:val="en-US"/>
        </w:rPr>
        <w:t xml:space="preserve"> only </w:t>
      </w:r>
      <w:r w:rsidRPr="005E05FB">
        <w:rPr>
          <w:lang w:val="en-US"/>
        </w:rPr>
        <w:lastRenderedPageBreak/>
        <w:t xml:space="preserve">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[25]</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 xml:space="preserve">[6,7,9,24,25].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7A4CB362"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29" w:author="Philipp Alexander Linden" w:date="2020-11-17T13:26:00Z">
        <w:r w:rsidDel="00286B32">
          <w:rPr>
            <w:lang w:val="en-US"/>
          </w:rPr>
          <w:delText xml:space="preserve">quantitative and </w:delText>
        </w:r>
        <w:bookmarkStart w:id="30" w:name="_GoBack"/>
        <w:r w:rsidDel="00286B32">
          <w:rPr>
            <w:lang w:val="en-US"/>
          </w:rPr>
          <w:delText>qualitat</w:delText>
        </w:r>
        <w:bookmarkEnd w:id="30"/>
        <w:r w:rsidDel="00286B32">
          <w:rPr>
            <w:lang w:val="en-US"/>
          </w:rPr>
          <w:delText xml:space="preserve">ive </w:delText>
        </w:r>
      </w:del>
      <w:del w:id="31" w:author="Mareike Ariaans" w:date="2020-11-13T11:08:00Z">
        <w:r w:rsidDel="002A567A">
          <w:rPr>
            <w:lang w:val="en-US"/>
          </w:rPr>
          <w:delText>approaches</w:delText>
        </w:r>
      </w:del>
      <w:ins w:id="32" w:author="Mareike Ariaans" w:date="2020-11-13T11:08:00Z">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15EB2DE7"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and several </w:t>
      </w:r>
      <w:del w:id="33" w:author="Philipp Alexander Linden" w:date="2020-11-17T13:24:00Z">
        <w:r w:rsidDel="00286B32">
          <w:rPr>
            <w:lang w:val="en-US"/>
          </w:rPr>
          <w:delText>qualitative</w:delText>
        </w:r>
        <w:r w:rsidRPr="004B36E0" w:rsidDel="00286B32">
          <w:rPr>
            <w:lang w:val="en-US"/>
          </w:rPr>
          <w:delText xml:space="preserve"> </w:delText>
        </w:r>
      </w:del>
      <w:ins w:id="34" w:author="Philipp Alexander Linden" w:date="2020-11-17T13:24:00Z">
        <w:r w:rsidR="00286B32">
          <w:rPr>
            <w:lang w:val="en-US"/>
          </w:rPr>
          <w:t>institutional</w:t>
        </w:r>
        <w:r w:rsidR="00286B32" w:rsidRPr="004B36E0">
          <w:rPr>
            <w:lang w:val="en-US"/>
          </w:rPr>
          <w:t xml:space="preserve"> </w:t>
        </w:r>
      </w:ins>
      <w:r w:rsidRPr="004B36E0">
        <w:rPr>
          <w:lang w:val="en-US"/>
        </w:rPr>
        <w:t xml:space="preserve">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lastRenderedPageBreak/>
        <w:t xml:space="preserve">OECD health data </w:t>
      </w:r>
      <w:r>
        <w:rPr>
          <w:lang w:val="en-US"/>
        </w:rPr>
        <w:t>[36]</w:t>
      </w:r>
      <w:r w:rsidRPr="004B36E0">
        <w:rPr>
          <w:lang w:val="en-US"/>
        </w:rPr>
        <w:t>.</w:t>
      </w:r>
      <w:ins w:id="35" w:author="Mareike Ariaans" w:date="2020-11-13T16:10:00Z">
        <w:r w:rsidR="005D3998">
          <w:rPr>
            <w:lang w:val="en-US"/>
          </w:rPr>
          <w:t xml:space="preserve"> Values relate to the mean of the years 2014 to 2016.</w:t>
        </w:r>
      </w:ins>
      <w:r w:rsidRPr="004B36E0">
        <w:rPr>
          <w:lang w:val="en-US"/>
        </w:rPr>
        <w:t xml:space="preserve"> </w:t>
      </w:r>
      <w:ins w:id="36" w:author="Philipp Alexander Linden" w:date="2020-11-17T13:25:00Z">
        <w:r w:rsidR="00286B32">
          <w:rPr>
            <w:lang w:val="en-US"/>
          </w:rPr>
          <w:t>Furthermore, f</w:t>
        </w:r>
      </w:ins>
      <w:del w:id="37" w:author="Philipp Alexander Linden" w:date="2020-11-17T13:25:00Z">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ins w:id="38" w:author="Mareike Ariaans" w:date="2020-11-13T16:11:00Z">
        <w:r w:rsidR="005D3998">
          <w:rPr>
            <w:lang w:val="en-US"/>
          </w:rPr>
          <w:t xml:space="preserve"> and relate to the year</w:t>
        </w:r>
      </w:ins>
      <w:ins w:id="39" w:author="Mareike Ariaans" w:date="2020-11-13T16:12:00Z">
        <w:r w:rsidR="005D3998">
          <w:rPr>
            <w:lang w:val="en-US"/>
          </w:rPr>
          <w:t xml:space="preserve">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40" w:author="Philipp Alexander Linden" w:date="2020-11-17T13:25:00Z">
        <w:r w:rsidR="00286B32">
          <w:rPr>
            <w:lang w:val="en-US"/>
          </w:rPr>
          <w:t>reflect</w:t>
        </w:r>
      </w:ins>
      <w:del w:id="41" w:author="Philipp Alexander Linden" w:date="2020-11-17T13:25:00Z">
        <w:r w:rsidRPr="00822075" w:rsidDel="00286B32">
          <w:rPr>
            <w:lang w:val="en-US"/>
          </w:rPr>
          <w:delText xml:space="preserve">refer to the </w:delText>
        </w:r>
      </w:del>
      <w:r w:rsidRPr="00822075">
        <w:rPr>
          <w:lang w:val="en-US"/>
        </w:rPr>
        <w:t xml:space="preserve">national </w:t>
      </w:r>
      <w:del w:id="42" w:author="Philipp Alexander Linden" w:date="2020-11-17T13:25:00Z">
        <w:r w:rsidRPr="00822075" w:rsidDel="00286B32">
          <w:rPr>
            <w:lang w:val="en-US"/>
          </w:rPr>
          <w:delText xml:space="preserve">rules </w:delText>
        </w:r>
      </w:del>
      <w:r w:rsidRPr="00822075">
        <w:rPr>
          <w:lang w:val="en-US"/>
        </w:rPr>
        <w:t xml:space="preserve">or </w:t>
      </w:r>
      <w:del w:id="43" w:author="Philipp Alexander Linden" w:date="2020-11-17T13:25:00Z">
        <w:r w:rsidRPr="00822075" w:rsidDel="00286B32">
          <w:rPr>
            <w:lang w:val="en-US"/>
          </w:rPr>
          <w:delText>the</w:delText>
        </w:r>
      </w:del>
      <w:r w:rsidRPr="00822075">
        <w:rPr>
          <w:lang w:val="en-US"/>
        </w:rPr>
        <w:t xml:space="preserve"> dominant rules in place, since in some countries </w:t>
      </w:r>
      <w:ins w:id="44" w:author="Philipp Alexander Linden" w:date="2020-11-17T13:26:00Z">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545B1EA0"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45" w:author="Mareike Ariaans" w:date="2020-11-16T10:32:00Z">
        <w:r w:rsidR="00584B55">
          <w:rPr>
            <w:lang w:val="en-US"/>
          </w:rPr>
          <w:t xml:space="preserve"> We would have liked to include an indicator on the public-private provision of care, but comparative, quantitative data is not </w:t>
        </w:r>
      </w:ins>
      <w:ins w:id="46" w:author="Mareike Ariaans" w:date="2020-11-16T10:33:00Z">
        <w:r w:rsidR="00584B55">
          <w:rPr>
            <w:lang w:val="en-US"/>
          </w:rPr>
          <w:t>available</w:t>
        </w:r>
      </w:ins>
      <w:ins w:id="47" w:author="Mareike Ariaans" w:date="2020-11-16T10:32:00Z">
        <w:r w:rsidR="00584B55">
          <w:rPr>
            <w:lang w:val="en-US"/>
          </w:rPr>
          <w:t xml:space="preserve"> </w:t>
        </w:r>
      </w:ins>
      <w:ins w:id="48" w:author="Mareike Ariaans" w:date="2020-11-16T10:33:00Z">
        <w:r w:rsidR="00584B55">
          <w:rPr>
            <w:lang w:val="en-US"/>
          </w:rPr>
          <w:t>for many countries</w:t>
        </w:r>
      </w:ins>
      <w:ins w:id="49" w:author="Mareike Ariaans" w:date="2020-11-16T10:38:00Z">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50" w:author="Mareike Ariaans" w:date="2020-11-13T16:29:00Z">
        <w:r w:rsidR="00A66242">
          <w:rPr>
            <w:lang w:val="en-US"/>
          </w:rPr>
          <w:t xml:space="preserve"> We define informal care here, as de</w:t>
        </w:r>
      </w:ins>
      <w:ins w:id="51" w:author="Mareike Ariaans" w:date="2020-11-13T16:30:00Z">
        <w:r w:rsidR="00A66242">
          <w:rPr>
            <w:lang w:val="en-US"/>
          </w:rPr>
          <w:t>-</w:t>
        </w:r>
      </w:ins>
      <w:ins w:id="52" w:author="Mareike Ariaans" w:date="2020-11-13T16:29:00Z">
        <w:r w:rsidR="00A66242">
          <w:rPr>
            <w:lang w:val="en-US"/>
          </w:rPr>
          <w:t>commodified care by family or</w:t>
        </w:r>
      </w:ins>
      <w:ins w:id="53" w:author="Mareike Ariaans" w:date="2020-11-13T16:32:00Z">
        <w:r w:rsidR="00A66242">
          <w:rPr>
            <w:lang w:val="en-US"/>
          </w:rPr>
          <w:t xml:space="preserve"> informal</w:t>
        </w:r>
      </w:ins>
      <w:ins w:id="54" w:author="Mareike Ariaans" w:date="2020-11-13T16:29:00Z">
        <w:r w:rsidR="00A66242">
          <w:rPr>
            <w:lang w:val="en-US"/>
          </w:rPr>
          <w:t xml:space="preserve"> migrant care workers</w:t>
        </w:r>
      </w:ins>
      <w:ins w:id="55" w:author="Mareike Ariaans" w:date="2020-11-13T16:32:00Z">
        <w:r w:rsidR="00A66242">
          <w:rPr>
            <w:lang w:val="en-US"/>
          </w:rPr>
          <w:t xml:space="preserve"> (migrant in the family)</w:t>
        </w:r>
      </w:ins>
      <w:ins w:id="56" w:author="Mareike Ariaans" w:date="2020-11-13T16:29:00Z">
        <w:r w:rsidR="00A66242">
          <w:rPr>
            <w:lang w:val="en-US"/>
          </w:rPr>
          <w:t>.</w:t>
        </w:r>
      </w:ins>
      <w:r w:rsidRPr="00E915CC">
        <w:rPr>
          <w:lang w:val="en-US"/>
        </w:rPr>
        <w:t xml:space="preserve"> Research has shown that the availability as well as the unrestricted </w:t>
      </w:r>
      <w:r w:rsidRPr="00E915CC">
        <w:rPr>
          <w:lang w:val="en-US"/>
        </w:rPr>
        <w:lastRenderedPageBreak/>
        <w:t xml:space="preserve">usage of cash benefits fosters family and migrant care </w:t>
      </w:r>
      <w:r>
        <w:rPr>
          <w:lang w:val="en-US"/>
        </w:rPr>
        <w:t>[28,30]</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1005FB60"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57" w:author="Mareike Ariaans" w:date="2020-11-15T15:30:00Z">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ins w:id="58" w:author="Mareike Ariaans" w:date="2020-11-15T15:30:00Z">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7777777"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77777777"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59"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59"/>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77777777"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[7,9,21,23]</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628C092D" w:rsidR="005E0316" w:rsidRDefault="005E0316" w:rsidP="005E0316">
      <w:pPr>
        <w:pStyle w:val="02Flietext"/>
        <w:rPr>
          <w:lang w:val="en-US"/>
        </w:rPr>
      </w:pPr>
      <w:r>
        <w:rPr>
          <w:lang w:val="en-US"/>
        </w:rPr>
        <w:t>Based on 24 cluster analyses</w:t>
      </w:r>
      <w:ins w:id="60" w:author="Mareike Ariaans" w:date="2020-11-16T14:29:00Z">
        <w:r w:rsidR="004C4DE2">
          <w:rPr>
            <w:lang w:val="en-US"/>
          </w:rPr>
          <w:t xml:space="preserve"> we present two solutions. First</w:t>
        </w:r>
      </w:ins>
      <w:ins w:id="61" w:author="Mareike Ariaans" w:date="2020-11-16T14:30:00Z">
        <w:r w:rsidR="004C4DE2">
          <w:rPr>
            <w:lang w:val="en-US"/>
          </w:rPr>
          <w:t>,</w:t>
        </w:r>
      </w:ins>
      <w:ins w:id="62" w:author="Mareike Ariaans" w:date="2020-11-16T14:31:00Z">
        <w:r w:rsidR="004C4DE2">
          <w:rPr>
            <w:lang w:val="en-US"/>
          </w:rPr>
          <w:t xml:space="preserve"> nine clusters can be distinguished</w:t>
        </w:r>
      </w:ins>
      <w:ins w:id="63" w:author="Mareike Ariaans" w:date="2020-11-16T14:32:00Z">
        <w:r w:rsidR="004C4DE2">
          <w:rPr>
            <w:lang w:val="en-US"/>
          </w:rPr>
          <w:t>, using</w:t>
        </w:r>
      </w:ins>
      <w:ins w:id="64" w:author="Mareike Ariaans" w:date="2020-11-16T14:31:00Z">
        <w:r w:rsidR="004C4DE2">
          <w:rPr>
            <w:lang w:val="en-US"/>
          </w:rPr>
          <w:t xml:space="preserve"> </w:t>
        </w:r>
      </w:ins>
      <w:ins w:id="65" w:author="Mareike Ariaans" w:date="2020-11-16T14:29:00Z">
        <w:r w:rsidR="004C4DE2">
          <w:rPr>
            <w:lang w:val="en-US"/>
          </w:rPr>
          <w:t xml:space="preserve">a purely </w:t>
        </w:r>
      </w:ins>
      <w:ins w:id="66" w:author="Mareike Ariaans" w:date="2020-11-16T14:30:00Z">
        <w:r w:rsidR="004C4DE2">
          <w:rPr>
            <w:lang w:val="en-US"/>
          </w:rPr>
          <w:t>methodological</w:t>
        </w:r>
      </w:ins>
      <w:ins w:id="67" w:author="Mareike Ariaans" w:date="2020-11-16T14:29:00Z">
        <w:r w:rsidR="004C4DE2">
          <w:rPr>
            <w:lang w:val="en-US"/>
          </w:rPr>
          <w:t xml:space="preserve"> solution, which </w:t>
        </w:r>
      </w:ins>
      <w:del w:id="68" w:author="Mareike Ariaans" w:date="2020-11-16T14:30:00Z">
        <w:r w:rsidDel="004C4DE2">
          <w:rPr>
            <w:lang w:val="en-US"/>
          </w:rPr>
          <w:delText xml:space="preserve"> and by </w:delText>
        </w:r>
      </w:del>
      <w:r>
        <w:rPr>
          <w:lang w:val="en-US"/>
        </w:rPr>
        <w:t>appl</w:t>
      </w:r>
      <w:ins w:id="69" w:author="Mareike Ariaans" w:date="2020-11-16T14:30:00Z">
        <w:r w:rsidR="004C4DE2">
          <w:rPr>
            <w:lang w:val="en-US"/>
          </w:rPr>
          <w:t>ies</w:t>
        </w:r>
      </w:ins>
      <w:del w:id="70" w:author="Mareike Ariaans" w:date="2020-11-16T14:30:00Z">
        <w:r w:rsidDel="004C4DE2">
          <w:rPr>
            <w:lang w:val="en-US"/>
          </w:rPr>
          <w:delText>ying</w:delText>
        </w:r>
      </w:del>
      <w:r>
        <w:rPr>
          <w:lang w:val="en-US"/>
        </w:rPr>
        <w:t xml:space="preserve"> the full membership rule</w:t>
      </w:r>
      <w:del w:id="71" w:author="Mareike Ariaans" w:date="2020-11-16T14:33:00Z">
        <w:r w:rsidDel="004C4DE2">
          <w:rPr>
            <w:lang w:val="en-US"/>
          </w:rPr>
          <w:delText>,</w:delText>
        </w:r>
      </w:del>
      <w:r>
        <w:rPr>
          <w:lang w:val="en-US"/>
        </w:rPr>
        <w:t xml:space="preserve"> </w:t>
      </w:r>
      <w:del w:id="72" w:author="Mareike Ariaans" w:date="2020-11-16T14:33:00Z">
        <w:r w:rsidDel="004C4DE2">
          <w:rPr>
            <w:lang w:val="en-US"/>
          </w:rPr>
          <w:delText xml:space="preserve">nine clusters can be distinguished </w:delText>
        </w:r>
      </w:del>
      <w:r>
        <w:rPr>
          <w:lang w:val="en-US"/>
        </w:rPr>
        <w:t>(see Table 2)</w:t>
      </w:r>
      <w:ins w:id="73" w:author="Mareike Ariaans" w:date="2020-11-16T14:33:00Z">
        <w:r w:rsidR="004C4DE2">
          <w:rPr>
            <w:lang w:val="en-US"/>
          </w:rPr>
          <w:t>.</w:t>
        </w:r>
      </w:ins>
      <w:del w:id="74" w:author="Mareike Ariaans" w:date="2020-11-16T14:33:00Z">
        <w:r w:rsidDel="004C4DE2">
          <w:rPr>
            <w:lang w:val="en-US"/>
          </w:rPr>
          <w:delText>:</w:delText>
        </w:r>
      </w:del>
      <w:ins w:id="75" w:author="Mareike Ariaans" w:date="2020-11-16T14:33:00Z">
        <w:r w:rsidR="004C4DE2">
          <w:rPr>
            <w:lang w:val="en-US"/>
          </w:rPr>
          <w:t xml:space="preserve"> Second, six cluster can be distinguished on methodological and </w:t>
        </w:r>
      </w:ins>
      <w:ins w:id="76" w:author="Mareike Ariaans" w:date="2020-11-16T14:34:00Z">
        <w:r w:rsidR="00BD2D8C">
          <w:rPr>
            <w:lang w:val="en-US"/>
          </w:rPr>
          <w:t>content-based grounds</w:t>
        </w:r>
      </w:ins>
      <w:ins w:id="77" w:author="Mareike Ariaans" w:date="2020-11-16T14:35:00Z">
        <w:r w:rsidR="00BD2D8C">
          <w:rPr>
            <w:lang w:val="en-US"/>
          </w:rPr>
          <w:t>, applying full and partial membership rules</w:t>
        </w:r>
      </w:ins>
      <w:ins w:id="78" w:author="Mareike Ariaans" w:date="2020-11-16T14:36:00Z">
        <w:r w:rsidR="00BD2D8C">
          <w:rPr>
            <w:lang w:val="en-US"/>
          </w:rPr>
          <w:t xml:space="preserve"> (see Table 2, Figure 1</w:t>
        </w:r>
      </w:ins>
      <w:ins w:id="79" w:author="Mareike Ariaans" w:date="2020-11-16T14:37:00Z">
        <w:r w:rsidR="00BD2D8C">
          <w:rPr>
            <w:lang w:val="en-US"/>
          </w:rPr>
          <w:t>)</w:t>
        </w:r>
      </w:ins>
      <w:ins w:id="80" w:author="Mareike Ariaans" w:date="2020-11-16T14:35:00Z">
        <w:r w:rsidR="00BD2D8C">
          <w:rPr>
            <w:lang w:val="en-US"/>
          </w:rPr>
          <w:t>.</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81" w:author="Mareike Ariaans" w:date="2020-11-13T16:37:00Z">
        <w:r w:rsidRPr="00C83EC5" w:rsidDel="00276946">
          <w:rPr>
            <w:lang w:val="en-US"/>
          </w:rPr>
          <w:delText xml:space="preserve">Although </w:delText>
        </w:r>
      </w:del>
      <w:ins w:id="82" w:author="Mareike Ariaans" w:date="2020-11-13T16:37:00Z">
        <w:r w:rsidR="00276946">
          <w:rPr>
            <w:lang w:val="en-US"/>
          </w:rPr>
          <w:t>However,</w:t>
        </w:r>
        <w:r w:rsidR="00276946" w:rsidRPr="00C83EC5">
          <w:rPr>
            <w:lang w:val="en-US"/>
          </w:rPr>
          <w:t xml:space="preserve"> </w:t>
        </w:r>
      </w:ins>
      <w:r>
        <w:rPr>
          <w:lang w:val="en-US"/>
        </w:rPr>
        <w:t xml:space="preserve">access barriers </w:t>
      </w:r>
      <w:del w:id="83" w:author="Mareike Ariaans" w:date="2020-11-16T10:49:00Z">
        <w:r w:rsidDel="006745E2">
          <w:rPr>
            <w:lang w:val="en-US"/>
          </w:rPr>
          <w:delText xml:space="preserve">are </w:delText>
        </w:r>
      </w:del>
      <w:ins w:id="84" w:author="Mareike Ariaans" w:date="2020-11-16T10:49:00Z">
        <w:r w:rsidR="006745E2">
          <w:rPr>
            <w:lang w:val="en-US"/>
          </w:rPr>
          <w:t xml:space="preserve">seem </w:t>
        </w:r>
      </w:ins>
      <w:r>
        <w:rPr>
          <w:lang w:val="en-US"/>
        </w:rPr>
        <w:t xml:space="preserve">low, by applying </w:t>
      </w:r>
      <w:r w:rsidRPr="00C83EC5">
        <w:rPr>
          <w:lang w:val="en-US"/>
        </w:rPr>
        <w:t>no means-testing and a low level of choice restrictions</w:t>
      </w:r>
      <w:ins w:id="85" w:author="Mareike Ariaans" w:date="2020-11-13T16:37:00Z">
        <w:r w:rsidR="00276946">
          <w:rPr>
            <w:lang w:val="en-US"/>
          </w:rPr>
          <w:t>.</w:t>
        </w:r>
      </w:ins>
      <w:del w:id="86" w:author="Mareike Ariaans" w:date="2020-11-13T16:37:00Z">
        <w:r w:rsidDel="00276946">
          <w:rPr>
            <w:lang w:val="en-US"/>
          </w:rPr>
          <w:delText>,</w:delText>
        </w:r>
      </w:del>
      <w:r>
        <w:rPr>
          <w:lang w:val="en-US"/>
        </w:rPr>
        <w:t xml:space="preserve"> </w:t>
      </w:r>
      <w:ins w:id="87" w:author="Mareike Ariaans" w:date="2020-11-16T11:08:00Z">
        <w:r w:rsidR="00BE4916">
          <w:rPr>
            <w:lang w:val="en-US"/>
          </w:rPr>
          <w:t>C</w:t>
        </w:r>
      </w:ins>
      <w:del w:id="88" w:author="Mareike Ariaans" w:date="2020-11-16T11:08:00Z">
        <w:r w:rsidDel="00BE4916">
          <w:rPr>
            <w:lang w:val="en-US"/>
          </w:rPr>
          <w:delText>bound c</w:delText>
        </w:r>
      </w:del>
      <w:r>
        <w:rPr>
          <w:lang w:val="en-US"/>
        </w:rPr>
        <w:t xml:space="preserve">ash benefits </w:t>
      </w:r>
      <w:ins w:id="89" w:author="Mareike Ariaans" w:date="2020-11-16T11:08:00Z">
        <w:r w:rsidR="00BE4916">
          <w:rPr>
            <w:lang w:val="en-US"/>
          </w:rPr>
          <w:t>are mainly bound</w:t>
        </w:r>
      </w:ins>
      <w:del w:id="90" w:author="Mareike Ariaans" w:date="2020-11-16T11:08:00Z">
        <w:r w:rsidDel="00BE4916">
          <w:rPr>
            <w:lang w:val="en-US"/>
          </w:rPr>
          <w:delText xml:space="preserve">hint at a high level of </w:delText>
        </w:r>
      </w:del>
      <w:del w:id="91" w:author="Mareike Ariaans" w:date="2020-11-13T16:39:00Z">
        <w:r w:rsidDel="00276946">
          <w:rPr>
            <w:lang w:val="en-US"/>
          </w:rPr>
          <w:delText xml:space="preserve">informal </w:delText>
        </w:r>
      </w:del>
      <w:del w:id="92" w:author="Mareike Ariaans" w:date="2020-11-16T11:08:00Z">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2BE33E9A"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w:t>
      </w:r>
      <w:del w:id="93" w:author="Mareike Ariaans" w:date="2020-11-16T11:08:00Z">
        <w:r w:rsidDel="00BE4916">
          <w:rPr>
            <w:lang w:val="en-US"/>
          </w:rPr>
          <w:delText>, indicat</w:delText>
        </w:r>
      </w:del>
      <w:del w:id="94" w:author="Mareike Ariaans" w:date="2020-11-16T10:54:00Z">
        <w:r w:rsidDel="006745E2">
          <w:rPr>
            <w:lang w:val="en-US"/>
          </w:rPr>
          <w:delText>ing</w:delText>
        </w:r>
      </w:del>
      <w:del w:id="95" w:author="Mareike Ariaans" w:date="2020-11-16T11:08:00Z">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0097E3B4" w:rsidR="005E0316" w:rsidRDefault="005E0316" w:rsidP="005E0316">
      <w:pPr>
        <w:pStyle w:val="02FlietextErsterAbsatz"/>
        <w:rPr>
          <w:lang w:val="en-US"/>
        </w:rPr>
      </w:pPr>
      <w:r>
        <w:rPr>
          <w:lang w:val="en-US"/>
        </w:rPr>
        <w:t>The public supply system comprises the countries Denmark, Ireland, Norway, and Sweden and is defined by high supply and above-average public expenditure. Benefits are mainly available only in kind</w:t>
      </w:r>
      <w:del w:id="96" w:author="Mareike Ariaans" w:date="2020-11-16T11:09:00Z">
        <w:r w:rsidDel="00BE4916">
          <w:rPr>
            <w:lang w:val="en-US"/>
          </w:rPr>
          <w:delText>, which hint</w:delText>
        </w:r>
      </w:del>
      <w:del w:id="97" w:author="Mareike Ariaans" w:date="2020-11-16T10:55:00Z">
        <w:r w:rsidDel="006745E2">
          <w:rPr>
            <w:lang w:val="en-US"/>
          </w:rPr>
          <w:delText>s</w:delText>
        </w:r>
      </w:del>
      <w:del w:id="98" w:author="Mareike Ariaans" w:date="2020-11-16T11:09:00Z">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99" w:author="Mareike Ariaans" w:date="2020-11-13T12:38:00Z">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20687537" w:rsidR="005E0316" w:rsidRDefault="005E0316" w:rsidP="005E0316">
      <w:pPr>
        <w:pStyle w:val="02FlietextErsterAbsatz"/>
        <w:rPr>
          <w:lang w:val="en-US"/>
        </w:rPr>
      </w:pPr>
      <w:r>
        <w:rPr>
          <w:lang w:val="en-US"/>
        </w:rPr>
        <w:t xml:space="preserve">The fifth LTC system type can be defined as a </w:t>
      </w:r>
      <w:del w:id="100" w:author="Mareike Ariaans" w:date="2020-11-13T13:05:00Z">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101" w:author="Mareike Ariaans" w:date="2020-11-16T11:13:00Z">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102" w:author="Mareike Ariaans" w:date="2020-11-16T11:11:00Z">
        <w:r w:rsidR="00BE4916">
          <w:rPr>
            <w:lang w:val="en-US"/>
          </w:rPr>
          <w:t>C</w:t>
        </w:r>
      </w:ins>
      <w:ins w:id="103" w:author="Mareike Ariaans" w:date="2020-11-13T12:39:00Z">
        <w:r w:rsidR="00173917">
          <w:rPr>
            <w:lang w:val="en-US"/>
          </w:rPr>
          <w:t xml:space="preserve">ash benefits are available in almost all countries and often are unbound. </w:t>
        </w:r>
      </w:ins>
      <w:del w:id="104" w:author="Mareike Ariaans" w:date="2020-11-13T12:40:00Z">
        <w:r w:rsidDel="00756BA4">
          <w:rPr>
            <w:lang w:val="en-US"/>
          </w:rPr>
          <w:delText xml:space="preserve">and </w:delText>
        </w:r>
      </w:del>
      <w:ins w:id="105" w:author="Mareike Ariaans" w:date="2020-11-13T12:40:00Z">
        <w:r w:rsidR="00756BA4">
          <w:rPr>
            <w:lang w:val="en-US"/>
          </w:rPr>
          <w:t xml:space="preserve">However, </w:t>
        </w:r>
      </w:ins>
      <w:del w:id="106" w:author="Mareike Ariaans" w:date="2020-11-13T12:40:00Z">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107" w:author="Mareike Ariaans" w:date="2020-11-13T12:41:00Z">
        <w:r w:rsidDel="00756BA4">
          <w:rPr>
            <w:lang w:val="en-US"/>
          </w:rPr>
          <w:delText xml:space="preserve">below average </w:delText>
        </w:r>
      </w:del>
      <w:ins w:id="108" w:author="Mareike Ariaans" w:date="2020-11-13T12:41:00Z">
        <w:r w:rsidR="00E96AC7">
          <w:rPr>
            <w:lang w:val="en-US"/>
          </w:rPr>
          <w:t>about average</w:t>
        </w:r>
      </w:ins>
      <w:del w:id="109" w:author="Mareike Ariaans" w:date="2020-11-13T12:41:00Z">
        <w:r w:rsidDel="00756BA4">
          <w:rPr>
            <w:lang w:val="en-US"/>
          </w:rPr>
          <w:delText>and</w:delText>
        </w:r>
      </w:del>
      <w:del w:id="110" w:author="Mareike Ariaans" w:date="2020-11-13T12:39:00Z">
        <w:r w:rsidDel="00173917">
          <w:rPr>
            <w:lang w:val="en-US"/>
          </w:rPr>
          <w:delText xml:space="preserve"> cash benefits are available in almost all countries and often are unbound</w:delText>
        </w:r>
      </w:del>
      <w:r>
        <w:rPr>
          <w:lang w:val="en-US"/>
        </w:rPr>
        <w:t>. On the other hand, however, 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lastRenderedPageBreak/>
        <w:t>The sixth LTC ty</w:t>
      </w:r>
      <w:r w:rsidRPr="00E80C6F">
        <w:rPr>
          <w:lang w:val="en-US"/>
        </w:rPr>
        <w:t xml:space="preserve">pe is labeled </w:t>
      </w:r>
      <w:r>
        <w:rPr>
          <w:lang w:val="en-US"/>
        </w:rPr>
        <w:t xml:space="preserve">evolving private need-based system and shares important characteristics with the </w:t>
      </w:r>
      <w:del w:id="111" w:author="Mareike Ariaans" w:date="2020-11-13T13:04:00Z">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112" w:author="Mareike Ariaans" w:date="2020-11-16T11:17:00Z">
        <w:r w:rsidR="00E96AC7">
          <w:rPr>
            <w:lang w:val="en-US"/>
          </w:rPr>
          <w:t xml:space="preserve">rather </w:t>
        </w:r>
      </w:ins>
      <w:r>
        <w:rPr>
          <w:lang w:val="en-US"/>
        </w:rPr>
        <w:t xml:space="preserve">high. Access is 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72DB049A" w:rsidR="005E0316" w:rsidRDefault="005E0316" w:rsidP="005E0316">
      <w:pPr>
        <w:pStyle w:val="02FlietextErsterAbsatz"/>
        <w:rPr>
          <w:ins w:id="113" w:author="Mareike Ariaans" w:date="2020-11-16T12:47:00Z"/>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w:t>
      </w:r>
      <w:del w:id="114" w:author="Mareike Ariaans" w:date="2020-11-13T13:04:00Z">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115" w:author="Mareike Ariaans" w:date="2020-11-13T11:21:00Z">
        <w:r w:rsidDel="00BC2953">
          <w:rPr>
            <w:lang w:val="en-US"/>
          </w:rPr>
          <w:delText>was be</w:delText>
        </w:r>
      </w:del>
      <w:ins w:id="116" w:author="Mareike Ariaans" w:date="2020-11-13T11:21:00Z">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117" w:author="Mareike Ariaans" w:date="2020-11-13T13:05:00Z">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xml:space="preserve">, our results </w:t>
      </w:r>
      <w:r>
        <w:rPr>
          <w:lang w:val="en-US"/>
        </w:rPr>
        <w:lastRenderedPageBreak/>
        <w:t>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might also be grouped in this group, a country that was not included due to data limitations.</w:t>
      </w:r>
    </w:p>
    <w:p w14:paraId="574C8680" w14:textId="2F35106B" w:rsidR="00840B7F" w:rsidDel="004131E1" w:rsidRDefault="003E3C1D">
      <w:pPr>
        <w:pStyle w:val="02FlietextEinzug"/>
        <w:rPr>
          <w:del w:id="118" w:author="Mareike Ariaans" w:date="2020-11-16T12:52:00Z"/>
          <w:lang w:val="en-US"/>
        </w:rPr>
        <w:pPrChange w:id="119" w:author="Mareike Ariaans" w:date="2020-11-16T12:55:00Z">
          <w:pPr>
            <w:pStyle w:val="02FlietextErsterAbsatz"/>
          </w:pPr>
        </w:pPrChange>
      </w:pPr>
      <w:ins w:id="120" w:author="Mareike Ariaans" w:date="2020-11-16T12:55:00Z">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in the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t>
        </w:r>
        <w:r>
          <w:rPr>
            <w:noProof/>
            <w:lang w:val="en-US"/>
          </w:rPr>
          <w:t>[8]</w:t>
        </w:r>
        <w:r>
          <w:rPr>
            <w:lang w:val="en-US"/>
          </w:rPr>
          <w:t>. In LTC, only few countries adopted social insurance (Germany, the Netherlands, Luxembourg, Japan, and Korea). These five countries belong to three different kinds of system types. Hence, how LTC is financed does not seem to influence oth</w:t>
        </w:r>
        <w:r w:rsidR="004131E1">
          <w:rPr>
            <w:lang w:val="en-US"/>
          </w:rPr>
          <w:t>er dimensions of the LTC system.</w:t>
        </w:r>
      </w:ins>
      <w:ins w:id="121" w:author="Mareike Ariaans" w:date="2020-11-16T13:12:00Z">
        <w:r w:rsidR="00477B8D">
          <w:rPr>
            <w:lang w:val="en-US"/>
          </w:rPr>
          <w:t xml:space="preserve"> </w:t>
        </w:r>
      </w:ins>
    </w:p>
    <w:p w14:paraId="7C997804" w14:textId="08C111C4" w:rsidR="004131E1" w:rsidRPr="00B70268" w:rsidRDefault="004131E1">
      <w:pPr>
        <w:pStyle w:val="02FlietextEinzug"/>
        <w:rPr>
          <w:ins w:id="122" w:author="Mareike Ariaans" w:date="2020-11-16T13:10:00Z"/>
          <w:lang w:val="en-US"/>
        </w:rPr>
        <w:pPrChange w:id="123" w:author="Mareike Ariaans" w:date="2020-11-16T12:55:00Z">
          <w:pPr>
            <w:pStyle w:val="02FlietextErsterAbsatz"/>
          </w:pPr>
        </w:pPrChange>
      </w:pPr>
      <w:ins w:id="124" w:author="Mareike Ariaans" w:date="2020-11-16T13:10:00Z">
        <w:r>
          <w:rPr>
            <w:lang w:val="en-US"/>
          </w:rPr>
          <w:t xml:space="preserve">These </w:t>
        </w:r>
      </w:ins>
      <w:ins w:id="125" w:author="Mareike Ariaans" w:date="2020-11-16T13:11:00Z">
        <w:r>
          <w:rPr>
            <w:lang w:val="en-US"/>
          </w:rPr>
          <w:t xml:space="preserve">results still have to be </w:t>
        </w:r>
      </w:ins>
      <w:ins w:id="126" w:author="Mareike Ariaans" w:date="2020-11-16T13:12:00Z">
        <w:r w:rsidR="00477B8D">
          <w:rPr>
            <w:lang w:val="en-US"/>
          </w:rPr>
          <w:t>considered in the light of the used indicators and methods.</w:t>
        </w:r>
      </w:ins>
      <w:ins w:id="127" w:author="Mareike Ariaans" w:date="2020-11-16T13:21:00Z">
        <w:r w:rsidR="00477B8D">
          <w:rPr>
            <w:lang w:val="en-US"/>
          </w:rPr>
          <w:t xml:space="preserve"> Of course, result reflect the </w:t>
        </w:r>
      </w:ins>
      <w:ins w:id="128" w:author="Mareike Ariaans" w:date="2020-11-16T13:22:00Z">
        <w:r w:rsidR="00ED5A0A">
          <w:rPr>
            <w:lang w:val="en-US"/>
          </w:rPr>
          <w:t>indicators, which are used. Choosing different indicators, f</w:t>
        </w:r>
      </w:ins>
      <w:ins w:id="129" w:author="Mareike Ariaans" w:date="2020-11-16T13:19:00Z">
        <w:r w:rsidR="00477B8D">
          <w:rPr>
            <w:lang w:val="en-US"/>
          </w:rPr>
          <w:t>or example, including further indicator</w:t>
        </w:r>
      </w:ins>
      <w:ins w:id="130" w:author="Mareike Ariaans" w:date="2020-11-16T13:22:00Z">
        <w:r w:rsidR="00ED5A0A">
          <w:rPr>
            <w:lang w:val="en-US"/>
          </w:rPr>
          <w:t>s on quality</w:t>
        </w:r>
      </w:ins>
      <w:ins w:id="131" w:author="Mareike Ariaans" w:date="2020-11-16T13:19:00Z">
        <w:r w:rsidR="00477B8D">
          <w:rPr>
            <w:lang w:val="en-US"/>
          </w:rPr>
          <w:t xml:space="preserve"> </w:t>
        </w:r>
      </w:ins>
      <w:ins w:id="132" w:author="Mareike Ariaans" w:date="2020-11-16T13:23:00Z">
        <w:r w:rsidR="00ED5A0A">
          <w:rPr>
            <w:lang w:val="en-US"/>
          </w:rPr>
          <w:t>as</w:t>
        </w:r>
      </w:ins>
      <w:ins w:id="133" w:author="Mareike Ariaans" w:date="2020-11-16T13:19:00Z">
        <w:r w:rsidR="00477B8D">
          <w:rPr>
            <w:lang w:val="en-US"/>
          </w:rPr>
          <w:t xml:space="preserve"> the </w:t>
        </w:r>
      </w:ins>
      <w:ins w:id="134" w:author="Mareike Ariaans" w:date="2020-11-16T13:20:00Z">
        <w:r w:rsidR="00477B8D">
          <w:rPr>
            <w:lang w:val="en-US"/>
          </w:rPr>
          <w:t>percentage</w:t>
        </w:r>
      </w:ins>
      <w:ins w:id="135" w:author="Mareike Ariaans" w:date="2020-11-16T13:19:00Z">
        <w:r w:rsidR="00477B8D">
          <w:rPr>
            <w:lang w:val="en-US"/>
          </w:rPr>
          <w:t xml:space="preserve"> of LTC</w:t>
        </w:r>
      </w:ins>
      <w:ins w:id="136" w:author="Mareike Ariaans" w:date="2020-11-16T13:20:00Z">
        <w:r w:rsidR="00477B8D">
          <w:rPr>
            <w:lang w:val="en-US"/>
          </w:rPr>
          <w:t xml:space="preserve"> recipients with pressure ulcers </w:t>
        </w:r>
        <w:r w:rsidR="00477B8D">
          <w:rPr>
            <w:lang w:val="en-US"/>
          </w:rPr>
          <w:lastRenderedPageBreak/>
          <w:t>or unintended wright loss could reveal further insights</w:t>
        </w:r>
      </w:ins>
      <w:ins w:id="137" w:author="Mareike Ariaans" w:date="2020-11-16T13:21:00Z">
        <w:r w:rsidR="00477B8D">
          <w:rPr>
            <w:lang w:val="en-US"/>
          </w:rPr>
          <w:t xml:space="preserve"> and more nuanced evaluations</w:t>
        </w:r>
      </w:ins>
      <w:ins w:id="138" w:author="Mareike Ariaans" w:date="2020-11-16T13:20:00Z">
        <w:r w:rsidR="00477B8D">
          <w:rPr>
            <w:lang w:val="en-US"/>
          </w:rPr>
          <w:t xml:space="preserve"> on the dimension of quality</w:t>
        </w:r>
      </w:ins>
      <w:ins w:id="139" w:author="Mareike Ariaans" w:date="2020-11-16T13:52:00Z">
        <w:r w:rsidR="00C67ED4">
          <w:rPr>
            <w:lang w:val="en-US"/>
          </w:rPr>
          <w:t xml:space="preserve"> [</w:t>
        </w:r>
      </w:ins>
      <w:ins w:id="140" w:author="Mareike Ariaans" w:date="2020-11-16T13:53:00Z">
        <w:r w:rsidR="00426A2E">
          <w:rPr>
            <w:lang w:val="en-US"/>
          </w:rPr>
          <w:t>46</w:t>
        </w:r>
      </w:ins>
      <w:ins w:id="141" w:author="Mareike Ariaans" w:date="2020-11-16T13:52:00Z">
        <w:r w:rsidR="00C67ED4">
          <w:rPr>
            <w:lang w:val="en-US"/>
          </w:rPr>
          <w:t>]</w:t>
        </w:r>
      </w:ins>
      <w:ins w:id="142" w:author="Mareike Ariaans" w:date="2020-11-16T13:20:00Z">
        <w:r w:rsidR="00477B8D">
          <w:rPr>
            <w:lang w:val="en-US"/>
          </w:rPr>
          <w:t xml:space="preserve">. </w:t>
        </w:r>
      </w:ins>
      <w:ins w:id="143" w:author="Mareike Ariaans" w:date="2020-11-16T13:24:00Z">
        <w:r w:rsidR="00ED5A0A">
          <w:rPr>
            <w:lang w:val="en-US"/>
          </w:rPr>
          <w:t xml:space="preserve">Accordingly, measuring the public-private mix by the share of public-private providers instead </w:t>
        </w:r>
      </w:ins>
      <w:ins w:id="144" w:author="Mareike Ariaans" w:date="2020-11-16T13:26:00Z">
        <w:r w:rsidR="00ED5A0A">
          <w:rPr>
            <w:lang w:val="en-US"/>
          </w:rPr>
          <w:t xml:space="preserve">of </w:t>
        </w:r>
      </w:ins>
      <w:ins w:id="145" w:author="Mareike Ariaans" w:date="2020-11-16T13:25:00Z">
        <w:r w:rsidR="00ED5A0A">
          <w:rPr>
            <w:lang w:val="en-US"/>
          </w:rPr>
          <w:t>or additionally to</w:t>
        </w:r>
      </w:ins>
      <w:ins w:id="146" w:author="Mareike Ariaans" w:date="2020-11-16T13:24:00Z">
        <w:r w:rsidR="00ED5A0A">
          <w:rPr>
            <w:lang w:val="en-US"/>
          </w:rPr>
          <w:t xml:space="preserve"> public-private financing could lead to mor</w:t>
        </w:r>
      </w:ins>
      <w:ins w:id="147" w:author="Mareike Ariaans" w:date="2020-11-16T13:28:00Z">
        <w:r w:rsidR="00ED5A0A">
          <w:rPr>
            <w:lang w:val="en-US"/>
          </w:rPr>
          <w:t>e</w:t>
        </w:r>
      </w:ins>
      <w:ins w:id="148" w:author="Mareike Ariaans" w:date="2020-11-16T13:24:00Z">
        <w:r w:rsidR="00ED5A0A">
          <w:rPr>
            <w:lang w:val="en-US"/>
          </w:rPr>
          <w:t xml:space="preserve"> distinctions for example</w:t>
        </w:r>
      </w:ins>
      <w:ins w:id="149" w:author="Mareike Ariaans" w:date="2020-11-16T13:27:00Z">
        <w:r w:rsidR="00ED5A0A">
          <w:rPr>
            <w:lang w:val="en-US"/>
          </w:rPr>
          <w:t xml:space="preserve"> in the public supply system and the need-based public supply system</w:t>
        </w:r>
      </w:ins>
      <w:ins w:id="150" w:author="Mareike Ariaans" w:date="2020-11-16T13:28:00Z">
        <w:r w:rsidR="00ED5A0A">
          <w:rPr>
            <w:lang w:val="en-US"/>
          </w:rPr>
          <w:t>.</w:t>
        </w:r>
      </w:ins>
      <w:ins w:id="151" w:author="Mareike Ariaans" w:date="2020-11-16T13:57:00Z">
        <w:r w:rsidR="00426A2E">
          <w:rPr>
            <w:lang w:val="en-US"/>
          </w:rPr>
          <w:t xml:space="preserve"> However, our approach already reveals that </w:t>
        </w:r>
      </w:ins>
      <w:ins w:id="152" w:author="Mareike Ariaans" w:date="2020-11-16T14:00:00Z">
        <w:r w:rsidR="00426A2E">
          <w:rPr>
            <w:lang w:val="en-US"/>
          </w:rPr>
          <w:t xml:space="preserve">four, </w:t>
        </w:r>
      </w:ins>
      <w:ins w:id="153" w:author="Mareike Ariaans" w:date="2020-11-16T13:57:00Z">
        <w:r w:rsidR="00426A2E">
          <w:rPr>
            <w:lang w:val="en-US"/>
          </w:rPr>
          <w:t>six</w:t>
        </w:r>
      </w:ins>
      <w:ins w:id="154" w:author="Mareike Ariaans" w:date="2020-11-16T14:00:00Z">
        <w:r w:rsidR="00426A2E">
          <w:rPr>
            <w:lang w:val="en-US"/>
          </w:rPr>
          <w:t>, and nine clusters can be identified based on the strictness of applied methods and benchmarks.</w:t>
        </w:r>
      </w:ins>
      <w:ins w:id="155" w:author="Mareike Ariaans" w:date="2020-11-16T14:01:00Z">
        <w:r w:rsidR="00426A2E">
          <w:rPr>
            <w:lang w:val="en-US"/>
          </w:rPr>
          <w:t xml:space="preserve"> This might be interpreted as a weakness of the study in that no definite result is achieved.</w:t>
        </w:r>
      </w:ins>
      <w:ins w:id="156" w:author="Mareike Ariaans" w:date="2020-11-16T14:02:00Z">
        <w:r w:rsidR="00426A2E">
          <w:rPr>
            <w:lang w:val="en-US"/>
          </w:rPr>
          <w:t xml:space="preserve"> However, this can also be seen as a strength of the study and a</w:t>
        </w:r>
      </w:ins>
      <w:ins w:id="157" w:author="Mareike Ariaans" w:date="2020-11-16T14:03:00Z">
        <w:r w:rsidR="00D8381E">
          <w:rPr>
            <w:lang w:val="en-US"/>
          </w:rPr>
          <w:t>n advancement</w:t>
        </w:r>
      </w:ins>
      <w:ins w:id="158" w:author="Mareike Ariaans" w:date="2020-11-16T14:05:00Z">
        <w:r w:rsidR="00D8381E">
          <w:rPr>
            <w:lang w:val="en-US"/>
          </w:rPr>
          <w:t xml:space="preserve">. Regardless of the clustering method applied, a cluster will always include cases, which are similar to the other cases in the cluster, but </w:t>
        </w:r>
      </w:ins>
      <w:ins w:id="159" w:author="Mareike Ariaans" w:date="2020-11-16T14:07:00Z">
        <w:r w:rsidR="00D8381E">
          <w:rPr>
            <w:lang w:val="en-US"/>
          </w:rPr>
          <w:t>diverge more form the cluster means</w:t>
        </w:r>
      </w:ins>
      <w:ins w:id="160" w:author="Mareike Ariaans" w:date="2020-11-16T14:05:00Z">
        <w:r w:rsidR="00D8381E">
          <w:rPr>
            <w:lang w:val="en-US"/>
          </w:rPr>
          <w:t xml:space="preserve"> than other</w:t>
        </w:r>
      </w:ins>
      <w:ins w:id="161" w:author="Mareike Ariaans" w:date="2020-11-16T14:07:00Z">
        <w:r w:rsidR="00D8381E">
          <w:rPr>
            <w:lang w:val="en-US"/>
          </w:rPr>
          <w:t xml:space="preserve"> cases</w:t>
        </w:r>
      </w:ins>
      <w:ins w:id="162" w:author="Mareike Ariaans" w:date="2020-11-16T14:05:00Z">
        <w:r w:rsidR="00D8381E">
          <w:rPr>
            <w:lang w:val="en-US"/>
          </w:rPr>
          <w:t>.</w:t>
        </w:r>
      </w:ins>
      <w:ins w:id="163" w:author="Mareike Ariaans" w:date="2020-11-16T14:07:00Z">
        <w:r w:rsidR="00D8381E">
          <w:rPr>
            <w:lang w:val="en-US"/>
          </w:rPr>
          <w:t xml:space="preserve"> Instead of neglecting this, we </w:t>
        </w:r>
      </w:ins>
      <w:ins w:id="164" w:author="Mareike Ariaans" w:date="2020-11-16T14:10:00Z">
        <w:r w:rsidR="00D8381E">
          <w:rPr>
            <w:lang w:val="en-US"/>
          </w:rPr>
          <w:t xml:space="preserve">make this particularly clear by </w:t>
        </w:r>
      </w:ins>
      <w:ins w:id="165" w:author="Mareike Ariaans" w:date="2020-11-16T14:11:00Z">
        <w:r w:rsidR="00D8381E">
          <w:rPr>
            <w:lang w:val="en-US"/>
          </w:rPr>
          <w:t>describing that four, six, and nine cluster are all viable solutions and might be adopted based on the later usage of the typology.</w:t>
        </w:r>
      </w:ins>
      <w:ins w:id="166" w:author="Mareike Ariaans" w:date="2020-11-16T14:12:00Z">
        <w:r w:rsidR="00D8381E">
          <w:rPr>
            <w:lang w:val="en-US"/>
          </w:rPr>
          <w:t xml:space="preserve"> </w:t>
        </w:r>
      </w:ins>
      <w:ins w:id="167" w:author="Mareike Ariaans" w:date="2020-11-16T14:14:00Z">
        <w:r w:rsidR="00720880">
          <w:rPr>
            <w:lang w:val="en-US"/>
          </w:rPr>
          <w:t>O</w:t>
        </w:r>
      </w:ins>
      <w:ins w:id="168" w:author="Mareike Ariaans" w:date="2020-11-16T13:57:00Z">
        <w:r w:rsidR="00426A2E">
          <w:rPr>
            <w:lang w:val="en-US"/>
          </w:rPr>
          <w:t>n methodo</w:t>
        </w:r>
      </w:ins>
      <w:ins w:id="169" w:author="Mareike Ariaans" w:date="2020-11-16T13:58:00Z">
        <w:r w:rsidR="00426A2E">
          <w:rPr>
            <w:lang w:val="en-US"/>
          </w:rPr>
          <w:t>lo</w:t>
        </w:r>
      </w:ins>
      <w:ins w:id="170" w:author="Mareike Ariaans" w:date="2020-11-16T13:57:00Z">
        <w:r w:rsidR="00426A2E">
          <w:rPr>
            <w:lang w:val="en-US"/>
          </w:rPr>
          <w:t xml:space="preserve">gical </w:t>
        </w:r>
        <w:r w:rsidR="00426A2E" w:rsidRPr="00D8381E">
          <w:rPr>
            <w:i/>
            <w:lang w:val="en-US"/>
            <w:rPrChange w:id="171" w:author="Mareike Ariaans" w:date="2020-11-16T14:12:00Z">
              <w:rPr>
                <w:lang w:val="en-US"/>
              </w:rPr>
            </w:rPrChange>
          </w:rPr>
          <w:t>and</w:t>
        </w:r>
      </w:ins>
      <w:ins w:id="172" w:author="Mareike Ariaans" w:date="2020-11-16T13:58:00Z">
        <w:r w:rsidR="00426A2E">
          <w:rPr>
            <w:lang w:val="en-US"/>
          </w:rPr>
          <w:t xml:space="preserve"> with regards to contents</w:t>
        </w:r>
      </w:ins>
      <w:ins w:id="173" w:author="Mareike Ariaans" w:date="2020-11-16T14:12:00Z">
        <w:r w:rsidR="00D8381E">
          <w:rPr>
            <w:lang w:val="en-US"/>
          </w:rPr>
          <w:t xml:space="preserve"> the six cluster solution is the one</w:t>
        </w:r>
      </w:ins>
      <w:ins w:id="174" w:author="Mareike Ariaans" w:date="2020-11-16T14:13:00Z">
        <w:r w:rsidR="00720880">
          <w:rPr>
            <w:lang w:val="en-US"/>
          </w:rPr>
          <w:t xml:space="preserve"> which </w:t>
        </w:r>
      </w:ins>
      <w:ins w:id="175" w:author="Mareike Ariaans" w:date="2020-11-16T14:14:00Z">
        <w:r w:rsidR="00720880">
          <w:rPr>
            <w:lang w:val="en-US"/>
          </w:rPr>
          <w:t>is</w:t>
        </w:r>
      </w:ins>
      <w:ins w:id="176" w:author="Mareike Ariaans" w:date="2020-11-16T14:13:00Z">
        <w:r w:rsidR="00720880">
          <w:rPr>
            <w:lang w:val="en-US"/>
          </w:rPr>
          <w:t xml:space="preserve"> highlighted</w:t>
        </w:r>
      </w:ins>
      <w:ins w:id="177" w:author="Mareike Ariaans" w:date="2020-11-16T13:58:00Z">
        <w:r w:rsidR="00426A2E">
          <w:rPr>
            <w:lang w:val="en-US"/>
          </w:rPr>
          <w:t xml:space="preserve">. </w:t>
        </w:r>
      </w:ins>
    </w:p>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w:t>
      </w:r>
      <w:del w:id="178" w:author="Mareike Ariaans" w:date="2020-11-16T12:52:00Z">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108060EC"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179" w:author="Mareike Ariaans" w:date="2020-11-16T10:29:00Z">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180" w:author="Mareike Ariaans" w:date="2020-11-16T10:30:00Z">
        <w:r w:rsidR="00584B55">
          <w:rPr>
            <w:lang w:val="en-US"/>
          </w:rPr>
          <w:t>various</w:t>
        </w:r>
      </w:ins>
      <w:ins w:id="181" w:author="Mareike Ariaans" w:date="2020-11-16T10:29:00Z">
        <w:r w:rsidR="00584B55">
          <w:rPr>
            <w:lang w:val="en-US"/>
          </w:rPr>
          <w:t xml:space="preserve"> reforms</w:t>
        </w:r>
      </w:ins>
      <w:r w:rsidRPr="006A56FF">
        <w:rPr>
          <w:lang w:val="en-US"/>
        </w:rPr>
        <w:t xml:space="preserv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 xml:space="preserve">Furthermore, </w:t>
      </w:r>
      <w:r>
        <w:rPr>
          <w:lang w:val="en-US"/>
        </w:rPr>
        <w:lastRenderedPageBreak/>
        <w:t>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77777777"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182" w:author="Mareike Ariaans" w:date="2020-11-13T13:05:00Z">
        <w:r w:rsidRPr="00215783" w:rsidDel="00FD7FCE">
          <w:rPr>
            <w:lang w:val="en-US"/>
          </w:rPr>
          <w:delText xml:space="preserve">private </w:delText>
        </w:r>
      </w:del>
      <w:r w:rsidRPr="00215783">
        <w:rPr>
          <w:lang w:val="en-US"/>
        </w:rPr>
        <w:t xml:space="preserve">need-based </w:t>
      </w:r>
      <w:ins w:id="183" w:author="Mareike Ariaans" w:date="2020-11-13T13:05:00Z">
        <w:r w:rsidR="00FD7FCE">
          <w:rPr>
            <w:lang w:val="en-US"/>
          </w:rPr>
          <w:t xml:space="preserve">supply </w:t>
        </w:r>
      </w:ins>
      <w:r w:rsidRPr="00215783">
        <w:rPr>
          <w:lang w:val="en-US"/>
        </w:rPr>
        <w:t>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184" w:author="Mareike Ariaans" w:date="2020-11-16T12:55:00Z"/>
          <w:lang w:val="en-US"/>
        </w:rPr>
      </w:pPr>
      <w:del w:id="185" w:author="Mareike Ariaans" w:date="2020-11-16T12:55:00Z">
        <w:r w:rsidRPr="00BE6DC1" w:rsidDel="003E3C1D">
          <w:rPr>
            <w:lang w:val="en-US"/>
          </w:rPr>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w:delText>
        </w:r>
        <w:r w:rsidRPr="008760DF" w:rsidDel="003E3C1D">
          <w:rPr>
            <w:lang w:val="en-US"/>
          </w:rPr>
          <w:lastRenderedPageBreak/>
          <w:delText xml:space="preserve">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del>
      <w:del w:id="186" w:author="Mareike Ariaans" w:date="2020-11-13T13:05:00Z">
        <w:r w:rsidDel="00FD7FCE">
          <w:rPr>
            <w:lang w:val="en-US"/>
          </w:rPr>
          <w:delText xml:space="preserve">private </w:delText>
        </w:r>
      </w:del>
      <w:del w:id="187" w:author="Mareike Ariaans" w:date="2020-11-16T12:55:00Z">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7C0C7A53"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188" w:author="Mareike Ariaans" w:date="2020-11-16T13:56:00Z">
        <w:r w:rsidR="00426A2E">
          <w:rPr>
            <w:lang w:val="en-US"/>
          </w:rPr>
          <w:t>7</w:t>
        </w:r>
      </w:ins>
      <w:del w:id="189" w:author="Mareike Ariaans" w:date="2020-11-16T13:56:00Z">
        <w:r w:rsidDel="00426A2E">
          <w:rPr>
            <w:lang w:val="en-US"/>
          </w:rPr>
          <w:delText>6</w:delText>
        </w:r>
      </w:del>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LTC can be provided via a separate LTC system or partially integrated in healthcare, 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w:t>
      </w:r>
      <w:ins w:id="190" w:author="Mareike Ariaans" w:date="2020-11-16T13:56:00Z">
        <w:r w:rsidR="00426A2E">
          <w:rPr>
            <w:lang w:val="en-US"/>
          </w:rPr>
          <w:t>8</w:t>
        </w:r>
      </w:ins>
      <w:del w:id="191" w:author="Mareike Ariaans" w:date="2020-11-16T13:56:00Z">
        <w:r w:rsidDel="00426A2E">
          <w:rPr>
            <w:lang w:val="en-US"/>
          </w:rPr>
          <w:delText>7</w:delText>
        </w:r>
      </w:del>
      <w:r>
        <w:rPr>
          <w:lang w:val="en-US"/>
        </w:rPr>
        <w:t>]</w:t>
      </w:r>
      <w:r w:rsidRPr="006A56FF">
        <w:rPr>
          <w:lang w:val="en-US"/>
        </w:rPr>
        <w:t>.</w:t>
      </w:r>
      <w:ins w:id="192" w:author="Mareike Ariaans" w:date="2020-11-13T11:37:00Z">
        <w:r w:rsidR="003A0625">
          <w:rPr>
            <w:lang w:val="en-US"/>
          </w:rPr>
          <w:t xml:space="preserve"> This difficulty also applies to some of the used indicators.</w:t>
        </w:r>
      </w:ins>
      <w:ins w:id="193" w:author="Mareike Ariaans" w:date="2020-11-13T11:39:00Z">
        <w:r w:rsidR="003A0625">
          <w:rPr>
            <w:lang w:val="en-US"/>
          </w:rPr>
          <w:t xml:space="preserve"> For example, the number of LTC beds only applies to those in</w:t>
        </w:r>
      </w:ins>
      <w:ins w:id="194" w:author="Mareike Ariaans" w:date="2020-11-13T11:40:00Z">
        <w:r w:rsidR="003A0625">
          <w:rPr>
            <w:lang w:val="en-US"/>
          </w:rPr>
          <w:t xml:space="preserve"> LTC nursing and residential facilities</w:t>
        </w:r>
      </w:ins>
      <w:ins w:id="195" w:author="Mareike Ariaans" w:date="2020-11-16T10:41:00Z">
        <w:r w:rsidR="000E2082">
          <w:rPr>
            <w:lang w:val="en-US"/>
          </w:rPr>
          <w:t>, but in some countries also hospitals provide</w:t>
        </w:r>
      </w:ins>
      <w:ins w:id="196" w:author="Mareike Ariaans" w:date="2020-11-13T11:40:00Z">
        <w:r w:rsidR="003A0625">
          <w:rPr>
            <w:lang w:val="en-US"/>
          </w:rPr>
          <w:t xml:space="preserve"> </w:t>
        </w:r>
        <w:r w:rsidR="000E2082">
          <w:rPr>
            <w:lang w:val="en-US"/>
          </w:rPr>
          <w:t xml:space="preserve">LTC beds. </w:t>
        </w:r>
      </w:ins>
      <w:ins w:id="197" w:author="Mareike Ariaans" w:date="2020-11-16T10:43:00Z">
        <w:r w:rsidR="000E2082">
          <w:rPr>
            <w:lang w:val="en-US"/>
          </w:rPr>
          <w:t xml:space="preserve">Furthermore, </w:t>
        </w:r>
      </w:ins>
      <w:ins w:id="198" w:author="Mareike Ariaans" w:date="2020-11-13T11:40:00Z">
        <w:r w:rsidR="003A0625">
          <w:rPr>
            <w:lang w:val="en-US"/>
          </w:rPr>
          <w:t>acute care beds in hospitals are used</w:t>
        </w:r>
      </w:ins>
      <w:ins w:id="199" w:author="Mareike Ariaans" w:date="2020-11-13T11:44:00Z">
        <w:r w:rsidR="00C5045E">
          <w:rPr>
            <w:lang w:val="en-US"/>
          </w:rPr>
          <w:t xml:space="preserve"> to care for non-acute LTC patients [3]</w:t>
        </w:r>
      </w:ins>
      <w:ins w:id="200" w:author="Mareike Ariaans" w:date="2020-11-16T11:27:00Z">
        <w:r w:rsidR="006E2E5A">
          <w:rPr>
            <w:lang w:val="en-US"/>
          </w:rPr>
          <w:t>, and could thus compensate for low supply of residential care beds and unburden families from care duties</w:t>
        </w:r>
      </w:ins>
      <w:ins w:id="201" w:author="Mareike Ariaans" w:date="2020-11-13T13:58:00Z">
        <w:r w:rsidR="00303F03">
          <w:rPr>
            <w:lang w:val="en-US"/>
          </w:rPr>
          <w:t xml:space="preserve">. </w:t>
        </w:r>
        <w:commentRangeStart w:id="202"/>
        <w:r w:rsidR="00303F03">
          <w:rPr>
            <w:lang w:val="en-US"/>
          </w:rPr>
          <w:t>Moreover</w:t>
        </w:r>
      </w:ins>
      <w:ins w:id="203" w:author="Mareike Ariaans" w:date="2020-11-13T13:59:00Z">
        <w:r w:rsidR="00303F03">
          <w:rPr>
            <w:lang w:val="en-US"/>
          </w:rPr>
          <w:t>,</w:t>
        </w:r>
      </w:ins>
      <w:ins w:id="204" w:author="Mareike Ariaans" w:date="2020-11-13T13:58:00Z">
        <w:r w:rsidR="00303F03">
          <w:rPr>
            <w:lang w:val="en-US"/>
          </w:rPr>
          <w:t xml:space="preserve"> the</w:t>
        </w:r>
      </w:ins>
      <w:ins w:id="205" w:author="Mareike Ariaans" w:date="2020-11-13T13:59:00Z">
        <w:r w:rsidR="00303F03">
          <w:rPr>
            <w:lang w:val="en-US"/>
          </w:rPr>
          <w:t xml:space="preserve"> typology includes </w:t>
        </w:r>
      </w:ins>
      <w:ins w:id="206" w:author="Mareike Ariaans" w:date="2020-11-13T15:06:00Z">
        <w:r w:rsidR="00C72D5E">
          <w:rPr>
            <w:lang w:val="en-US"/>
          </w:rPr>
          <w:t xml:space="preserve">performance </w:t>
        </w:r>
      </w:ins>
      <w:ins w:id="207" w:author="Mareike Ariaans" w:date="2020-11-13T13:59:00Z">
        <w:r w:rsidR="00303F03">
          <w:rPr>
            <w:lang w:val="en-US"/>
          </w:rPr>
          <w:t>indictors on</w:t>
        </w:r>
      </w:ins>
      <w:ins w:id="208" w:author="Mareike Ariaans" w:date="2020-11-13T14:00:00Z">
        <w:r w:rsidR="00303F03">
          <w:rPr>
            <w:lang w:val="en-US"/>
          </w:rPr>
          <w:t xml:space="preserve"> life expectancy</w:t>
        </w:r>
      </w:ins>
      <w:ins w:id="209" w:author="Mareike Ariaans" w:date="2020-11-13T14:03:00Z">
        <w:r w:rsidR="00303F03">
          <w:rPr>
            <w:lang w:val="en-US"/>
          </w:rPr>
          <w:t xml:space="preserve"> at age 65</w:t>
        </w:r>
      </w:ins>
      <w:ins w:id="210" w:author="Mareike Ariaans" w:date="2020-11-13T14:00:00Z">
        <w:r w:rsidR="00303F03">
          <w:rPr>
            <w:lang w:val="en-US"/>
          </w:rPr>
          <w:t xml:space="preserve"> and self-perceived health</w:t>
        </w:r>
      </w:ins>
      <w:ins w:id="211" w:author="Mareike Ariaans" w:date="2020-11-13T14:04:00Z">
        <w:r w:rsidR="00E614F9">
          <w:rPr>
            <w:lang w:val="en-US"/>
          </w:rPr>
          <w:t xml:space="preserve"> of the elderly</w:t>
        </w:r>
      </w:ins>
      <w:commentRangeEnd w:id="202"/>
      <w:ins w:id="212" w:author="Mareike Ariaans" w:date="2020-11-13T15:40:00Z">
        <w:r w:rsidR="009C7C65">
          <w:rPr>
            <w:rStyle w:val="Kommentarzeichen"/>
          </w:rPr>
          <w:commentReference w:id="202"/>
        </w:r>
      </w:ins>
      <w:ins w:id="213" w:author="Mareike Ariaans" w:date="2020-11-13T14:00:00Z">
        <w:r w:rsidR="00303F03">
          <w:rPr>
            <w:lang w:val="en-US"/>
          </w:rPr>
          <w:t>.</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w:t>
      </w:r>
      <w:r w:rsidRPr="006A56FF">
        <w:rPr>
          <w:lang w:val="en-US"/>
        </w:rPr>
        <w:lastRenderedPageBreak/>
        <w:t xml:space="preserve">families </w:t>
      </w:r>
      <w:r>
        <w:rPr>
          <w:lang w:val="en-US"/>
        </w:rPr>
        <w:t>[1,30]</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[28,30]</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214" w:name="_CTVBIBLIOGRAPHY1"/>
      <w:bookmarkEnd w:id="214"/>
      <w:r>
        <w:rPr>
          <w:lang w:val="en-US"/>
        </w:rPr>
        <w:t xml:space="preserve"> [1]</w:t>
      </w:r>
      <w:r>
        <w:rPr>
          <w:lang w:val="en-US"/>
        </w:rPr>
        <w:tab/>
      </w:r>
      <w:bookmarkStart w:id="215" w:name="_CTVL0010b6a142e90234bc18156f4e7b2566369"/>
      <w:r>
        <w:rPr>
          <w:lang w:val="en-US"/>
        </w:rPr>
        <w:t>Colombo F, Llena-Nozal A, Mercier J, Tjadens F. Help wanted?: Providing and paying for long-term care. Paris: OECD; 2011.</w:t>
      </w:r>
    </w:p>
    <w:bookmarkEnd w:id="215"/>
    <w:p w14:paraId="55F8055D" w14:textId="77777777" w:rsidR="005E0316" w:rsidRDefault="005E0316" w:rsidP="005E0316">
      <w:pPr>
        <w:pStyle w:val="CitaviBibliographyEntry"/>
        <w:rPr>
          <w:lang w:val="en-US"/>
        </w:rPr>
      </w:pPr>
      <w:r>
        <w:rPr>
          <w:lang w:val="en-US"/>
        </w:rPr>
        <w:t>[2]</w:t>
      </w:r>
      <w:r>
        <w:rPr>
          <w:lang w:val="en-US"/>
        </w:rPr>
        <w:tab/>
      </w:r>
      <w:bookmarkStart w:id="216" w:name="_CTVL0014fb1e12993c0486bb38a312102fa0b95"/>
      <w:r>
        <w:rPr>
          <w:lang w:val="en-US"/>
        </w:rPr>
        <w:t>Ranci C, Pavolini E (eds.). Reforms in Long-Term Care Policies in Europe: Investigating Institutional Change and Social Impacts. New York, NY: Springer; 2013.</w:t>
      </w:r>
    </w:p>
    <w:bookmarkEnd w:id="216"/>
    <w:p w14:paraId="26F2B41A" w14:textId="77777777" w:rsidR="005E0316" w:rsidRDefault="005E0316" w:rsidP="005E0316">
      <w:pPr>
        <w:pStyle w:val="CitaviBibliographyEntry"/>
        <w:rPr>
          <w:lang w:val="en-US"/>
        </w:rPr>
      </w:pPr>
      <w:r>
        <w:rPr>
          <w:lang w:val="en-US"/>
        </w:rPr>
        <w:t>[3]</w:t>
      </w:r>
      <w:r>
        <w:rPr>
          <w:lang w:val="en-US"/>
        </w:rPr>
        <w:tab/>
      </w:r>
      <w:bookmarkStart w:id="217" w:name="_CTVL001ffb96f5d318a4de298a39e8f0bd5fa6a"/>
      <w:r>
        <w:rPr>
          <w:lang w:val="en-US"/>
        </w:rPr>
        <w:t>OECD, European Commission. A Good Life in Old Age? OECD Publishing; 2013.</w:t>
      </w:r>
    </w:p>
    <w:bookmarkEnd w:id="217"/>
    <w:p w14:paraId="47F411D3" w14:textId="77777777" w:rsidR="005E0316" w:rsidRDefault="005E0316" w:rsidP="005E0316">
      <w:pPr>
        <w:pStyle w:val="CitaviBibliographyEntry"/>
        <w:rPr>
          <w:lang w:val="en-US"/>
        </w:rPr>
      </w:pPr>
      <w:r>
        <w:rPr>
          <w:lang w:val="en-US"/>
        </w:rPr>
        <w:t>[4]</w:t>
      </w:r>
      <w:r>
        <w:rPr>
          <w:lang w:val="en-US"/>
        </w:rPr>
        <w:tab/>
      </w:r>
      <w:bookmarkStart w:id="218"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218"/>
    <w:p w14:paraId="795CB752" w14:textId="77777777" w:rsidR="005E0316" w:rsidRDefault="005E0316" w:rsidP="005E0316">
      <w:pPr>
        <w:pStyle w:val="CitaviBibliographyEntry"/>
        <w:rPr>
          <w:lang w:val="en-US"/>
        </w:rPr>
      </w:pPr>
      <w:r>
        <w:rPr>
          <w:lang w:val="en-US"/>
        </w:rPr>
        <w:t>[5]</w:t>
      </w:r>
      <w:r>
        <w:rPr>
          <w:lang w:val="en-US"/>
        </w:rPr>
        <w:tab/>
      </w:r>
      <w:bookmarkStart w:id="219" w:name="_CTVL00103efbb5656b9476aa5f278c064126856"/>
      <w:r>
        <w:rPr>
          <w:lang w:val="en-US"/>
        </w:rPr>
        <w:t xml:space="preserve">Ungerson C. Social Politics and the Commodification of Care. Social Politics: International Studies in Gender, State &amp; Society 1997;4(3):362–81. </w:t>
      </w:r>
      <w:r w:rsidR="00C90401">
        <w:fldChar w:fldCharType="begin"/>
      </w:r>
      <w:r w:rsidR="00C90401" w:rsidRPr="009C1D58">
        <w:rPr>
          <w:lang w:val="en-US"/>
          <w:rPrChange w:id="220" w:author="Mareike Ariaans" w:date="2020-11-13T10:02:00Z">
            <w:rPr/>
          </w:rPrChange>
        </w:rPr>
        <w:instrText xml:space="preserve"> HYPERLINK "https://doi.org/10.1093/sp/4.3.362" </w:instrText>
      </w:r>
      <w:r w:rsidR="00C90401">
        <w:fldChar w:fldCharType="separate"/>
      </w:r>
      <w:r w:rsidRPr="00AD7CB5">
        <w:rPr>
          <w:rStyle w:val="Hyperlink"/>
          <w:lang w:val="en-US"/>
        </w:rPr>
        <w:t>https://doi.org/10.1093/sp/4.3.362</w:t>
      </w:r>
      <w:r w:rsidR="00C90401">
        <w:rPr>
          <w:rStyle w:val="Hyperlink"/>
          <w:lang w:val="en-US"/>
        </w:rPr>
        <w:fldChar w:fldCharType="end"/>
      </w:r>
      <w:r>
        <w:rPr>
          <w:lang w:val="en-US"/>
        </w:rPr>
        <w:t>.</w:t>
      </w:r>
    </w:p>
    <w:bookmarkEnd w:id="219"/>
    <w:p w14:paraId="74F1C5AA" w14:textId="77777777" w:rsidR="005E0316" w:rsidRDefault="005E0316" w:rsidP="005E0316">
      <w:pPr>
        <w:pStyle w:val="CitaviBibliographyEntry"/>
        <w:rPr>
          <w:lang w:val="en-US"/>
        </w:rPr>
      </w:pPr>
      <w:r>
        <w:rPr>
          <w:lang w:val="en-US"/>
        </w:rPr>
        <w:t>[6]</w:t>
      </w:r>
      <w:r>
        <w:rPr>
          <w:lang w:val="en-US"/>
        </w:rPr>
        <w:tab/>
      </w:r>
      <w:bookmarkStart w:id="221" w:name="_CTVL001fd3ac2a6731141c3b7b2698947518579"/>
      <w:r>
        <w:rPr>
          <w:lang w:val="en-US"/>
        </w:rPr>
        <w:t xml:space="preserve">Damiani G, Farelli V, Anselmi A, Sicuro L, Solipaca A, Burgio A et al. Patterns of Long Term Care in 29 European countries: evidence from an exploratory study. BMC Health Serv Res 2011;11:316. </w:t>
      </w:r>
      <w:r w:rsidR="00C90401">
        <w:fldChar w:fldCharType="begin"/>
      </w:r>
      <w:r w:rsidR="00C90401" w:rsidRPr="009C1D58">
        <w:rPr>
          <w:lang w:val="en-US"/>
          <w:rPrChange w:id="222" w:author="Mareike Ariaans" w:date="2020-11-13T10:02:00Z">
            <w:rPr/>
          </w:rPrChange>
        </w:rPr>
        <w:instrText xml:space="preserve"> HYPERLINK "https://doi.org/10.1186/1472-6963-11-316" </w:instrText>
      </w:r>
      <w:r w:rsidR="00C90401">
        <w:fldChar w:fldCharType="separate"/>
      </w:r>
      <w:r w:rsidRPr="00AD7CB5">
        <w:rPr>
          <w:rStyle w:val="Hyperlink"/>
          <w:lang w:val="en-US"/>
        </w:rPr>
        <w:t>https://doi.org/10.1186/1472-6963-11-316</w:t>
      </w:r>
      <w:r w:rsidR="00C90401">
        <w:rPr>
          <w:rStyle w:val="Hyperlink"/>
          <w:lang w:val="en-US"/>
        </w:rPr>
        <w:fldChar w:fldCharType="end"/>
      </w:r>
      <w:r>
        <w:rPr>
          <w:lang w:val="en-US"/>
        </w:rPr>
        <w:t>.</w:t>
      </w:r>
    </w:p>
    <w:bookmarkEnd w:id="221"/>
    <w:p w14:paraId="7A38F4C7" w14:textId="77777777" w:rsidR="005E0316" w:rsidRDefault="005E0316" w:rsidP="005E0316">
      <w:pPr>
        <w:pStyle w:val="CitaviBibliographyEntry"/>
        <w:rPr>
          <w:lang w:val="en-US"/>
        </w:rPr>
      </w:pPr>
      <w:r>
        <w:rPr>
          <w:lang w:val="en-US"/>
        </w:rPr>
        <w:t>[7]</w:t>
      </w:r>
      <w:r>
        <w:rPr>
          <w:lang w:val="en-US"/>
        </w:rPr>
        <w:tab/>
      </w:r>
      <w:bookmarkStart w:id="223" w:name="_CTVL001373c94ccf3c24a1ebfb425e778bd7fad"/>
      <w:r>
        <w:rPr>
          <w:lang w:val="en-US"/>
        </w:rPr>
        <w:t xml:space="preserve">Halásková R, Bednář P, Halásková M. Forms of Providing and Financing Long-Term Care in OECD Countries. Review of Economic Perspectives 2017;17(2):159–78. </w:t>
      </w:r>
      <w:r w:rsidR="00C90401">
        <w:fldChar w:fldCharType="begin"/>
      </w:r>
      <w:r w:rsidR="00C90401" w:rsidRPr="009C1D58">
        <w:rPr>
          <w:lang w:val="en-US"/>
          <w:rPrChange w:id="224" w:author="Mareike Ariaans" w:date="2020-11-13T10:02:00Z">
            <w:rPr/>
          </w:rPrChange>
        </w:rPr>
        <w:instrText xml:space="preserve"> HYPERLINK "https://doi.org/10.1515/revecp-2017-0008" </w:instrText>
      </w:r>
      <w:r w:rsidR="00C90401">
        <w:fldChar w:fldCharType="separate"/>
      </w:r>
      <w:r w:rsidRPr="00AD7CB5">
        <w:rPr>
          <w:rStyle w:val="Hyperlink"/>
          <w:lang w:val="en-US"/>
        </w:rPr>
        <w:t>https://doi.org/10.1515/revecp-2017-0008</w:t>
      </w:r>
      <w:r w:rsidR="00C90401">
        <w:rPr>
          <w:rStyle w:val="Hyperlink"/>
          <w:lang w:val="en-US"/>
        </w:rPr>
        <w:fldChar w:fldCharType="end"/>
      </w:r>
      <w:r>
        <w:rPr>
          <w:lang w:val="en-US"/>
        </w:rPr>
        <w:t>.</w:t>
      </w:r>
    </w:p>
    <w:bookmarkEnd w:id="223"/>
    <w:p w14:paraId="76137764" w14:textId="77777777" w:rsidR="005E0316" w:rsidRDefault="005E0316" w:rsidP="005E0316">
      <w:pPr>
        <w:pStyle w:val="CitaviBibliographyEntry"/>
        <w:rPr>
          <w:lang w:val="en-US"/>
        </w:rPr>
      </w:pPr>
      <w:r>
        <w:rPr>
          <w:lang w:val="en-US"/>
        </w:rPr>
        <w:t>[8]</w:t>
      </w:r>
      <w:r>
        <w:rPr>
          <w:lang w:val="en-US"/>
        </w:rPr>
        <w:tab/>
      </w:r>
      <w:bookmarkStart w:id="225"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225"/>
    <w:p w14:paraId="63D83654" w14:textId="77777777" w:rsidR="005E0316" w:rsidRDefault="005E0316" w:rsidP="005E0316">
      <w:pPr>
        <w:pStyle w:val="CitaviBibliographyEntry"/>
        <w:rPr>
          <w:lang w:val="en-US"/>
        </w:rPr>
      </w:pPr>
      <w:r>
        <w:rPr>
          <w:lang w:val="en-US"/>
        </w:rPr>
        <w:t>[9]</w:t>
      </w:r>
      <w:r>
        <w:rPr>
          <w:lang w:val="en-US"/>
        </w:rPr>
        <w:tab/>
      </w:r>
      <w:bookmarkStart w:id="226" w:name="_CTVL0014a831c3476a74e2b9956ea11f6651680"/>
      <w:r>
        <w:rPr>
          <w:lang w:val="en-US"/>
        </w:rPr>
        <w:t>Kraus M, Riedel M, Mot ES, Willemé P, Röhrling G. A typology of long-term care systems in Europe. Brussels: ENEPRI; 2010.</w:t>
      </w:r>
    </w:p>
    <w:bookmarkEnd w:id="226"/>
    <w:p w14:paraId="78A93038" w14:textId="77777777" w:rsidR="005E0316" w:rsidRDefault="005E0316" w:rsidP="005E0316">
      <w:pPr>
        <w:pStyle w:val="CitaviBibliographyEntry"/>
        <w:rPr>
          <w:lang w:val="en-US"/>
        </w:rPr>
      </w:pPr>
      <w:r>
        <w:rPr>
          <w:lang w:val="en-US"/>
        </w:rPr>
        <w:t>[10]</w:t>
      </w:r>
      <w:r>
        <w:rPr>
          <w:lang w:val="en-US"/>
        </w:rPr>
        <w:tab/>
      </w:r>
      <w:bookmarkStart w:id="227" w:name="_CTVL001ba251d514c9d4bae9495b7c6c02444ab"/>
      <w:r>
        <w:rPr>
          <w:lang w:val="en-US"/>
        </w:rPr>
        <w:t xml:space="preserve">Reibling N, Ariaans M, Wendt C. Worlds of Healthcare: A Healthcare System Typology of OECD Countries. Health Policy 2019;123(7):611–20. </w:t>
      </w:r>
      <w:r w:rsidR="00C90401">
        <w:fldChar w:fldCharType="begin"/>
      </w:r>
      <w:r w:rsidR="00C90401" w:rsidRPr="009C1D58">
        <w:rPr>
          <w:lang w:val="en-US"/>
          <w:rPrChange w:id="228" w:author="Mareike Ariaans" w:date="2020-11-13T10:02:00Z">
            <w:rPr/>
          </w:rPrChange>
        </w:rPr>
        <w:instrText xml:space="preserve"> HYPERLINK "https://doi.org/10.1016/j.healthpol.2019.05.001" </w:instrText>
      </w:r>
      <w:r w:rsidR="00C90401">
        <w:fldChar w:fldCharType="separate"/>
      </w:r>
      <w:r w:rsidRPr="00AD7CB5">
        <w:rPr>
          <w:rStyle w:val="Hyperlink"/>
          <w:lang w:val="en-US"/>
        </w:rPr>
        <w:t>https://doi.org/10.1016/j.healthpol.2019.05.001</w:t>
      </w:r>
      <w:r w:rsidR="00C90401">
        <w:rPr>
          <w:rStyle w:val="Hyperlink"/>
          <w:lang w:val="en-US"/>
        </w:rPr>
        <w:fldChar w:fldCharType="end"/>
      </w:r>
      <w:r>
        <w:rPr>
          <w:lang w:val="en-US"/>
        </w:rPr>
        <w:t>.</w:t>
      </w:r>
    </w:p>
    <w:bookmarkEnd w:id="227"/>
    <w:p w14:paraId="0DABD047" w14:textId="77777777" w:rsidR="005E0316" w:rsidRDefault="005E0316" w:rsidP="005E0316">
      <w:pPr>
        <w:pStyle w:val="CitaviBibliographyEntry"/>
        <w:rPr>
          <w:lang w:val="en-US"/>
        </w:rPr>
      </w:pPr>
      <w:r>
        <w:rPr>
          <w:lang w:val="en-US"/>
        </w:rPr>
        <w:t>[11]</w:t>
      </w:r>
      <w:r>
        <w:rPr>
          <w:lang w:val="en-US"/>
        </w:rPr>
        <w:tab/>
      </w:r>
      <w:bookmarkStart w:id="229" w:name="_CTVL0010ab61766c6234c81af59c27fe2c9d49d"/>
      <w:r>
        <w:rPr>
          <w:lang w:val="en-US"/>
        </w:rPr>
        <w:t>Esping-Andersen G. The three worlds of welfare capitalism. Princeton, N.J.: Princeton University Press; 1990.</w:t>
      </w:r>
    </w:p>
    <w:bookmarkEnd w:id="229"/>
    <w:p w14:paraId="1361F80E" w14:textId="77777777" w:rsidR="005E0316" w:rsidRDefault="005E0316" w:rsidP="005E0316">
      <w:pPr>
        <w:pStyle w:val="CitaviBibliographyEntry"/>
        <w:rPr>
          <w:lang w:val="en-US"/>
        </w:rPr>
      </w:pPr>
      <w:r>
        <w:rPr>
          <w:lang w:val="en-US"/>
        </w:rPr>
        <w:t>[12]</w:t>
      </w:r>
      <w:r>
        <w:rPr>
          <w:lang w:val="en-US"/>
        </w:rPr>
        <w:tab/>
      </w:r>
      <w:bookmarkStart w:id="230" w:name="_CTVL0017c3d120b68894a438ddae60dd66cb8df"/>
      <w:r>
        <w:rPr>
          <w:lang w:val="en-US"/>
        </w:rPr>
        <w:t xml:space="preserve">Ferrera M. The ‘Southern Model’ of Welfare in Social Europe. Journal of European Social Policy 1996;6(1):17–37. </w:t>
      </w:r>
      <w:r w:rsidR="00BD2D8C">
        <w:fldChar w:fldCharType="begin"/>
      </w:r>
      <w:r w:rsidR="00BD2D8C" w:rsidRPr="00CA35CB">
        <w:rPr>
          <w:lang w:val="en-US"/>
          <w:rPrChange w:id="231" w:author="Mareike Ariaans" w:date="2020-11-16T09:25:00Z">
            <w:rPr/>
          </w:rPrChange>
        </w:rPr>
        <w:instrText xml:space="preserve"> HYPERLINK "https://doi.org/10.1177/095892879600600102" </w:instrText>
      </w:r>
      <w:r w:rsidR="00BD2D8C">
        <w:fldChar w:fldCharType="separate"/>
      </w:r>
      <w:r w:rsidRPr="00AD7CB5">
        <w:rPr>
          <w:rStyle w:val="Hyperlink"/>
          <w:lang w:val="en-US"/>
        </w:rPr>
        <w:t>https://doi.org/10.1177/095892879600600102</w:t>
      </w:r>
      <w:r w:rsidR="00BD2D8C">
        <w:rPr>
          <w:rStyle w:val="Hyperlink"/>
          <w:lang w:val="en-US"/>
        </w:rPr>
        <w:fldChar w:fldCharType="end"/>
      </w:r>
      <w:r>
        <w:rPr>
          <w:lang w:val="en-US"/>
        </w:rPr>
        <w:t>.</w:t>
      </w:r>
    </w:p>
    <w:bookmarkEnd w:id="230"/>
    <w:p w14:paraId="3075F6C5" w14:textId="77777777" w:rsidR="005E0316" w:rsidRDefault="005E0316" w:rsidP="005E0316">
      <w:pPr>
        <w:pStyle w:val="CitaviBibliographyEntry"/>
        <w:rPr>
          <w:lang w:val="en-US"/>
        </w:rPr>
      </w:pPr>
      <w:r>
        <w:rPr>
          <w:lang w:val="en-US"/>
        </w:rPr>
        <w:t>[13]</w:t>
      </w:r>
      <w:r>
        <w:rPr>
          <w:lang w:val="en-US"/>
        </w:rPr>
        <w:tab/>
      </w:r>
      <w:bookmarkStart w:id="232" w:name="_CTVL0019c83775edfdb449eb0696fce30169fae"/>
      <w:r>
        <w:rPr>
          <w:lang w:val="en-US"/>
        </w:rPr>
        <w:t>Arts W, Gelissen J. Three worlds of welfare capitalism or more?: A state-of-the-art report. Journal of European Social Policy 2002;12(2):137–58.</w:t>
      </w:r>
    </w:p>
    <w:bookmarkEnd w:id="232"/>
    <w:p w14:paraId="3888BA8F" w14:textId="77777777" w:rsidR="005E0316" w:rsidRDefault="005E0316" w:rsidP="005E0316">
      <w:pPr>
        <w:pStyle w:val="CitaviBibliographyEntry"/>
        <w:rPr>
          <w:lang w:val="en-US"/>
        </w:rPr>
      </w:pPr>
      <w:r>
        <w:rPr>
          <w:lang w:val="en-US"/>
        </w:rPr>
        <w:lastRenderedPageBreak/>
        <w:t>[14]</w:t>
      </w:r>
      <w:r>
        <w:rPr>
          <w:lang w:val="en-US"/>
        </w:rPr>
        <w:tab/>
      </w:r>
      <w:bookmarkStart w:id="233" w:name="_CTVL00134984415fb464e2783512e6c89b0cd6c"/>
      <w:r>
        <w:rPr>
          <w:lang w:val="en-US"/>
        </w:rPr>
        <w:t>Castles FG, Mitchell D. Worlds of Welfare and Families of Nations. In: Castles FG, editor. Families of nations: Patterns of public policy in Western democracies. Aldershot: Ashgate; 1993.</w:t>
      </w:r>
    </w:p>
    <w:bookmarkEnd w:id="233"/>
    <w:p w14:paraId="7069D55D" w14:textId="77777777" w:rsidR="005E0316" w:rsidRDefault="005E0316" w:rsidP="005E0316">
      <w:pPr>
        <w:pStyle w:val="CitaviBibliographyEntry"/>
        <w:rPr>
          <w:lang w:val="en-US"/>
        </w:rPr>
      </w:pPr>
      <w:r>
        <w:rPr>
          <w:lang w:val="en-US"/>
        </w:rPr>
        <w:t>[15]</w:t>
      </w:r>
      <w:r>
        <w:rPr>
          <w:lang w:val="en-US"/>
        </w:rPr>
        <w:tab/>
      </w:r>
      <w:bookmarkStart w:id="234" w:name="_CTVL001c4d18bc7cbb84effbca47358d0ec4f5f"/>
      <w:r>
        <w:rPr>
          <w:lang w:val="en-US"/>
        </w:rPr>
        <w:t xml:space="preserve">Rostgaard T. Caring for Children and Older People in Europe - A Comparison of European Policies and Practice. Policy Studies 2002;23(1):51–68. </w:t>
      </w:r>
      <w:r w:rsidR="00BD2D8C">
        <w:fldChar w:fldCharType="begin"/>
      </w:r>
      <w:r w:rsidR="00BD2D8C" w:rsidRPr="00CA35CB">
        <w:rPr>
          <w:lang w:val="en-US"/>
          <w:rPrChange w:id="235" w:author="Mareike Ariaans" w:date="2020-11-16T09:25:00Z">
            <w:rPr/>
          </w:rPrChange>
        </w:rPr>
        <w:instrText xml:space="preserve"> HYPERLINK "https://doi.org/10.1080/0144287022000000082" </w:instrText>
      </w:r>
      <w:r w:rsidR="00BD2D8C">
        <w:fldChar w:fldCharType="separate"/>
      </w:r>
      <w:r w:rsidRPr="00AD7CB5">
        <w:rPr>
          <w:rStyle w:val="Hyperlink"/>
          <w:lang w:val="en-US"/>
        </w:rPr>
        <w:t>https://doi.org/10.1080/0144287022000000082</w:t>
      </w:r>
      <w:r w:rsidR="00BD2D8C">
        <w:rPr>
          <w:rStyle w:val="Hyperlink"/>
          <w:lang w:val="en-US"/>
        </w:rPr>
        <w:fldChar w:fldCharType="end"/>
      </w:r>
      <w:r>
        <w:rPr>
          <w:lang w:val="en-US"/>
        </w:rPr>
        <w:t>.</w:t>
      </w:r>
    </w:p>
    <w:bookmarkEnd w:id="234"/>
    <w:p w14:paraId="272B53B0" w14:textId="77777777" w:rsidR="005E0316" w:rsidRDefault="005E0316" w:rsidP="005E0316">
      <w:pPr>
        <w:pStyle w:val="CitaviBibliographyEntry"/>
        <w:rPr>
          <w:lang w:val="en-US"/>
        </w:rPr>
      </w:pPr>
      <w:r>
        <w:rPr>
          <w:lang w:val="en-US"/>
        </w:rPr>
        <w:t>[16]</w:t>
      </w:r>
      <w:r>
        <w:rPr>
          <w:lang w:val="en-US"/>
        </w:rPr>
        <w:tab/>
      </w:r>
      <w:bookmarkStart w:id="236" w:name="_CTVL001ab516b2141194d84a0d50dcc11af4e93"/>
      <w:r>
        <w:rPr>
          <w:lang w:val="en-US"/>
        </w:rPr>
        <w:t xml:space="preserve">Wendt C. Changing Healthcare System Types. Social Policy &amp; Administration 2014;48(7):864–82. </w:t>
      </w:r>
      <w:r w:rsidR="00C90401">
        <w:fldChar w:fldCharType="begin"/>
      </w:r>
      <w:r w:rsidR="00C90401" w:rsidRPr="009C1D58">
        <w:rPr>
          <w:lang w:val="en-US"/>
          <w:rPrChange w:id="237" w:author="Mareike Ariaans" w:date="2020-11-13T10:02:00Z">
            <w:rPr/>
          </w:rPrChange>
        </w:rPr>
        <w:instrText xml:space="preserve"> HYPERLINK "https://doi.org/10.1111/spol.12061" </w:instrText>
      </w:r>
      <w:r w:rsidR="00C90401">
        <w:fldChar w:fldCharType="separate"/>
      </w:r>
      <w:r w:rsidRPr="00AD7CB5">
        <w:rPr>
          <w:rStyle w:val="Hyperlink"/>
          <w:lang w:val="en-US"/>
        </w:rPr>
        <w:t>https://doi.org/10.1111/spol.12061</w:t>
      </w:r>
      <w:r w:rsidR="00C90401">
        <w:rPr>
          <w:rStyle w:val="Hyperlink"/>
          <w:lang w:val="en-US"/>
        </w:rPr>
        <w:fldChar w:fldCharType="end"/>
      </w:r>
      <w:r>
        <w:rPr>
          <w:lang w:val="en-US"/>
        </w:rPr>
        <w:t>.</w:t>
      </w:r>
    </w:p>
    <w:bookmarkEnd w:id="236"/>
    <w:p w14:paraId="44364700" w14:textId="77777777" w:rsidR="005E0316" w:rsidRDefault="005E0316" w:rsidP="005E0316">
      <w:pPr>
        <w:pStyle w:val="CitaviBibliographyEntry"/>
        <w:rPr>
          <w:lang w:val="en-US"/>
        </w:rPr>
      </w:pPr>
      <w:r>
        <w:rPr>
          <w:lang w:val="en-US"/>
        </w:rPr>
        <w:t>[17]</w:t>
      </w:r>
      <w:r>
        <w:rPr>
          <w:lang w:val="en-US"/>
        </w:rPr>
        <w:tab/>
      </w:r>
      <w:bookmarkStart w:id="238" w:name="_CTVL0018474dca944ff43a3977d89e1f8cbf9bc"/>
      <w:r>
        <w:rPr>
          <w:lang w:val="en-US"/>
        </w:rPr>
        <w:t>Schieber GJ. Financing and delivering health care: A comparative analysis of OECD countries. Paris: OECD; 1987.</w:t>
      </w:r>
    </w:p>
    <w:bookmarkEnd w:id="238"/>
    <w:p w14:paraId="714EB073" w14:textId="77777777" w:rsidR="005E0316" w:rsidRDefault="005E0316" w:rsidP="005E0316">
      <w:pPr>
        <w:pStyle w:val="CitaviBibliographyEntry"/>
        <w:rPr>
          <w:lang w:val="en-US"/>
        </w:rPr>
      </w:pPr>
      <w:r>
        <w:rPr>
          <w:lang w:val="en-US"/>
        </w:rPr>
        <w:t>[18]</w:t>
      </w:r>
      <w:r>
        <w:rPr>
          <w:lang w:val="en-US"/>
        </w:rPr>
        <w:tab/>
      </w:r>
      <w:bookmarkStart w:id="239" w:name="_CTVL0013d007445ae5a40379b45bf9ea10b8792"/>
      <w:r>
        <w:rPr>
          <w:lang w:val="en-US"/>
        </w:rPr>
        <w:t xml:space="preserve">Böhm K, Schmid A, Götze R, Landwehr C, Rothgang H. Five types of OECD healthcare systems: empirical results of a deductive classification. Health Policy 2013;113(3):258–69. </w:t>
      </w:r>
      <w:r w:rsidR="00BD2D8C">
        <w:fldChar w:fldCharType="begin"/>
      </w:r>
      <w:r w:rsidR="00BD2D8C" w:rsidRPr="00CA35CB">
        <w:rPr>
          <w:lang w:val="en-US"/>
          <w:rPrChange w:id="240" w:author="Mareike Ariaans" w:date="2020-11-16T09:25:00Z">
            <w:rPr/>
          </w:rPrChange>
        </w:rPr>
        <w:instrText xml:space="preserve"> HYPERLINK "https://doi.org/10.1016/j.healthpol.2013.09.003" </w:instrText>
      </w:r>
      <w:r w:rsidR="00BD2D8C">
        <w:fldChar w:fldCharType="separate"/>
      </w:r>
      <w:r w:rsidRPr="00AD7CB5">
        <w:rPr>
          <w:rStyle w:val="Hyperlink"/>
          <w:lang w:val="en-US"/>
        </w:rPr>
        <w:t>https://doi.org/10.1016/j.healthpol.2013.09.003</w:t>
      </w:r>
      <w:r w:rsidR="00BD2D8C">
        <w:rPr>
          <w:rStyle w:val="Hyperlink"/>
          <w:lang w:val="en-US"/>
        </w:rPr>
        <w:fldChar w:fldCharType="end"/>
      </w:r>
      <w:r>
        <w:rPr>
          <w:lang w:val="en-US"/>
        </w:rPr>
        <w:t>.</w:t>
      </w:r>
    </w:p>
    <w:bookmarkEnd w:id="239"/>
    <w:p w14:paraId="72D429BB" w14:textId="77777777" w:rsidR="005E0316" w:rsidRDefault="005E0316" w:rsidP="005E0316">
      <w:pPr>
        <w:pStyle w:val="CitaviBibliographyEntry"/>
        <w:rPr>
          <w:lang w:val="en-US"/>
        </w:rPr>
      </w:pPr>
      <w:r>
        <w:rPr>
          <w:lang w:val="en-US"/>
        </w:rPr>
        <w:t>[19]</w:t>
      </w:r>
      <w:r>
        <w:rPr>
          <w:lang w:val="en-US"/>
        </w:rPr>
        <w:tab/>
      </w:r>
      <w:bookmarkStart w:id="241" w:name="_CTVL001d05c2d44cb5e4fe2b3f74ab1c28541ed"/>
      <w:r>
        <w:rPr>
          <w:lang w:val="en-US"/>
        </w:rPr>
        <w:t>Anttonen A, Sipilä J. European Social Care Services: Is it possible to identify models? Journal of European Social Policy 1996;6(2):87–100.</w:t>
      </w:r>
    </w:p>
    <w:bookmarkEnd w:id="241"/>
    <w:p w14:paraId="5051D1CF" w14:textId="77777777" w:rsidR="005E0316" w:rsidRDefault="005E0316" w:rsidP="005E0316">
      <w:pPr>
        <w:pStyle w:val="CitaviBibliographyEntry"/>
        <w:rPr>
          <w:lang w:val="en-US"/>
        </w:rPr>
      </w:pPr>
      <w:r>
        <w:rPr>
          <w:lang w:val="en-US"/>
        </w:rPr>
        <w:t>[20]</w:t>
      </w:r>
      <w:r>
        <w:rPr>
          <w:lang w:val="en-US"/>
        </w:rPr>
        <w:tab/>
      </w:r>
      <w:bookmarkStart w:id="242" w:name="_CTVL001e6435ca3dc8443b5a53ecffd8c03ae4d"/>
      <w:r>
        <w:rPr>
          <w:lang w:val="en-US"/>
        </w:rPr>
        <w:t xml:space="preserve">Bettio F, Plantenga J. Comparing Care Regimes in Europe. Feminist Economics 2004;10(1):85–113. </w:t>
      </w:r>
      <w:r w:rsidR="00C90401">
        <w:fldChar w:fldCharType="begin"/>
      </w:r>
      <w:r w:rsidR="00C90401" w:rsidRPr="009C1D58">
        <w:rPr>
          <w:lang w:val="en-US"/>
          <w:rPrChange w:id="243" w:author="Mareike Ariaans" w:date="2020-11-13T10:02:00Z">
            <w:rPr/>
          </w:rPrChange>
        </w:rPr>
        <w:instrText xml:space="preserve"> HYPERLINK "https://doi.org/10.1080/1354570042000198245" </w:instrText>
      </w:r>
      <w:r w:rsidR="00C90401">
        <w:fldChar w:fldCharType="separate"/>
      </w:r>
      <w:r w:rsidRPr="00AD7CB5">
        <w:rPr>
          <w:rStyle w:val="Hyperlink"/>
          <w:lang w:val="en-US"/>
        </w:rPr>
        <w:t>https://doi.org/10.1080/1354570042000198245</w:t>
      </w:r>
      <w:r w:rsidR="00C90401">
        <w:rPr>
          <w:rStyle w:val="Hyperlink"/>
          <w:lang w:val="en-US"/>
        </w:rPr>
        <w:fldChar w:fldCharType="end"/>
      </w:r>
      <w:r>
        <w:rPr>
          <w:lang w:val="en-US"/>
        </w:rPr>
        <w:t>.</w:t>
      </w:r>
    </w:p>
    <w:bookmarkEnd w:id="242"/>
    <w:p w14:paraId="6DEADB2C" w14:textId="77777777" w:rsidR="005E0316" w:rsidRDefault="005E0316" w:rsidP="005E0316">
      <w:pPr>
        <w:pStyle w:val="CitaviBibliographyEntry"/>
        <w:rPr>
          <w:lang w:val="en-US"/>
        </w:rPr>
      </w:pPr>
      <w:r>
        <w:rPr>
          <w:lang w:val="en-US"/>
        </w:rPr>
        <w:t>[21]</w:t>
      </w:r>
      <w:r>
        <w:rPr>
          <w:lang w:val="en-US"/>
        </w:rPr>
        <w:tab/>
      </w:r>
      <w:bookmarkStart w:id="244" w:name="_CTVL0010c10d28edea54957a390cc5df62b8fef"/>
      <w:r>
        <w:rPr>
          <w:lang w:val="en-US"/>
        </w:rPr>
        <w:t>Kautto M. Investing in Services in West European welfare states. Journal of European Social Policy 2002;12(1):53–65.</w:t>
      </w:r>
    </w:p>
    <w:bookmarkEnd w:id="244"/>
    <w:p w14:paraId="65E7132E" w14:textId="77777777" w:rsidR="005E0316" w:rsidRDefault="005E0316" w:rsidP="005E0316">
      <w:pPr>
        <w:pStyle w:val="CitaviBibliographyEntry"/>
        <w:rPr>
          <w:lang w:val="en-US"/>
        </w:rPr>
      </w:pPr>
      <w:r>
        <w:rPr>
          <w:lang w:val="en-US"/>
        </w:rPr>
        <w:t>[22]</w:t>
      </w:r>
      <w:r>
        <w:rPr>
          <w:lang w:val="en-US"/>
        </w:rPr>
        <w:tab/>
      </w:r>
      <w:bookmarkStart w:id="245" w:name="_CTVL0014201f31f4e42406fb639b4aefaa60020"/>
      <w:r>
        <w:rPr>
          <w:lang w:val="en-US"/>
        </w:rPr>
        <w:t xml:space="preserve">Leitner S. Varieties of familialism: The caring function of the family in comparative perspective. European Societies 2003;5(4):353–75. </w:t>
      </w:r>
      <w:r w:rsidR="00BD2D8C">
        <w:fldChar w:fldCharType="begin"/>
      </w:r>
      <w:r w:rsidR="00BD2D8C" w:rsidRPr="00CA35CB">
        <w:rPr>
          <w:lang w:val="en-US"/>
          <w:rPrChange w:id="246" w:author="Mareike Ariaans" w:date="2020-11-16T09:25:00Z">
            <w:rPr/>
          </w:rPrChange>
        </w:rPr>
        <w:instrText xml:space="preserve"> HYPERLINK "https://doi.org/10.1080/1461669032000127642" </w:instrText>
      </w:r>
      <w:r w:rsidR="00BD2D8C">
        <w:fldChar w:fldCharType="separate"/>
      </w:r>
      <w:r w:rsidRPr="00AD7CB5">
        <w:rPr>
          <w:rStyle w:val="Hyperlink"/>
          <w:lang w:val="en-US"/>
        </w:rPr>
        <w:t>https://doi.org/10.1080/1461669032000127642</w:t>
      </w:r>
      <w:r w:rsidR="00BD2D8C">
        <w:rPr>
          <w:rStyle w:val="Hyperlink"/>
          <w:lang w:val="en-US"/>
        </w:rPr>
        <w:fldChar w:fldCharType="end"/>
      </w:r>
      <w:r>
        <w:rPr>
          <w:lang w:val="en-US"/>
        </w:rPr>
        <w:t>.</w:t>
      </w:r>
    </w:p>
    <w:bookmarkEnd w:id="245"/>
    <w:p w14:paraId="6CD7B0A3" w14:textId="77777777" w:rsidR="005E0316" w:rsidRDefault="005E0316" w:rsidP="005E0316">
      <w:pPr>
        <w:pStyle w:val="CitaviBibliographyEntry"/>
        <w:rPr>
          <w:lang w:val="en-US"/>
        </w:rPr>
      </w:pPr>
      <w:r>
        <w:rPr>
          <w:lang w:val="en-US"/>
        </w:rPr>
        <w:t>[23]</w:t>
      </w:r>
      <w:r>
        <w:rPr>
          <w:lang w:val="en-US"/>
        </w:rPr>
        <w:tab/>
      </w:r>
      <w:bookmarkStart w:id="247" w:name="_CTVL001374111b5997247799147bfd63b1f9fef"/>
      <w:r>
        <w:rPr>
          <w:lang w:val="en-US"/>
        </w:rPr>
        <w:t xml:space="preserve">Saraceno C, Keck W. Can we identify intergenerational policy regimes in Europe? European Societies 2010;12(5):675–96. </w:t>
      </w:r>
      <w:r w:rsidR="00BD2D8C">
        <w:fldChar w:fldCharType="begin"/>
      </w:r>
      <w:r w:rsidR="00BD2D8C" w:rsidRPr="00CA35CB">
        <w:rPr>
          <w:lang w:val="en-US"/>
          <w:rPrChange w:id="248" w:author="Mareike Ariaans" w:date="2020-11-16T09:25:00Z">
            <w:rPr/>
          </w:rPrChange>
        </w:rPr>
        <w:instrText xml:space="preserve"> HYPERLINK "https://doi.org/10.1080/14616696.2010.483006" </w:instrText>
      </w:r>
      <w:r w:rsidR="00BD2D8C">
        <w:fldChar w:fldCharType="separate"/>
      </w:r>
      <w:r w:rsidRPr="00AD7CB5">
        <w:rPr>
          <w:rStyle w:val="Hyperlink"/>
          <w:lang w:val="en-US"/>
        </w:rPr>
        <w:t>https://doi.org/10.1080/14616696.2010.483006</w:t>
      </w:r>
      <w:r w:rsidR="00BD2D8C">
        <w:rPr>
          <w:rStyle w:val="Hyperlink"/>
          <w:lang w:val="en-US"/>
        </w:rPr>
        <w:fldChar w:fldCharType="end"/>
      </w:r>
      <w:r>
        <w:rPr>
          <w:lang w:val="en-US"/>
        </w:rPr>
        <w:t>.</w:t>
      </w:r>
    </w:p>
    <w:bookmarkEnd w:id="247"/>
    <w:p w14:paraId="29A050C2" w14:textId="77777777" w:rsidR="005E0316" w:rsidRDefault="005E0316" w:rsidP="005E0316">
      <w:pPr>
        <w:pStyle w:val="CitaviBibliographyEntry"/>
        <w:rPr>
          <w:lang w:val="en-US"/>
        </w:rPr>
      </w:pPr>
      <w:r>
        <w:rPr>
          <w:lang w:val="en-US"/>
        </w:rPr>
        <w:t>[24]</w:t>
      </w:r>
      <w:r>
        <w:rPr>
          <w:lang w:val="en-US"/>
        </w:rPr>
        <w:tab/>
      </w:r>
      <w:bookmarkStart w:id="249" w:name="_CTVL001034e448139b54f419adf4039f0e6938f"/>
      <w:r>
        <w:rPr>
          <w:lang w:val="en-US"/>
        </w:rPr>
        <w:t>Alber J. A Framework for the Comparative Study of Social Services. Journal of European Social Policy 1995;5(2):131–49.</w:t>
      </w:r>
    </w:p>
    <w:bookmarkEnd w:id="249"/>
    <w:p w14:paraId="0646D98D" w14:textId="77777777" w:rsidR="005E0316" w:rsidRDefault="005E0316" w:rsidP="005E0316">
      <w:pPr>
        <w:pStyle w:val="CitaviBibliographyEntry"/>
        <w:rPr>
          <w:lang w:val="en-US"/>
        </w:rPr>
      </w:pPr>
      <w:r>
        <w:rPr>
          <w:lang w:val="en-US"/>
        </w:rPr>
        <w:t>[25]</w:t>
      </w:r>
      <w:r>
        <w:rPr>
          <w:lang w:val="en-US"/>
        </w:rPr>
        <w:tab/>
      </w:r>
      <w:bookmarkStart w:id="250" w:name="_CTVL0015370e4185b9d4a5f893208ca47bb9848"/>
      <w:r>
        <w:rPr>
          <w:lang w:val="en-US"/>
        </w:rPr>
        <w:t>Pommer E, Woittiez I, Stevens J. Comparing care: The care for elderly in ten EU-countries. Amsterdam: Aksant Acad. Publ; 2009.</w:t>
      </w:r>
    </w:p>
    <w:bookmarkEnd w:id="250"/>
    <w:p w14:paraId="6714BD1A" w14:textId="77777777" w:rsidR="005E0316" w:rsidRDefault="005E0316" w:rsidP="005E0316">
      <w:pPr>
        <w:pStyle w:val="CitaviBibliographyEntry"/>
        <w:rPr>
          <w:lang w:val="en-US"/>
        </w:rPr>
      </w:pPr>
      <w:r>
        <w:rPr>
          <w:lang w:val="en-US"/>
        </w:rPr>
        <w:t>[26]</w:t>
      </w:r>
      <w:r>
        <w:rPr>
          <w:lang w:val="en-US"/>
        </w:rPr>
        <w:tab/>
      </w:r>
      <w:bookmarkStart w:id="251" w:name="_CTVL001ba09466a76eb497588929f7223bebb75"/>
      <w:r>
        <w:rPr>
          <w:lang w:val="en-US"/>
        </w:rPr>
        <w:t xml:space="preserve">van Hooren FJ. Varieties of migrant care work: Comparing patterns of migrant labour in social care. Journal of European Social Policy 2012;22(2):133–47. </w:t>
      </w:r>
      <w:r w:rsidR="00BD2D8C">
        <w:fldChar w:fldCharType="begin"/>
      </w:r>
      <w:r w:rsidR="00BD2D8C" w:rsidRPr="00CA35CB">
        <w:rPr>
          <w:lang w:val="en-US"/>
          <w:rPrChange w:id="252" w:author="Mareike Ariaans" w:date="2020-11-16T09:25:00Z">
            <w:rPr/>
          </w:rPrChange>
        </w:rPr>
        <w:instrText xml:space="preserve"> HYPERLINK "https://doi.org/10.1177/0958928711433654" </w:instrText>
      </w:r>
      <w:r w:rsidR="00BD2D8C">
        <w:fldChar w:fldCharType="separate"/>
      </w:r>
      <w:r w:rsidRPr="00AD7CB5">
        <w:rPr>
          <w:rStyle w:val="Hyperlink"/>
          <w:lang w:val="en-US"/>
        </w:rPr>
        <w:t>https://doi.org/10.1177/0958928711433654</w:t>
      </w:r>
      <w:r w:rsidR="00BD2D8C">
        <w:rPr>
          <w:rStyle w:val="Hyperlink"/>
          <w:lang w:val="en-US"/>
        </w:rPr>
        <w:fldChar w:fldCharType="end"/>
      </w:r>
      <w:r>
        <w:rPr>
          <w:lang w:val="en-US"/>
        </w:rPr>
        <w:t>.</w:t>
      </w:r>
    </w:p>
    <w:bookmarkEnd w:id="251"/>
    <w:p w14:paraId="21A78835" w14:textId="77777777" w:rsidR="005E0316" w:rsidRDefault="005E0316" w:rsidP="005E0316">
      <w:pPr>
        <w:pStyle w:val="CitaviBibliographyEntry"/>
        <w:rPr>
          <w:lang w:val="en-US"/>
        </w:rPr>
      </w:pPr>
      <w:r>
        <w:rPr>
          <w:lang w:val="en-US"/>
        </w:rPr>
        <w:t>[27]</w:t>
      </w:r>
      <w:r>
        <w:rPr>
          <w:lang w:val="en-US"/>
        </w:rPr>
        <w:tab/>
      </w:r>
      <w:bookmarkStart w:id="253" w:name="_CTVL001810c08d70777472783612d9c6746a6b1"/>
      <w:r>
        <w:rPr>
          <w:lang w:val="en-US"/>
        </w:rPr>
        <w:t xml:space="preserve">Anderson A. Europe’s Care Regimes and the Role of Migrant Care Workers Within Them. J Popul Ageing 2012;5(2):135–46. </w:t>
      </w:r>
      <w:r w:rsidR="00BD2D8C">
        <w:fldChar w:fldCharType="begin"/>
      </w:r>
      <w:r w:rsidR="00BD2D8C" w:rsidRPr="00CA35CB">
        <w:rPr>
          <w:lang w:val="en-US"/>
          <w:rPrChange w:id="254" w:author="Mareike Ariaans" w:date="2020-11-16T09:25:00Z">
            <w:rPr/>
          </w:rPrChange>
        </w:rPr>
        <w:instrText xml:space="preserve"> HYPERLINK "https://doi.org/10.1007/s12062-012-9063-y" </w:instrText>
      </w:r>
      <w:r w:rsidR="00BD2D8C">
        <w:fldChar w:fldCharType="separate"/>
      </w:r>
      <w:r w:rsidRPr="00AD7CB5">
        <w:rPr>
          <w:rStyle w:val="Hyperlink"/>
          <w:lang w:val="en-US"/>
        </w:rPr>
        <w:t>https://doi.org/10.1007/s12062-012-9063-y</w:t>
      </w:r>
      <w:r w:rsidR="00BD2D8C">
        <w:rPr>
          <w:rStyle w:val="Hyperlink"/>
          <w:lang w:val="en-US"/>
        </w:rPr>
        <w:fldChar w:fldCharType="end"/>
      </w:r>
      <w:r>
        <w:rPr>
          <w:lang w:val="en-US"/>
        </w:rPr>
        <w:t>.</w:t>
      </w:r>
    </w:p>
    <w:bookmarkEnd w:id="253"/>
    <w:p w14:paraId="3321131A" w14:textId="77777777" w:rsidR="005E0316" w:rsidRDefault="005E0316" w:rsidP="005E0316">
      <w:pPr>
        <w:pStyle w:val="CitaviBibliographyEntry"/>
        <w:rPr>
          <w:lang w:val="en-US"/>
        </w:rPr>
      </w:pPr>
      <w:r>
        <w:rPr>
          <w:lang w:val="en-US"/>
        </w:rPr>
        <w:t>[28]</w:t>
      </w:r>
      <w:r>
        <w:rPr>
          <w:lang w:val="en-US"/>
        </w:rPr>
        <w:tab/>
      </w:r>
      <w:bookmarkStart w:id="255" w:name="_CTVL001a4836dae68d94d748616d13fb0207f15"/>
      <w:r>
        <w:rPr>
          <w:lang w:val="en-US"/>
        </w:rPr>
        <w:t xml:space="preserve">Da Roit B, Weicht B. Migrant care work and care, migration and employment regimes: A fuzzy-set analysis. Journal of European Social Policy 2013;23(5):469–86. </w:t>
      </w:r>
      <w:r w:rsidR="00BD2D8C">
        <w:fldChar w:fldCharType="begin"/>
      </w:r>
      <w:r w:rsidR="00BD2D8C" w:rsidRPr="00CA35CB">
        <w:rPr>
          <w:lang w:val="en-US"/>
          <w:rPrChange w:id="256" w:author="Mareike Ariaans" w:date="2020-11-16T09:25:00Z">
            <w:rPr/>
          </w:rPrChange>
        </w:rPr>
        <w:instrText xml:space="preserve"> HYPERLINK "https://doi.org/10.1177/0958928713499175" </w:instrText>
      </w:r>
      <w:r w:rsidR="00BD2D8C">
        <w:fldChar w:fldCharType="separate"/>
      </w:r>
      <w:r w:rsidRPr="00AD7CB5">
        <w:rPr>
          <w:rStyle w:val="Hyperlink"/>
          <w:lang w:val="en-US"/>
        </w:rPr>
        <w:t>https://doi.org/10.1177/0958928713499175</w:t>
      </w:r>
      <w:r w:rsidR="00BD2D8C">
        <w:rPr>
          <w:rStyle w:val="Hyperlink"/>
          <w:lang w:val="en-US"/>
        </w:rPr>
        <w:fldChar w:fldCharType="end"/>
      </w:r>
      <w:r>
        <w:rPr>
          <w:lang w:val="en-US"/>
        </w:rPr>
        <w:t>.</w:t>
      </w:r>
    </w:p>
    <w:bookmarkEnd w:id="255"/>
    <w:p w14:paraId="16E6889E" w14:textId="77777777" w:rsidR="005E0316" w:rsidRDefault="005E0316" w:rsidP="005E0316">
      <w:pPr>
        <w:pStyle w:val="CitaviBibliographyEntry"/>
        <w:rPr>
          <w:lang w:val="en-US"/>
        </w:rPr>
      </w:pPr>
      <w:r>
        <w:rPr>
          <w:lang w:val="en-US"/>
        </w:rPr>
        <w:t>[29]</w:t>
      </w:r>
      <w:r>
        <w:rPr>
          <w:lang w:val="en-US"/>
        </w:rPr>
        <w:tab/>
      </w:r>
      <w:bookmarkStart w:id="257" w:name="_CTVL0010aa49c15848940a59eff4c656fb83638"/>
      <w:r>
        <w:rPr>
          <w:lang w:val="en-US"/>
        </w:rPr>
        <w:t xml:space="preserve">Simonazzi A. Care regimes and national employment models. Cambridge Journal of Economics 2008;33(2):211–32. </w:t>
      </w:r>
      <w:r w:rsidR="00C90401">
        <w:fldChar w:fldCharType="begin"/>
      </w:r>
      <w:r w:rsidR="00C90401" w:rsidRPr="009C1D58">
        <w:rPr>
          <w:lang w:val="en-US"/>
          <w:rPrChange w:id="258" w:author="Mareike Ariaans" w:date="2020-11-13T10:02:00Z">
            <w:rPr/>
          </w:rPrChange>
        </w:rPr>
        <w:instrText xml:space="preserve"> HYPERLINK "https://doi.org/10.1093/cje/ben043" </w:instrText>
      </w:r>
      <w:r w:rsidR="00C90401">
        <w:fldChar w:fldCharType="separate"/>
      </w:r>
      <w:r w:rsidRPr="00AD7CB5">
        <w:rPr>
          <w:rStyle w:val="Hyperlink"/>
          <w:lang w:val="en-US"/>
        </w:rPr>
        <w:t>https://doi.org/10.1093/cje/ben043</w:t>
      </w:r>
      <w:r w:rsidR="00C90401">
        <w:rPr>
          <w:rStyle w:val="Hyperlink"/>
          <w:lang w:val="en-US"/>
        </w:rPr>
        <w:fldChar w:fldCharType="end"/>
      </w:r>
      <w:r>
        <w:rPr>
          <w:lang w:val="en-US"/>
        </w:rPr>
        <w:t>.</w:t>
      </w:r>
    </w:p>
    <w:bookmarkEnd w:id="257"/>
    <w:p w14:paraId="2513C368" w14:textId="77777777" w:rsidR="005E0316" w:rsidRDefault="005E0316" w:rsidP="005E0316">
      <w:pPr>
        <w:pStyle w:val="CitaviBibliographyEntry"/>
        <w:rPr>
          <w:lang w:val="en-US"/>
        </w:rPr>
      </w:pPr>
      <w:r>
        <w:rPr>
          <w:lang w:val="en-US"/>
        </w:rPr>
        <w:t>[30]</w:t>
      </w:r>
      <w:r>
        <w:rPr>
          <w:lang w:val="en-US"/>
        </w:rPr>
        <w:tab/>
      </w:r>
      <w:bookmarkStart w:id="259" w:name="_CTVL0011b8ba8c659eb4b73a7f1fa02fe518735"/>
      <w:r>
        <w:rPr>
          <w:lang w:val="en-US"/>
        </w:rPr>
        <w:t>Da Roit B, Le Bihan B. Similar and Yet So Different: Cash-for-Care in Six European Countries’ Long-Term Care Policies. The Milbank Quarterly 2010;88(3):286–309.</w:t>
      </w:r>
    </w:p>
    <w:bookmarkEnd w:id="259"/>
    <w:p w14:paraId="023C347E" w14:textId="77777777" w:rsidR="005E0316" w:rsidRDefault="005E0316" w:rsidP="005E0316">
      <w:pPr>
        <w:pStyle w:val="CitaviBibliographyEntry"/>
        <w:rPr>
          <w:lang w:val="en-US"/>
        </w:rPr>
      </w:pPr>
      <w:r>
        <w:rPr>
          <w:lang w:val="en-US"/>
        </w:rPr>
        <w:t>[31]</w:t>
      </w:r>
      <w:r>
        <w:rPr>
          <w:lang w:val="en-US"/>
        </w:rPr>
        <w:tab/>
      </w:r>
      <w:bookmarkStart w:id="260"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r w:rsidR="00BD2D8C">
        <w:fldChar w:fldCharType="begin"/>
      </w:r>
      <w:r w:rsidR="00BD2D8C" w:rsidRPr="00CA35CB">
        <w:rPr>
          <w:lang w:val="en-US"/>
          <w:rPrChange w:id="261" w:author="Mareike Ariaans" w:date="2020-11-16T09:25:00Z">
            <w:rPr/>
          </w:rPrChange>
        </w:rPr>
        <w:instrText xml:space="preserve"> HYPERLINK "https://doi.org/10.1024/1662-9647/a000031" </w:instrText>
      </w:r>
      <w:r w:rsidR="00BD2D8C">
        <w:fldChar w:fldCharType="separate"/>
      </w:r>
      <w:r w:rsidRPr="00AD7CB5">
        <w:rPr>
          <w:rStyle w:val="Hyperlink"/>
          <w:lang w:val="en-US"/>
        </w:rPr>
        <w:t>https://doi.org/10.1024/1662-9647/a000031</w:t>
      </w:r>
      <w:r w:rsidR="00BD2D8C">
        <w:rPr>
          <w:rStyle w:val="Hyperlink"/>
          <w:lang w:val="en-US"/>
        </w:rPr>
        <w:fldChar w:fldCharType="end"/>
      </w:r>
      <w:r>
        <w:rPr>
          <w:lang w:val="en-US"/>
        </w:rPr>
        <w:t>.</w:t>
      </w:r>
    </w:p>
    <w:bookmarkEnd w:id="260"/>
    <w:p w14:paraId="5AB672BB" w14:textId="77777777" w:rsidR="005E0316" w:rsidRDefault="005E0316" w:rsidP="005E0316">
      <w:pPr>
        <w:pStyle w:val="CitaviBibliographyEntry"/>
        <w:rPr>
          <w:lang w:val="en-US"/>
        </w:rPr>
      </w:pPr>
      <w:r>
        <w:rPr>
          <w:lang w:val="en-US"/>
        </w:rPr>
        <w:t>[32]</w:t>
      </w:r>
      <w:r>
        <w:rPr>
          <w:lang w:val="en-US"/>
        </w:rPr>
        <w:tab/>
      </w:r>
      <w:bookmarkStart w:id="262" w:name="_CTVL00103a469d8c12940fdbc2ae3b2729b6d39"/>
      <w:r>
        <w:rPr>
          <w:lang w:val="en-US"/>
        </w:rPr>
        <w:t xml:space="preserve">Pfau-Effinger B. New policies for caring family members in European welfare states. Cuad. Relac. Lab. 2014;32(1). </w:t>
      </w:r>
      <w:r w:rsidR="00C90401">
        <w:fldChar w:fldCharType="begin"/>
      </w:r>
      <w:r w:rsidR="00C90401" w:rsidRPr="009C1D58">
        <w:rPr>
          <w:lang w:val="en-US"/>
          <w:rPrChange w:id="263" w:author="Mareike Ariaans" w:date="2020-11-13T10:02:00Z">
            <w:rPr/>
          </w:rPrChange>
        </w:rPr>
        <w:instrText xml:space="preserve"> HYPERLINK "https://doi.org/10.5209/rev_CRLA.2014.v32.n1.44712" </w:instrText>
      </w:r>
      <w:r w:rsidR="00C90401">
        <w:fldChar w:fldCharType="separate"/>
      </w:r>
      <w:r w:rsidRPr="00AD7CB5">
        <w:rPr>
          <w:rStyle w:val="Hyperlink"/>
          <w:lang w:val="en-US"/>
        </w:rPr>
        <w:t>https://doi.org/10.5209/rev_CRLA.2014.v32.n1.44712</w:t>
      </w:r>
      <w:r w:rsidR="00C90401">
        <w:rPr>
          <w:rStyle w:val="Hyperlink"/>
          <w:lang w:val="en-US"/>
        </w:rPr>
        <w:fldChar w:fldCharType="end"/>
      </w:r>
      <w:r>
        <w:rPr>
          <w:lang w:val="en-US"/>
        </w:rPr>
        <w:t>.</w:t>
      </w:r>
    </w:p>
    <w:bookmarkEnd w:id="262"/>
    <w:p w14:paraId="245C492D" w14:textId="77777777" w:rsidR="005E0316" w:rsidRDefault="005E0316" w:rsidP="005E0316">
      <w:pPr>
        <w:pStyle w:val="CitaviBibliographyEntry"/>
        <w:rPr>
          <w:lang w:val="en-US"/>
        </w:rPr>
      </w:pPr>
      <w:r w:rsidRPr="000B0485">
        <w:t>[33]</w:t>
      </w:r>
      <w:r w:rsidRPr="000B0485">
        <w:tab/>
      </w:r>
      <w:bookmarkStart w:id="264" w:name="_CTVL001a858d40c11f94d469c01c5a9e0154ab5"/>
      <w:r w:rsidRPr="000B0485">
        <w:t xml:space="preserve">Bakx P, Chernichovsky D, Paolucci F, Schokkaert E, Trottmann M, Wasem J et al. </w:t>
      </w:r>
      <w:r>
        <w:rPr>
          <w:lang w:val="en-US"/>
        </w:rPr>
        <w:t xml:space="preserve">Demand-side strategies to deal with moral hazard in public insurance for long-term care. J Health Serv Res Policy 2015;20(3):170–6. </w:t>
      </w:r>
      <w:r w:rsidR="00C90401">
        <w:fldChar w:fldCharType="begin"/>
      </w:r>
      <w:r w:rsidR="00C90401" w:rsidRPr="009C1D58">
        <w:rPr>
          <w:lang w:val="en-US"/>
          <w:rPrChange w:id="265" w:author="Mareike Ariaans" w:date="2020-11-13T10:02:00Z">
            <w:rPr/>
          </w:rPrChange>
        </w:rPr>
        <w:instrText xml:space="preserve"> HYPERLINK "https://doi.org/10.1177/1355819615575080" </w:instrText>
      </w:r>
      <w:r w:rsidR="00C90401">
        <w:fldChar w:fldCharType="separate"/>
      </w:r>
      <w:r w:rsidRPr="00AD7CB5">
        <w:rPr>
          <w:rStyle w:val="Hyperlink"/>
          <w:lang w:val="en-US"/>
        </w:rPr>
        <w:t>https://doi.org/10.1177/1355819615575080</w:t>
      </w:r>
      <w:r w:rsidR="00C90401">
        <w:rPr>
          <w:rStyle w:val="Hyperlink"/>
          <w:lang w:val="en-US"/>
        </w:rPr>
        <w:fldChar w:fldCharType="end"/>
      </w:r>
      <w:r>
        <w:rPr>
          <w:lang w:val="en-US"/>
        </w:rPr>
        <w:t>.</w:t>
      </w:r>
    </w:p>
    <w:bookmarkEnd w:id="264"/>
    <w:p w14:paraId="03701AA5" w14:textId="77777777" w:rsidR="005E0316" w:rsidRDefault="005E0316" w:rsidP="005E0316">
      <w:pPr>
        <w:pStyle w:val="CitaviBibliographyEntry"/>
        <w:rPr>
          <w:lang w:val="en-US"/>
        </w:rPr>
      </w:pPr>
      <w:r>
        <w:rPr>
          <w:lang w:val="en-US"/>
        </w:rPr>
        <w:t>[34]</w:t>
      </w:r>
      <w:r>
        <w:rPr>
          <w:lang w:val="en-US"/>
        </w:rPr>
        <w:tab/>
      </w:r>
      <w:bookmarkStart w:id="266" w:name="_CTVL0011bf34687a16f42f68121c0bf4b2f930f"/>
      <w:r>
        <w:rPr>
          <w:lang w:val="en-US"/>
        </w:rPr>
        <w:t xml:space="preserve">Reibling N. Healthcare systems in Europe: towards an incorporation of patient access. Journal of European Social Policy 2010;20(1):5–18. </w:t>
      </w:r>
      <w:r w:rsidR="00BD2D8C">
        <w:fldChar w:fldCharType="begin"/>
      </w:r>
      <w:r w:rsidR="00BD2D8C" w:rsidRPr="00CA35CB">
        <w:rPr>
          <w:lang w:val="en-US"/>
          <w:rPrChange w:id="267" w:author="Mareike Ariaans" w:date="2020-11-16T09:25:00Z">
            <w:rPr/>
          </w:rPrChange>
        </w:rPr>
        <w:instrText xml:space="preserve"> HYPERLINK "https://doi.org/10.1177/0958928709352406" </w:instrText>
      </w:r>
      <w:r w:rsidR="00BD2D8C">
        <w:fldChar w:fldCharType="separate"/>
      </w:r>
      <w:r w:rsidRPr="00AD7CB5">
        <w:rPr>
          <w:rStyle w:val="Hyperlink"/>
          <w:lang w:val="en-US"/>
        </w:rPr>
        <w:t>https://doi.org/10.1177/0958928709352406</w:t>
      </w:r>
      <w:r w:rsidR="00BD2D8C">
        <w:rPr>
          <w:rStyle w:val="Hyperlink"/>
          <w:lang w:val="en-US"/>
        </w:rPr>
        <w:fldChar w:fldCharType="end"/>
      </w:r>
      <w:r>
        <w:rPr>
          <w:lang w:val="en-US"/>
        </w:rPr>
        <w:t>.</w:t>
      </w:r>
    </w:p>
    <w:bookmarkEnd w:id="266"/>
    <w:p w14:paraId="7EBAD081" w14:textId="77777777" w:rsidR="005E0316" w:rsidRDefault="005E0316" w:rsidP="005E0316">
      <w:pPr>
        <w:pStyle w:val="CitaviBibliographyEntry"/>
        <w:rPr>
          <w:lang w:val="en-US"/>
        </w:rPr>
      </w:pPr>
      <w:r w:rsidRPr="00CA35CB">
        <w:rPr>
          <w:lang w:val="en-US"/>
          <w:rPrChange w:id="268" w:author="Mareike Ariaans" w:date="2020-11-16T09:25:00Z">
            <w:rPr/>
          </w:rPrChange>
        </w:rPr>
        <w:lastRenderedPageBreak/>
        <w:t>[35]</w:t>
      </w:r>
      <w:r w:rsidRPr="00CA35CB">
        <w:rPr>
          <w:lang w:val="en-US"/>
          <w:rPrChange w:id="269" w:author="Mareike Ariaans" w:date="2020-11-16T09:25:00Z">
            <w:rPr/>
          </w:rPrChange>
        </w:rPr>
        <w:tab/>
      </w:r>
      <w:bookmarkStart w:id="270" w:name="_CTVL0012648c6a98a1148368dd9ae50a6bfa51a"/>
      <w:r w:rsidRPr="00CA35CB">
        <w:rPr>
          <w:lang w:val="en-US"/>
          <w:rPrChange w:id="271" w:author="Mareike Ariaans" w:date="2020-11-16T09:25:00Z">
            <w:rPr/>
          </w:rPrChange>
        </w:rPr>
        <w:t xml:space="preserve">Halfens RJG, Meesterberends E, van Nie-Visser NC, Lohrmann C, Schönherr S, Meijers JMM et al. </w:t>
      </w:r>
      <w:r>
        <w:rPr>
          <w:lang w:val="en-US"/>
        </w:rPr>
        <w:t xml:space="preserve">International prevalence measurement of care problems: results. J Adv Nurs 2013;69(9):e5-17. </w:t>
      </w:r>
      <w:r w:rsidR="00C90401">
        <w:fldChar w:fldCharType="begin"/>
      </w:r>
      <w:r w:rsidR="00C90401" w:rsidRPr="009C1D58">
        <w:rPr>
          <w:lang w:val="en-US"/>
          <w:rPrChange w:id="272" w:author="Mareike Ariaans" w:date="2020-11-13T10:02:00Z">
            <w:rPr/>
          </w:rPrChange>
        </w:rPr>
        <w:instrText xml:space="preserve"> HYPERLINK "https://doi.org/10.1111/jan.12189" </w:instrText>
      </w:r>
      <w:r w:rsidR="00C90401">
        <w:fldChar w:fldCharType="separate"/>
      </w:r>
      <w:r w:rsidRPr="00AD7CB5">
        <w:rPr>
          <w:rStyle w:val="Hyperlink"/>
          <w:lang w:val="en-US"/>
        </w:rPr>
        <w:t>https://doi.org/10.1111/jan.12189</w:t>
      </w:r>
      <w:r w:rsidR="00C90401">
        <w:rPr>
          <w:rStyle w:val="Hyperlink"/>
          <w:lang w:val="en-US"/>
        </w:rPr>
        <w:fldChar w:fldCharType="end"/>
      </w:r>
      <w:r>
        <w:rPr>
          <w:lang w:val="en-US"/>
        </w:rPr>
        <w:t>.</w:t>
      </w:r>
    </w:p>
    <w:bookmarkEnd w:id="270"/>
    <w:p w14:paraId="5FDDD747" w14:textId="77777777" w:rsidR="005E0316" w:rsidRDefault="005E0316" w:rsidP="005E0316">
      <w:pPr>
        <w:pStyle w:val="CitaviBibliographyEntry"/>
        <w:rPr>
          <w:lang w:val="en-US"/>
        </w:rPr>
      </w:pPr>
      <w:r>
        <w:rPr>
          <w:lang w:val="en-US"/>
        </w:rPr>
        <w:t>[36]</w:t>
      </w:r>
      <w:r>
        <w:rPr>
          <w:lang w:val="en-US"/>
        </w:rPr>
        <w:tab/>
      </w:r>
      <w:bookmarkStart w:id="273" w:name="_CTVL00131a6e1e5cd3746469cdb27300f86d341"/>
      <w:r>
        <w:rPr>
          <w:lang w:val="en-US"/>
        </w:rPr>
        <w:t xml:space="preserve">OECD. OECD Health Statistics 2018; Available from: </w:t>
      </w:r>
      <w:r w:rsidR="00C90401">
        <w:fldChar w:fldCharType="begin"/>
      </w:r>
      <w:r w:rsidR="00C90401" w:rsidRPr="009C1D58">
        <w:rPr>
          <w:lang w:val="en-US"/>
          <w:rPrChange w:id="274" w:author="Mareike Ariaans" w:date="2020-11-13T10:02:00Z">
            <w:rPr/>
          </w:rPrChange>
        </w:rPr>
        <w:instrText xml:space="preserve"> HYPERLINK "http://www.oecd.org/els/health-systems/health-data.htm" </w:instrText>
      </w:r>
      <w:r w:rsidR="00C90401">
        <w:fldChar w:fldCharType="separate"/>
      </w:r>
      <w:r w:rsidRPr="00AD7CB5">
        <w:rPr>
          <w:rStyle w:val="Hyperlink"/>
          <w:lang w:val="en-US"/>
        </w:rPr>
        <w:t>http://www.oecd.org/els/health-systems/health-data.htm</w:t>
      </w:r>
      <w:r w:rsidR="00C90401">
        <w:rPr>
          <w:rStyle w:val="Hyperlink"/>
          <w:lang w:val="en-US"/>
        </w:rPr>
        <w:fldChar w:fldCharType="end"/>
      </w:r>
      <w:r>
        <w:rPr>
          <w:lang w:val="en-US"/>
        </w:rPr>
        <w:t>.</w:t>
      </w:r>
    </w:p>
    <w:bookmarkEnd w:id="273"/>
    <w:p w14:paraId="5C98A6B8" w14:textId="77777777" w:rsidR="005E0316" w:rsidRDefault="005E0316" w:rsidP="005E0316">
      <w:pPr>
        <w:pStyle w:val="CitaviBibliographyEntry"/>
        <w:rPr>
          <w:lang w:val="en-US"/>
        </w:rPr>
      </w:pPr>
      <w:r>
        <w:rPr>
          <w:lang w:val="en-US"/>
        </w:rPr>
        <w:t>[37]</w:t>
      </w:r>
      <w:r>
        <w:rPr>
          <w:lang w:val="en-US"/>
        </w:rPr>
        <w:tab/>
      </w:r>
      <w:bookmarkStart w:id="275" w:name="_CTVL001e695c9812ebe48f081664322ba67ea9f"/>
      <w:r>
        <w:rPr>
          <w:lang w:val="en-US"/>
        </w:rPr>
        <w:t xml:space="preserve">European Commission. ESPN thematic report on Challenges in long-term care; Available from: </w:t>
      </w:r>
      <w:r w:rsidR="00C90401">
        <w:fldChar w:fldCharType="begin"/>
      </w:r>
      <w:r w:rsidR="00C90401" w:rsidRPr="009C1D58">
        <w:rPr>
          <w:lang w:val="en-US"/>
          <w:rPrChange w:id="276" w:author="Mareike Ariaans" w:date="2020-11-13T10:02:00Z">
            <w:rPr/>
          </w:rPrChange>
        </w:rPr>
        <w:instrText xml:space="preserve"> HYPERLINK "https://ec.europa.eu/social/main.jsp?advSearchKey=espnltc_2018&amp;mode=advancedSubmit&amp;catId=22&amp;policyArea=0&amp;policyAreaSub=0&amp;country=0&amp;year=0" </w:instrText>
      </w:r>
      <w:r w:rsidR="00C90401">
        <w:fldChar w:fldCharType="separate"/>
      </w:r>
      <w:r w:rsidRPr="00AD7CB5">
        <w:rPr>
          <w:rStyle w:val="Hyperlink"/>
          <w:lang w:val="en-US"/>
        </w:rPr>
        <w:t>https://ec.europa.eu/social/main.jsp?advSearchKey=espnltc_2018&amp;mode=advancedSubmit&amp;catId=22&amp;policyArea=0&amp;policyAreaSub=0&amp;country=0&amp;year=0</w:t>
      </w:r>
      <w:r w:rsidR="00C90401">
        <w:rPr>
          <w:rStyle w:val="Hyperlink"/>
          <w:lang w:val="en-US"/>
        </w:rPr>
        <w:fldChar w:fldCharType="end"/>
      </w:r>
      <w:r>
        <w:rPr>
          <w:lang w:val="en-US"/>
        </w:rPr>
        <w:t>.</w:t>
      </w:r>
    </w:p>
    <w:bookmarkEnd w:id="275"/>
    <w:p w14:paraId="6740B835" w14:textId="77777777" w:rsidR="005E0316" w:rsidRDefault="005E0316" w:rsidP="005E0316">
      <w:pPr>
        <w:pStyle w:val="CitaviBibliographyEntry"/>
        <w:rPr>
          <w:lang w:val="en-US"/>
        </w:rPr>
      </w:pPr>
      <w:r>
        <w:rPr>
          <w:lang w:val="en-US"/>
        </w:rPr>
        <w:t>[38]</w:t>
      </w:r>
      <w:r>
        <w:rPr>
          <w:lang w:val="en-US"/>
        </w:rPr>
        <w:tab/>
      </w:r>
      <w:bookmarkStart w:id="277" w:name="_CTVL00108ebed689e2c4289841c92d111094b6e"/>
      <w:r>
        <w:rPr>
          <w:lang w:val="en-US"/>
        </w:rPr>
        <w:t xml:space="preserve">Milligan GW, Cooper MC. Methodology Review: Clustering Methods. Applied Psychological Measurement 1987;11(4):329–54. </w:t>
      </w:r>
      <w:r w:rsidR="00C90401">
        <w:fldChar w:fldCharType="begin"/>
      </w:r>
      <w:r w:rsidR="00C90401" w:rsidRPr="009C1D58">
        <w:rPr>
          <w:lang w:val="en-US"/>
          <w:rPrChange w:id="278" w:author="Mareike Ariaans" w:date="2020-11-13T10:02:00Z">
            <w:rPr/>
          </w:rPrChange>
        </w:rPr>
        <w:instrText xml:space="preserve"> HYPERLINK "https://doi.org/10.1177/014662168701100401" </w:instrText>
      </w:r>
      <w:r w:rsidR="00C90401">
        <w:fldChar w:fldCharType="separate"/>
      </w:r>
      <w:r w:rsidRPr="00AD7CB5">
        <w:rPr>
          <w:rStyle w:val="Hyperlink"/>
          <w:lang w:val="en-US"/>
        </w:rPr>
        <w:t>https://doi.org/10.1177/014662168701100401</w:t>
      </w:r>
      <w:r w:rsidR="00C90401">
        <w:rPr>
          <w:rStyle w:val="Hyperlink"/>
          <w:lang w:val="en-US"/>
        </w:rPr>
        <w:fldChar w:fldCharType="end"/>
      </w:r>
      <w:r>
        <w:rPr>
          <w:lang w:val="en-US"/>
        </w:rPr>
        <w:t>.</w:t>
      </w:r>
    </w:p>
    <w:bookmarkEnd w:id="277"/>
    <w:p w14:paraId="38E7C184" w14:textId="77777777" w:rsidR="005E0316" w:rsidRDefault="005E0316" w:rsidP="005E0316">
      <w:pPr>
        <w:pStyle w:val="CitaviBibliographyEntry"/>
        <w:rPr>
          <w:lang w:val="en-US"/>
        </w:rPr>
      </w:pPr>
      <w:r>
        <w:rPr>
          <w:lang w:val="en-US"/>
        </w:rPr>
        <w:t>[39]</w:t>
      </w:r>
      <w:r>
        <w:rPr>
          <w:lang w:val="en-US"/>
        </w:rPr>
        <w:tab/>
      </w:r>
      <w:bookmarkStart w:id="279" w:name="_CTVL001fb37b04adcac459ebe08c9b097c11676"/>
      <w:r>
        <w:rPr>
          <w:lang w:val="en-US"/>
        </w:rPr>
        <w:t xml:space="preserve">White IR, Royston P, Wood AM. Multiple imputation using chained equations: Issues and guidance for practice. Stat Med 2011;30(4):377–99. </w:t>
      </w:r>
      <w:r w:rsidR="00BD2D8C">
        <w:fldChar w:fldCharType="begin"/>
      </w:r>
      <w:r w:rsidR="00BD2D8C" w:rsidRPr="00CA35CB">
        <w:rPr>
          <w:lang w:val="en-US"/>
          <w:rPrChange w:id="280" w:author="Mareike Ariaans" w:date="2020-11-16T09:25:00Z">
            <w:rPr/>
          </w:rPrChange>
        </w:rPr>
        <w:instrText xml:space="preserve"> HYPERLINK "https://doi.org/10.1002/sim.4067" </w:instrText>
      </w:r>
      <w:r w:rsidR="00BD2D8C">
        <w:fldChar w:fldCharType="separate"/>
      </w:r>
      <w:r w:rsidRPr="00AD7CB5">
        <w:rPr>
          <w:rStyle w:val="Hyperlink"/>
          <w:lang w:val="en-US"/>
        </w:rPr>
        <w:t>https://doi.org/10.1002/sim.4067</w:t>
      </w:r>
      <w:r w:rsidR="00BD2D8C">
        <w:rPr>
          <w:rStyle w:val="Hyperlink"/>
          <w:lang w:val="en-US"/>
        </w:rPr>
        <w:fldChar w:fldCharType="end"/>
      </w:r>
      <w:r>
        <w:rPr>
          <w:lang w:val="en-US"/>
        </w:rPr>
        <w:t>.</w:t>
      </w:r>
    </w:p>
    <w:bookmarkEnd w:id="279"/>
    <w:p w14:paraId="2DF7ACE3" w14:textId="77777777" w:rsidR="005E0316" w:rsidRDefault="005E0316" w:rsidP="005E0316">
      <w:pPr>
        <w:pStyle w:val="CitaviBibliographyEntry"/>
        <w:rPr>
          <w:lang w:val="en-US"/>
        </w:rPr>
      </w:pPr>
      <w:r>
        <w:rPr>
          <w:lang w:val="en-US"/>
        </w:rPr>
        <w:t>[40]</w:t>
      </w:r>
      <w:r>
        <w:rPr>
          <w:lang w:val="en-US"/>
        </w:rPr>
        <w:tab/>
      </w:r>
      <w:bookmarkStart w:id="281" w:name="_CTVL0011f8691c88a8d41f08287656a243643f7"/>
      <w:r>
        <w:rPr>
          <w:lang w:val="en-US"/>
        </w:rPr>
        <w:t xml:space="preserve">Kleinke K, Stemmler M, Reinecke J, Lösel F. Efficient ways to impute incomplete panel data. AStA Adv Stat Anal 2011;95(4):351–73. </w:t>
      </w:r>
      <w:r w:rsidR="00BD2D8C">
        <w:fldChar w:fldCharType="begin"/>
      </w:r>
      <w:r w:rsidR="00BD2D8C" w:rsidRPr="00CA35CB">
        <w:rPr>
          <w:lang w:val="en-US"/>
          <w:rPrChange w:id="282" w:author="Mareike Ariaans" w:date="2020-11-16T09:25:00Z">
            <w:rPr/>
          </w:rPrChange>
        </w:rPr>
        <w:instrText xml:space="preserve"> HYPERLINK "https://doi.org/10.1007/s10182-011-0179-9" </w:instrText>
      </w:r>
      <w:r w:rsidR="00BD2D8C">
        <w:fldChar w:fldCharType="separate"/>
      </w:r>
      <w:r w:rsidRPr="00AD7CB5">
        <w:rPr>
          <w:rStyle w:val="Hyperlink"/>
          <w:lang w:val="en-US"/>
        </w:rPr>
        <w:t>https://doi.org/10.1007/s10182-011-0179-9</w:t>
      </w:r>
      <w:r w:rsidR="00BD2D8C">
        <w:rPr>
          <w:rStyle w:val="Hyperlink"/>
          <w:lang w:val="en-US"/>
        </w:rPr>
        <w:fldChar w:fldCharType="end"/>
      </w:r>
      <w:r>
        <w:rPr>
          <w:lang w:val="en-US"/>
        </w:rPr>
        <w:t>.</w:t>
      </w:r>
    </w:p>
    <w:bookmarkEnd w:id="281"/>
    <w:p w14:paraId="11B04254" w14:textId="77777777" w:rsidR="005E0316" w:rsidRDefault="005E0316" w:rsidP="005E0316">
      <w:pPr>
        <w:pStyle w:val="CitaviBibliographyEntry"/>
        <w:rPr>
          <w:lang w:val="en-US"/>
        </w:rPr>
      </w:pPr>
      <w:r>
        <w:rPr>
          <w:lang w:val="en-US"/>
        </w:rPr>
        <w:t>[41]</w:t>
      </w:r>
      <w:r>
        <w:rPr>
          <w:lang w:val="en-US"/>
        </w:rPr>
        <w:tab/>
      </w:r>
      <w:bookmarkStart w:id="283" w:name="_CTVL00113d076a763cd4e85bf20b465b3cae4af"/>
      <w:r>
        <w:rPr>
          <w:lang w:val="en-US"/>
        </w:rPr>
        <w:t xml:space="preserve">Bambra C. Defamilisation and welfare state regimes: a cluster analysis. International Journal of Social Welfare 2007;16(4):326–38. </w:t>
      </w:r>
      <w:r w:rsidR="00C90401">
        <w:fldChar w:fldCharType="begin"/>
      </w:r>
      <w:r w:rsidR="00C90401" w:rsidRPr="009C1D58">
        <w:rPr>
          <w:lang w:val="en-US"/>
          <w:rPrChange w:id="284" w:author="Mareike Ariaans" w:date="2020-11-13T10:02:00Z">
            <w:rPr/>
          </w:rPrChange>
        </w:rPr>
        <w:instrText xml:space="preserve"> HYPERLINK "https://doi.org/10.1111/j.1468-2397.2007.00486.x" </w:instrText>
      </w:r>
      <w:r w:rsidR="00C90401">
        <w:fldChar w:fldCharType="separate"/>
      </w:r>
      <w:r w:rsidRPr="00AD7CB5">
        <w:rPr>
          <w:rStyle w:val="Hyperlink"/>
          <w:lang w:val="en-US"/>
        </w:rPr>
        <w:t>https://doi.org/10.1111/j.1468-2397.2007.00486.x</w:t>
      </w:r>
      <w:r w:rsidR="00C90401">
        <w:rPr>
          <w:rStyle w:val="Hyperlink"/>
          <w:lang w:val="en-US"/>
        </w:rPr>
        <w:fldChar w:fldCharType="end"/>
      </w:r>
      <w:r>
        <w:rPr>
          <w:lang w:val="en-US"/>
        </w:rPr>
        <w:t>.</w:t>
      </w:r>
    </w:p>
    <w:bookmarkEnd w:id="283"/>
    <w:p w14:paraId="31ED5D65" w14:textId="77777777" w:rsidR="005E0316" w:rsidRDefault="005E0316" w:rsidP="005E0316">
      <w:pPr>
        <w:pStyle w:val="CitaviBibliographyEntry"/>
        <w:rPr>
          <w:lang w:val="en-US"/>
        </w:rPr>
      </w:pPr>
      <w:r>
        <w:rPr>
          <w:lang w:val="en-US"/>
        </w:rPr>
        <w:t>[42]</w:t>
      </w:r>
      <w:r>
        <w:rPr>
          <w:lang w:val="en-US"/>
        </w:rPr>
        <w:tab/>
      </w:r>
      <w:bookmarkStart w:id="285" w:name="_CTVL001be466e05928646daa518cec4cec03f63"/>
      <w:r>
        <w:rPr>
          <w:lang w:val="en-US"/>
        </w:rPr>
        <w:t xml:space="preserve">Jensen C. Worlds of welfare services and transfers. Journal of European Social Policy 2008;18(2):151–62. </w:t>
      </w:r>
      <w:r w:rsidR="009434E8">
        <w:fldChar w:fldCharType="begin"/>
      </w:r>
      <w:r w:rsidR="009434E8" w:rsidRPr="009434E8">
        <w:rPr>
          <w:lang w:val="en-US"/>
          <w:rPrChange w:id="286" w:author="Mareike Ariaans" w:date="2020-11-15T15:29:00Z">
            <w:rPr/>
          </w:rPrChange>
        </w:rPr>
        <w:instrText xml:space="preserve"> HYPERLINK "https://doi.org/10.1177/0958928707087591" </w:instrText>
      </w:r>
      <w:r w:rsidR="009434E8">
        <w:fldChar w:fldCharType="separate"/>
      </w:r>
      <w:r w:rsidRPr="00AD7CB5">
        <w:rPr>
          <w:rStyle w:val="Hyperlink"/>
          <w:lang w:val="en-US"/>
        </w:rPr>
        <w:t>https://doi.org/10.1177/0958928707087591</w:t>
      </w:r>
      <w:r w:rsidR="009434E8">
        <w:rPr>
          <w:rStyle w:val="Hyperlink"/>
          <w:lang w:val="en-US"/>
        </w:rPr>
        <w:fldChar w:fldCharType="end"/>
      </w:r>
      <w:r>
        <w:rPr>
          <w:lang w:val="en-US"/>
        </w:rPr>
        <w:t>.</w:t>
      </w:r>
    </w:p>
    <w:bookmarkEnd w:id="285"/>
    <w:p w14:paraId="7A24AD1A" w14:textId="77777777" w:rsidR="005E0316" w:rsidRDefault="005E0316" w:rsidP="005E0316">
      <w:pPr>
        <w:pStyle w:val="CitaviBibliographyEntry"/>
        <w:rPr>
          <w:lang w:val="en-US"/>
        </w:rPr>
      </w:pPr>
      <w:r>
        <w:rPr>
          <w:lang w:val="en-US"/>
        </w:rPr>
        <w:t>[43]</w:t>
      </w:r>
      <w:r>
        <w:rPr>
          <w:lang w:val="en-US"/>
        </w:rPr>
        <w:tab/>
      </w:r>
      <w:bookmarkStart w:id="287" w:name="_CTVL00175e7fd58a1d34770be22f60640fedb80"/>
      <w:r>
        <w:rPr>
          <w:lang w:val="en-US"/>
        </w:rPr>
        <w:t xml:space="preserve">Kammer A, Niehues J, Peichl A. Welfare regimes and welfare state outcomes in Europe. Journal of European Social Policy 2012;22(5):455–71. </w:t>
      </w:r>
      <w:r w:rsidR="00BD2D8C">
        <w:fldChar w:fldCharType="begin"/>
      </w:r>
      <w:r w:rsidR="00BD2D8C" w:rsidRPr="00CA35CB">
        <w:rPr>
          <w:lang w:val="en-US"/>
          <w:rPrChange w:id="288" w:author="Mareike Ariaans" w:date="2020-11-16T09:25:00Z">
            <w:rPr/>
          </w:rPrChange>
        </w:rPr>
        <w:instrText xml:space="preserve"> HYPERLINK "https://doi.org/10.1177/0958928712456572" </w:instrText>
      </w:r>
      <w:r w:rsidR="00BD2D8C">
        <w:fldChar w:fldCharType="separate"/>
      </w:r>
      <w:r w:rsidRPr="00AD7CB5">
        <w:rPr>
          <w:rStyle w:val="Hyperlink"/>
          <w:lang w:val="en-US"/>
        </w:rPr>
        <w:t>https://doi.org/10.1177/0958928712456572</w:t>
      </w:r>
      <w:r w:rsidR="00BD2D8C">
        <w:rPr>
          <w:rStyle w:val="Hyperlink"/>
          <w:lang w:val="en-US"/>
        </w:rPr>
        <w:fldChar w:fldCharType="end"/>
      </w:r>
      <w:r>
        <w:rPr>
          <w:lang w:val="en-US"/>
        </w:rPr>
        <w:t>.</w:t>
      </w:r>
    </w:p>
    <w:bookmarkEnd w:id="287"/>
    <w:p w14:paraId="6C11AE3C" w14:textId="77777777" w:rsidR="005E0316" w:rsidRDefault="005E0316" w:rsidP="005E0316">
      <w:pPr>
        <w:pStyle w:val="CitaviBibliographyEntry"/>
        <w:rPr>
          <w:lang w:val="en-US"/>
        </w:rPr>
      </w:pPr>
      <w:r>
        <w:rPr>
          <w:lang w:val="en-US"/>
        </w:rPr>
        <w:t>[44]</w:t>
      </w:r>
      <w:r>
        <w:rPr>
          <w:lang w:val="en-US"/>
        </w:rPr>
        <w:tab/>
      </w:r>
      <w:bookmarkStart w:id="289" w:name="_CTVL001b0b165f1db0a4d44bf83e82f2f5cd0f9"/>
      <w:r>
        <w:rPr>
          <w:lang w:val="en-US"/>
        </w:rPr>
        <w:t xml:space="preserve">Wendt C. Mapping European healthcare systems: a comparative analysis of financing, service provision and access to healthcare. Journal of European Social Policy 2009;19(5):432–45. </w:t>
      </w:r>
      <w:r w:rsidR="00BD2D8C">
        <w:fldChar w:fldCharType="begin"/>
      </w:r>
      <w:r w:rsidR="00BD2D8C" w:rsidRPr="00CA35CB">
        <w:rPr>
          <w:lang w:val="en-US"/>
          <w:rPrChange w:id="290" w:author="Mareike Ariaans" w:date="2020-11-16T09:25:00Z">
            <w:rPr/>
          </w:rPrChange>
        </w:rPr>
        <w:instrText xml:space="preserve"> HYPERLINK "https://doi.org/10.1177/0958928709344247" </w:instrText>
      </w:r>
      <w:r w:rsidR="00BD2D8C">
        <w:fldChar w:fldCharType="separate"/>
      </w:r>
      <w:r w:rsidRPr="00AD7CB5">
        <w:rPr>
          <w:rStyle w:val="Hyperlink"/>
          <w:lang w:val="en-US"/>
        </w:rPr>
        <w:t>https://doi.org/10.1177/0958928709344247</w:t>
      </w:r>
      <w:r w:rsidR="00BD2D8C">
        <w:rPr>
          <w:rStyle w:val="Hyperlink"/>
          <w:lang w:val="en-US"/>
        </w:rPr>
        <w:fldChar w:fldCharType="end"/>
      </w:r>
      <w:r>
        <w:rPr>
          <w:lang w:val="en-US"/>
        </w:rPr>
        <w:t>.</w:t>
      </w:r>
    </w:p>
    <w:bookmarkEnd w:id="289"/>
    <w:p w14:paraId="7D56344C" w14:textId="77777777" w:rsidR="005E0316" w:rsidRDefault="005E0316" w:rsidP="005E0316">
      <w:pPr>
        <w:pStyle w:val="CitaviBibliographyEntry"/>
        <w:rPr>
          <w:lang w:val="en-US"/>
        </w:rPr>
      </w:pPr>
      <w:r>
        <w:rPr>
          <w:lang w:val="en-US"/>
        </w:rPr>
        <w:t>[45]</w:t>
      </w:r>
      <w:r>
        <w:rPr>
          <w:lang w:val="en-US"/>
        </w:rPr>
        <w:tab/>
      </w:r>
      <w:bookmarkStart w:id="291" w:name="_CTVL0014251892f140044c98ec580332144306b"/>
      <w:r>
        <w:rPr>
          <w:lang w:val="en-US"/>
        </w:rPr>
        <w:t xml:space="preserve">Fonseca JRS. Clustering in the field of social sciences: that is your choice. International Journal of Social Research Methodology 2013;16(5):403–28. </w:t>
      </w:r>
      <w:r w:rsidR="00C90401">
        <w:fldChar w:fldCharType="begin"/>
      </w:r>
      <w:r w:rsidR="00C90401" w:rsidRPr="009C1D58">
        <w:rPr>
          <w:lang w:val="en-US"/>
          <w:rPrChange w:id="292" w:author="Mareike Ariaans" w:date="2020-11-13T10:02:00Z">
            <w:rPr/>
          </w:rPrChange>
        </w:rPr>
        <w:instrText xml:space="preserve"> HYPERLINK "https://doi.org/10.1080/13645579.2012.716973" </w:instrText>
      </w:r>
      <w:r w:rsidR="00C90401">
        <w:fldChar w:fldCharType="separate"/>
      </w:r>
      <w:r w:rsidRPr="00AD7CB5">
        <w:rPr>
          <w:rStyle w:val="Hyperlink"/>
          <w:lang w:val="en-US"/>
        </w:rPr>
        <w:t>https://doi.org/10.1080/13645579.2012.716973</w:t>
      </w:r>
      <w:r w:rsidR="00C90401">
        <w:rPr>
          <w:rStyle w:val="Hyperlink"/>
          <w:lang w:val="en-US"/>
        </w:rPr>
        <w:fldChar w:fldCharType="end"/>
      </w:r>
      <w:r>
        <w:rPr>
          <w:lang w:val="en-US"/>
        </w:rPr>
        <w:t>.</w:t>
      </w:r>
    </w:p>
    <w:bookmarkEnd w:id="291"/>
    <w:p w14:paraId="713C794E" w14:textId="6CD1121F" w:rsidR="00426A2E" w:rsidRDefault="00426A2E" w:rsidP="005E0316">
      <w:pPr>
        <w:pStyle w:val="CitaviBibliographyEntry"/>
        <w:rPr>
          <w:ins w:id="293" w:author="Mareike Ariaans" w:date="2020-11-16T13:54:00Z"/>
          <w:lang w:val="en-US"/>
        </w:rPr>
      </w:pPr>
      <w:ins w:id="294" w:author="Mareike Ariaans" w:date="2020-11-16T13:54:00Z">
        <w:r w:rsidRPr="00426A2E">
          <w:rPr>
            <w:lang w:val="en-US"/>
          </w:rPr>
          <w:t>[46</w:t>
        </w:r>
        <w:r w:rsidRPr="00426A2E">
          <w:rPr>
            <w:lang w:val="en-US"/>
            <w:rPrChange w:id="295" w:author="Mareike Ariaans" w:date="2020-11-16T13:54:00Z">
              <w:rPr/>
            </w:rPrChange>
          </w:rPr>
          <w:t>] Anthony D, Alosaimi D, Safari R. Prevalence of pressure ulcers in long term care. J</w:t>
        </w:r>
      </w:ins>
      <w:ins w:id="296" w:author="Mareike Ariaans" w:date="2020-11-16T13:55:00Z">
        <w:r>
          <w:rPr>
            <w:lang w:val="en-US"/>
          </w:rPr>
          <w:t>ournal of</w:t>
        </w:r>
      </w:ins>
      <w:ins w:id="297" w:author="Mareike Ariaans" w:date="2020-11-16T13:54:00Z">
        <w:r w:rsidRPr="00426A2E">
          <w:rPr>
            <w:lang w:val="en-US"/>
            <w:rPrChange w:id="298" w:author="Mareike Ariaans" w:date="2020-11-16T13:54:00Z">
              <w:rPr/>
            </w:rPrChange>
          </w:rPr>
          <w:t xml:space="preserve"> Wound Care 2019;28</w:t>
        </w:r>
      </w:ins>
      <w:ins w:id="299" w:author="Mareike Ariaans" w:date="2020-11-16T13:55:00Z">
        <w:r>
          <w:rPr>
            <w:lang w:val="en-US"/>
          </w:rPr>
          <w:t>(11)</w:t>
        </w:r>
      </w:ins>
      <w:ins w:id="300" w:author="Mareike Ariaans" w:date="2020-11-16T13:54:00Z">
        <w:r w:rsidRPr="00426A2E">
          <w:rPr>
            <w:lang w:val="en-US"/>
            <w:rPrChange w:id="301" w:author="Mareike Ariaans" w:date="2020-11-16T13:54:00Z">
              <w:rPr/>
            </w:rPrChange>
          </w:rPr>
          <w:t>:702–9.</w:t>
        </w:r>
      </w:ins>
      <w:ins w:id="302" w:author="Mareike Ariaans" w:date="2020-11-16T13:55:00Z">
        <w:r>
          <w:rPr>
            <w:lang w:val="en-US"/>
          </w:rPr>
          <w:t xml:space="preserve"> </w:t>
        </w:r>
      </w:ins>
      <w:ins w:id="303" w:author="Mareike Ariaans" w:date="2020-11-16T13:56:00Z">
        <w:r w:rsidRPr="00426A2E">
          <w:fldChar w:fldCharType="begin"/>
        </w:r>
        <w:r w:rsidRPr="00286B32">
          <w:rPr>
            <w:lang w:val="en-US"/>
            <w:rPrChange w:id="304" w:author="Philipp Alexander Linden" w:date="2020-11-17T13:21:00Z">
              <w:rPr/>
            </w:rPrChange>
          </w:rPr>
          <w:instrText xml:space="preserve"> HYPERLINK "https://doi.org/10.12968/jowc.2019.28.11.702" </w:instrText>
        </w:r>
        <w:r w:rsidRPr="00426A2E">
          <w:fldChar w:fldCharType="separate"/>
        </w:r>
        <w:r w:rsidRPr="00426A2E">
          <w:rPr>
            <w:rStyle w:val="Hyperlink"/>
            <w:lang w:val="en-US"/>
            <w:rPrChange w:id="305" w:author="Mareike Ariaans" w:date="2020-11-16T13:56:00Z">
              <w:rPr>
                <w:rStyle w:val="Hyperlink"/>
              </w:rPr>
            </w:rPrChange>
          </w:rPr>
          <w:t>https://doi.org/10.12968/jowc.2019.28.11.702</w:t>
        </w:r>
        <w:r w:rsidRPr="00426A2E">
          <w:rPr>
            <w:lang w:val="en-US"/>
          </w:rPr>
          <w:fldChar w:fldCharType="end"/>
        </w:r>
      </w:ins>
    </w:p>
    <w:p w14:paraId="6F21353A" w14:textId="2BB11FCE" w:rsidR="005E0316" w:rsidRDefault="005E0316" w:rsidP="005E0316">
      <w:pPr>
        <w:pStyle w:val="CitaviBibliographyEntry"/>
        <w:rPr>
          <w:lang w:val="en-US"/>
        </w:rPr>
      </w:pPr>
      <w:r>
        <w:rPr>
          <w:lang w:val="en-US"/>
        </w:rPr>
        <w:t>[4</w:t>
      </w:r>
      <w:ins w:id="306" w:author="Mareike Ariaans" w:date="2020-11-16T13:56:00Z">
        <w:r w:rsidR="00426A2E">
          <w:rPr>
            <w:lang w:val="en-US"/>
          </w:rPr>
          <w:t>7</w:t>
        </w:r>
      </w:ins>
      <w:del w:id="307" w:author="Mareike Ariaans" w:date="2020-11-16T13:56:00Z">
        <w:r w:rsidDel="00426A2E">
          <w:rPr>
            <w:lang w:val="en-US"/>
          </w:rPr>
          <w:delText>6</w:delText>
        </w:r>
      </w:del>
      <w:r>
        <w:rPr>
          <w:lang w:val="en-US"/>
        </w:rPr>
        <w:t>]</w:t>
      </w:r>
      <w:r>
        <w:rPr>
          <w:lang w:val="en-US"/>
        </w:rPr>
        <w:tab/>
      </w:r>
      <w:bookmarkStart w:id="308" w:name="_CTVL001c4cde9c35b0a4375a4d04a5ae1610beb"/>
      <w:r>
        <w:rPr>
          <w:lang w:val="en-US"/>
        </w:rPr>
        <w:t>Spasova S, Baeten R, Coster S, Ghailani D, Peña-Casas R, Vanhercke B. Challenges in long-term care in Europe: A study of national policies. Brussels; 2018.</w:t>
      </w:r>
    </w:p>
    <w:bookmarkEnd w:id="308"/>
    <w:p w14:paraId="6803E861" w14:textId="451DF515" w:rsidR="005E0316" w:rsidRPr="006A56FF" w:rsidRDefault="005E0316" w:rsidP="005E0316">
      <w:pPr>
        <w:pStyle w:val="CitaviBibliographyEntry"/>
        <w:rPr>
          <w:lang w:val="en-US"/>
        </w:rPr>
      </w:pPr>
      <w:r>
        <w:rPr>
          <w:lang w:val="en-US"/>
        </w:rPr>
        <w:t>[4</w:t>
      </w:r>
      <w:ins w:id="309" w:author="Mareike Ariaans" w:date="2020-11-16T13:56:00Z">
        <w:r w:rsidR="00426A2E">
          <w:rPr>
            <w:lang w:val="en-US"/>
          </w:rPr>
          <w:t>8</w:t>
        </w:r>
      </w:ins>
      <w:del w:id="310" w:author="Mareike Ariaans" w:date="2020-11-16T13:56:00Z">
        <w:r w:rsidDel="00426A2E">
          <w:rPr>
            <w:lang w:val="en-US"/>
          </w:rPr>
          <w:delText>7</w:delText>
        </w:r>
      </w:del>
      <w:r>
        <w:rPr>
          <w:lang w:val="en-US"/>
        </w:rPr>
        <w:t>]</w:t>
      </w:r>
      <w:r>
        <w:rPr>
          <w:lang w:val="en-US"/>
        </w:rPr>
        <w:tab/>
      </w:r>
      <w:bookmarkStart w:id="311"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311"/>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2" w:author="Mareike Ariaans" w:date="2020-11-13T15:40:00Z" w:initials="MA">
    <w:p w14:paraId="2626B63F" w14:textId="77777777" w:rsidR="009C7C65" w:rsidRDefault="009C7C65">
      <w:pPr>
        <w:pStyle w:val="Kommentartext"/>
      </w:pPr>
      <w:r>
        <w:rPr>
          <w:rStyle w:val="Kommentarzeichen"/>
        </w:rPr>
        <w:annotationRef/>
      </w:r>
      <w:r>
        <w:t>Mehr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26B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2B644" w16cid:durableId="235E4CEA"/>
  <w16cid:commentId w16cid:paraId="2626B63F" w16cid:durableId="235E4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E2082"/>
    <w:rsid w:val="00115245"/>
    <w:rsid w:val="00173917"/>
    <w:rsid w:val="001A038B"/>
    <w:rsid w:val="00245CB5"/>
    <w:rsid w:val="00275DD2"/>
    <w:rsid w:val="00276946"/>
    <w:rsid w:val="00286B32"/>
    <w:rsid w:val="002A567A"/>
    <w:rsid w:val="002F5109"/>
    <w:rsid w:val="00303F03"/>
    <w:rsid w:val="00394C8C"/>
    <w:rsid w:val="003A0625"/>
    <w:rsid w:val="003E3C1D"/>
    <w:rsid w:val="004131E1"/>
    <w:rsid w:val="00426A2E"/>
    <w:rsid w:val="00477B8D"/>
    <w:rsid w:val="004C4DE2"/>
    <w:rsid w:val="004E1472"/>
    <w:rsid w:val="00584B55"/>
    <w:rsid w:val="005D3998"/>
    <w:rsid w:val="005D3C8E"/>
    <w:rsid w:val="005E0316"/>
    <w:rsid w:val="00647AD8"/>
    <w:rsid w:val="006745E2"/>
    <w:rsid w:val="006E2E5A"/>
    <w:rsid w:val="00720880"/>
    <w:rsid w:val="00751DAA"/>
    <w:rsid w:val="00756BA4"/>
    <w:rsid w:val="00806093"/>
    <w:rsid w:val="00840B7F"/>
    <w:rsid w:val="009434E8"/>
    <w:rsid w:val="00951BB6"/>
    <w:rsid w:val="009C1D58"/>
    <w:rsid w:val="009C7C65"/>
    <w:rsid w:val="00A66242"/>
    <w:rsid w:val="00BC2953"/>
    <w:rsid w:val="00BD2D8C"/>
    <w:rsid w:val="00BE4916"/>
    <w:rsid w:val="00BF7C8B"/>
    <w:rsid w:val="00C5045E"/>
    <w:rsid w:val="00C67ED4"/>
    <w:rsid w:val="00C72D5E"/>
    <w:rsid w:val="00C90401"/>
    <w:rsid w:val="00CA35CB"/>
    <w:rsid w:val="00D21B6D"/>
    <w:rsid w:val="00D36D68"/>
    <w:rsid w:val="00D8381E"/>
    <w:rsid w:val="00E614F9"/>
    <w:rsid w:val="00E96AC7"/>
    <w:rsid w:val="00ED5A0A"/>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9807</Words>
  <Characters>61790</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8</cp:revision>
  <dcterms:created xsi:type="dcterms:W3CDTF">2020-11-13T08:21:00Z</dcterms:created>
  <dcterms:modified xsi:type="dcterms:W3CDTF">2020-11-17T14:01:00Z</dcterms:modified>
</cp:coreProperties>
</file>