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09FCAA99"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del w:id="0" w:author="Mareike Ariaans" w:date="2020-11-16T10:15:00Z">
        <w:r w:rsidDel="00CA35CB">
          <w:rPr>
            <w:lang w:val="en-US"/>
          </w:rPr>
          <w:delText xml:space="preserve">often </w:delText>
        </w:r>
      </w:del>
      <w:ins w:id="1" w:author="Mareike Ariaans" w:date="2020-11-16T10:15:00Z">
        <w:r w:rsidR="00CA35CB">
          <w:rPr>
            <w:lang w:val="en-US"/>
          </w:rPr>
          <w:t>e</w:t>
        </w:r>
      </w:ins>
      <w:ins w:id="2" w:author="Mareike Ariaans" w:date="2020-11-16T10:16:00Z">
        <w:r w:rsidR="00CA35CB">
          <w:rPr>
            <w:lang w:val="en-US"/>
          </w:rPr>
          <w:t>.g.</w:t>
        </w:r>
      </w:ins>
      <w:ins w:id="3" w:author="Mareike Ariaans" w:date="2020-11-16T10:15:00Z">
        <w:r w:rsidR="00CA35CB">
          <w:rPr>
            <w:lang w:val="en-US"/>
          </w:rPr>
          <w:t xml:space="preserve"> </w:t>
        </w:r>
      </w:ins>
      <w:r>
        <w:rPr>
          <w:lang w:val="en-US"/>
        </w:rPr>
        <w:t xml:space="preserve">by </w:t>
      </w:r>
      <w:ins w:id="4" w:author="Mareike Ariaans" w:date="2020-11-16T10:15:00Z">
        <w:r w:rsidR="00CA35CB">
          <w:rPr>
            <w:lang w:val="en-US"/>
          </w:rPr>
          <w:t>changing eligibility criteria</w:t>
        </w:r>
      </w:ins>
      <w:ins w:id="5" w:author="Mareike Ariaans" w:date="2020-11-16T10:16:00Z">
        <w:r w:rsidR="00CA35CB">
          <w:rPr>
            <w:lang w:val="en-US"/>
          </w:rPr>
          <w:t xml:space="preserve"> or altering </w:t>
        </w:r>
      </w:ins>
      <w:ins w:id="6" w:author="Mareike Ariaans" w:date="2020-11-16T10:17:00Z">
        <w:r w:rsidR="00CA35CB">
          <w:rPr>
            <w:lang w:val="en-US"/>
          </w:rPr>
          <w:t>the financing of LTC</w:t>
        </w:r>
      </w:ins>
      <w:del w:id="7" w:author="Mareike Ariaans" w:date="2020-11-16T10:17:00Z">
        <w:r w:rsidDel="00CA35CB">
          <w:rPr>
            <w:lang w:val="en-US"/>
          </w:rPr>
          <w:delText>adopting</w:delText>
        </w:r>
        <w:r w:rsidRPr="006A56FF" w:rsidDel="00CA35CB">
          <w:rPr>
            <w:lang w:val="en-US"/>
          </w:rPr>
          <w:delText xml:space="preserve"> marketization, economization</w:delText>
        </w:r>
        <w:r w:rsidDel="00CA35CB">
          <w:rPr>
            <w:lang w:val="en-US"/>
          </w:rPr>
          <w:delText>,</w:delText>
        </w:r>
        <w:r w:rsidRPr="006A56FF" w:rsidDel="00CA35CB">
          <w:rPr>
            <w:lang w:val="en-US"/>
          </w:rPr>
          <w:delText xml:space="preserve"> and corporatization measures</w:delText>
        </w:r>
      </w:del>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[4,5]</w:t>
      </w:r>
      <w:r w:rsidRPr="006A56FF">
        <w:rPr>
          <w:lang w:val="en-US"/>
        </w:rPr>
        <w:t>.</w:t>
      </w:r>
      <w:r>
        <w:rPr>
          <w:lang w:val="en-US"/>
        </w:rPr>
        <w:t xml:space="preserve"> As a consequence, it has become increasingly difficult to describe and categorize existing long-term care systems, which however is essential to analyze their effects with respect to coverage, access, social security, quality, and other factors. </w:t>
      </w:r>
    </w:p>
    <w:p w14:paraId="4B91C1E0" w14:textId="2D7DB22C"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del w:id="8" w:author="Claus Wendt" w:date="2020-11-26T16:27:00Z">
        <w:r w:rsidDel="00F34A7F">
          <w:rPr>
            <w:lang w:val="en-US"/>
          </w:rPr>
          <w:delText>takes into account</w:delText>
        </w:r>
      </w:del>
      <w:ins w:id="9" w:author="Claus Wendt" w:date="2020-11-26T16:27:00Z">
        <w:r w:rsidR="00F34A7F">
          <w:rPr>
            <w:lang w:val="en-US"/>
          </w:rPr>
          <w:t>considers</w:t>
        </w:r>
      </w:ins>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typology we </w:t>
      </w:r>
      <w:r>
        <w:rPr>
          <w:lang w:val="en-US"/>
        </w:rPr>
        <w:t xml:space="preserve">calculate several cluster analyses to account for the internal consistency of clusters. This method, which has already been used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lastRenderedPageBreak/>
        <w:t>We first describe dimensions and indicators of earlier LTC typologies and summarize their results. Then we explain the indicators and sample composition of our study. In t</w:t>
      </w:r>
      <w:r w:rsidRPr="00FE1C63">
        <w:rPr>
          <w:lang w:val="en-US"/>
        </w:rPr>
        <w:t>he results section</w:t>
      </w:r>
      <w:r>
        <w:rPr>
          <w:lang w:val="en-US"/>
        </w:rPr>
        <w:t xml:space="preserve">, we provide </w:t>
      </w:r>
      <w:r w:rsidRPr="00FE1C63">
        <w:rPr>
          <w:lang w:val="en-US"/>
        </w:rPr>
        <w:t>a detailed method-driven cluster solution</w:t>
      </w:r>
      <w:ins w:id="10" w:author="Mareike Ariaans" w:date="2020-11-27T11:46:00Z">
        <w:r w:rsidR="00F80AF7">
          <w:rPr>
            <w:lang w:val="en-US"/>
          </w:rPr>
          <w:t xml:space="preserve"> comprising nine clusters</w:t>
        </w:r>
      </w:ins>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0720F2ED" w:rsidR="005E0316" w:rsidRPr="00D059AE" w:rsidRDefault="005E0316" w:rsidP="005E0316">
      <w:pPr>
        <w:pStyle w:val="02FlietextErsterAbsatz"/>
        <w:rPr>
          <w:lang w:val="en-US"/>
        </w:rPr>
      </w:pPr>
      <w:r w:rsidRPr="006A56FF">
        <w:rPr>
          <w:lang w:val="en-US"/>
        </w:rPr>
        <w:t xml:space="preserve">Typologizing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r>
        <w:rPr>
          <w:lang w:val="en-US"/>
        </w:rPr>
        <w:t>Esping-Andersen's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ins w:id="11" w:author="Mareike Ariaans" w:date="2020-11-27T11:01:00Z">
        <w:r w:rsidR="0040615E">
          <w:rPr>
            <w:lang w:val="en-US"/>
          </w:rPr>
          <w:t>–</w:t>
        </w:r>
        <w:bookmarkStart w:id="12" w:name="_GoBack"/>
        <w:r w:rsidR="0040615E" w:rsidRPr="00B428BD">
          <w:rPr>
            <w:lang w:val="en-US"/>
          </w:rPr>
          <w:t>17</w:t>
        </w:r>
      </w:ins>
      <w:bookmarkEnd w:id="12"/>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have been developed, not least in healthcare </w:t>
      </w:r>
      <w:r>
        <w:rPr>
          <w:noProof/>
          <w:lang w:val="en-US"/>
        </w:rPr>
        <w:t>[10,1</w:t>
      </w:r>
      <w:ins w:id="13" w:author="Mareike Ariaans" w:date="2020-11-27T11:15:00Z">
        <w:r w:rsidR="006F37B4">
          <w:rPr>
            <w:noProof/>
            <w:lang w:val="en-US"/>
          </w:rPr>
          <w:t>8</w:t>
        </w:r>
      </w:ins>
      <w:del w:id="14" w:author="Mareike Ariaans" w:date="2020-11-27T11:15:00Z">
        <w:r w:rsidDel="006F37B4">
          <w:rPr>
            <w:noProof/>
            <w:lang w:val="en-US"/>
          </w:rPr>
          <w:delText>6</w:delText>
        </w:r>
      </w:del>
      <w:r>
        <w:rPr>
          <w:noProof/>
          <w:lang w:val="en-US"/>
        </w:rPr>
        <w:t>–</w:t>
      </w:r>
      <w:ins w:id="15" w:author="Mareike Ariaans" w:date="2020-11-27T11:15:00Z">
        <w:r w:rsidR="006F37B4">
          <w:rPr>
            <w:noProof/>
            <w:lang w:val="en-US"/>
          </w:rPr>
          <w:t>20</w:t>
        </w:r>
      </w:ins>
      <w:del w:id="16" w:author="Mareike Ariaans" w:date="2020-11-27T11:15:00Z">
        <w:r w:rsidDel="006F37B4">
          <w:rPr>
            <w:noProof/>
            <w:lang w:val="en-US"/>
          </w:rPr>
          <w:delText>18</w:delText>
        </w:r>
      </w:del>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is defined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5CAC9AA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can be </w:t>
      </w:r>
      <w:r w:rsidRPr="006A56FF">
        <w:rPr>
          <w:lang w:val="en-US"/>
        </w:rPr>
        <w:t xml:space="preserve">divided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ins w:id="17" w:author="Mareike Ariaans" w:date="2020-11-27T11:15:00Z">
        <w:r w:rsidR="006F37B4">
          <w:rPr>
            <w:lang w:val="en-US"/>
          </w:rPr>
          <w:t>21</w:t>
        </w:r>
      </w:ins>
      <w:del w:id="18" w:author="Mareike Ariaans" w:date="2020-11-27T11:15:00Z">
        <w:r w:rsidDel="006F37B4">
          <w:rPr>
            <w:lang w:val="en-US"/>
          </w:rPr>
          <w:delText>19</w:delText>
        </w:r>
      </w:del>
      <w:r>
        <w:rPr>
          <w:lang w:val="en-US"/>
        </w:rPr>
        <w:t>–</w:t>
      </w:r>
      <w:ins w:id="19" w:author="Mareike Ariaans" w:date="2020-11-27T11:15:00Z">
        <w:r w:rsidR="006F37B4">
          <w:rPr>
            <w:lang w:val="en-US"/>
          </w:rPr>
          <w:t>25</w:t>
        </w:r>
      </w:ins>
      <w:del w:id="20" w:author="Mareike Ariaans" w:date="2020-11-27T11:15:00Z">
        <w:r w:rsidDel="006F37B4">
          <w:rPr>
            <w:lang w:val="en-US"/>
          </w:rPr>
          <w:delText>23</w:delText>
        </w:r>
      </w:del>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w:t>
      </w:r>
      <w:r w:rsidRPr="006A56FF">
        <w:rPr>
          <w:lang w:val="en-US"/>
        </w:rPr>
        <w:lastRenderedPageBreak/>
        <w:t xml:space="preserve">reasons </w:t>
      </w:r>
      <w:r w:rsidRPr="007262D2">
        <w:rPr>
          <w:lang w:val="en-US"/>
        </w:rPr>
        <w:t>[6–9,2</w:t>
      </w:r>
      <w:ins w:id="21" w:author="Mareike Ariaans" w:date="2020-11-27T11:15:00Z">
        <w:r w:rsidR="006F37B4">
          <w:rPr>
            <w:lang w:val="en-US"/>
          </w:rPr>
          <w:t>6</w:t>
        </w:r>
      </w:ins>
      <w:del w:id="22" w:author="Mareike Ariaans" w:date="2020-11-27T11:15:00Z">
        <w:r w:rsidRPr="007262D2" w:rsidDel="006F37B4">
          <w:rPr>
            <w:lang w:val="en-US"/>
          </w:rPr>
          <w:delText>4</w:delText>
        </w:r>
      </w:del>
      <w:r w:rsidRPr="007262D2">
        <w:rPr>
          <w:lang w:val="en-US"/>
        </w:rPr>
        <w:t>–2</w:t>
      </w:r>
      <w:ins w:id="23" w:author="Mareike Ariaans" w:date="2020-11-27T11:15:00Z">
        <w:r w:rsidR="006F37B4">
          <w:rPr>
            <w:lang w:val="en-US"/>
          </w:rPr>
          <w:t>8</w:t>
        </w:r>
      </w:ins>
      <w:del w:id="24" w:author="Mareike Ariaans" w:date="2020-11-27T11:15:00Z">
        <w:r w:rsidRPr="007262D2" w:rsidDel="006F37B4">
          <w:rPr>
            <w:lang w:val="en-US"/>
          </w:rPr>
          <w:delText>6</w:delText>
        </w:r>
      </w:del>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migration in the context of LTC </w:t>
      </w:r>
      <w:r>
        <w:rPr>
          <w:lang w:val="en-US"/>
        </w:rPr>
        <w:t>[2</w:t>
      </w:r>
      <w:ins w:id="25" w:author="Mareike Ariaans" w:date="2020-11-27T11:15:00Z">
        <w:r w:rsidR="006F37B4">
          <w:rPr>
            <w:lang w:val="en-US"/>
          </w:rPr>
          <w:t>8</w:t>
        </w:r>
      </w:ins>
      <w:del w:id="26" w:author="Mareike Ariaans" w:date="2020-11-27T11:15:00Z">
        <w:r w:rsidDel="006F37B4">
          <w:rPr>
            <w:lang w:val="en-US"/>
          </w:rPr>
          <w:delText>6</w:delText>
        </w:r>
      </w:del>
      <w:r>
        <w:rPr>
          <w:lang w:val="en-US"/>
        </w:rPr>
        <w:t>–</w:t>
      </w:r>
      <w:ins w:id="27" w:author="Mareike Ariaans" w:date="2020-11-27T11:16:00Z">
        <w:r w:rsidR="006F37B4">
          <w:rPr>
            <w:lang w:val="en-US"/>
          </w:rPr>
          <w:t>31</w:t>
        </w:r>
      </w:ins>
      <w:del w:id="28" w:author="Mareike Ariaans" w:date="2020-11-27T11:15:00Z">
        <w:r w:rsidDel="006F37B4">
          <w:rPr>
            <w:lang w:val="en-US"/>
          </w:rPr>
          <w:delText>29</w:delText>
        </w:r>
      </w:del>
      <w:del w:id="29" w:author="Mareike Ariaans" w:date="2020-11-27T11:16:00Z">
        <w:r w:rsidDel="006F37B4">
          <w:rPr>
            <w:lang w:val="en-US"/>
          </w:rPr>
          <w:delText>,29</w:delText>
        </w:r>
      </w:del>
      <w:r>
        <w:rPr>
          <w:lang w:val="en-US"/>
        </w:rPr>
        <w:t>]</w:t>
      </w:r>
      <w:r w:rsidRPr="006A56FF">
        <w:rPr>
          <w:lang w:val="en-US"/>
        </w:rPr>
        <w:t xml:space="preserve">, cash for care schemes in LTC </w:t>
      </w:r>
      <w:r>
        <w:rPr>
          <w:lang w:val="en-US"/>
        </w:rPr>
        <w:t>[3</w:t>
      </w:r>
      <w:ins w:id="30" w:author="Mareike Ariaans" w:date="2020-11-27T11:16:00Z">
        <w:r w:rsidR="006F37B4">
          <w:rPr>
            <w:lang w:val="en-US"/>
          </w:rPr>
          <w:t>2</w:t>
        </w:r>
      </w:ins>
      <w:del w:id="31" w:author="Mareike Ariaans" w:date="2020-11-27T11:16:00Z">
        <w:r w:rsidDel="006F37B4">
          <w:rPr>
            <w:lang w:val="en-US"/>
          </w:rPr>
          <w:delText>0</w:delText>
        </w:r>
      </w:del>
      <w:r>
        <w:rPr>
          <w:lang w:val="en-US"/>
        </w:rPr>
        <w:t>],</w:t>
      </w:r>
      <w:r w:rsidRPr="006A56FF">
        <w:rPr>
          <w:lang w:val="en-US"/>
        </w:rPr>
        <w:t xml:space="preserve"> and informal care by families </w:t>
      </w:r>
      <w:r>
        <w:rPr>
          <w:lang w:val="en-US"/>
        </w:rPr>
        <w:t>[2</w:t>
      </w:r>
      <w:ins w:id="32" w:author="Mareike Ariaans" w:date="2020-11-27T11:16:00Z">
        <w:r w:rsidR="006F37B4">
          <w:rPr>
            <w:lang w:val="en-US"/>
          </w:rPr>
          <w:t>4</w:t>
        </w:r>
      </w:ins>
      <w:del w:id="33" w:author="Mareike Ariaans" w:date="2020-11-27T11:16:00Z">
        <w:r w:rsidDel="006F37B4">
          <w:rPr>
            <w:lang w:val="en-US"/>
          </w:rPr>
          <w:delText>2</w:delText>
        </w:r>
      </w:del>
      <w:r>
        <w:rPr>
          <w:lang w:val="en-US"/>
        </w:rPr>
        <w:t>,</w:t>
      </w:r>
      <w:ins w:id="34" w:author="Mareike Ariaans" w:date="2020-11-27T11:16:00Z">
        <w:r w:rsidR="006F37B4">
          <w:rPr>
            <w:lang w:val="en-US"/>
          </w:rPr>
          <w:t>31</w:t>
        </w:r>
      </w:ins>
      <w:del w:id="35" w:author="Mareike Ariaans" w:date="2020-11-27T11:16:00Z">
        <w:r w:rsidDel="006F37B4">
          <w:rPr>
            <w:lang w:val="en-US"/>
          </w:rPr>
          <w:delText>29</w:delText>
        </w:r>
      </w:del>
      <w:r>
        <w:rPr>
          <w:lang w:val="en-US"/>
        </w:rPr>
        <w:t>,3</w:t>
      </w:r>
      <w:ins w:id="36" w:author="Mareike Ariaans" w:date="2020-11-27T11:16:00Z">
        <w:r w:rsidR="006F37B4">
          <w:rPr>
            <w:lang w:val="en-US"/>
          </w:rPr>
          <w:t>3</w:t>
        </w:r>
      </w:ins>
      <w:del w:id="37" w:author="Mareike Ariaans" w:date="2020-11-27T11:16:00Z">
        <w:r w:rsidDel="006F37B4">
          <w:rPr>
            <w:lang w:val="en-US"/>
          </w:rPr>
          <w:delText>1</w:delText>
        </w:r>
      </w:del>
      <w:r>
        <w:rPr>
          <w:lang w:val="en-US"/>
        </w:rPr>
        <w:t>,3</w:t>
      </w:r>
      <w:ins w:id="38" w:author="Mareike Ariaans" w:date="2020-11-27T11:16:00Z">
        <w:r w:rsidR="006F37B4">
          <w:rPr>
            <w:lang w:val="en-US"/>
          </w:rPr>
          <w:t>4</w:t>
        </w:r>
      </w:ins>
      <w:del w:id="39" w:author="Mareike Ariaans" w:date="2020-11-27T11:16:00Z">
        <w:r w:rsidDel="006F37B4">
          <w:rPr>
            <w:lang w:val="en-US"/>
          </w:rPr>
          <w:delText>2</w:delText>
        </w:r>
      </w:del>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50EDCCEB" w:rsidR="005E0316" w:rsidRPr="003F07B8" w:rsidRDefault="005E0316" w:rsidP="005E0316">
      <w:pPr>
        <w:pStyle w:val="02FlietextErsterAbsatz"/>
        <w:rPr>
          <w:lang w:val="en-US"/>
        </w:rPr>
      </w:pPr>
      <w:r>
        <w:rPr>
          <w:lang w:val="en-US"/>
        </w:rPr>
        <w:t>Most typologies under analysis incorporate the dimension of supply</w:t>
      </w:r>
      <w:ins w:id="40" w:author="Mareike Ariaans" w:date="2020-11-13T10:38:00Z">
        <w:r w:rsidR="006F37B4">
          <w:rPr>
            <w:lang w:val="en-US"/>
          </w:rPr>
          <w:t xml:space="preserve"> [7,9,26</w:t>
        </w:r>
        <w:r w:rsidR="005D3C8E">
          <w:rPr>
            <w:lang w:val="en-US"/>
          </w:rPr>
          <w:t>]</w:t>
        </w:r>
      </w:ins>
      <w:r>
        <w:rPr>
          <w:lang w:val="en-US"/>
        </w:rPr>
        <w:t>. Indicators in this dimension</w:t>
      </w:r>
      <w:r w:rsidRPr="00B82577">
        <w:rPr>
          <w:lang w:val="en-US"/>
        </w:rPr>
        <w:t xml:space="preserve"> include financial resource</w:t>
      </w:r>
      <w:r>
        <w:rPr>
          <w:lang w:val="en-US"/>
        </w:rPr>
        <w:t>s [6–9,2</w:t>
      </w:r>
      <w:ins w:id="41" w:author="Mareike Ariaans" w:date="2020-11-27T11:16:00Z">
        <w:r w:rsidR="006F37B4">
          <w:rPr>
            <w:lang w:val="en-US"/>
          </w:rPr>
          <w:t>6</w:t>
        </w:r>
      </w:ins>
      <w:del w:id="42" w:author="Mareike Ariaans" w:date="2020-11-27T11:16:00Z">
        <w:r w:rsidDel="006F37B4">
          <w:rPr>
            <w:lang w:val="en-US"/>
          </w:rPr>
          <w:delText>4</w:delText>
        </w:r>
      </w:del>
      <w:r>
        <w:rPr>
          <w:lang w:val="en-US"/>
        </w:rPr>
        <w:t>]</w:t>
      </w:r>
      <w:r w:rsidRPr="00B82577">
        <w:rPr>
          <w:lang w:val="en-US"/>
        </w:rPr>
        <w:t xml:space="preserve">, staff and staffing levels </w:t>
      </w:r>
      <w:r>
        <w:rPr>
          <w:lang w:val="en-US"/>
        </w:rPr>
        <w:t>[2</w:t>
      </w:r>
      <w:ins w:id="43" w:author="Mareike Ariaans" w:date="2020-11-27T11:16:00Z">
        <w:r w:rsidR="006F37B4">
          <w:rPr>
            <w:lang w:val="en-US"/>
          </w:rPr>
          <w:t>6</w:t>
        </w:r>
      </w:ins>
      <w:del w:id="44" w:author="Mareike Ariaans" w:date="2020-11-27T11:16:00Z">
        <w:r w:rsidDel="006F37B4">
          <w:rPr>
            <w:lang w:val="en-US"/>
          </w:rPr>
          <w:delText>4</w:delText>
        </w:r>
      </w:del>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ins w:id="45" w:author="Mareike Ariaans" w:date="2020-11-27T11:16:00Z">
        <w:r w:rsidR="006F37B4">
          <w:rPr>
            <w:lang w:val="en-US"/>
          </w:rPr>
          <w:t>6</w:t>
        </w:r>
      </w:ins>
      <w:del w:id="46" w:author="Mareike Ariaans" w:date="2020-11-27T11:16:00Z">
        <w:r w:rsidDel="006F37B4">
          <w:rPr>
            <w:lang w:val="en-US"/>
          </w:rPr>
          <w:delText>4</w:delText>
        </w:r>
      </w:del>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[6,7,2</w:t>
      </w:r>
      <w:ins w:id="47" w:author="Mareike Ariaans" w:date="2020-11-27T11:17:00Z">
        <w:r w:rsidR="006F37B4">
          <w:rPr>
            <w:lang w:val="en-US"/>
          </w:rPr>
          <w:t>6</w:t>
        </w:r>
      </w:ins>
      <w:del w:id="48" w:author="Mareike Ariaans" w:date="2020-11-27T11:17:00Z">
        <w:r w:rsidDel="006F37B4">
          <w:rPr>
            <w:lang w:val="en-US"/>
          </w:rPr>
          <w:delText>4</w:delText>
        </w:r>
      </w:del>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2D9A3C6F"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ins w:id="49" w:author="Mareike Ariaans" w:date="2020-11-27T11:17:00Z">
        <w:r w:rsidR="006F37B4">
          <w:rPr>
            <w:lang w:val="en-US"/>
          </w:rPr>
          <w:t>20</w:t>
        </w:r>
      </w:ins>
      <w:del w:id="50" w:author="Mareike Ariaans" w:date="2020-11-27T11:17:00Z">
        <w:r w:rsidDel="006F37B4">
          <w:rPr>
            <w:lang w:val="en-US"/>
          </w:rPr>
          <w:delText>18</w:delText>
        </w:r>
      </w:del>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ins w:id="51" w:author="Mareike Ariaans" w:date="2020-11-27T11:17:00Z">
        <w:r w:rsidR="006F37B4">
          <w:rPr>
            <w:lang w:val="en-US"/>
          </w:rPr>
          <w:t>9</w:t>
        </w:r>
      </w:ins>
      <w:del w:id="52" w:author="Mareike Ariaans" w:date="2020-11-27T11:17:00Z">
        <w:r w:rsidDel="006F37B4">
          <w:rPr>
            <w:lang w:val="en-US"/>
          </w:rPr>
          <w:delText>7</w:delText>
        </w:r>
      </w:del>
      <w:r>
        <w:rPr>
          <w:lang w:val="en-US"/>
        </w:rPr>
        <w:t>]</w:t>
      </w:r>
      <w:r w:rsidRPr="006A56FF">
        <w:rPr>
          <w:lang w:val="en-US"/>
        </w:rPr>
        <w:t xml:space="preserve"> by </w:t>
      </w:r>
      <w:r>
        <w:rPr>
          <w:lang w:val="en-US"/>
        </w:rPr>
        <w:t xml:space="preserve">focusing on </w:t>
      </w:r>
      <w:r w:rsidRPr="006A56FF">
        <w:rPr>
          <w:lang w:val="en-US"/>
        </w:rPr>
        <w:t xml:space="preserve">the intensity of informal care </w:t>
      </w:r>
      <w:ins w:id="53" w:author="Mareike Ariaans" w:date="2020-11-13T16:29:00Z">
        <w:r w:rsidR="00A66242">
          <w:rPr>
            <w:lang w:val="en-US"/>
          </w:rPr>
          <w:t>by families</w:t>
        </w:r>
      </w:ins>
      <w:ins w:id="54" w:author="Claus Wendt" w:date="2020-11-26T16:37:00Z">
        <w:r w:rsidR="008A25B9">
          <w:rPr>
            <w:lang w:val="en-US"/>
          </w:rPr>
          <w:t xml:space="preserve"> </w:t>
        </w:r>
      </w:ins>
      <w:r>
        <w:rPr>
          <w:lang w:val="en-US"/>
        </w:rPr>
        <w:t>[2</w:t>
      </w:r>
      <w:ins w:id="55" w:author="Mareike Ariaans" w:date="2020-11-27T11:17:00Z">
        <w:r w:rsidR="006F37B4">
          <w:rPr>
            <w:lang w:val="en-US"/>
          </w:rPr>
          <w:t>2</w:t>
        </w:r>
      </w:ins>
      <w:del w:id="56" w:author="Mareike Ariaans" w:date="2020-11-27T11:17:00Z">
        <w:r w:rsidDel="006F37B4">
          <w:rPr>
            <w:lang w:val="en-US"/>
          </w:rPr>
          <w:delText>0</w:delText>
        </w:r>
      </w:del>
      <w:r>
        <w:rPr>
          <w:lang w:val="en-US"/>
        </w:rPr>
        <w:t>]</w:t>
      </w:r>
      <w:r w:rsidRPr="006A56FF">
        <w:rPr>
          <w:lang w:val="en-US"/>
        </w:rPr>
        <w:t xml:space="preserve">, the </w:t>
      </w:r>
      <w:del w:id="57" w:author="Claus Wendt" w:date="2020-11-26T16:38:00Z">
        <w:r w:rsidRPr="006A56FF" w:rsidDel="00235AAC">
          <w:rPr>
            <w:lang w:val="en-US"/>
          </w:rPr>
          <w:delText xml:space="preserve">reach </w:delText>
        </w:r>
      </w:del>
      <w:ins w:id="58" w:author="Claus Wendt" w:date="2020-11-26T16:38:00Z">
        <w:r w:rsidR="00235AAC">
          <w:rPr>
            <w:lang w:val="en-US"/>
          </w:rPr>
          <w:t>scope</w:t>
        </w:r>
        <w:r w:rsidR="00235AAC" w:rsidRPr="006A56FF">
          <w:rPr>
            <w:lang w:val="en-US"/>
          </w:rPr>
          <w:t xml:space="preserve"> </w:t>
        </w:r>
      </w:ins>
      <w:r w:rsidRPr="006A56FF">
        <w:rPr>
          <w:lang w:val="en-US"/>
        </w:rPr>
        <w:t xml:space="preserve">of public funds </w:t>
      </w:r>
      <w:r>
        <w:rPr>
          <w:lang w:val="en-US"/>
        </w:rPr>
        <w:t>[2</w:t>
      </w:r>
      <w:ins w:id="59" w:author="Mareike Ariaans" w:date="2020-11-27T11:17:00Z">
        <w:r w:rsidR="006F37B4">
          <w:rPr>
            <w:lang w:val="en-US"/>
          </w:rPr>
          <w:t>7</w:t>
        </w:r>
      </w:ins>
      <w:del w:id="60" w:author="Mareike Ariaans" w:date="2020-11-27T11:17:00Z">
        <w:r w:rsidDel="006F37B4">
          <w:rPr>
            <w:lang w:val="en-US"/>
          </w:rPr>
          <w:delText>6</w:delText>
        </w:r>
      </w:del>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ins w:id="61" w:author="Mareike Ariaans" w:date="2020-11-27T11:17:00Z">
        <w:r w:rsidR="006F37B4">
          <w:rPr>
            <w:lang w:val="en-US"/>
          </w:rPr>
          <w:t>30</w:t>
        </w:r>
      </w:ins>
      <w:del w:id="62" w:author="Mareike Ariaans" w:date="2020-11-27T11:17:00Z">
        <w:r w:rsidDel="006F37B4">
          <w:rPr>
            <w:lang w:val="en-US"/>
          </w:rPr>
          <w:delText>28</w:delText>
        </w:r>
      </w:del>
      <w:r>
        <w:rPr>
          <w:lang w:val="en-US"/>
        </w:rPr>
        <w:t>,</w:t>
      </w:r>
      <w:ins w:id="63" w:author="Mareike Ariaans" w:date="2020-11-27T11:17:00Z">
        <w:r w:rsidR="006F37B4">
          <w:rPr>
            <w:lang w:val="en-US"/>
          </w:rPr>
          <w:t>31</w:t>
        </w:r>
      </w:ins>
      <w:del w:id="64" w:author="Mareike Ariaans" w:date="2020-11-27T11:17:00Z">
        <w:r w:rsidDel="006F37B4">
          <w:rPr>
            <w:lang w:val="en-US"/>
          </w:rPr>
          <w:delText>29</w:delText>
        </w:r>
      </w:del>
      <w:r>
        <w:rPr>
          <w:lang w:val="en-US"/>
        </w:rPr>
        <w:t>],</w:t>
      </w:r>
      <w:r w:rsidRPr="006A56FF">
        <w:rPr>
          <w:lang w:val="en-US"/>
        </w:rPr>
        <w:t xml:space="preserve"> </w:t>
      </w:r>
      <w:r>
        <w:rPr>
          <w:lang w:val="en-US"/>
        </w:rPr>
        <w:t xml:space="preserve">and </w:t>
      </w:r>
      <w:r w:rsidRPr="006A56FF">
        <w:rPr>
          <w:lang w:val="en-US"/>
        </w:rPr>
        <w:t xml:space="preserve">the expenditure on </w:t>
      </w:r>
      <w:del w:id="65" w:author="Claus Wendt" w:date="2020-11-26T16:38:00Z">
        <w:r w:rsidRPr="006A56FF" w:rsidDel="005F457A">
          <w:rPr>
            <w:lang w:val="en-US"/>
          </w:rPr>
          <w:delText xml:space="preserve">or </w:delText>
        </w:r>
      </w:del>
      <w:ins w:id="66" w:author="Claus Wendt" w:date="2020-11-26T16:38:00Z">
        <w:r w:rsidR="005F457A">
          <w:rPr>
            <w:lang w:val="en-US"/>
          </w:rPr>
          <w:t>respectively the</w:t>
        </w:r>
        <w:r w:rsidR="005F457A" w:rsidRPr="006A56FF">
          <w:rPr>
            <w:lang w:val="en-US"/>
          </w:rPr>
          <w:t xml:space="preserve"> </w:t>
        </w:r>
      </w:ins>
      <w:r w:rsidRPr="006A56FF">
        <w:rPr>
          <w:lang w:val="en-US"/>
        </w:rPr>
        <w:t xml:space="preserve">use of uncontrolled cash benefit schemes </w:t>
      </w:r>
      <w:r>
        <w:rPr>
          <w:lang w:val="en-US"/>
        </w:rPr>
        <w:t>[</w:t>
      </w:r>
      <w:ins w:id="67" w:author="Mareike Ariaans" w:date="2020-11-27T11:17:00Z">
        <w:r w:rsidR="006F37B4">
          <w:rPr>
            <w:lang w:val="en-US"/>
          </w:rPr>
          <w:t>31</w:t>
        </w:r>
      </w:ins>
      <w:del w:id="68" w:author="Mareike Ariaans" w:date="2020-11-27T11:17:00Z">
        <w:r w:rsidDel="006F37B4">
          <w:rPr>
            <w:lang w:val="en-US"/>
          </w:rPr>
          <w:delText>28</w:delText>
        </w:r>
      </w:del>
      <w:r>
        <w:rPr>
          <w:lang w:val="en-US"/>
        </w:rPr>
        <w:t>,</w:t>
      </w:r>
      <w:ins w:id="69" w:author="Mareike Ariaans" w:date="2020-11-27T11:17:00Z">
        <w:r w:rsidR="006F37B4">
          <w:rPr>
            <w:lang w:val="en-US"/>
          </w:rPr>
          <w:t>32</w:t>
        </w:r>
      </w:ins>
      <w:del w:id="70" w:author="Mareike Ariaans" w:date="2020-11-27T11:17:00Z">
        <w:r w:rsidDel="006F37B4">
          <w:rPr>
            <w:lang w:val="en-US"/>
          </w:rPr>
          <w:delText>29</w:delText>
        </w:r>
      </w:del>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00792682"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Common barriers are means-testing of benefits and limitations of choice</w:t>
      </w:r>
      <w:r>
        <w:rPr>
          <w:lang w:val="en-US"/>
        </w:rPr>
        <w:t xml:space="preserve"> </w:t>
      </w:r>
      <w:r>
        <w:rPr>
          <w:noProof/>
          <w:lang w:val="en-US"/>
        </w:rPr>
        <w:t>[1,3</w:t>
      </w:r>
      <w:del w:id="71" w:author="Mareike Ariaans" w:date="2020-11-27T11:17:00Z">
        <w:r w:rsidDel="006F37B4">
          <w:rPr>
            <w:noProof/>
            <w:lang w:val="en-US"/>
          </w:rPr>
          <w:delText>3</w:delText>
        </w:r>
      </w:del>
      <w:ins w:id="72" w:author="Mareike Ariaans" w:date="2020-11-27T11:17:00Z">
        <w:r w:rsidR="006F37B4">
          <w:rPr>
            <w:noProof/>
            <w:lang w:val="en-US"/>
          </w:rPr>
          <w:t>5</w:t>
        </w:r>
      </w:ins>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[10,3</w:t>
      </w:r>
      <w:ins w:id="73" w:author="Mareike Ariaans" w:date="2020-11-27T11:17:00Z">
        <w:r w:rsidR="006F37B4">
          <w:rPr>
            <w:lang w:val="en-US"/>
          </w:rPr>
          <w:t>6</w:t>
        </w:r>
      </w:ins>
      <w:del w:id="74" w:author="Mareike Ariaans" w:date="2020-11-27T11:17:00Z">
        <w:r w:rsidDel="006F37B4">
          <w:rPr>
            <w:lang w:val="en-US"/>
          </w:rPr>
          <w:delText>4</w:delText>
        </w:r>
      </w:del>
      <w:r>
        <w:rPr>
          <w:lang w:val="en-US"/>
        </w:rPr>
        <w:t>]</w:t>
      </w:r>
      <w:r w:rsidRPr="005E05FB">
        <w:rPr>
          <w:lang w:val="en-US"/>
        </w:rPr>
        <w:t xml:space="preserve"> and</w:t>
      </w:r>
      <w:ins w:id="75" w:author="Mareike Ariaans" w:date="2020-11-13T10:40:00Z">
        <w:r w:rsidR="005D3C8E">
          <w:rPr>
            <w:lang w:val="en-US"/>
          </w:rPr>
          <w:t xml:space="preserve"> has been implemented </w:t>
        </w:r>
      </w:ins>
      <w:ins w:id="76" w:author="Claus Wendt" w:date="2020-11-26T16:39:00Z">
        <w:r w:rsidR="005F457A">
          <w:rPr>
            <w:lang w:val="en-US"/>
          </w:rPr>
          <w:t>to a lower extent</w:t>
        </w:r>
      </w:ins>
      <w:ins w:id="77" w:author="Mareike Ariaans" w:date="2020-11-13T10:40:00Z">
        <w:del w:id="78" w:author="Claus Wendt" w:date="2020-11-26T16:39:00Z">
          <w:r w:rsidR="005D3C8E" w:rsidDel="005F457A">
            <w:rPr>
              <w:lang w:val="en-US"/>
            </w:rPr>
            <w:delText>less</w:delText>
          </w:r>
        </w:del>
        <w:r w:rsidR="005D3C8E">
          <w:rPr>
            <w:lang w:val="en-US"/>
          </w:rPr>
          <w:t xml:space="preserve"> in </w:t>
        </w:r>
      </w:ins>
      <w:ins w:id="79" w:author="Mareike Ariaans" w:date="2020-11-13T10:41:00Z">
        <w:r w:rsidR="005D3C8E">
          <w:rPr>
            <w:lang w:val="en-US"/>
          </w:rPr>
          <w:t>LTC typologies</w:t>
        </w:r>
        <w:del w:id="80" w:author="Claus Wendt" w:date="2020-11-26T16:39:00Z">
          <w:r w:rsidR="005D3C8E" w:rsidDel="005F457A">
            <w:rPr>
              <w:lang w:val="en-US"/>
            </w:rPr>
            <w:delText>,</w:delText>
          </w:r>
        </w:del>
        <w:r w:rsidR="005D3C8E">
          <w:rPr>
            <w:lang w:val="en-US"/>
          </w:rPr>
          <w:t xml:space="preserve"> due to a lack of </w:t>
        </w:r>
        <w:r w:rsidR="005D3C8E">
          <w:rPr>
            <w:lang w:val="en-US"/>
          </w:rPr>
          <w:lastRenderedPageBreak/>
          <w:t>comparable institutional indicators.</w:t>
        </w:r>
      </w:ins>
      <w:ins w:id="81" w:author="Mareike Ariaans" w:date="2020-11-13T10:42:00Z">
        <w:r w:rsidR="005D3C8E">
          <w:rPr>
            <w:lang w:val="en-US"/>
          </w:rPr>
          <w:t xml:space="preserve"> </w:t>
        </w:r>
      </w:ins>
      <w:ins w:id="82" w:author="Mareike Ariaans" w:date="2020-11-13T10:43:00Z">
        <w:r w:rsidR="005D3C8E">
          <w:rPr>
            <w:lang w:val="en-US"/>
          </w:rPr>
          <w:t>Kraus et al. [9]</w:t>
        </w:r>
      </w:ins>
      <w:ins w:id="83" w:author="Mareike Ariaans" w:date="2020-11-13T10:44:00Z">
        <w:r w:rsidR="005D3C8E">
          <w:rPr>
            <w:lang w:val="en-US"/>
          </w:rPr>
          <w:t xml:space="preserve"> incorporate this dimension by using own gathered data</w:t>
        </w:r>
      </w:ins>
      <w:del w:id="84" w:author="Mareike Ariaans" w:date="2020-11-13T10:44:00Z">
        <w:r w:rsidRPr="005E05FB" w:rsidDel="005D3C8E">
          <w:rPr>
            <w:lang w:val="en-US"/>
          </w:rPr>
          <w:delText xml:space="preserve"> </w:delText>
        </w:r>
        <w:r w:rsidDel="005D3C8E">
          <w:rPr>
            <w:lang w:val="en-US"/>
          </w:rPr>
          <w:delText xml:space="preserve">in LTC </w:delText>
        </w:r>
        <w:r w:rsidRPr="005E05FB" w:rsidDel="005D3C8E">
          <w:rPr>
            <w:lang w:val="en-US"/>
          </w:rPr>
          <w:delText xml:space="preserve">is operationalized via </w:delText>
        </w:r>
      </w:del>
      <w:ins w:id="85" w:author="Mareike Ariaans" w:date="2020-11-13T10:44:00Z">
        <w:r w:rsidR="005D3C8E">
          <w:rPr>
            <w:lang w:val="en-US"/>
          </w:rPr>
          <w:t xml:space="preserve"> on </w:t>
        </w:r>
      </w:ins>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del w:id="86" w:author="Claus Wendt" w:date="2020-11-26T17:16:00Z">
        <w:r w:rsidRPr="005E05FB" w:rsidDel="001800BA">
          <w:rPr>
            <w:lang w:val="en-US"/>
          </w:rPr>
          <w:delText xml:space="preserve"> </w:delText>
        </w:r>
        <w:r w:rsidDel="001800BA">
          <w:rPr>
            <w:noProof/>
            <w:lang w:val="en-US"/>
          </w:rPr>
          <w:delText>[9]</w:delText>
        </w:r>
      </w:del>
      <w:r w:rsidRPr="005E05FB">
        <w:rPr>
          <w:lang w:val="en-US"/>
        </w:rPr>
        <w:t>.</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42C70A31" w:rsidR="005E0316" w:rsidRDefault="005E0316" w:rsidP="005E0316">
      <w:pPr>
        <w:pStyle w:val="02Flietext"/>
        <w:spacing w:after="0"/>
        <w:rPr>
          <w:lang w:val="en-US"/>
        </w:rPr>
      </w:pPr>
      <w:r>
        <w:rPr>
          <w:lang w:val="en-US"/>
        </w:rPr>
        <w:t>T</w:t>
      </w:r>
      <w:r w:rsidRPr="00981837">
        <w:rPr>
          <w:lang w:val="en-US"/>
        </w:rPr>
        <w:t xml:space="preserve">he performance of LTC systems </w:t>
      </w:r>
      <w:r>
        <w:rPr>
          <w:lang w:val="en-US"/>
        </w:rPr>
        <w:t xml:space="preserve">has so far hardly been studied in </w:t>
      </w:r>
      <w:r w:rsidRPr="00981837">
        <w:rPr>
          <w:lang w:val="en-US"/>
        </w:rPr>
        <w:t>international</w:t>
      </w:r>
      <w:r>
        <w:rPr>
          <w:lang w:val="en-US"/>
        </w:rPr>
        <w:t xml:space="preserve"> comparisons</w:t>
      </w:r>
      <w:ins w:id="87" w:author="Claus Wendt" w:date="2020-11-26T17:17:00Z">
        <w:r w:rsidR="00230D9F">
          <w:rPr>
            <w:lang w:val="en-US"/>
          </w:rPr>
          <w:t xml:space="preserve">, while performance </w:t>
        </w:r>
      </w:ins>
      <w:del w:id="88" w:author="Claus Wendt" w:date="2020-11-26T17:17:00Z">
        <w:r w:rsidRPr="00981837" w:rsidDel="00230D9F">
          <w:rPr>
            <w:lang w:val="en-US"/>
          </w:rPr>
          <w:delText>.</w:delText>
        </w:r>
      </w:del>
      <w:ins w:id="89" w:author="Mareike Ariaans" w:date="2020-11-13T10:45:00Z">
        <w:del w:id="90" w:author="Claus Wendt" w:date="2020-11-26T17:17:00Z">
          <w:r w:rsidR="005D3C8E" w:rsidDel="00230D9F">
            <w:rPr>
              <w:lang w:val="en-US"/>
            </w:rPr>
            <w:delText xml:space="preserve"> However, in </w:delText>
          </w:r>
        </w:del>
      </w:ins>
      <w:ins w:id="91" w:author="Claus Wendt" w:date="2020-11-26T17:17:00Z">
        <w:r w:rsidR="00230D9F">
          <w:rPr>
            <w:lang w:val="en-US"/>
          </w:rPr>
          <w:t xml:space="preserve">has already been incorporated in </w:t>
        </w:r>
      </w:ins>
      <w:ins w:id="92" w:author="Mareike Ariaans" w:date="2020-11-13T10:45:00Z">
        <w:r w:rsidR="005D3C8E">
          <w:rPr>
            <w:lang w:val="en-US"/>
          </w:rPr>
          <w:t xml:space="preserve">healthcare typologies </w:t>
        </w:r>
        <w:del w:id="93" w:author="Claus Wendt" w:date="2020-11-26T17:17:00Z">
          <w:r w:rsidR="005D3C8E" w:rsidDel="00230D9F">
            <w:rPr>
              <w:lang w:val="en-US"/>
            </w:rPr>
            <w:delText xml:space="preserve">they are already incorporated </w:delText>
          </w:r>
        </w:del>
      </w:ins>
      <w:ins w:id="94" w:author="Mareike Ariaans" w:date="2020-11-13T10:46:00Z">
        <w:r w:rsidR="005D3C8E">
          <w:rPr>
            <w:lang w:val="en-US"/>
          </w:rPr>
          <w:t>[10].</w:t>
        </w:r>
      </w:ins>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ins w:id="95" w:author="Mareike Ariaans" w:date="2020-11-27T11:19:00Z">
        <w:r w:rsidR="006F37B4">
          <w:rPr>
            <w:lang w:val="en-US"/>
          </w:rPr>
          <w:t>7</w:t>
        </w:r>
      </w:ins>
      <w:del w:id="96" w:author="Mareike Ariaans" w:date="2020-11-27T11:19:00Z">
        <w:r w:rsidDel="006F37B4">
          <w:rPr>
            <w:lang w:val="en-US"/>
          </w:rPr>
          <w:delText>5</w:delText>
        </w:r>
      </w:del>
      <w:r>
        <w:rPr>
          <w:lang w:val="en-US"/>
        </w:rPr>
        <w:t>]</w:t>
      </w:r>
      <w:r w:rsidRPr="00981837">
        <w:rPr>
          <w:lang w:val="en-US"/>
        </w:rPr>
        <w:t>.</w:t>
      </w:r>
      <w:r>
        <w:rPr>
          <w:lang w:val="en-US"/>
        </w:rPr>
        <w:t xml:space="preserve"> Hence, only few typologies include performance or quality indicators. Damiani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2538FBD4"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ins w:id="97" w:author="Mareike Ariaans" w:date="2020-11-27T11:19:00Z">
        <w:r w:rsidR="006F37B4">
          <w:rPr>
            <w:noProof/>
            <w:lang w:val="en-US"/>
          </w:rPr>
          <w:t>7</w:t>
        </w:r>
      </w:ins>
      <w:del w:id="98" w:author="Mareike Ariaans" w:date="2020-11-27T11:19:00Z">
        <w:r w:rsidDel="006F37B4">
          <w:rPr>
            <w:noProof/>
            <w:lang w:val="en-US"/>
          </w:rPr>
          <w:delText>5</w:delText>
        </w:r>
      </w:del>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ins w:id="99" w:author="Philipp Alexander Linden" w:date="2020-11-17T13:23:00Z">
        <w:r w:rsidR="00286B32">
          <w:rPr>
            <w:lang w:val="en-US"/>
          </w:rPr>
          <w:t xml:space="preserve"> as well as institutional </w:t>
        </w:r>
      </w:ins>
      <w:del w:id="100" w:author="Philipp Alexander Linden" w:date="2020-11-17T13:23:00Z">
        <w:r w:rsidRPr="005E05FB" w:rsidDel="00286B32">
          <w:rPr>
            <w:lang w:val="en-US"/>
          </w:rPr>
          <w:delText xml:space="preserve"> </w:delText>
        </w:r>
      </w:del>
      <w:ins w:id="101" w:author="Philipp Alexander Linden" w:date="2020-11-17T13:21:00Z">
        <w:r w:rsidR="00286B32">
          <w:rPr>
            <w:lang w:val="en-US"/>
          </w:rPr>
          <w:t>indicators</w:t>
        </w:r>
      </w:ins>
      <w:del w:id="102" w:author="Philipp Alexander Linden" w:date="2020-11-17T13:21:00Z">
        <w:r w:rsidRPr="000D7467" w:rsidDel="00286B32">
          <w:rPr>
            <w:lang w:val="en-US"/>
          </w:rPr>
          <w:delText>and</w:delText>
        </w:r>
        <w:r w:rsidDel="00286B32">
          <w:rPr>
            <w:i/>
            <w:lang w:val="en-US"/>
          </w:rPr>
          <w:delText xml:space="preserve"> </w:delText>
        </w:r>
      </w:del>
      <w:del w:id="103" w:author="Mareike Ariaans" w:date="2020-11-13T11:06:00Z">
        <w:r w:rsidRPr="005E05FB" w:rsidDel="002A567A">
          <w:rPr>
            <w:lang w:val="en-US"/>
          </w:rPr>
          <w:delText xml:space="preserve">qualitative </w:delText>
        </w:r>
      </w:del>
      <w:ins w:id="104" w:author="Mareike Ariaans" w:date="2020-11-13T11:06:00Z">
        <w:del w:id="105" w:author="Philipp Alexander Linden" w:date="2020-11-17T13:21:00Z">
          <w:r w:rsidR="002A567A" w:rsidDel="00286B32">
            <w:rPr>
              <w:lang w:val="en-US"/>
            </w:rPr>
            <w:delText>institutional</w:delText>
          </w:r>
        </w:del>
        <w:del w:id="106" w:author="Philipp Alexander Linden" w:date="2020-11-17T13:23:00Z">
          <w:r w:rsidR="002A567A" w:rsidRPr="005E05FB" w:rsidDel="00286B32">
            <w:rPr>
              <w:lang w:val="en-US"/>
            </w:rPr>
            <w:delText xml:space="preserve"> </w:delText>
          </w:r>
        </w:del>
      </w:ins>
      <w:del w:id="107" w:author="Philipp Alexander Linden" w:date="2020-11-17T13:23:00Z">
        <w:r w:rsidRPr="005E05FB" w:rsidDel="00286B32">
          <w:rPr>
            <w:lang w:val="en-US"/>
          </w:rPr>
          <w:delText xml:space="preserve">data on </w:delText>
        </w:r>
        <w:r w:rsidDel="00286B32">
          <w:rPr>
            <w:lang w:val="en-US"/>
          </w:rPr>
          <w:delText xml:space="preserve">the </w:delText>
        </w:r>
        <w:r w:rsidRPr="005E05FB" w:rsidDel="00286B32">
          <w:rPr>
            <w:lang w:val="en-US"/>
          </w:rPr>
          <w:delText>institutional setting and</w:delText>
        </w:r>
      </w:del>
      <w:ins w:id="108" w:author="Philipp Alexander Linden" w:date="2020-11-17T13:23:00Z">
        <w:r w:rsidR="00286B32">
          <w:rPr>
            <w:lang w:val="en-US"/>
          </w:rPr>
          <w:t xml:space="preserve">, </w:t>
        </w:r>
        <w:del w:id="109" w:author="Claus Wendt" w:date="2020-11-26T17:19:00Z">
          <w:r w:rsidR="00286B32" w:rsidDel="00230D9F">
            <w:rPr>
              <w:lang w:val="en-US"/>
            </w:rPr>
            <w:delText>which mirror the</w:delText>
          </w:r>
        </w:del>
      </w:ins>
      <w:del w:id="110" w:author="Claus Wendt" w:date="2020-11-26T17:19:00Z">
        <w:r w:rsidRPr="005E05FB" w:rsidDel="00230D9F">
          <w:rPr>
            <w:lang w:val="en-US"/>
          </w:rPr>
          <w:delText xml:space="preserve"> </w:delText>
        </w:r>
      </w:del>
      <w:ins w:id="111" w:author="Claus Wendt" w:date="2020-11-26T17:19:00Z">
        <w:r w:rsidR="00230D9F">
          <w:rPr>
            <w:lang w:val="en-US"/>
          </w:rPr>
          <w:t xml:space="preserve">covering the </w:t>
        </w:r>
      </w:ins>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[7,2</w:t>
      </w:r>
      <w:ins w:id="112" w:author="Mareike Ariaans" w:date="2020-11-27T11:20:00Z">
        <w:r w:rsidR="006F37B4">
          <w:rPr>
            <w:lang w:val="en-US"/>
          </w:rPr>
          <w:t>6</w:t>
        </w:r>
      </w:ins>
      <w:del w:id="113" w:author="Mareike Ariaans" w:date="2020-11-27T11:20:00Z">
        <w:r w:rsidDel="006F37B4">
          <w:rPr>
            <w:lang w:val="en-US"/>
          </w:rPr>
          <w:delText>4</w:delText>
        </w:r>
      </w:del>
      <w:r>
        <w:rPr>
          <w:lang w:val="en-US"/>
        </w:rPr>
        <w:t>,2</w:t>
      </w:r>
      <w:ins w:id="114" w:author="Mareike Ariaans" w:date="2020-11-27T11:20:00Z">
        <w:r w:rsidR="006F37B4">
          <w:rPr>
            <w:lang w:val="en-US"/>
          </w:rPr>
          <w:t>7</w:t>
        </w:r>
      </w:ins>
      <w:del w:id="115" w:author="Mareike Ariaans" w:date="2020-11-27T11:20:00Z">
        <w:r w:rsidDel="006F37B4">
          <w:rPr>
            <w:lang w:val="en-US"/>
          </w:rPr>
          <w:delText>5</w:delText>
        </w:r>
      </w:del>
      <w:r>
        <w:rPr>
          <w:lang w:val="en-US"/>
        </w:rPr>
        <w:t>]</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14:paraId="7E719049" w14:textId="29B3FCDF"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w:t>
      </w:r>
      <w:r w:rsidRPr="005E05FB">
        <w:rPr>
          <w:lang w:val="en-US"/>
        </w:rPr>
        <w:lastRenderedPageBreak/>
        <w:t>Denmark, Finland</w:t>
      </w:r>
      <w:r>
        <w:rPr>
          <w:lang w:val="en-US"/>
        </w:rPr>
        <w:t>,</w:t>
      </w:r>
      <w:r w:rsidRPr="005E05FB">
        <w:rPr>
          <w:lang w:val="en-US"/>
        </w:rPr>
        <w:t xml:space="preserve"> and often also the Netherlands </w:t>
      </w:r>
      <w:r w:rsidRPr="007262D2">
        <w:rPr>
          <w:lang w:val="en-US"/>
        </w:rPr>
        <w:t>[6,8,9,2</w:t>
      </w:r>
      <w:ins w:id="116" w:author="Mareike Ariaans" w:date="2020-11-27T11:20:00Z">
        <w:r w:rsidR="006F37B4">
          <w:rPr>
            <w:lang w:val="en-US"/>
          </w:rPr>
          <w:t>6</w:t>
        </w:r>
      </w:ins>
      <w:del w:id="117" w:author="Mareike Ariaans" w:date="2020-11-27T11:20:00Z">
        <w:r w:rsidRPr="007262D2" w:rsidDel="006F37B4">
          <w:rPr>
            <w:lang w:val="en-US"/>
          </w:rPr>
          <w:delText>4</w:delText>
        </w:r>
      </w:del>
      <w:r w:rsidRPr="007262D2">
        <w:rPr>
          <w:lang w:val="en-US"/>
        </w:rPr>
        <w:t>,2</w:t>
      </w:r>
      <w:ins w:id="118" w:author="Mareike Ariaans" w:date="2020-11-27T11:20:00Z">
        <w:r w:rsidR="006F37B4">
          <w:rPr>
            <w:lang w:val="en-US"/>
          </w:rPr>
          <w:t>7</w:t>
        </w:r>
      </w:ins>
      <w:del w:id="119" w:author="Mareike Ariaans" w:date="2020-11-27T11:20:00Z">
        <w:r w:rsidRPr="007262D2" w:rsidDel="006F37B4">
          <w:rPr>
            <w:lang w:val="en-US"/>
          </w:rPr>
          <w:delText>5</w:delText>
        </w:r>
      </w:del>
      <w:r w:rsidRPr="007262D2">
        <w:rPr>
          <w:lang w:val="en-US"/>
        </w:rPr>
        <w:t xml:space="preserve">]. </w:t>
      </w:r>
      <w:r w:rsidRPr="005E05FB">
        <w:rPr>
          <w:lang w:val="en-US"/>
        </w:rPr>
        <w:t xml:space="preserve">Clusters which </w:t>
      </w:r>
      <w:r>
        <w:rPr>
          <w:lang w:val="en-US"/>
        </w:rPr>
        <w:t>comprise</w:t>
      </w:r>
      <w:r w:rsidRPr="005E05FB">
        <w:rPr>
          <w:lang w:val="en-US"/>
        </w:rPr>
        <w:t xml:space="preserve"> only Eastern European countries can be found in the typologies </w:t>
      </w:r>
      <w:r w:rsidRPr="0073348F">
        <w:rPr>
          <w:lang w:val="en-US"/>
        </w:rPr>
        <w:t>by</w:t>
      </w:r>
      <w:r w:rsidRPr="005E05FB">
        <w:rPr>
          <w:lang w:val="en-US"/>
        </w:rPr>
        <w:t xml:space="preserve"> </w:t>
      </w:r>
      <w:r>
        <w:rPr>
          <w:lang w:val="en-US"/>
        </w:rPr>
        <w:t>Damiani et al.</w:t>
      </w:r>
      <w:r w:rsidRPr="005E05FB">
        <w:rPr>
          <w:lang w:val="en-US"/>
        </w:rPr>
        <w:t xml:space="preserve"> </w:t>
      </w:r>
      <w:r>
        <w:rPr>
          <w:lang w:val="en-US"/>
        </w:rPr>
        <w:t>[6]</w:t>
      </w:r>
      <w:r w:rsidRPr="005E05FB">
        <w:rPr>
          <w:lang w:val="en-US"/>
        </w:rPr>
        <w:t>,</w:t>
      </w:r>
      <w:r>
        <w:rPr>
          <w:lang w:val="en-US"/>
        </w:rPr>
        <w:t xml:space="preserve"> Halásková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[1,6,9],</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r>
        <w:rPr>
          <w:lang w:val="en-US"/>
        </w:rPr>
        <w:t>Pommer et al.</w:t>
      </w:r>
      <w:r w:rsidRPr="005E05FB">
        <w:rPr>
          <w:lang w:val="en-US"/>
        </w:rPr>
        <w:t xml:space="preserve"> </w:t>
      </w:r>
      <w:r>
        <w:rPr>
          <w:lang w:val="en-US"/>
        </w:rPr>
        <w:t>[2</w:t>
      </w:r>
      <w:ins w:id="120" w:author="Mareike Ariaans" w:date="2020-11-27T11:20:00Z">
        <w:r w:rsidR="006F37B4">
          <w:rPr>
            <w:lang w:val="en-US"/>
          </w:rPr>
          <w:t>7</w:t>
        </w:r>
      </w:ins>
      <w:del w:id="121" w:author="Mareike Ariaans" w:date="2020-11-27T11:20:00Z">
        <w:r w:rsidDel="006F37B4">
          <w:rPr>
            <w:lang w:val="en-US"/>
          </w:rPr>
          <w:delText>5</w:delText>
        </w:r>
      </w:del>
      <w:r>
        <w:rPr>
          <w:lang w:val="en-US"/>
        </w:rPr>
        <w:t>]</w:t>
      </w:r>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[6,7,9,2</w:t>
      </w:r>
      <w:ins w:id="122" w:author="Mareike Ariaans" w:date="2020-11-27T11:20:00Z">
        <w:r w:rsidR="006F37B4">
          <w:rPr>
            <w:lang w:val="en-US"/>
          </w:rPr>
          <w:t>6</w:t>
        </w:r>
      </w:ins>
      <w:del w:id="123" w:author="Mareike Ariaans" w:date="2020-11-27T11:20:00Z">
        <w:r w:rsidRPr="007262D2" w:rsidDel="006F37B4">
          <w:rPr>
            <w:lang w:val="en-US"/>
          </w:rPr>
          <w:delText>4</w:delText>
        </w:r>
      </w:del>
      <w:r w:rsidRPr="007262D2">
        <w:rPr>
          <w:lang w:val="en-US"/>
        </w:rPr>
        <w:t>,2</w:t>
      </w:r>
      <w:ins w:id="124" w:author="Mareike Ariaans" w:date="2020-11-27T11:20:00Z">
        <w:r w:rsidR="006F37B4">
          <w:rPr>
            <w:lang w:val="en-US"/>
          </w:rPr>
          <w:t>7</w:t>
        </w:r>
      </w:ins>
      <w:del w:id="125" w:author="Mareike Ariaans" w:date="2020-11-27T11:20:00Z">
        <w:r w:rsidRPr="007262D2" w:rsidDel="006F37B4">
          <w:rPr>
            <w:lang w:val="en-US"/>
          </w:rPr>
          <w:delText>5</w:delText>
        </w:r>
      </w:del>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New Zealand and Canada are cluster</w:t>
      </w:r>
      <w:r>
        <w:rPr>
          <w:lang w:val="en-US"/>
        </w:rPr>
        <w:t>ed</w:t>
      </w:r>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r>
        <w:rPr>
          <w:lang w:val="en-US"/>
        </w:rPr>
        <w:t>Halásková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0D78464D"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e extend these typologies by using a</w:t>
      </w:r>
      <w:del w:id="126" w:author="Claus Wendt" w:date="2020-11-26T17:22:00Z">
        <w:r w:rsidRPr="005E05FB" w:rsidDel="00230D9F">
          <w:rPr>
            <w:lang w:val="en-US"/>
          </w:rPr>
          <w:delText>n</w:delText>
        </w:r>
      </w:del>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del w:id="127" w:author="Philipp Alexander Linden" w:date="2020-11-17T13:26:00Z">
        <w:r w:rsidDel="00286B32">
          <w:rPr>
            <w:lang w:val="en-US"/>
          </w:rPr>
          <w:delText xml:space="preserve">quantitative and qualitative </w:delText>
        </w:r>
      </w:del>
      <w:del w:id="128" w:author="Mareike Ariaans" w:date="2020-11-13T11:08:00Z">
        <w:r w:rsidDel="002A567A">
          <w:rPr>
            <w:lang w:val="en-US"/>
          </w:rPr>
          <w:delText>approaches</w:delText>
        </w:r>
      </w:del>
      <w:ins w:id="129" w:author="Mareike Ariaans" w:date="2020-11-13T11:08:00Z">
        <w:r w:rsidR="002A567A">
          <w:rPr>
            <w:lang w:val="en-US"/>
          </w:rPr>
          <w:t>aspects of LTC systems</w:t>
        </w:r>
      </w:ins>
      <w:r>
        <w:rPr>
          <w:lang w:val="en-US"/>
        </w:rPr>
        <w:t>.</w:t>
      </w:r>
    </w:p>
    <w:p w14:paraId="0D459E5B" w14:textId="77777777" w:rsidR="005E0316" w:rsidRPr="006A56FF" w:rsidRDefault="00751DAA" w:rsidP="005E0316">
      <w:pPr>
        <w:pStyle w:val="berschrift1"/>
        <w:rPr>
          <w:lang w:val="en-US"/>
        </w:rPr>
      </w:pPr>
      <w:r>
        <w:rPr>
          <w:lang w:val="en-US"/>
        </w:rPr>
        <w:lastRenderedPageBreak/>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789FB8D6"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and several </w:t>
      </w:r>
      <w:del w:id="130" w:author="Philipp Alexander Linden" w:date="2020-11-17T13:24:00Z">
        <w:r w:rsidDel="00286B32">
          <w:rPr>
            <w:lang w:val="en-US"/>
          </w:rPr>
          <w:delText>qualitative</w:delText>
        </w:r>
        <w:r w:rsidRPr="004B36E0" w:rsidDel="00286B32">
          <w:rPr>
            <w:lang w:val="en-US"/>
          </w:rPr>
          <w:delText xml:space="preserve"> </w:delText>
        </w:r>
      </w:del>
      <w:ins w:id="131" w:author="Philipp Alexander Linden" w:date="2020-11-17T13:24:00Z">
        <w:r w:rsidR="00286B32">
          <w:rPr>
            <w:lang w:val="en-US"/>
          </w:rPr>
          <w:t>institutional</w:t>
        </w:r>
        <w:r w:rsidR="00286B32" w:rsidRPr="004B36E0">
          <w:rPr>
            <w:lang w:val="en-US"/>
          </w:rPr>
          <w:t xml:space="preserve"> </w:t>
        </w:r>
      </w:ins>
      <w:r w:rsidRPr="004B36E0">
        <w:rPr>
          <w:lang w:val="en-US"/>
        </w:rPr>
        <w:t xml:space="preserve">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ins w:id="132" w:author="Mareike Ariaans" w:date="2020-11-27T11:20:00Z">
        <w:r w:rsidR="006F37B4">
          <w:rPr>
            <w:lang w:val="en-US"/>
          </w:rPr>
          <w:t>8</w:t>
        </w:r>
      </w:ins>
      <w:del w:id="133" w:author="Mareike Ariaans" w:date="2020-11-27T11:20:00Z">
        <w:r w:rsidDel="006F37B4">
          <w:rPr>
            <w:lang w:val="en-US"/>
          </w:rPr>
          <w:delText>6</w:delText>
        </w:r>
      </w:del>
      <w:r>
        <w:rPr>
          <w:lang w:val="en-US"/>
        </w:rPr>
        <w:t>]</w:t>
      </w:r>
      <w:r w:rsidRPr="004B36E0">
        <w:rPr>
          <w:lang w:val="en-US"/>
        </w:rPr>
        <w:t>.</w:t>
      </w:r>
      <w:ins w:id="134" w:author="Mareike Ariaans" w:date="2020-11-13T16:10:00Z">
        <w:r w:rsidR="005D3998">
          <w:rPr>
            <w:lang w:val="en-US"/>
          </w:rPr>
          <w:t xml:space="preserve"> Values relate to the mean of the years 2014 to 2016.</w:t>
        </w:r>
      </w:ins>
      <w:r w:rsidRPr="004B36E0">
        <w:rPr>
          <w:lang w:val="en-US"/>
        </w:rPr>
        <w:t xml:space="preserve"> </w:t>
      </w:r>
      <w:ins w:id="135" w:author="Philipp Alexander Linden" w:date="2020-11-17T13:25:00Z">
        <w:r w:rsidR="00286B32">
          <w:rPr>
            <w:lang w:val="en-US"/>
          </w:rPr>
          <w:t>Furthermore, f</w:t>
        </w:r>
      </w:ins>
      <w:del w:id="136" w:author="Philipp Alexander Linden" w:date="2020-11-17T13:25:00Z">
        <w:r w:rsidRPr="00135D0C" w:rsidDel="00286B32">
          <w:rPr>
            <w:lang w:val="en-US"/>
          </w:rPr>
          <w:delText>F</w:delText>
        </w:r>
      </w:del>
      <w:r w:rsidRPr="00135D0C">
        <w:rPr>
          <w:lang w:val="en-US"/>
        </w:rPr>
        <w:t>ive institutional indicators are taken</w:t>
      </w:r>
      <w:r>
        <w:rPr>
          <w:lang w:val="en-US"/>
        </w:rPr>
        <w:t xml:space="preserve"> </w:t>
      </w:r>
      <w:r w:rsidRPr="00D86257">
        <w:rPr>
          <w:lang w:val="en-US"/>
        </w:rPr>
        <w:t xml:space="preserve">from the Missoc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ins w:id="137" w:author="Mareike Ariaans" w:date="2020-11-27T11:20:00Z">
        <w:r w:rsidR="006F37B4">
          <w:rPr>
            <w:lang w:val="en-US"/>
          </w:rPr>
          <w:t>9</w:t>
        </w:r>
      </w:ins>
      <w:del w:id="138" w:author="Mareike Ariaans" w:date="2020-11-27T11:20:00Z">
        <w:r w:rsidDel="006F37B4">
          <w:rPr>
            <w:lang w:val="en-US"/>
          </w:rPr>
          <w:delText>7</w:delText>
        </w:r>
      </w:del>
      <w:r>
        <w:rPr>
          <w:lang w:val="en-US"/>
        </w:rPr>
        <w:t>]</w:t>
      </w:r>
      <w:ins w:id="139" w:author="Mareike Ariaans" w:date="2020-11-13T16:11:00Z">
        <w:r w:rsidR="005D3998">
          <w:rPr>
            <w:lang w:val="en-US"/>
          </w:rPr>
          <w:t xml:space="preserve"> and relate to the year</w:t>
        </w:r>
      </w:ins>
      <w:ins w:id="140" w:author="Mareike Ariaans" w:date="2020-11-13T16:12:00Z">
        <w:r w:rsidR="005D3998">
          <w:rPr>
            <w:lang w:val="en-US"/>
          </w:rPr>
          <w:t xml:space="preserve"> 201</w:t>
        </w:r>
        <w:r w:rsidR="001A038B">
          <w:rPr>
            <w:lang w:val="en-US"/>
          </w:rPr>
          <w:t>6</w:t>
        </w:r>
      </w:ins>
      <w:r w:rsidRPr="00935E6D">
        <w:rPr>
          <w:lang w:val="en-US"/>
        </w:rPr>
        <w:t>.</w:t>
      </w:r>
      <w:r w:rsidRPr="00D86257">
        <w:rPr>
          <w:lang w:val="en-US"/>
        </w:rPr>
        <w:t xml:space="preserve"> </w:t>
      </w:r>
      <w:r>
        <w:rPr>
          <w:lang w:val="en-US"/>
        </w:rPr>
        <w:t>Al</w:t>
      </w:r>
      <w:r w:rsidRPr="00822075">
        <w:rPr>
          <w:lang w:val="en-US"/>
        </w:rPr>
        <w:t xml:space="preserve">l values of the institutional indicators </w:t>
      </w:r>
      <w:ins w:id="141" w:author="Philipp Alexander Linden" w:date="2020-11-17T13:25:00Z">
        <w:r w:rsidR="00286B32">
          <w:rPr>
            <w:lang w:val="en-US"/>
          </w:rPr>
          <w:t>reflect</w:t>
        </w:r>
      </w:ins>
      <w:del w:id="142" w:author="Philipp Alexander Linden" w:date="2020-11-17T13:25:00Z">
        <w:r w:rsidRPr="00822075" w:rsidDel="00286B32">
          <w:rPr>
            <w:lang w:val="en-US"/>
          </w:rPr>
          <w:delText xml:space="preserve">refer to the </w:delText>
        </w:r>
      </w:del>
      <w:ins w:id="143" w:author="Claus Wendt" w:date="2020-11-26T17:27:00Z">
        <w:r w:rsidR="0006256A">
          <w:rPr>
            <w:lang w:val="en-US"/>
          </w:rPr>
          <w:t xml:space="preserve"> </w:t>
        </w:r>
      </w:ins>
      <w:r w:rsidRPr="00822075">
        <w:rPr>
          <w:lang w:val="en-US"/>
        </w:rPr>
        <w:t xml:space="preserve">national </w:t>
      </w:r>
      <w:del w:id="144" w:author="Philipp Alexander Linden" w:date="2020-11-17T13:25:00Z">
        <w:r w:rsidRPr="00822075" w:rsidDel="00286B32">
          <w:rPr>
            <w:lang w:val="en-US"/>
          </w:rPr>
          <w:delText xml:space="preserve">rules </w:delText>
        </w:r>
      </w:del>
      <w:r w:rsidRPr="00822075">
        <w:rPr>
          <w:lang w:val="en-US"/>
        </w:rPr>
        <w:t xml:space="preserve">or </w:t>
      </w:r>
      <w:del w:id="145" w:author="Philipp Alexander Linden" w:date="2020-11-17T13:25:00Z">
        <w:r w:rsidRPr="00822075" w:rsidDel="00286B32">
          <w:rPr>
            <w:lang w:val="en-US"/>
          </w:rPr>
          <w:delText>the</w:delText>
        </w:r>
      </w:del>
      <w:r w:rsidRPr="00822075">
        <w:rPr>
          <w:lang w:val="en-US"/>
        </w:rPr>
        <w:t xml:space="preserve"> dominant rules in place, since in some countries </w:t>
      </w:r>
      <w:ins w:id="146" w:author="Philipp Alexander Linden" w:date="2020-11-17T13:26:00Z">
        <w:r w:rsidR="00286B32">
          <w:rPr>
            <w:lang w:val="en-US"/>
          </w:rPr>
          <w:t xml:space="preserve">either </w:t>
        </w:r>
      </w:ins>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measured by the number of LTC beds per 1</w:t>
      </w:r>
      <w:r>
        <w:rPr>
          <w:lang w:val="en-US"/>
        </w:rPr>
        <w:t>,</w:t>
      </w:r>
      <w:r w:rsidRPr="00180D20">
        <w:rPr>
          <w:lang w:val="en-US"/>
        </w:rPr>
        <w:t xml:space="preserve">000 population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111A8E9C"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ins w:id="147" w:author="Mareike Ariaans" w:date="2020-11-16T10:32:00Z">
        <w:r w:rsidR="00584B55">
          <w:rPr>
            <w:lang w:val="en-US"/>
          </w:rPr>
          <w:t xml:space="preserve"> We would have </w:t>
        </w:r>
      </w:ins>
      <w:ins w:id="148" w:author="Claus Wendt" w:date="2020-11-26T17:59:00Z">
        <w:r w:rsidR="00AB412E">
          <w:rPr>
            <w:lang w:val="en-US"/>
          </w:rPr>
          <w:t xml:space="preserve">chosen </w:t>
        </w:r>
      </w:ins>
      <w:ins w:id="149" w:author="Mareike Ariaans" w:date="2020-11-16T10:32:00Z">
        <w:r w:rsidR="00584B55">
          <w:rPr>
            <w:lang w:val="en-US"/>
          </w:rPr>
          <w:t>to include an indicator on the public-private provision of care, but comparative</w:t>
        </w:r>
        <w:del w:id="150" w:author="Claus Wendt" w:date="2020-11-26T17:59:00Z">
          <w:r w:rsidR="00584B55" w:rsidDel="009C2A6D">
            <w:rPr>
              <w:lang w:val="en-US"/>
            </w:rPr>
            <w:delText>,</w:delText>
          </w:r>
        </w:del>
        <w:r w:rsidR="00584B55">
          <w:rPr>
            <w:lang w:val="en-US"/>
          </w:rPr>
          <w:t xml:space="preserve"> </w:t>
        </w:r>
        <w:r w:rsidR="00584B55">
          <w:rPr>
            <w:lang w:val="en-US"/>
          </w:rPr>
          <w:lastRenderedPageBreak/>
          <w:t xml:space="preserve">quantitative data is not </w:t>
        </w:r>
      </w:ins>
      <w:ins w:id="151" w:author="Mareike Ariaans" w:date="2020-11-16T10:33:00Z">
        <w:r w:rsidR="00584B55">
          <w:rPr>
            <w:lang w:val="en-US"/>
          </w:rPr>
          <w:t>available</w:t>
        </w:r>
      </w:ins>
      <w:ins w:id="152" w:author="Mareike Ariaans" w:date="2020-11-16T10:32:00Z">
        <w:r w:rsidR="00584B55">
          <w:rPr>
            <w:lang w:val="en-US"/>
          </w:rPr>
          <w:t xml:space="preserve"> </w:t>
        </w:r>
      </w:ins>
      <w:ins w:id="153" w:author="Mareike Ariaans" w:date="2020-11-16T10:33:00Z">
        <w:r w:rsidR="00584B55">
          <w:rPr>
            <w:lang w:val="en-US"/>
          </w:rPr>
          <w:t>for many countries</w:t>
        </w:r>
      </w:ins>
      <w:ins w:id="154" w:author="Mareike Ariaans" w:date="2020-11-16T10:38:00Z">
        <w:r w:rsidR="000E2082">
          <w:rPr>
            <w:lang w:val="en-US"/>
          </w:rPr>
          <w:t>.</w:t>
        </w:r>
      </w:ins>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ins w:id="155" w:author="Mareike Ariaans" w:date="2020-11-13T16:29:00Z">
        <w:r w:rsidR="00A66242">
          <w:rPr>
            <w:lang w:val="en-US"/>
          </w:rPr>
          <w:t xml:space="preserve"> We define informal care here as de</w:t>
        </w:r>
      </w:ins>
      <w:ins w:id="156" w:author="Mareike Ariaans" w:date="2020-11-13T16:30:00Z">
        <w:r w:rsidR="00A66242">
          <w:rPr>
            <w:lang w:val="en-US"/>
          </w:rPr>
          <w:t>-</w:t>
        </w:r>
      </w:ins>
      <w:ins w:id="157" w:author="Mareike Ariaans" w:date="2020-11-13T16:29:00Z">
        <w:r w:rsidR="00A66242">
          <w:rPr>
            <w:lang w:val="en-US"/>
          </w:rPr>
          <w:t>commodified care by family or</w:t>
        </w:r>
      </w:ins>
      <w:ins w:id="158" w:author="Mareike Ariaans" w:date="2020-11-13T16:32:00Z">
        <w:r w:rsidR="00A66242">
          <w:rPr>
            <w:lang w:val="en-US"/>
          </w:rPr>
          <w:t xml:space="preserve"> informal</w:t>
        </w:r>
      </w:ins>
      <w:ins w:id="159" w:author="Mareike Ariaans" w:date="2020-11-13T16:29:00Z">
        <w:r w:rsidR="00A66242">
          <w:rPr>
            <w:lang w:val="en-US"/>
          </w:rPr>
          <w:t xml:space="preserve"> migrant care workers</w:t>
        </w:r>
      </w:ins>
      <w:ins w:id="160" w:author="Mareike Ariaans" w:date="2020-11-13T16:32:00Z">
        <w:r w:rsidR="00A66242">
          <w:rPr>
            <w:lang w:val="en-US"/>
          </w:rPr>
          <w:t xml:space="preserve"> (migrant in the family)</w:t>
        </w:r>
      </w:ins>
      <w:ins w:id="161" w:author="Mareike Ariaans" w:date="2020-11-13T16:29:00Z">
        <w:r w:rsidR="00A66242">
          <w:rPr>
            <w:lang w:val="en-US"/>
          </w:rPr>
          <w:t>.</w:t>
        </w:r>
      </w:ins>
      <w:r w:rsidRPr="00E915CC">
        <w:rPr>
          <w:lang w:val="en-US"/>
        </w:rPr>
        <w:t xml:space="preserve"> Research has shown that the availability as well as the unrestricted usage of cash benefits fosters family and migrant care </w:t>
      </w:r>
      <w:r>
        <w:rPr>
          <w:lang w:val="en-US"/>
        </w:rPr>
        <w:t>[</w:t>
      </w:r>
      <w:ins w:id="162" w:author="Mareike Ariaans" w:date="2020-11-27T11:21:00Z">
        <w:r w:rsidR="006F37B4">
          <w:rPr>
            <w:lang w:val="en-US"/>
          </w:rPr>
          <w:t>30</w:t>
        </w:r>
      </w:ins>
      <w:del w:id="163" w:author="Mareike Ariaans" w:date="2020-11-27T11:21:00Z">
        <w:r w:rsidDel="006F37B4">
          <w:rPr>
            <w:lang w:val="en-US"/>
          </w:rPr>
          <w:delText>28</w:delText>
        </w:r>
      </w:del>
      <w:r>
        <w:rPr>
          <w:lang w:val="en-US"/>
        </w:rPr>
        <w:t>,3</w:t>
      </w:r>
      <w:ins w:id="164" w:author="Mareike Ariaans" w:date="2020-11-27T11:21:00Z">
        <w:r w:rsidR="006F37B4">
          <w:rPr>
            <w:lang w:val="en-US"/>
          </w:rPr>
          <w:t>2</w:t>
        </w:r>
      </w:ins>
      <w:del w:id="165" w:author="Mareike Ariaans" w:date="2020-11-27T11:21:00Z">
        <w:r w:rsidDel="006F37B4">
          <w:rPr>
            <w:lang w:val="en-US"/>
          </w:rPr>
          <w:delText>0</w:delText>
        </w:r>
      </w:del>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57B69D8E"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are defined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r w:rsidRPr="000025F9">
        <w:rPr>
          <w:lang w:val="en-US"/>
        </w:rPr>
        <w:t>multicollinearity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ins w:id="166" w:author="Mareike Ariaans" w:date="2020-11-27T11:21:00Z">
        <w:r w:rsidR="006F37B4">
          <w:rPr>
            <w:lang w:val="en-US"/>
          </w:rPr>
          <w:t>40</w:t>
        </w:r>
      </w:ins>
      <w:del w:id="167" w:author="Mareike Ariaans" w:date="2020-11-27T11:21:00Z">
        <w:r w:rsidDel="006F37B4">
          <w:rPr>
            <w:lang w:val="en-US"/>
          </w:rPr>
          <w:delText>38</w:delText>
        </w:r>
      </w:del>
      <w:r>
        <w:rPr>
          <w:lang w:val="en-US"/>
        </w:rPr>
        <w:t>]</w:t>
      </w:r>
      <w:r w:rsidRPr="000025F9">
        <w:rPr>
          <w:lang w:val="en-US"/>
        </w:rPr>
        <w:t xml:space="preserve">. </w:t>
      </w:r>
      <w:r w:rsidRPr="002461F3">
        <w:rPr>
          <w:lang w:val="en-US"/>
        </w:rPr>
        <w:t>Moreover, this prevents findings</w:t>
      </w:r>
      <w:r w:rsidRPr="000025F9">
        <w:rPr>
          <w:lang w:val="en-US"/>
        </w:rPr>
        <w:t xml:space="preserve"> from being biased by a strong overweighting of choice within the cluster analysis</w:t>
      </w:r>
      <w:r w:rsidRPr="00343B5D">
        <w:rPr>
          <w:lang w:val="en-US"/>
        </w:rPr>
        <w:t xml:space="preserve">. This index </w:t>
      </w:r>
      <w:r>
        <w:rPr>
          <w:lang w:val="en-US"/>
        </w:rPr>
        <w:t>(choice index</w:t>
      </w:r>
      <w:r w:rsidRPr="00343B5D">
        <w:rPr>
          <w:lang w:val="en-US"/>
        </w:rPr>
        <w:t>) may take values between 0</w:t>
      </w:r>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related benefits.</w:t>
      </w:r>
      <w:del w:id="168" w:author="Mareike Ariaans" w:date="2020-11-15T15:30:00Z">
        <w:r w:rsidRPr="00D86257" w:rsidDel="009434E8">
          <w:rPr>
            <w:lang w:val="en-US"/>
          </w:rPr>
          <w:delText>,</w:delText>
        </w:r>
      </w:del>
      <w:r w:rsidRPr="00D86257">
        <w:rPr>
          <w:lang w:val="en-US"/>
        </w:rPr>
        <w:t xml:space="preserve">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w:t>
      </w:r>
      <w:ins w:id="169" w:author="Mareike Ariaans" w:date="2020-11-15T15:30:00Z">
        <w:r w:rsidR="009434E8">
          <w:rPr>
            <w:lang w:val="en-US"/>
          </w:rPr>
          <w:t xml:space="preserve"> the stage of LTC provision at</w:t>
        </w:r>
      </w:ins>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7777777"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w:t>
      </w:r>
      <w:r w:rsidRPr="00180D20">
        <w:rPr>
          <w:lang w:val="en-US"/>
        </w:rPr>
        <w:lastRenderedPageBreak/>
        <w:t xml:space="preserve">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t>Data</w:t>
      </w:r>
    </w:p>
    <w:p w14:paraId="53058C81" w14:textId="06935FF1"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70"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70"/>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ins w:id="171" w:author="Mareike Ariaans" w:date="2020-11-27T11:21:00Z">
        <w:r w:rsidR="006F37B4">
          <w:rPr>
            <w:noProof/>
            <w:szCs w:val="24"/>
          </w:rPr>
          <w:t>41</w:t>
        </w:r>
      </w:ins>
      <w:del w:id="172" w:author="Mareike Ariaans" w:date="2020-11-27T11:21:00Z">
        <w:r w:rsidDel="006F37B4">
          <w:rPr>
            <w:noProof/>
            <w:szCs w:val="24"/>
          </w:rPr>
          <w:delText>39</w:delText>
        </w:r>
      </w:del>
      <w:r>
        <w:rPr>
          <w:noProof/>
          <w:szCs w:val="24"/>
        </w:rPr>
        <w:t>]</w:t>
      </w:r>
      <w:r>
        <w:rPr>
          <w:szCs w:val="24"/>
        </w:rPr>
        <w:t xml:space="preserve"> and </w:t>
      </w:r>
      <w:r>
        <w:rPr>
          <w:noProof/>
          <w:szCs w:val="24"/>
        </w:rPr>
        <w:t>Kleinke et al.</w:t>
      </w:r>
      <w:r>
        <w:rPr>
          <w:szCs w:val="24"/>
        </w:rPr>
        <w:t xml:space="preserve"> </w:t>
      </w:r>
      <w:r>
        <w:rPr>
          <w:noProof/>
          <w:szCs w:val="24"/>
        </w:rPr>
        <w:t>[4</w:t>
      </w:r>
      <w:ins w:id="173" w:author="Mareike Ariaans" w:date="2020-11-27T11:21:00Z">
        <w:r w:rsidR="006F37B4">
          <w:rPr>
            <w:noProof/>
            <w:szCs w:val="24"/>
          </w:rPr>
          <w:t>2</w:t>
        </w:r>
      </w:ins>
      <w:del w:id="174" w:author="Mareike Ariaans" w:date="2020-11-27T11:21:00Z">
        <w:r w:rsidDel="006F37B4">
          <w:rPr>
            <w:noProof/>
            <w:szCs w:val="24"/>
          </w:rPr>
          <w:delText>0</w:delText>
        </w:r>
      </w:del>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161EB3FF"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ins w:id="175" w:author="Mareike Ariaans" w:date="2020-11-27T11:21:00Z">
        <w:r w:rsidR="006F37B4">
          <w:rPr>
            <w:noProof/>
            <w:lang w:val="en-US"/>
          </w:rPr>
          <w:t>3</w:t>
        </w:r>
      </w:ins>
      <w:del w:id="176" w:author="Mareike Ariaans" w:date="2020-11-27T11:21:00Z">
        <w:r w:rsidDel="006F37B4">
          <w:rPr>
            <w:noProof/>
            <w:lang w:val="en-US"/>
          </w:rPr>
          <w:delText>1</w:delText>
        </w:r>
      </w:del>
      <w:r>
        <w:rPr>
          <w:noProof/>
          <w:lang w:val="en-US"/>
        </w:rPr>
        <w:t>–4</w:t>
      </w:r>
      <w:ins w:id="177" w:author="Mareike Ariaans" w:date="2020-11-27T11:21:00Z">
        <w:r w:rsidR="006F37B4">
          <w:rPr>
            <w:noProof/>
            <w:lang w:val="en-US"/>
          </w:rPr>
          <w:t>5</w:t>
        </w:r>
      </w:ins>
      <w:del w:id="178" w:author="Mareike Ariaans" w:date="2020-11-27T11:21:00Z">
        <w:r w:rsidDel="006F37B4">
          <w:rPr>
            <w:noProof/>
            <w:lang w:val="en-US"/>
          </w:rPr>
          <w:delText>3</w:delText>
        </w:r>
      </w:del>
      <w:r>
        <w:rPr>
          <w:noProof/>
          <w:lang w:val="en-US"/>
        </w:rPr>
        <w:t>]</w:t>
      </w:r>
      <w:r>
        <w:rPr>
          <w:lang w:val="en-US"/>
        </w:rPr>
        <w:t xml:space="preserve">, healthcare </w:t>
      </w:r>
      <w:r>
        <w:rPr>
          <w:noProof/>
          <w:lang w:val="en-US"/>
        </w:rPr>
        <w:t>[1</w:t>
      </w:r>
      <w:ins w:id="179" w:author="Mareike Ariaans" w:date="2020-11-27T11:22:00Z">
        <w:r w:rsidR="00137703">
          <w:rPr>
            <w:noProof/>
            <w:lang w:val="en-US"/>
          </w:rPr>
          <w:t>8</w:t>
        </w:r>
      </w:ins>
      <w:del w:id="180" w:author="Mareike Ariaans" w:date="2020-11-27T11:22:00Z">
        <w:r w:rsidDel="00137703">
          <w:rPr>
            <w:noProof/>
            <w:lang w:val="en-US"/>
          </w:rPr>
          <w:delText>6</w:delText>
        </w:r>
      </w:del>
      <w:r>
        <w:rPr>
          <w:noProof/>
          <w:lang w:val="en-US"/>
        </w:rPr>
        <w:t>,3</w:t>
      </w:r>
      <w:ins w:id="181" w:author="Mareike Ariaans" w:date="2020-11-27T11:22:00Z">
        <w:r w:rsidR="00137703">
          <w:rPr>
            <w:noProof/>
            <w:lang w:val="en-US"/>
          </w:rPr>
          <w:t>6</w:t>
        </w:r>
      </w:ins>
      <w:del w:id="182" w:author="Mareike Ariaans" w:date="2020-11-27T11:22:00Z">
        <w:r w:rsidDel="00137703">
          <w:rPr>
            <w:noProof/>
            <w:lang w:val="en-US"/>
          </w:rPr>
          <w:delText>4</w:delText>
        </w:r>
      </w:del>
      <w:r>
        <w:rPr>
          <w:noProof/>
          <w:lang w:val="en-US"/>
        </w:rPr>
        <w:t>,4</w:t>
      </w:r>
      <w:ins w:id="183" w:author="Mareike Ariaans" w:date="2020-11-27T11:22:00Z">
        <w:r w:rsidR="00137703">
          <w:rPr>
            <w:noProof/>
            <w:lang w:val="en-US"/>
          </w:rPr>
          <w:t>6</w:t>
        </w:r>
      </w:ins>
      <w:del w:id="184" w:author="Mareike Ariaans" w:date="2020-11-27T11:22:00Z">
        <w:r w:rsidDel="00137703">
          <w:rPr>
            <w:noProof/>
            <w:lang w:val="en-US"/>
          </w:rPr>
          <w:delText>4</w:delText>
        </w:r>
      </w:del>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[7,9,2</w:t>
      </w:r>
      <w:ins w:id="185" w:author="Mareike Ariaans" w:date="2020-11-27T11:22:00Z">
        <w:r w:rsidR="00137703">
          <w:rPr>
            <w:lang w:val="en-US"/>
          </w:rPr>
          <w:t>3</w:t>
        </w:r>
      </w:ins>
      <w:del w:id="186" w:author="Mareike Ariaans" w:date="2020-11-27T11:22:00Z">
        <w:r w:rsidDel="00137703">
          <w:rPr>
            <w:lang w:val="en-US"/>
          </w:rPr>
          <w:delText>1</w:delText>
        </w:r>
      </w:del>
      <w:r>
        <w:rPr>
          <w:lang w:val="en-US"/>
        </w:rPr>
        <w:t>,2</w:t>
      </w:r>
      <w:ins w:id="187" w:author="Mareike Ariaans" w:date="2020-11-27T11:22:00Z">
        <w:r w:rsidR="00137703">
          <w:rPr>
            <w:lang w:val="en-US"/>
          </w:rPr>
          <w:t>5</w:t>
        </w:r>
      </w:ins>
      <w:del w:id="188" w:author="Mareike Ariaans" w:date="2020-11-27T11:22:00Z">
        <w:r w:rsidDel="00137703">
          <w:rPr>
            <w:lang w:val="en-US"/>
          </w:rPr>
          <w:delText>3</w:delText>
        </w:r>
      </w:del>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w:t>
      </w:r>
      <w:ins w:id="189" w:author="Mareike Ariaans" w:date="2020-11-27T11:22:00Z">
        <w:r w:rsidR="00137703">
          <w:rPr>
            <w:noProof/>
            <w:lang w:val="en-US"/>
          </w:rPr>
          <w:t>7</w:t>
        </w:r>
      </w:ins>
      <w:del w:id="190" w:author="Mareike Ariaans" w:date="2020-11-27T11:22:00Z">
        <w:r w:rsidDel="00137703">
          <w:rPr>
            <w:noProof/>
            <w:lang w:val="en-US"/>
          </w:rPr>
          <w:delText>5</w:delText>
        </w:r>
      </w:del>
      <w:r>
        <w:rPr>
          <w:noProof/>
          <w:lang w:val="en-US"/>
        </w:rPr>
        <w:t>]</w:t>
      </w:r>
      <w:r>
        <w:rPr>
          <w:lang w:val="en-US"/>
        </w:rPr>
        <w:t xml:space="preserve">. Since researchers must make technical decisions that potentially shift findings in different ways of interpretation, a single cluster analysis is not appropriate for </w:t>
      </w:r>
      <w:r>
        <w:rPr>
          <w:lang w:val="en-US"/>
        </w:rPr>
        <w:lastRenderedPageBreak/>
        <w:t xml:space="preserve">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t>Following the proposed framework, we specified k-means partitioning and agglomerative cluster analysis in Stata 16. Thereby we used either z- and range-standardized variables, Gower and squared Euclidian distance as measures of dissimilarity, as well as average and Wards algorithm as linkage methods. We then selected the first and second-best result determined by stopping rules of Calinski-Harabasz and Duda/Hart and Dendrograms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435DBED1" w:rsidR="005E0316" w:rsidRDefault="005E0316" w:rsidP="005E0316">
      <w:pPr>
        <w:pStyle w:val="02Flietext"/>
        <w:rPr>
          <w:lang w:val="en-US"/>
        </w:rPr>
      </w:pPr>
      <w:r>
        <w:rPr>
          <w:lang w:val="en-US"/>
        </w:rPr>
        <w:t>Based on 24 cluster analyses</w:t>
      </w:r>
      <w:ins w:id="191" w:author="Mareike Ariaans" w:date="2020-11-16T14:29:00Z">
        <w:r w:rsidR="004C4DE2">
          <w:rPr>
            <w:lang w:val="en-US"/>
          </w:rPr>
          <w:t xml:space="preserve"> we present two solutions. First</w:t>
        </w:r>
      </w:ins>
      <w:ins w:id="192" w:author="Mareike Ariaans" w:date="2020-11-16T14:30:00Z">
        <w:r w:rsidR="004C4DE2">
          <w:rPr>
            <w:lang w:val="en-US"/>
          </w:rPr>
          <w:t>,</w:t>
        </w:r>
      </w:ins>
      <w:ins w:id="193" w:author="Mareike Ariaans" w:date="2020-11-16T14:31:00Z">
        <w:r w:rsidR="004C4DE2">
          <w:rPr>
            <w:lang w:val="en-US"/>
          </w:rPr>
          <w:t xml:space="preserve"> nine clusters can be distinguished</w:t>
        </w:r>
      </w:ins>
      <w:ins w:id="194" w:author="Mareike Ariaans" w:date="2020-11-16T14:32:00Z">
        <w:r w:rsidR="004C4DE2">
          <w:rPr>
            <w:lang w:val="en-US"/>
          </w:rPr>
          <w:t>, using</w:t>
        </w:r>
      </w:ins>
      <w:ins w:id="195" w:author="Mareike Ariaans" w:date="2020-11-16T14:31:00Z">
        <w:r w:rsidR="004C4DE2">
          <w:rPr>
            <w:lang w:val="en-US"/>
          </w:rPr>
          <w:t xml:space="preserve"> </w:t>
        </w:r>
      </w:ins>
      <w:ins w:id="196" w:author="Mareike Ariaans" w:date="2020-11-16T14:29:00Z">
        <w:r w:rsidR="004C4DE2">
          <w:rPr>
            <w:lang w:val="en-US"/>
          </w:rPr>
          <w:t xml:space="preserve">a purely </w:t>
        </w:r>
      </w:ins>
      <w:ins w:id="197" w:author="Mareike Ariaans" w:date="2020-11-16T14:30:00Z">
        <w:r w:rsidR="004C4DE2">
          <w:rPr>
            <w:lang w:val="en-US"/>
          </w:rPr>
          <w:t>methodological</w:t>
        </w:r>
      </w:ins>
      <w:ins w:id="198" w:author="Mareike Ariaans" w:date="2020-11-16T14:29:00Z">
        <w:r w:rsidR="004C4DE2">
          <w:rPr>
            <w:lang w:val="en-US"/>
          </w:rPr>
          <w:t xml:space="preserve"> solution</w:t>
        </w:r>
      </w:ins>
      <w:ins w:id="199" w:author="Claus Wendt" w:date="2020-11-26T18:05:00Z">
        <w:r w:rsidR="009C2A6D">
          <w:rPr>
            <w:lang w:val="en-US"/>
          </w:rPr>
          <w:t xml:space="preserve"> and applying</w:t>
        </w:r>
      </w:ins>
      <w:ins w:id="200" w:author="Mareike Ariaans" w:date="2020-11-16T14:29:00Z">
        <w:del w:id="201" w:author="Claus Wendt" w:date="2020-11-26T18:05:00Z">
          <w:r w:rsidR="004C4DE2" w:rsidDel="009C2A6D">
            <w:rPr>
              <w:lang w:val="en-US"/>
            </w:rPr>
            <w:delText xml:space="preserve">, which </w:delText>
          </w:r>
        </w:del>
      </w:ins>
      <w:del w:id="202" w:author="Claus Wendt" w:date="2020-11-26T18:05:00Z">
        <w:r w:rsidDel="009C2A6D">
          <w:rPr>
            <w:lang w:val="en-US"/>
          </w:rPr>
          <w:delText xml:space="preserve"> and by appl</w:delText>
        </w:r>
      </w:del>
      <w:ins w:id="203" w:author="Mareike Ariaans" w:date="2020-11-16T14:30:00Z">
        <w:del w:id="204" w:author="Claus Wendt" w:date="2020-11-26T18:05:00Z">
          <w:r w:rsidR="004C4DE2" w:rsidDel="009C2A6D">
            <w:rPr>
              <w:lang w:val="en-US"/>
            </w:rPr>
            <w:delText>ies</w:delText>
          </w:r>
        </w:del>
      </w:ins>
      <w:del w:id="205" w:author="Claus Wendt" w:date="2020-11-26T18:05:00Z">
        <w:r w:rsidDel="009C2A6D">
          <w:rPr>
            <w:lang w:val="en-US"/>
          </w:rPr>
          <w:delText>ying</w:delText>
        </w:r>
      </w:del>
      <w:r>
        <w:rPr>
          <w:lang w:val="en-US"/>
        </w:rPr>
        <w:t xml:space="preserve"> the full membership rule</w:t>
      </w:r>
      <w:del w:id="206" w:author="Mareike Ariaans" w:date="2020-11-16T14:33:00Z">
        <w:r w:rsidDel="004C4DE2">
          <w:rPr>
            <w:lang w:val="en-US"/>
          </w:rPr>
          <w:delText>,</w:delText>
        </w:r>
      </w:del>
      <w:r>
        <w:rPr>
          <w:lang w:val="en-US"/>
        </w:rPr>
        <w:t xml:space="preserve"> </w:t>
      </w:r>
      <w:del w:id="207" w:author="Mareike Ariaans" w:date="2020-11-16T14:33:00Z">
        <w:r w:rsidDel="004C4DE2">
          <w:rPr>
            <w:lang w:val="en-US"/>
          </w:rPr>
          <w:delText xml:space="preserve">nine clusters can be distinguished </w:delText>
        </w:r>
      </w:del>
      <w:r>
        <w:rPr>
          <w:lang w:val="en-US"/>
        </w:rPr>
        <w:t>(see Table 2)</w:t>
      </w:r>
      <w:ins w:id="208" w:author="Mareike Ariaans" w:date="2020-11-16T14:33:00Z">
        <w:r w:rsidR="004C4DE2">
          <w:rPr>
            <w:lang w:val="en-US"/>
          </w:rPr>
          <w:t>.</w:t>
        </w:r>
      </w:ins>
      <w:del w:id="209" w:author="Mareike Ariaans" w:date="2020-11-16T14:33:00Z">
        <w:r w:rsidDel="004C4DE2">
          <w:rPr>
            <w:lang w:val="en-US"/>
          </w:rPr>
          <w:delText>:</w:delText>
        </w:r>
      </w:del>
      <w:ins w:id="210" w:author="Mareike Ariaans" w:date="2020-11-16T14:33:00Z">
        <w:r w:rsidR="004C4DE2">
          <w:rPr>
            <w:lang w:val="en-US"/>
          </w:rPr>
          <w:t xml:space="preserve"> Second, six cluster can be distinguished on methodological and </w:t>
        </w:r>
      </w:ins>
      <w:ins w:id="211" w:author="Mareike Ariaans" w:date="2020-11-16T14:34:00Z">
        <w:r w:rsidR="00BD2D8C">
          <w:rPr>
            <w:lang w:val="en-US"/>
          </w:rPr>
          <w:t>content-based grounds</w:t>
        </w:r>
      </w:ins>
      <w:ins w:id="212" w:author="Mareike Ariaans" w:date="2020-11-16T14:35:00Z">
        <w:r w:rsidR="00BD2D8C">
          <w:rPr>
            <w:lang w:val="en-US"/>
          </w:rPr>
          <w:t>, applying full and partial membership rules</w:t>
        </w:r>
      </w:ins>
      <w:ins w:id="213" w:author="Mareike Ariaans" w:date="2020-11-16T14:36:00Z">
        <w:r w:rsidR="00BD2D8C">
          <w:rPr>
            <w:lang w:val="en-US"/>
          </w:rPr>
          <w:t xml:space="preserve"> (see Table 2, Figure 1</w:t>
        </w:r>
      </w:ins>
      <w:ins w:id="214" w:author="Mareike Ariaans" w:date="2020-11-16T14:37:00Z">
        <w:r w:rsidR="00BD2D8C">
          <w:rPr>
            <w:lang w:val="en-US"/>
          </w:rPr>
          <w:t>)</w:t>
        </w:r>
      </w:ins>
      <w:ins w:id="215" w:author="Mareike Ariaans" w:date="2020-11-16T14:35:00Z">
        <w:r w:rsidR="00BD2D8C">
          <w:rPr>
            <w:lang w:val="en-US"/>
          </w:rPr>
          <w:t>.</w:t>
        </w:r>
      </w:ins>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lastRenderedPageBreak/>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can be condensed. </w:t>
      </w:r>
      <w:r w:rsidRPr="00C66C83">
        <w:rPr>
          <w:lang w:val="en-US"/>
        </w:rPr>
        <w:t xml:space="preserve">A partial membership is defined as a connection </w:t>
      </w:r>
      <w:r w:rsidRPr="00C66C83">
        <w:rPr>
          <w:lang w:val="en-US"/>
        </w:rPr>
        <w:lastRenderedPageBreak/>
        <w:t xml:space="preserve">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UNICNET6/Netdraw.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The graphic representation shows four distinct cluster</w:t>
      </w:r>
      <w:r>
        <w:rPr>
          <w:lang w:val="en-US"/>
        </w:rPr>
        <w:t>s,</w:t>
      </w:r>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2 (DE, FI), 3 (DK, IE, NO, SE), and 4 (JP, KR) remain as types. In addition, Cluster 5 (AU, BE, CH, LU, NL) and 6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LTC typology of six system types,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AD771C"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del w:id="216" w:author="Mareike Ariaans" w:date="2020-11-13T16:37:00Z">
        <w:r w:rsidRPr="00C83EC5" w:rsidDel="00276946">
          <w:rPr>
            <w:lang w:val="en-US"/>
          </w:rPr>
          <w:delText xml:space="preserve">Although </w:delText>
        </w:r>
      </w:del>
      <w:ins w:id="217" w:author="Mareike Ariaans" w:date="2020-11-13T16:37:00Z">
        <w:r w:rsidR="00276946">
          <w:rPr>
            <w:lang w:val="en-US"/>
          </w:rPr>
          <w:t>However,</w:t>
        </w:r>
        <w:r w:rsidR="00276946" w:rsidRPr="00C83EC5">
          <w:rPr>
            <w:lang w:val="en-US"/>
          </w:rPr>
          <w:t xml:space="preserve"> </w:t>
        </w:r>
      </w:ins>
      <w:r>
        <w:rPr>
          <w:lang w:val="en-US"/>
        </w:rPr>
        <w:t xml:space="preserve">access barriers </w:t>
      </w:r>
      <w:del w:id="218" w:author="Mareike Ariaans" w:date="2020-11-16T10:49:00Z">
        <w:r w:rsidDel="006745E2">
          <w:rPr>
            <w:lang w:val="en-US"/>
          </w:rPr>
          <w:delText xml:space="preserve">are </w:delText>
        </w:r>
      </w:del>
      <w:ins w:id="219" w:author="Mareike Ariaans" w:date="2020-11-16T10:49:00Z">
        <w:r w:rsidR="006745E2">
          <w:rPr>
            <w:lang w:val="en-US"/>
          </w:rPr>
          <w:t xml:space="preserve">seem </w:t>
        </w:r>
      </w:ins>
      <w:r>
        <w:rPr>
          <w:lang w:val="en-US"/>
        </w:rPr>
        <w:t xml:space="preserve">low, by applying </w:t>
      </w:r>
      <w:r w:rsidRPr="00C83EC5">
        <w:rPr>
          <w:lang w:val="en-US"/>
        </w:rPr>
        <w:t>no means-testing and a low level of choice restrictions</w:t>
      </w:r>
      <w:ins w:id="220" w:author="Mareike Ariaans" w:date="2020-11-13T16:37:00Z">
        <w:r w:rsidR="00276946">
          <w:rPr>
            <w:lang w:val="en-US"/>
          </w:rPr>
          <w:t>.</w:t>
        </w:r>
      </w:ins>
      <w:del w:id="221" w:author="Mareike Ariaans" w:date="2020-11-13T16:37:00Z">
        <w:r w:rsidDel="00276946">
          <w:rPr>
            <w:lang w:val="en-US"/>
          </w:rPr>
          <w:delText>,</w:delText>
        </w:r>
      </w:del>
      <w:r>
        <w:rPr>
          <w:lang w:val="en-US"/>
        </w:rPr>
        <w:t xml:space="preserve"> </w:t>
      </w:r>
      <w:ins w:id="222" w:author="Mareike Ariaans" w:date="2020-11-16T11:08:00Z">
        <w:r w:rsidR="00BE4916">
          <w:rPr>
            <w:lang w:val="en-US"/>
          </w:rPr>
          <w:t>C</w:t>
        </w:r>
      </w:ins>
      <w:del w:id="223" w:author="Mareike Ariaans" w:date="2020-11-16T11:08:00Z">
        <w:r w:rsidDel="00BE4916">
          <w:rPr>
            <w:lang w:val="en-US"/>
          </w:rPr>
          <w:delText>bound c</w:delText>
        </w:r>
      </w:del>
      <w:r>
        <w:rPr>
          <w:lang w:val="en-US"/>
        </w:rPr>
        <w:t xml:space="preserve">ash benefits </w:t>
      </w:r>
      <w:ins w:id="224" w:author="Mareike Ariaans" w:date="2020-11-16T11:08:00Z">
        <w:r w:rsidR="00BE4916">
          <w:rPr>
            <w:lang w:val="en-US"/>
          </w:rPr>
          <w:t>are mainly bound</w:t>
        </w:r>
      </w:ins>
      <w:del w:id="225" w:author="Mareike Ariaans" w:date="2020-11-16T11:08:00Z">
        <w:r w:rsidDel="00BE4916">
          <w:rPr>
            <w:lang w:val="en-US"/>
          </w:rPr>
          <w:delText xml:space="preserve">hint at a high level of </w:delText>
        </w:r>
      </w:del>
      <w:del w:id="226" w:author="Mareike Ariaans" w:date="2020-11-13T16:39:00Z">
        <w:r w:rsidDel="00276946">
          <w:rPr>
            <w:lang w:val="en-US"/>
          </w:rPr>
          <w:delText xml:space="preserve">informal </w:delText>
        </w:r>
      </w:del>
      <w:del w:id="227" w:author="Mareike Ariaans" w:date="2020-11-16T11:08:00Z">
        <w:r w:rsidDel="00BE4916">
          <w:rPr>
            <w:lang w:val="en-US"/>
          </w:rPr>
          <w:delText>care provision</w:delText>
        </w:r>
      </w:del>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7E6E3728" w:rsidR="005E0316" w:rsidRPr="00C956BD" w:rsidRDefault="005E0316" w:rsidP="005E0316">
      <w:pPr>
        <w:pStyle w:val="02FlietextErsterAbsatz"/>
        <w:rPr>
          <w:lang w:val="en-US"/>
        </w:rPr>
      </w:pPr>
      <w:r>
        <w:rPr>
          <w:lang w:val="en-US"/>
        </w:rPr>
        <w:lastRenderedPageBreak/>
        <w:t>The private supply system, which consists of Germany and Finland, has a medium to high level of supply. Yet, this system shows one of the lowest shares of public expenditure</w:t>
      </w:r>
      <w:ins w:id="228" w:author="Claus Wendt" w:date="2020-11-26T18:08:00Z">
        <w:r w:rsidR="009C2A6D">
          <w:rPr>
            <w:lang w:val="en-US"/>
          </w:rPr>
          <w:t>,</w:t>
        </w:r>
      </w:ins>
      <w:r>
        <w:rPr>
          <w:lang w:val="en-US"/>
        </w:rPr>
        <w:t xml:space="preserve"> and cash benefits are unbound</w:t>
      </w:r>
      <w:del w:id="229" w:author="Mareike Ariaans" w:date="2020-11-16T11:08:00Z">
        <w:r w:rsidDel="00BE4916">
          <w:rPr>
            <w:lang w:val="en-US"/>
          </w:rPr>
          <w:delText>, indicat</w:delText>
        </w:r>
      </w:del>
      <w:del w:id="230" w:author="Mareike Ariaans" w:date="2020-11-16T10:54:00Z">
        <w:r w:rsidDel="006745E2">
          <w:rPr>
            <w:lang w:val="en-US"/>
          </w:rPr>
          <w:delText>ing</w:delText>
        </w:r>
      </w:del>
      <w:del w:id="231" w:author="Mareike Ariaans" w:date="2020-11-16T11:08:00Z">
        <w:r w:rsidDel="00BE4916">
          <w:rPr>
            <w:lang w:val="en-US"/>
          </w:rPr>
          <w:delText xml:space="preserve"> a high level of informal care provision</w:delText>
        </w:r>
      </w:del>
      <w:r>
        <w:rPr>
          <w:lang w:val="en-US"/>
        </w:rPr>
        <w:t>.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2ECD8803" w:rsidR="005E0316" w:rsidRDefault="005E0316" w:rsidP="005E0316">
      <w:pPr>
        <w:pStyle w:val="02FlietextErsterAbsatz"/>
        <w:rPr>
          <w:lang w:val="en-US"/>
        </w:rPr>
      </w:pPr>
      <w:r>
        <w:rPr>
          <w:lang w:val="en-US"/>
        </w:rPr>
        <w:t xml:space="preserve">The public supply system comprises the countries Denmark, Ireland, Norway, and Sweden and is defined by high supply and above-average public expenditure. Benefits are mainly available </w:t>
      </w:r>
      <w:del w:id="232" w:author="Claus Wendt" w:date="2020-11-26T18:09:00Z">
        <w:r w:rsidDel="00995084">
          <w:rPr>
            <w:lang w:val="en-US"/>
          </w:rPr>
          <w:delText xml:space="preserve">only </w:delText>
        </w:r>
      </w:del>
      <w:r>
        <w:rPr>
          <w:lang w:val="en-US"/>
        </w:rPr>
        <w:t>in kind</w:t>
      </w:r>
      <w:ins w:id="233" w:author="Claus Wendt" w:date="2020-11-26T18:09:00Z">
        <w:r w:rsidR="00995084" w:rsidRPr="00995084">
          <w:rPr>
            <w:lang w:val="en-US"/>
          </w:rPr>
          <w:t xml:space="preserve"> </w:t>
        </w:r>
        <w:r w:rsidR="00995084">
          <w:rPr>
            <w:lang w:val="en-US"/>
          </w:rPr>
          <w:t>only</w:t>
        </w:r>
      </w:ins>
      <w:del w:id="234" w:author="Mareike Ariaans" w:date="2020-11-16T11:09:00Z">
        <w:r w:rsidDel="00BE4916">
          <w:rPr>
            <w:lang w:val="en-US"/>
          </w:rPr>
          <w:delText>, which hint</w:delText>
        </w:r>
      </w:del>
      <w:del w:id="235" w:author="Mareike Ariaans" w:date="2020-11-16T10:55:00Z">
        <w:r w:rsidDel="006745E2">
          <w:rPr>
            <w:lang w:val="en-US"/>
          </w:rPr>
          <w:delText>s</w:delText>
        </w:r>
      </w:del>
      <w:del w:id="236" w:author="Mareike Ariaans" w:date="2020-11-16T11:09:00Z">
        <w:r w:rsidDel="00BE4916">
          <w:rPr>
            <w:lang w:val="en-US"/>
          </w:rPr>
          <w:delText xml:space="preserve"> at a low level of informal care provision</w:delText>
        </w:r>
      </w:del>
      <w:r>
        <w:rPr>
          <w:lang w:val="en-US"/>
        </w:rPr>
        <w:t>.</w:t>
      </w:r>
      <w:r w:rsidRPr="00F3631B">
        <w:rPr>
          <w:lang w:val="en-US"/>
        </w:rPr>
        <w:t xml:space="preserve"> </w:t>
      </w:r>
      <w:r>
        <w:rPr>
          <w:lang w:val="en-US"/>
        </w:rPr>
        <w:t xml:space="preserve">Furthermore, choice is limited in these systems; yet, no </w:t>
      </w:r>
      <w:r w:rsidRPr="00B34517">
        <w:rPr>
          <w:lang w:val="en-US"/>
        </w:rPr>
        <w:t>means-test</w:t>
      </w:r>
      <w:r>
        <w:rPr>
          <w:lang w:val="en-US"/>
        </w:rPr>
        <w:t xml:space="preserve">s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Japan and Korea can be defined as evolving public supply systems, marked by medium to low supply and public financing and provision. Expenditure and the number of recipients in institutions are at a medium level, the supply of residential beds is below average. Public expenditure is medium, and benefits are only provided in kind. Access to the system is granted without means-testing,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77777777"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del w:id="237" w:author="Mareike Ariaans" w:date="2020-11-13T12:38:00Z">
        <w:r w:rsidDel="00173917">
          <w:rPr>
            <w:rFonts w:eastAsiaTheme="minorHAnsi"/>
            <w:b/>
            <w:iCs/>
            <w:color w:val="auto"/>
            <w:szCs w:val="18"/>
            <w:lang w:val="en-US"/>
          </w:rPr>
          <w:delText xml:space="preserve">private </w:delText>
        </w:r>
      </w:del>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5CEC9E9B" w:rsidR="005E0316" w:rsidRDefault="005E0316" w:rsidP="005E0316">
      <w:pPr>
        <w:pStyle w:val="02FlietextErsterAbsatz"/>
        <w:rPr>
          <w:lang w:val="en-US"/>
        </w:rPr>
      </w:pPr>
      <w:r>
        <w:rPr>
          <w:lang w:val="en-US"/>
        </w:rPr>
        <w:t xml:space="preserve">The fifth LTC system type can be defined as a </w:t>
      </w:r>
      <w:del w:id="238" w:author="Mareike Ariaans" w:date="2020-11-13T13:05:00Z">
        <w:r w:rsidDel="00FD7FCE">
          <w:rPr>
            <w:lang w:val="en-US"/>
          </w:rPr>
          <w:delText xml:space="preserve">private </w:delText>
        </w:r>
      </w:del>
      <w:r>
        <w:rPr>
          <w:lang w:val="en-US"/>
        </w:rPr>
        <w:t xml:space="preserve">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del w:id="239" w:author="Mareike Ariaans" w:date="2020-11-16T11:13:00Z">
        <w:r w:rsidDel="00E96AC7">
          <w:rPr>
            <w:lang w:val="en-US"/>
          </w:rPr>
          <w:delText xml:space="preserve">This type </w:delText>
        </w:r>
        <w:r w:rsidRPr="00FA7252" w:rsidDel="00E96AC7">
          <w:rPr>
            <w:lang w:val="en-US"/>
          </w:rPr>
          <w:delText xml:space="preserve">can be </w:delText>
        </w:r>
        <w:r w:rsidDel="00E96AC7">
          <w:rPr>
            <w:lang w:val="en-US"/>
          </w:rPr>
          <w:delText xml:space="preserve">described as oriented towards private provision </w:delText>
        </w:r>
      </w:del>
      <w:ins w:id="240" w:author="Mareike Ariaans" w:date="2020-11-16T11:11:00Z">
        <w:r w:rsidR="00BE4916">
          <w:rPr>
            <w:lang w:val="en-US"/>
          </w:rPr>
          <w:t>C</w:t>
        </w:r>
      </w:ins>
      <w:ins w:id="241" w:author="Mareike Ariaans" w:date="2020-11-13T12:39:00Z">
        <w:r w:rsidR="00173917">
          <w:rPr>
            <w:lang w:val="en-US"/>
          </w:rPr>
          <w:t xml:space="preserve">ash benefits are available in almost all countries and </w:t>
        </w:r>
      </w:ins>
      <w:ins w:id="242" w:author="Claus Wendt" w:date="2020-11-26T18:10:00Z">
        <w:r w:rsidR="00995084">
          <w:rPr>
            <w:lang w:val="en-US"/>
          </w:rPr>
          <w:t xml:space="preserve">are </w:t>
        </w:r>
      </w:ins>
      <w:ins w:id="243" w:author="Mareike Ariaans" w:date="2020-11-13T12:39:00Z">
        <w:r w:rsidR="00173917">
          <w:rPr>
            <w:lang w:val="en-US"/>
          </w:rPr>
          <w:t xml:space="preserve">often </w:t>
        </w:r>
        <w:del w:id="244" w:author="Claus Wendt" w:date="2020-11-26T18:10:00Z">
          <w:r w:rsidR="00173917" w:rsidDel="00995084">
            <w:rPr>
              <w:lang w:val="en-US"/>
            </w:rPr>
            <w:delText xml:space="preserve">are </w:delText>
          </w:r>
        </w:del>
        <w:r w:rsidR="00173917">
          <w:rPr>
            <w:lang w:val="en-US"/>
          </w:rPr>
          <w:t xml:space="preserve">unbound. </w:t>
        </w:r>
      </w:ins>
      <w:del w:id="245" w:author="Mareike Ariaans" w:date="2020-11-13T12:40:00Z">
        <w:r w:rsidDel="00756BA4">
          <w:rPr>
            <w:lang w:val="en-US"/>
          </w:rPr>
          <w:delText xml:space="preserve">and </w:delText>
        </w:r>
      </w:del>
      <w:ins w:id="246" w:author="Mareike Ariaans" w:date="2020-11-13T12:40:00Z">
        <w:r w:rsidR="00756BA4">
          <w:rPr>
            <w:lang w:val="en-US"/>
          </w:rPr>
          <w:t xml:space="preserve">However, </w:t>
        </w:r>
      </w:ins>
      <w:del w:id="247" w:author="Mareike Ariaans" w:date="2020-11-13T12:40:00Z">
        <w:r w:rsidDel="00756BA4">
          <w:rPr>
            <w:lang w:val="en-US"/>
          </w:rPr>
          <w:delText>financing</w:delText>
        </w:r>
        <w:r w:rsidRPr="00313058" w:rsidDel="00756BA4">
          <w:rPr>
            <w:lang w:val="en-US"/>
          </w:rPr>
          <w:delText xml:space="preserve"> </w:delText>
        </w:r>
        <w:r w:rsidDel="00756BA4">
          <w:rPr>
            <w:lang w:val="en-US"/>
          </w:rPr>
          <w:delText xml:space="preserve">because </w:delText>
        </w:r>
      </w:del>
      <w:r>
        <w:rPr>
          <w:lang w:val="en-US"/>
        </w:rPr>
        <w:t xml:space="preserve">public expenditure is </w:t>
      </w:r>
      <w:del w:id="248" w:author="Mareike Ariaans" w:date="2020-11-13T12:41:00Z">
        <w:r w:rsidDel="00756BA4">
          <w:rPr>
            <w:lang w:val="en-US"/>
          </w:rPr>
          <w:delText xml:space="preserve">below average </w:delText>
        </w:r>
      </w:del>
      <w:ins w:id="249" w:author="Mareike Ariaans" w:date="2020-11-13T12:41:00Z">
        <w:r w:rsidR="00E96AC7">
          <w:rPr>
            <w:lang w:val="en-US"/>
          </w:rPr>
          <w:t xml:space="preserve">about </w:t>
        </w:r>
        <w:r w:rsidR="00E96AC7">
          <w:rPr>
            <w:lang w:val="en-US"/>
          </w:rPr>
          <w:lastRenderedPageBreak/>
          <w:t>average</w:t>
        </w:r>
      </w:ins>
      <w:del w:id="250" w:author="Mareike Ariaans" w:date="2020-11-13T12:41:00Z">
        <w:r w:rsidDel="00756BA4">
          <w:rPr>
            <w:lang w:val="en-US"/>
          </w:rPr>
          <w:delText>and</w:delText>
        </w:r>
      </w:del>
      <w:del w:id="251" w:author="Mareike Ariaans" w:date="2020-11-13T12:39:00Z">
        <w:r w:rsidDel="00173917">
          <w:rPr>
            <w:lang w:val="en-US"/>
          </w:rPr>
          <w:delText xml:space="preserve"> cash benefits are available in almost all countries and often are unbound</w:delText>
        </w:r>
      </w:del>
      <w:r>
        <w:rPr>
          <w:lang w:val="en-US"/>
        </w:rPr>
        <w:t xml:space="preserve">. On the other hand, </w:t>
      </w:r>
      <w:del w:id="252" w:author="Claus Wendt" w:date="2020-11-26T18:10:00Z">
        <w:r w:rsidDel="00995084">
          <w:rPr>
            <w:lang w:val="en-US"/>
          </w:rPr>
          <w:delText xml:space="preserve">however, </w:delText>
        </w:r>
      </w:del>
      <w:r>
        <w:rPr>
          <w:lang w:val="en-US"/>
        </w:rPr>
        <w:t>supply is high. In contrast to the private supply type, access is restricted by a high level of means-testing.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36FABF2F" w:rsidR="005E0316" w:rsidRDefault="005E0316" w:rsidP="005E0316">
      <w:pPr>
        <w:pStyle w:val="02FlietextErsterAbsatz"/>
        <w:rPr>
          <w:lang w:val="en-US"/>
        </w:rPr>
      </w:pPr>
      <w:r>
        <w:rPr>
          <w:lang w:val="en-US"/>
        </w:rPr>
        <w:t>The sixth LTC ty</w:t>
      </w:r>
      <w:r w:rsidRPr="00E80C6F">
        <w:rPr>
          <w:lang w:val="en-US"/>
        </w:rPr>
        <w:t xml:space="preserve">pe is labeled </w:t>
      </w:r>
      <w:r>
        <w:rPr>
          <w:lang w:val="en-US"/>
        </w:rPr>
        <w:t xml:space="preserve">evolving private need-based system and shares important characteristics with the </w:t>
      </w:r>
      <w:del w:id="253" w:author="Mareike Ariaans" w:date="2020-11-13T13:04:00Z">
        <w:r w:rsidDel="00FD7FCE">
          <w:rPr>
            <w:lang w:val="en-US"/>
          </w:rPr>
          <w:delText xml:space="preserve">private </w:delText>
        </w:r>
      </w:del>
      <w:r>
        <w:rPr>
          <w:lang w:val="en-US"/>
        </w:rPr>
        <w:t xml:space="preserve">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ins w:id="254" w:author="Mareike Ariaans" w:date="2020-11-16T11:17:00Z">
        <w:r w:rsidR="00E96AC7">
          <w:rPr>
            <w:lang w:val="en-US"/>
          </w:rPr>
          <w:t xml:space="preserve">rather </w:t>
        </w:r>
      </w:ins>
      <w:r>
        <w:rPr>
          <w:lang w:val="en-US"/>
        </w:rPr>
        <w:t xml:space="preserve">high. Access is restricted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231759FB" w:rsidR="005E0316" w:rsidRDefault="005E0316" w:rsidP="005E0316">
      <w:pPr>
        <w:pStyle w:val="02FlietextErsterAbsatz"/>
        <w:rPr>
          <w:ins w:id="255" w:author="Mareike Ariaans" w:date="2020-11-16T12:47:00Z"/>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r>
        <w:rPr>
          <w:lang w:val="en-US"/>
        </w:rPr>
        <w:t xml:space="preserve">is </w:t>
      </w:r>
      <w:r w:rsidRPr="00B70268">
        <w:rPr>
          <w:lang w:val="en-US"/>
        </w:rPr>
        <w:t>led by the Nordic countries Sweden, Norway, and Denmark</w:t>
      </w:r>
      <w:r>
        <w:rPr>
          <w:lang w:val="en-US"/>
        </w:rPr>
        <w:t xml:space="preserve">. This </w:t>
      </w:r>
      <w:r w:rsidRPr="007D3C8A">
        <w:rPr>
          <w:lang w:val="en-US"/>
        </w:rPr>
        <w:t xml:space="preserve">group of countries is found in several studies </w:t>
      </w:r>
      <w:r w:rsidRPr="007D3C8A">
        <w:rPr>
          <w:noProof/>
          <w:lang w:val="en-US"/>
        </w:rPr>
        <w:t>[6,8,2</w:t>
      </w:r>
      <w:ins w:id="256" w:author="Mareike Ariaans" w:date="2020-11-27T11:31:00Z">
        <w:r w:rsidR="00137703">
          <w:rPr>
            <w:noProof/>
            <w:lang w:val="en-US"/>
          </w:rPr>
          <w:t>6</w:t>
        </w:r>
      </w:ins>
      <w:del w:id="257" w:author="Mareike Ariaans" w:date="2020-11-27T11:31:00Z">
        <w:r w:rsidRPr="007D3C8A" w:rsidDel="00137703">
          <w:rPr>
            <w:noProof/>
            <w:lang w:val="en-US"/>
          </w:rPr>
          <w:delText>4</w:delText>
        </w:r>
      </w:del>
      <w:r w:rsidRPr="007D3C8A">
        <w:rPr>
          <w:noProof/>
          <w:lang w:val="en-US"/>
        </w:rPr>
        <w:t>]</w:t>
      </w:r>
      <w:r w:rsidRPr="007D3C8A">
        <w:rPr>
          <w:lang w:val="en-US"/>
        </w:rPr>
        <w:t xml:space="preserve"> but </w:t>
      </w:r>
      <w:ins w:id="258" w:author="Claus Wendt" w:date="2020-11-26T18:41:00Z">
        <w:r w:rsidR="00DD1F5B">
          <w:rPr>
            <w:lang w:val="en-US"/>
          </w:rPr>
          <w:t xml:space="preserve">in contrast to our study </w:t>
        </w:r>
      </w:ins>
      <w:r w:rsidRPr="007D3C8A">
        <w:rPr>
          <w:lang w:val="en-US"/>
        </w:rPr>
        <w:t xml:space="preserve">mostly also includes Finland and the Netherlands </w:t>
      </w:r>
      <w:r w:rsidRPr="007D3C8A">
        <w:rPr>
          <w:noProof/>
          <w:lang w:val="en-US"/>
        </w:rPr>
        <w:t>[6,8,9,2</w:t>
      </w:r>
      <w:ins w:id="259" w:author="Mareike Ariaans" w:date="2020-11-27T11:31:00Z">
        <w:r w:rsidR="00137703">
          <w:rPr>
            <w:noProof/>
            <w:lang w:val="en-US"/>
          </w:rPr>
          <w:t>7</w:t>
        </w:r>
      </w:ins>
      <w:del w:id="260" w:author="Mareike Ariaans" w:date="2020-11-27T11:31:00Z">
        <w:r w:rsidRPr="007D3C8A" w:rsidDel="00137703">
          <w:rPr>
            <w:noProof/>
            <w:lang w:val="en-US"/>
          </w:rPr>
          <w:delText>5</w:delText>
        </w:r>
      </w:del>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ins w:id="261" w:author="Claus Wendt" w:date="2020-11-26T18:41:00Z">
        <w:r w:rsidR="001F1E3B">
          <w:rPr>
            <w:lang w:val="en-US"/>
          </w:rPr>
          <w:t>, in c</w:t>
        </w:r>
      </w:ins>
      <w:ins w:id="262" w:author="Claus Wendt" w:date="2020-11-26T18:42:00Z">
        <w:r w:rsidR="001F1E3B">
          <w:rPr>
            <w:lang w:val="en-US"/>
          </w:rPr>
          <w:t>ontrast,</w:t>
        </w:r>
      </w:ins>
      <w:r w:rsidRPr="00F04174">
        <w:rPr>
          <w:lang w:val="en-US"/>
        </w:rPr>
        <w:t xml:space="preserve"> join the</w:t>
      </w:r>
      <w:r>
        <w:rPr>
          <w:lang w:val="en-US"/>
        </w:rPr>
        <w:t xml:space="preserve"> </w:t>
      </w:r>
      <w:del w:id="263" w:author="Mareike Ariaans" w:date="2020-11-13T13:04:00Z">
        <w:r w:rsidDel="00FD7FCE">
          <w:rPr>
            <w:lang w:val="en-US"/>
          </w:rPr>
          <w:delText xml:space="preserve">private </w:delText>
        </w:r>
      </w:del>
      <w:r>
        <w:rPr>
          <w:lang w:val="en-US"/>
        </w:rPr>
        <w:t>need-based supply system</w:t>
      </w:r>
      <w:r w:rsidRPr="00F04174">
        <w:rPr>
          <w:lang w:val="en-US"/>
        </w:rPr>
        <w:t>, and Estonia the</w:t>
      </w:r>
      <w:r>
        <w:rPr>
          <w:lang w:val="en-US"/>
        </w:rPr>
        <w:t xml:space="preserve"> evolving private need-based supply </w:t>
      </w:r>
      <w:r>
        <w:rPr>
          <w:lang w:val="en-US"/>
        </w:rPr>
        <w:lastRenderedPageBreak/>
        <w:t>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del w:id="264" w:author="Mareike Ariaans" w:date="2020-11-13T11:21:00Z">
        <w:r w:rsidDel="00BC2953">
          <w:rPr>
            <w:lang w:val="en-US"/>
          </w:rPr>
          <w:delText>was be</w:delText>
        </w:r>
      </w:del>
      <w:ins w:id="265" w:author="Mareike Ariaans" w:date="2020-11-13T11:21:00Z">
        <w:r w:rsidR="00BC2953">
          <w:rPr>
            <w:lang w:val="en-US"/>
          </w:rPr>
          <w:t>is</w:t>
        </w:r>
      </w:ins>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del w:id="266" w:author="Claus Wendt" w:date="2020-11-26T18:42:00Z">
        <w:r w:rsidDel="001F1E3B">
          <w:rPr>
            <w:lang w:val="en-US"/>
          </w:rPr>
          <w:delText xml:space="preserve">did </w:delText>
        </w:r>
      </w:del>
      <w:ins w:id="267" w:author="Claus Wendt" w:date="2020-11-26T18:42:00Z">
        <w:r w:rsidR="001F1E3B">
          <w:rPr>
            <w:lang w:val="en-US"/>
          </w:rPr>
          <w:t>can</w:t>
        </w:r>
      </w:ins>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del w:id="268" w:author="Mareike Ariaans" w:date="2020-11-13T13:05:00Z">
        <w:r w:rsidDel="00FD7FCE">
          <w:rPr>
            <w:lang w:val="en-US"/>
          </w:rPr>
          <w:delText xml:space="preserve"> private</w:delText>
        </w:r>
      </w:del>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w:t>
      </w:r>
      <w:del w:id="269" w:author="Claus Wendt" w:date="2020-11-26T18:43:00Z">
        <w:r w:rsidDel="001F1E3B">
          <w:rPr>
            <w:lang w:val="en-US"/>
          </w:rPr>
          <w:delText>,</w:delText>
        </w:r>
      </w:del>
      <w:r>
        <w:rPr>
          <w:lang w:val="en-US"/>
        </w:rPr>
        <w:t xml:space="preserve">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r w:rsidRPr="006409F2">
        <w:rPr>
          <w:lang w:val="en-US"/>
        </w:rPr>
        <w:t xml:space="preserve">might also be </w:t>
      </w:r>
      <w:del w:id="270" w:author="Claus Wendt" w:date="2020-11-26T18:44:00Z">
        <w:r w:rsidRPr="006409F2" w:rsidDel="001F1E3B">
          <w:rPr>
            <w:lang w:val="en-US"/>
          </w:rPr>
          <w:delText xml:space="preserve">grouped </w:delText>
        </w:r>
      </w:del>
      <w:ins w:id="271" w:author="Claus Wendt" w:date="2020-11-26T18:44:00Z">
        <w:r w:rsidR="001F1E3B">
          <w:rPr>
            <w:lang w:val="en-US"/>
          </w:rPr>
          <w:t xml:space="preserve">classified </w:t>
        </w:r>
      </w:ins>
      <w:r w:rsidRPr="006409F2">
        <w:rPr>
          <w:lang w:val="en-US"/>
        </w:rPr>
        <w:t>in this group, a country that was not included due to data limitations.</w:t>
      </w:r>
    </w:p>
    <w:p w14:paraId="574C8680" w14:textId="4E7612B9" w:rsidR="00840B7F" w:rsidDel="004131E1" w:rsidRDefault="003E3C1D">
      <w:pPr>
        <w:pStyle w:val="02FlietextEinzug"/>
        <w:rPr>
          <w:del w:id="272" w:author="Mareike Ariaans" w:date="2020-11-16T12:52:00Z"/>
          <w:lang w:val="en-US"/>
        </w:rPr>
        <w:pPrChange w:id="273" w:author="Mareike Ariaans" w:date="2020-11-16T12:55:00Z">
          <w:pPr>
            <w:pStyle w:val="02FlietextErsterAbsatz"/>
          </w:pPr>
        </w:pPrChange>
      </w:pPr>
      <w:ins w:id="274" w:author="Mareike Ariaans" w:date="2020-11-16T12:55:00Z">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ins>
      <w:ins w:id="275" w:author="Claus Wendt" w:date="2020-11-26T18:45:00Z">
        <w:r w:rsidR="001F1E3B">
          <w:rPr>
            <w:lang w:val="en-US"/>
          </w:rPr>
          <w:t xml:space="preserve">to </w:t>
        </w:r>
      </w:ins>
      <w:ins w:id="276" w:author="Mareike Ariaans" w:date="2020-11-16T12:55:00Z">
        <w:r>
          <w:rPr>
            <w:lang w:val="en-US"/>
          </w:rPr>
          <w:t xml:space="preserve">the need-based supply type and Estonia </w:t>
        </w:r>
      </w:ins>
      <w:ins w:id="277" w:author="Claus Wendt" w:date="2020-11-26T18:45:00Z">
        <w:r w:rsidR="001F1E3B">
          <w:rPr>
            <w:lang w:val="en-US"/>
          </w:rPr>
          <w:t xml:space="preserve">to </w:t>
        </w:r>
      </w:ins>
      <w:ins w:id="278" w:author="Mareike Ariaans" w:date="2020-11-16T12:55:00Z">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ins>
      <w:ins w:id="279" w:author="Claus Wendt" w:date="2020-11-26T18:46:00Z">
        <w:r w:rsidR="001F1E3B">
          <w:rPr>
            <w:lang w:val="en-US"/>
          </w:rPr>
          <w:t xml:space="preserve">have </w:t>
        </w:r>
      </w:ins>
      <w:ins w:id="280" w:author="Mareike Ariaans" w:date="2020-11-16T12:55:00Z">
        <w:r>
          <w:rPr>
            <w:lang w:val="en-US"/>
          </w:rPr>
          <w:t>reform</w:t>
        </w:r>
      </w:ins>
      <w:ins w:id="281" w:author="Claus Wendt" w:date="2020-11-26T18:46:00Z">
        <w:r w:rsidR="001F1E3B">
          <w:rPr>
            <w:lang w:val="en-US"/>
          </w:rPr>
          <w:t>ed</w:t>
        </w:r>
      </w:ins>
      <w:ins w:id="282" w:author="Mareike Ariaans" w:date="2020-11-16T12:55:00Z">
        <w:r>
          <w:rPr>
            <w:lang w:val="en-US"/>
          </w:rPr>
          <w:t xml:space="preserve"> and invest</w:t>
        </w:r>
      </w:ins>
      <w:ins w:id="283" w:author="Claus Wendt" w:date="2020-11-26T18:46:00Z">
        <w:r w:rsidR="001F1E3B">
          <w:rPr>
            <w:lang w:val="en-US"/>
          </w:rPr>
          <w:t>ed</w:t>
        </w:r>
      </w:ins>
      <w:ins w:id="284" w:author="Mareike Ariaans" w:date="2020-11-16T12:55:00Z">
        <w:r>
          <w:rPr>
            <w:lang w:val="en-US"/>
          </w:rPr>
          <w:t xml:space="preserve"> in their LTC systems, which moves them further away from the residual public supply system. A further point concerns public financing mechanisms (social insurance contributions, tax-financing), which are often used to differentiate system types </w:t>
        </w:r>
        <w:r>
          <w:rPr>
            <w:noProof/>
            <w:lang w:val="en-US"/>
          </w:rPr>
          <w:t>[8]</w:t>
        </w:r>
        <w:r>
          <w:rPr>
            <w:lang w:val="en-US"/>
          </w:rPr>
          <w:t xml:space="preserve">. In LTC, </w:t>
        </w:r>
        <w:r>
          <w:rPr>
            <w:lang w:val="en-US"/>
          </w:rPr>
          <w:lastRenderedPageBreak/>
          <w:t xml:space="preserve">only few countries adopted social insurance (Germany, the Netherlands, Luxembourg, Japan, and Korea). These five countries belong to three different kinds of system types. Hence, how LTC is financed does not seem to </w:t>
        </w:r>
      </w:ins>
      <w:ins w:id="285" w:author="Claus Wendt" w:date="2020-11-26T18:46:00Z">
        <w:r w:rsidR="001F1E3B">
          <w:rPr>
            <w:lang w:val="en-US"/>
          </w:rPr>
          <w:t xml:space="preserve">strongly </w:t>
        </w:r>
      </w:ins>
      <w:ins w:id="286" w:author="Mareike Ariaans" w:date="2020-11-16T12:55:00Z">
        <w:r>
          <w:rPr>
            <w:lang w:val="en-US"/>
          </w:rPr>
          <w:t>influence oth</w:t>
        </w:r>
        <w:r w:rsidR="004131E1">
          <w:rPr>
            <w:lang w:val="en-US"/>
          </w:rPr>
          <w:t>er dimensions of the LTC system.</w:t>
        </w:r>
      </w:ins>
      <w:ins w:id="287" w:author="Mareike Ariaans" w:date="2020-11-16T13:12:00Z">
        <w:r w:rsidR="00477B8D">
          <w:rPr>
            <w:lang w:val="en-US"/>
          </w:rPr>
          <w:t xml:space="preserve"> </w:t>
        </w:r>
      </w:ins>
    </w:p>
    <w:p w14:paraId="7C997804" w14:textId="22B92CDC" w:rsidR="004131E1" w:rsidRPr="00B70268" w:rsidRDefault="004131E1">
      <w:pPr>
        <w:pStyle w:val="02FlietextEinzug"/>
        <w:rPr>
          <w:ins w:id="288" w:author="Mareike Ariaans" w:date="2020-11-16T13:10:00Z"/>
          <w:lang w:val="en-US"/>
        </w:rPr>
        <w:pPrChange w:id="289" w:author="Mareike Ariaans" w:date="2020-11-16T12:55:00Z">
          <w:pPr>
            <w:pStyle w:val="02FlietextErsterAbsatz"/>
          </w:pPr>
        </w:pPrChange>
      </w:pPr>
      <w:ins w:id="290" w:author="Mareike Ariaans" w:date="2020-11-16T13:10:00Z">
        <w:r>
          <w:rPr>
            <w:lang w:val="en-US"/>
          </w:rPr>
          <w:t xml:space="preserve">These </w:t>
        </w:r>
      </w:ins>
      <w:ins w:id="291" w:author="Mareike Ariaans" w:date="2020-11-16T13:11:00Z">
        <w:r>
          <w:rPr>
            <w:lang w:val="en-US"/>
          </w:rPr>
          <w:t xml:space="preserve">results still have to be </w:t>
        </w:r>
      </w:ins>
      <w:ins w:id="292" w:author="Mareike Ariaans" w:date="2020-11-16T13:12:00Z">
        <w:r w:rsidR="00477B8D">
          <w:rPr>
            <w:lang w:val="en-US"/>
          </w:rPr>
          <w:t>considered in the light of the used indicators and methods.</w:t>
        </w:r>
      </w:ins>
      <w:ins w:id="293" w:author="Mareike Ariaans" w:date="2020-11-16T13:21:00Z">
        <w:r w:rsidR="00477B8D">
          <w:rPr>
            <w:lang w:val="en-US"/>
          </w:rPr>
          <w:t xml:space="preserve"> Of course, result reflect the </w:t>
        </w:r>
      </w:ins>
      <w:ins w:id="294" w:author="Mareike Ariaans" w:date="2020-11-16T13:22:00Z">
        <w:r w:rsidR="00ED5A0A">
          <w:rPr>
            <w:lang w:val="en-US"/>
          </w:rPr>
          <w:t>indicators</w:t>
        </w:r>
      </w:ins>
      <w:ins w:id="295" w:author="Claus Wendt" w:date="2020-11-26T18:47:00Z">
        <w:r w:rsidR="001F1E3B">
          <w:rPr>
            <w:lang w:val="en-US"/>
          </w:rPr>
          <w:t xml:space="preserve"> that </w:t>
        </w:r>
      </w:ins>
      <w:ins w:id="296" w:author="Mareike Ariaans" w:date="2020-11-16T13:22:00Z">
        <w:r w:rsidR="00ED5A0A">
          <w:rPr>
            <w:lang w:val="en-US"/>
          </w:rPr>
          <w:t xml:space="preserve">are used. Choosing </w:t>
        </w:r>
      </w:ins>
      <w:ins w:id="297" w:author="Claus Wendt" w:date="2020-11-26T18:47:00Z">
        <w:r w:rsidR="001F1E3B">
          <w:rPr>
            <w:lang w:val="en-US"/>
          </w:rPr>
          <w:t xml:space="preserve">other </w:t>
        </w:r>
      </w:ins>
      <w:ins w:id="298" w:author="Mareike Ariaans" w:date="2020-11-16T13:22:00Z">
        <w:r w:rsidR="00ED5A0A">
          <w:rPr>
            <w:lang w:val="en-US"/>
          </w:rPr>
          <w:t>indicators, f</w:t>
        </w:r>
      </w:ins>
      <w:ins w:id="299" w:author="Mareike Ariaans" w:date="2020-11-16T13:19:00Z">
        <w:r w:rsidR="00477B8D">
          <w:rPr>
            <w:lang w:val="en-US"/>
          </w:rPr>
          <w:t>or example indicator</w:t>
        </w:r>
      </w:ins>
      <w:ins w:id="300" w:author="Mareike Ariaans" w:date="2020-11-16T13:22:00Z">
        <w:r w:rsidR="00ED5A0A">
          <w:rPr>
            <w:lang w:val="en-US"/>
          </w:rPr>
          <w:t>s on quality</w:t>
        </w:r>
      </w:ins>
      <w:ins w:id="301" w:author="Mareike Ariaans" w:date="2020-11-16T13:19:00Z">
        <w:r w:rsidR="00477B8D">
          <w:rPr>
            <w:lang w:val="en-US"/>
          </w:rPr>
          <w:t xml:space="preserve"> </w:t>
        </w:r>
      </w:ins>
      <w:ins w:id="302" w:author="Claus Wendt" w:date="2020-11-26T18:48:00Z">
        <w:r w:rsidR="001F1E3B">
          <w:rPr>
            <w:lang w:val="en-US"/>
          </w:rPr>
          <w:t xml:space="preserve">such </w:t>
        </w:r>
      </w:ins>
      <w:ins w:id="303" w:author="Mareike Ariaans" w:date="2020-11-16T13:23:00Z">
        <w:r w:rsidR="00ED5A0A">
          <w:rPr>
            <w:lang w:val="en-US"/>
          </w:rPr>
          <w:t>as</w:t>
        </w:r>
      </w:ins>
      <w:ins w:id="304" w:author="Mareike Ariaans" w:date="2020-11-16T13:19:00Z">
        <w:r w:rsidR="00477B8D">
          <w:rPr>
            <w:lang w:val="en-US"/>
          </w:rPr>
          <w:t xml:space="preserve"> the </w:t>
        </w:r>
      </w:ins>
      <w:ins w:id="305" w:author="Mareike Ariaans" w:date="2020-11-16T13:20:00Z">
        <w:r w:rsidR="00477B8D">
          <w:rPr>
            <w:lang w:val="en-US"/>
          </w:rPr>
          <w:t>percentage</w:t>
        </w:r>
      </w:ins>
      <w:ins w:id="306" w:author="Mareike Ariaans" w:date="2020-11-16T13:19:00Z">
        <w:r w:rsidR="00477B8D">
          <w:rPr>
            <w:lang w:val="en-US"/>
          </w:rPr>
          <w:t xml:space="preserve"> of LTC</w:t>
        </w:r>
      </w:ins>
      <w:ins w:id="307" w:author="Mareike Ariaans" w:date="2020-11-16T13:20:00Z">
        <w:r w:rsidR="00477B8D">
          <w:rPr>
            <w:lang w:val="en-US"/>
          </w:rPr>
          <w:t xml:space="preserve"> recipients with pressure ulcers or unintended wright loss could reveal further insights</w:t>
        </w:r>
      </w:ins>
      <w:ins w:id="308" w:author="Mareike Ariaans" w:date="2020-11-16T13:21:00Z">
        <w:r w:rsidR="00477B8D">
          <w:rPr>
            <w:lang w:val="en-US"/>
          </w:rPr>
          <w:t xml:space="preserve"> and more nuanced evaluations</w:t>
        </w:r>
      </w:ins>
      <w:ins w:id="309" w:author="Mareike Ariaans" w:date="2020-11-16T13:20:00Z">
        <w:r w:rsidR="00477B8D">
          <w:rPr>
            <w:lang w:val="en-US"/>
          </w:rPr>
          <w:t xml:space="preserve"> on the dimension of quality</w:t>
        </w:r>
      </w:ins>
      <w:ins w:id="310" w:author="Mareike Ariaans" w:date="2020-11-16T13:52:00Z">
        <w:r w:rsidR="00C67ED4">
          <w:rPr>
            <w:lang w:val="en-US"/>
          </w:rPr>
          <w:t xml:space="preserve"> [</w:t>
        </w:r>
      </w:ins>
      <w:ins w:id="311" w:author="Mareike Ariaans" w:date="2020-11-16T13:53:00Z">
        <w:r w:rsidR="00137703">
          <w:rPr>
            <w:lang w:val="en-US"/>
          </w:rPr>
          <w:t>48</w:t>
        </w:r>
      </w:ins>
      <w:ins w:id="312" w:author="Mareike Ariaans" w:date="2020-11-16T13:52:00Z">
        <w:r w:rsidR="00C67ED4">
          <w:rPr>
            <w:lang w:val="en-US"/>
          </w:rPr>
          <w:t>]</w:t>
        </w:r>
      </w:ins>
      <w:ins w:id="313" w:author="Mareike Ariaans" w:date="2020-11-16T13:20:00Z">
        <w:r w:rsidR="00477B8D">
          <w:rPr>
            <w:lang w:val="en-US"/>
          </w:rPr>
          <w:t xml:space="preserve">. </w:t>
        </w:r>
      </w:ins>
      <w:ins w:id="314" w:author="Mareike Ariaans" w:date="2020-11-16T13:24:00Z">
        <w:r w:rsidR="00ED5A0A">
          <w:rPr>
            <w:lang w:val="en-US"/>
          </w:rPr>
          <w:t xml:space="preserve">Accordingly, measuring the public-private mix by the share of public-private providers instead </w:t>
        </w:r>
      </w:ins>
      <w:ins w:id="315" w:author="Mareike Ariaans" w:date="2020-11-16T13:26:00Z">
        <w:r w:rsidR="00ED5A0A">
          <w:rPr>
            <w:lang w:val="en-US"/>
          </w:rPr>
          <w:t xml:space="preserve">of </w:t>
        </w:r>
      </w:ins>
      <w:ins w:id="316" w:author="Mareike Ariaans" w:date="2020-11-16T13:25:00Z">
        <w:r w:rsidR="00ED5A0A">
          <w:rPr>
            <w:lang w:val="en-US"/>
          </w:rPr>
          <w:t>or additionally to</w:t>
        </w:r>
      </w:ins>
      <w:ins w:id="317" w:author="Mareike Ariaans" w:date="2020-11-16T13:24:00Z">
        <w:r w:rsidR="00ED5A0A">
          <w:rPr>
            <w:lang w:val="en-US"/>
          </w:rPr>
          <w:t xml:space="preserve"> public-private financing could lead to mor</w:t>
        </w:r>
      </w:ins>
      <w:ins w:id="318" w:author="Mareike Ariaans" w:date="2020-11-16T13:28:00Z">
        <w:r w:rsidR="00ED5A0A">
          <w:rPr>
            <w:lang w:val="en-US"/>
          </w:rPr>
          <w:t>e</w:t>
        </w:r>
      </w:ins>
      <w:ins w:id="319" w:author="Mareike Ariaans" w:date="2020-11-16T13:24:00Z">
        <w:r w:rsidR="00ED5A0A">
          <w:rPr>
            <w:lang w:val="en-US"/>
          </w:rPr>
          <w:t xml:space="preserve"> distinctions</w:t>
        </w:r>
      </w:ins>
      <w:ins w:id="320" w:author="Claus Wendt" w:date="2020-11-26T18:48:00Z">
        <w:r w:rsidR="001F1E3B">
          <w:rPr>
            <w:lang w:val="en-US"/>
          </w:rPr>
          <w:t>,</w:t>
        </w:r>
      </w:ins>
      <w:ins w:id="321" w:author="Mareike Ariaans" w:date="2020-11-16T13:24:00Z">
        <w:r w:rsidR="00ED5A0A">
          <w:rPr>
            <w:lang w:val="en-US"/>
          </w:rPr>
          <w:t xml:space="preserve"> for example</w:t>
        </w:r>
      </w:ins>
      <w:ins w:id="322" w:author="Mareike Ariaans" w:date="2020-11-16T13:27:00Z">
        <w:r w:rsidR="00ED5A0A">
          <w:rPr>
            <w:lang w:val="en-US"/>
          </w:rPr>
          <w:t xml:space="preserve"> </w:t>
        </w:r>
      </w:ins>
      <w:ins w:id="323" w:author="Claus Wendt" w:date="2020-11-26T18:48:00Z">
        <w:r w:rsidR="001F1E3B">
          <w:rPr>
            <w:lang w:val="en-US"/>
          </w:rPr>
          <w:t>with</w:t>
        </w:r>
      </w:ins>
      <w:ins w:id="324" w:author="Mareike Ariaans" w:date="2020-11-16T13:27:00Z">
        <w:r w:rsidR="00ED5A0A">
          <w:rPr>
            <w:lang w:val="en-US"/>
          </w:rPr>
          <w:t xml:space="preserve">in the public supply system </w:t>
        </w:r>
      </w:ins>
      <w:ins w:id="325" w:author="Claus Wendt" w:date="2020-11-26T18:48:00Z">
        <w:r w:rsidR="001F1E3B">
          <w:rPr>
            <w:lang w:val="en-US"/>
          </w:rPr>
          <w:t xml:space="preserve">or </w:t>
        </w:r>
      </w:ins>
      <w:ins w:id="326" w:author="Mareike Ariaans" w:date="2020-11-16T13:27:00Z">
        <w:r w:rsidR="00ED5A0A">
          <w:rPr>
            <w:lang w:val="en-US"/>
          </w:rPr>
          <w:t>the need-based public supply system</w:t>
        </w:r>
      </w:ins>
      <w:ins w:id="327" w:author="Mareike Ariaans" w:date="2020-11-16T13:28:00Z">
        <w:r w:rsidR="00ED5A0A">
          <w:rPr>
            <w:lang w:val="en-US"/>
          </w:rPr>
          <w:t>.</w:t>
        </w:r>
      </w:ins>
      <w:ins w:id="328" w:author="Mareike Ariaans" w:date="2020-11-16T13:57:00Z">
        <w:r w:rsidR="00426A2E">
          <w:rPr>
            <w:lang w:val="en-US"/>
          </w:rPr>
          <w:t xml:space="preserve"> However, our approach already reveals that </w:t>
        </w:r>
      </w:ins>
      <w:ins w:id="329" w:author="Mareike Ariaans" w:date="2020-11-16T14:00:00Z">
        <w:r w:rsidR="00426A2E">
          <w:rPr>
            <w:lang w:val="en-US"/>
          </w:rPr>
          <w:t xml:space="preserve">clusters </w:t>
        </w:r>
      </w:ins>
      <w:ins w:id="330" w:author="Claus Wendt" w:date="2020-11-26T18:49:00Z">
        <w:r w:rsidR="001F1E3B">
          <w:rPr>
            <w:lang w:val="en-US"/>
          </w:rPr>
          <w:t xml:space="preserve">of different size </w:t>
        </w:r>
      </w:ins>
      <w:ins w:id="331" w:author="Mareike Ariaans" w:date="2020-11-16T14:00:00Z">
        <w:r w:rsidR="00426A2E">
          <w:rPr>
            <w:lang w:val="en-US"/>
          </w:rPr>
          <w:t>can be identified based on the strictness of applied methods and benchmarks.</w:t>
        </w:r>
      </w:ins>
      <w:ins w:id="332" w:author="Mareike Ariaans" w:date="2020-11-16T14:01:00Z">
        <w:r w:rsidR="00426A2E">
          <w:rPr>
            <w:lang w:val="en-US"/>
          </w:rPr>
          <w:t xml:space="preserve"> This might be interpreted as a weakness of the study in that no definite result is achieved.</w:t>
        </w:r>
      </w:ins>
      <w:ins w:id="333" w:author="Mareike Ariaans" w:date="2020-11-16T14:02:00Z">
        <w:r w:rsidR="00426A2E">
          <w:rPr>
            <w:lang w:val="en-US"/>
          </w:rPr>
          <w:t xml:space="preserve"> However, </w:t>
        </w:r>
      </w:ins>
      <w:ins w:id="334" w:author="Claus Wendt" w:date="2020-11-26T18:50:00Z">
        <w:r w:rsidR="001F1E3B">
          <w:rPr>
            <w:lang w:val="en-US"/>
          </w:rPr>
          <w:t xml:space="preserve">at the same time, it is </w:t>
        </w:r>
      </w:ins>
      <w:ins w:id="335" w:author="Mareike Ariaans" w:date="2020-11-16T14:02:00Z">
        <w:r w:rsidR="00426A2E">
          <w:rPr>
            <w:lang w:val="en-US"/>
          </w:rPr>
          <w:t>a strength of the study and a</w:t>
        </w:r>
      </w:ins>
      <w:ins w:id="336" w:author="Mareike Ariaans" w:date="2020-11-16T14:03:00Z">
        <w:r w:rsidR="00D8381E">
          <w:rPr>
            <w:lang w:val="en-US"/>
          </w:rPr>
          <w:t>n advancement</w:t>
        </w:r>
      </w:ins>
      <w:ins w:id="337" w:author="Mareike Ariaans" w:date="2020-11-16T14:05:00Z">
        <w:r w:rsidR="00D8381E">
          <w:rPr>
            <w:lang w:val="en-US"/>
          </w:rPr>
          <w:t xml:space="preserve">. Regardless of the clustering method applied, a cluster will always include cases, which are similar to the other cases in the cluster, but </w:t>
        </w:r>
      </w:ins>
      <w:ins w:id="338" w:author="Mareike Ariaans" w:date="2020-11-16T14:07:00Z">
        <w:r w:rsidR="00D8381E">
          <w:rPr>
            <w:lang w:val="en-US"/>
          </w:rPr>
          <w:t>diverge more form the cluster means</w:t>
        </w:r>
      </w:ins>
      <w:ins w:id="339" w:author="Mareike Ariaans" w:date="2020-11-16T14:05:00Z">
        <w:r w:rsidR="00D8381E">
          <w:rPr>
            <w:lang w:val="en-US"/>
          </w:rPr>
          <w:t xml:space="preserve"> than other</w:t>
        </w:r>
      </w:ins>
      <w:ins w:id="340" w:author="Mareike Ariaans" w:date="2020-11-16T14:07:00Z">
        <w:r w:rsidR="00D8381E">
          <w:rPr>
            <w:lang w:val="en-US"/>
          </w:rPr>
          <w:t xml:space="preserve"> cases</w:t>
        </w:r>
      </w:ins>
      <w:ins w:id="341" w:author="Mareike Ariaans" w:date="2020-11-16T14:05:00Z">
        <w:r w:rsidR="00D8381E">
          <w:rPr>
            <w:lang w:val="en-US"/>
          </w:rPr>
          <w:t>.</w:t>
        </w:r>
      </w:ins>
      <w:ins w:id="342" w:author="Mareike Ariaans" w:date="2020-11-16T14:07:00Z">
        <w:r w:rsidR="00D8381E">
          <w:rPr>
            <w:lang w:val="en-US"/>
          </w:rPr>
          <w:t xml:space="preserve"> Instead of neglecting this, we </w:t>
        </w:r>
      </w:ins>
      <w:ins w:id="343" w:author="Mareike Ariaans" w:date="2020-11-16T14:10:00Z">
        <w:r w:rsidR="00D8381E">
          <w:rPr>
            <w:lang w:val="en-US"/>
          </w:rPr>
          <w:t xml:space="preserve">make this particularly clear by </w:t>
        </w:r>
      </w:ins>
      <w:ins w:id="344" w:author="Mareike Ariaans" w:date="2020-11-16T14:11:00Z">
        <w:r w:rsidR="00D8381E">
          <w:rPr>
            <w:lang w:val="en-US"/>
          </w:rPr>
          <w:t>describing that four, six, and nine cluster</w:t>
        </w:r>
      </w:ins>
      <w:ins w:id="345" w:author="Mareike Ariaans" w:date="2020-11-27T12:01:00Z">
        <w:r w:rsidR="00992C56">
          <w:rPr>
            <w:lang w:val="en-US"/>
          </w:rPr>
          <w:t>s</w:t>
        </w:r>
      </w:ins>
      <w:ins w:id="346" w:author="Mareike Ariaans" w:date="2020-11-16T14:11:00Z">
        <w:r w:rsidR="00D8381E">
          <w:rPr>
            <w:lang w:val="en-US"/>
          </w:rPr>
          <w:t xml:space="preserve"> are all viable solutions and might be adopted based on the later usage of the typology.</w:t>
        </w:r>
      </w:ins>
      <w:ins w:id="347" w:author="Mareike Ariaans" w:date="2020-11-16T14:12:00Z">
        <w:r w:rsidR="00D8381E">
          <w:rPr>
            <w:lang w:val="en-US"/>
          </w:rPr>
          <w:t xml:space="preserve"> </w:t>
        </w:r>
      </w:ins>
      <w:ins w:id="348" w:author="Mareike Ariaans" w:date="2020-11-16T14:14:00Z">
        <w:r w:rsidR="00720880">
          <w:rPr>
            <w:lang w:val="en-US"/>
          </w:rPr>
          <w:t>O</w:t>
        </w:r>
      </w:ins>
      <w:ins w:id="349" w:author="Mareike Ariaans" w:date="2020-11-16T13:57:00Z">
        <w:r w:rsidR="00426A2E">
          <w:rPr>
            <w:lang w:val="en-US"/>
          </w:rPr>
          <w:t>n methodo</w:t>
        </w:r>
      </w:ins>
      <w:ins w:id="350" w:author="Mareike Ariaans" w:date="2020-11-16T13:58:00Z">
        <w:r w:rsidR="00426A2E">
          <w:rPr>
            <w:lang w:val="en-US"/>
          </w:rPr>
          <w:t>lo</w:t>
        </w:r>
      </w:ins>
      <w:ins w:id="351" w:author="Mareike Ariaans" w:date="2020-11-16T13:57:00Z">
        <w:r w:rsidR="00426A2E">
          <w:rPr>
            <w:lang w:val="en-US"/>
          </w:rPr>
          <w:t xml:space="preserve">gical </w:t>
        </w:r>
        <w:r w:rsidR="00426A2E" w:rsidRPr="00D8381E">
          <w:rPr>
            <w:i/>
            <w:lang w:val="en-US"/>
            <w:rPrChange w:id="352" w:author="Mareike Ariaans" w:date="2020-11-16T14:12:00Z">
              <w:rPr>
                <w:lang w:val="en-US"/>
              </w:rPr>
            </w:rPrChange>
          </w:rPr>
          <w:t>and</w:t>
        </w:r>
      </w:ins>
      <w:ins w:id="353" w:author="Mareike Ariaans" w:date="2020-11-16T13:58:00Z">
        <w:r w:rsidR="00426A2E">
          <w:rPr>
            <w:lang w:val="en-US"/>
          </w:rPr>
          <w:t xml:space="preserve"> with regards to contents</w:t>
        </w:r>
      </w:ins>
      <w:ins w:id="354" w:author="Mareike Ariaans" w:date="2020-11-16T14:12:00Z">
        <w:r w:rsidR="00D8381E">
          <w:rPr>
            <w:lang w:val="en-US"/>
          </w:rPr>
          <w:t xml:space="preserve"> the six</w:t>
        </w:r>
      </w:ins>
      <w:ins w:id="355" w:author="Claus Wendt" w:date="2020-11-26T18:53:00Z">
        <w:r w:rsidR="00094DD6">
          <w:rPr>
            <w:lang w:val="en-US"/>
          </w:rPr>
          <w:t>-</w:t>
        </w:r>
      </w:ins>
      <w:ins w:id="356" w:author="Mareike Ariaans" w:date="2020-11-16T14:12:00Z">
        <w:r w:rsidR="00D8381E">
          <w:rPr>
            <w:lang w:val="en-US"/>
          </w:rPr>
          <w:t>cluster solution is the one</w:t>
        </w:r>
      </w:ins>
      <w:ins w:id="357" w:author="Mareike Ariaans" w:date="2020-11-16T14:13:00Z">
        <w:r w:rsidR="00720880">
          <w:rPr>
            <w:lang w:val="en-US"/>
          </w:rPr>
          <w:t xml:space="preserve"> which </w:t>
        </w:r>
      </w:ins>
      <w:ins w:id="358" w:author="Mareike Ariaans" w:date="2020-11-16T14:14:00Z">
        <w:r w:rsidR="00720880">
          <w:rPr>
            <w:lang w:val="en-US"/>
          </w:rPr>
          <w:t>is</w:t>
        </w:r>
      </w:ins>
      <w:ins w:id="359" w:author="Mareike Ariaans" w:date="2020-11-16T14:13:00Z">
        <w:r w:rsidR="00720880">
          <w:rPr>
            <w:lang w:val="en-US"/>
          </w:rPr>
          <w:t xml:space="preserve"> highlighted</w:t>
        </w:r>
      </w:ins>
      <w:ins w:id="360" w:author="Mareike Ariaans" w:date="2020-11-16T13:58:00Z">
        <w:r w:rsidR="00426A2E">
          <w:rPr>
            <w:lang w:val="en-US"/>
          </w:rPr>
          <w:t xml:space="preserve">. </w:t>
        </w:r>
      </w:ins>
    </w:p>
    <w:p w14:paraId="03E150A7" w14:textId="19B49074"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w:t>
      </w:r>
      <w:del w:id="361" w:author="Mareike Ariaans" w:date="2020-11-16T12:52:00Z">
        <w:r w:rsidRPr="006A56FF" w:rsidDel="003E3C1D">
          <w:rPr>
            <w:lang w:val="en-US"/>
          </w:rPr>
          <w:delText xml:space="preserve">privatization and marketization </w:delText>
        </w:r>
      </w:del>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lastRenderedPageBreak/>
        <w:t>Conclusion</w:t>
      </w:r>
      <w:r w:rsidR="00751DAA">
        <w:rPr>
          <w:lang w:val="en-US"/>
        </w:rPr>
        <w:t>s</w:t>
      </w:r>
    </w:p>
    <w:p w14:paraId="23B9F1DE" w14:textId="17D6A553"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del w:id="362" w:author="Mareike Ariaans" w:date="2020-11-16T10:29:00Z">
        <w:r w:rsidRPr="006A56FF" w:rsidDel="00584B55">
          <w:rPr>
            <w:lang w:val="en-US"/>
          </w:rPr>
          <w:delText>marketization, commodification</w:delText>
        </w:r>
        <w:r w:rsidDel="00584B55">
          <w:rPr>
            <w:lang w:val="en-US"/>
          </w:rPr>
          <w:delText>,</w:delText>
        </w:r>
        <w:r w:rsidRPr="006A56FF" w:rsidDel="00584B55">
          <w:rPr>
            <w:lang w:val="en-US"/>
          </w:rPr>
          <w:delText xml:space="preserve"> and co</w:delText>
        </w:r>
        <w:r w:rsidDel="00584B55">
          <w:rPr>
            <w:lang w:val="en-US"/>
          </w:rPr>
          <w:delText>r</w:delText>
        </w:r>
        <w:r w:rsidRPr="006A56FF" w:rsidDel="00584B55">
          <w:rPr>
            <w:lang w:val="en-US"/>
          </w:rPr>
          <w:delText>poratization of care</w:delText>
        </w:r>
      </w:del>
      <w:ins w:id="363" w:author="Mareike Ariaans" w:date="2020-11-16T10:30:00Z">
        <w:r w:rsidR="00584B55">
          <w:rPr>
            <w:lang w:val="en-US"/>
          </w:rPr>
          <w:t>various</w:t>
        </w:r>
      </w:ins>
      <w:ins w:id="364" w:author="Mareike Ariaans" w:date="2020-11-16T10:29:00Z">
        <w:r w:rsidR="00584B55">
          <w:rPr>
            <w:lang w:val="en-US"/>
          </w:rPr>
          <w:t xml:space="preserve"> reforms</w:t>
        </w:r>
      </w:ins>
      <w:r w:rsidRPr="006A56FF">
        <w:rPr>
          <w:lang w:val="en-US"/>
        </w:rPr>
        <w:t xml:space="preserve"> </w:t>
      </w:r>
      <w:ins w:id="365" w:author="Claus Wendt" w:date="2020-11-26T18:51:00Z">
        <w:r w:rsidR="00094DD6">
          <w:rPr>
            <w:lang w:val="en-US"/>
          </w:rPr>
          <w:t xml:space="preserve">have </w:t>
        </w:r>
      </w:ins>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140F71FA"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ins w:id="366" w:author="Claus Wendt" w:date="2020-11-26T18:53:00Z">
        <w:r w:rsidR="00094DD6">
          <w:rPr>
            <w:lang w:val="en-US"/>
          </w:rPr>
          <w:t xml:space="preserve">from the analysis </w:t>
        </w:r>
      </w:ins>
      <w:r>
        <w:rPr>
          <w:lang w:val="en-US"/>
        </w:rPr>
        <w:t>such as New Zealand, Estonia, Slovenia, and Slovakia, which have only weak ties to other (groups of) countries</w:t>
      </w:r>
      <w:del w:id="367" w:author="Claus Wendt" w:date="2020-11-26T18:53:00Z">
        <w:r w:rsidDel="00094DD6">
          <w:rPr>
            <w:lang w:val="en-US"/>
          </w:rPr>
          <w:delText xml:space="preserve"> from the analysis</w:delText>
        </w:r>
      </w:del>
      <w:r>
        <w:rPr>
          <w:lang w:val="en-US"/>
        </w:rPr>
        <w:t xml:space="preserve">. They may also take into consideration that the US and France, despite being in the same cluster,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w:t>
      </w:r>
      <w:del w:id="368" w:author="Mareike Ariaans" w:date="2020-11-13T13:05:00Z">
        <w:r w:rsidRPr="00215783" w:rsidDel="00FD7FCE">
          <w:rPr>
            <w:lang w:val="en-US"/>
          </w:rPr>
          <w:delText xml:space="preserve">private </w:delText>
        </w:r>
      </w:del>
      <w:r w:rsidRPr="00215783">
        <w:rPr>
          <w:lang w:val="en-US"/>
        </w:rPr>
        <w:t xml:space="preserve">need-based </w:t>
      </w:r>
      <w:ins w:id="369" w:author="Mareike Ariaans" w:date="2020-11-13T13:05:00Z">
        <w:r w:rsidR="00FD7FCE">
          <w:rPr>
            <w:lang w:val="en-US"/>
          </w:rPr>
          <w:t xml:space="preserve">supply </w:t>
        </w:r>
      </w:ins>
      <w:r w:rsidRPr="00215783">
        <w:rPr>
          <w:lang w:val="en-US"/>
        </w:rPr>
        <w:t>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73C188CA" w14:textId="30EFCEE5" w:rsidR="005E0316" w:rsidDel="003E3C1D" w:rsidRDefault="005E0316" w:rsidP="005E0316">
      <w:pPr>
        <w:pStyle w:val="02FlietextEinzug"/>
        <w:rPr>
          <w:del w:id="370" w:author="Mareike Ariaans" w:date="2020-11-16T12:55:00Z"/>
          <w:lang w:val="en-US"/>
        </w:rPr>
      </w:pPr>
      <w:del w:id="371" w:author="Mareike Ariaans" w:date="2020-11-16T12:55:00Z">
        <w:r w:rsidRPr="00BE6DC1" w:rsidDel="003E3C1D">
          <w:rPr>
            <w:lang w:val="en-US"/>
          </w:rPr>
          <w:lastRenderedPageBreak/>
          <w:delText xml:space="preserve">Comparing the six LTC types to earlier typologies and </w:delText>
        </w:r>
        <w:r w:rsidDel="003E3C1D">
          <w:rPr>
            <w:lang w:val="en-US"/>
          </w:rPr>
          <w:delText xml:space="preserve">their </w:delText>
        </w:r>
        <w:r w:rsidRPr="00BE6DC1" w:rsidDel="003E3C1D">
          <w:rPr>
            <w:lang w:val="en-US"/>
          </w:rPr>
          <w:delText>clusters, several developments can be determined</w:delText>
        </w:r>
        <w:r w:rsidDel="003E3C1D">
          <w:rPr>
            <w:lang w:val="en-US"/>
          </w:rPr>
          <w:delText xml:space="preserve">. First, earlier typologies often have a </w:delText>
        </w:r>
        <w:r w:rsidRPr="00BE6DC1" w:rsidDel="003E3C1D">
          <w:rPr>
            <w:lang w:val="en-US"/>
          </w:rPr>
          <w:delText>regional component, such as</w:delText>
        </w:r>
        <w:r w:rsidDel="003E3C1D">
          <w:rPr>
            <w:lang w:val="en-US"/>
          </w:rPr>
          <w:delText xml:space="preserve"> those that distinguish</w:delText>
        </w:r>
        <w:r w:rsidRPr="00BE6DC1" w:rsidDel="003E3C1D">
          <w:rPr>
            <w:lang w:val="en-US"/>
          </w:rPr>
          <w:delText xml:space="preserve"> a Northern European </w:delText>
        </w:r>
        <w:r w:rsidRPr="00BE6DC1" w:rsidDel="003E3C1D">
          <w:rPr>
            <w:noProof/>
            <w:lang w:val="en-US"/>
          </w:rPr>
          <w:delText>[6,8,24]</w:delText>
        </w:r>
        <w:r w:rsidRPr="00BE6DC1" w:rsidDel="003E3C1D">
          <w:rPr>
            <w:lang w:val="en-US"/>
          </w:rPr>
          <w:delText xml:space="preserve"> or Eastern European t</w:delText>
        </w:r>
        <w:r w:rsidDel="003E3C1D">
          <w:rPr>
            <w:lang w:val="en-US"/>
          </w:rPr>
          <w:delText xml:space="preserve">ype </w:delText>
        </w:r>
        <w:r w:rsidDel="003E3C1D">
          <w:rPr>
            <w:noProof/>
            <w:lang w:val="en-US"/>
          </w:rPr>
          <w:delText>[6]</w:delText>
        </w:r>
        <w:r w:rsidDel="003E3C1D">
          <w:rPr>
            <w:lang w:val="en-US"/>
          </w:rPr>
          <w:delText xml:space="preserve">. We can show that regional clustering exists, such as in the case of the public supply system and the residual public supply system, but not exclusively: the former includes three Northern European </w:delText>
        </w:r>
        <w:r w:rsidRPr="008760DF" w:rsidDel="003E3C1D">
          <w:rPr>
            <w:lang w:val="en-US"/>
          </w:rPr>
          <w:delText>countries</w:delText>
        </w:r>
        <w:r w:rsidDel="003E3C1D">
          <w:rPr>
            <w:lang w:val="en-US"/>
          </w:rPr>
          <w:delText>,</w:delText>
        </w:r>
        <w:r w:rsidRPr="008760DF" w:rsidDel="003E3C1D">
          <w:rPr>
            <w:lang w:val="en-US"/>
          </w:rPr>
          <w:delText xml:space="preserve"> Denmark, Sweden and Norway. However, Ireland also belongs to the public supply type, and the type shows similarities to the evolving public supply type including Japan and Korea. </w:delText>
        </w:r>
        <w:r w:rsidDel="003E3C1D">
          <w:rPr>
            <w:lang w:val="en-US"/>
          </w:rPr>
          <w:delText>Furthermore, t</w:delText>
        </w:r>
        <w:r w:rsidRPr="008760DF" w:rsidDel="003E3C1D">
          <w:rPr>
            <w:lang w:val="en-US"/>
          </w:rPr>
          <w:delText>he residual public supply system includes only Eastern European countries (Poland, Latvia, and Czech Republic).</w:delText>
        </w:r>
        <w:r w:rsidDel="003E3C1D">
          <w:rPr>
            <w:lang w:val="en-US"/>
          </w:rPr>
          <w:delText xml:space="preserve"> </w:delText>
        </w:r>
        <w:r w:rsidRPr="008760DF" w:rsidDel="003E3C1D">
          <w:rPr>
            <w:lang w:val="en-US"/>
          </w:rPr>
          <w:delText>Yet, the three other Eastern European countries in the sample do not join this</w:delText>
        </w:r>
        <w:r w:rsidDel="003E3C1D">
          <w:rPr>
            <w:lang w:val="en-US"/>
          </w:rPr>
          <w:delText xml:space="preserve"> type. Slovenia and Slovakia have weak ties in the </w:delText>
        </w:r>
      </w:del>
      <w:del w:id="372" w:author="Mareike Ariaans" w:date="2020-11-13T13:05:00Z">
        <w:r w:rsidDel="00FD7FCE">
          <w:rPr>
            <w:lang w:val="en-US"/>
          </w:rPr>
          <w:delText xml:space="preserve">private </w:delText>
        </w:r>
      </w:del>
      <w:del w:id="373" w:author="Mareike Ariaans" w:date="2020-11-16T12:55:00Z">
        <w:r w:rsidDel="003E3C1D">
          <w:rPr>
            <w:lang w:val="en-US"/>
          </w:rPr>
          <w:delText xml:space="preserve">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tax-financing), which are often used to differentiate system types </w:delText>
        </w:r>
        <w:r w:rsidDel="003E3C1D">
          <w:rPr>
            <w:noProof/>
            <w:lang w:val="en-US"/>
          </w:rPr>
          <w:delText>[8]</w:delText>
        </w:r>
        <w:r w:rsidDel="003E3C1D">
          <w:rPr>
            <w:lang w:val="en-US"/>
          </w:rPr>
          <w:delText>. In LTC, only few countries adopted social insurance (Germany, the Netherlands, Luxembourg, Japan, and Korea). These five countries belong to three different kinds of system types. Hence, how LTC is financed does not seem to influence other dimensions of the LTC system.</w:delText>
        </w:r>
      </w:del>
    </w:p>
    <w:p w14:paraId="5A23C391" w14:textId="0F9B7E3B"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ins w:id="374" w:author="Mareike Ariaans" w:date="2020-11-16T13:56:00Z">
        <w:r w:rsidR="00CC3A02">
          <w:rPr>
            <w:lang w:val="en-US"/>
          </w:rPr>
          <w:t>9</w:t>
        </w:r>
      </w:ins>
      <w:del w:id="375" w:author="Mareike Ariaans" w:date="2020-11-16T13:56:00Z">
        <w:r w:rsidDel="00426A2E">
          <w:rPr>
            <w:lang w:val="en-US"/>
          </w:rPr>
          <w:delText>6</w:delText>
        </w:r>
      </w:del>
      <w:r>
        <w:rPr>
          <w:lang w:val="en-US"/>
        </w:rPr>
        <w:t>]</w:t>
      </w:r>
      <w:r w:rsidRPr="006A56FF">
        <w:rPr>
          <w:lang w:val="en-US"/>
        </w:rPr>
        <w:t xml:space="preserve">, which cannot be displayed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LTC can be provided via a separate LTC system or partially integrated in healthcare, social assistance</w:t>
      </w:r>
      <w:r>
        <w:rPr>
          <w:lang w:val="en-US"/>
        </w:rPr>
        <w:t>,</w:t>
      </w:r>
      <w:r w:rsidRPr="006A56FF">
        <w:rPr>
          <w:lang w:val="en-US"/>
        </w:rPr>
        <w:t xml:space="preserve"> or pension systems, </w:t>
      </w:r>
      <w:r>
        <w:rPr>
          <w:lang w:val="en-US"/>
        </w:rPr>
        <w:t>in which</w:t>
      </w:r>
      <w:r w:rsidRPr="006A56FF">
        <w:rPr>
          <w:lang w:val="en-US"/>
        </w:rPr>
        <w:t xml:space="preserve"> different access and provision rules apply </w:t>
      </w:r>
      <w:r>
        <w:rPr>
          <w:lang w:val="en-US"/>
        </w:rPr>
        <w:t>[</w:t>
      </w:r>
      <w:ins w:id="376" w:author="Mareike Ariaans" w:date="2020-11-27T11:33:00Z">
        <w:r w:rsidR="00CC3A02">
          <w:rPr>
            <w:lang w:val="en-US"/>
          </w:rPr>
          <w:t>50</w:t>
        </w:r>
      </w:ins>
      <w:del w:id="377" w:author="Mareike Ariaans" w:date="2020-11-27T11:33:00Z">
        <w:r w:rsidDel="00CC3A02">
          <w:rPr>
            <w:lang w:val="en-US"/>
          </w:rPr>
          <w:delText>4</w:delText>
        </w:r>
      </w:del>
      <w:del w:id="378" w:author="Mareike Ariaans" w:date="2020-11-16T13:56:00Z">
        <w:r w:rsidDel="00426A2E">
          <w:rPr>
            <w:lang w:val="en-US"/>
          </w:rPr>
          <w:delText>7</w:delText>
        </w:r>
      </w:del>
      <w:r>
        <w:rPr>
          <w:lang w:val="en-US"/>
        </w:rPr>
        <w:t>]</w:t>
      </w:r>
      <w:r w:rsidRPr="006A56FF">
        <w:rPr>
          <w:lang w:val="en-US"/>
        </w:rPr>
        <w:t>.</w:t>
      </w:r>
      <w:ins w:id="379" w:author="Mareike Ariaans" w:date="2020-11-13T11:37:00Z">
        <w:r w:rsidR="003A0625">
          <w:rPr>
            <w:lang w:val="en-US"/>
          </w:rPr>
          <w:t xml:space="preserve"> This difficulty also applies to some of the used indicators.</w:t>
        </w:r>
      </w:ins>
      <w:ins w:id="380" w:author="Mareike Ariaans" w:date="2020-11-13T11:39:00Z">
        <w:r w:rsidR="003A0625">
          <w:rPr>
            <w:lang w:val="en-US"/>
          </w:rPr>
          <w:t xml:space="preserve"> For example, the number of </w:t>
        </w:r>
        <w:r w:rsidR="003A0625">
          <w:rPr>
            <w:lang w:val="en-US"/>
          </w:rPr>
          <w:lastRenderedPageBreak/>
          <w:t>LTC beds only applies to those in</w:t>
        </w:r>
      </w:ins>
      <w:ins w:id="381" w:author="Mareike Ariaans" w:date="2020-11-13T11:40:00Z">
        <w:r w:rsidR="003A0625">
          <w:rPr>
            <w:lang w:val="en-US"/>
          </w:rPr>
          <w:t xml:space="preserve"> LTC nursing and residential facilities</w:t>
        </w:r>
      </w:ins>
      <w:ins w:id="382" w:author="Mareike Ariaans" w:date="2020-11-16T10:41:00Z">
        <w:r w:rsidR="000E2082">
          <w:rPr>
            <w:lang w:val="en-US"/>
          </w:rPr>
          <w:t>, but in some countries also hospitals provide</w:t>
        </w:r>
      </w:ins>
      <w:ins w:id="383" w:author="Mareike Ariaans" w:date="2020-11-13T11:40:00Z">
        <w:r w:rsidR="003A0625">
          <w:rPr>
            <w:lang w:val="en-US"/>
          </w:rPr>
          <w:t xml:space="preserve"> </w:t>
        </w:r>
        <w:r w:rsidR="000E2082">
          <w:rPr>
            <w:lang w:val="en-US"/>
          </w:rPr>
          <w:t xml:space="preserve">LTC beds. </w:t>
        </w:r>
      </w:ins>
      <w:ins w:id="384" w:author="Mareike Ariaans" w:date="2020-11-16T10:43:00Z">
        <w:r w:rsidR="000E2082">
          <w:rPr>
            <w:lang w:val="en-US"/>
          </w:rPr>
          <w:t xml:space="preserve">Furthermore, </w:t>
        </w:r>
      </w:ins>
      <w:ins w:id="385" w:author="Claus Wendt" w:date="2020-11-26T18:56:00Z">
        <w:r w:rsidR="00094DD6">
          <w:rPr>
            <w:lang w:val="en-US"/>
          </w:rPr>
          <w:t xml:space="preserve">sometimes </w:t>
        </w:r>
      </w:ins>
      <w:ins w:id="386" w:author="Mareike Ariaans" w:date="2020-11-13T11:40:00Z">
        <w:r w:rsidR="003A0625">
          <w:rPr>
            <w:lang w:val="en-US"/>
          </w:rPr>
          <w:t>acute care beds in hospitals are used</w:t>
        </w:r>
      </w:ins>
      <w:ins w:id="387" w:author="Mareike Ariaans" w:date="2020-11-13T11:44:00Z">
        <w:r w:rsidR="00C5045E">
          <w:rPr>
            <w:lang w:val="en-US"/>
          </w:rPr>
          <w:t xml:space="preserve"> to care for non-acute LTC patients [3]</w:t>
        </w:r>
      </w:ins>
      <w:ins w:id="388" w:author="Mareike Ariaans" w:date="2020-11-16T11:27:00Z">
        <w:r w:rsidR="006E2E5A">
          <w:rPr>
            <w:lang w:val="en-US"/>
          </w:rPr>
          <w:t>, and could thus compensate for low supply of residential care beds and unburden families from care duties</w:t>
        </w:r>
      </w:ins>
      <w:ins w:id="389" w:author="Mareike Ariaans" w:date="2020-11-13T13:58:00Z">
        <w:r w:rsidR="00303F03">
          <w:rPr>
            <w:lang w:val="en-US"/>
          </w:rPr>
          <w:t>. Moreover</w:t>
        </w:r>
      </w:ins>
      <w:ins w:id="390" w:author="Mareike Ariaans" w:date="2020-11-13T13:59:00Z">
        <w:r w:rsidR="00303F03">
          <w:rPr>
            <w:lang w:val="en-US"/>
          </w:rPr>
          <w:t>,</w:t>
        </w:r>
      </w:ins>
      <w:ins w:id="391" w:author="Mareike Ariaans" w:date="2020-11-13T13:58:00Z">
        <w:r w:rsidR="00303F03">
          <w:rPr>
            <w:lang w:val="en-US"/>
          </w:rPr>
          <w:t xml:space="preserve"> the</w:t>
        </w:r>
      </w:ins>
      <w:ins w:id="392" w:author="Mareike Ariaans" w:date="2020-11-13T13:59:00Z">
        <w:r w:rsidR="00303F03">
          <w:rPr>
            <w:lang w:val="en-US"/>
          </w:rPr>
          <w:t xml:space="preserve"> typology includes </w:t>
        </w:r>
      </w:ins>
      <w:ins w:id="393" w:author="Mareike Ariaans" w:date="2020-11-13T15:06:00Z">
        <w:r w:rsidR="00C72D5E">
          <w:rPr>
            <w:lang w:val="en-US"/>
          </w:rPr>
          <w:t xml:space="preserve">performance </w:t>
        </w:r>
      </w:ins>
      <w:ins w:id="394" w:author="Mareike Ariaans" w:date="2020-11-13T13:59:00Z">
        <w:r w:rsidR="00303F03">
          <w:rPr>
            <w:lang w:val="en-US"/>
          </w:rPr>
          <w:t>indictors on</w:t>
        </w:r>
      </w:ins>
      <w:ins w:id="395" w:author="Mareike Ariaans" w:date="2020-11-13T14:00:00Z">
        <w:r w:rsidR="00303F03">
          <w:rPr>
            <w:lang w:val="en-US"/>
          </w:rPr>
          <w:t xml:space="preserve"> life expectancy</w:t>
        </w:r>
      </w:ins>
      <w:ins w:id="396" w:author="Mareike Ariaans" w:date="2020-11-13T14:03:00Z">
        <w:r w:rsidR="00303F03">
          <w:rPr>
            <w:lang w:val="en-US"/>
          </w:rPr>
          <w:t xml:space="preserve"> at age 65</w:t>
        </w:r>
      </w:ins>
      <w:ins w:id="397" w:author="Mareike Ariaans" w:date="2020-11-13T14:00:00Z">
        <w:r w:rsidR="00303F03">
          <w:rPr>
            <w:lang w:val="en-US"/>
          </w:rPr>
          <w:t xml:space="preserve"> and self-perceived health</w:t>
        </w:r>
      </w:ins>
      <w:ins w:id="398" w:author="Mareike Ariaans" w:date="2020-11-13T14:04:00Z">
        <w:r w:rsidR="00E614F9">
          <w:rPr>
            <w:lang w:val="en-US"/>
          </w:rPr>
          <w:t xml:space="preserve"> of the elderly</w:t>
        </w:r>
      </w:ins>
      <w:ins w:id="399" w:author="Mareike Ariaans" w:date="2020-11-13T14:00:00Z">
        <w:r w:rsidR="00303F03">
          <w:rPr>
            <w:lang w:val="en-US"/>
          </w:rPr>
          <w:t>.</w:t>
        </w:r>
      </w:ins>
      <w:ins w:id="400" w:author="Mareike Ariaans" w:date="2020-11-27T10:54:00Z">
        <w:r w:rsidR="00C17185">
          <w:rPr>
            <w:lang w:val="en-US"/>
          </w:rPr>
          <w:t xml:space="preserve"> </w:t>
        </w:r>
      </w:ins>
      <w:ins w:id="401" w:author="Mareike Ariaans" w:date="2020-11-27T10:55:00Z">
        <w:r w:rsidR="00C17185">
          <w:rPr>
            <w:lang w:val="en-US"/>
          </w:rPr>
          <w:t xml:space="preserve">Indicators on outcome quality such as pressure ulcers or unintended weight loss might </w:t>
        </w:r>
      </w:ins>
      <w:ins w:id="402" w:author="Mareike Ariaans" w:date="2020-11-27T10:56:00Z">
        <w:r w:rsidR="00C17185">
          <w:rPr>
            <w:lang w:val="en-US"/>
          </w:rPr>
          <w:t>be available in the future and extend the</w:t>
        </w:r>
      </w:ins>
      <w:ins w:id="403" w:author="Mareike Ariaans" w:date="2020-11-27T12:03:00Z">
        <w:r w:rsidR="00992C56">
          <w:rPr>
            <w:lang w:val="en-US"/>
          </w:rPr>
          <w:t>se</w:t>
        </w:r>
      </w:ins>
      <w:ins w:id="404" w:author="Mareike Ariaans" w:date="2020-11-27T10:56:00Z">
        <w:r w:rsidR="00C17185">
          <w:rPr>
            <w:lang w:val="en-US"/>
          </w:rPr>
          <w:t xml:space="preserve"> indicators of the performance </w:t>
        </w:r>
      </w:ins>
      <w:ins w:id="405" w:author="Mareike Ariaans" w:date="2020-11-27T10:57:00Z">
        <w:r w:rsidR="00C17185">
          <w:rPr>
            <w:lang w:val="en-US"/>
          </w:rPr>
          <w:t>dimension</w:t>
        </w:r>
      </w:ins>
      <w:ins w:id="406" w:author="Mareike Ariaans" w:date="2020-11-27T10:55:00Z">
        <w:r w:rsidR="00C17185">
          <w:rPr>
            <w:lang w:val="en-US"/>
          </w:rPr>
          <w:t>.</w:t>
        </w:r>
      </w:ins>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[1,3</w:t>
      </w:r>
      <w:ins w:id="407" w:author="Mareike Ariaans" w:date="2020-11-27T11:34:00Z">
        <w:r w:rsidR="00CC3A02">
          <w:rPr>
            <w:lang w:val="en-US"/>
          </w:rPr>
          <w:t>2</w:t>
        </w:r>
      </w:ins>
      <w:del w:id="408" w:author="Mareike Ariaans" w:date="2020-11-27T11:34:00Z">
        <w:r w:rsidDel="00CC3A02">
          <w:rPr>
            <w:lang w:val="en-US"/>
          </w:rPr>
          <w:delText>0</w:delText>
        </w:r>
      </w:del>
      <w:r>
        <w:rPr>
          <w:lang w:val="en-US"/>
        </w:rPr>
        <w:t>]</w:t>
      </w:r>
      <w:r w:rsidRPr="006A56FF">
        <w:rPr>
          <w:lang w:val="en-US"/>
        </w:rPr>
        <w:t xml:space="preserve">. </w:t>
      </w:r>
      <w:r>
        <w:rPr>
          <w:lang w:val="en-US"/>
        </w:rPr>
        <w:t xml:space="preserve">Today, 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w:t>
      </w:r>
      <w:ins w:id="409" w:author="Mareike Ariaans" w:date="2020-11-27T11:34:00Z">
        <w:r w:rsidR="00CC3A02">
          <w:rPr>
            <w:noProof/>
            <w:lang w:val="en-US"/>
          </w:rPr>
          <w:t>30</w:t>
        </w:r>
      </w:ins>
      <w:del w:id="410" w:author="Mareike Ariaans" w:date="2020-11-27T11:34:00Z">
        <w:r w:rsidDel="00CC3A02">
          <w:rPr>
            <w:noProof/>
            <w:lang w:val="en-US"/>
          </w:rPr>
          <w:delText>28</w:delText>
        </w:r>
      </w:del>
      <w:r>
        <w:rPr>
          <w:noProof/>
          <w:lang w:val="en-US"/>
        </w:rPr>
        <w:t>]</w:t>
      </w:r>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w:t>
      </w:r>
      <w:ins w:id="411" w:author="Mareike Ariaans" w:date="2020-11-27T11:34:00Z">
        <w:r w:rsidR="00CC3A02">
          <w:rPr>
            <w:lang w:val="en-US"/>
          </w:rPr>
          <w:t>30</w:t>
        </w:r>
      </w:ins>
      <w:del w:id="412" w:author="Mareike Ariaans" w:date="2020-11-27T11:34:00Z">
        <w:r w:rsidDel="00CC3A02">
          <w:rPr>
            <w:lang w:val="en-US"/>
          </w:rPr>
          <w:delText>28</w:delText>
        </w:r>
      </w:del>
      <w:r>
        <w:rPr>
          <w:lang w:val="en-US"/>
        </w:rPr>
        <w:t>,3</w:t>
      </w:r>
      <w:ins w:id="413" w:author="Mareike Ariaans" w:date="2020-11-27T11:34:00Z">
        <w:r w:rsidR="00CC3A02">
          <w:rPr>
            <w:lang w:val="en-US"/>
          </w:rPr>
          <w:t>2</w:t>
        </w:r>
      </w:ins>
      <w:del w:id="414" w:author="Mareike Ariaans" w:date="2020-11-27T11:34:00Z">
        <w:r w:rsidDel="00CC3A02">
          <w:rPr>
            <w:lang w:val="en-US"/>
          </w:rPr>
          <w:delText>0</w:delText>
        </w:r>
      </w:del>
      <w:r>
        <w:rPr>
          <w:lang w:val="en-US"/>
        </w:rPr>
        <w:t>]</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is also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77777777" w:rsidR="005E0316" w:rsidRDefault="005E0316" w:rsidP="005E0316">
      <w:pPr>
        <w:pStyle w:val="CitaviBibliographyEntry"/>
        <w:rPr>
          <w:lang w:val="en-US"/>
        </w:rPr>
      </w:pPr>
      <w:bookmarkStart w:id="415" w:name="_CTVBIBLIOGRAPHY1"/>
      <w:bookmarkEnd w:id="415"/>
      <w:del w:id="416" w:author="Mareike Ariaans" w:date="2020-11-27T11:13:00Z">
        <w:r w:rsidDel="006F37B4">
          <w:rPr>
            <w:lang w:val="en-US"/>
          </w:rPr>
          <w:delText xml:space="preserve"> </w:delText>
        </w:r>
      </w:del>
      <w:r>
        <w:rPr>
          <w:lang w:val="en-US"/>
        </w:rPr>
        <w:t>[1]</w:t>
      </w:r>
      <w:r>
        <w:rPr>
          <w:lang w:val="en-US"/>
        </w:rPr>
        <w:tab/>
      </w:r>
      <w:bookmarkStart w:id="417" w:name="_CTVL0010b6a142e90234bc18156f4e7b2566369"/>
      <w:r>
        <w:rPr>
          <w:lang w:val="en-US"/>
        </w:rPr>
        <w:t>Colombo F, Llena-Nozal A, Mercier J, Tjadens F. Help wanted?: Providing and paying for long-term care. Paris: OECD; 2011.</w:t>
      </w:r>
    </w:p>
    <w:bookmarkEnd w:id="417"/>
    <w:p w14:paraId="55F8055D" w14:textId="77777777" w:rsidR="005E0316" w:rsidRDefault="005E0316" w:rsidP="005E0316">
      <w:pPr>
        <w:pStyle w:val="CitaviBibliographyEntry"/>
        <w:rPr>
          <w:lang w:val="en-US"/>
        </w:rPr>
      </w:pPr>
      <w:r>
        <w:rPr>
          <w:lang w:val="en-US"/>
        </w:rPr>
        <w:t>[2]</w:t>
      </w:r>
      <w:r>
        <w:rPr>
          <w:lang w:val="en-US"/>
        </w:rPr>
        <w:tab/>
      </w:r>
      <w:bookmarkStart w:id="418" w:name="_CTVL0014fb1e12993c0486bb38a312102fa0b95"/>
      <w:r>
        <w:rPr>
          <w:lang w:val="en-US"/>
        </w:rPr>
        <w:t>Ranci C, Pavolini E (eds.). Reforms in Long-Term Care Policies in Europe: Investigating Institutional Change and Social Impacts. New York, NY: Springer; 2013.</w:t>
      </w:r>
    </w:p>
    <w:bookmarkEnd w:id="418"/>
    <w:p w14:paraId="26F2B41A" w14:textId="77777777" w:rsidR="005E0316" w:rsidRDefault="005E0316" w:rsidP="005E0316">
      <w:pPr>
        <w:pStyle w:val="CitaviBibliographyEntry"/>
        <w:rPr>
          <w:lang w:val="en-US"/>
        </w:rPr>
      </w:pPr>
      <w:r>
        <w:rPr>
          <w:lang w:val="en-US"/>
        </w:rPr>
        <w:t>[3]</w:t>
      </w:r>
      <w:r>
        <w:rPr>
          <w:lang w:val="en-US"/>
        </w:rPr>
        <w:tab/>
      </w:r>
      <w:bookmarkStart w:id="419" w:name="_CTVL001ffb96f5d318a4de298a39e8f0bd5fa6a"/>
      <w:r>
        <w:rPr>
          <w:lang w:val="en-US"/>
        </w:rPr>
        <w:t>OECD, European Commission. A Good Life in Old Age? OECD Publishing; 2013.</w:t>
      </w:r>
    </w:p>
    <w:bookmarkEnd w:id="419"/>
    <w:p w14:paraId="47F411D3" w14:textId="77777777" w:rsidR="005E0316" w:rsidRDefault="005E0316" w:rsidP="005E0316">
      <w:pPr>
        <w:pStyle w:val="CitaviBibliographyEntry"/>
        <w:rPr>
          <w:lang w:val="en-US"/>
        </w:rPr>
      </w:pPr>
      <w:r>
        <w:rPr>
          <w:lang w:val="en-US"/>
        </w:rPr>
        <w:t>[4]</w:t>
      </w:r>
      <w:r>
        <w:rPr>
          <w:lang w:val="en-US"/>
        </w:rPr>
        <w:tab/>
      </w:r>
      <w:bookmarkStart w:id="420"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420"/>
    <w:p w14:paraId="795CB752" w14:textId="77777777" w:rsidR="005E0316" w:rsidRDefault="005E0316" w:rsidP="005E0316">
      <w:pPr>
        <w:pStyle w:val="CitaviBibliographyEntry"/>
        <w:rPr>
          <w:lang w:val="en-US"/>
        </w:rPr>
      </w:pPr>
      <w:r>
        <w:rPr>
          <w:lang w:val="en-US"/>
        </w:rPr>
        <w:t>[5]</w:t>
      </w:r>
      <w:r>
        <w:rPr>
          <w:lang w:val="en-US"/>
        </w:rPr>
        <w:tab/>
      </w:r>
      <w:bookmarkStart w:id="421" w:name="_CTVL00103efbb5656b9476aa5f278c064126856"/>
      <w:r>
        <w:rPr>
          <w:lang w:val="en-US"/>
        </w:rPr>
        <w:t xml:space="preserve">Ungerson C. Social Politics and the Commodification of Care. Social Politics: International Studies in Gender, State &amp; Society 1997;4(3):362–81. </w:t>
      </w:r>
      <w:r w:rsidR="00C90401">
        <w:fldChar w:fldCharType="begin"/>
      </w:r>
      <w:r w:rsidR="00C90401" w:rsidRPr="009C1D58">
        <w:rPr>
          <w:lang w:val="en-US"/>
          <w:rPrChange w:id="422" w:author="Mareike Ariaans" w:date="2020-11-13T10:02:00Z">
            <w:rPr/>
          </w:rPrChange>
        </w:rPr>
        <w:instrText xml:space="preserve"> HYPERLINK "https://doi.org/10.1093/sp/4.3.362" </w:instrText>
      </w:r>
      <w:r w:rsidR="00C90401">
        <w:fldChar w:fldCharType="separate"/>
      </w:r>
      <w:r w:rsidRPr="00AD7CB5">
        <w:rPr>
          <w:rStyle w:val="Hyperlink"/>
          <w:lang w:val="en-US"/>
        </w:rPr>
        <w:t>https://doi.org/10.1093/sp/4.3.362</w:t>
      </w:r>
      <w:r w:rsidR="00C90401">
        <w:rPr>
          <w:rStyle w:val="Hyperlink"/>
          <w:lang w:val="en-US"/>
        </w:rPr>
        <w:fldChar w:fldCharType="end"/>
      </w:r>
      <w:r>
        <w:rPr>
          <w:lang w:val="en-US"/>
        </w:rPr>
        <w:t>.</w:t>
      </w:r>
    </w:p>
    <w:bookmarkEnd w:id="421"/>
    <w:p w14:paraId="74F1C5AA" w14:textId="128E93DF" w:rsidR="005E0316" w:rsidRDefault="005E0316" w:rsidP="005E0316">
      <w:pPr>
        <w:pStyle w:val="CitaviBibliographyEntry"/>
        <w:rPr>
          <w:lang w:val="en-US"/>
        </w:rPr>
      </w:pPr>
      <w:r>
        <w:rPr>
          <w:lang w:val="en-US"/>
        </w:rPr>
        <w:t>[6]</w:t>
      </w:r>
      <w:r>
        <w:rPr>
          <w:lang w:val="en-US"/>
        </w:rPr>
        <w:tab/>
      </w:r>
      <w:bookmarkStart w:id="423" w:name="_CTVL001fd3ac2a6731141c3b7b2698947518579"/>
      <w:r>
        <w:rPr>
          <w:lang w:val="en-US"/>
        </w:rPr>
        <w:t>Damiani G, Farelli V, Anselmi A, Sicuro L, Solipaca A, Burgio A et al. Patterns of Long Term Care in 29 European countries: evidence from an exploratory study. BMC Health Serv</w:t>
      </w:r>
      <w:ins w:id="424" w:author="Mareike Ariaans" w:date="2020-11-27T11:13:00Z">
        <w:r w:rsidR="006F37B4">
          <w:rPr>
            <w:lang w:val="en-US"/>
          </w:rPr>
          <w:t>ices</w:t>
        </w:r>
      </w:ins>
      <w:r>
        <w:rPr>
          <w:lang w:val="en-US"/>
        </w:rPr>
        <w:t xml:space="preserve"> Res</w:t>
      </w:r>
      <w:ins w:id="425" w:author="Mareike Ariaans" w:date="2020-11-27T11:13:00Z">
        <w:r w:rsidR="006F37B4">
          <w:rPr>
            <w:lang w:val="en-US"/>
          </w:rPr>
          <w:t>earch</w:t>
        </w:r>
      </w:ins>
      <w:r>
        <w:rPr>
          <w:lang w:val="en-US"/>
        </w:rPr>
        <w:t xml:space="preserve"> 2011;11:316. </w:t>
      </w:r>
      <w:r w:rsidR="00C90401">
        <w:fldChar w:fldCharType="begin"/>
      </w:r>
      <w:r w:rsidR="00C90401" w:rsidRPr="009C1D58">
        <w:rPr>
          <w:lang w:val="en-US"/>
          <w:rPrChange w:id="426" w:author="Mareike Ariaans" w:date="2020-11-13T10:02:00Z">
            <w:rPr/>
          </w:rPrChange>
        </w:rPr>
        <w:instrText xml:space="preserve"> HYPERLINK "https://doi.org/10.1186/1472-6963-11-316" </w:instrText>
      </w:r>
      <w:r w:rsidR="00C90401">
        <w:fldChar w:fldCharType="separate"/>
      </w:r>
      <w:r w:rsidRPr="00AD7CB5">
        <w:rPr>
          <w:rStyle w:val="Hyperlink"/>
          <w:lang w:val="en-US"/>
        </w:rPr>
        <w:t>https://doi.org/10.1186/1472-6963-11-316</w:t>
      </w:r>
      <w:r w:rsidR="00C90401">
        <w:rPr>
          <w:rStyle w:val="Hyperlink"/>
          <w:lang w:val="en-US"/>
        </w:rPr>
        <w:fldChar w:fldCharType="end"/>
      </w:r>
      <w:r>
        <w:rPr>
          <w:lang w:val="en-US"/>
        </w:rPr>
        <w:t>.</w:t>
      </w:r>
    </w:p>
    <w:bookmarkEnd w:id="423"/>
    <w:p w14:paraId="7A38F4C7" w14:textId="77777777" w:rsidR="005E0316" w:rsidRDefault="005E0316" w:rsidP="005E0316">
      <w:pPr>
        <w:pStyle w:val="CitaviBibliographyEntry"/>
        <w:rPr>
          <w:lang w:val="en-US"/>
        </w:rPr>
      </w:pPr>
      <w:r>
        <w:rPr>
          <w:lang w:val="en-US"/>
        </w:rPr>
        <w:lastRenderedPageBreak/>
        <w:t>[7]</w:t>
      </w:r>
      <w:r>
        <w:rPr>
          <w:lang w:val="en-US"/>
        </w:rPr>
        <w:tab/>
      </w:r>
      <w:bookmarkStart w:id="427" w:name="_CTVL001373c94ccf3c24a1ebfb425e778bd7fad"/>
      <w:r>
        <w:rPr>
          <w:lang w:val="en-US"/>
        </w:rPr>
        <w:t xml:space="preserve">Halásková R, Bednář P, Halásková M. Forms of Providing and Financing Long-Term Care in OECD Countries. Review of Economic Perspectives 2017;17(2):159–78. </w:t>
      </w:r>
      <w:r w:rsidR="00C90401">
        <w:fldChar w:fldCharType="begin"/>
      </w:r>
      <w:r w:rsidR="00C90401" w:rsidRPr="009C1D58">
        <w:rPr>
          <w:lang w:val="en-US"/>
          <w:rPrChange w:id="428" w:author="Mareike Ariaans" w:date="2020-11-13T10:02:00Z">
            <w:rPr/>
          </w:rPrChange>
        </w:rPr>
        <w:instrText xml:space="preserve"> HYPERLINK "https://doi.org/10.1515/revecp-2017-0008" </w:instrText>
      </w:r>
      <w:r w:rsidR="00C90401">
        <w:fldChar w:fldCharType="separate"/>
      </w:r>
      <w:r w:rsidRPr="00AD7CB5">
        <w:rPr>
          <w:rStyle w:val="Hyperlink"/>
          <w:lang w:val="en-US"/>
        </w:rPr>
        <w:t>https://doi.org/10.1515/revecp-2017-0008</w:t>
      </w:r>
      <w:r w:rsidR="00C90401">
        <w:rPr>
          <w:rStyle w:val="Hyperlink"/>
          <w:lang w:val="en-US"/>
        </w:rPr>
        <w:fldChar w:fldCharType="end"/>
      </w:r>
      <w:r>
        <w:rPr>
          <w:lang w:val="en-US"/>
        </w:rPr>
        <w:t>.</w:t>
      </w:r>
    </w:p>
    <w:bookmarkEnd w:id="427"/>
    <w:p w14:paraId="76137764" w14:textId="77777777" w:rsidR="005E0316" w:rsidRDefault="005E0316" w:rsidP="005E0316">
      <w:pPr>
        <w:pStyle w:val="CitaviBibliographyEntry"/>
        <w:rPr>
          <w:lang w:val="en-US"/>
        </w:rPr>
      </w:pPr>
      <w:r>
        <w:rPr>
          <w:lang w:val="en-US"/>
        </w:rPr>
        <w:t>[8]</w:t>
      </w:r>
      <w:r>
        <w:rPr>
          <w:lang w:val="en-US"/>
        </w:rPr>
        <w:tab/>
      </w:r>
      <w:bookmarkStart w:id="429"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429"/>
    <w:p w14:paraId="63D83654" w14:textId="77777777" w:rsidR="005E0316" w:rsidRDefault="005E0316" w:rsidP="005E0316">
      <w:pPr>
        <w:pStyle w:val="CitaviBibliographyEntry"/>
        <w:rPr>
          <w:lang w:val="en-US"/>
        </w:rPr>
      </w:pPr>
      <w:r>
        <w:rPr>
          <w:lang w:val="en-US"/>
        </w:rPr>
        <w:t>[9]</w:t>
      </w:r>
      <w:r>
        <w:rPr>
          <w:lang w:val="en-US"/>
        </w:rPr>
        <w:tab/>
      </w:r>
      <w:bookmarkStart w:id="430" w:name="_CTVL0014a831c3476a74e2b9956ea11f6651680"/>
      <w:r>
        <w:rPr>
          <w:lang w:val="en-US"/>
        </w:rPr>
        <w:t>Kraus M, Riedel M, Mot ES, Willemé P, Röhrling G. A typology of long-term care systems in Europe. Brussels: ENEPRI; 2010.</w:t>
      </w:r>
    </w:p>
    <w:bookmarkEnd w:id="430"/>
    <w:p w14:paraId="78A93038" w14:textId="77777777" w:rsidR="005E0316" w:rsidRDefault="005E0316" w:rsidP="005E0316">
      <w:pPr>
        <w:pStyle w:val="CitaviBibliographyEntry"/>
        <w:rPr>
          <w:lang w:val="en-US"/>
        </w:rPr>
      </w:pPr>
      <w:r>
        <w:rPr>
          <w:lang w:val="en-US"/>
        </w:rPr>
        <w:t>[10]</w:t>
      </w:r>
      <w:r>
        <w:rPr>
          <w:lang w:val="en-US"/>
        </w:rPr>
        <w:tab/>
      </w:r>
      <w:bookmarkStart w:id="431" w:name="_CTVL001ba251d514c9d4bae9495b7c6c02444ab"/>
      <w:r>
        <w:rPr>
          <w:lang w:val="en-US"/>
        </w:rPr>
        <w:t xml:space="preserve">Reibling N, Ariaans M, Wendt C. Worlds of Healthcare: A Healthcare System Typology of OECD Countries. Health Policy 2019;123(7):611–20. </w:t>
      </w:r>
      <w:r w:rsidR="00C90401">
        <w:fldChar w:fldCharType="begin"/>
      </w:r>
      <w:r w:rsidR="00C90401" w:rsidRPr="009C1D58">
        <w:rPr>
          <w:lang w:val="en-US"/>
          <w:rPrChange w:id="432" w:author="Mareike Ariaans" w:date="2020-11-13T10:02:00Z">
            <w:rPr/>
          </w:rPrChange>
        </w:rPr>
        <w:instrText xml:space="preserve"> HYPERLINK "https://doi.org/10.1016/j.healthpol.2019.05.001" </w:instrText>
      </w:r>
      <w:r w:rsidR="00C90401">
        <w:fldChar w:fldCharType="separate"/>
      </w:r>
      <w:r w:rsidRPr="00AD7CB5">
        <w:rPr>
          <w:rStyle w:val="Hyperlink"/>
          <w:lang w:val="en-US"/>
        </w:rPr>
        <w:t>https://doi.org/10.1016/j.healthpol.2019.05.001</w:t>
      </w:r>
      <w:r w:rsidR="00C90401">
        <w:rPr>
          <w:rStyle w:val="Hyperlink"/>
          <w:lang w:val="en-US"/>
        </w:rPr>
        <w:fldChar w:fldCharType="end"/>
      </w:r>
      <w:r>
        <w:rPr>
          <w:lang w:val="en-US"/>
        </w:rPr>
        <w:t>.</w:t>
      </w:r>
    </w:p>
    <w:bookmarkEnd w:id="431"/>
    <w:p w14:paraId="0DABD047" w14:textId="77777777" w:rsidR="005E0316" w:rsidRDefault="005E0316" w:rsidP="005E0316">
      <w:pPr>
        <w:pStyle w:val="CitaviBibliographyEntry"/>
        <w:rPr>
          <w:lang w:val="en-US"/>
        </w:rPr>
      </w:pPr>
      <w:r>
        <w:rPr>
          <w:lang w:val="en-US"/>
        </w:rPr>
        <w:t>[11]</w:t>
      </w:r>
      <w:r>
        <w:rPr>
          <w:lang w:val="en-US"/>
        </w:rPr>
        <w:tab/>
      </w:r>
      <w:bookmarkStart w:id="433" w:name="_CTVL0010ab61766c6234c81af59c27fe2c9d49d"/>
      <w:r>
        <w:rPr>
          <w:lang w:val="en-US"/>
        </w:rPr>
        <w:t>Esping-Andersen G. The three worlds of welfare capitalism. Princeton, N.J.: Princeton University Press; 1990.</w:t>
      </w:r>
    </w:p>
    <w:bookmarkEnd w:id="433"/>
    <w:p w14:paraId="1361F80E" w14:textId="77777777" w:rsidR="005E0316" w:rsidRDefault="005E0316" w:rsidP="005E0316">
      <w:pPr>
        <w:pStyle w:val="CitaviBibliographyEntry"/>
        <w:rPr>
          <w:lang w:val="en-US"/>
        </w:rPr>
      </w:pPr>
      <w:r>
        <w:rPr>
          <w:lang w:val="en-US"/>
        </w:rPr>
        <w:t>[12]</w:t>
      </w:r>
      <w:r>
        <w:rPr>
          <w:lang w:val="en-US"/>
        </w:rPr>
        <w:tab/>
      </w:r>
      <w:bookmarkStart w:id="434" w:name="_CTVL0017c3d120b68894a438ddae60dd66cb8df"/>
      <w:r>
        <w:rPr>
          <w:lang w:val="en-US"/>
        </w:rPr>
        <w:t xml:space="preserve">Ferrera M. The ‘Southern Model’ of Welfare in Social Europe. Journal of European Social Policy 1996;6(1):17–37. </w:t>
      </w:r>
      <w:r w:rsidR="00BD2D8C">
        <w:fldChar w:fldCharType="begin"/>
      </w:r>
      <w:r w:rsidR="00BD2D8C" w:rsidRPr="00CA35CB">
        <w:rPr>
          <w:lang w:val="en-US"/>
          <w:rPrChange w:id="435" w:author="Mareike Ariaans" w:date="2020-11-16T09:25:00Z">
            <w:rPr/>
          </w:rPrChange>
        </w:rPr>
        <w:instrText xml:space="preserve"> HYPERLINK "https://doi.org/10.1177/095892879600600102" </w:instrText>
      </w:r>
      <w:r w:rsidR="00BD2D8C">
        <w:fldChar w:fldCharType="separate"/>
      </w:r>
      <w:r w:rsidRPr="00AD7CB5">
        <w:rPr>
          <w:rStyle w:val="Hyperlink"/>
          <w:lang w:val="en-US"/>
        </w:rPr>
        <w:t>https://doi.org/10.1177/095892879600600102</w:t>
      </w:r>
      <w:r w:rsidR="00BD2D8C">
        <w:rPr>
          <w:rStyle w:val="Hyperlink"/>
          <w:lang w:val="en-US"/>
        </w:rPr>
        <w:fldChar w:fldCharType="end"/>
      </w:r>
      <w:r>
        <w:rPr>
          <w:lang w:val="en-US"/>
        </w:rPr>
        <w:t>.</w:t>
      </w:r>
    </w:p>
    <w:bookmarkEnd w:id="434"/>
    <w:p w14:paraId="3075F6C5" w14:textId="77777777" w:rsidR="005E0316" w:rsidRDefault="005E0316" w:rsidP="005E0316">
      <w:pPr>
        <w:pStyle w:val="CitaviBibliographyEntry"/>
        <w:rPr>
          <w:lang w:val="en-US"/>
        </w:rPr>
      </w:pPr>
      <w:r>
        <w:rPr>
          <w:lang w:val="en-US"/>
        </w:rPr>
        <w:t>[13]</w:t>
      </w:r>
      <w:r>
        <w:rPr>
          <w:lang w:val="en-US"/>
        </w:rPr>
        <w:tab/>
      </w:r>
      <w:bookmarkStart w:id="436" w:name="_CTVL0019c83775edfdb449eb0696fce30169fae"/>
      <w:r>
        <w:rPr>
          <w:lang w:val="en-US"/>
        </w:rPr>
        <w:t>Arts W, Gelissen J. Three worlds of welfare capitalism or more?: A state-of-the-art report. Journal of European Social Policy 2002;12(2):137–58.</w:t>
      </w:r>
    </w:p>
    <w:bookmarkEnd w:id="436"/>
    <w:p w14:paraId="3888BA8F" w14:textId="77777777" w:rsidR="005E0316" w:rsidRDefault="005E0316" w:rsidP="005E0316">
      <w:pPr>
        <w:pStyle w:val="CitaviBibliographyEntry"/>
        <w:rPr>
          <w:lang w:val="en-US"/>
        </w:rPr>
      </w:pPr>
      <w:r>
        <w:rPr>
          <w:lang w:val="en-US"/>
        </w:rPr>
        <w:t>[14]</w:t>
      </w:r>
      <w:r>
        <w:rPr>
          <w:lang w:val="en-US"/>
        </w:rPr>
        <w:tab/>
      </w:r>
      <w:bookmarkStart w:id="437" w:name="_CTVL00134984415fb464e2783512e6c89b0cd6c"/>
      <w:r>
        <w:rPr>
          <w:lang w:val="en-US"/>
        </w:rPr>
        <w:t>Castles FG, Mitchell D. Worlds of Welfare and Families of Nations. In: Castles FG, editor. Families of nations: Patterns of public policy in Western democracies. Aldershot: Ashgate; 1993.</w:t>
      </w:r>
    </w:p>
    <w:bookmarkEnd w:id="437"/>
    <w:p w14:paraId="7069D55D" w14:textId="7D9D0A50" w:rsidR="005E0316" w:rsidRDefault="005E0316" w:rsidP="005E0316">
      <w:pPr>
        <w:pStyle w:val="CitaviBibliographyEntry"/>
        <w:rPr>
          <w:ins w:id="438" w:author="Mareike Ariaans" w:date="2020-11-27T11:02:00Z"/>
          <w:lang w:val="en-US"/>
        </w:rPr>
      </w:pPr>
      <w:r>
        <w:rPr>
          <w:lang w:val="en-US"/>
        </w:rPr>
        <w:t>[15]</w:t>
      </w:r>
      <w:r>
        <w:rPr>
          <w:lang w:val="en-US"/>
        </w:rPr>
        <w:tab/>
      </w:r>
      <w:bookmarkStart w:id="439" w:name="_CTVL001c4d18bc7cbb84effbca47358d0ec4f5f"/>
      <w:r>
        <w:rPr>
          <w:lang w:val="en-US"/>
        </w:rPr>
        <w:t xml:space="preserve">Rostgaard T. Caring for Children and Older People in Europe - A Comparison of European Policies and Practice. Policy Studies 2002;23(1):51–68. </w:t>
      </w:r>
      <w:r w:rsidR="00BD2D8C">
        <w:fldChar w:fldCharType="begin"/>
      </w:r>
      <w:r w:rsidR="00BD2D8C" w:rsidRPr="00CA35CB">
        <w:rPr>
          <w:lang w:val="en-US"/>
          <w:rPrChange w:id="440" w:author="Mareike Ariaans" w:date="2020-11-16T09:25:00Z">
            <w:rPr/>
          </w:rPrChange>
        </w:rPr>
        <w:instrText xml:space="preserve"> HYPERLINK "https://doi.org/10.1080/0144287022000000082" </w:instrText>
      </w:r>
      <w:r w:rsidR="00BD2D8C">
        <w:fldChar w:fldCharType="separate"/>
      </w:r>
      <w:r w:rsidRPr="00AD7CB5">
        <w:rPr>
          <w:rStyle w:val="Hyperlink"/>
          <w:lang w:val="en-US"/>
        </w:rPr>
        <w:t>https://doi.org/10.1080/0144287022000000082</w:t>
      </w:r>
      <w:r w:rsidR="00BD2D8C">
        <w:rPr>
          <w:rStyle w:val="Hyperlink"/>
          <w:lang w:val="en-US"/>
        </w:rPr>
        <w:fldChar w:fldCharType="end"/>
      </w:r>
      <w:r>
        <w:rPr>
          <w:lang w:val="en-US"/>
        </w:rPr>
        <w:t>.</w:t>
      </w:r>
    </w:p>
    <w:p w14:paraId="1FA9C2F8" w14:textId="4707DCB7" w:rsidR="0040615E" w:rsidRPr="0040615E" w:rsidRDefault="0040615E" w:rsidP="0040615E">
      <w:pPr>
        <w:pStyle w:val="CitaviBibliographyEntry"/>
        <w:rPr>
          <w:ins w:id="441" w:author="Mareike Ariaans" w:date="2020-11-27T11:02:00Z"/>
          <w:lang w:val="en-US"/>
          <w:rPrChange w:id="442" w:author="Mareike Ariaans" w:date="2020-11-27T11:03:00Z">
            <w:rPr>
              <w:ins w:id="443" w:author="Mareike Ariaans" w:date="2020-11-27T11:02:00Z"/>
            </w:rPr>
          </w:rPrChange>
        </w:rPr>
      </w:pPr>
      <w:ins w:id="444" w:author="Mareike Ariaans" w:date="2020-11-27T11:02:00Z">
        <w:r>
          <w:rPr>
            <w:lang w:val="en-US"/>
          </w:rPr>
          <w:t>[16]</w:t>
        </w:r>
        <w:r>
          <w:rPr>
            <w:lang w:val="en-US"/>
          </w:rPr>
          <w:tab/>
        </w:r>
        <w:r w:rsidRPr="0040615E">
          <w:rPr>
            <w:lang w:val="en-US"/>
            <w:rPrChange w:id="445" w:author="Mareike Ariaans" w:date="2020-11-27T11:02:00Z">
              <w:rPr/>
            </w:rPrChange>
          </w:rPr>
          <w:t xml:space="preserve">Bambra C, Eikemo TA. Welfare state regimes, unemployment and health: a comparative study of the relationship between unemployment and self-reported health in 23 European countries. </w:t>
        </w:r>
        <w:r w:rsidRPr="0040615E">
          <w:rPr>
            <w:lang w:val="en-US"/>
            <w:rPrChange w:id="446" w:author="Mareike Ariaans" w:date="2020-11-27T11:03:00Z">
              <w:rPr/>
            </w:rPrChange>
          </w:rPr>
          <w:t>J</w:t>
        </w:r>
      </w:ins>
      <w:ins w:id="447" w:author="Mareike Ariaans" w:date="2020-11-27T11:03:00Z">
        <w:r w:rsidRPr="0040615E">
          <w:rPr>
            <w:lang w:val="en-US"/>
            <w:rPrChange w:id="448" w:author="Mareike Ariaans" w:date="2020-11-27T11:03:00Z">
              <w:rPr/>
            </w:rPrChange>
          </w:rPr>
          <w:t>ournal of</w:t>
        </w:r>
      </w:ins>
      <w:ins w:id="449" w:author="Mareike Ariaans" w:date="2020-11-27T11:02:00Z">
        <w:r w:rsidRPr="0040615E">
          <w:rPr>
            <w:lang w:val="en-US"/>
            <w:rPrChange w:id="450" w:author="Mareike Ariaans" w:date="2020-11-27T11:03:00Z">
              <w:rPr/>
            </w:rPrChange>
          </w:rPr>
          <w:t xml:space="preserve"> Epidemiol</w:t>
        </w:r>
      </w:ins>
      <w:ins w:id="451" w:author="Mareike Ariaans" w:date="2020-11-27T11:03:00Z">
        <w:r w:rsidRPr="0040615E">
          <w:rPr>
            <w:lang w:val="en-US"/>
            <w:rPrChange w:id="452" w:author="Mareike Ariaans" w:date="2020-11-27T11:03:00Z">
              <w:rPr/>
            </w:rPrChange>
          </w:rPr>
          <w:t>ogy and</w:t>
        </w:r>
      </w:ins>
      <w:ins w:id="453" w:author="Mareike Ariaans" w:date="2020-11-27T11:02:00Z">
        <w:r w:rsidRPr="0040615E">
          <w:rPr>
            <w:lang w:val="en-US"/>
            <w:rPrChange w:id="454" w:author="Mareike Ariaans" w:date="2020-11-27T11:03:00Z">
              <w:rPr/>
            </w:rPrChange>
          </w:rPr>
          <w:t xml:space="preserve"> Community Health 2009;63(2):92–8. https://doi.org/10.1136/jech.2008.077354.</w:t>
        </w:r>
      </w:ins>
    </w:p>
    <w:p w14:paraId="0CA1A902" w14:textId="2B53EAA4" w:rsidR="0040615E" w:rsidRDefault="0040615E" w:rsidP="0040615E">
      <w:pPr>
        <w:pStyle w:val="CitaviBibliographyEntry"/>
        <w:rPr>
          <w:lang w:val="en-US"/>
        </w:rPr>
      </w:pPr>
      <w:ins w:id="455" w:author="Mareike Ariaans" w:date="2020-11-27T11:02:00Z">
        <w:r w:rsidRPr="0040615E">
          <w:rPr>
            <w:rPrChange w:id="456" w:author="Mareike Ariaans" w:date="2020-11-27T11:05:00Z">
              <w:rPr>
                <w:lang w:val="en-US"/>
              </w:rPr>
            </w:rPrChange>
          </w:rPr>
          <w:t>[17]</w:t>
        </w:r>
        <w:r w:rsidRPr="0040615E">
          <w:rPr>
            <w:rPrChange w:id="457" w:author="Mareike Ariaans" w:date="2020-11-27T11:05:00Z">
              <w:rPr>
                <w:lang w:val="en-US"/>
              </w:rPr>
            </w:rPrChange>
          </w:rPr>
          <w:tab/>
        </w:r>
      </w:ins>
      <w:ins w:id="458" w:author="Mareike Ariaans" w:date="2020-11-27T11:05:00Z">
        <w:r w:rsidRPr="0040615E">
          <w:t xml:space="preserve">Eikemo TA, Huisman M, Bambra C, Kunst AE. </w:t>
        </w:r>
        <w:r w:rsidRPr="0040615E">
          <w:rPr>
            <w:lang w:val="en-US"/>
            <w:rPrChange w:id="459" w:author="Mareike Ariaans" w:date="2020-11-27T11:05:00Z">
              <w:rPr/>
            </w:rPrChange>
          </w:rPr>
          <w:t>Health inequalities according to educational level in different welfare regimes: a comparison of 23 European countries. Sociology of Health and Illness 2008;30(4):565–82. https://doi.org/10.1111/j.1467-9566.2007.01073.x.</w:t>
        </w:r>
      </w:ins>
    </w:p>
    <w:bookmarkEnd w:id="439"/>
    <w:p w14:paraId="272B53B0" w14:textId="77777777" w:rsidR="005E0316" w:rsidRDefault="005E0316" w:rsidP="005E0316">
      <w:pPr>
        <w:pStyle w:val="CitaviBibliographyEntry"/>
        <w:rPr>
          <w:lang w:val="en-US"/>
        </w:rPr>
      </w:pPr>
      <w:r>
        <w:rPr>
          <w:lang w:val="en-US"/>
        </w:rPr>
        <w:t>[16]</w:t>
      </w:r>
      <w:r>
        <w:rPr>
          <w:lang w:val="en-US"/>
        </w:rPr>
        <w:tab/>
      </w:r>
      <w:bookmarkStart w:id="460" w:name="_CTVL001ab516b2141194d84a0d50dcc11af4e93"/>
      <w:r>
        <w:rPr>
          <w:lang w:val="en-US"/>
        </w:rPr>
        <w:t xml:space="preserve">Wendt C. Changing Healthcare System Types. Social Policy &amp; Administration 2014;48(7):864–82. </w:t>
      </w:r>
      <w:r w:rsidR="00C90401">
        <w:fldChar w:fldCharType="begin"/>
      </w:r>
      <w:r w:rsidR="00C90401" w:rsidRPr="009C1D58">
        <w:rPr>
          <w:lang w:val="en-US"/>
          <w:rPrChange w:id="461" w:author="Mareike Ariaans" w:date="2020-11-13T10:02:00Z">
            <w:rPr/>
          </w:rPrChange>
        </w:rPr>
        <w:instrText xml:space="preserve"> HYPERLINK "https://doi.org/10.1111/spol.12061" </w:instrText>
      </w:r>
      <w:r w:rsidR="00C90401">
        <w:fldChar w:fldCharType="separate"/>
      </w:r>
      <w:r w:rsidRPr="00AD7CB5">
        <w:rPr>
          <w:rStyle w:val="Hyperlink"/>
          <w:lang w:val="en-US"/>
        </w:rPr>
        <w:t>https://doi.org/10.1111/spol.12061</w:t>
      </w:r>
      <w:r w:rsidR="00C90401">
        <w:rPr>
          <w:rStyle w:val="Hyperlink"/>
          <w:lang w:val="en-US"/>
        </w:rPr>
        <w:fldChar w:fldCharType="end"/>
      </w:r>
      <w:r>
        <w:rPr>
          <w:lang w:val="en-US"/>
        </w:rPr>
        <w:t>.</w:t>
      </w:r>
    </w:p>
    <w:bookmarkEnd w:id="460"/>
    <w:p w14:paraId="44364700" w14:textId="77777777" w:rsidR="005E0316" w:rsidRDefault="005E0316" w:rsidP="005E0316">
      <w:pPr>
        <w:pStyle w:val="CitaviBibliographyEntry"/>
        <w:rPr>
          <w:lang w:val="en-US"/>
        </w:rPr>
      </w:pPr>
      <w:r>
        <w:rPr>
          <w:lang w:val="en-US"/>
        </w:rPr>
        <w:t>[17]</w:t>
      </w:r>
      <w:r>
        <w:rPr>
          <w:lang w:val="en-US"/>
        </w:rPr>
        <w:tab/>
      </w:r>
      <w:bookmarkStart w:id="462" w:name="_CTVL0018474dca944ff43a3977d89e1f8cbf9bc"/>
      <w:r>
        <w:rPr>
          <w:lang w:val="en-US"/>
        </w:rPr>
        <w:t>Schieber GJ. Financing and delivering health care: A comparative analysis of OECD countries. Paris: OECD; 1987.</w:t>
      </w:r>
    </w:p>
    <w:bookmarkEnd w:id="462"/>
    <w:p w14:paraId="714EB073" w14:textId="77777777" w:rsidR="005E0316" w:rsidRDefault="005E0316" w:rsidP="005E0316">
      <w:pPr>
        <w:pStyle w:val="CitaviBibliographyEntry"/>
        <w:rPr>
          <w:lang w:val="en-US"/>
        </w:rPr>
      </w:pPr>
      <w:r>
        <w:rPr>
          <w:lang w:val="en-US"/>
        </w:rPr>
        <w:t>[18]</w:t>
      </w:r>
      <w:r>
        <w:rPr>
          <w:lang w:val="en-US"/>
        </w:rPr>
        <w:tab/>
      </w:r>
      <w:bookmarkStart w:id="463" w:name="_CTVL0013d007445ae5a40379b45bf9ea10b8792"/>
      <w:r>
        <w:rPr>
          <w:lang w:val="en-US"/>
        </w:rPr>
        <w:t xml:space="preserve">Böhm K, Schmid A, Götze R, Landwehr C, Rothgang H. Five types of OECD healthcare systems: empirical results of a deductive classification. Health Policy 2013;113(3):258–69. </w:t>
      </w:r>
      <w:r w:rsidR="00BD2D8C">
        <w:fldChar w:fldCharType="begin"/>
      </w:r>
      <w:r w:rsidR="00BD2D8C" w:rsidRPr="00CA35CB">
        <w:rPr>
          <w:lang w:val="en-US"/>
          <w:rPrChange w:id="464" w:author="Mareike Ariaans" w:date="2020-11-16T09:25:00Z">
            <w:rPr/>
          </w:rPrChange>
        </w:rPr>
        <w:instrText xml:space="preserve"> HYPERLINK "https://doi.org/10.1016/j.healthpol.2013.09.003" </w:instrText>
      </w:r>
      <w:r w:rsidR="00BD2D8C">
        <w:fldChar w:fldCharType="separate"/>
      </w:r>
      <w:r w:rsidRPr="00AD7CB5">
        <w:rPr>
          <w:rStyle w:val="Hyperlink"/>
          <w:lang w:val="en-US"/>
        </w:rPr>
        <w:t>https://doi.org/10.1016/j.healthpol.2013.09.003</w:t>
      </w:r>
      <w:r w:rsidR="00BD2D8C">
        <w:rPr>
          <w:rStyle w:val="Hyperlink"/>
          <w:lang w:val="en-US"/>
        </w:rPr>
        <w:fldChar w:fldCharType="end"/>
      </w:r>
      <w:r>
        <w:rPr>
          <w:lang w:val="en-US"/>
        </w:rPr>
        <w:t>.</w:t>
      </w:r>
    </w:p>
    <w:bookmarkEnd w:id="463"/>
    <w:p w14:paraId="72D429BB" w14:textId="77777777" w:rsidR="005E0316" w:rsidRDefault="005E0316" w:rsidP="005E0316">
      <w:pPr>
        <w:pStyle w:val="CitaviBibliographyEntry"/>
        <w:rPr>
          <w:lang w:val="en-US"/>
        </w:rPr>
      </w:pPr>
      <w:r>
        <w:rPr>
          <w:lang w:val="en-US"/>
        </w:rPr>
        <w:t>[19]</w:t>
      </w:r>
      <w:r>
        <w:rPr>
          <w:lang w:val="en-US"/>
        </w:rPr>
        <w:tab/>
      </w:r>
      <w:bookmarkStart w:id="465" w:name="_CTVL001d05c2d44cb5e4fe2b3f74ab1c28541ed"/>
      <w:r>
        <w:rPr>
          <w:lang w:val="en-US"/>
        </w:rPr>
        <w:t>Anttonen A, Sipilä J. European Social Care Services: Is it possible to identify models? Journal of European Social Policy 1996;6(2):87–100.</w:t>
      </w:r>
    </w:p>
    <w:bookmarkEnd w:id="465"/>
    <w:p w14:paraId="5051D1CF" w14:textId="77777777" w:rsidR="005E0316" w:rsidRDefault="005E0316" w:rsidP="005E0316">
      <w:pPr>
        <w:pStyle w:val="CitaviBibliographyEntry"/>
        <w:rPr>
          <w:lang w:val="en-US"/>
        </w:rPr>
      </w:pPr>
      <w:r>
        <w:rPr>
          <w:lang w:val="en-US"/>
        </w:rPr>
        <w:t>[20]</w:t>
      </w:r>
      <w:r>
        <w:rPr>
          <w:lang w:val="en-US"/>
        </w:rPr>
        <w:tab/>
      </w:r>
      <w:bookmarkStart w:id="466" w:name="_CTVL001e6435ca3dc8443b5a53ecffd8c03ae4d"/>
      <w:r>
        <w:rPr>
          <w:lang w:val="en-US"/>
        </w:rPr>
        <w:t xml:space="preserve">Bettio F, Plantenga J. Comparing Care Regimes in Europe. Feminist Economics 2004;10(1):85–113. </w:t>
      </w:r>
      <w:r w:rsidR="00C90401">
        <w:fldChar w:fldCharType="begin"/>
      </w:r>
      <w:r w:rsidR="00C90401" w:rsidRPr="009C1D58">
        <w:rPr>
          <w:lang w:val="en-US"/>
          <w:rPrChange w:id="467" w:author="Mareike Ariaans" w:date="2020-11-13T10:02:00Z">
            <w:rPr/>
          </w:rPrChange>
        </w:rPr>
        <w:instrText xml:space="preserve"> HYPERLINK "https://doi.org/10.1080/1354570042000198245" </w:instrText>
      </w:r>
      <w:r w:rsidR="00C90401">
        <w:fldChar w:fldCharType="separate"/>
      </w:r>
      <w:r w:rsidRPr="00AD7CB5">
        <w:rPr>
          <w:rStyle w:val="Hyperlink"/>
          <w:lang w:val="en-US"/>
        </w:rPr>
        <w:t>https://doi.org/10.1080/1354570042000198245</w:t>
      </w:r>
      <w:r w:rsidR="00C90401">
        <w:rPr>
          <w:rStyle w:val="Hyperlink"/>
          <w:lang w:val="en-US"/>
        </w:rPr>
        <w:fldChar w:fldCharType="end"/>
      </w:r>
      <w:r>
        <w:rPr>
          <w:lang w:val="en-US"/>
        </w:rPr>
        <w:t>.</w:t>
      </w:r>
    </w:p>
    <w:bookmarkEnd w:id="466"/>
    <w:p w14:paraId="6DEADB2C" w14:textId="77777777" w:rsidR="005E0316" w:rsidRDefault="005E0316" w:rsidP="005E0316">
      <w:pPr>
        <w:pStyle w:val="CitaviBibliographyEntry"/>
        <w:rPr>
          <w:lang w:val="en-US"/>
        </w:rPr>
      </w:pPr>
      <w:r>
        <w:rPr>
          <w:lang w:val="en-US"/>
        </w:rPr>
        <w:t>[21]</w:t>
      </w:r>
      <w:r>
        <w:rPr>
          <w:lang w:val="en-US"/>
        </w:rPr>
        <w:tab/>
      </w:r>
      <w:bookmarkStart w:id="468" w:name="_CTVL0010c10d28edea54957a390cc5df62b8fef"/>
      <w:r>
        <w:rPr>
          <w:lang w:val="en-US"/>
        </w:rPr>
        <w:t>Kautto M. Investing in Services in West European welfare states. Journal of European Social Policy 2002;12(1):53–65.</w:t>
      </w:r>
    </w:p>
    <w:bookmarkEnd w:id="468"/>
    <w:p w14:paraId="65E7132E" w14:textId="77777777" w:rsidR="005E0316" w:rsidRDefault="005E0316" w:rsidP="005E0316">
      <w:pPr>
        <w:pStyle w:val="CitaviBibliographyEntry"/>
        <w:rPr>
          <w:lang w:val="en-US"/>
        </w:rPr>
      </w:pPr>
      <w:r>
        <w:rPr>
          <w:lang w:val="en-US"/>
        </w:rPr>
        <w:t>[22]</w:t>
      </w:r>
      <w:r>
        <w:rPr>
          <w:lang w:val="en-US"/>
        </w:rPr>
        <w:tab/>
      </w:r>
      <w:bookmarkStart w:id="469" w:name="_CTVL0014201f31f4e42406fb639b4aefaa60020"/>
      <w:r>
        <w:rPr>
          <w:lang w:val="en-US"/>
        </w:rPr>
        <w:t xml:space="preserve">Leitner S. Varieties of familialism: The caring function of the family in comparative perspective. European Societies 2003;5(4):353–75. </w:t>
      </w:r>
      <w:r w:rsidR="00BD2D8C">
        <w:fldChar w:fldCharType="begin"/>
      </w:r>
      <w:r w:rsidR="00BD2D8C" w:rsidRPr="00CA35CB">
        <w:rPr>
          <w:lang w:val="en-US"/>
          <w:rPrChange w:id="470" w:author="Mareike Ariaans" w:date="2020-11-16T09:25:00Z">
            <w:rPr/>
          </w:rPrChange>
        </w:rPr>
        <w:instrText xml:space="preserve"> HYPERLINK "https://doi.org/10.1080/1461669032000127642" </w:instrText>
      </w:r>
      <w:r w:rsidR="00BD2D8C">
        <w:fldChar w:fldCharType="separate"/>
      </w:r>
      <w:r w:rsidRPr="00AD7CB5">
        <w:rPr>
          <w:rStyle w:val="Hyperlink"/>
          <w:lang w:val="en-US"/>
        </w:rPr>
        <w:t>https://doi.org/10.1080/1461669032000127642</w:t>
      </w:r>
      <w:r w:rsidR="00BD2D8C">
        <w:rPr>
          <w:rStyle w:val="Hyperlink"/>
          <w:lang w:val="en-US"/>
        </w:rPr>
        <w:fldChar w:fldCharType="end"/>
      </w:r>
      <w:r>
        <w:rPr>
          <w:lang w:val="en-US"/>
        </w:rPr>
        <w:t>.</w:t>
      </w:r>
    </w:p>
    <w:bookmarkEnd w:id="469"/>
    <w:p w14:paraId="6CD7B0A3" w14:textId="77777777" w:rsidR="005E0316" w:rsidRDefault="005E0316" w:rsidP="005E0316">
      <w:pPr>
        <w:pStyle w:val="CitaviBibliographyEntry"/>
        <w:rPr>
          <w:lang w:val="en-US"/>
        </w:rPr>
      </w:pPr>
      <w:r>
        <w:rPr>
          <w:lang w:val="en-US"/>
        </w:rPr>
        <w:t>[23]</w:t>
      </w:r>
      <w:r>
        <w:rPr>
          <w:lang w:val="en-US"/>
        </w:rPr>
        <w:tab/>
      </w:r>
      <w:bookmarkStart w:id="471" w:name="_CTVL001374111b5997247799147bfd63b1f9fef"/>
      <w:r>
        <w:rPr>
          <w:lang w:val="en-US"/>
        </w:rPr>
        <w:t xml:space="preserve">Saraceno C, Keck W. Can we identify intergenerational policy regimes in Europe? European Societies 2010;12(5):675–96. </w:t>
      </w:r>
      <w:r w:rsidR="00BD2D8C">
        <w:fldChar w:fldCharType="begin"/>
      </w:r>
      <w:r w:rsidR="00BD2D8C" w:rsidRPr="00CA35CB">
        <w:rPr>
          <w:lang w:val="en-US"/>
          <w:rPrChange w:id="472" w:author="Mareike Ariaans" w:date="2020-11-16T09:25:00Z">
            <w:rPr/>
          </w:rPrChange>
        </w:rPr>
        <w:instrText xml:space="preserve"> HYPERLINK "https://doi.org/10.1080/14616696.2010.483006" </w:instrText>
      </w:r>
      <w:r w:rsidR="00BD2D8C">
        <w:fldChar w:fldCharType="separate"/>
      </w:r>
      <w:r w:rsidRPr="00AD7CB5">
        <w:rPr>
          <w:rStyle w:val="Hyperlink"/>
          <w:lang w:val="en-US"/>
        </w:rPr>
        <w:t>https://doi.org/10.1080/14616696.2010.483006</w:t>
      </w:r>
      <w:r w:rsidR="00BD2D8C">
        <w:rPr>
          <w:rStyle w:val="Hyperlink"/>
          <w:lang w:val="en-US"/>
        </w:rPr>
        <w:fldChar w:fldCharType="end"/>
      </w:r>
      <w:r>
        <w:rPr>
          <w:lang w:val="en-US"/>
        </w:rPr>
        <w:t>.</w:t>
      </w:r>
    </w:p>
    <w:bookmarkEnd w:id="471"/>
    <w:p w14:paraId="29A050C2" w14:textId="77777777" w:rsidR="005E0316" w:rsidRDefault="005E0316" w:rsidP="005E0316">
      <w:pPr>
        <w:pStyle w:val="CitaviBibliographyEntry"/>
        <w:rPr>
          <w:lang w:val="en-US"/>
        </w:rPr>
      </w:pPr>
      <w:r>
        <w:rPr>
          <w:lang w:val="en-US"/>
        </w:rPr>
        <w:t>[24]</w:t>
      </w:r>
      <w:r>
        <w:rPr>
          <w:lang w:val="en-US"/>
        </w:rPr>
        <w:tab/>
      </w:r>
      <w:bookmarkStart w:id="473" w:name="_CTVL001034e448139b54f419adf4039f0e6938f"/>
      <w:r>
        <w:rPr>
          <w:lang w:val="en-US"/>
        </w:rPr>
        <w:t>Alber J. A Framework for the Comparative Study of Social Services. Journal of European Social Policy 1995;5(2):131–49.</w:t>
      </w:r>
    </w:p>
    <w:bookmarkEnd w:id="473"/>
    <w:p w14:paraId="0646D98D" w14:textId="77777777" w:rsidR="005E0316" w:rsidRDefault="005E0316" w:rsidP="005E0316">
      <w:pPr>
        <w:pStyle w:val="CitaviBibliographyEntry"/>
        <w:rPr>
          <w:lang w:val="en-US"/>
        </w:rPr>
      </w:pPr>
      <w:r>
        <w:rPr>
          <w:lang w:val="en-US"/>
        </w:rPr>
        <w:lastRenderedPageBreak/>
        <w:t>[25]</w:t>
      </w:r>
      <w:r>
        <w:rPr>
          <w:lang w:val="en-US"/>
        </w:rPr>
        <w:tab/>
      </w:r>
      <w:bookmarkStart w:id="474" w:name="_CTVL0015370e4185b9d4a5f893208ca47bb9848"/>
      <w:r>
        <w:rPr>
          <w:lang w:val="en-US"/>
        </w:rPr>
        <w:t>Pommer E, Woittiez I, Stevens J. Comparing care: The care for elderly in ten EU-countries. Amsterdam: Aksant Acad. Publ; 2009.</w:t>
      </w:r>
    </w:p>
    <w:bookmarkEnd w:id="474"/>
    <w:p w14:paraId="6714BD1A" w14:textId="77777777" w:rsidR="005E0316" w:rsidRDefault="005E0316" w:rsidP="005E0316">
      <w:pPr>
        <w:pStyle w:val="CitaviBibliographyEntry"/>
        <w:rPr>
          <w:lang w:val="en-US"/>
        </w:rPr>
      </w:pPr>
      <w:r>
        <w:rPr>
          <w:lang w:val="en-US"/>
        </w:rPr>
        <w:t>[26]</w:t>
      </w:r>
      <w:r>
        <w:rPr>
          <w:lang w:val="en-US"/>
        </w:rPr>
        <w:tab/>
      </w:r>
      <w:bookmarkStart w:id="475" w:name="_CTVL001ba09466a76eb497588929f7223bebb75"/>
      <w:r>
        <w:rPr>
          <w:lang w:val="en-US"/>
        </w:rPr>
        <w:t xml:space="preserve">van Hooren FJ. Varieties of migrant care work: Comparing patterns of migrant labour in social care. Journal of European Social Policy 2012;22(2):133–47. </w:t>
      </w:r>
      <w:r w:rsidR="00BD2D8C">
        <w:fldChar w:fldCharType="begin"/>
      </w:r>
      <w:r w:rsidR="00BD2D8C" w:rsidRPr="00CA35CB">
        <w:rPr>
          <w:lang w:val="en-US"/>
          <w:rPrChange w:id="476" w:author="Mareike Ariaans" w:date="2020-11-16T09:25:00Z">
            <w:rPr/>
          </w:rPrChange>
        </w:rPr>
        <w:instrText xml:space="preserve"> HYPERLINK "https://doi.org/10.1177/0958928711433654" </w:instrText>
      </w:r>
      <w:r w:rsidR="00BD2D8C">
        <w:fldChar w:fldCharType="separate"/>
      </w:r>
      <w:r w:rsidRPr="00AD7CB5">
        <w:rPr>
          <w:rStyle w:val="Hyperlink"/>
          <w:lang w:val="en-US"/>
        </w:rPr>
        <w:t>https://doi.org/10.1177/0958928711433654</w:t>
      </w:r>
      <w:r w:rsidR="00BD2D8C">
        <w:rPr>
          <w:rStyle w:val="Hyperlink"/>
          <w:lang w:val="en-US"/>
        </w:rPr>
        <w:fldChar w:fldCharType="end"/>
      </w:r>
      <w:r>
        <w:rPr>
          <w:lang w:val="en-US"/>
        </w:rPr>
        <w:t>.</w:t>
      </w:r>
    </w:p>
    <w:bookmarkEnd w:id="475"/>
    <w:p w14:paraId="21A78835" w14:textId="50D4DFD6" w:rsidR="005E0316" w:rsidRDefault="005E0316" w:rsidP="005E0316">
      <w:pPr>
        <w:pStyle w:val="CitaviBibliographyEntry"/>
        <w:rPr>
          <w:lang w:val="en-US"/>
        </w:rPr>
      </w:pPr>
      <w:r>
        <w:rPr>
          <w:lang w:val="en-US"/>
        </w:rPr>
        <w:t>[27]</w:t>
      </w:r>
      <w:r>
        <w:rPr>
          <w:lang w:val="en-US"/>
        </w:rPr>
        <w:tab/>
      </w:r>
      <w:bookmarkStart w:id="477" w:name="_CTVL001810c08d70777472783612d9c6746a6b1"/>
      <w:r>
        <w:rPr>
          <w:lang w:val="en-US"/>
        </w:rPr>
        <w:t>Anderson A. Europe’s Care Regimes and the Role of Migrant Care Workers Within Them. J</w:t>
      </w:r>
      <w:ins w:id="478" w:author="Mareike Ariaans" w:date="2020-11-27T11:06:00Z">
        <w:r w:rsidR="0040615E">
          <w:rPr>
            <w:lang w:val="en-US"/>
          </w:rPr>
          <w:t>ournal of</w:t>
        </w:r>
      </w:ins>
      <w:r>
        <w:rPr>
          <w:lang w:val="en-US"/>
        </w:rPr>
        <w:t xml:space="preserve"> Popul</w:t>
      </w:r>
      <w:ins w:id="479" w:author="Mareike Ariaans" w:date="2020-11-27T11:06:00Z">
        <w:r w:rsidR="0040615E">
          <w:rPr>
            <w:lang w:val="en-US"/>
          </w:rPr>
          <w:t>ation</w:t>
        </w:r>
      </w:ins>
      <w:r>
        <w:rPr>
          <w:lang w:val="en-US"/>
        </w:rPr>
        <w:t xml:space="preserve"> Ageing 2012;5(2):135–46. </w:t>
      </w:r>
      <w:r w:rsidR="00BD2D8C">
        <w:fldChar w:fldCharType="begin"/>
      </w:r>
      <w:r w:rsidR="00BD2D8C" w:rsidRPr="00CA35CB">
        <w:rPr>
          <w:lang w:val="en-US"/>
          <w:rPrChange w:id="480" w:author="Mareike Ariaans" w:date="2020-11-16T09:25:00Z">
            <w:rPr/>
          </w:rPrChange>
        </w:rPr>
        <w:instrText xml:space="preserve"> HYPERLINK "https://doi.org/10.1007/s12062-012-9063-y" </w:instrText>
      </w:r>
      <w:r w:rsidR="00BD2D8C">
        <w:fldChar w:fldCharType="separate"/>
      </w:r>
      <w:r w:rsidRPr="00AD7CB5">
        <w:rPr>
          <w:rStyle w:val="Hyperlink"/>
          <w:lang w:val="en-US"/>
        </w:rPr>
        <w:t>https://doi.org/10.1007/s12062-012-9063-y</w:t>
      </w:r>
      <w:r w:rsidR="00BD2D8C">
        <w:rPr>
          <w:rStyle w:val="Hyperlink"/>
          <w:lang w:val="en-US"/>
        </w:rPr>
        <w:fldChar w:fldCharType="end"/>
      </w:r>
      <w:r>
        <w:rPr>
          <w:lang w:val="en-US"/>
        </w:rPr>
        <w:t>.</w:t>
      </w:r>
    </w:p>
    <w:bookmarkEnd w:id="477"/>
    <w:p w14:paraId="3321131A" w14:textId="77777777" w:rsidR="005E0316" w:rsidRDefault="005E0316" w:rsidP="005E0316">
      <w:pPr>
        <w:pStyle w:val="CitaviBibliographyEntry"/>
        <w:rPr>
          <w:lang w:val="en-US"/>
        </w:rPr>
      </w:pPr>
      <w:r>
        <w:rPr>
          <w:lang w:val="en-US"/>
        </w:rPr>
        <w:t>[28]</w:t>
      </w:r>
      <w:r>
        <w:rPr>
          <w:lang w:val="en-US"/>
        </w:rPr>
        <w:tab/>
      </w:r>
      <w:bookmarkStart w:id="481" w:name="_CTVL001a4836dae68d94d748616d13fb0207f15"/>
      <w:r>
        <w:rPr>
          <w:lang w:val="en-US"/>
        </w:rPr>
        <w:t xml:space="preserve">Da Roit B, Weicht B. Migrant care work and care, migration and employment regimes: A fuzzy-set analysis. Journal of European Social Policy 2013;23(5):469–86. </w:t>
      </w:r>
      <w:r w:rsidR="00BD2D8C">
        <w:fldChar w:fldCharType="begin"/>
      </w:r>
      <w:r w:rsidR="00BD2D8C" w:rsidRPr="00CA35CB">
        <w:rPr>
          <w:lang w:val="en-US"/>
          <w:rPrChange w:id="482" w:author="Mareike Ariaans" w:date="2020-11-16T09:25:00Z">
            <w:rPr/>
          </w:rPrChange>
        </w:rPr>
        <w:instrText xml:space="preserve"> HYPERLINK "https://doi.org/10.1177/0958928713499175" </w:instrText>
      </w:r>
      <w:r w:rsidR="00BD2D8C">
        <w:fldChar w:fldCharType="separate"/>
      </w:r>
      <w:r w:rsidRPr="00AD7CB5">
        <w:rPr>
          <w:rStyle w:val="Hyperlink"/>
          <w:lang w:val="en-US"/>
        </w:rPr>
        <w:t>https://doi.org/10.1177/0958928713499175</w:t>
      </w:r>
      <w:r w:rsidR="00BD2D8C">
        <w:rPr>
          <w:rStyle w:val="Hyperlink"/>
          <w:lang w:val="en-US"/>
        </w:rPr>
        <w:fldChar w:fldCharType="end"/>
      </w:r>
      <w:r>
        <w:rPr>
          <w:lang w:val="en-US"/>
        </w:rPr>
        <w:t>.</w:t>
      </w:r>
    </w:p>
    <w:bookmarkEnd w:id="481"/>
    <w:p w14:paraId="16E6889E" w14:textId="77777777" w:rsidR="005E0316" w:rsidRDefault="005E0316" w:rsidP="005E0316">
      <w:pPr>
        <w:pStyle w:val="CitaviBibliographyEntry"/>
        <w:rPr>
          <w:lang w:val="en-US"/>
        </w:rPr>
      </w:pPr>
      <w:r>
        <w:rPr>
          <w:lang w:val="en-US"/>
        </w:rPr>
        <w:t>[29]</w:t>
      </w:r>
      <w:r>
        <w:rPr>
          <w:lang w:val="en-US"/>
        </w:rPr>
        <w:tab/>
      </w:r>
      <w:bookmarkStart w:id="483" w:name="_CTVL0010aa49c15848940a59eff4c656fb83638"/>
      <w:r>
        <w:rPr>
          <w:lang w:val="en-US"/>
        </w:rPr>
        <w:t xml:space="preserve">Simonazzi A. Care regimes and national employment models. Cambridge Journal of Economics 2008;33(2):211–32. </w:t>
      </w:r>
      <w:r w:rsidR="00C90401">
        <w:fldChar w:fldCharType="begin"/>
      </w:r>
      <w:r w:rsidR="00C90401" w:rsidRPr="009C1D58">
        <w:rPr>
          <w:lang w:val="en-US"/>
          <w:rPrChange w:id="484" w:author="Mareike Ariaans" w:date="2020-11-13T10:02:00Z">
            <w:rPr/>
          </w:rPrChange>
        </w:rPr>
        <w:instrText xml:space="preserve"> HYPERLINK "https://doi.org/10.1093/cje/ben043" </w:instrText>
      </w:r>
      <w:r w:rsidR="00C90401">
        <w:fldChar w:fldCharType="separate"/>
      </w:r>
      <w:r w:rsidRPr="00AD7CB5">
        <w:rPr>
          <w:rStyle w:val="Hyperlink"/>
          <w:lang w:val="en-US"/>
        </w:rPr>
        <w:t>https://doi.org/10.1093/cje/ben043</w:t>
      </w:r>
      <w:r w:rsidR="00C90401">
        <w:rPr>
          <w:rStyle w:val="Hyperlink"/>
          <w:lang w:val="en-US"/>
        </w:rPr>
        <w:fldChar w:fldCharType="end"/>
      </w:r>
      <w:r>
        <w:rPr>
          <w:lang w:val="en-US"/>
        </w:rPr>
        <w:t>.</w:t>
      </w:r>
    </w:p>
    <w:bookmarkEnd w:id="483"/>
    <w:p w14:paraId="2513C368" w14:textId="77777777" w:rsidR="005E0316" w:rsidRDefault="005E0316" w:rsidP="005E0316">
      <w:pPr>
        <w:pStyle w:val="CitaviBibliographyEntry"/>
        <w:rPr>
          <w:lang w:val="en-US"/>
        </w:rPr>
      </w:pPr>
      <w:r>
        <w:rPr>
          <w:lang w:val="en-US"/>
        </w:rPr>
        <w:t>[30]</w:t>
      </w:r>
      <w:r>
        <w:rPr>
          <w:lang w:val="en-US"/>
        </w:rPr>
        <w:tab/>
      </w:r>
      <w:bookmarkStart w:id="485" w:name="_CTVL0011b8ba8c659eb4b73a7f1fa02fe518735"/>
      <w:r>
        <w:rPr>
          <w:lang w:val="en-US"/>
        </w:rPr>
        <w:t>Da Roit B, Le Bihan B. Similar and Yet So Different: Cash-for-Care in Six European Countries’ Long-Term Care Policies. The Milbank Quarterly 2010;88(3):286–309.</w:t>
      </w:r>
    </w:p>
    <w:bookmarkEnd w:id="485"/>
    <w:p w14:paraId="023C347E" w14:textId="77777777" w:rsidR="005E0316" w:rsidRDefault="005E0316" w:rsidP="005E0316">
      <w:pPr>
        <w:pStyle w:val="CitaviBibliographyEntry"/>
        <w:rPr>
          <w:lang w:val="en-US"/>
        </w:rPr>
      </w:pPr>
      <w:r>
        <w:rPr>
          <w:lang w:val="en-US"/>
        </w:rPr>
        <w:t>[31]</w:t>
      </w:r>
      <w:r>
        <w:rPr>
          <w:lang w:val="en-US"/>
        </w:rPr>
        <w:tab/>
      </w:r>
      <w:bookmarkStart w:id="486"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r w:rsidR="00BD2D8C">
        <w:fldChar w:fldCharType="begin"/>
      </w:r>
      <w:r w:rsidR="00BD2D8C" w:rsidRPr="00CA35CB">
        <w:rPr>
          <w:lang w:val="en-US"/>
          <w:rPrChange w:id="487" w:author="Mareike Ariaans" w:date="2020-11-16T09:25:00Z">
            <w:rPr/>
          </w:rPrChange>
        </w:rPr>
        <w:instrText xml:space="preserve"> HYPERLINK "https://doi.org/10.1024/1662-9647/a000031" </w:instrText>
      </w:r>
      <w:r w:rsidR="00BD2D8C">
        <w:fldChar w:fldCharType="separate"/>
      </w:r>
      <w:r w:rsidRPr="00AD7CB5">
        <w:rPr>
          <w:rStyle w:val="Hyperlink"/>
          <w:lang w:val="en-US"/>
        </w:rPr>
        <w:t>https://doi.org/10.1024/1662-9647/a000031</w:t>
      </w:r>
      <w:r w:rsidR="00BD2D8C">
        <w:rPr>
          <w:rStyle w:val="Hyperlink"/>
          <w:lang w:val="en-US"/>
        </w:rPr>
        <w:fldChar w:fldCharType="end"/>
      </w:r>
      <w:r>
        <w:rPr>
          <w:lang w:val="en-US"/>
        </w:rPr>
        <w:t>.</w:t>
      </w:r>
    </w:p>
    <w:bookmarkEnd w:id="486"/>
    <w:p w14:paraId="5AB672BB" w14:textId="77777777" w:rsidR="005E0316" w:rsidRDefault="005E0316" w:rsidP="005E0316">
      <w:pPr>
        <w:pStyle w:val="CitaviBibliographyEntry"/>
        <w:rPr>
          <w:lang w:val="en-US"/>
        </w:rPr>
      </w:pPr>
      <w:r>
        <w:rPr>
          <w:lang w:val="en-US"/>
        </w:rPr>
        <w:t>[32]</w:t>
      </w:r>
      <w:r>
        <w:rPr>
          <w:lang w:val="en-US"/>
        </w:rPr>
        <w:tab/>
      </w:r>
      <w:bookmarkStart w:id="488" w:name="_CTVL00103a469d8c12940fdbc2ae3b2729b6d39"/>
      <w:r>
        <w:rPr>
          <w:lang w:val="en-US"/>
        </w:rPr>
        <w:t xml:space="preserve">Pfau-Effinger B. New policies for caring family members in European welfare states. Cuad. Relac. Lab. 2014;32(1). </w:t>
      </w:r>
      <w:r w:rsidR="00C90401">
        <w:fldChar w:fldCharType="begin"/>
      </w:r>
      <w:r w:rsidR="00C90401" w:rsidRPr="009C1D58">
        <w:rPr>
          <w:lang w:val="en-US"/>
          <w:rPrChange w:id="489" w:author="Mareike Ariaans" w:date="2020-11-13T10:02:00Z">
            <w:rPr/>
          </w:rPrChange>
        </w:rPr>
        <w:instrText xml:space="preserve"> HYPERLINK "https://doi.org/10.5209/rev_CRLA.2014.v32.n1.44712" </w:instrText>
      </w:r>
      <w:r w:rsidR="00C90401">
        <w:fldChar w:fldCharType="separate"/>
      </w:r>
      <w:r w:rsidRPr="00AD7CB5">
        <w:rPr>
          <w:rStyle w:val="Hyperlink"/>
          <w:lang w:val="en-US"/>
        </w:rPr>
        <w:t>https://doi.org/10.5209/rev_CRLA.2014.v32.n1.44712</w:t>
      </w:r>
      <w:r w:rsidR="00C90401">
        <w:rPr>
          <w:rStyle w:val="Hyperlink"/>
          <w:lang w:val="en-US"/>
        </w:rPr>
        <w:fldChar w:fldCharType="end"/>
      </w:r>
      <w:r>
        <w:rPr>
          <w:lang w:val="en-US"/>
        </w:rPr>
        <w:t>.</w:t>
      </w:r>
    </w:p>
    <w:bookmarkEnd w:id="488"/>
    <w:p w14:paraId="245C492D" w14:textId="4DF78226" w:rsidR="005E0316" w:rsidRDefault="005E0316" w:rsidP="005E0316">
      <w:pPr>
        <w:pStyle w:val="CitaviBibliographyEntry"/>
        <w:rPr>
          <w:lang w:val="en-US"/>
        </w:rPr>
      </w:pPr>
      <w:r w:rsidRPr="000B0485">
        <w:t>[33]</w:t>
      </w:r>
      <w:r w:rsidRPr="000B0485">
        <w:tab/>
      </w:r>
      <w:bookmarkStart w:id="490"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w:t>
      </w:r>
      <w:ins w:id="491" w:author="Mareike Ariaans" w:date="2020-11-27T11:07:00Z">
        <w:r w:rsidR="0040615E">
          <w:rPr>
            <w:lang w:val="en-US"/>
          </w:rPr>
          <w:t>ournal of</w:t>
        </w:r>
      </w:ins>
      <w:r>
        <w:rPr>
          <w:lang w:val="en-US"/>
        </w:rPr>
        <w:t xml:space="preserve"> Health Serv</w:t>
      </w:r>
      <w:ins w:id="492" w:author="Mareike Ariaans" w:date="2020-11-27T11:07:00Z">
        <w:r w:rsidR="0040615E">
          <w:rPr>
            <w:lang w:val="en-US"/>
          </w:rPr>
          <w:t>ices</w:t>
        </w:r>
      </w:ins>
      <w:r>
        <w:rPr>
          <w:lang w:val="en-US"/>
        </w:rPr>
        <w:t xml:space="preserve"> Res</w:t>
      </w:r>
      <w:ins w:id="493" w:author="Mareike Ariaans" w:date="2020-11-27T11:07:00Z">
        <w:r w:rsidR="0040615E">
          <w:rPr>
            <w:lang w:val="en-US"/>
          </w:rPr>
          <w:t>earch and</w:t>
        </w:r>
      </w:ins>
      <w:r>
        <w:rPr>
          <w:lang w:val="en-US"/>
        </w:rPr>
        <w:t xml:space="preserve"> Policy 2015;20(3):170–6. </w:t>
      </w:r>
      <w:r w:rsidR="00C90401">
        <w:fldChar w:fldCharType="begin"/>
      </w:r>
      <w:r w:rsidR="00C90401" w:rsidRPr="009C1D58">
        <w:rPr>
          <w:lang w:val="en-US"/>
          <w:rPrChange w:id="494" w:author="Mareike Ariaans" w:date="2020-11-13T10:02:00Z">
            <w:rPr/>
          </w:rPrChange>
        </w:rPr>
        <w:instrText xml:space="preserve"> HYPERLINK "https://doi.org/10.1177/1355819615575080" </w:instrText>
      </w:r>
      <w:r w:rsidR="00C90401">
        <w:fldChar w:fldCharType="separate"/>
      </w:r>
      <w:r w:rsidRPr="00AD7CB5">
        <w:rPr>
          <w:rStyle w:val="Hyperlink"/>
          <w:lang w:val="en-US"/>
        </w:rPr>
        <w:t>https://doi.org/10.1177/1355819615575080</w:t>
      </w:r>
      <w:r w:rsidR="00C90401">
        <w:rPr>
          <w:rStyle w:val="Hyperlink"/>
          <w:lang w:val="en-US"/>
        </w:rPr>
        <w:fldChar w:fldCharType="end"/>
      </w:r>
      <w:r>
        <w:rPr>
          <w:lang w:val="en-US"/>
        </w:rPr>
        <w:t>.</w:t>
      </w:r>
    </w:p>
    <w:bookmarkEnd w:id="490"/>
    <w:p w14:paraId="03701AA5" w14:textId="77777777" w:rsidR="005E0316" w:rsidRDefault="005E0316" w:rsidP="005E0316">
      <w:pPr>
        <w:pStyle w:val="CitaviBibliographyEntry"/>
        <w:rPr>
          <w:lang w:val="en-US"/>
        </w:rPr>
      </w:pPr>
      <w:r>
        <w:rPr>
          <w:lang w:val="en-US"/>
        </w:rPr>
        <w:t>[34]</w:t>
      </w:r>
      <w:r>
        <w:rPr>
          <w:lang w:val="en-US"/>
        </w:rPr>
        <w:tab/>
      </w:r>
      <w:bookmarkStart w:id="495" w:name="_CTVL0011bf34687a16f42f68121c0bf4b2f930f"/>
      <w:r>
        <w:rPr>
          <w:lang w:val="en-US"/>
        </w:rPr>
        <w:t xml:space="preserve">Reibling N. Healthcare systems in Europe: towards an incorporation of patient access. Journal of European Social Policy 2010;20(1):5–18. </w:t>
      </w:r>
      <w:r w:rsidR="00BD2D8C">
        <w:fldChar w:fldCharType="begin"/>
      </w:r>
      <w:r w:rsidR="00BD2D8C" w:rsidRPr="00CA35CB">
        <w:rPr>
          <w:lang w:val="en-US"/>
          <w:rPrChange w:id="496" w:author="Mareike Ariaans" w:date="2020-11-16T09:25:00Z">
            <w:rPr/>
          </w:rPrChange>
        </w:rPr>
        <w:instrText xml:space="preserve"> HYPERLINK "https://doi.org/10.1177/0958928709352406" </w:instrText>
      </w:r>
      <w:r w:rsidR="00BD2D8C">
        <w:fldChar w:fldCharType="separate"/>
      </w:r>
      <w:r w:rsidRPr="00AD7CB5">
        <w:rPr>
          <w:rStyle w:val="Hyperlink"/>
          <w:lang w:val="en-US"/>
        </w:rPr>
        <w:t>https://doi.org/10.1177/0958928709352406</w:t>
      </w:r>
      <w:r w:rsidR="00BD2D8C">
        <w:rPr>
          <w:rStyle w:val="Hyperlink"/>
          <w:lang w:val="en-US"/>
        </w:rPr>
        <w:fldChar w:fldCharType="end"/>
      </w:r>
      <w:r>
        <w:rPr>
          <w:lang w:val="en-US"/>
        </w:rPr>
        <w:t>.</w:t>
      </w:r>
    </w:p>
    <w:bookmarkEnd w:id="495"/>
    <w:p w14:paraId="7EBAD081" w14:textId="751D615C" w:rsidR="005E0316" w:rsidRDefault="005E0316" w:rsidP="005E0316">
      <w:pPr>
        <w:pStyle w:val="CitaviBibliographyEntry"/>
        <w:rPr>
          <w:lang w:val="en-US"/>
        </w:rPr>
      </w:pPr>
      <w:r w:rsidRPr="00CA35CB">
        <w:rPr>
          <w:lang w:val="en-US"/>
          <w:rPrChange w:id="497" w:author="Mareike Ariaans" w:date="2020-11-16T09:25:00Z">
            <w:rPr/>
          </w:rPrChange>
        </w:rPr>
        <w:t>[35]</w:t>
      </w:r>
      <w:r w:rsidRPr="00CA35CB">
        <w:rPr>
          <w:lang w:val="en-US"/>
          <w:rPrChange w:id="498" w:author="Mareike Ariaans" w:date="2020-11-16T09:25:00Z">
            <w:rPr/>
          </w:rPrChange>
        </w:rPr>
        <w:tab/>
      </w:r>
      <w:bookmarkStart w:id="499" w:name="_CTVL0012648c6a98a1148368dd9ae50a6bfa51a"/>
      <w:r w:rsidRPr="00CA35CB">
        <w:rPr>
          <w:lang w:val="en-US"/>
          <w:rPrChange w:id="500" w:author="Mareike Ariaans" w:date="2020-11-16T09:25:00Z">
            <w:rPr/>
          </w:rPrChange>
        </w:rPr>
        <w:t xml:space="preserve">Halfens RJG, Meesterberends E, van Nie-Visser NC, Lohrmann C, Schönherr S, Meijers JMM et al. </w:t>
      </w:r>
      <w:r>
        <w:rPr>
          <w:lang w:val="en-US"/>
        </w:rPr>
        <w:t>International prevalence measurement of care problems: results. J</w:t>
      </w:r>
      <w:ins w:id="501" w:author="Mareike Ariaans" w:date="2020-11-27T11:07:00Z">
        <w:r w:rsidR="0040615E">
          <w:rPr>
            <w:lang w:val="en-US"/>
          </w:rPr>
          <w:t>ournal</w:t>
        </w:r>
      </w:ins>
      <w:ins w:id="502" w:author="Mareike Ariaans" w:date="2020-11-27T11:09:00Z">
        <w:r w:rsidR="0040615E">
          <w:rPr>
            <w:lang w:val="en-US"/>
          </w:rPr>
          <w:t xml:space="preserve"> of</w:t>
        </w:r>
      </w:ins>
      <w:r>
        <w:rPr>
          <w:lang w:val="en-US"/>
        </w:rPr>
        <w:t xml:space="preserve"> Adv</w:t>
      </w:r>
      <w:ins w:id="503" w:author="Mareike Ariaans" w:date="2020-11-27T11:10:00Z">
        <w:r w:rsidR="0040615E">
          <w:rPr>
            <w:lang w:val="en-US"/>
          </w:rPr>
          <w:t>anced</w:t>
        </w:r>
      </w:ins>
      <w:r>
        <w:rPr>
          <w:lang w:val="en-US"/>
        </w:rPr>
        <w:t xml:space="preserve"> Nurs</w:t>
      </w:r>
      <w:ins w:id="504" w:author="Mareike Ariaans" w:date="2020-11-27T11:10:00Z">
        <w:r w:rsidR="0040615E">
          <w:rPr>
            <w:lang w:val="en-US"/>
          </w:rPr>
          <w:t>ing</w:t>
        </w:r>
      </w:ins>
      <w:r>
        <w:rPr>
          <w:lang w:val="en-US"/>
        </w:rPr>
        <w:t xml:space="preserve"> 2013;69(9):e5-17. </w:t>
      </w:r>
      <w:r w:rsidR="00C90401">
        <w:fldChar w:fldCharType="begin"/>
      </w:r>
      <w:r w:rsidR="00C90401" w:rsidRPr="009C1D58">
        <w:rPr>
          <w:lang w:val="en-US"/>
          <w:rPrChange w:id="505" w:author="Mareike Ariaans" w:date="2020-11-13T10:02:00Z">
            <w:rPr/>
          </w:rPrChange>
        </w:rPr>
        <w:instrText xml:space="preserve"> HYPERLINK "https://doi.org/10.1111/jan.12189" </w:instrText>
      </w:r>
      <w:r w:rsidR="00C90401">
        <w:fldChar w:fldCharType="separate"/>
      </w:r>
      <w:r w:rsidRPr="00AD7CB5">
        <w:rPr>
          <w:rStyle w:val="Hyperlink"/>
          <w:lang w:val="en-US"/>
        </w:rPr>
        <w:t>https://doi.org/10.1111/jan.12189</w:t>
      </w:r>
      <w:r w:rsidR="00C90401">
        <w:rPr>
          <w:rStyle w:val="Hyperlink"/>
          <w:lang w:val="en-US"/>
        </w:rPr>
        <w:fldChar w:fldCharType="end"/>
      </w:r>
      <w:r>
        <w:rPr>
          <w:lang w:val="en-US"/>
        </w:rPr>
        <w:t>.</w:t>
      </w:r>
    </w:p>
    <w:bookmarkEnd w:id="499"/>
    <w:p w14:paraId="5FDDD747" w14:textId="77777777" w:rsidR="005E0316" w:rsidRDefault="005E0316" w:rsidP="005E0316">
      <w:pPr>
        <w:pStyle w:val="CitaviBibliographyEntry"/>
        <w:rPr>
          <w:lang w:val="en-US"/>
        </w:rPr>
      </w:pPr>
      <w:r>
        <w:rPr>
          <w:lang w:val="en-US"/>
        </w:rPr>
        <w:t>[36]</w:t>
      </w:r>
      <w:r>
        <w:rPr>
          <w:lang w:val="en-US"/>
        </w:rPr>
        <w:tab/>
      </w:r>
      <w:bookmarkStart w:id="506" w:name="_CTVL00131a6e1e5cd3746469cdb27300f86d341"/>
      <w:r>
        <w:rPr>
          <w:lang w:val="en-US"/>
        </w:rPr>
        <w:t xml:space="preserve">OECD. OECD Health Statistics 2018; Available from: </w:t>
      </w:r>
      <w:r w:rsidR="00C90401">
        <w:fldChar w:fldCharType="begin"/>
      </w:r>
      <w:r w:rsidR="00C90401" w:rsidRPr="009C1D58">
        <w:rPr>
          <w:lang w:val="en-US"/>
          <w:rPrChange w:id="507" w:author="Mareike Ariaans" w:date="2020-11-13T10:02:00Z">
            <w:rPr/>
          </w:rPrChange>
        </w:rPr>
        <w:instrText xml:space="preserve"> HYPERLINK "http://www.oecd.org/els/health-systems/health-data.htm" </w:instrText>
      </w:r>
      <w:r w:rsidR="00C90401">
        <w:fldChar w:fldCharType="separate"/>
      </w:r>
      <w:r w:rsidRPr="00AD7CB5">
        <w:rPr>
          <w:rStyle w:val="Hyperlink"/>
          <w:lang w:val="en-US"/>
        </w:rPr>
        <w:t>http://www.oecd.org/els/health-systems/health-data.htm</w:t>
      </w:r>
      <w:r w:rsidR="00C90401">
        <w:rPr>
          <w:rStyle w:val="Hyperlink"/>
          <w:lang w:val="en-US"/>
        </w:rPr>
        <w:fldChar w:fldCharType="end"/>
      </w:r>
      <w:r>
        <w:rPr>
          <w:lang w:val="en-US"/>
        </w:rPr>
        <w:t>.</w:t>
      </w:r>
    </w:p>
    <w:bookmarkEnd w:id="506"/>
    <w:p w14:paraId="5C98A6B8" w14:textId="77777777" w:rsidR="005E0316" w:rsidRDefault="005E0316" w:rsidP="005E0316">
      <w:pPr>
        <w:pStyle w:val="CitaviBibliographyEntry"/>
        <w:rPr>
          <w:lang w:val="en-US"/>
        </w:rPr>
      </w:pPr>
      <w:r>
        <w:rPr>
          <w:lang w:val="en-US"/>
        </w:rPr>
        <w:t>[37]</w:t>
      </w:r>
      <w:r>
        <w:rPr>
          <w:lang w:val="en-US"/>
        </w:rPr>
        <w:tab/>
      </w:r>
      <w:bookmarkStart w:id="508" w:name="_CTVL001e695c9812ebe48f081664322ba67ea9f"/>
      <w:r>
        <w:rPr>
          <w:lang w:val="en-US"/>
        </w:rPr>
        <w:t xml:space="preserve">European Commission. ESPN thematic report on Challenges in long-term care; Available from: </w:t>
      </w:r>
      <w:r w:rsidR="00C90401">
        <w:fldChar w:fldCharType="begin"/>
      </w:r>
      <w:r w:rsidR="00C90401" w:rsidRPr="009C1D58">
        <w:rPr>
          <w:lang w:val="en-US"/>
          <w:rPrChange w:id="509" w:author="Mareike Ariaans" w:date="2020-11-13T10:02:00Z">
            <w:rPr/>
          </w:rPrChange>
        </w:rPr>
        <w:instrText xml:space="preserve"> HYPERLINK "https://ec.europa.eu/social/main.jsp?advSearchKey=espnltc_2018&amp;mode=advancedSubmit&amp;catId=22&amp;policyArea=0&amp;policyAreaSub=0&amp;country=0&amp;year=0" </w:instrText>
      </w:r>
      <w:r w:rsidR="00C90401">
        <w:fldChar w:fldCharType="separate"/>
      </w:r>
      <w:r w:rsidRPr="00AD7CB5">
        <w:rPr>
          <w:rStyle w:val="Hyperlink"/>
          <w:lang w:val="en-US"/>
        </w:rPr>
        <w:t>https://ec.europa.eu/social/main.jsp?advSearchKey=espnltc_2018&amp;mode=advancedSubmit&amp;catId=22&amp;policyArea=0&amp;policyAreaSub=0&amp;country=0&amp;year=0</w:t>
      </w:r>
      <w:r w:rsidR="00C90401">
        <w:rPr>
          <w:rStyle w:val="Hyperlink"/>
          <w:lang w:val="en-US"/>
        </w:rPr>
        <w:fldChar w:fldCharType="end"/>
      </w:r>
      <w:r>
        <w:rPr>
          <w:lang w:val="en-US"/>
        </w:rPr>
        <w:t>.</w:t>
      </w:r>
    </w:p>
    <w:bookmarkEnd w:id="508"/>
    <w:p w14:paraId="6740B835" w14:textId="77777777" w:rsidR="005E0316" w:rsidRDefault="005E0316" w:rsidP="005E0316">
      <w:pPr>
        <w:pStyle w:val="CitaviBibliographyEntry"/>
        <w:rPr>
          <w:lang w:val="en-US"/>
        </w:rPr>
      </w:pPr>
      <w:r>
        <w:rPr>
          <w:lang w:val="en-US"/>
        </w:rPr>
        <w:t>[38]</w:t>
      </w:r>
      <w:r>
        <w:rPr>
          <w:lang w:val="en-US"/>
        </w:rPr>
        <w:tab/>
      </w:r>
      <w:bookmarkStart w:id="510" w:name="_CTVL00108ebed689e2c4289841c92d111094b6e"/>
      <w:r>
        <w:rPr>
          <w:lang w:val="en-US"/>
        </w:rPr>
        <w:t xml:space="preserve">Milligan GW, Cooper MC. Methodology Review: Clustering Methods. Applied Psychological Measurement 1987;11(4):329–54. </w:t>
      </w:r>
      <w:r w:rsidR="00C90401">
        <w:fldChar w:fldCharType="begin"/>
      </w:r>
      <w:r w:rsidR="00C90401" w:rsidRPr="009C1D58">
        <w:rPr>
          <w:lang w:val="en-US"/>
          <w:rPrChange w:id="511" w:author="Mareike Ariaans" w:date="2020-11-13T10:02:00Z">
            <w:rPr/>
          </w:rPrChange>
        </w:rPr>
        <w:instrText xml:space="preserve"> HYPERLINK "https://doi.org/10.1177/014662168701100401" </w:instrText>
      </w:r>
      <w:r w:rsidR="00C90401">
        <w:fldChar w:fldCharType="separate"/>
      </w:r>
      <w:r w:rsidRPr="00AD7CB5">
        <w:rPr>
          <w:rStyle w:val="Hyperlink"/>
          <w:lang w:val="en-US"/>
        </w:rPr>
        <w:t>https://doi.org/10.1177/014662168701100401</w:t>
      </w:r>
      <w:r w:rsidR="00C90401">
        <w:rPr>
          <w:rStyle w:val="Hyperlink"/>
          <w:lang w:val="en-US"/>
        </w:rPr>
        <w:fldChar w:fldCharType="end"/>
      </w:r>
      <w:r>
        <w:rPr>
          <w:lang w:val="en-US"/>
        </w:rPr>
        <w:t>.</w:t>
      </w:r>
    </w:p>
    <w:bookmarkEnd w:id="510"/>
    <w:p w14:paraId="38E7C184" w14:textId="0E0707F2" w:rsidR="005E0316" w:rsidRDefault="005E0316" w:rsidP="005E0316">
      <w:pPr>
        <w:pStyle w:val="CitaviBibliographyEntry"/>
        <w:rPr>
          <w:lang w:val="en-US"/>
        </w:rPr>
      </w:pPr>
      <w:r>
        <w:rPr>
          <w:lang w:val="en-US"/>
        </w:rPr>
        <w:t>[39]</w:t>
      </w:r>
      <w:r>
        <w:rPr>
          <w:lang w:val="en-US"/>
        </w:rPr>
        <w:tab/>
      </w:r>
      <w:bookmarkStart w:id="512" w:name="_CTVL001fb37b04adcac459ebe08c9b097c11676"/>
      <w:r>
        <w:rPr>
          <w:lang w:val="en-US"/>
        </w:rPr>
        <w:t>White IR, Royston P, Wood AM. Multiple imputation using chained equations: Issues and guidance for practice. Stat</w:t>
      </w:r>
      <w:ins w:id="513" w:author="Mareike Ariaans" w:date="2020-11-27T11:11:00Z">
        <w:r w:rsidR="0040615E">
          <w:rPr>
            <w:lang w:val="en-US"/>
          </w:rPr>
          <w:t>istics in</w:t>
        </w:r>
      </w:ins>
      <w:r>
        <w:rPr>
          <w:lang w:val="en-US"/>
        </w:rPr>
        <w:t xml:space="preserve"> Med</w:t>
      </w:r>
      <w:ins w:id="514" w:author="Mareike Ariaans" w:date="2020-11-27T11:11:00Z">
        <w:r w:rsidR="0040615E">
          <w:rPr>
            <w:lang w:val="en-US"/>
          </w:rPr>
          <w:t>icine</w:t>
        </w:r>
      </w:ins>
      <w:r>
        <w:rPr>
          <w:lang w:val="en-US"/>
        </w:rPr>
        <w:t xml:space="preserve"> 2011;30(4):377–99. </w:t>
      </w:r>
      <w:r w:rsidR="00BD2D8C">
        <w:fldChar w:fldCharType="begin"/>
      </w:r>
      <w:r w:rsidR="00BD2D8C" w:rsidRPr="00CA35CB">
        <w:rPr>
          <w:lang w:val="en-US"/>
          <w:rPrChange w:id="515" w:author="Mareike Ariaans" w:date="2020-11-16T09:25:00Z">
            <w:rPr/>
          </w:rPrChange>
        </w:rPr>
        <w:instrText xml:space="preserve"> HYPERLINK "https://doi.org/10.1002/sim.4067" </w:instrText>
      </w:r>
      <w:r w:rsidR="00BD2D8C">
        <w:fldChar w:fldCharType="separate"/>
      </w:r>
      <w:r w:rsidRPr="00AD7CB5">
        <w:rPr>
          <w:rStyle w:val="Hyperlink"/>
          <w:lang w:val="en-US"/>
        </w:rPr>
        <w:t>https://doi.org/10.1002/sim.4067</w:t>
      </w:r>
      <w:r w:rsidR="00BD2D8C">
        <w:rPr>
          <w:rStyle w:val="Hyperlink"/>
          <w:lang w:val="en-US"/>
        </w:rPr>
        <w:fldChar w:fldCharType="end"/>
      </w:r>
      <w:r>
        <w:rPr>
          <w:lang w:val="en-US"/>
        </w:rPr>
        <w:t>.</w:t>
      </w:r>
    </w:p>
    <w:bookmarkEnd w:id="512"/>
    <w:p w14:paraId="2DF7ACE3" w14:textId="050A8432" w:rsidR="005E0316" w:rsidRDefault="005E0316" w:rsidP="005E0316">
      <w:pPr>
        <w:pStyle w:val="CitaviBibliographyEntry"/>
        <w:rPr>
          <w:lang w:val="en-US"/>
        </w:rPr>
      </w:pPr>
      <w:r>
        <w:rPr>
          <w:lang w:val="en-US"/>
        </w:rPr>
        <w:t>[40]</w:t>
      </w:r>
      <w:r>
        <w:rPr>
          <w:lang w:val="en-US"/>
        </w:rPr>
        <w:tab/>
      </w:r>
      <w:bookmarkStart w:id="516" w:name="_CTVL0011f8691c88a8d41f08287656a243643f7"/>
      <w:r>
        <w:rPr>
          <w:lang w:val="en-US"/>
        </w:rPr>
        <w:t>Kleinke K, Stemmler M, Reinecke J, Lösel F. Efficient ways to impute incomplete panel data. AStA Adv</w:t>
      </w:r>
      <w:ins w:id="517" w:author="Mareike Ariaans" w:date="2020-11-27T11:11:00Z">
        <w:r w:rsidR="0040615E">
          <w:rPr>
            <w:lang w:val="en-US"/>
          </w:rPr>
          <w:t>ances in</w:t>
        </w:r>
      </w:ins>
      <w:r>
        <w:rPr>
          <w:lang w:val="en-US"/>
        </w:rPr>
        <w:t xml:space="preserve"> Stat</w:t>
      </w:r>
      <w:ins w:id="518" w:author="Mareike Ariaans" w:date="2020-11-27T11:11:00Z">
        <w:r w:rsidR="0040615E">
          <w:rPr>
            <w:lang w:val="en-US"/>
          </w:rPr>
          <w:t>istical</w:t>
        </w:r>
      </w:ins>
      <w:r>
        <w:rPr>
          <w:lang w:val="en-US"/>
        </w:rPr>
        <w:t xml:space="preserve"> Anal</w:t>
      </w:r>
      <w:ins w:id="519" w:author="Mareike Ariaans" w:date="2020-11-27T11:11:00Z">
        <w:r w:rsidR="0040615E">
          <w:rPr>
            <w:lang w:val="en-US"/>
          </w:rPr>
          <w:t>ysis</w:t>
        </w:r>
      </w:ins>
      <w:r>
        <w:rPr>
          <w:lang w:val="en-US"/>
        </w:rPr>
        <w:t xml:space="preserve"> 2011;95(4):351–73. </w:t>
      </w:r>
      <w:r w:rsidR="00BD2D8C">
        <w:fldChar w:fldCharType="begin"/>
      </w:r>
      <w:r w:rsidR="00BD2D8C" w:rsidRPr="00CA35CB">
        <w:rPr>
          <w:lang w:val="en-US"/>
          <w:rPrChange w:id="520" w:author="Mareike Ariaans" w:date="2020-11-16T09:25:00Z">
            <w:rPr/>
          </w:rPrChange>
        </w:rPr>
        <w:instrText xml:space="preserve"> HYPERLINK "https://doi.org/10.1007/s10182-011-0179-9" </w:instrText>
      </w:r>
      <w:r w:rsidR="00BD2D8C">
        <w:fldChar w:fldCharType="separate"/>
      </w:r>
      <w:r w:rsidRPr="00AD7CB5">
        <w:rPr>
          <w:rStyle w:val="Hyperlink"/>
          <w:lang w:val="en-US"/>
        </w:rPr>
        <w:t>https://doi.org/10.1007/s10182-011-0179-9</w:t>
      </w:r>
      <w:r w:rsidR="00BD2D8C">
        <w:rPr>
          <w:rStyle w:val="Hyperlink"/>
          <w:lang w:val="en-US"/>
        </w:rPr>
        <w:fldChar w:fldCharType="end"/>
      </w:r>
      <w:r>
        <w:rPr>
          <w:lang w:val="en-US"/>
        </w:rPr>
        <w:t>.</w:t>
      </w:r>
    </w:p>
    <w:bookmarkEnd w:id="516"/>
    <w:p w14:paraId="11B04254" w14:textId="77777777" w:rsidR="005E0316" w:rsidRDefault="005E0316" w:rsidP="005E0316">
      <w:pPr>
        <w:pStyle w:val="CitaviBibliographyEntry"/>
        <w:rPr>
          <w:lang w:val="en-US"/>
        </w:rPr>
      </w:pPr>
      <w:r>
        <w:rPr>
          <w:lang w:val="en-US"/>
        </w:rPr>
        <w:t>[41]</w:t>
      </w:r>
      <w:r>
        <w:rPr>
          <w:lang w:val="en-US"/>
        </w:rPr>
        <w:tab/>
      </w:r>
      <w:bookmarkStart w:id="521" w:name="_CTVL00113d076a763cd4e85bf20b465b3cae4af"/>
      <w:r>
        <w:rPr>
          <w:lang w:val="en-US"/>
        </w:rPr>
        <w:t xml:space="preserve">Bambra C. Defamilisation and welfare state regimes: a cluster analysis. International Journal of Social Welfare 2007;16(4):326–38. </w:t>
      </w:r>
      <w:r w:rsidR="00C90401">
        <w:fldChar w:fldCharType="begin"/>
      </w:r>
      <w:r w:rsidR="00C90401" w:rsidRPr="009C1D58">
        <w:rPr>
          <w:lang w:val="en-US"/>
          <w:rPrChange w:id="522" w:author="Mareike Ariaans" w:date="2020-11-13T10:02:00Z">
            <w:rPr/>
          </w:rPrChange>
        </w:rPr>
        <w:instrText xml:space="preserve"> HYPERLINK "https://doi.org/10.1111/j.1468-2397.2007.00486.x" </w:instrText>
      </w:r>
      <w:r w:rsidR="00C90401">
        <w:fldChar w:fldCharType="separate"/>
      </w:r>
      <w:r w:rsidRPr="00AD7CB5">
        <w:rPr>
          <w:rStyle w:val="Hyperlink"/>
          <w:lang w:val="en-US"/>
        </w:rPr>
        <w:t>https://doi.org/10.1111/j.1468-2397.2007.00486.x</w:t>
      </w:r>
      <w:r w:rsidR="00C90401">
        <w:rPr>
          <w:rStyle w:val="Hyperlink"/>
          <w:lang w:val="en-US"/>
        </w:rPr>
        <w:fldChar w:fldCharType="end"/>
      </w:r>
      <w:r>
        <w:rPr>
          <w:lang w:val="en-US"/>
        </w:rPr>
        <w:t>.</w:t>
      </w:r>
    </w:p>
    <w:bookmarkEnd w:id="521"/>
    <w:p w14:paraId="31ED5D65" w14:textId="77777777" w:rsidR="005E0316" w:rsidRDefault="005E0316" w:rsidP="005E0316">
      <w:pPr>
        <w:pStyle w:val="CitaviBibliographyEntry"/>
        <w:rPr>
          <w:lang w:val="en-US"/>
        </w:rPr>
      </w:pPr>
      <w:r>
        <w:rPr>
          <w:lang w:val="en-US"/>
        </w:rPr>
        <w:t>[42]</w:t>
      </w:r>
      <w:r>
        <w:rPr>
          <w:lang w:val="en-US"/>
        </w:rPr>
        <w:tab/>
      </w:r>
      <w:bookmarkStart w:id="523" w:name="_CTVL001be466e05928646daa518cec4cec03f63"/>
      <w:r>
        <w:rPr>
          <w:lang w:val="en-US"/>
        </w:rPr>
        <w:t xml:space="preserve">Jensen C. Worlds of welfare services and transfers. Journal of European Social Policy 2008;18(2):151–62. </w:t>
      </w:r>
      <w:r w:rsidR="009434E8">
        <w:fldChar w:fldCharType="begin"/>
      </w:r>
      <w:r w:rsidR="009434E8" w:rsidRPr="009434E8">
        <w:rPr>
          <w:lang w:val="en-US"/>
          <w:rPrChange w:id="524" w:author="Mareike Ariaans" w:date="2020-11-15T15:29:00Z">
            <w:rPr/>
          </w:rPrChange>
        </w:rPr>
        <w:instrText xml:space="preserve"> HYPERLINK "https://doi.org/10.1177/0958928707087591" </w:instrText>
      </w:r>
      <w:r w:rsidR="009434E8">
        <w:fldChar w:fldCharType="separate"/>
      </w:r>
      <w:r w:rsidRPr="00AD7CB5">
        <w:rPr>
          <w:rStyle w:val="Hyperlink"/>
          <w:lang w:val="en-US"/>
        </w:rPr>
        <w:t>https://doi.org/10.1177/0958928707087591</w:t>
      </w:r>
      <w:r w:rsidR="009434E8">
        <w:rPr>
          <w:rStyle w:val="Hyperlink"/>
          <w:lang w:val="en-US"/>
        </w:rPr>
        <w:fldChar w:fldCharType="end"/>
      </w:r>
      <w:r>
        <w:rPr>
          <w:lang w:val="en-US"/>
        </w:rPr>
        <w:t>.</w:t>
      </w:r>
    </w:p>
    <w:bookmarkEnd w:id="523"/>
    <w:p w14:paraId="7A24AD1A" w14:textId="77777777" w:rsidR="005E0316" w:rsidRDefault="005E0316" w:rsidP="005E0316">
      <w:pPr>
        <w:pStyle w:val="CitaviBibliographyEntry"/>
        <w:rPr>
          <w:lang w:val="en-US"/>
        </w:rPr>
      </w:pPr>
      <w:r>
        <w:rPr>
          <w:lang w:val="en-US"/>
        </w:rPr>
        <w:lastRenderedPageBreak/>
        <w:t>[43]</w:t>
      </w:r>
      <w:r>
        <w:rPr>
          <w:lang w:val="en-US"/>
        </w:rPr>
        <w:tab/>
      </w:r>
      <w:bookmarkStart w:id="525" w:name="_CTVL00175e7fd58a1d34770be22f60640fedb80"/>
      <w:r>
        <w:rPr>
          <w:lang w:val="en-US"/>
        </w:rPr>
        <w:t xml:space="preserve">Kammer A, Niehues J, Peichl A. Welfare regimes and welfare state outcomes in Europe. Journal of European Social Policy 2012;22(5):455–71. </w:t>
      </w:r>
      <w:r w:rsidR="00BD2D8C">
        <w:fldChar w:fldCharType="begin"/>
      </w:r>
      <w:r w:rsidR="00BD2D8C" w:rsidRPr="00CA35CB">
        <w:rPr>
          <w:lang w:val="en-US"/>
          <w:rPrChange w:id="526" w:author="Mareike Ariaans" w:date="2020-11-16T09:25:00Z">
            <w:rPr/>
          </w:rPrChange>
        </w:rPr>
        <w:instrText xml:space="preserve"> HYPERLINK "https://doi.org/10.1177/0958928712456572" </w:instrText>
      </w:r>
      <w:r w:rsidR="00BD2D8C">
        <w:fldChar w:fldCharType="separate"/>
      </w:r>
      <w:r w:rsidRPr="00AD7CB5">
        <w:rPr>
          <w:rStyle w:val="Hyperlink"/>
          <w:lang w:val="en-US"/>
        </w:rPr>
        <w:t>https://doi.org/10.1177/0958928712456572</w:t>
      </w:r>
      <w:r w:rsidR="00BD2D8C">
        <w:rPr>
          <w:rStyle w:val="Hyperlink"/>
          <w:lang w:val="en-US"/>
        </w:rPr>
        <w:fldChar w:fldCharType="end"/>
      </w:r>
      <w:r>
        <w:rPr>
          <w:lang w:val="en-US"/>
        </w:rPr>
        <w:t>.</w:t>
      </w:r>
    </w:p>
    <w:bookmarkEnd w:id="525"/>
    <w:p w14:paraId="6C11AE3C" w14:textId="77777777" w:rsidR="005E0316" w:rsidRDefault="005E0316" w:rsidP="005E0316">
      <w:pPr>
        <w:pStyle w:val="CitaviBibliographyEntry"/>
        <w:rPr>
          <w:lang w:val="en-US"/>
        </w:rPr>
      </w:pPr>
      <w:r>
        <w:rPr>
          <w:lang w:val="en-US"/>
        </w:rPr>
        <w:t>[44]</w:t>
      </w:r>
      <w:r>
        <w:rPr>
          <w:lang w:val="en-US"/>
        </w:rPr>
        <w:tab/>
      </w:r>
      <w:bookmarkStart w:id="527" w:name="_CTVL001b0b165f1db0a4d44bf83e82f2f5cd0f9"/>
      <w:r>
        <w:rPr>
          <w:lang w:val="en-US"/>
        </w:rPr>
        <w:t xml:space="preserve">Wendt C. Mapping European healthcare systems: a comparative analysis of financing, service provision and access to healthcare. Journal of European Social Policy 2009;19(5):432–45. </w:t>
      </w:r>
      <w:r w:rsidR="00BD2D8C">
        <w:fldChar w:fldCharType="begin"/>
      </w:r>
      <w:r w:rsidR="00BD2D8C" w:rsidRPr="00CA35CB">
        <w:rPr>
          <w:lang w:val="en-US"/>
          <w:rPrChange w:id="528" w:author="Mareike Ariaans" w:date="2020-11-16T09:25:00Z">
            <w:rPr/>
          </w:rPrChange>
        </w:rPr>
        <w:instrText xml:space="preserve"> HYPERLINK "https://doi.org/10.1177/0958928709344247" </w:instrText>
      </w:r>
      <w:r w:rsidR="00BD2D8C">
        <w:fldChar w:fldCharType="separate"/>
      </w:r>
      <w:r w:rsidRPr="00AD7CB5">
        <w:rPr>
          <w:rStyle w:val="Hyperlink"/>
          <w:lang w:val="en-US"/>
        </w:rPr>
        <w:t>https://doi.org/10.1177/0958928709344247</w:t>
      </w:r>
      <w:r w:rsidR="00BD2D8C">
        <w:rPr>
          <w:rStyle w:val="Hyperlink"/>
          <w:lang w:val="en-US"/>
        </w:rPr>
        <w:fldChar w:fldCharType="end"/>
      </w:r>
      <w:r>
        <w:rPr>
          <w:lang w:val="en-US"/>
        </w:rPr>
        <w:t>.</w:t>
      </w:r>
    </w:p>
    <w:bookmarkEnd w:id="527"/>
    <w:p w14:paraId="7D56344C" w14:textId="77777777" w:rsidR="005E0316" w:rsidRDefault="005E0316" w:rsidP="005E0316">
      <w:pPr>
        <w:pStyle w:val="CitaviBibliographyEntry"/>
        <w:rPr>
          <w:lang w:val="en-US"/>
        </w:rPr>
      </w:pPr>
      <w:r>
        <w:rPr>
          <w:lang w:val="en-US"/>
        </w:rPr>
        <w:t>[45]</w:t>
      </w:r>
      <w:r>
        <w:rPr>
          <w:lang w:val="en-US"/>
        </w:rPr>
        <w:tab/>
      </w:r>
      <w:bookmarkStart w:id="529" w:name="_CTVL0014251892f140044c98ec580332144306b"/>
      <w:r>
        <w:rPr>
          <w:lang w:val="en-US"/>
        </w:rPr>
        <w:t xml:space="preserve">Fonseca JRS. Clustering in the field of social sciences: that is your choice. International Journal of Social Research Methodology 2013;16(5):403–28. </w:t>
      </w:r>
      <w:r w:rsidR="00C90401">
        <w:fldChar w:fldCharType="begin"/>
      </w:r>
      <w:r w:rsidR="00C90401" w:rsidRPr="009C1D58">
        <w:rPr>
          <w:lang w:val="en-US"/>
          <w:rPrChange w:id="530" w:author="Mareike Ariaans" w:date="2020-11-13T10:02:00Z">
            <w:rPr/>
          </w:rPrChange>
        </w:rPr>
        <w:instrText xml:space="preserve"> HYPERLINK "https://doi.org/10.1080/13645579.2012.716973" </w:instrText>
      </w:r>
      <w:r w:rsidR="00C90401">
        <w:fldChar w:fldCharType="separate"/>
      </w:r>
      <w:r w:rsidRPr="00AD7CB5">
        <w:rPr>
          <w:rStyle w:val="Hyperlink"/>
          <w:lang w:val="en-US"/>
        </w:rPr>
        <w:t>https://doi.org/10.1080/13645579.2012.716973</w:t>
      </w:r>
      <w:r w:rsidR="00C90401">
        <w:rPr>
          <w:rStyle w:val="Hyperlink"/>
          <w:lang w:val="en-US"/>
        </w:rPr>
        <w:fldChar w:fldCharType="end"/>
      </w:r>
      <w:r>
        <w:rPr>
          <w:lang w:val="en-US"/>
        </w:rPr>
        <w:t>.</w:t>
      </w:r>
    </w:p>
    <w:bookmarkEnd w:id="529"/>
    <w:p w14:paraId="713C794E" w14:textId="6CD1121F" w:rsidR="00426A2E" w:rsidRDefault="00426A2E" w:rsidP="005E0316">
      <w:pPr>
        <w:pStyle w:val="CitaviBibliographyEntry"/>
        <w:rPr>
          <w:ins w:id="531" w:author="Mareike Ariaans" w:date="2020-11-16T13:54:00Z"/>
          <w:lang w:val="en-US"/>
        </w:rPr>
      </w:pPr>
      <w:ins w:id="532" w:author="Mareike Ariaans" w:date="2020-11-16T13:54:00Z">
        <w:r w:rsidRPr="00426A2E">
          <w:rPr>
            <w:lang w:val="en-US"/>
          </w:rPr>
          <w:t>[46</w:t>
        </w:r>
        <w:r w:rsidRPr="00426A2E">
          <w:rPr>
            <w:lang w:val="en-US"/>
            <w:rPrChange w:id="533" w:author="Mareike Ariaans" w:date="2020-11-16T13:54:00Z">
              <w:rPr/>
            </w:rPrChange>
          </w:rPr>
          <w:t>] Anthony D, Alosaimi D, Safari R. Prevalence of pressure ulcers in long term care. J</w:t>
        </w:r>
      </w:ins>
      <w:ins w:id="534" w:author="Mareike Ariaans" w:date="2020-11-16T13:55:00Z">
        <w:r>
          <w:rPr>
            <w:lang w:val="en-US"/>
          </w:rPr>
          <w:t>ournal of</w:t>
        </w:r>
      </w:ins>
      <w:ins w:id="535" w:author="Mareike Ariaans" w:date="2020-11-16T13:54:00Z">
        <w:r w:rsidRPr="00426A2E">
          <w:rPr>
            <w:lang w:val="en-US"/>
            <w:rPrChange w:id="536" w:author="Mareike Ariaans" w:date="2020-11-16T13:54:00Z">
              <w:rPr/>
            </w:rPrChange>
          </w:rPr>
          <w:t xml:space="preserve"> Wound Care 2019;28</w:t>
        </w:r>
      </w:ins>
      <w:ins w:id="537" w:author="Mareike Ariaans" w:date="2020-11-16T13:55:00Z">
        <w:r>
          <w:rPr>
            <w:lang w:val="en-US"/>
          </w:rPr>
          <w:t>(11)</w:t>
        </w:r>
      </w:ins>
      <w:ins w:id="538" w:author="Mareike Ariaans" w:date="2020-11-16T13:54:00Z">
        <w:r w:rsidRPr="00426A2E">
          <w:rPr>
            <w:lang w:val="en-US"/>
            <w:rPrChange w:id="539" w:author="Mareike Ariaans" w:date="2020-11-16T13:54:00Z">
              <w:rPr/>
            </w:rPrChange>
          </w:rPr>
          <w:t>:702–9.</w:t>
        </w:r>
      </w:ins>
      <w:ins w:id="540" w:author="Mareike Ariaans" w:date="2020-11-16T13:55:00Z">
        <w:r>
          <w:rPr>
            <w:lang w:val="en-US"/>
          </w:rPr>
          <w:t xml:space="preserve"> </w:t>
        </w:r>
      </w:ins>
      <w:ins w:id="541" w:author="Mareike Ariaans" w:date="2020-11-16T13:56:00Z">
        <w:r w:rsidRPr="00426A2E">
          <w:fldChar w:fldCharType="begin"/>
        </w:r>
        <w:r w:rsidRPr="00286B32">
          <w:rPr>
            <w:lang w:val="en-US"/>
            <w:rPrChange w:id="542" w:author="Philipp Alexander Linden" w:date="2020-11-17T13:21:00Z">
              <w:rPr/>
            </w:rPrChange>
          </w:rPr>
          <w:instrText xml:space="preserve"> HYPERLINK "https://doi.org/10.12968/jowc.2019.28.11.702" </w:instrText>
        </w:r>
        <w:r w:rsidRPr="00426A2E">
          <w:fldChar w:fldCharType="separate"/>
        </w:r>
        <w:r w:rsidRPr="00426A2E">
          <w:rPr>
            <w:rStyle w:val="Hyperlink"/>
            <w:lang w:val="en-US"/>
            <w:rPrChange w:id="543" w:author="Mareike Ariaans" w:date="2020-11-16T13:56:00Z">
              <w:rPr>
                <w:rStyle w:val="Hyperlink"/>
              </w:rPr>
            </w:rPrChange>
          </w:rPr>
          <w:t>https://doi.org/10.12968/jowc.2019.28.11.702</w:t>
        </w:r>
        <w:r w:rsidRPr="00426A2E">
          <w:rPr>
            <w:lang w:val="en-US"/>
          </w:rPr>
          <w:fldChar w:fldCharType="end"/>
        </w:r>
      </w:ins>
    </w:p>
    <w:p w14:paraId="6F21353A" w14:textId="2BB11FCE" w:rsidR="005E0316" w:rsidRDefault="005E0316" w:rsidP="005E0316">
      <w:pPr>
        <w:pStyle w:val="CitaviBibliographyEntry"/>
        <w:rPr>
          <w:lang w:val="en-US"/>
        </w:rPr>
      </w:pPr>
      <w:r>
        <w:rPr>
          <w:lang w:val="en-US"/>
        </w:rPr>
        <w:t>[4</w:t>
      </w:r>
      <w:ins w:id="544" w:author="Mareike Ariaans" w:date="2020-11-16T13:56:00Z">
        <w:r w:rsidR="00426A2E">
          <w:rPr>
            <w:lang w:val="en-US"/>
          </w:rPr>
          <w:t>7</w:t>
        </w:r>
      </w:ins>
      <w:del w:id="545" w:author="Mareike Ariaans" w:date="2020-11-16T13:56:00Z">
        <w:r w:rsidDel="00426A2E">
          <w:rPr>
            <w:lang w:val="en-US"/>
          </w:rPr>
          <w:delText>6</w:delText>
        </w:r>
      </w:del>
      <w:r>
        <w:rPr>
          <w:lang w:val="en-US"/>
        </w:rPr>
        <w:t>]</w:t>
      </w:r>
      <w:r>
        <w:rPr>
          <w:lang w:val="en-US"/>
        </w:rPr>
        <w:tab/>
      </w:r>
      <w:bookmarkStart w:id="546" w:name="_CTVL001c4cde9c35b0a4375a4d04a5ae1610beb"/>
      <w:r>
        <w:rPr>
          <w:lang w:val="en-US"/>
        </w:rPr>
        <w:t>Spasova S, Baeten R, Coster S, Ghailani D, Peña-Casas R, Vanhercke B. Challenges in long-term care in Europe: A study of national policies. Brussels; 2018.</w:t>
      </w:r>
    </w:p>
    <w:bookmarkEnd w:id="546"/>
    <w:p w14:paraId="6803E861" w14:textId="451DF515" w:rsidR="005E0316" w:rsidRPr="006A56FF" w:rsidRDefault="005E0316" w:rsidP="005E0316">
      <w:pPr>
        <w:pStyle w:val="CitaviBibliographyEntry"/>
        <w:rPr>
          <w:lang w:val="en-US"/>
        </w:rPr>
      </w:pPr>
      <w:r>
        <w:rPr>
          <w:lang w:val="en-US"/>
        </w:rPr>
        <w:t>[4</w:t>
      </w:r>
      <w:ins w:id="547" w:author="Mareike Ariaans" w:date="2020-11-16T13:56:00Z">
        <w:r w:rsidR="00426A2E">
          <w:rPr>
            <w:lang w:val="en-US"/>
          </w:rPr>
          <w:t>8</w:t>
        </w:r>
      </w:ins>
      <w:del w:id="548" w:author="Mareike Ariaans" w:date="2020-11-16T13:56:00Z">
        <w:r w:rsidDel="00426A2E">
          <w:rPr>
            <w:lang w:val="en-US"/>
          </w:rPr>
          <w:delText>7</w:delText>
        </w:r>
      </w:del>
      <w:r>
        <w:rPr>
          <w:lang w:val="en-US"/>
        </w:rPr>
        <w:t>]</w:t>
      </w:r>
      <w:r>
        <w:rPr>
          <w:lang w:val="en-US"/>
        </w:rPr>
        <w:tab/>
      </w:r>
      <w:bookmarkStart w:id="54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549"/>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116685" w16cid:durableId="236A5713"/>
  <w16cid:commentId w16cid:paraId="2626B63F" w16cid:durableId="235E4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Claus Wendt">
    <w15:presenceInfo w15:providerId="None" w15:userId="Claus Wendt"/>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6256A"/>
    <w:rsid w:val="00094DD6"/>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F5109"/>
    <w:rsid w:val="00303F03"/>
    <w:rsid w:val="00394C8C"/>
    <w:rsid w:val="003A0625"/>
    <w:rsid w:val="003E3C1D"/>
    <w:rsid w:val="0040615E"/>
    <w:rsid w:val="004131E1"/>
    <w:rsid w:val="00426A2E"/>
    <w:rsid w:val="00436ADB"/>
    <w:rsid w:val="00477B8D"/>
    <w:rsid w:val="004C4DE2"/>
    <w:rsid w:val="004E1472"/>
    <w:rsid w:val="00500C9C"/>
    <w:rsid w:val="00584B55"/>
    <w:rsid w:val="005D3998"/>
    <w:rsid w:val="005D3C8E"/>
    <w:rsid w:val="005E0316"/>
    <w:rsid w:val="005F457A"/>
    <w:rsid w:val="00647AD8"/>
    <w:rsid w:val="006745E2"/>
    <w:rsid w:val="006E2E5A"/>
    <w:rsid w:val="006F37B4"/>
    <w:rsid w:val="00720880"/>
    <w:rsid w:val="00751DAA"/>
    <w:rsid w:val="00756BA4"/>
    <w:rsid w:val="00806093"/>
    <w:rsid w:val="00840B7F"/>
    <w:rsid w:val="008A25B9"/>
    <w:rsid w:val="009434E8"/>
    <w:rsid w:val="00951BB6"/>
    <w:rsid w:val="00992C56"/>
    <w:rsid w:val="00995084"/>
    <w:rsid w:val="009C1D58"/>
    <w:rsid w:val="009C2A6D"/>
    <w:rsid w:val="009C7C65"/>
    <w:rsid w:val="00A66242"/>
    <w:rsid w:val="00AB412E"/>
    <w:rsid w:val="00B428BD"/>
    <w:rsid w:val="00BC2953"/>
    <w:rsid w:val="00BD2D8C"/>
    <w:rsid w:val="00BE4916"/>
    <w:rsid w:val="00BF7C8B"/>
    <w:rsid w:val="00C17185"/>
    <w:rsid w:val="00C5045E"/>
    <w:rsid w:val="00C67ED4"/>
    <w:rsid w:val="00C72D5E"/>
    <w:rsid w:val="00C90401"/>
    <w:rsid w:val="00CA35CB"/>
    <w:rsid w:val="00CC3A02"/>
    <w:rsid w:val="00D21B6D"/>
    <w:rsid w:val="00D36D68"/>
    <w:rsid w:val="00D8381E"/>
    <w:rsid w:val="00DD1F5B"/>
    <w:rsid w:val="00E614F9"/>
    <w:rsid w:val="00E96AC7"/>
    <w:rsid w:val="00ED5A0A"/>
    <w:rsid w:val="00F34A7F"/>
    <w:rsid w:val="00F80AF7"/>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11" Type="http://schemas.microsoft.com/office/2018/08/relationships/commentsExtensible" Target="commentsExtensible.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9965</Words>
  <Characters>62782</Characters>
  <Application>Microsoft Office Word</Application>
  <DocSecurity>0</DocSecurity>
  <Lines>523</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4</cp:revision>
  <dcterms:created xsi:type="dcterms:W3CDTF">2020-11-27T10:35:00Z</dcterms:created>
  <dcterms:modified xsi:type="dcterms:W3CDTF">2020-11-27T11:15:00Z</dcterms:modified>
</cp:coreProperties>
</file>