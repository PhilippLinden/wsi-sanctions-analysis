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4879" w:type="dxa"/>
        <w:tblInd w:w="-709" w:type="dxa"/>
        <w:tblLayout w:type="fixed"/>
        <w:tblLook w:val="04A0" w:firstRow="1" w:lastRow="0" w:firstColumn="1" w:lastColumn="0" w:noHBand="0" w:noVBand="1"/>
      </w:tblPr>
      <w:tblGrid>
        <w:gridCol w:w="459"/>
        <w:gridCol w:w="2149"/>
        <w:gridCol w:w="4900"/>
        <w:gridCol w:w="1418"/>
        <w:gridCol w:w="5953"/>
      </w:tblGrid>
      <w:tr w:rsidR="00AB5931" w:rsidRPr="00660BC5" w14:paraId="568B37BC" w14:textId="77777777" w:rsidTr="00AB5931">
        <w:tc>
          <w:tcPr>
            <w:tcW w:w="14879" w:type="dxa"/>
            <w:gridSpan w:val="5"/>
            <w:shd w:val="clear" w:color="auto" w:fill="D0CECE" w:themeFill="background2" w:themeFillShade="E6"/>
          </w:tcPr>
          <w:p w14:paraId="66A80315" w14:textId="77777777" w:rsidR="00AB5931" w:rsidRPr="00660BC5" w:rsidRDefault="00AB5931" w:rsidP="00660BC5">
            <w:pPr>
              <w:rPr>
                <w:b/>
                <w:sz w:val="28"/>
                <w:szCs w:val="28"/>
              </w:rPr>
            </w:pPr>
            <w:r w:rsidRPr="00660BC5">
              <w:rPr>
                <w:b/>
                <w:sz w:val="28"/>
                <w:szCs w:val="28"/>
              </w:rPr>
              <w:t>REVIEWER 1</w:t>
            </w:r>
          </w:p>
        </w:tc>
      </w:tr>
      <w:tr w:rsidR="00892443" w:rsidRPr="00CC5675" w14:paraId="65FEFE8B" w14:textId="77777777" w:rsidTr="00AB5931">
        <w:tc>
          <w:tcPr>
            <w:tcW w:w="459" w:type="dxa"/>
            <w:shd w:val="clear" w:color="auto" w:fill="D0CECE" w:themeFill="background2" w:themeFillShade="E6"/>
          </w:tcPr>
          <w:p w14:paraId="35E611D9" w14:textId="77777777" w:rsidR="00892443" w:rsidRPr="00CC5675" w:rsidRDefault="00892443" w:rsidP="00CC5675">
            <w:pPr>
              <w:spacing w:after="160" w:line="259" w:lineRule="auto"/>
              <w:rPr>
                <w:b/>
              </w:rPr>
            </w:pPr>
          </w:p>
        </w:tc>
        <w:tc>
          <w:tcPr>
            <w:tcW w:w="2149" w:type="dxa"/>
            <w:shd w:val="clear" w:color="auto" w:fill="D0CECE" w:themeFill="background2" w:themeFillShade="E6"/>
          </w:tcPr>
          <w:p w14:paraId="5647708C" w14:textId="77777777" w:rsidR="00892443" w:rsidRPr="00CC5675" w:rsidRDefault="00892443" w:rsidP="00CC5675">
            <w:pPr>
              <w:spacing w:after="160" w:line="259" w:lineRule="auto"/>
              <w:rPr>
                <w:b/>
              </w:rPr>
            </w:pPr>
            <w:r w:rsidRPr="00CC5675">
              <w:rPr>
                <w:b/>
              </w:rPr>
              <w:t>Comment kurz</w:t>
            </w:r>
          </w:p>
        </w:tc>
        <w:tc>
          <w:tcPr>
            <w:tcW w:w="4900" w:type="dxa"/>
            <w:shd w:val="clear" w:color="auto" w:fill="D0CECE" w:themeFill="background2" w:themeFillShade="E6"/>
          </w:tcPr>
          <w:p w14:paraId="0DB585FA" w14:textId="77777777" w:rsidR="00892443" w:rsidRPr="00CC5675" w:rsidRDefault="00892443" w:rsidP="00CC5675">
            <w:pPr>
              <w:spacing w:after="160" w:line="259" w:lineRule="auto"/>
              <w:rPr>
                <w:b/>
              </w:rPr>
            </w:pPr>
            <w:r w:rsidRPr="00CC5675">
              <w:rPr>
                <w:b/>
              </w:rPr>
              <w:t>Comment ausführlich</w:t>
            </w:r>
          </w:p>
        </w:tc>
        <w:tc>
          <w:tcPr>
            <w:tcW w:w="1418" w:type="dxa"/>
            <w:shd w:val="clear" w:color="auto" w:fill="D0CECE" w:themeFill="background2" w:themeFillShade="E6"/>
          </w:tcPr>
          <w:p w14:paraId="07E17681" w14:textId="77777777" w:rsidR="00892443" w:rsidRPr="00CC5675" w:rsidRDefault="00892443" w:rsidP="00CC5675">
            <w:pPr>
              <w:spacing w:after="160" w:line="259" w:lineRule="auto"/>
              <w:rPr>
                <w:b/>
              </w:rPr>
            </w:pPr>
            <w:r w:rsidRPr="00CC5675">
              <w:rPr>
                <w:b/>
              </w:rPr>
              <w:t>Annehmen?</w:t>
            </w:r>
          </w:p>
        </w:tc>
        <w:tc>
          <w:tcPr>
            <w:tcW w:w="5953" w:type="dxa"/>
            <w:shd w:val="clear" w:color="auto" w:fill="D0CECE" w:themeFill="background2" w:themeFillShade="E6"/>
          </w:tcPr>
          <w:p w14:paraId="6F8BEC8E" w14:textId="77777777" w:rsidR="00892443" w:rsidRPr="00CC5675" w:rsidRDefault="00892443" w:rsidP="00CC5675">
            <w:pPr>
              <w:spacing w:after="160" w:line="259" w:lineRule="auto"/>
              <w:rPr>
                <w:b/>
              </w:rPr>
            </w:pPr>
            <w:r w:rsidRPr="00CC5675">
              <w:rPr>
                <w:b/>
              </w:rPr>
              <w:t>Umsetzung / Kommentar</w:t>
            </w:r>
          </w:p>
        </w:tc>
      </w:tr>
      <w:tr w:rsidR="00892443" w:rsidRPr="00905E12" w14:paraId="12568444" w14:textId="77777777" w:rsidTr="00892443">
        <w:tc>
          <w:tcPr>
            <w:tcW w:w="459" w:type="dxa"/>
            <w:shd w:val="clear" w:color="auto" w:fill="00B050"/>
          </w:tcPr>
          <w:p w14:paraId="0277F730" w14:textId="77777777" w:rsidR="00892443" w:rsidRPr="00CC5675" w:rsidRDefault="00892443" w:rsidP="00D4055B">
            <w:pPr>
              <w:spacing w:line="259" w:lineRule="auto"/>
              <w:rPr>
                <w:lang w:val="en-US"/>
              </w:rPr>
            </w:pPr>
            <w:r w:rsidRPr="00CC5675">
              <w:rPr>
                <w:lang w:val="en-US"/>
              </w:rPr>
              <w:t>1</w:t>
            </w:r>
          </w:p>
        </w:tc>
        <w:tc>
          <w:tcPr>
            <w:tcW w:w="2149" w:type="dxa"/>
            <w:shd w:val="clear" w:color="auto" w:fill="auto"/>
          </w:tcPr>
          <w:p w14:paraId="4F529400" w14:textId="77777777" w:rsidR="00892443" w:rsidRPr="00CC5675" w:rsidRDefault="00892443" w:rsidP="00D4055B">
            <w:pPr>
              <w:spacing w:line="259" w:lineRule="auto"/>
              <w:rPr>
                <w:lang w:val="en-US"/>
              </w:rPr>
            </w:pPr>
            <w:r>
              <w:rPr>
                <w:lang w:val="en-US"/>
              </w:rPr>
              <w:t>More “Content” in highlights</w:t>
            </w:r>
          </w:p>
        </w:tc>
        <w:tc>
          <w:tcPr>
            <w:tcW w:w="4900" w:type="dxa"/>
            <w:shd w:val="clear" w:color="auto" w:fill="auto"/>
          </w:tcPr>
          <w:p w14:paraId="2E049A3F" w14:textId="77777777" w:rsidR="00892443" w:rsidRPr="00CC5675" w:rsidRDefault="00892443" w:rsidP="00D4055B">
            <w:pPr>
              <w:rPr>
                <w:lang w:val="en-US"/>
              </w:rPr>
            </w:pPr>
            <w:r w:rsidRPr="00CC5675">
              <w:rPr>
                <w:lang w:val="en-US"/>
              </w:rPr>
              <w:t>Regarding the 'highlights' (p2): those are rather abstract; please provide more content (e.g. what is the paper about, what are the interesting outcomes?)</w:t>
            </w:r>
          </w:p>
        </w:tc>
        <w:tc>
          <w:tcPr>
            <w:tcW w:w="1418" w:type="dxa"/>
            <w:shd w:val="clear" w:color="auto" w:fill="auto"/>
          </w:tcPr>
          <w:p w14:paraId="019E2FFE" w14:textId="77777777" w:rsidR="00892443" w:rsidRPr="00CC5675" w:rsidRDefault="00892443" w:rsidP="00D4055B">
            <w:pPr>
              <w:spacing w:line="259" w:lineRule="auto"/>
              <w:rPr>
                <w:lang w:val="en-US"/>
              </w:rPr>
            </w:pPr>
            <w:r>
              <w:rPr>
                <w:lang w:val="en-US"/>
              </w:rPr>
              <w:t>JA</w:t>
            </w:r>
          </w:p>
        </w:tc>
        <w:tc>
          <w:tcPr>
            <w:tcW w:w="5953" w:type="dxa"/>
            <w:shd w:val="clear" w:color="auto" w:fill="auto"/>
          </w:tcPr>
          <w:p w14:paraId="2CA3D33B" w14:textId="1B5B0F21" w:rsidR="00892443" w:rsidRDefault="00892443" w:rsidP="00D4055B">
            <w:pPr>
              <w:spacing w:line="259" w:lineRule="auto"/>
              <w:rPr>
                <w:lang w:val="en-US"/>
              </w:rPr>
            </w:pPr>
            <w:r>
              <w:rPr>
                <w:lang w:val="en-US"/>
              </w:rPr>
              <w:t xml:space="preserve">We </w:t>
            </w:r>
            <w:r w:rsidR="00AB5931">
              <w:rPr>
                <w:lang w:val="en-US"/>
              </w:rPr>
              <w:t xml:space="preserve">changed the highlights into </w:t>
            </w:r>
            <w:r w:rsidR="005F57A7">
              <w:rPr>
                <w:lang w:val="en-US"/>
              </w:rPr>
              <w:t xml:space="preserve">full </w:t>
            </w:r>
            <w:r w:rsidR="00AB5931">
              <w:rPr>
                <w:lang w:val="en-US"/>
              </w:rPr>
              <w:t xml:space="preserve">sentences and </w:t>
            </w:r>
            <w:r w:rsidR="005F57A7">
              <w:rPr>
                <w:lang w:val="en-US"/>
              </w:rPr>
              <w:t xml:space="preserve">included </w:t>
            </w:r>
            <w:proofErr w:type="gramStart"/>
            <w:r w:rsidR="005F57A7">
              <w:rPr>
                <w:lang w:val="en-US"/>
              </w:rPr>
              <w:t xml:space="preserve">an additional </w:t>
            </w:r>
            <w:r>
              <w:rPr>
                <w:lang w:val="en-US"/>
              </w:rPr>
              <w:t>highlight</w:t>
            </w:r>
            <w:r w:rsidR="005F57A7">
              <w:rPr>
                <w:lang w:val="en-US"/>
              </w:rPr>
              <w:t xml:space="preserve"> </w:t>
            </w:r>
            <w:r>
              <w:rPr>
                <w:lang w:val="en-US"/>
              </w:rPr>
              <w:t>labels</w:t>
            </w:r>
            <w:proofErr w:type="gramEnd"/>
            <w:r>
              <w:rPr>
                <w:lang w:val="en-US"/>
              </w:rPr>
              <w:t xml:space="preserve"> of the six system types</w:t>
            </w:r>
            <w:r w:rsidR="00AB5931">
              <w:rPr>
                <w:lang w:val="en-US"/>
              </w:rPr>
              <w:t>.</w:t>
            </w:r>
          </w:p>
          <w:p w14:paraId="23EB3B81" w14:textId="5CF6B450" w:rsidR="00892443" w:rsidRPr="00D4055B" w:rsidRDefault="00892443" w:rsidP="00D4055B">
            <w:pPr>
              <w:spacing w:line="259" w:lineRule="auto"/>
              <w:rPr>
                <w:lang w:val="en-US"/>
              </w:rPr>
            </w:pPr>
          </w:p>
        </w:tc>
      </w:tr>
      <w:tr w:rsidR="00892443" w:rsidRPr="00905E12" w14:paraId="7AE9DA62" w14:textId="77777777" w:rsidTr="00892443">
        <w:tc>
          <w:tcPr>
            <w:tcW w:w="459" w:type="dxa"/>
            <w:shd w:val="clear" w:color="auto" w:fill="00B050"/>
          </w:tcPr>
          <w:p w14:paraId="1C1CEFF9" w14:textId="77777777" w:rsidR="00892443" w:rsidRPr="00CC5675" w:rsidRDefault="00892443" w:rsidP="00CC5675">
            <w:pPr>
              <w:rPr>
                <w:lang w:val="en-US"/>
              </w:rPr>
            </w:pPr>
            <w:r>
              <w:rPr>
                <w:lang w:val="en-US"/>
              </w:rPr>
              <w:t>2</w:t>
            </w:r>
          </w:p>
        </w:tc>
        <w:tc>
          <w:tcPr>
            <w:tcW w:w="2149" w:type="dxa"/>
            <w:shd w:val="clear" w:color="auto" w:fill="auto"/>
          </w:tcPr>
          <w:p w14:paraId="1D2ED553" w14:textId="77777777" w:rsidR="00892443" w:rsidRPr="00CC5675" w:rsidRDefault="00892443" w:rsidP="00CC5675">
            <w:pPr>
              <w:rPr>
                <w:lang w:val="en-US"/>
              </w:rPr>
            </w:pPr>
            <w:r>
              <w:rPr>
                <w:lang w:val="en-US"/>
              </w:rPr>
              <w:t xml:space="preserve">Elaborate on </w:t>
            </w:r>
            <w:proofErr w:type="spellStart"/>
            <w:r>
              <w:rPr>
                <w:lang w:val="en-US"/>
              </w:rPr>
              <w:t>Esping</w:t>
            </w:r>
            <w:proofErr w:type="spellEnd"/>
            <w:r>
              <w:rPr>
                <w:lang w:val="en-US"/>
              </w:rPr>
              <w:t xml:space="preserve"> Andersen typology</w:t>
            </w:r>
          </w:p>
        </w:tc>
        <w:tc>
          <w:tcPr>
            <w:tcW w:w="4900" w:type="dxa"/>
            <w:shd w:val="clear" w:color="auto" w:fill="auto"/>
          </w:tcPr>
          <w:p w14:paraId="28BA9347" w14:textId="77777777" w:rsidR="00892443" w:rsidRPr="00CC5675" w:rsidRDefault="00892443" w:rsidP="00CC5675">
            <w:pPr>
              <w:rPr>
                <w:lang w:val="en-US"/>
              </w:rPr>
            </w:pPr>
            <w:r w:rsidRPr="00CC5675">
              <w:rPr>
                <w:lang w:val="en-US"/>
              </w:rPr>
              <w:t xml:space="preserve">I'd suggest to elaborate a bit further on the typology of </w:t>
            </w:r>
            <w:proofErr w:type="spellStart"/>
            <w:r w:rsidRPr="00CC5675">
              <w:rPr>
                <w:lang w:val="en-US"/>
              </w:rPr>
              <w:t>Esping</w:t>
            </w:r>
            <w:proofErr w:type="spellEnd"/>
            <w:r w:rsidRPr="00CC5675">
              <w:rPr>
                <w:lang w:val="en-US"/>
              </w:rPr>
              <w:t xml:space="preserve"> Andersen in the introduction (and come back to this at the end)</w:t>
            </w:r>
          </w:p>
        </w:tc>
        <w:tc>
          <w:tcPr>
            <w:tcW w:w="1418" w:type="dxa"/>
            <w:shd w:val="clear" w:color="auto" w:fill="auto"/>
          </w:tcPr>
          <w:p w14:paraId="18B0DCE1" w14:textId="77777777" w:rsidR="00892443" w:rsidRPr="00CC5675" w:rsidRDefault="00892443" w:rsidP="00CC5675">
            <w:pPr>
              <w:rPr>
                <w:lang w:val="en-US"/>
              </w:rPr>
            </w:pPr>
            <w:r>
              <w:rPr>
                <w:lang w:val="en-US"/>
              </w:rPr>
              <w:t>NEIN</w:t>
            </w:r>
          </w:p>
        </w:tc>
        <w:tc>
          <w:tcPr>
            <w:tcW w:w="5953" w:type="dxa"/>
            <w:shd w:val="clear" w:color="auto" w:fill="auto"/>
          </w:tcPr>
          <w:p w14:paraId="541669E8" w14:textId="45A64CD8" w:rsidR="00892443" w:rsidRPr="00CC5675" w:rsidRDefault="00892443" w:rsidP="00AB5931">
            <w:pPr>
              <w:rPr>
                <w:lang w:val="en-US"/>
              </w:rPr>
            </w:pPr>
            <w:r>
              <w:rPr>
                <w:lang w:val="en-US"/>
              </w:rPr>
              <w:t xml:space="preserve">Thank you for this suggestion. </w:t>
            </w:r>
            <w:r w:rsidR="00905E12">
              <w:rPr>
                <w:lang w:val="en-US"/>
              </w:rPr>
              <w:t>W</w:t>
            </w:r>
            <w:r>
              <w:rPr>
                <w:lang w:val="en-US"/>
              </w:rPr>
              <w:t xml:space="preserve">e included </w:t>
            </w:r>
            <w:proofErr w:type="spellStart"/>
            <w:r>
              <w:rPr>
                <w:lang w:val="en-US"/>
              </w:rPr>
              <w:t>Esping</w:t>
            </w:r>
            <w:proofErr w:type="spellEnd"/>
            <w:r>
              <w:rPr>
                <w:lang w:val="en-US"/>
              </w:rPr>
              <w:t xml:space="preserve">-Andersen’s typology in the introduction as this typology is still used in welfare state research </w:t>
            </w:r>
            <w:proofErr w:type="gramStart"/>
            <w:r>
              <w:rPr>
                <w:lang w:val="en-US"/>
              </w:rPr>
              <w:t>and also</w:t>
            </w:r>
            <w:proofErr w:type="gramEnd"/>
            <w:r>
              <w:rPr>
                <w:lang w:val="en-US"/>
              </w:rPr>
              <w:t xml:space="preserve"> guides case selection in comparative LTC studies.</w:t>
            </w:r>
            <w:r w:rsidR="004130D7">
              <w:rPr>
                <w:lang w:val="en-US"/>
              </w:rPr>
              <w:t xml:space="preserve"> Instead of further elaborating on </w:t>
            </w:r>
            <w:proofErr w:type="spellStart"/>
            <w:r w:rsidR="004130D7">
              <w:rPr>
                <w:lang w:val="en-US"/>
              </w:rPr>
              <w:t>Esping</w:t>
            </w:r>
            <w:proofErr w:type="spellEnd"/>
            <w:r w:rsidR="004130D7">
              <w:rPr>
                <w:lang w:val="en-US"/>
              </w:rPr>
              <w:t xml:space="preserve">-Andersen’s </w:t>
            </w:r>
            <w:proofErr w:type="gramStart"/>
            <w:r w:rsidR="004130D7">
              <w:rPr>
                <w:lang w:val="en-US"/>
              </w:rPr>
              <w:t>typology</w:t>
            </w:r>
            <w:proofErr w:type="gramEnd"/>
            <w:r w:rsidR="004130D7">
              <w:rPr>
                <w:lang w:val="en-US"/>
              </w:rPr>
              <w:t xml:space="preserve"> we refer to additional literature on this discussion. </w:t>
            </w:r>
          </w:p>
        </w:tc>
      </w:tr>
      <w:tr w:rsidR="00892443" w:rsidRPr="008B5979" w14:paraId="3D39F9AD" w14:textId="77777777" w:rsidTr="00892443">
        <w:tc>
          <w:tcPr>
            <w:tcW w:w="459" w:type="dxa"/>
            <w:shd w:val="clear" w:color="auto" w:fill="00B050"/>
          </w:tcPr>
          <w:p w14:paraId="786BD5BD" w14:textId="77777777" w:rsidR="00892443" w:rsidRPr="00CC5675" w:rsidRDefault="00892443" w:rsidP="00CC5675">
            <w:pPr>
              <w:rPr>
                <w:lang w:val="en-US"/>
              </w:rPr>
            </w:pPr>
            <w:r>
              <w:rPr>
                <w:lang w:val="en-US"/>
              </w:rPr>
              <w:t>3</w:t>
            </w:r>
          </w:p>
        </w:tc>
        <w:tc>
          <w:tcPr>
            <w:tcW w:w="2149" w:type="dxa"/>
            <w:shd w:val="clear" w:color="auto" w:fill="auto"/>
          </w:tcPr>
          <w:p w14:paraId="5BF3A27A" w14:textId="77777777" w:rsidR="00892443" w:rsidRPr="00CC5675" w:rsidRDefault="00892443" w:rsidP="00CC5675">
            <w:pPr>
              <w:rPr>
                <w:lang w:val="en-US"/>
              </w:rPr>
            </w:pPr>
            <w:r>
              <w:rPr>
                <w:lang w:val="en-US"/>
              </w:rPr>
              <w:t>Imbed the four dimensions better in literature</w:t>
            </w:r>
          </w:p>
        </w:tc>
        <w:tc>
          <w:tcPr>
            <w:tcW w:w="4900" w:type="dxa"/>
            <w:shd w:val="clear" w:color="auto" w:fill="auto"/>
          </w:tcPr>
          <w:p w14:paraId="2CAD1509" w14:textId="77777777" w:rsidR="00892443" w:rsidRPr="00CC5675" w:rsidRDefault="00892443" w:rsidP="00CC5675">
            <w:pPr>
              <w:rPr>
                <w:lang w:val="en-US"/>
              </w:rPr>
            </w:pPr>
            <w:r w:rsidRPr="00CC5675">
              <w:rPr>
                <w:lang w:val="en-US"/>
              </w:rPr>
              <w:t>On page 5, the authors identify 4 dimensions (i.e. supply; public-private mix; access regulation; performance); it would be good to provide some literature references that justify these categories (lines 7-14)/ better imbed them in the literature.</w:t>
            </w:r>
          </w:p>
        </w:tc>
        <w:tc>
          <w:tcPr>
            <w:tcW w:w="1418" w:type="dxa"/>
            <w:shd w:val="clear" w:color="auto" w:fill="auto"/>
          </w:tcPr>
          <w:p w14:paraId="070CD7A2" w14:textId="77777777" w:rsidR="00892443" w:rsidRPr="00CC5675" w:rsidRDefault="00892443" w:rsidP="00CC5675">
            <w:pPr>
              <w:rPr>
                <w:lang w:val="en-US"/>
              </w:rPr>
            </w:pPr>
            <w:r>
              <w:rPr>
                <w:lang w:val="en-US"/>
              </w:rPr>
              <w:t>JA</w:t>
            </w:r>
          </w:p>
        </w:tc>
        <w:tc>
          <w:tcPr>
            <w:tcW w:w="5953" w:type="dxa"/>
            <w:shd w:val="clear" w:color="auto" w:fill="auto"/>
          </w:tcPr>
          <w:p w14:paraId="12B921C5" w14:textId="3081F0DF" w:rsidR="00892443" w:rsidRDefault="004130D7" w:rsidP="00706C7C">
            <w:pPr>
              <w:rPr>
                <w:lang w:val="en-US"/>
              </w:rPr>
            </w:pPr>
            <w:r>
              <w:rPr>
                <w:lang w:val="en-US"/>
              </w:rPr>
              <w:t>As suggested by the reviewer, w</w:t>
            </w:r>
            <w:r w:rsidR="00892443">
              <w:rPr>
                <w:lang w:val="en-US"/>
              </w:rPr>
              <w:t xml:space="preserve">e added </w:t>
            </w:r>
            <w:r>
              <w:rPr>
                <w:lang w:val="en-US"/>
              </w:rPr>
              <w:t xml:space="preserve">further </w:t>
            </w:r>
            <w:r w:rsidR="00892443">
              <w:rPr>
                <w:lang w:val="en-US"/>
              </w:rPr>
              <w:t>reference</w:t>
            </w:r>
            <w:r>
              <w:rPr>
                <w:lang w:val="en-US"/>
              </w:rPr>
              <w:t>s</w:t>
            </w:r>
            <w:r w:rsidR="00892443">
              <w:rPr>
                <w:lang w:val="en-US"/>
              </w:rPr>
              <w:t xml:space="preserve"> to the description of the dimensions.</w:t>
            </w:r>
            <w:r>
              <w:rPr>
                <w:lang w:val="en-US"/>
              </w:rPr>
              <w:t xml:space="preserve"> </w:t>
            </w:r>
            <w:r w:rsidR="00892443">
              <w:rPr>
                <w:lang w:val="en-US"/>
              </w:rPr>
              <w:t xml:space="preserve"> </w:t>
            </w:r>
          </w:p>
          <w:p w14:paraId="635133B8" w14:textId="6D85FE26" w:rsidR="00892443" w:rsidRPr="008B5979" w:rsidRDefault="00892443" w:rsidP="006911E0">
            <w:pPr>
              <w:rPr>
                <w:lang w:val="en-US"/>
              </w:rPr>
            </w:pPr>
          </w:p>
        </w:tc>
      </w:tr>
      <w:tr w:rsidR="00892443" w:rsidRPr="008B5979" w14:paraId="1BEB0CFB" w14:textId="77777777" w:rsidTr="00892443">
        <w:tc>
          <w:tcPr>
            <w:tcW w:w="459" w:type="dxa"/>
            <w:shd w:val="clear" w:color="auto" w:fill="00B050"/>
          </w:tcPr>
          <w:p w14:paraId="742C47E6" w14:textId="77777777" w:rsidR="00892443" w:rsidRPr="00CC5675" w:rsidRDefault="00892443" w:rsidP="00CC5675">
            <w:pPr>
              <w:rPr>
                <w:lang w:val="en-US"/>
              </w:rPr>
            </w:pPr>
            <w:r>
              <w:rPr>
                <w:lang w:val="en-US"/>
              </w:rPr>
              <w:t>4</w:t>
            </w:r>
          </w:p>
        </w:tc>
        <w:tc>
          <w:tcPr>
            <w:tcW w:w="2149" w:type="dxa"/>
            <w:shd w:val="clear" w:color="auto" w:fill="auto"/>
          </w:tcPr>
          <w:p w14:paraId="61CF2B87" w14:textId="77777777" w:rsidR="00892443" w:rsidRPr="00CC5675" w:rsidRDefault="00892443" w:rsidP="00CC5675">
            <w:pPr>
              <w:rPr>
                <w:lang w:val="en-US"/>
              </w:rPr>
            </w:pPr>
            <w:r>
              <w:rPr>
                <w:lang w:val="en-US"/>
              </w:rPr>
              <w:t>What are the qualitative indicators?</w:t>
            </w:r>
          </w:p>
        </w:tc>
        <w:tc>
          <w:tcPr>
            <w:tcW w:w="4900" w:type="dxa"/>
            <w:shd w:val="clear" w:color="auto" w:fill="auto"/>
          </w:tcPr>
          <w:p w14:paraId="63C5C650" w14:textId="77777777" w:rsidR="00892443" w:rsidRPr="00CC5675" w:rsidRDefault="00892443" w:rsidP="00CC5675">
            <w:pPr>
              <w:rPr>
                <w:lang w:val="en-US"/>
              </w:rPr>
            </w:pPr>
            <w:r w:rsidRPr="00CC5675">
              <w:rPr>
                <w:lang w:val="en-US"/>
              </w:rPr>
              <w:t>The authors claim they have used both quantitative and qualitative data; however, what is the qualitative data set they rely upon? I think their study is a quantitative study, and it would be good to use some qualitative methods to deepen their insights (see below), perhaps expert interviews and/or policy document analysis?</w:t>
            </w:r>
          </w:p>
        </w:tc>
        <w:tc>
          <w:tcPr>
            <w:tcW w:w="1418" w:type="dxa"/>
            <w:shd w:val="clear" w:color="auto" w:fill="auto"/>
          </w:tcPr>
          <w:p w14:paraId="3555D6F6" w14:textId="77777777" w:rsidR="00892443" w:rsidRPr="00CC5675" w:rsidRDefault="00892443" w:rsidP="00CC5675">
            <w:pPr>
              <w:rPr>
                <w:lang w:val="en-US"/>
              </w:rPr>
            </w:pPr>
            <w:r>
              <w:rPr>
                <w:lang w:val="en-US"/>
              </w:rPr>
              <w:t>JA</w:t>
            </w:r>
          </w:p>
        </w:tc>
        <w:tc>
          <w:tcPr>
            <w:tcW w:w="5953" w:type="dxa"/>
            <w:shd w:val="clear" w:color="auto" w:fill="auto"/>
          </w:tcPr>
          <w:p w14:paraId="442D60E5" w14:textId="5BB5CABF" w:rsidR="00EA70D4" w:rsidRPr="008B5979" w:rsidRDefault="000C010D" w:rsidP="00CC5675">
            <w:pPr>
              <w:rPr>
                <w:lang w:val="en-US"/>
              </w:rPr>
            </w:pPr>
            <w:r>
              <w:rPr>
                <w:lang w:val="en-US"/>
              </w:rPr>
              <w:t>As emphasized by the reviewer</w:t>
            </w:r>
            <w:r w:rsidR="00EA70D4">
              <w:rPr>
                <w:lang w:val="en-US"/>
              </w:rPr>
              <w:t xml:space="preserve">, in </w:t>
            </w:r>
            <w:r w:rsidR="008B5979">
              <w:rPr>
                <w:lang w:val="en-US"/>
              </w:rPr>
              <w:t>our</w:t>
            </w:r>
            <w:r w:rsidR="00EA70D4">
              <w:rPr>
                <w:lang w:val="en-US"/>
              </w:rPr>
              <w:t xml:space="preserve"> </w:t>
            </w:r>
            <w:r w:rsidR="00892443">
              <w:rPr>
                <w:lang w:val="en-US"/>
              </w:rPr>
              <w:t>study</w:t>
            </w:r>
            <w:r w:rsidR="00EA70D4">
              <w:rPr>
                <w:lang w:val="en-US"/>
              </w:rPr>
              <w:t xml:space="preserve"> we use </w:t>
            </w:r>
            <w:r w:rsidR="00892443">
              <w:rPr>
                <w:lang w:val="en-US"/>
              </w:rPr>
              <w:t xml:space="preserve">quantitative data. The term “qualitative data” is </w:t>
            </w:r>
            <w:r w:rsidR="00EA70D4">
              <w:rPr>
                <w:lang w:val="en-US"/>
              </w:rPr>
              <w:t xml:space="preserve">therefore </w:t>
            </w:r>
            <w:r w:rsidR="00892443">
              <w:rPr>
                <w:lang w:val="en-US"/>
              </w:rPr>
              <w:t xml:space="preserve">misleading. </w:t>
            </w:r>
            <w:r w:rsidR="00EA70D4">
              <w:rPr>
                <w:lang w:val="en-US"/>
              </w:rPr>
              <w:t xml:space="preserve">We therefore changed the term into </w:t>
            </w:r>
            <w:r w:rsidR="00395BFF">
              <w:rPr>
                <w:lang w:val="en-US"/>
              </w:rPr>
              <w:t>“institutional”</w:t>
            </w:r>
            <w:r w:rsidR="00892443">
              <w:rPr>
                <w:lang w:val="en-US"/>
              </w:rPr>
              <w:t xml:space="preserve"> (page 4)</w:t>
            </w:r>
            <w:r w:rsidR="00395BFF">
              <w:rPr>
                <w:lang w:val="en-US"/>
              </w:rPr>
              <w:t xml:space="preserve">. </w:t>
            </w:r>
          </w:p>
        </w:tc>
      </w:tr>
      <w:tr w:rsidR="00892443" w:rsidRPr="00905E12" w14:paraId="7A01200A" w14:textId="77777777" w:rsidTr="00892443">
        <w:tc>
          <w:tcPr>
            <w:tcW w:w="459" w:type="dxa"/>
            <w:shd w:val="clear" w:color="auto" w:fill="00B050"/>
          </w:tcPr>
          <w:p w14:paraId="235DC038" w14:textId="77777777" w:rsidR="00892443" w:rsidRPr="00395BFF" w:rsidRDefault="00892443" w:rsidP="00CC5675">
            <w:r w:rsidRPr="00395BFF">
              <w:t>5</w:t>
            </w:r>
          </w:p>
        </w:tc>
        <w:tc>
          <w:tcPr>
            <w:tcW w:w="2149" w:type="dxa"/>
            <w:shd w:val="clear" w:color="auto" w:fill="auto"/>
          </w:tcPr>
          <w:p w14:paraId="5EA3DF50" w14:textId="77777777" w:rsidR="00892443" w:rsidRPr="00395BFF" w:rsidRDefault="00892443" w:rsidP="00CC5675">
            <w:r w:rsidRPr="00395BFF">
              <w:t xml:space="preserve">6 </w:t>
            </w:r>
            <w:proofErr w:type="spellStart"/>
            <w:r w:rsidRPr="00395BFF">
              <w:t>vs</w:t>
            </w:r>
            <w:proofErr w:type="spellEnd"/>
            <w:r w:rsidRPr="00395BFF">
              <w:t xml:space="preserve"> 9 </w:t>
            </w:r>
            <w:proofErr w:type="spellStart"/>
            <w:r w:rsidRPr="00395BFF">
              <w:t>cluster</w:t>
            </w:r>
            <w:proofErr w:type="spellEnd"/>
            <w:r w:rsidRPr="00395BFF">
              <w:t xml:space="preserve"> </w:t>
            </w:r>
            <w:proofErr w:type="spellStart"/>
            <w:r w:rsidRPr="00395BFF">
              <w:t>confusing</w:t>
            </w:r>
            <w:proofErr w:type="spellEnd"/>
          </w:p>
        </w:tc>
        <w:tc>
          <w:tcPr>
            <w:tcW w:w="4900" w:type="dxa"/>
            <w:shd w:val="clear" w:color="auto" w:fill="auto"/>
          </w:tcPr>
          <w:p w14:paraId="4FBAD807" w14:textId="77777777" w:rsidR="00892443" w:rsidRPr="00CC5675" w:rsidRDefault="00892443" w:rsidP="00CC5675">
            <w:pPr>
              <w:rPr>
                <w:lang w:val="en-US"/>
              </w:rPr>
            </w:pPr>
            <w:r w:rsidRPr="006979BA">
              <w:rPr>
                <w:lang w:val="en-US"/>
              </w:rPr>
              <w:t>P12 the authors id</w:t>
            </w:r>
            <w:r w:rsidRPr="00CC5675">
              <w:rPr>
                <w:lang w:val="en-US"/>
              </w:rPr>
              <w:t>entify 6 or 9 (?) different systems; I found this paragraph (lines 47-60) rather confusing: how does the 6 versus 9 systems relate in their analysis, this should be explained more clearly.</w:t>
            </w:r>
          </w:p>
        </w:tc>
        <w:tc>
          <w:tcPr>
            <w:tcW w:w="1418" w:type="dxa"/>
            <w:shd w:val="clear" w:color="auto" w:fill="auto"/>
          </w:tcPr>
          <w:p w14:paraId="4DFE67D3" w14:textId="77777777" w:rsidR="00892443" w:rsidRPr="00CC5675" w:rsidRDefault="00892443" w:rsidP="00CC5675">
            <w:pPr>
              <w:rPr>
                <w:lang w:val="en-US"/>
              </w:rPr>
            </w:pPr>
            <w:r>
              <w:rPr>
                <w:lang w:val="en-US"/>
              </w:rPr>
              <w:t>JA</w:t>
            </w:r>
          </w:p>
        </w:tc>
        <w:tc>
          <w:tcPr>
            <w:tcW w:w="5953" w:type="dxa"/>
            <w:shd w:val="clear" w:color="auto" w:fill="auto"/>
          </w:tcPr>
          <w:p w14:paraId="33E1D6FB" w14:textId="7A6F7227" w:rsidR="00892443" w:rsidRPr="00CC5675" w:rsidRDefault="00892443" w:rsidP="008C3A42">
            <w:pPr>
              <w:rPr>
                <w:lang w:val="en-US"/>
              </w:rPr>
            </w:pPr>
            <w:r>
              <w:rPr>
                <w:lang w:val="en-US"/>
              </w:rPr>
              <w:t xml:space="preserve">Thank you for this comment. </w:t>
            </w:r>
            <w:r w:rsidR="00EA70D4">
              <w:rPr>
                <w:lang w:val="en-US"/>
              </w:rPr>
              <w:t>W</w:t>
            </w:r>
            <w:r w:rsidR="00395BFF">
              <w:rPr>
                <w:lang w:val="en-US"/>
              </w:rPr>
              <w:t xml:space="preserve">e present two solutions, </w:t>
            </w:r>
            <w:r w:rsidR="00F7728A">
              <w:rPr>
                <w:lang w:val="en-US"/>
              </w:rPr>
              <w:t xml:space="preserve">a </w:t>
            </w:r>
            <w:r w:rsidR="00395BFF">
              <w:rPr>
                <w:lang w:val="en-US"/>
              </w:rPr>
              <w:t>six and nine cluster</w:t>
            </w:r>
            <w:r w:rsidR="00F7728A">
              <w:rPr>
                <w:lang w:val="en-US"/>
              </w:rPr>
              <w:t xml:space="preserve"> specification</w:t>
            </w:r>
            <w:r w:rsidR="00395BFF">
              <w:rPr>
                <w:lang w:val="en-US"/>
              </w:rPr>
              <w:t xml:space="preserve">. To make this more prominent and transparent, we added this information </w:t>
            </w:r>
            <w:r w:rsidR="00EA70D4">
              <w:rPr>
                <w:lang w:val="en-US"/>
              </w:rPr>
              <w:t xml:space="preserve">in </w:t>
            </w:r>
            <w:r w:rsidR="00395BFF">
              <w:rPr>
                <w:lang w:val="en-US"/>
              </w:rPr>
              <w:t>the beginning of the results section.</w:t>
            </w:r>
            <w:r w:rsidR="008C3A42">
              <w:rPr>
                <w:lang w:val="en-US"/>
              </w:rPr>
              <w:t xml:space="preserve"> </w:t>
            </w:r>
            <w:r w:rsidR="00EA70D4">
              <w:rPr>
                <w:lang w:val="en-US"/>
              </w:rPr>
              <w:t>T</w:t>
            </w:r>
            <w:r>
              <w:rPr>
                <w:lang w:val="en-US"/>
              </w:rPr>
              <w:t xml:space="preserve">he </w:t>
            </w:r>
            <w:r w:rsidR="008B5979">
              <w:rPr>
                <w:lang w:val="en-US"/>
              </w:rPr>
              <w:t>nine-cluster</w:t>
            </w:r>
            <w:r>
              <w:rPr>
                <w:lang w:val="en-US"/>
              </w:rPr>
              <w:t xml:space="preserve"> solution is a purely methodological </w:t>
            </w:r>
            <w:r w:rsidR="00EA70D4">
              <w:rPr>
                <w:lang w:val="en-US"/>
              </w:rPr>
              <w:t>outcome</w:t>
            </w:r>
            <w:r>
              <w:rPr>
                <w:lang w:val="en-US"/>
              </w:rPr>
              <w:t xml:space="preserve">, whereas the </w:t>
            </w:r>
            <w:r w:rsidR="008B5979">
              <w:rPr>
                <w:lang w:val="en-US"/>
              </w:rPr>
              <w:t>six-cluster</w:t>
            </w:r>
            <w:r>
              <w:rPr>
                <w:lang w:val="en-US"/>
              </w:rPr>
              <w:t xml:space="preserve"> </w:t>
            </w:r>
            <w:r w:rsidR="008C3A42">
              <w:rPr>
                <w:lang w:val="en-US"/>
              </w:rPr>
              <w:t>solution</w:t>
            </w:r>
            <w:r>
              <w:rPr>
                <w:lang w:val="en-US"/>
              </w:rPr>
              <w:t xml:space="preserve"> is methodological </w:t>
            </w:r>
            <w:r w:rsidRPr="00395BFF">
              <w:rPr>
                <w:i/>
                <w:lang w:val="en-US"/>
              </w:rPr>
              <w:t>as well as</w:t>
            </w:r>
            <w:r>
              <w:rPr>
                <w:lang w:val="en-US"/>
              </w:rPr>
              <w:t xml:space="preserve"> content-based. We added a paragraph in the discussion section</w:t>
            </w:r>
            <w:r w:rsidR="00EA70D4">
              <w:rPr>
                <w:lang w:val="en-US"/>
              </w:rPr>
              <w:t xml:space="preserve"> for explanation</w:t>
            </w:r>
            <w:r w:rsidR="008C3A42">
              <w:rPr>
                <w:lang w:val="en-US"/>
              </w:rPr>
              <w:t xml:space="preserve"> (p.10)</w:t>
            </w:r>
            <w:r>
              <w:rPr>
                <w:lang w:val="en-US"/>
              </w:rPr>
              <w:t xml:space="preserve"> (see also comment 8 Reviewer 1). </w:t>
            </w:r>
          </w:p>
        </w:tc>
      </w:tr>
      <w:tr w:rsidR="00892443" w:rsidRPr="00905E12" w14:paraId="53B39952" w14:textId="77777777" w:rsidTr="00892443">
        <w:tc>
          <w:tcPr>
            <w:tcW w:w="459" w:type="dxa"/>
            <w:shd w:val="clear" w:color="auto" w:fill="00B050"/>
          </w:tcPr>
          <w:p w14:paraId="18371D11" w14:textId="77777777" w:rsidR="00892443" w:rsidRPr="00CC5675" w:rsidRDefault="00892443" w:rsidP="00CC5675">
            <w:pPr>
              <w:rPr>
                <w:lang w:val="en-US"/>
              </w:rPr>
            </w:pPr>
            <w:r>
              <w:rPr>
                <w:lang w:val="en-US"/>
              </w:rPr>
              <w:lastRenderedPageBreak/>
              <w:t>6</w:t>
            </w:r>
          </w:p>
        </w:tc>
        <w:tc>
          <w:tcPr>
            <w:tcW w:w="2149" w:type="dxa"/>
            <w:shd w:val="clear" w:color="auto" w:fill="auto"/>
          </w:tcPr>
          <w:p w14:paraId="1562CB5A" w14:textId="77777777" w:rsidR="00892443" w:rsidRPr="00CC5675" w:rsidRDefault="00892443" w:rsidP="00CC5675">
            <w:pPr>
              <w:rPr>
                <w:lang w:val="en-US"/>
              </w:rPr>
            </w:pPr>
            <w:r>
              <w:rPr>
                <w:lang w:val="en-US"/>
              </w:rPr>
              <w:t>Include more qualitative analyses for the explanation of results, residual system: high hospital admittance</w:t>
            </w:r>
          </w:p>
        </w:tc>
        <w:tc>
          <w:tcPr>
            <w:tcW w:w="4900" w:type="dxa"/>
            <w:shd w:val="clear" w:color="auto" w:fill="auto"/>
          </w:tcPr>
          <w:p w14:paraId="0A1FFBB0" w14:textId="77777777" w:rsidR="00892443" w:rsidRPr="00CC5675" w:rsidRDefault="00892443" w:rsidP="00B11B90">
            <w:pPr>
              <w:rPr>
                <w:lang w:val="en-US"/>
              </w:rPr>
            </w:pPr>
            <w:r w:rsidRPr="00CC5675">
              <w:rPr>
                <w:lang w:val="en-US"/>
              </w:rPr>
              <w:t>P 13: regarding the residual system, the authors suggest that this system relies more upon informal care provision. They don't mention the possibility of high hospital admittance (what is often the case) - qualitative research (as mentioned above) would help to provide these insights.</w:t>
            </w:r>
          </w:p>
        </w:tc>
        <w:tc>
          <w:tcPr>
            <w:tcW w:w="1418" w:type="dxa"/>
            <w:shd w:val="clear" w:color="auto" w:fill="auto"/>
          </w:tcPr>
          <w:p w14:paraId="08074710" w14:textId="77777777" w:rsidR="00892443" w:rsidRPr="00CC5675" w:rsidRDefault="00892443" w:rsidP="00CC5675">
            <w:pPr>
              <w:rPr>
                <w:lang w:val="en-US"/>
              </w:rPr>
            </w:pPr>
            <w:r>
              <w:rPr>
                <w:lang w:val="en-US"/>
              </w:rPr>
              <w:t>JA</w:t>
            </w:r>
          </w:p>
        </w:tc>
        <w:tc>
          <w:tcPr>
            <w:tcW w:w="5953" w:type="dxa"/>
            <w:shd w:val="clear" w:color="auto" w:fill="auto"/>
          </w:tcPr>
          <w:p w14:paraId="1A3DE62A" w14:textId="5122FF0A" w:rsidR="00892443" w:rsidRPr="00CC5675" w:rsidRDefault="00892443" w:rsidP="001E23C3">
            <w:pPr>
              <w:rPr>
                <w:lang w:val="en-US"/>
              </w:rPr>
            </w:pPr>
            <w:r>
              <w:rPr>
                <w:lang w:val="en-US"/>
              </w:rPr>
              <w:t>We agree</w:t>
            </w:r>
            <w:del w:id="0" w:author="Claus Wendt" w:date="2020-11-26T16:00:00Z">
              <w:r w:rsidDel="001E7822">
                <w:rPr>
                  <w:lang w:val="en-US"/>
                </w:rPr>
                <w:delText>,</w:delText>
              </w:r>
            </w:del>
            <w:r>
              <w:rPr>
                <w:lang w:val="en-US"/>
              </w:rPr>
              <w:t xml:space="preserve"> with </w:t>
            </w:r>
            <w:r w:rsidR="001E7822">
              <w:rPr>
                <w:lang w:val="en-US"/>
              </w:rPr>
              <w:t>the reviewer</w:t>
            </w:r>
            <w:r>
              <w:rPr>
                <w:lang w:val="en-US"/>
              </w:rPr>
              <w:t xml:space="preserve">. There might be other possible ways of organizing </w:t>
            </w:r>
            <w:r w:rsidR="008C3A42">
              <w:rPr>
                <w:lang w:val="en-US"/>
              </w:rPr>
              <w:t>and providing LTC</w:t>
            </w:r>
            <w:r w:rsidR="00EA70D4">
              <w:rPr>
                <w:lang w:val="en-US"/>
              </w:rPr>
              <w:t xml:space="preserve"> not </w:t>
            </w:r>
            <w:r w:rsidR="001E23C3">
              <w:rPr>
                <w:lang w:val="en-US"/>
              </w:rPr>
              <w:t>covered by our indicators.</w:t>
            </w:r>
            <w:r>
              <w:rPr>
                <w:lang w:val="en-US"/>
              </w:rPr>
              <w:t xml:space="preserve"> We deleted </w:t>
            </w:r>
            <w:r w:rsidR="001E7822">
              <w:rPr>
                <w:lang w:val="en-US"/>
              </w:rPr>
              <w:t xml:space="preserve">this part </w:t>
            </w:r>
            <w:r>
              <w:rPr>
                <w:lang w:val="en-US"/>
              </w:rPr>
              <w:t xml:space="preserve">as we decided not to interpret the values of the indicators in the Results section. </w:t>
            </w:r>
            <w:r w:rsidR="001E7822">
              <w:rPr>
                <w:lang w:val="en-US"/>
              </w:rPr>
              <w:t xml:space="preserve">We included the reviewers point when discussing the </w:t>
            </w:r>
            <w:r w:rsidR="008C3A42">
              <w:rPr>
                <w:lang w:val="en-US"/>
              </w:rPr>
              <w:t>limitation</w:t>
            </w:r>
            <w:r w:rsidR="001E7822">
              <w:rPr>
                <w:lang w:val="en-US"/>
              </w:rPr>
              <w:t>s</w:t>
            </w:r>
            <w:r w:rsidR="008C3A42">
              <w:rPr>
                <w:lang w:val="en-US"/>
              </w:rPr>
              <w:t xml:space="preserve"> of our study</w:t>
            </w:r>
            <w:r w:rsidR="001E7822">
              <w:rPr>
                <w:lang w:val="en-US"/>
              </w:rPr>
              <w:t>, and</w:t>
            </w:r>
            <w:r>
              <w:rPr>
                <w:lang w:val="en-US"/>
              </w:rPr>
              <w:t xml:space="preserve"> added that LTC beds </w:t>
            </w:r>
            <w:proofErr w:type="gramStart"/>
            <w:r>
              <w:rPr>
                <w:lang w:val="en-US"/>
              </w:rPr>
              <w:t>can be provided</w:t>
            </w:r>
            <w:proofErr w:type="gramEnd"/>
            <w:r>
              <w:rPr>
                <w:lang w:val="en-US"/>
              </w:rPr>
              <w:t xml:space="preserve"> via residential care facilities but that also hospitals can play a role in the provision of LTC, which migh</w:t>
            </w:r>
            <w:r w:rsidR="00795CAA">
              <w:rPr>
                <w:lang w:val="en-US"/>
              </w:rPr>
              <w:t>t unburden families (p. 17</w:t>
            </w:r>
            <w:r>
              <w:rPr>
                <w:lang w:val="en-US"/>
              </w:rPr>
              <w:t xml:space="preserve">). </w:t>
            </w:r>
          </w:p>
        </w:tc>
      </w:tr>
      <w:tr w:rsidR="00892443" w:rsidRPr="00922429" w14:paraId="4D30E0FA" w14:textId="77777777" w:rsidTr="00892443">
        <w:tc>
          <w:tcPr>
            <w:tcW w:w="459" w:type="dxa"/>
            <w:shd w:val="clear" w:color="auto" w:fill="FFFF00"/>
          </w:tcPr>
          <w:p w14:paraId="2C0DC43E" w14:textId="77777777" w:rsidR="00892443" w:rsidRPr="00CC5675" w:rsidRDefault="00892443" w:rsidP="00CC5675">
            <w:pPr>
              <w:rPr>
                <w:lang w:val="en-US"/>
              </w:rPr>
            </w:pPr>
            <w:r>
              <w:rPr>
                <w:lang w:val="en-US"/>
              </w:rPr>
              <w:t>7</w:t>
            </w:r>
          </w:p>
        </w:tc>
        <w:tc>
          <w:tcPr>
            <w:tcW w:w="2149" w:type="dxa"/>
            <w:shd w:val="clear" w:color="auto" w:fill="auto"/>
          </w:tcPr>
          <w:p w14:paraId="272E561E" w14:textId="77777777" w:rsidR="00892443" w:rsidRPr="00CC5675" w:rsidRDefault="00892443" w:rsidP="00CC5675">
            <w:pPr>
              <w:rPr>
                <w:lang w:val="en-US"/>
              </w:rPr>
            </w:pPr>
            <w:r>
              <w:rPr>
                <w:lang w:val="en-US"/>
              </w:rPr>
              <w:t>Why are NL and UK categorized as they are – better explanations, background, limitations</w:t>
            </w:r>
          </w:p>
        </w:tc>
        <w:tc>
          <w:tcPr>
            <w:tcW w:w="4900" w:type="dxa"/>
            <w:shd w:val="clear" w:color="auto" w:fill="auto"/>
          </w:tcPr>
          <w:p w14:paraId="37AA7D56" w14:textId="77777777" w:rsidR="00892443" w:rsidRPr="00CC5675" w:rsidRDefault="00892443" w:rsidP="00CC5675">
            <w:pPr>
              <w:rPr>
                <w:lang w:val="en-US"/>
              </w:rPr>
            </w:pPr>
            <w:r w:rsidRPr="00CC5675">
              <w:rPr>
                <w:lang w:val="en-US"/>
              </w:rPr>
              <w:t>The Netherlands, the country I'm most familiar with, is indicated as a 'private need-based system'. I don't fully recognize this outcome; long term care is financed on basis of social insurance but includes hardly any co-payments, and access isn't mean tested. Yet I do recognize some other features like private service provision (as nursing homes aren't state-owned). Similarly, on page 14, it is suggested that the UK has a high performance. I'm sure experts and residents don't agree. Again, qualitative research methods would help to be more precise. Alternatively, the authors could be a bit more critical on their findings and shortcomings of the metrics they have used/categories they have identified. I moreover think that these contradictory findings teach us something about the complexity of contemporary LTC systems (which could be teased out further in the Discussion section)</w:t>
            </w:r>
          </w:p>
        </w:tc>
        <w:tc>
          <w:tcPr>
            <w:tcW w:w="1418" w:type="dxa"/>
            <w:shd w:val="clear" w:color="auto" w:fill="auto"/>
          </w:tcPr>
          <w:p w14:paraId="22972E2D" w14:textId="77777777" w:rsidR="00892443" w:rsidRPr="00CC5675" w:rsidRDefault="00892443" w:rsidP="00CC5675">
            <w:pPr>
              <w:rPr>
                <w:lang w:val="en-US"/>
              </w:rPr>
            </w:pPr>
            <w:r>
              <w:rPr>
                <w:lang w:val="en-US"/>
              </w:rPr>
              <w:t>JA</w:t>
            </w:r>
          </w:p>
        </w:tc>
        <w:tc>
          <w:tcPr>
            <w:tcW w:w="5953" w:type="dxa"/>
            <w:shd w:val="clear" w:color="auto" w:fill="auto"/>
          </w:tcPr>
          <w:p w14:paraId="1CD33756" w14:textId="469F1340" w:rsidR="00892443" w:rsidRDefault="00892443" w:rsidP="00922429">
            <w:pPr>
              <w:rPr>
                <w:lang w:val="en-US"/>
              </w:rPr>
            </w:pPr>
            <w:r>
              <w:rPr>
                <w:lang w:val="en-US"/>
              </w:rPr>
              <w:t>Thank you for your considerations on the description of the clusters to which the Netherlands and the UK belong. We spotted a mistake in the cluster to which the Netherland</w:t>
            </w:r>
            <w:r w:rsidR="008C3A42">
              <w:rPr>
                <w:lang w:val="en-US"/>
              </w:rPr>
              <w:t>s</w:t>
            </w:r>
            <w:r>
              <w:rPr>
                <w:lang w:val="en-US"/>
              </w:rPr>
              <w:t xml:space="preserve"> belong. Public expenditure is indeed not below average. We changed the sentence into “</w:t>
            </w:r>
            <w:r w:rsidRPr="00F20560">
              <w:rPr>
                <w:lang w:val="en-US"/>
              </w:rPr>
              <w:t>However, public expenditure is about average to high</w:t>
            </w:r>
            <w:r>
              <w:rPr>
                <w:lang w:val="en-US"/>
              </w:rPr>
              <w:t xml:space="preserve">”. This change also made us reconsider the label of this cluster. </w:t>
            </w:r>
            <w:proofErr w:type="gramStart"/>
            <w:r>
              <w:rPr>
                <w:lang w:val="en-US"/>
              </w:rPr>
              <w:t>We deleted the “private” and only refer to this as the “need based supply system”.</w:t>
            </w:r>
            <w:proofErr w:type="gramEnd"/>
            <w:r>
              <w:rPr>
                <w:lang w:val="en-US"/>
              </w:rPr>
              <w:t xml:space="preserve"> </w:t>
            </w:r>
          </w:p>
          <w:p w14:paraId="25ABDC58" w14:textId="70A829F5" w:rsidR="00892443" w:rsidRPr="00922429" w:rsidRDefault="00892443" w:rsidP="00922429">
            <w:commentRangeStart w:id="1"/>
            <w:del w:id="2" w:author="Claus Wendt" w:date="2020-11-26T16:05:00Z">
              <w:r w:rsidRPr="008B5979" w:rsidDel="001E7822">
                <w:delText xml:space="preserve">Concerning the UK, we agree that subjective and objective </w:delText>
              </w:r>
              <w:r w:rsidR="008A614D" w:rsidRPr="008B5979" w:rsidDel="001E7822">
                <w:delText>performance</w:delText>
              </w:r>
              <w:r w:rsidRPr="008B5979" w:rsidDel="001E7822">
                <w:delText xml:space="preserve"> might differ. However, we evaluate self-perceived health as a subjective </w:delText>
              </w:r>
              <w:r w:rsidR="008A614D" w:rsidRPr="008B5979" w:rsidDel="001E7822">
                <w:delText>performance</w:delText>
              </w:r>
              <w:r w:rsidRPr="008B5979" w:rsidDel="001E7822">
                <w:delText xml:space="preserve"> measure, which is close to the sample mean for the UK. </w:delText>
              </w:r>
            </w:del>
            <w:commentRangeEnd w:id="1"/>
            <w:r w:rsidR="008B5979">
              <w:rPr>
                <w:rStyle w:val="Kommentarzeichen"/>
              </w:rPr>
              <w:commentReference w:id="1"/>
            </w:r>
          </w:p>
        </w:tc>
      </w:tr>
      <w:tr w:rsidR="00892443" w:rsidRPr="00905E12" w14:paraId="56496FC3" w14:textId="77777777" w:rsidTr="00892443">
        <w:tc>
          <w:tcPr>
            <w:tcW w:w="459" w:type="dxa"/>
            <w:shd w:val="clear" w:color="auto" w:fill="00B050"/>
          </w:tcPr>
          <w:p w14:paraId="6733BBD2" w14:textId="77777777" w:rsidR="00892443" w:rsidRPr="00CC5675" w:rsidRDefault="00892443" w:rsidP="00CC5675">
            <w:pPr>
              <w:rPr>
                <w:lang w:val="en-US"/>
              </w:rPr>
            </w:pPr>
            <w:r>
              <w:rPr>
                <w:lang w:val="en-US"/>
              </w:rPr>
              <w:t>8</w:t>
            </w:r>
          </w:p>
        </w:tc>
        <w:tc>
          <w:tcPr>
            <w:tcW w:w="2149" w:type="dxa"/>
            <w:shd w:val="clear" w:color="auto" w:fill="auto"/>
          </w:tcPr>
          <w:p w14:paraId="46B961CC" w14:textId="77777777" w:rsidR="00892443" w:rsidRPr="00CC5675" w:rsidRDefault="00892443" w:rsidP="00CC5675">
            <w:pPr>
              <w:rPr>
                <w:lang w:val="en-US"/>
              </w:rPr>
            </w:pPr>
            <w:r>
              <w:rPr>
                <w:lang w:val="en-US"/>
              </w:rPr>
              <w:t>Discussion section: more focus on the discussion on methods</w:t>
            </w:r>
          </w:p>
        </w:tc>
        <w:tc>
          <w:tcPr>
            <w:tcW w:w="4900" w:type="dxa"/>
            <w:shd w:val="clear" w:color="auto" w:fill="auto"/>
          </w:tcPr>
          <w:p w14:paraId="50E9A846" w14:textId="77777777" w:rsidR="00892443" w:rsidRPr="00CC5675" w:rsidRDefault="00892443" w:rsidP="00CC5675">
            <w:pPr>
              <w:rPr>
                <w:lang w:val="en-US"/>
              </w:rPr>
            </w:pPr>
            <w:r w:rsidRPr="00CC5675">
              <w:rPr>
                <w:lang w:val="en-US"/>
              </w:rPr>
              <w:t xml:space="preserve">I'd suggest the authors use the discussion section to reflect on their outcomes and methods. How it is stated now, the discussion section stresses the outcomes/categories identified earlier on instead of discussing this new typology of welfare states (for instance by relating it to the work of </w:t>
            </w:r>
            <w:proofErr w:type="spellStart"/>
            <w:r w:rsidRPr="00CC5675">
              <w:rPr>
                <w:lang w:val="en-US"/>
              </w:rPr>
              <w:t>Esping</w:t>
            </w:r>
            <w:proofErr w:type="spellEnd"/>
            <w:r w:rsidRPr="00CC5675">
              <w:rPr>
                <w:lang w:val="en-US"/>
              </w:rPr>
              <w:t xml:space="preserve"> Andersen). Furthermore, they should elaborate on </w:t>
            </w:r>
            <w:r w:rsidRPr="00CC5675">
              <w:rPr>
                <w:lang w:val="en-US"/>
              </w:rPr>
              <w:lastRenderedPageBreak/>
              <w:t>the complexity of identifying categories, as these can also be criticized because of the mixtures of measures and approaches that are used within the countries they classify.</w:t>
            </w:r>
          </w:p>
        </w:tc>
        <w:tc>
          <w:tcPr>
            <w:tcW w:w="1418" w:type="dxa"/>
            <w:shd w:val="clear" w:color="auto" w:fill="auto"/>
          </w:tcPr>
          <w:p w14:paraId="2EE9651D" w14:textId="77777777" w:rsidR="00892443" w:rsidRPr="00CC5675" w:rsidRDefault="00892443" w:rsidP="00CC5675">
            <w:pPr>
              <w:rPr>
                <w:lang w:val="en-US"/>
              </w:rPr>
            </w:pPr>
            <w:r>
              <w:rPr>
                <w:lang w:val="en-US"/>
              </w:rPr>
              <w:lastRenderedPageBreak/>
              <w:t>JA</w:t>
            </w:r>
          </w:p>
        </w:tc>
        <w:tc>
          <w:tcPr>
            <w:tcW w:w="5953" w:type="dxa"/>
            <w:shd w:val="clear" w:color="auto" w:fill="auto"/>
          </w:tcPr>
          <w:p w14:paraId="4AD8E1A7" w14:textId="0ADC960B" w:rsidR="00892443" w:rsidRDefault="00892443" w:rsidP="00160478">
            <w:pPr>
              <w:rPr>
                <w:lang w:val="en-US"/>
              </w:rPr>
            </w:pPr>
            <w:r>
              <w:rPr>
                <w:lang w:val="en-US"/>
              </w:rPr>
              <w:t xml:space="preserve">Please refer to comment 2 for your suggestion to relate the discussion to </w:t>
            </w:r>
            <w:proofErr w:type="spellStart"/>
            <w:r>
              <w:rPr>
                <w:lang w:val="en-US"/>
              </w:rPr>
              <w:t>Esping</w:t>
            </w:r>
            <w:proofErr w:type="spellEnd"/>
            <w:r>
              <w:rPr>
                <w:lang w:val="en-US"/>
              </w:rPr>
              <w:t>-</w:t>
            </w:r>
            <w:r w:rsidRPr="00EF41CD">
              <w:rPr>
                <w:lang w:val="en-US"/>
              </w:rPr>
              <w:t>Andersen’s</w:t>
            </w:r>
            <w:r>
              <w:rPr>
                <w:lang w:val="en-US"/>
              </w:rPr>
              <w:t xml:space="preserve"> typology. However, we want to stress, that we do not attempt to develop a new welfare state typology, but a new LTC typology. Based on your comment, we decided to move the discussion of the results in light of earlier LTC typologies from the Conclusion to the Discussion section (p.14 &amp; 16). Furthermore, we added a critical discussion of our </w:t>
            </w:r>
            <w:r>
              <w:rPr>
                <w:lang w:val="en-US"/>
              </w:rPr>
              <w:lastRenderedPageBreak/>
              <w:t xml:space="preserve">data and </w:t>
            </w:r>
            <w:r w:rsidRPr="002C5BE8">
              <w:rPr>
                <w:lang w:val="en-US"/>
              </w:rPr>
              <w:t>methods, stating that</w:t>
            </w:r>
            <w:r>
              <w:rPr>
                <w:lang w:val="en-US"/>
              </w:rPr>
              <w:t xml:space="preserve"> other/ more indicators might lead </w:t>
            </w:r>
            <w:r w:rsidR="002F3F1B">
              <w:rPr>
                <w:lang w:val="en-US"/>
              </w:rPr>
              <w:t>to more nuanced results</w:t>
            </w:r>
            <w:r>
              <w:rPr>
                <w:lang w:val="en-US"/>
              </w:rPr>
              <w:t xml:space="preserve">. Furthermore, we discuss cluster analysis and highlight that the approach and the presentation of results </w:t>
            </w:r>
            <w:r w:rsidR="002F3F1B">
              <w:rPr>
                <w:lang w:val="en-US"/>
              </w:rPr>
              <w:t xml:space="preserve">we used </w:t>
            </w:r>
            <w:r>
              <w:rPr>
                <w:lang w:val="en-US"/>
              </w:rPr>
              <w:t>leaves room for a less or more nuanced depiction (p.16).</w:t>
            </w:r>
          </w:p>
          <w:p w14:paraId="7D558E85" w14:textId="77777777" w:rsidR="00892443" w:rsidRPr="00CC5675" w:rsidRDefault="00892443" w:rsidP="00160478">
            <w:pPr>
              <w:rPr>
                <w:lang w:val="en-US"/>
              </w:rPr>
            </w:pPr>
          </w:p>
        </w:tc>
      </w:tr>
      <w:tr w:rsidR="00892443" w:rsidRPr="00905E12" w14:paraId="10911C90" w14:textId="77777777" w:rsidTr="00892443">
        <w:tc>
          <w:tcPr>
            <w:tcW w:w="459" w:type="dxa"/>
            <w:shd w:val="clear" w:color="auto" w:fill="00B050"/>
          </w:tcPr>
          <w:p w14:paraId="5A5177F6" w14:textId="77777777" w:rsidR="00892443" w:rsidRPr="00CC5675" w:rsidRDefault="00892443" w:rsidP="00CC5675">
            <w:pPr>
              <w:rPr>
                <w:lang w:val="en-US"/>
              </w:rPr>
            </w:pPr>
            <w:r>
              <w:rPr>
                <w:lang w:val="en-US"/>
              </w:rPr>
              <w:lastRenderedPageBreak/>
              <w:t>9</w:t>
            </w:r>
          </w:p>
        </w:tc>
        <w:tc>
          <w:tcPr>
            <w:tcW w:w="2149" w:type="dxa"/>
            <w:shd w:val="clear" w:color="auto" w:fill="auto"/>
          </w:tcPr>
          <w:p w14:paraId="0273F655" w14:textId="77777777" w:rsidR="00892443" w:rsidRPr="00CC5675" w:rsidRDefault="00892443" w:rsidP="00CC5675">
            <w:pPr>
              <w:rPr>
                <w:lang w:val="en-US"/>
              </w:rPr>
            </w:pPr>
            <w:r>
              <w:rPr>
                <w:lang w:val="en-US"/>
              </w:rPr>
              <w:t>What is qualitative on this typology</w:t>
            </w:r>
          </w:p>
        </w:tc>
        <w:tc>
          <w:tcPr>
            <w:tcW w:w="4900" w:type="dxa"/>
            <w:shd w:val="clear" w:color="auto" w:fill="auto"/>
          </w:tcPr>
          <w:p w14:paraId="35BDC5D0" w14:textId="77777777" w:rsidR="00892443" w:rsidRPr="00CC5675" w:rsidRDefault="00892443" w:rsidP="00CC5675">
            <w:pPr>
              <w:rPr>
                <w:lang w:val="en-US"/>
              </w:rPr>
            </w:pPr>
            <w:r w:rsidRPr="00CC5675">
              <w:rPr>
                <w:lang w:val="en-US"/>
              </w:rPr>
              <w:t>Conclusions: I don't see the qualitative comparison the authors suggest they have made; please elaborate (already earlier on in the paper)</w:t>
            </w:r>
          </w:p>
        </w:tc>
        <w:tc>
          <w:tcPr>
            <w:tcW w:w="1418" w:type="dxa"/>
            <w:shd w:val="clear" w:color="auto" w:fill="auto"/>
          </w:tcPr>
          <w:p w14:paraId="4C5A997A" w14:textId="77777777" w:rsidR="00892443" w:rsidRPr="00CC5675" w:rsidRDefault="00892443" w:rsidP="00CC5675">
            <w:pPr>
              <w:rPr>
                <w:lang w:val="en-US"/>
              </w:rPr>
            </w:pPr>
            <w:r>
              <w:rPr>
                <w:lang w:val="en-US"/>
              </w:rPr>
              <w:t>JA</w:t>
            </w:r>
          </w:p>
        </w:tc>
        <w:tc>
          <w:tcPr>
            <w:tcW w:w="5953" w:type="dxa"/>
            <w:shd w:val="clear" w:color="auto" w:fill="auto"/>
          </w:tcPr>
          <w:p w14:paraId="4ABEB0CA" w14:textId="77777777" w:rsidR="00892443" w:rsidRPr="00CC5675" w:rsidRDefault="00892443" w:rsidP="00CC5675">
            <w:pPr>
              <w:rPr>
                <w:lang w:val="en-US"/>
              </w:rPr>
            </w:pPr>
            <w:r>
              <w:rPr>
                <w:lang w:val="en-US"/>
              </w:rPr>
              <w:t>Please refer to the our previous comment on this topic (Reviewer 1, comment 4)</w:t>
            </w:r>
          </w:p>
        </w:tc>
      </w:tr>
      <w:tr w:rsidR="00AB5931" w:rsidRPr="00660BC5" w14:paraId="1573362B" w14:textId="77777777" w:rsidTr="00AB5931">
        <w:tc>
          <w:tcPr>
            <w:tcW w:w="14879" w:type="dxa"/>
            <w:gridSpan w:val="5"/>
            <w:shd w:val="clear" w:color="auto" w:fill="D0CECE" w:themeFill="background2" w:themeFillShade="E6"/>
          </w:tcPr>
          <w:p w14:paraId="2A01785C" w14:textId="77777777" w:rsidR="00AB5931" w:rsidRPr="00660BC5" w:rsidRDefault="00AB5931" w:rsidP="00CC5675">
            <w:pPr>
              <w:rPr>
                <w:b/>
                <w:sz w:val="28"/>
                <w:szCs w:val="28"/>
                <w:lang w:val="en-US"/>
              </w:rPr>
            </w:pPr>
            <w:r w:rsidRPr="00660BC5">
              <w:rPr>
                <w:b/>
                <w:sz w:val="28"/>
                <w:szCs w:val="28"/>
                <w:lang w:val="en-US"/>
              </w:rPr>
              <w:t>REVIEWER 3</w:t>
            </w:r>
          </w:p>
        </w:tc>
      </w:tr>
      <w:tr w:rsidR="00892443" w:rsidRPr="00905E12" w14:paraId="5218F161" w14:textId="77777777" w:rsidTr="00892443">
        <w:tc>
          <w:tcPr>
            <w:tcW w:w="459" w:type="dxa"/>
            <w:shd w:val="clear" w:color="auto" w:fill="00B050"/>
          </w:tcPr>
          <w:p w14:paraId="7FF1D3CD" w14:textId="77777777" w:rsidR="00892443" w:rsidRPr="00CC5675" w:rsidRDefault="00892443" w:rsidP="00CC5675">
            <w:pPr>
              <w:rPr>
                <w:lang w:val="en-US"/>
              </w:rPr>
            </w:pPr>
            <w:r>
              <w:rPr>
                <w:lang w:val="en-US"/>
              </w:rPr>
              <w:t>10</w:t>
            </w:r>
          </w:p>
        </w:tc>
        <w:tc>
          <w:tcPr>
            <w:tcW w:w="2149" w:type="dxa"/>
            <w:shd w:val="clear" w:color="auto" w:fill="auto"/>
          </w:tcPr>
          <w:p w14:paraId="7B576AE9" w14:textId="77777777" w:rsidR="00892443" w:rsidRPr="00CC5675" w:rsidRDefault="00892443" w:rsidP="00CC5675">
            <w:pPr>
              <w:rPr>
                <w:lang w:val="en-US"/>
              </w:rPr>
            </w:pPr>
            <w:r>
              <w:rPr>
                <w:lang w:val="en-US"/>
              </w:rPr>
              <w:t>Public-private mix of provision (beds, facilities) not included – address this as the reader expects this</w:t>
            </w:r>
          </w:p>
        </w:tc>
        <w:tc>
          <w:tcPr>
            <w:tcW w:w="4900" w:type="dxa"/>
            <w:shd w:val="clear" w:color="auto" w:fill="auto"/>
          </w:tcPr>
          <w:p w14:paraId="63AD6E32" w14:textId="77777777" w:rsidR="00892443" w:rsidRPr="00CC5675" w:rsidRDefault="00892443" w:rsidP="00CC5675">
            <w:pPr>
              <w:rPr>
                <w:lang w:val="en-US"/>
              </w:rPr>
            </w:pPr>
            <w:r w:rsidRPr="00CC5675">
              <w:rPr>
                <w:lang w:val="en-US"/>
              </w:rPr>
              <w:t>The introduction and the conclusion starts with 'In the last century, marketization, commodification, and corporatization of care changed LTC systems all over the world [4], which makes a new and updated LTC typology necessary.' I was disappointed when I found out that the indicator for the public-private mix only includes the financial side. An assessment of who provides the se</w:t>
            </w:r>
            <w:r>
              <w:rPr>
                <w:lang w:val="en-US"/>
              </w:rPr>
              <w:t xml:space="preserve">rvices has been neglected: the </w:t>
            </w:r>
            <w:r w:rsidRPr="00CC5675">
              <w:rPr>
                <w:lang w:val="en-US"/>
              </w:rPr>
              <w:t xml:space="preserve">authors do not include the share of for-profit, non-profit and public providers (in the number of beds or homes). I think I understand why - data is scarce and fragmented (e.g. there is no OECD statistics). But since the authors already collected information through their network of country experts, I believe it's a missed opportunity to not have asked for the statistics on the private-public provision mix and include this in their typology. </w:t>
            </w:r>
            <w:proofErr w:type="gramStart"/>
            <w:r w:rsidRPr="00CC5675">
              <w:rPr>
                <w:lang w:val="en-US"/>
              </w:rPr>
              <w:t>So</w:t>
            </w:r>
            <w:proofErr w:type="gramEnd"/>
            <w:r w:rsidRPr="00CC5675">
              <w:rPr>
                <w:lang w:val="en-US"/>
              </w:rPr>
              <w:t xml:space="preserve"> I would advise the authors to address this issue or mitigate the expectations of the reader.</w:t>
            </w:r>
          </w:p>
        </w:tc>
        <w:tc>
          <w:tcPr>
            <w:tcW w:w="1418" w:type="dxa"/>
            <w:shd w:val="clear" w:color="auto" w:fill="auto"/>
          </w:tcPr>
          <w:p w14:paraId="0F695041" w14:textId="77777777" w:rsidR="00892443" w:rsidRPr="00CC5675" w:rsidRDefault="00892443" w:rsidP="00CC5675">
            <w:pPr>
              <w:rPr>
                <w:lang w:val="en-US"/>
              </w:rPr>
            </w:pPr>
            <w:r>
              <w:rPr>
                <w:lang w:val="en-US"/>
              </w:rPr>
              <w:t>JA</w:t>
            </w:r>
          </w:p>
        </w:tc>
        <w:tc>
          <w:tcPr>
            <w:tcW w:w="5953" w:type="dxa"/>
            <w:shd w:val="clear" w:color="auto" w:fill="auto"/>
          </w:tcPr>
          <w:p w14:paraId="56388A28" w14:textId="77777777" w:rsidR="00892443" w:rsidRPr="00CC5675" w:rsidRDefault="00892443" w:rsidP="002F3F1B">
            <w:pPr>
              <w:rPr>
                <w:lang w:val="en-US"/>
              </w:rPr>
            </w:pPr>
            <w:r>
              <w:rPr>
                <w:lang w:val="en-US"/>
              </w:rPr>
              <w:t xml:space="preserve">Thank you for this comment. We agree that in a number of countries the provision of LTC services has changed, with private LTC providers gaining market shares (Ranci &amp; </w:t>
            </w:r>
            <w:proofErr w:type="spellStart"/>
            <w:r>
              <w:rPr>
                <w:lang w:val="en-US"/>
              </w:rPr>
              <w:t>Pavolini</w:t>
            </w:r>
            <w:proofErr w:type="spellEnd"/>
            <w:r>
              <w:rPr>
                <w:lang w:val="en-US"/>
              </w:rPr>
              <w:t>, 2008). You already point out that comparative data on this indicator is scarce</w:t>
            </w:r>
            <w:r w:rsidR="002F3F1B">
              <w:rPr>
                <w:lang w:val="en-US"/>
              </w:rPr>
              <w:t>. Even on</w:t>
            </w:r>
            <w:r>
              <w:rPr>
                <w:lang w:val="en-US"/>
              </w:rPr>
              <w:t xml:space="preserve"> the national level</w:t>
            </w:r>
            <w:r w:rsidR="002F3F1B">
              <w:rPr>
                <w:lang w:val="en-US"/>
              </w:rPr>
              <w:t>,</w:t>
            </w:r>
            <w:r>
              <w:rPr>
                <w:lang w:val="en-US"/>
              </w:rPr>
              <w:t xml:space="preserve"> data collection is difficult. The share of private providers and </w:t>
            </w:r>
            <w:r w:rsidR="002F3F1B">
              <w:rPr>
                <w:lang w:val="en-US"/>
              </w:rPr>
              <w:t xml:space="preserve">the </w:t>
            </w:r>
            <w:r>
              <w:rPr>
                <w:lang w:val="en-US"/>
              </w:rPr>
              <w:t>shares of patients cared for by private providers might differ and are not available for every country. Furthermore, shares might be substantially different for residential and ambulatory care. We changed the introductory sentence you mention by referring more to the indicators we later use (financing, access)</w:t>
            </w:r>
            <w:r w:rsidR="002F3F1B">
              <w:rPr>
                <w:lang w:val="en-US"/>
              </w:rPr>
              <w:t xml:space="preserve"> (p.1)</w:t>
            </w:r>
            <w:r>
              <w:rPr>
                <w:lang w:val="en-US"/>
              </w:rPr>
              <w:t>. We changed the sentence in the Conclusion accordingly</w:t>
            </w:r>
            <w:r w:rsidR="002F3F1B">
              <w:rPr>
                <w:lang w:val="en-US"/>
              </w:rPr>
              <w:t xml:space="preserve"> (p.15)</w:t>
            </w:r>
            <w:r>
              <w:rPr>
                <w:lang w:val="en-US"/>
              </w:rPr>
              <w:t>. Furthermore, we added a note in the Materials and Methods section that comparative public-private provision data are not available</w:t>
            </w:r>
            <w:r w:rsidR="002F3F1B">
              <w:rPr>
                <w:lang w:val="en-US"/>
              </w:rPr>
              <w:t xml:space="preserve"> (p.6)</w:t>
            </w:r>
            <w:r>
              <w:rPr>
                <w:lang w:val="en-US"/>
              </w:rPr>
              <w:t>.</w:t>
            </w:r>
          </w:p>
        </w:tc>
      </w:tr>
      <w:tr w:rsidR="00892443" w:rsidRPr="00DC15DD" w14:paraId="00DEC46D" w14:textId="77777777" w:rsidTr="00892443">
        <w:tc>
          <w:tcPr>
            <w:tcW w:w="459" w:type="dxa"/>
            <w:shd w:val="clear" w:color="auto" w:fill="FFFF00"/>
          </w:tcPr>
          <w:p w14:paraId="21F0EFB4" w14:textId="77777777" w:rsidR="00892443" w:rsidRPr="00CC5675" w:rsidRDefault="00892443" w:rsidP="00CC5675">
            <w:pPr>
              <w:rPr>
                <w:lang w:val="en-US"/>
              </w:rPr>
            </w:pPr>
            <w:r>
              <w:rPr>
                <w:lang w:val="en-US"/>
              </w:rPr>
              <w:t>11</w:t>
            </w:r>
          </w:p>
        </w:tc>
        <w:tc>
          <w:tcPr>
            <w:tcW w:w="2149" w:type="dxa"/>
            <w:shd w:val="clear" w:color="auto" w:fill="auto"/>
          </w:tcPr>
          <w:p w14:paraId="3328A196" w14:textId="77777777" w:rsidR="00892443" w:rsidRPr="00CC5675" w:rsidRDefault="00892443" w:rsidP="00CC5675">
            <w:pPr>
              <w:rPr>
                <w:lang w:val="en-US"/>
              </w:rPr>
            </w:pPr>
            <w:r>
              <w:rPr>
                <w:lang w:val="en-US"/>
              </w:rPr>
              <w:t xml:space="preserve">Why the inclusion of performance indicators? 1. They do not measure LTC </w:t>
            </w:r>
            <w:r>
              <w:rPr>
                <w:lang w:val="en-US"/>
              </w:rPr>
              <w:lastRenderedPageBreak/>
              <w:t>performance, 2. Not useful for categorization</w:t>
            </w:r>
          </w:p>
        </w:tc>
        <w:tc>
          <w:tcPr>
            <w:tcW w:w="4900" w:type="dxa"/>
            <w:shd w:val="clear" w:color="auto" w:fill="auto"/>
          </w:tcPr>
          <w:p w14:paraId="38CBBF20" w14:textId="77777777" w:rsidR="00892443" w:rsidRPr="00CC5675" w:rsidRDefault="00892443" w:rsidP="00CC5675">
            <w:pPr>
              <w:rPr>
                <w:lang w:val="en-US"/>
              </w:rPr>
            </w:pPr>
            <w:r w:rsidRPr="00CC5675">
              <w:rPr>
                <w:lang w:val="en-US"/>
              </w:rPr>
              <w:lastRenderedPageBreak/>
              <w:t xml:space="preserve">I'm wondering why the authors have decided to include performance indicators in their typology. I'm not (yet?) convinced that this is a smart move. Firstly, the used performance indicators do not </w:t>
            </w:r>
            <w:r w:rsidRPr="00CC5675">
              <w:rPr>
                <w:lang w:val="en-US"/>
              </w:rPr>
              <w:lastRenderedPageBreak/>
              <w:t>reflect the performance of the long-term care system, but the healthcare system as a whole and many other variables (</w:t>
            </w:r>
            <w:proofErr w:type="spellStart"/>
            <w:r w:rsidRPr="00CC5675">
              <w:rPr>
                <w:lang w:val="en-US"/>
              </w:rPr>
              <w:t>behaviour</w:t>
            </w:r>
            <w:proofErr w:type="spellEnd"/>
            <w:r w:rsidRPr="00CC5675">
              <w:rPr>
                <w:lang w:val="en-US"/>
              </w:rPr>
              <w:t xml:space="preserve"> </w:t>
            </w:r>
            <w:proofErr w:type="spellStart"/>
            <w:r w:rsidRPr="00CC5675">
              <w:rPr>
                <w:lang w:val="en-US"/>
              </w:rPr>
              <w:t>etc</w:t>
            </w:r>
            <w:proofErr w:type="spellEnd"/>
            <w:r w:rsidRPr="00CC5675">
              <w:rPr>
                <w:lang w:val="en-US"/>
              </w:rPr>
              <w:t xml:space="preserve">). Secondly, in my (maybe old-fashioned) opinion, typologies are useful to </w:t>
            </w:r>
            <w:proofErr w:type="spellStart"/>
            <w:r w:rsidRPr="00CC5675">
              <w:rPr>
                <w:lang w:val="en-US"/>
              </w:rPr>
              <w:t>categorise</w:t>
            </w:r>
            <w:proofErr w:type="spellEnd"/>
            <w:r w:rsidRPr="00CC5675">
              <w:rPr>
                <w:lang w:val="en-US"/>
              </w:rPr>
              <w:t xml:space="preserve"> units based on structure indicators, so we (i.e. scholars) can relate this with outcome indicators.</w:t>
            </w:r>
          </w:p>
        </w:tc>
        <w:tc>
          <w:tcPr>
            <w:tcW w:w="1418" w:type="dxa"/>
            <w:shd w:val="clear" w:color="auto" w:fill="auto"/>
          </w:tcPr>
          <w:p w14:paraId="7B6FFAF9" w14:textId="77777777" w:rsidR="00892443" w:rsidRPr="00CC5675" w:rsidRDefault="00892443" w:rsidP="00CC5675">
            <w:pPr>
              <w:rPr>
                <w:lang w:val="en-US"/>
              </w:rPr>
            </w:pPr>
            <w:r>
              <w:rPr>
                <w:lang w:val="en-US"/>
              </w:rPr>
              <w:lastRenderedPageBreak/>
              <w:t>JA</w:t>
            </w:r>
          </w:p>
        </w:tc>
        <w:tc>
          <w:tcPr>
            <w:tcW w:w="5953" w:type="dxa"/>
            <w:shd w:val="clear" w:color="auto" w:fill="auto"/>
          </w:tcPr>
          <w:p w14:paraId="11FC262F" w14:textId="02999E3C" w:rsidR="00892443" w:rsidRDefault="00892443" w:rsidP="0071108A">
            <w:pPr>
              <w:rPr>
                <w:lang w:val="en-US"/>
              </w:rPr>
            </w:pPr>
            <w:r>
              <w:rPr>
                <w:lang w:val="en-US"/>
              </w:rPr>
              <w:t xml:space="preserve">We included performance indicators, as we perceive the international discussion in LTC to focus increasingly on how quality of LTC </w:t>
            </w:r>
            <w:proofErr w:type="gramStart"/>
            <w:r>
              <w:rPr>
                <w:lang w:val="en-US"/>
              </w:rPr>
              <w:t>can be measured and achieved</w:t>
            </w:r>
            <w:proofErr w:type="gramEnd"/>
            <w:r>
              <w:rPr>
                <w:lang w:val="en-US"/>
              </w:rPr>
              <w:t xml:space="preserve">. The OECD </w:t>
            </w:r>
            <w:r>
              <w:rPr>
                <w:lang w:val="en-US"/>
              </w:rPr>
              <w:lastRenderedPageBreak/>
              <w:t xml:space="preserve">publication “A Good Life in Old Age?” (OECD, 2013) underlines this evaluation. </w:t>
            </w:r>
          </w:p>
          <w:p w14:paraId="20087E37" w14:textId="783D8ED1" w:rsidR="00892443" w:rsidRPr="00DC15DD" w:rsidRDefault="00892443" w:rsidP="00DC15DD">
            <w:pPr>
              <w:rPr>
                <w:lang w:val="en-US"/>
              </w:rPr>
            </w:pPr>
            <w:r>
              <w:rPr>
                <w:lang w:val="en-US"/>
              </w:rPr>
              <w:t xml:space="preserve">We agree that the performance indicators (self-perceived health at age 65+ and life expectancy at age 65) do not solely measure LTC performance. As we state, indicators on pressure ulcers or unintended weight loss, would have a more narrow focus on the LTC system, but are not available as comparative indicators (and a lot of countries do not even provide these as national data) )see page 4). </w:t>
            </w:r>
          </w:p>
        </w:tc>
      </w:tr>
      <w:tr w:rsidR="00892443" w:rsidRPr="00905E12" w14:paraId="281209EC" w14:textId="77777777" w:rsidTr="00892443">
        <w:tc>
          <w:tcPr>
            <w:tcW w:w="459" w:type="dxa"/>
            <w:shd w:val="clear" w:color="auto" w:fill="00B050"/>
          </w:tcPr>
          <w:p w14:paraId="7D2235CD" w14:textId="77777777" w:rsidR="00892443" w:rsidRPr="00CC5675" w:rsidRDefault="00892443" w:rsidP="00CC5675">
            <w:pPr>
              <w:rPr>
                <w:lang w:val="en-US"/>
              </w:rPr>
            </w:pPr>
            <w:r>
              <w:rPr>
                <w:lang w:val="en-US"/>
              </w:rPr>
              <w:lastRenderedPageBreak/>
              <w:t>12</w:t>
            </w:r>
          </w:p>
        </w:tc>
        <w:tc>
          <w:tcPr>
            <w:tcW w:w="2149" w:type="dxa"/>
            <w:shd w:val="clear" w:color="auto" w:fill="auto"/>
          </w:tcPr>
          <w:p w14:paraId="2477001F" w14:textId="77777777" w:rsidR="00892443" w:rsidRDefault="00892443" w:rsidP="00CC5675">
            <w:pPr>
              <w:rPr>
                <w:lang w:val="en-US"/>
              </w:rPr>
            </w:pPr>
            <w:r>
              <w:rPr>
                <w:lang w:val="en-US"/>
              </w:rPr>
              <w:t>Why are NL and UK categorized as they are</w:t>
            </w:r>
          </w:p>
          <w:p w14:paraId="044C7404" w14:textId="77777777" w:rsidR="00892443" w:rsidRPr="00CC5675" w:rsidRDefault="00892443" w:rsidP="00CC5675">
            <w:pPr>
              <w:rPr>
                <w:lang w:val="en-US"/>
              </w:rPr>
            </w:pPr>
            <w:r>
              <w:rPr>
                <w:lang w:val="en-US"/>
              </w:rPr>
              <w:t>How is means-testing defined (Japan)</w:t>
            </w:r>
          </w:p>
        </w:tc>
        <w:tc>
          <w:tcPr>
            <w:tcW w:w="4900" w:type="dxa"/>
            <w:shd w:val="clear" w:color="auto" w:fill="auto"/>
          </w:tcPr>
          <w:p w14:paraId="040B6D43" w14:textId="77777777" w:rsidR="00892443" w:rsidRPr="00CC5675" w:rsidRDefault="00892443" w:rsidP="00CC5675">
            <w:pPr>
              <w:rPr>
                <w:lang w:val="en-US"/>
              </w:rPr>
            </w:pPr>
            <w:r w:rsidRPr="00CC5675">
              <w:rPr>
                <w:lang w:val="en-US"/>
              </w:rPr>
              <w:t xml:space="preserve">I was slightly surprised by the description of the clusters. </w:t>
            </w:r>
            <w:proofErr w:type="spellStart"/>
            <w:r w:rsidRPr="00CC5675">
              <w:rPr>
                <w:lang w:val="en-US"/>
              </w:rPr>
              <w:t>E.g</w:t>
            </w:r>
            <w:proofErr w:type="spellEnd"/>
            <w:r w:rsidRPr="00CC5675">
              <w:rPr>
                <w:lang w:val="en-US"/>
              </w:rPr>
              <w:t xml:space="preserve">: (i) The Netherlands is one of the largest spenders on long-term care, but this manuscript states the following by the cluster of the Netherlands: "because public expenditure is below average." p. 14, line 18-19. (ii) Under the header 'evolving private need-based system' (p. 14), the authors mention that the performance is high. I find this troublesome since the performance of the LTC sector in the UK is far from optimal. (This brings me back to the issue that I have with including performance in the typology.) (iii) I wonder how you deal with countries such as Japan where people with higher incomes pay higher contribution rates? I highlight this issue because Japan is </w:t>
            </w:r>
            <w:proofErr w:type="spellStart"/>
            <w:r w:rsidRPr="00CC5675">
              <w:rPr>
                <w:lang w:val="en-US"/>
              </w:rPr>
              <w:t>categorised</w:t>
            </w:r>
            <w:proofErr w:type="spellEnd"/>
            <w:r w:rsidRPr="00CC5675">
              <w:rPr>
                <w:lang w:val="en-US"/>
              </w:rPr>
              <w:t xml:space="preserve"> as a country that does not have a mean-testing system.  </w:t>
            </w:r>
          </w:p>
        </w:tc>
        <w:tc>
          <w:tcPr>
            <w:tcW w:w="1418" w:type="dxa"/>
            <w:shd w:val="clear" w:color="auto" w:fill="auto"/>
          </w:tcPr>
          <w:p w14:paraId="456B5278" w14:textId="77777777" w:rsidR="00892443" w:rsidRPr="00CC5675" w:rsidRDefault="00892443" w:rsidP="00CC5675">
            <w:pPr>
              <w:rPr>
                <w:lang w:val="en-US"/>
              </w:rPr>
            </w:pPr>
            <w:r>
              <w:rPr>
                <w:lang w:val="en-US"/>
              </w:rPr>
              <w:t>JA</w:t>
            </w:r>
          </w:p>
        </w:tc>
        <w:tc>
          <w:tcPr>
            <w:tcW w:w="5953" w:type="dxa"/>
            <w:shd w:val="clear" w:color="auto" w:fill="auto"/>
          </w:tcPr>
          <w:p w14:paraId="4147A919" w14:textId="77777777" w:rsidR="00892443" w:rsidRDefault="00892443" w:rsidP="004E7F85">
            <w:pPr>
              <w:rPr>
                <w:lang w:val="en-US"/>
              </w:rPr>
            </w:pPr>
            <w:r>
              <w:rPr>
                <w:lang w:val="en-US"/>
              </w:rPr>
              <w:t>Please refer to Reviewer 1 Comment 7 for the discussion of the Netherlands and the UK. The comment</w:t>
            </w:r>
            <w:r w:rsidR="00EB62C5">
              <w:rPr>
                <w:lang w:val="en-US"/>
              </w:rPr>
              <w:t>s</w:t>
            </w:r>
            <w:r>
              <w:rPr>
                <w:lang w:val="en-US"/>
              </w:rPr>
              <w:t xml:space="preserve"> are similar in this regard and we decide to answer these comments in on instance.</w:t>
            </w:r>
          </w:p>
          <w:p w14:paraId="752F064F" w14:textId="2C42C1DB" w:rsidR="00892443" w:rsidRPr="00CC5675" w:rsidRDefault="00EB62C5" w:rsidP="005E45CD">
            <w:pPr>
              <w:rPr>
                <w:lang w:val="en-US"/>
              </w:rPr>
            </w:pPr>
            <w:r>
              <w:rPr>
                <w:lang w:val="en-US"/>
              </w:rPr>
              <w:t>Concerning Japan, w</w:t>
            </w:r>
            <w:r w:rsidR="00892443">
              <w:rPr>
                <w:lang w:val="en-US"/>
              </w:rPr>
              <w:t>e agree, that higher contributions for people with higher incomes, might be seen as a kind of means-test. However</w:t>
            </w:r>
            <w:r w:rsidR="001E7822">
              <w:rPr>
                <w:lang w:val="en-US"/>
              </w:rPr>
              <w:t>,</w:t>
            </w:r>
            <w:r w:rsidR="00892443">
              <w:rPr>
                <w:lang w:val="en-US"/>
              </w:rPr>
              <w:t xml:space="preserve"> the means-testing indicator, we included, only measures the means-testing of benefits, thus in the case of LTC provision. We made this addition to the description of the indicator (p.7).</w:t>
            </w:r>
          </w:p>
        </w:tc>
      </w:tr>
      <w:tr w:rsidR="00892443" w:rsidRPr="00905E12" w14:paraId="40B19F83" w14:textId="77777777" w:rsidTr="00892443">
        <w:tc>
          <w:tcPr>
            <w:tcW w:w="459" w:type="dxa"/>
            <w:shd w:val="clear" w:color="auto" w:fill="00B050"/>
          </w:tcPr>
          <w:p w14:paraId="57137B13" w14:textId="77777777" w:rsidR="00892443" w:rsidRPr="00CC5675" w:rsidRDefault="00892443" w:rsidP="00CC5675">
            <w:pPr>
              <w:rPr>
                <w:lang w:val="en-US"/>
              </w:rPr>
            </w:pPr>
            <w:r>
              <w:rPr>
                <w:lang w:val="en-US"/>
              </w:rPr>
              <w:t>13</w:t>
            </w:r>
          </w:p>
        </w:tc>
        <w:tc>
          <w:tcPr>
            <w:tcW w:w="2149" w:type="dxa"/>
            <w:shd w:val="clear" w:color="auto" w:fill="auto"/>
          </w:tcPr>
          <w:p w14:paraId="216567AA" w14:textId="77777777" w:rsidR="00892443" w:rsidRPr="00CC5675" w:rsidRDefault="00892443" w:rsidP="00CC5675">
            <w:pPr>
              <w:rPr>
                <w:lang w:val="en-US"/>
              </w:rPr>
            </w:pPr>
            <w:r>
              <w:rPr>
                <w:lang w:val="en-US"/>
              </w:rPr>
              <w:t xml:space="preserve">Be more careful with descriptions – “tendencies” </w:t>
            </w:r>
          </w:p>
        </w:tc>
        <w:tc>
          <w:tcPr>
            <w:tcW w:w="4900" w:type="dxa"/>
            <w:shd w:val="clear" w:color="auto" w:fill="auto"/>
          </w:tcPr>
          <w:p w14:paraId="4A469D7A" w14:textId="77777777" w:rsidR="00892443" w:rsidRPr="00CC5675" w:rsidRDefault="00892443" w:rsidP="00CC5675">
            <w:pPr>
              <w:rPr>
                <w:lang w:val="en-US"/>
              </w:rPr>
            </w:pPr>
            <w:r w:rsidRPr="00CC5675">
              <w:rPr>
                <w:lang w:val="en-US"/>
              </w:rPr>
              <w:t xml:space="preserve">In sum, I understand that with typologies and by clustering the countries you cannot address all the individual countries, but it does require some nuanced descriptions. The authors may want to speak more in terms of the 'tendencies' - the tendency towards x, y and z that these countries have in these clusters. </w:t>
            </w:r>
          </w:p>
          <w:p w14:paraId="12143E6B" w14:textId="77777777" w:rsidR="00892443" w:rsidRPr="00CC5675" w:rsidRDefault="00892443" w:rsidP="00CC5675">
            <w:pPr>
              <w:rPr>
                <w:lang w:val="en-US"/>
              </w:rPr>
            </w:pPr>
          </w:p>
        </w:tc>
        <w:tc>
          <w:tcPr>
            <w:tcW w:w="1418" w:type="dxa"/>
            <w:shd w:val="clear" w:color="auto" w:fill="auto"/>
          </w:tcPr>
          <w:p w14:paraId="2DAB5455" w14:textId="77777777" w:rsidR="00892443" w:rsidRPr="00CC5675" w:rsidRDefault="00892443" w:rsidP="00CC5675">
            <w:pPr>
              <w:rPr>
                <w:lang w:val="en-US"/>
              </w:rPr>
            </w:pPr>
            <w:r>
              <w:rPr>
                <w:lang w:val="en-US"/>
              </w:rPr>
              <w:t>JA</w:t>
            </w:r>
          </w:p>
        </w:tc>
        <w:tc>
          <w:tcPr>
            <w:tcW w:w="5953" w:type="dxa"/>
            <w:shd w:val="clear" w:color="auto" w:fill="auto"/>
          </w:tcPr>
          <w:p w14:paraId="20CF02F8" w14:textId="77777777" w:rsidR="00892443" w:rsidRPr="00CC5675" w:rsidRDefault="00892443" w:rsidP="003F0512">
            <w:pPr>
              <w:rPr>
                <w:lang w:val="en-US"/>
              </w:rPr>
            </w:pPr>
            <w:r>
              <w:rPr>
                <w:lang w:val="en-US"/>
              </w:rPr>
              <w:t>We agree, that we could phrase more hesitantly in some instances in the descriptions of system types and what this might imply. We deleted all interpretations of the values of indicators in the Results section</w:t>
            </w:r>
            <w:r w:rsidR="00EB62C5">
              <w:rPr>
                <w:lang w:val="en-US"/>
              </w:rPr>
              <w:t xml:space="preserve"> and focus on an interpretation in the Discussion and Conclusion</w:t>
            </w:r>
            <w:r>
              <w:rPr>
                <w:lang w:val="en-US"/>
              </w:rPr>
              <w:t xml:space="preserve"> (see also Comment 6 Reviewer 1).</w:t>
            </w:r>
          </w:p>
        </w:tc>
      </w:tr>
      <w:tr w:rsidR="00892443" w:rsidRPr="00905E12" w14:paraId="18F2EF62" w14:textId="77777777" w:rsidTr="00892443">
        <w:tc>
          <w:tcPr>
            <w:tcW w:w="459" w:type="dxa"/>
            <w:shd w:val="clear" w:color="auto" w:fill="00B050"/>
          </w:tcPr>
          <w:p w14:paraId="79414000" w14:textId="77777777" w:rsidR="00892443" w:rsidRPr="00CC5675" w:rsidRDefault="00892443" w:rsidP="00CC5675">
            <w:pPr>
              <w:rPr>
                <w:lang w:val="en-US"/>
              </w:rPr>
            </w:pPr>
            <w:r>
              <w:rPr>
                <w:lang w:val="en-US"/>
              </w:rPr>
              <w:lastRenderedPageBreak/>
              <w:t>14</w:t>
            </w:r>
          </w:p>
        </w:tc>
        <w:tc>
          <w:tcPr>
            <w:tcW w:w="2149" w:type="dxa"/>
            <w:shd w:val="clear" w:color="auto" w:fill="auto"/>
          </w:tcPr>
          <w:p w14:paraId="574130EA" w14:textId="77777777" w:rsidR="00892443" w:rsidRPr="00CC5675" w:rsidRDefault="00892443" w:rsidP="00CC5675">
            <w:pPr>
              <w:rPr>
                <w:lang w:val="en-US"/>
              </w:rPr>
            </w:pPr>
            <w:r>
              <w:rPr>
                <w:lang w:val="en-US"/>
              </w:rPr>
              <w:t>Make explicit what is meant by informal care</w:t>
            </w:r>
          </w:p>
        </w:tc>
        <w:tc>
          <w:tcPr>
            <w:tcW w:w="4900" w:type="dxa"/>
            <w:shd w:val="clear" w:color="auto" w:fill="auto"/>
          </w:tcPr>
          <w:p w14:paraId="7AFE7704" w14:textId="77777777" w:rsidR="00892443" w:rsidRPr="00CC5675" w:rsidRDefault="00892443" w:rsidP="00CC5675">
            <w:pPr>
              <w:rPr>
                <w:lang w:val="en-US"/>
              </w:rPr>
            </w:pPr>
            <w:r w:rsidRPr="00CC5675">
              <w:rPr>
                <w:lang w:val="en-US"/>
              </w:rPr>
              <w:t xml:space="preserve">+"this system shows one of the lowest shares of public expenditure and </w:t>
            </w:r>
            <w:proofErr w:type="gramStart"/>
            <w:r w:rsidRPr="00CC5675">
              <w:rPr>
                <w:lang w:val="en-US"/>
              </w:rPr>
              <w:t>cash  benefits</w:t>
            </w:r>
            <w:proofErr w:type="gramEnd"/>
            <w:r w:rsidRPr="00CC5675">
              <w:rPr>
                <w:lang w:val="en-US"/>
              </w:rPr>
              <w:t xml:space="preserve"> are unbound, indicating a high level of informal care provision." I think it's important to distinguish informal care provision and non-institutional care. I define informal care as care that is </w:t>
            </w:r>
            <w:proofErr w:type="spellStart"/>
            <w:r w:rsidRPr="00CC5675">
              <w:rPr>
                <w:lang w:val="en-US"/>
              </w:rPr>
              <w:t>decommodified</w:t>
            </w:r>
            <w:proofErr w:type="spellEnd"/>
            <w:r w:rsidRPr="00CC5675">
              <w:rPr>
                <w:lang w:val="en-US"/>
              </w:rPr>
              <w:t xml:space="preserve">, while non-institutional care means financial support for care outside the nursing home, often home-based care. I think you can easily solve this issue by making explicit what you mean by informal care. </w:t>
            </w:r>
          </w:p>
          <w:p w14:paraId="0F28D7E1" w14:textId="77777777" w:rsidR="00892443" w:rsidRPr="00CC5675" w:rsidRDefault="00892443" w:rsidP="00CC5675">
            <w:pPr>
              <w:rPr>
                <w:lang w:val="en-US"/>
              </w:rPr>
            </w:pPr>
          </w:p>
        </w:tc>
        <w:tc>
          <w:tcPr>
            <w:tcW w:w="1418" w:type="dxa"/>
            <w:shd w:val="clear" w:color="auto" w:fill="auto"/>
          </w:tcPr>
          <w:p w14:paraId="2CEE9D4B" w14:textId="77777777" w:rsidR="00892443" w:rsidRPr="00CC5675" w:rsidRDefault="00892443" w:rsidP="00CC5675">
            <w:pPr>
              <w:rPr>
                <w:lang w:val="en-US"/>
              </w:rPr>
            </w:pPr>
            <w:r>
              <w:rPr>
                <w:lang w:val="en-US"/>
              </w:rPr>
              <w:t>JA</w:t>
            </w:r>
          </w:p>
        </w:tc>
        <w:tc>
          <w:tcPr>
            <w:tcW w:w="5953" w:type="dxa"/>
            <w:shd w:val="clear" w:color="auto" w:fill="auto"/>
          </w:tcPr>
          <w:p w14:paraId="591515D2" w14:textId="30F4FF73" w:rsidR="00892443" w:rsidRPr="00CC5675" w:rsidRDefault="00892443" w:rsidP="00EB62C5">
            <w:pPr>
              <w:rPr>
                <w:lang w:val="en-US"/>
              </w:rPr>
            </w:pPr>
            <w:r>
              <w:rPr>
                <w:lang w:val="en-US"/>
              </w:rPr>
              <w:t xml:space="preserve">We </w:t>
            </w:r>
            <w:r w:rsidR="001E7822">
              <w:rPr>
                <w:lang w:val="en-US"/>
              </w:rPr>
              <w:t xml:space="preserve">clarified </w:t>
            </w:r>
            <w:r>
              <w:rPr>
                <w:lang w:val="en-US"/>
              </w:rPr>
              <w:t xml:space="preserve">that we understand informal care </w:t>
            </w:r>
            <w:proofErr w:type="gramStart"/>
            <w:r>
              <w:rPr>
                <w:lang w:val="en-US"/>
              </w:rPr>
              <w:t>in this paper as de-commodified care by family and informal migrants (migrant in the family)</w:t>
            </w:r>
            <w:proofErr w:type="gramEnd"/>
            <w:r>
              <w:rPr>
                <w:lang w:val="en-US"/>
              </w:rPr>
              <w:t xml:space="preserve"> (p.6). </w:t>
            </w:r>
            <w:r w:rsidR="00EB62C5">
              <w:rPr>
                <w:lang w:val="en-US"/>
              </w:rPr>
              <w:t>In light of your previous comment we deleted the following part of the sentence “</w:t>
            </w:r>
            <w:r w:rsidR="00EB62C5" w:rsidRPr="00CC5675">
              <w:rPr>
                <w:lang w:val="en-US"/>
              </w:rPr>
              <w:t>indicating a high level of informal care provision</w:t>
            </w:r>
            <w:r w:rsidR="00EB62C5">
              <w:rPr>
                <w:lang w:val="en-US"/>
              </w:rPr>
              <w:t xml:space="preserve">” (p.11). </w:t>
            </w:r>
          </w:p>
        </w:tc>
      </w:tr>
      <w:tr w:rsidR="00892443" w:rsidRPr="00905E12" w14:paraId="1331EEB2" w14:textId="77777777" w:rsidTr="00892443">
        <w:tc>
          <w:tcPr>
            <w:tcW w:w="459" w:type="dxa"/>
            <w:shd w:val="clear" w:color="auto" w:fill="00B050"/>
          </w:tcPr>
          <w:p w14:paraId="3AD65121" w14:textId="77777777" w:rsidR="00892443" w:rsidRPr="00CC5675" w:rsidRDefault="00892443" w:rsidP="00CC5675">
            <w:pPr>
              <w:rPr>
                <w:lang w:val="en-US"/>
              </w:rPr>
            </w:pPr>
            <w:r>
              <w:rPr>
                <w:lang w:val="en-US"/>
              </w:rPr>
              <w:t>15</w:t>
            </w:r>
          </w:p>
        </w:tc>
        <w:tc>
          <w:tcPr>
            <w:tcW w:w="2149" w:type="dxa"/>
            <w:shd w:val="clear" w:color="auto" w:fill="auto"/>
          </w:tcPr>
          <w:p w14:paraId="4AF32040" w14:textId="77777777" w:rsidR="00892443" w:rsidRPr="00CC5675" w:rsidRDefault="00892443" w:rsidP="00CC5675">
            <w:pPr>
              <w:rPr>
                <w:lang w:val="en-US"/>
              </w:rPr>
            </w:pPr>
            <w:r>
              <w:rPr>
                <w:lang w:val="en-US"/>
              </w:rPr>
              <w:t xml:space="preserve">State clearly the observation </w:t>
            </w:r>
            <w:proofErr w:type="spellStart"/>
            <w:r>
              <w:rPr>
                <w:lang w:val="en-US"/>
              </w:rPr>
              <w:t>periode</w:t>
            </w:r>
            <w:proofErr w:type="spellEnd"/>
          </w:p>
        </w:tc>
        <w:tc>
          <w:tcPr>
            <w:tcW w:w="4900" w:type="dxa"/>
            <w:shd w:val="clear" w:color="auto" w:fill="auto"/>
          </w:tcPr>
          <w:p w14:paraId="6C29191B" w14:textId="77777777" w:rsidR="00892443" w:rsidRPr="00CC5675" w:rsidRDefault="00892443" w:rsidP="00CC5675">
            <w:pPr>
              <w:rPr>
                <w:lang w:val="en-US"/>
              </w:rPr>
            </w:pPr>
            <w:r w:rsidRPr="00CC5675">
              <w:rPr>
                <w:lang w:val="en-US"/>
              </w:rPr>
              <w:t xml:space="preserve">I might have missed it, but what is the observation period that is included in the analysis?  </w:t>
            </w:r>
            <w:r w:rsidRPr="00CC5675">
              <w:t xml:space="preserve">2014-2016? Can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make</w:t>
            </w:r>
            <w:proofErr w:type="spellEnd"/>
            <w:r w:rsidRPr="00CC5675">
              <w:t xml:space="preserve"> </w:t>
            </w:r>
            <w:proofErr w:type="spellStart"/>
            <w:r w:rsidRPr="00CC5675">
              <w:t>it</w:t>
            </w:r>
            <w:proofErr w:type="spellEnd"/>
            <w:r w:rsidRPr="00CC5675">
              <w:t xml:space="preserve"> explicit </w:t>
            </w:r>
            <w:proofErr w:type="spellStart"/>
            <w:r w:rsidRPr="00CC5675">
              <w:t>and</w:t>
            </w:r>
            <w:proofErr w:type="spellEnd"/>
            <w:r w:rsidRPr="00CC5675">
              <w:t xml:space="preserve"> </w:t>
            </w:r>
            <w:proofErr w:type="spellStart"/>
            <w:r w:rsidRPr="00CC5675">
              <w:t>clear</w:t>
            </w:r>
            <w:proofErr w:type="spellEnd"/>
            <w:r w:rsidRPr="00CC5675">
              <w:t>?</w:t>
            </w:r>
          </w:p>
        </w:tc>
        <w:tc>
          <w:tcPr>
            <w:tcW w:w="1418" w:type="dxa"/>
            <w:shd w:val="clear" w:color="auto" w:fill="auto"/>
          </w:tcPr>
          <w:p w14:paraId="7FB50330" w14:textId="77777777" w:rsidR="00892443" w:rsidRPr="00CC5675" w:rsidRDefault="00892443" w:rsidP="00CC5675">
            <w:pPr>
              <w:rPr>
                <w:lang w:val="en-US"/>
              </w:rPr>
            </w:pPr>
            <w:r>
              <w:rPr>
                <w:lang w:val="en-US"/>
              </w:rPr>
              <w:t>JA</w:t>
            </w:r>
          </w:p>
        </w:tc>
        <w:tc>
          <w:tcPr>
            <w:tcW w:w="5953" w:type="dxa"/>
            <w:shd w:val="clear" w:color="auto" w:fill="auto"/>
          </w:tcPr>
          <w:p w14:paraId="5E48354F" w14:textId="77777777" w:rsidR="00892443" w:rsidRPr="00CC5675" w:rsidRDefault="00892443" w:rsidP="00EB62C5">
            <w:pPr>
              <w:rPr>
                <w:lang w:val="en-US"/>
              </w:rPr>
            </w:pPr>
            <w:r>
              <w:rPr>
                <w:lang w:val="en-US"/>
              </w:rPr>
              <w:t xml:space="preserve">We agree that this should be placed more prominently. We added this information to the first </w:t>
            </w:r>
            <w:r w:rsidR="00EB62C5">
              <w:rPr>
                <w:lang w:val="en-US"/>
              </w:rPr>
              <w:t xml:space="preserve">paragraph of </w:t>
            </w:r>
            <w:r>
              <w:rPr>
                <w:lang w:val="en-US"/>
              </w:rPr>
              <w:t xml:space="preserve">the Material and Methods section (p.5). Quantitative data show the mean for the years 2014-2016 (latest years available at that time) and for institutional indicators for the year 2016, as we advised our policy experts to evaluate the institutional indicators for this year. </w:t>
            </w:r>
          </w:p>
        </w:tc>
      </w:tr>
      <w:tr w:rsidR="00892443" w:rsidRPr="00905E12" w14:paraId="52DD890E" w14:textId="77777777" w:rsidTr="0021482D">
        <w:tc>
          <w:tcPr>
            <w:tcW w:w="459" w:type="dxa"/>
            <w:shd w:val="clear" w:color="auto" w:fill="00B050"/>
          </w:tcPr>
          <w:p w14:paraId="7D9ED1B7" w14:textId="77777777" w:rsidR="00892443" w:rsidRPr="00CC5675" w:rsidRDefault="00892443" w:rsidP="00CC5675">
            <w:pPr>
              <w:rPr>
                <w:lang w:val="en-US"/>
              </w:rPr>
            </w:pPr>
            <w:r>
              <w:rPr>
                <w:lang w:val="en-US"/>
              </w:rPr>
              <w:t>16</w:t>
            </w:r>
          </w:p>
        </w:tc>
        <w:tc>
          <w:tcPr>
            <w:tcW w:w="2149" w:type="dxa"/>
            <w:shd w:val="clear" w:color="auto" w:fill="auto"/>
          </w:tcPr>
          <w:p w14:paraId="50E05C61" w14:textId="77777777" w:rsidR="00892443" w:rsidRPr="00CC5675" w:rsidRDefault="00892443" w:rsidP="00CC5675">
            <w:pPr>
              <w:rPr>
                <w:lang w:val="en-US"/>
              </w:rPr>
            </w:pPr>
            <w:r>
              <w:rPr>
                <w:lang w:val="en-US"/>
              </w:rPr>
              <w:t>Does the choice indicator measure “marketization”?</w:t>
            </w:r>
          </w:p>
        </w:tc>
        <w:tc>
          <w:tcPr>
            <w:tcW w:w="4900" w:type="dxa"/>
            <w:shd w:val="clear" w:color="auto" w:fill="auto"/>
          </w:tcPr>
          <w:p w14:paraId="4A44DBAA" w14:textId="77777777" w:rsidR="00892443" w:rsidRPr="00CC5675" w:rsidRDefault="00892443" w:rsidP="00CC5675">
            <w:pPr>
              <w:rPr>
                <w:lang w:val="en-US"/>
              </w:rPr>
            </w:pPr>
            <w:r w:rsidRPr="00CC5675">
              <w:rPr>
                <w:lang w:val="en-US"/>
              </w:rPr>
              <w:t xml:space="preserve">I'm wondering if the indicator of 'choice' also measures a component of 'marketization'. </w:t>
            </w:r>
            <w:proofErr w:type="spellStart"/>
            <w:r w:rsidRPr="00CC5675">
              <w:t>What</w:t>
            </w:r>
            <w:proofErr w:type="spellEnd"/>
            <w:r w:rsidRPr="00CC5675">
              <w:t xml:space="preserve"> do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think</w:t>
            </w:r>
            <w:proofErr w:type="spellEnd"/>
            <w:r w:rsidRPr="00CC5675">
              <w:t>?</w:t>
            </w:r>
          </w:p>
        </w:tc>
        <w:tc>
          <w:tcPr>
            <w:tcW w:w="1418" w:type="dxa"/>
            <w:shd w:val="clear" w:color="auto" w:fill="auto"/>
          </w:tcPr>
          <w:p w14:paraId="4EABEE36" w14:textId="77777777" w:rsidR="00892443" w:rsidRPr="00CC5675" w:rsidRDefault="00892443" w:rsidP="00CC5675">
            <w:pPr>
              <w:rPr>
                <w:lang w:val="en-US"/>
              </w:rPr>
            </w:pPr>
            <w:r>
              <w:rPr>
                <w:lang w:val="en-US"/>
              </w:rPr>
              <w:t xml:space="preserve">JA, </w:t>
            </w:r>
            <w:proofErr w:type="spellStart"/>
            <w:r>
              <w:rPr>
                <w:lang w:val="en-US"/>
              </w:rPr>
              <w:t>nur</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Antwort</w:t>
            </w:r>
            <w:proofErr w:type="spellEnd"/>
          </w:p>
        </w:tc>
        <w:tc>
          <w:tcPr>
            <w:tcW w:w="5953" w:type="dxa"/>
            <w:shd w:val="clear" w:color="auto" w:fill="auto"/>
          </w:tcPr>
          <w:p w14:paraId="34DE6536" w14:textId="434652BB" w:rsidR="00892443" w:rsidRPr="00CC5675" w:rsidRDefault="00892443" w:rsidP="00B17E67">
            <w:pPr>
              <w:rPr>
                <w:lang w:val="en-US"/>
              </w:rPr>
            </w:pPr>
            <w:r>
              <w:rPr>
                <w:lang w:val="en-US"/>
              </w:rPr>
              <w:t>We think, the indicator of choice restrictions might incorporate a component of marketization. In general, one would expect that those countries, which included (more) private provision or more private financing components into their systems</w:t>
            </w:r>
            <w:r w:rsidR="00EB62C5">
              <w:rPr>
                <w:lang w:val="en-US"/>
              </w:rPr>
              <w:t>,</w:t>
            </w:r>
            <w:r>
              <w:rPr>
                <w:lang w:val="en-US"/>
              </w:rPr>
              <w:t xml:space="preserve"> in the same instance included more freedom of choice, as now public, private, and non-profit providers compete (more) for clients. </w:t>
            </w:r>
            <w:r w:rsidR="00132237" w:rsidRPr="00B17E67">
              <w:rPr>
                <w:lang w:val="en-US"/>
              </w:rPr>
              <w:t xml:space="preserve">This might be the case. </w:t>
            </w:r>
            <w:r w:rsidR="00B17E67" w:rsidRPr="00B17E67">
              <w:rPr>
                <w:lang w:val="en-US"/>
              </w:rPr>
              <w:t>However, the data we use, do only show this partially, as the correlation between the overall choice index and the indicator of private expenditure is negative and insignificant (-0.19, p&gt;0.05</w:t>
            </w:r>
            <w:r w:rsidR="00132237" w:rsidRPr="00B17E67">
              <w:rPr>
                <w:lang w:val="en-US"/>
              </w:rPr>
              <w:t xml:space="preserve">). </w:t>
            </w:r>
            <w:r>
              <w:rPr>
                <w:lang w:val="en-US"/>
              </w:rPr>
              <w:t>In order to prove that the indicator of choice actually measures marketization as well, one need to have data on an earlier point in time (e.g. 1990s or early 2000s) in which many OECD countries only started to marketize and privatize LTC systems.</w:t>
            </w:r>
          </w:p>
        </w:tc>
      </w:tr>
      <w:tr w:rsidR="00892443" w:rsidRPr="00214AD0" w14:paraId="204AEF47" w14:textId="77777777" w:rsidTr="00892443">
        <w:tc>
          <w:tcPr>
            <w:tcW w:w="459" w:type="dxa"/>
            <w:shd w:val="clear" w:color="auto" w:fill="00B050"/>
          </w:tcPr>
          <w:p w14:paraId="17DFC005" w14:textId="77777777" w:rsidR="00892443" w:rsidRPr="00CC5675" w:rsidRDefault="00892443" w:rsidP="00CC5675">
            <w:pPr>
              <w:rPr>
                <w:lang w:val="en-US"/>
              </w:rPr>
            </w:pPr>
            <w:r>
              <w:rPr>
                <w:lang w:val="en-US"/>
              </w:rPr>
              <w:lastRenderedPageBreak/>
              <w:t>17</w:t>
            </w:r>
          </w:p>
        </w:tc>
        <w:tc>
          <w:tcPr>
            <w:tcW w:w="2149" w:type="dxa"/>
            <w:shd w:val="clear" w:color="auto" w:fill="auto"/>
          </w:tcPr>
          <w:p w14:paraId="7DD642CD" w14:textId="77777777" w:rsidR="00892443" w:rsidRPr="00CC5675" w:rsidRDefault="00892443" w:rsidP="00CC5675">
            <w:pPr>
              <w:rPr>
                <w:lang w:val="en-US"/>
              </w:rPr>
            </w:pPr>
            <w:r>
              <w:rPr>
                <w:lang w:val="en-US"/>
              </w:rPr>
              <w:t>Figure 1 Country abbreviations</w:t>
            </w:r>
          </w:p>
        </w:tc>
        <w:tc>
          <w:tcPr>
            <w:tcW w:w="4900" w:type="dxa"/>
            <w:shd w:val="clear" w:color="auto" w:fill="auto"/>
          </w:tcPr>
          <w:p w14:paraId="1FCD9B26" w14:textId="77777777" w:rsidR="00892443" w:rsidRPr="00CC5675" w:rsidRDefault="00892443" w:rsidP="00CC5675">
            <w:pPr>
              <w:rPr>
                <w:lang w:val="en-US"/>
              </w:rPr>
            </w:pPr>
            <w:r w:rsidRPr="00CC5675">
              <w:rPr>
                <w:lang w:val="en-US"/>
              </w:rPr>
              <w:t xml:space="preserve">I find Figure 1 hard to read. Can the country abbreviations be a bit clearer? </w:t>
            </w:r>
            <w:proofErr w:type="spellStart"/>
            <w:r w:rsidRPr="00CC5675">
              <w:t>And</w:t>
            </w:r>
            <w:proofErr w:type="spellEnd"/>
            <w:r w:rsidRPr="00CC5675">
              <w:t xml:space="preserve"> </w:t>
            </w:r>
            <w:proofErr w:type="spellStart"/>
            <w:r w:rsidRPr="00CC5675">
              <w:t>would</w:t>
            </w:r>
            <w:proofErr w:type="spellEnd"/>
            <w:r w:rsidRPr="00CC5675">
              <w:t xml:space="preserve"> </w:t>
            </w:r>
            <w:proofErr w:type="spellStart"/>
            <w:r w:rsidRPr="00CC5675">
              <w:t>it</w:t>
            </w:r>
            <w:proofErr w:type="spellEnd"/>
            <w:r w:rsidRPr="00CC5675">
              <w:t xml:space="preserve"> </w:t>
            </w:r>
            <w:proofErr w:type="spellStart"/>
            <w:r w:rsidRPr="00CC5675">
              <w:t>be</w:t>
            </w:r>
            <w:proofErr w:type="spellEnd"/>
            <w:r w:rsidRPr="00CC5675">
              <w:t xml:space="preserve"> </w:t>
            </w:r>
            <w:proofErr w:type="spellStart"/>
            <w:r w:rsidRPr="00CC5675">
              <w:t>possible</w:t>
            </w:r>
            <w:proofErr w:type="spellEnd"/>
            <w:r w:rsidRPr="00CC5675">
              <w:t xml:space="preserve"> </w:t>
            </w:r>
            <w:proofErr w:type="spellStart"/>
            <w:r w:rsidRPr="00CC5675">
              <w:t>to</w:t>
            </w:r>
            <w:proofErr w:type="spellEnd"/>
            <w:r w:rsidRPr="00CC5675">
              <w:t xml:space="preserve"> </w:t>
            </w:r>
            <w:proofErr w:type="spellStart"/>
            <w:r w:rsidRPr="00CC5675">
              <w:t>name</w:t>
            </w:r>
            <w:proofErr w:type="spellEnd"/>
            <w:r w:rsidRPr="00CC5675">
              <w:t xml:space="preserve"> </w:t>
            </w:r>
            <w:proofErr w:type="spellStart"/>
            <w:r w:rsidRPr="00CC5675">
              <w:t>the</w:t>
            </w:r>
            <w:proofErr w:type="spellEnd"/>
            <w:r w:rsidRPr="00CC5675">
              <w:t xml:space="preserve"> </w:t>
            </w:r>
            <w:proofErr w:type="spellStart"/>
            <w:r w:rsidRPr="00CC5675">
              <w:t>clusters</w:t>
            </w:r>
            <w:proofErr w:type="spellEnd"/>
            <w:r w:rsidRPr="00CC5675">
              <w:t>?</w:t>
            </w:r>
          </w:p>
        </w:tc>
        <w:tc>
          <w:tcPr>
            <w:tcW w:w="1418" w:type="dxa"/>
            <w:shd w:val="clear" w:color="auto" w:fill="auto"/>
          </w:tcPr>
          <w:p w14:paraId="2DC5D134" w14:textId="77777777" w:rsidR="00892443" w:rsidRPr="00CC5675" w:rsidRDefault="00892443" w:rsidP="00CC5675">
            <w:pPr>
              <w:rPr>
                <w:lang w:val="en-US"/>
              </w:rPr>
            </w:pPr>
            <w:r>
              <w:rPr>
                <w:lang w:val="en-US"/>
              </w:rPr>
              <w:t>Ja, List of abbreviation</w:t>
            </w:r>
          </w:p>
        </w:tc>
        <w:tc>
          <w:tcPr>
            <w:tcW w:w="5953" w:type="dxa"/>
            <w:shd w:val="clear" w:color="auto" w:fill="auto"/>
          </w:tcPr>
          <w:p w14:paraId="6C0BEB33" w14:textId="7F31F67B" w:rsidR="00892443" w:rsidRPr="00214AD0" w:rsidRDefault="00F235BB" w:rsidP="00DC15DD">
            <w:r>
              <w:rPr>
                <w:lang w:val="en-US"/>
              </w:rPr>
              <w:t xml:space="preserve">Thank you for your suggestion. </w:t>
            </w:r>
            <w:r w:rsidR="00892443">
              <w:rPr>
                <w:lang w:val="en-US"/>
              </w:rPr>
              <w:t xml:space="preserve">The country abbreviations </w:t>
            </w:r>
            <w:r w:rsidR="00A06BB6">
              <w:rPr>
                <w:lang w:val="en-US"/>
              </w:rPr>
              <w:t xml:space="preserve">that we </w:t>
            </w:r>
            <w:r w:rsidR="00892443">
              <w:rPr>
                <w:lang w:val="en-US"/>
              </w:rPr>
              <w:t>use</w:t>
            </w:r>
            <w:r w:rsidR="00A06BB6">
              <w:rPr>
                <w:lang w:val="en-US"/>
              </w:rPr>
              <w:t xml:space="preserve"> are</w:t>
            </w:r>
            <w:r w:rsidR="00892443">
              <w:rPr>
                <w:lang w:val="en-US"/>
              </w:rPr>
              <w:t xml:space="preserve"> the two-letter country code</w:t>
            </w:r>
            <w:r w:rsidR="00A06BB6">
              <w:rPr>
                <w:lang w:val="en-US"/>
              </w:rPr>
              <w:t>s</w:t>
            </w:r>
            <w:r w:rsidR="00892443">
              <w:rPr>
                <w:lang w:val="en-US"/>
              </w:rPr>
              <w:t xml:space="preserve"> (</w:t>
            </w:r>
            <w:r w:rsidR="00892443" w:rsidRPr="00A80B3F">
              <w:rPr>
                <w:lang w:val="en-US"/>
              </w:rPr>
              <w:t>ISO 3166-1 alpha-2</w:t>
            </w:r>
            <w:r w:rsidR="00892443">
              <w:rPr>
                <w:lang w:val="en-US"/>
              </w:rPr>
              <w:t xml:space="preserve">). </w:t>
            </w:r>
            <w:r>
              <w:rPr>
                <w:lang w:val="en-US"/>
              </w:rPr>
              <w:t>W</w:t>
            </w:r>
            <w:r w:rsidR="00892443">
              <w:rPr>
                <w:lang w:val="en-US"/>
              </w:rPr>
              <w:t xml:space="preserve">e added all abbreviations and the spelled-out country name in the caption of the figure. Furthermore, we shaded the background of the clusters in light grey. This should help the reader to grasp the clusters visually in one instance. </w:t>
            </w:r>
            <w:proofErr w:type="spellStart"/>
            <w:r w:rsidR="00892443" w:rsidRPr="006911E0">
              <w:t>We</w:t>
            </w:r>
            <w:proofErr w:type="spellEnd"/>
            <w:r w:rsidR="00892443" w:rsidRPr="006911E0">
              <w:t xml:space="preserve"> </w:t>
            </w:r>
            <w:proofErr w:type="spellStart"/>
            <w:r w:rsidR="00892443" w:rsidRPr="006911E0">
              <w:t>added</w:t>
            </w:r>
            <w:proofErr w:type="spellEnd"/>
            <w:r w:rsidR="00892443" w:rsidRPr="006911E0">
              <w:t xml:space="preserve"> </w:t>
            </w:r>
            <w:proofErr w:type="spellStart"/>
            <w:r w:rsidR="00892443" w:rsidRPr="006911E0">
              <w:t>the</w:t>
            </w:r>
            <w:proofErr w:type="spellEnd"/>
            <w:r w:rsidR="00892443" w:rsidRPr="006911E0">
              <w:t xml:space="preserve"> </w:t>
            </w:r>
            <w:proofErr w:type="spellStart"/>
            <w:r w:rsidR="00892443" w:rsidRPr="006911E0">
              <w:t>cluster</w:t>
            </w:r>
            <w:proofErr w:type="spellEnd"/>
            <w:r w:rsidR="00892443" w:rsidRPr="006911E0">
              <w:t xml:space="preserve"> </w:t>
            </w:r>
            <w:proofErr w:type="spellStart"/>
            <w:r w:rsidR="00892443" w:rsidRPr="006911E0">
              <w:t>label</w:t>
            </w:r>
            <w:proofErr w:type="spellEnd"/>
            <w:r w:rsidR="00892443" w:rsidRPr="006911E0">
              <w:t xml:space="preserve"> </w:t>
            </w:r>
            <w:proofErr w:type="spellStart"/>
            <w:r w:rsidR="00892443" w:rsidRPr="006911E0">
              <w:t>to</w:t>
            </w:r>
            <w:proofErr w:type="spellEnd"/>
            <w:r w:rsidR="00892443" w:rsidRPr="006911E0">
              <w:t xml:space="preserve"> </w:t>
            </w:r>
            <w:proofErr w:type="spellStart"/>
            <w:r w:rsidR="00892443" w:rsidRPr="006911E0">
              <w:t>the</w:t>
            </w:r>
            <w:proofErr w:type="spellEnd"/>
            <w:r w:rsidR="00892443" w:rsidRPr="006911E0">
              <w:t xml:space="preserve"> </w:t>
            </w:r>
            <w:proofErr w:type="spellStart"/>
            <w:r w:rsidR="00892443" w:rsidRPr="006911E0">
              <w:t>shaded</w:t>
            </w:r>
            <w:proofErr w:type="spellEnd"/>
            <w:r w:rsidR="00892443" w:rsidRPr="006911E0">
              <w:t xml:space="preserve"> </w:t>
            </w:r>
            <w:proofErr w:type="spellStart"/>
            <w:r w:rsidR="00892443" w:rsidRPr="006911E0">
              <w:t>areas</w:t>
            </w:r>
            <w:proofErr w:type="spellEnd"/>
            <w:r w:rsidR="00892443" w:rsidRPr="006911E0">
              <w:t>.</w:t>
            </w:r>
            <w:r w:rsidR="00892443" w:rsidRPr="00D4055B">
              <w:t xml:space="preserve"> </w:t>
            </w:r>
          </w:p>
        </w:tc>
      </w:tr>
      <w:tr w:rsidR="00AB5931" w:rsidRPr="00214AD0" w14:paraId="68EF5D49" w14:textId="77777777" w:rsidTr="00AB5931">
        <w:tc>
          <w:tcPr>
            <w:tcW w:w="14879" w:type="dxa"/>
            <w:gridSpan w:val="5"/>
            <w:shd w:val="clear" w:color="auto" w:fill="D0CECE" w:themeFill="background2" w:themeFillShade="E6"/>
          </w:tcPr>
          <w:p w14:paraId="75CA320F" w14:textId="77777777" w:rsidR="00AB5931" w:rsidRPr="00214AD0" w:rsidRDefault="00AB5931" w:rsidP="00CC5675">
            <w:pPr>
              <w:rPr>
                <w:b/>
                <w:sz w:val="28"/>
                <w:szCs w:val="28"/>
              </w:rPr>
            </w:pPr>
            <w:r w:rsidRPr="00214AD0">
              <w:rPr>
                <w:b/>
                <w:sz w:val="28"/>
                <w:szCs w:val="28"/>
              </w:rPr>
              <w:t>REVIEWER 4</w:t>
            </w:r>
          </w:p>
        </w:tc>
      </w:tr>
      <w:tr w:rsidR="00892443" w:rsidRPr="005F57A7" w14:paraId="4AB312E5" w14:textId="77777777" w:rsidTr="00892443">
        <w:tc>
          <w:tcPr>
            <w:tcW w:w="459" w:type="dxa"/>
            <w:shd w:val="clear" w:color="auto" w:fill="00B050"/>
          </w:tcPr>
          <w:p w14:paraId="41DAB2D4" w14:textId="77777777" w:rsidR="00892443" w:rsidRPr="00214AD0" w:rsidRDefault="00892443" w:rsidP="00CC5675">
            <w:r w:rsidRPr="00214AD0">
              <w:t>18</w:t>
            </w:r>
          </w:p>
        </w:tc>
        <w:tc>
          <w:tcPr>
            <w:tcW w:w="2149" w:type="dxa"/>
            <w:shd w:val="clear" w:color="auto" w:fill="auto"/>
          </w:tcPr>
          <w:p w14:paraId="7E0B4BC6" w14:textId="77777777" w:rsidR="00892443" w:rsidRPr="00CC5675" w:rsidRDefault="00892443" w:rsidP="00CC5675">
            <w:pPr>
              <w:rPr>
                <w:lang w:val="en-US"/>
              </w:rPr>
            </w:pPr>
            <w:r w:rsidRPr="00D4055B">
              <w:rPr>
                <w:lang w:val="en-US"/>
              </w:rPr>
              <w:t xml:space="preserve">Definition of beds – as systems are different also if beds belong to HC or </w:t>
            </w:r>
            <w:r>
              <w:rPr>
                <w:lang w:val="en-US"/>
              </w:rPr>
              <w:t>LTC varies</w:t>
            </w:r>
          </w:p>
        </w:tc>
        <w:tc>
          <w:tcPr>
            <w:tcW w:w="4900" w:type="dxa"/>
            <w:shd w:val="clear" w:color="auto" w:fill="auto"/>
          </w:tcPr>
          <w:p w14:paraId="1266E631" w14:textId="77777777" w:rsidR="00892443" w:rsidRPr="00CC5675" w:rsidRDefault="00892443" w:rsidP="00CC5675">
            <w:pPr>
              <w:rPr>
                <w:lang w:val="en-US"/>
              </w:rPr>
            </w:pPr>
            <w:r w:rsidRPr="00CC5675">
              <w:rPr>
                <w:lang w:val="en-US"/>
              </w:rPr>
              <w:t xml:space="preserve">The division between LTC and health care differs in each country. So data on what </w:t>
            </w:r>
            <w:proofErr w:type="gramStart"/>
            <w:r w:rsidRPr="00CC5675">
              <w:rPr>
                <w:lang w:val="en-US"/>
              </w:rPr>
              <w:t>is tabulated</w:t>
            </w:r>
            <w:proofErr w:type="gramEnd"/>
            <w:r w:rsidRPr="00CC5675">
              <w:rPr>
                <w:lang w:val="en-US"/>
              </w:rPr>
              <w:t xml:space="preserve"> as a "bed", and the dividing line between institutional care and community, care differ across countries. For example, nursing home care in the US includes post-acute / rehabilitation care financed by Medicare, which would </w:t>
            </w:r>
            <w:proofErr w:type="spellStart"/>
            <w:r w:rsidRPr="00CC5675">
              <w:rPr>
                <w:lang w:val="en-US"/>
              </w:rPr>
              <w:t>included</w:t>
            </w:r>
            <w:proofErr w:type="spellEnd"/>
            <w:r w:rsidRPr="00CC5675">
              <w:rPr>
                <w:lang w:val="en-US"/>
              </w:rPr>
              <w:t xml:space="preserve"> in LTC as it is delivered in nursing homes. However, in other countries post-acute / rehabilitation care would be financed by the health care system. Also, residential care in special housing tabulated as community care in that country but the care contents could correspond to institutional care in other countries.</w:t>
            </w:r>
          </w:p>
          <w:p w14:paraId="109991A3" w14:textId="77777777" w:rsidR="00892443" w:rsidRPr="00CC5675" w:rsidRDefault="00892443" w:rsidP="00CC5675">
            <w:pPr>
              <w:rPr>
                <w:lang w:val="en-US"/>
              </w:rPr>
            </w:pPr>
          </w:p>
        </w:tc>
        <w:tc>
          <w:tcPr>
            <w:tcW w:w="1418" w:type="dxa"/>
            <w:shd w:val="clear" w:color="auto" w:fill="auto"/>
          </w:tcPr>
          <w:p w14:paraId="6E74D7A7" w14:textId="77777777" w:rsidR="00892443" w:rsidRPr="00CC5675" w:rsidRDefault="00892443" w:rsidP="00CC5675">
            <w:pPr>
              <w:rPr>
                <w:lang w:val="en-US"/>
              </w:rPr>
            </w:pPr>
            <w:r>
              <w:rPr>
                <w:lang w:val="en-US"/>
              </w:rPr>
              <w:t>Nein</w:t>
            </w:r>
          </w:p>
        </w:tc>
        <w:tc>
          <w:tcPr>
            <w:tcW w:w="5953" w:type="dxa"/>
            <w:shd w:val="clear" w:color="auto" w:fill="auto"/>
          </w:tcPr>
          <w:p w14:paraId="13821FC6" w14:textId="3AC9C252" w:rsidR="00892443" w:rsidRDefault="00892443" w:rsidP="00C820D5">
            <w:pPr>
              <w:rPr>
                <w:lang w:val="en-US"/>
              </w:rPr>
            </w:pPr>
            <w:r>
              <w:rPr>
                <w:lang w:val="en-US"/>
              </w:rPr>
              <w:t>We agree with the reviewer that division of LTC and healthcare is different in each country and it is a matter of definition where healthcare ends and LTC begins. We state this in the conclusion: “</w:t>
            </w:r>
            <w:r w:rsidRPr="00C820D5">
              <w:rPr>
                <w:lang w:val="en-US"/>
              </w:rPr>
              <w:t>Furthermore, LTC systems have not as clear boundaries as other welfare state systems such as healthcare, unemployment, or pension systems. LTC can be provided via a separate LTC system or partially integrated in healthcare, social assistance, or pension systems, in which different access and provision rules apply [47].</w:t>
            </w:r>
            <w:r>
              <w:rPr>
                <w:lang w:val="en-US"/>
              </w:rPr>
              <w:t>”</w:t>
            </w:r>
          </w:p>
          <w:p w14:paraId="0209BD62" w14:textId="0EB3EF9E" w:rsidR="00892443" w:rsidRPr="00452460" w:rsidRDefault="00892443" w:rsidP="00452460">
            <w:pPr>
              <w:rPr>
                <w:lang w:val="en-US"/>
              </w:rPr>
            </w:pPr>
            <w:r>
              <w:rPr>
                <w:lang w:val="en-US"/>
              </w:rPr>
              <w:t>Concerning the indicator “</w:t>
            </w:r>
            <w:r w:rsidRPr="00C820D5">
              <w:rPr>
                <w:lang w:val="en-US"/>
              </w:rPr>
              <w:t>Number of beds per 1,000 inhabitants</w:t>
            </w:r>
            <w:r>
              <w:rPr>
                <w:lang w:val="en-US"/>
              </w:rPr>
              <w:t>”,</w:t>
            </w:r>
            <w:r w:rsidRPr="00C820D5">
              <w:rPr>
                <w:lang w:val="en-US"/>
              </w:rPr>
              <w:t xml:space="preserve"> </w:t>
            </w:r>
            <w:r>
              <w:rPr>
                <w:lang w:val="en-US"/>
              </w:rPr>
              <w:t xml:space="preserve">we use data by the OECD. The indicator includes beds in: </w:t>
            </w:r>
            <w:r w:rsidRPr="00452460">
              <w:rPr>
                <w:lang w:val="en-US"/>
              </w:rPr>
              <w:t xml:space="preserve">Long-term nursing care facilities </w:t>
            </w:r>
            <w:r>
              <w:rPr>
                <w:lang w:val="en-US"/>
              </w:rPr>
              <w:t xml:space="preserve">and </w:t>
            </w:r>
            <w:r w:rsidRPr="00452460">
              <w:rPr>
                <w:lang w:val="en-US"/>
              </w:rPr>
              <w:t xml:space="preserve">Other residential long-term care facilities </w:t>
            </w:r>
            <w:r>
              <w:rPr>
                <w:lang w:val="en-US"/>
              </w:rPr>
              <w:t xml:space="preserve">LTC and excludes: </w:t>
            </w:r>
            <w:r w:rsidR="00795CAA">
              <w:rPr>
                <w:lang w:val="en-US"/>
              </w:rPr>
              <w:t xml:space="preserve">Beds in hospitals </w:t>
            </w:r>
            <w:r w:rsidRPr="00452460">
              <w:rPr>
                <w:lang w:val="en-US"/>
              </w:rPr>
              <w:t>dedicated to long-term care</w:t>
            </w:r>
            <w:r>
              <w:rPr>
                <w:lang w:val="en-US"/>
              </w:rPr>
              <w:t xml:space="preserve"> and </w:t>
            </w:r>
            <w:r w:rsidRPr="00452460">
              <w:rPr>
                <w:lang w:val="en-US"/>
              </w:rPr>
              <w:t>Beds in residential settings such as adapted housing that can be considered as people’s home</w:t>
            </w:r>
            <w:r>
              <w:rPr>
                <w:lang w:val="en-US"/>
              </w:rPr>
              <w:t>. (</w:t>
            </w:r>
            <w:proofErr w:type="gramStart"/>
            <w:r>
              <w:rPr>
                <w:lang w:val="en-US"/>
              </w:rPr>
              <w:t>see</w:t>
            </w:r>
            <w:proofErr w:type="gramEnd"/>
            <w:r>
              <w:rPr>
                <w:lang w:val="en-US"/>
              </w:rPr>
              <w:t xml:space="preserve"> definition by the OECD (OECD, 2020)). </w:t>
            </w:r>
          </w:p>
        </w:tc>
      </w:tr>
      <w:tr w:rsidR="00892443" w:rsidRPr="00905E12" w14:paraId="5AC60A89" w14:textId="77777777" w:rsidTr="00795CAA">
        <w:tc>
          <w:tcPr>
            <w:tcW w:w="459" w:type="dxa"/>
            <w:shd w:val="clear" w:color="auto" w:fill="00B050"/>
          </w:tcPr>
          <w:p w14:paraId="52E8C12C" w14:textId="77777777" w:rsidR="00892443" w:rsidRPr="00CC5675" w:rsidRDefault="00892443" w:rsidP="00CC5675">
            <w:pPr>
              <w:rPr>
                <w:lang w:val="en-US"/>
              </w:rPr>
            </w:pPr>
            <w:r>
              <w:rPr>
                <w:lang w:val="en-US"/>
              </w:rPr>
              <w:t>19</w:t>
            </w:r>
          </w:p>
        </w:tc>
        <w:tc>
          <w:tcPr>
            <w:tcW w:w="2149" w:type="dxa"/>
            <w:shd w:val="clear" w:color="auto" w:fill="auto"/>
          </w:tcPr>
          <w:p w14:paraId="464787A1" w14:textId="77777777" w:rsidR="00892443" w:rsidRPr="00CC5675" w:rsidRDefault="00892443" w:rsidP="003677C9">
            <w:pPr>
              <w:rPr>
                <w:lang w:val="en-US"/>
              </w:rPr>
            </w:pPr>
            <w:r>
              <w:rPr>
                <w:lang w:val="en-US"/>
              </w:rPr>
              <w:t>Divide beds as good as possible in different functions and recalculate</w:t>
            </w:r>
          </w:p>
        </w:tc>
        <w:tc>
          <w:tcPr>
            <w:tcW w:w="4900" w:type="dxa"/>
            <w:shd w:val="clear" w:color="auto" w:fill="auto"/>
          </w:tcPr>
          <w:p w14:paraId="412B12BD" w14:textId="77777777" w:rsidR="00892443" w:rsidRPr="00CC5675" w:rsidRDefault="00892443" w:rsidP="00CC5675">
            <w:pPr>
              <w:rPr>
                <w:lang w:val="en-US"/>
              </w:rPr>
            </w:pPr>
            <w:r w:rsidRPr="00CC5675">
              <w:rPr>
                <w:lang w:val="en-US"/>
              </w:rPr>
              <w:t>The above makes it inappropriate to classify LTC based on the definitions used in each country. Rather, each item should defined as generically as possible, and then the data recalculated using this definition.</w:t>
            </w:r>
          </w:p>
        </w:tc>
        <w:tc>
          <w:tcPr>
            <w:tcW w:w="1418" w:type="dxa"/>
            <w:shd w:val="clear" w:color="auto" w:fill="auto"/>
          </w:tcPr>
          <w:p w14:paraId="2C7AC20A" w14:textId="77777777" w:rsidR="00892443" w:rsidRPr="00CC5675" w:rsidRDefault="00892443" w:rsidP="00CC5675">
            <w:pPr>
              <w:rPr>
                <w:lang w:val="en-US"/>
              </w:rPr>
            </w:pPr>
            <w:r>
              <w:rPr>
                <w:lang w:val="en-US"/>
              </w:rPr>
              <w:t>Nein</w:t>
            </w:r>
          </w:p>
        </w:tc>
        <w:tc>
          <w:tcPr>
            <w:tcW w:w="5953" w:type="dxa"/>
            <w:shd w:val="clear" w:color="auto" w:fill="auto"/>
          </w:tcPr>
          <w:p w14:paraId="7C72CA41" w14:textId="30BAA005" w:rsidR="00892443" w:rsidRPr="00CC5675" w:rsidRDefault="000F757D" w:rsidP="008E7678">
            <w:pPr>
              <w:rPr>
                <w:lang w:val="en-US"/>
              </w:rPr>
            </w:pPr>
            <w:r>
              <w:rPr>
                <w:lang w:val="en-US"/>
              </w:rPr>
              <w:t>W</w:t>
            </w:r>
            <w:r w:rsidR="00892443">
              <w:rPr>
                <w:lang w:val="en-US"/>
              </w:rPr>
              <w:t xml:space="preserve">e are aware that boundaries of LTC systems are blurry and differ </w:t>
            </w:r>
            <w:r>
              <w:rPr>
                <w:lang w:val="en-US"/>
              </w:rPr>
              <w:t xml:space="preserve">among </w:t>
            </w:r>
            <w:r w:rsidR="00892443">
              <w:rPr>
                <w:lang w:val="en-US"/>
              </w:rPr>
              <w:t xml:space="preserve">countries. </w:t>
            </w:r>
            <w:r>
              <w:rPr>
                <w:lang w:val="en-US"/>
              </w:rPr>
              <w:t>W</w:t>
            </w:r>
            <w:r w:rsidR="00892443">
              <w:rPr>
                <w:lang w:val="en-US"/>
              </w:rPr>
              <w:t xml:space="preserve">e are convinced that the dimensions and data we use are adequate to grasp central rules, conditions, and institutions, which define LTC systems. This confidence relies on the indicators and data, we use. The quantitative indicators are taken for the OECD database, which is an accepted and widely used source for comparative studies in LTC (e.g. Damiani et al., 2011; Colombo, 2011). Furthermore, the </w:t>
            </w:r>
            <w:r w:rsidR="00892443">
              <w:rPr>
                <w:lang w:val="en-US"/>
              </w:rPr>
              <w:lastRenderedPageBreak/>
              <w:t xml:space="preserve">indicator of bed density is used in both above mentioned typologies. </w:t>
            </w:r>
          </w:p>
        </w:tc>
      </w:tr>
      <w:tr w:rsidR="00892443" w:rsidRPr="00905E12" w14:paraId="5A94AB1A" w14:textId="77777777" w:rsidTr="00795CAA">
        <w:tc>
          <w:tcPr>
            <w:tcW w:w="459" w:type="dxa"/>
            <w:shd w:val="clear" w:color="auto" w:fill="00B050"/>
          </w:tcPr>
          <w:p w14:paraId="7A8F0B66" w14:textId="77777777" w:rsidR="00892443" w:rsidRPr="00CC5675" w:rsidRDefault="00892443" w:rsidP="00CC5675">
            <w:pPr>
              <w:rPr>
                <w:lang w:val="en-US"/>
              </w:rPr>
            </w:pPr>
            <w:r>
              <w:rPr>
                <w:lang w:val="en-US"/>
              </w:rPr>
              <w:lastRenderedPageBreak/>
              <w:t>20</w:t>
            </w:r>
          </w:p>
        </w:tc>
        <w:tc>
          <w:tcPr>
            <w:tcW w:w="2149" w:type="dxa"/>
            <w:shd w:val="clear" w:color="auto" w:fill="auto"/>
          </w:tcPr>
          <w:p w14:paraId="5CB53BE4" w14:textId="77777777" w:rsidR="00892443" w:rsidRPr="00CC5675" w:rsidRDefault="00892443" w:rsidP="00CC5675">
            <w:pPr>
              <w:rPr>
                <w:lang w:val="en-US"/>
              </w:rPr>
            </w:pPr>
          </w:p>
        </w:tc>
        <w:tc>
          <w:tcPr>
            <w:tcW w:w="4900" w:type="dxa"/>
            <w:shd w:val="clear" w:color="auto" w:fill="auto"/>
          </w:tcPr>
          <w:p w14:paraId="2FC79323" w14:textId="77777777" w:rsidR="00892443" w:rsidRPr="00CC5675" w:rsidRDefault="00892443" w:rsidP="00CC5675">
            <w:pPr>
              <w:rPr>
                <w:lang w:val="en-US"/>
              </w:rPr>
            </w:pPr>
            <w:r w:rsidRPr="00CC5675">
              <w:rPr>
                <w:lang w:val="en-US"/>
              </w:rPr>
              <w:t>Since the above was not made, the results tend to reflect the stereotype images that policy-makers tend to make based on a superficial comparison using terms that do not reflect the substance.</w:t>
            </w:r>
          </w:p>
        </w:tc>
        <w:tc>
          <w:tcPr>
            <w:tcW w:w="1418" w:type="dxa"/>
            <w:shd w:val="clear" w:color="auto" w:fill="auto"/>
          </w:tcPr>
          <w:p w14:paraId="1664827B" w14:textId="77777777" w:rsidR="00892443" w:rsidRPr="00CC5675" w:rsidRDefault="00892443" w:rsidP="00CC5675">
            <w:pPr>
              <w:rPr>
                <w:lang w:val="en-US"/>
              </w:rPr>
            </w:pPr>
            <w:r>
              <w:rPr>
                <w:lang w:val="en-US"/>
              </w:rPr>
              <w:t>Nein</w:t>
            </w:r>
          </w:p>
        </w:tc>
        <w:tc>
          <w:tcPr>
            <w:tcW w:w="5953" w:type="dxa"/>
            <w:shd w:val="clear" w:color="auto" w:fill="auto"/>
          </w:tcPr>
          <w:p w14:paraId="28EE5737" w14:textId="77777777" w:rsidR="00892443" w:rsidRPr="00CC5675" w:rsidRDefault="00892443" w:rsidP="008E7678">
            <w:pPr>
              <w:rPr>
                <w:lang w:val="en-US"/>
              </w:rPr>
            </w:pPr>
            <w:r>
              <w:rPr>
                <w:lang w:val="en-US"/>
              </w:rPr>
              <w:t xml:space="preserve">Indeed, we make certain generalizations, as this is the case with typologies (see the discussion in the Conclusion). However, we provide a four, six, and nine cluster solution, which – from our point of view – shows that we go beyond “superficial comparisons” (see comment 5 and 8, Reviewer 1) </w:t>
            </w:r>
          </w:p>
        </w:tc>
      </w:tr>
    </w:tbl>
    <w:p w14:paraId="1474E149" w14:textId="77777777" w:rsidR="00BF7C8B" w:rsidRDefault="00BF7C8B">
      <w:pPr>
        <w:rPr>
          <w:lang w:val="en-US"/>
        </w:rPr>
      </w:pPr>
    </w:p>
    <w:p w14:paraId="62F36304" w14:textId="77777777" w:rsidR="00452460" w:rsidRDefault="00452460">
      <w:pPr>
        <w:rPr>
          <w:lang w:val="en-US"/>
        </w:rPr>
      </w:pPr>
    </w:p>
    <w:p w14:paraId="2E2A84D1" w14:textId="77777777" w:rsidR="00452460" w:rsidRDefault="00452460" w:rsidP="00452460">
      <w:pPr>
        <w:rPr>
          <w:lang w:val="en-US"/>
        </w:rPr>
      </w:pPr>
      <w:r>
        <w:rPr>
          <w:lang w:val="en-US"/>
        </w:rPr>
        <w:t>Literature</w:t>
      </w:r>
    </w:p>
    <w:p w14:paraId="30362323" w14:textId="77777777" w:rsidR="00EC39EA" w:rsidRDefault="00EC39EA" w:rsidP="00EC39EA">
      <w:pPr>
        <w:rPr>
          <w:lang w:val="en-US"/>
        </w:rPr>
      </w:pPr>
      <w:bookmarkStart w:id="4" w:name="_CTVL00186166193303347ca969e2168af48b4b8"/>
      <w:bookmarkStart w:id="5" w:name="_CTVL001fd3ac2a6731141c3b7b2698947518579"/>
      <w:r w:rsidRPr="00EC39EA">
        <w:rPr>
          <w:lang w:val="en-US"/>
        </w:rPr>
        <w:t xml:space="preserve">Colombo F. Typology of Public Coverage for Long-Term Care in OECD Countries. In: Costa-Font J, </w:t>
      </w:r>
      <w:proofErr w:type="spellStart"/>
      <w:r w:rsidRPr="00EC39EA">
        <w:rPr>
          <w:lang w:val="en-US"/>
        </w:rPr>
        <w:t>Courbage</w:t>
      </w:r>
      <w:proofErr w:type="spellEnd"/>
      <w:r w:rsidRPr="00EC39EA">
        <w:rPr>
          <w:lang w:val="en-US"/>
        </w:rPr>
        <w:t xml:space="preserve"> C, editors. Financing Long-Term Care in Europe: Institutions, Markets and Models. London, </w:t>
      </w:r>
      <w:proofErr w:type="spellStart"/>
      <w:r w:rsidRPr="00EC39EA">
        <w:rPr>
          <w:lang w:val="en-US"/>
        </w:rPr>
        <w:t>s.l.</w:t>
      </w:r>
      <w:proofErr w:type="spellEnd"/>
      <w:r w:rsidRPr="00EC39EA">
        <w:rPr>
          <w:lang w:val="en-US"/>
        </w:rPr>
        <w:t>: Palgrave Macmillan UK; 2012, p. 17–40.</w:t>
      </w:r>
      <w:bookmarkEnd w:id="4"/>
    </w:p>
    <w:p w14:paraId="27EECE0F" w14:textId="77777777" w:rsidR="00EC39EA" w:rsidRPr="00EC39EA" w:rsidRDefault="00EC39EA" w:rsidP="00EC39EA">
      <w:pPr>
        <w:rPr>
          <w:lang w:val="en-US"/>
        </w:rPr>
      </w:pPr>
      <w:proofErr w:type="spellStart"/>
      <w:r w:rsidRPr="00EC39EA">
        <w:rPr>
          <w:lang w:val="en-US"/>
        </w:rPr>
        <w:t>Damiani</w:t>
      </w:r>
      <w:proofErr w:type="spellEnd"/>
      <w:r w:rsidRPr="00EC39EA">
        <w:rPr>
          <w:lang w:val="en-US"/>
        </w:rPr>
        <w:t xml:space="preserve"> G, </w:t>
      </w:r>
      <w:proofErr w:type="spellStart"/>
      <w:r w:rsidRPr="00EC39EA">
        <w:rPr>
          <w:lang w:val="en-US"/>
        </w:rPr>
        <w:t>Farelli</w:t>
      </w:r>
      <w:proofErr w:type="spellEnd"/>
      <w:r w:rsidRPr="00EC39EA">
        <w:rPr>
          <w:lang w:val="en-US"/>
        </w:rPr>
        <w:t xml:space="preserve"> V, </w:t>
      </w:r>
      <w:proofErr w:type="spellStart"/>
      <w:r w:rsidRPr="00EC39EA">
        <w:rPr>
          <w:lang w:val="en-US"/>
        </w:rPr>
        <w:t>Anselmi</w:t>
      </w:r>
      <w:proofErr w:type="spellEnd"/>
      <w:r w:rsidRPr="00EC39EA">
        <w:rPr>
          <w:lang w:val="en-US"/>
        </w:rPr>
        <w:t xml:space="preserve"> A, </w:t>
      </w:r>
      <w:proofErr w:type="spellStart"/>
      <w:r w:rsidRPr="00EC39EA">
        <w:rPr>
          <w:lang w:val="en-US"/>
        </w:rPr>
        <w:t>Sicuro</w:t>
      </w:r>
      <w:proofErr w:type="spellEnd"/>
      <w:r w:rsidRPr="00EC39EA">
        <w:rPr>
          <w:lang w:val="en-US"/>
        </w:rPr>
        <w:t xml:space="preserve"> L, </w:t>
      </w:r>
      <w:proofErr w:type="spellStart"/>
      <w:r w:rsidRPr="00EC39EA">
        <w:rPr>
          <w:lang w:val="en-US"/>
        </w:rPr>
        <w:t>Solipaca</w:t>
      </w:r>
      <w:proofErr w:type="spellEnd"/>
      <w:r w:rsidRPr="00EC39EA">
        <w:rPr>
          <w:lang w:val="en-US"/>
        </w:rPr>
        <w:t xml:space="preserve"> A, </w:t>
      </w:r>
      <w:proofErr w:type="spellStart"/>
      <w:r w:rsidRPr="00EC39EA">
        <w:rPr>
          <w:lang w:val="en-US"/>
        </w:rPr>
        <w:t>Burgio</w:t>
      </w:r>
      <w:proofErr w:type="spellEnd"/>
      <w:r w:rsidRPr="00EC39EA">
        <w:rPr>
          <w:lang w:val="en-US"/>
        </w:rPr>
        <w:t xml:space="preserve"> </w:t>
      </w:r>
      <w:proofErr w:type="gramStart"/>
      <w:r w:rsidRPr="00EC39EA">
        <w:rPr>
          <w:lang w:val="en-US"/>
        </w:rPr>
        <w:t>A</w:t>
      </w:r>
      <w:proofErr w:type="gramEnd"/>
      <w:r w:rsidRPr="00EC39EA">
        <w:rPr>
          <w:lang w:val="en-US"/>
        </w:rPr>
        <w:t xml:space="preserve"> et al. Patterns of Long Term Care in 29 European countries: evidence from an exploratory study. BMC Health Serv Res 2011</w:t>
      </w:r>
      <w:proofErr w:type="gramStart"/>
      <w:r w:rsidRPr="00EC39EA">
        <w:rPr>
          <w:lang w:val="en-US"/>
        </w:rPr>
        <w:t>;11:316</w:t>
      </w:r>
      <w:proofErr w:type="gramEnd"/>
      <w:r w:rsidRPr="00EC39EA">
        <w:rPr>
          <w:lang w:val="en-US"/>
        </w:rPr>
        <w:t xml:space="preserve">. </w:t>
      </w:r>
      <w:r w:rsidR="002C68D4">
        <w:fldChar w:fldCharType="begin"/>
      </w:r>
      <w:r w:rsidR="002C68D4" w:rsidRPr="006979BA">
        <w:rPr>
          <w:lang w:val="en-US"/>
          <w:rPrChange w:id="6" w:author="Philipp Alexander Linden" w:date="2020-11-17T13:16:00Z">
            <w:rPr/>
          </w:rPrChange>
        </w:rPr>
        <w:instrText xml:space="preserve"> HYPERLINK "https://doi.org/10.1186/1472-6963-11-316" </w:instrText>
      </w:r>
      <w:r w:rsidR="002C68D4">
        <w:fldChar w:fldCharType="separate"/>
      </w:r>
      <w:r w:rsidRPr="00EC39EA">
        <w:rPr>
          <w:rStyle w:val="Hyperlink"/>
          <w:lang w:val="en-US"/>
        </w:rPr>
        <w:t>https://doi.org/10.1186/1472-6963-11-316</w:t>
      </w:r>
      <w:r w:rsidR="002C68D4">
        <w:rPr>
          <w:rStyle w:val="Hyperlink"/>
          <w:lang w:val="en-US"/>
        </w:rPr>
        <w:fldChar w:fldCharType="end"/>
      </w:r>
      <w:r w:rsidRPr="00EC39EA">
        <w:rPr>
          <w:lang w:val="en-US"/>
        </w:rPr>
        <w:t>.</w:t>
      </w:r>
    </w:p>
    <w:bookmarkEnd w:id="5"/>
    <w:p w14:paraId="0F63CED9" w14:textId="77777777" w:rsidR="0071108A" w:rsidRDefault="0071108A" w:rsidP="0071108A">
      <w:pPr>
        <w:rPr>
          <w:lang w:val="en-US"/>
        </w:rPr>
      </w:pPr>
      <w:r w:rsidRPr="0071108A">
        <w:rPr>
          <w:lang w:val="en-US"/>
        </w:rPr>
        <w:t>OECD/European Commission (2013), A Good Life in Old Age? M</w:t>
      </w:r>
      <w:r>
        <w:rPr>
          <w:lang w:val="en-US"/>
        </w:rPr>
        <w:t xml:space="preserve">onitoring and Improving Quality </w:t>
      </w:r>
      <w:r w:rsidRPr="0071108A">
        <w:rPr>
          <w:lang w:val="en-US"/>
        </w:rPr>
        <w:t>in Long-term Care, OECD Health P</w:t>
      </w:r>
      <w:r>
        <w:rPr>
          <w:lang w:val="en-US"/>
        </w:rPr>
        <w:t xml:space="preserve">olicy Studies, OECD </w:t>
      </w:r>
      <w:proofErr w:type="spellStart"/>
      <w:r>
        <w:rPr>
          <w:lang w:val="en-US"/>
        </w:rPr>
        <w:t>Publishing.</w:t>
      </w:r>
      <w:r w:rsidRPr="0071108A">
        <w:rPr>
          <w:lang w:val="en-US"/>
        </w:rPr>
        <w:t>http</w:t>
      </w:r>
      <w:proofErr w:type="spellEnd"/>
      <w:r w:rsidRPr="0071108A">
        <w:rPr>
          <w:lang w:val="en-US"/>
        </w:rPr>
        <w:t xml:space="preserve">://dx.doi.org/10.1787/9789264194564-en </w:t>
      </w:r>
    </w:p>
    <w:p w14:paraId="0303138F" w14:textId="77777777" w:rsidR="00452460" w:rsidRDefault="00452460" w:rsidP="0071108A">
      <w:pPr>
        <w:rPr>
          <w:lang w:val="en-US"/>
        </w:rPr>
      </w:pPr>
      <w:r>
        <w:rPr>
          <w:lang w:val="en-US"/>
        </w:rPr>
        <w:t xml:space="preserve">OECD (2020): </w:t>
      </w:r>
      <w:r w:rsidRPr="00452460">
        <w:rPr>
          <w:lang w:val="en-US"/>
        </w:rPr>
        <w:t>Health Statistics 2020</w:t>
      </w:r>
      <w:r>
        <w:rPr>
          <w:lang w:val="en-US"/>
        </w:rPr>
        <w:t xml:space="preserve">: </w:t>
      </w:r>
      <w:r w:rsidRPr="00452460">
        <w:rPr>
          <w:lang w:val="en-US"/>
        </w:rPr>
        <w:t>Definitions, Sources and Methods</w:t>
      </w:r>
      <w:r>
        <w:rPr>
          <w:lang w:val="en-US"/>
        </w:rPr>
        <w:t xml:space="preserve"> – Beds </w:t>
      </w:r>
      <w:r w:rsidRPr="00452460">
        <w:rPr>
          <w:lang w:val="en-US"/>
        </w:rPr>
        <w:t>in residential long-term care facilities</w:t>
      </w:r>
      <w:r>
        <w:rPr>
          <w:lang w:val="en-US"/>
        </w:rPr>
        <w:t>.</w:t>
      </w:r>
    </w:p>
    <w:p w14:paraId="2811F552" w14:textId="77777777" w:rsidR="00EE3C39" w:rsidRPr="00EE3C39" w:rsidRDefault="00EE3C39" w:rsidP="00EE3C39">
      <w:pPr>
        <w:rPr>
          <w:i/>
          <w:iCs/>
          <w:lang w:val="en-US"/>
        </w:rPr>
      </w:pPr>
      <w:proofErr w:type="spellStart"/>
      <w:r w:rsidRPr="00EE3C39">
        <w:rPr>
          <w:lang w:val="en-US"/>
        </w:rPr>
        <w:t>Pavolini</w:t>
      </w:r>
      <w:proofErr w:type="spellEnd"/>
      <w:r w:rsidRPr="00EE3C39">
        <w:rPr>
          <w:lang w:val="en-US"/>
        </w:rPr>
        <w:t>, E. and Ranci, C. (2008) ‘Restructuring the</w:t>
      </w:r>
      <w:r>
        <w:rPr>
          <w:lang w:val="en-US"/>
        </w:rPr>
        <w:t xml:space="preserve"> </w:t>
      </w:r>
      <w:r w:rsidRPr="00EE3C39">
        <w:rPr>
          <w:lang w:val="en-US"/>
        </w:rPr>
        <w:t>Welfare State: Reforms in Long-term Care in Western</w:t>
      </w:r>
      <w:r>
        <w:rPr>
          <w:lang w:val="en-US"/>
        </w:rPr>
        <w:t xml:space="preserve"> </w:t>
      </w:r>
      <w:r w:rsidRPr="00EE3C39">
        <w:rPr>
          <w:lang w:val="en-US"/>
        </w:rPr>
        <w:t xml:space="preserve">European Countries’, </w:t>
      </w:r>
      <w:r w:rsidRPr="00EE3C39">
        <w:rPr>
          <w:i/>
          <w:iCs/>
          <w:lang w:val="en-US"/>
        </w:rPr>
        <w:t>Journal of European Social</w:t>
      </w:r>
      <w:r>
        <w:rPr>
          <w:i/>
          <w:iCs/>
          <w:lang w:val="en-US"/>
        </w:rPr>
        <w:t xml:space="preserve"> </w:t>
      </w:r>
      <w:r w:rsidRPr="00EE3C39">
        <w:rPr>
          <w:i/>
          <w:iCs/>
          <w:lang w:val="en-US"/>
        </w:rPr>
        <w:t xml:space="preserve">Policy </w:t>
      </w:r>
      <w:r w:rsidRPr="00EE3C39">
        <w:rPr>
          <w:lang w:val="en-US"/>
        </w:rPr>
        <w:t>18(3): 246–59.</w:t>
      </w:r>
    </w:p>
    <w:sectPr w:rsidR="00EE3C39" w:rsidRPr="00EE3C39" w:rsidSect="00CC5675">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eike Ariaans" w:date="2020-11-27T10:28:00Z" w:initials="MA">
    <w:p w14:paraId="7E5E8BDF" w14:textId="475A8BF8" w:rsidR="008B5979" w:rsidRDefault="008B5979">
      <w:pPr>
        <w:pStyle w:val="Kommentartext"/>
      </w:pPr>
      <w:r>
        <w:rPr>
          <w:rStyle w:val="Kommentarzeichen"/>
        </w:rPr>
        <w:annotationRef/>
      </w:r>
      <w:r>
        <w:t>Ich würde das nicht löschen. Ich finde</w:t>
      </w:r>
      <w:r w:rsidR="00053E71">
        <w:t>, wenn</w:t>
      </w:r>
      <w:bookmarkStart w:id="3" w:name="_GoBack"/>
      <w:bookmarkEnd w:id="3"/>
      <w:r>
        <w:t xml:space="preserve"> der </w:t>
      </w:r>
      <w:proofErr w:type="spellStart"/>
      <w:r>
        <w:t>Reviewer</w:t>
      </w:r>
      <w:proofErr w:type="spellEnd"/>
      <w:r>
        <w:t xml:space="preserve"> hier ganz klar UK anspricht, sollten wir auch was dazu </w:t>
      </w:r>
      <w:r w:rsidR="00DC15DD">
        <w:t xml:space="preserve">kommentieren. Vor allem da </w:t>
      </w:r>
      <w:proofErr w:type="spellStart"/>
      <w:r w:rsidR="00DC15DD">
        <w:t>Reviewer</w:t>
      </w:r>
      <w:proofErr w:type="spellEnd"/>
      <w:r w:rsidR="00DC15DD">
        <w:t xml:space="preserve"> 3 (</w:t>
      </w:r>
      <w:proofErr w:type="spellStart"/>
      <w:r w:rsidR="00DC15DD">
        <w:t>comment</w:t>
      </w:r>
      <w:proofErr w:type="spellEnd"/>
      <w:r w:rsidR="00DC15DD">
        <w:t xml:space="preserve"> 12) das auch noch einmal anspricht.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E8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E27" w16cex:dateUtc="2020-11-17T12:27:00Z"/>
  <w16cex:commentExtensible w16cex:durableId="235E51EF" w16cex:dateUtc="2020-11-17T12:43:00Z"/>
  <w16cex:commentExtensible w16cex:durableId="235E50A3" w16cex:dateUtc="2020-11-17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8FFD6" w16cid:durableId="236A4667"/>
  <w16cid:commentId w16cid:paraId="7C37D75D" w16cid:durableId="236A51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75"/>
    <w:rsid w:val="00053E71"/>
    <w:rsid w:val="00061493"/>
    <w:rsid w:val="000B1CF5"/>
    <w:rsid w:val="000C010D"/>
    <w:rsid w:val="000C39BC"/>
    <w:rsid w:val="000F757D"/>
    <w:rsid w:val="001128EE"/>
    <w:rsid w:val="00130E7D"/>
    <w:rsid w:val="00132237"/>
    <w:rsid w:val="00160478"/>
    <w:rsid w:val="00186337"/>
    <w:rsid w:val="001E23C3"/>
    <w:rsid w:val="001E7822"/>
    <w:rsid w:val="0021482D"/>
    <w:rsid w:val="00214AD0"/>
    <w:rsid w:val="00225BE0"/>
    <w:rsid w:val="00225F9F"/>
    <w:rsid w:val="002579B1"/>
    <w:rsid w:val="00296F6E"/>
    <w:rsid w:val="002C5BE8"/>
    <w:rsid w:val="002C68D4"/>
    <w:rsid w:val="002D20BE"/>
    <w:rsid w:val="002E07E2"/>
    <w:rsid w:val="002F3C33"/>
    <w:rsid w:val="002F3F1B"/>
    <w:rsid w:val="002F5109"/>
    <w:rsid w:val="00366B15"/>
    <w:rsid w:val="003677C9"/>
    <w:rsid w:val="00395BFF"/>
    <w:rsid w:val="003F0512"/>
    <w:rsid w:val="004130D7"/>
    <w:rsid w:val="00416282"/>
    <w:rsid w:val="00440A57"/>
    <w:rsid w:val="00452460"/>
    <w:rsid w:val="00460467"/>
    <w:rsid w:val="004E4C48"/>
    <w:rsid w:val="004E7F85"/>
    <w:rsid w:val="0054741D"/>
    <w:rsid w:val="005E45CD"/>
    <w:rsid w:val="005F57A7"/>
    <w:rsid w:val="00623E80"/>
    <w:rsid w:val="00660BC5"/>
    <w:rsid w:val="006911E0"/>
    <w:rsid w:val="00694BE6"/>
    <w:rsid w:val="006979BA"/>
    <w:rsid w:val="006A1EB7"/>
    <w:rsid w:val="006E2029"/>
    <w:rsid w:val="00706C7C"/>
    <w:rsid w:val="0071108A"/>
    <w:rsid w:val="00721368"/>
    <w:rsid w:val="007461E2"/>
    <w:rsid w:val="00795CAA"/>
    <w:rsid w:val="00812345"/>
    <w:rsid w:val="008408AC"/>
    <w:rsid w:val="00892443"/>
    <w:rsid w:val="008A614D"/>
    <w:rsid w:val="008B5979"/>
    <w:rsid w:val="008C3A42"/>
    <w:rsid w:val="008E55B4"/>
    <w:rsid w:val="008E7678"/>
    <w:rsid w:val="00905E12"/>
    <w:rsid w:val="00922429"/>
    <w:rsid w:val="009E5CE1"/>
    <w:rsid w:val="009F277F"/>
    <w:rsid w:val="00A06BB6"/>
    <w:rsid w:val="00A71D9F"/>
    <w:rsid w:val="00A80B3F"/>
    <w:rsid w:val="00A951FB"/>
    <w:rsid w:val="00AB5931"/>
    <w:rsid w:val="00B11B90"/>
    <w:rsid w:val="00B17E67"/>
    <w:rsid w:val="00B47CE4"/>
    <w:rsid w:val="00B6178F"/>
    <w:rsid w:val="00BC70D1"/>
    <w:rsid w:val="00BF7C8B"/>
    <w:rsid w:val="00C145A0"/>
    <w:rsid w:val="00C261F9"/>
    <w:rsid w:val="00C43B1D"/>
    <w:rsid w:val="00C820D5"/>
    <w:rsid w:val="00CB4893"/>
    <w:rsid w:val="00CC5675"/>
    <w:rsid w:val="00CD320A"/>
    <w:rsid w:val="00D4055B"/>
    <w:rsid w:val="00D77D4D"/>
    <w:rsid w:val="00DC15DD"/>
    <w:rsid w:val="00E055B7"/>
    <w:rsid w:val="00E97BD7"/>
    <w:rsid w:val="00EA70D4"/>
    <w:rsid w:val="00EB62C5"/>
    <w:rsid w:val="00EC39EA"/>
    <w:rsid w:val="00ED3040"/>
    <w:rsid w:val="00EE3C39"/>
    <w:rsid w:val="00EF41CD"/>
    <w:rsid w:val="00F20560"/>
    <w:rsid w:val="00F235BB"/>
    <w:rsid w:val="00F43602"/>
    <w:rsid w:val="00F65A5A"/>
    <w:rsid w:val="00F7728A"/>
    <w:rsid w:val="00F85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4057"/>
  <w15:chartTrackingRefBased/>
  <w15:docId w15:val="{670D0A5F-EE26-4B78-A549-8E4AC084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C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C39EA"/>
    <w:rPr>
      <w:color w:val="0563C1" w:themeColor="hyperlink"/>
      <w:u w:val="single"/>
    </w:rPr>
  </w:style>
  <w:style w:type="paragraph" w:styleId="Sprechblasentext">
    <w:name w:val="Balloon Text"/>
    <w:basedOn w:val="Standard"/>
    <w:link w:val="SprechblasentextZchn"/>
    <w:uiPriority w:val="99"/>
    <w:semiHidden/>
    <w:unhideWhenUsed/>
    <w:rsid w:val="005E45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45CD"/>
    <w:rPr>
      <w:rFonts w:ascii="Segoe UI" w:hAnsi="Segoe UI" w:cs="Segoe UI"/>
      <w:sz w:val="18"/>
      <w:szCs w:val="18"/>
    </w:rPr>
  </w:style>
  <w:style w:type="character" w:styleId="Kommentarzeichen">
    <w:name w:val="annotation reference"/>
    <w:basedOn w:val="Absatz-Standardschriftart"/>
    <w:uiPriority w:val="99"/>
    <w:semiHidden/>
    <w:unhideWhenUsed/>
    <w:rsid w:val="00F7728A"/>
    <w:rPr>
      <w:sz w:val="16"/>
      <w:szCs w:val="16"/>
    </w:rPr>
  </w:style>
  <w:style w:type="paragraph" w:styleId="Kommentartext">
    <w:name w:val="annotation text"/>
    <w:basedOn w:val="Standard"/>
    <w:link w:val="KommentartextZchn"/>
    <w:uiPriority w:val="99"/>
    <w:semiHidden/>
    <w:unhideWhenUsed/>
    <w:rsid w:val="00F7728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728A"/>
    <w:rPr>
      <w:sz w:val="20"/>
      <w:szCs w:val="20"/>
    </w:rPr>
  </w:style>
  <w:style w:type="paragraph" w:styleId="Kommentarthema">
    <w:name w:val="annotation subject"/>
    <w:basedOn w:val="Kommentartext"/>
    <w:next w:val="Kommentartext"/>
    <w:link w:val="KommentarthemaZchn"/>
    <w:uiPriority w:val="99"/>
    <w:semiHidden/>
    <w:unhideWhenUsed/>
    <w:rsid w:val="00F7728A"/>
    <w:rPr>
      <w:b/>
      <w:bCs/>
    </w:rPr>
  </w:style>
  <w:style w:type="character" w:customStyle="1" w:styleId="KommentarthemaZchn">
    <w:name w:val="Kommentarthema Zchn"/>
    <w:basedOn w:val="KommentartextZchn"/>
    <w:link w:val="Kommentarthema"/>
    <w:uiPriority w:val="99"/>
    <w:semiHidden/>
    <w:rsid w:val="00F7728A"/>
    <w:rPr>
      <w:b/>
      <w:bCs/>
      <w:sz w:val="20"/>
      <w:szCs w:val="20"/>
    </w:rPr>
  </w:style>
  <w:style w:type="paragraph" w:styleId="berarbeitung">
    <w:name w:val="Revision"/>
    <w:hidden/>
    <w:uiPriority w:val="99"/>
    <w:semiHidden/>
    <w:rsid w:val="00186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1237">
      <w:bodyDiv w:val="1"/>
      <w:marLeft w:val="0"/>
      <w:marRight w:val="0"/>
      <w:marTop w:val="0"/>
      <w:marBottom w:val="0"/>
      <w:divBdr>
        <w:top w:val="none" w:sz="0" w:space="0" w:color="auto"/>
        <w:left w:val="none" w:sz="0" w:space="0" w:color="auto"/>
        <w:bottom w:val="none" w:sz="0" w:space="0" w:color="auto"/>
        <w:right w:val="none" w:sz="0" w:space="0" w:color="auto"/>
      </w:divBdr>
    </w:div>
    <w:div w:id="662440719">
      <w:bodyDiv w:val="1"/>
      <w:marLeft w:val="0"/>
      <w:marRight w:val="0"/>
      <w:marTop w:val="0"/>
      <w:marBottom w:val="0"/>
      <w:divBdr>
        <w:top w:val="none" w:sz="0" w:space="0" w:color="auto"/>
        <w:left w:val="none" w:sz="0" w:space="0" w:color="auto"/>
        <w:bottom w:val="none" w:sz="0" w:space="0" w:color="auto"/>
        <w:right w:val="none" w:sz="0" w:space="0" w:color="auto"/>
      </w:divBdr>
    </w:div>
    <w:div w:id="728961534">
      <w:bodyDiv w:val="1"/>
      <w:marLeft w:val="0"/>
      <w:marRight w:val="0"/>
      <w:marTop w:val="0"/>
      <w:marBottom w:val="0"/>
      <w:divBdr>
        <w:top w:val="none" w:sz="0" w:space="0" w:color="auto"/>
        <w:left w:val="none" w:sz="0" w:space="0" w:color="auto"/>
        <w:bottom w:val="none" w:sz="0" w:space="0" w:color="auto"/>
        <w:right w:val="none" w:sz="0" w:space="0" w:color="auto"/>
      </w:divBdr>
    </w:div>
    <w:div w:id="890728208">
      <w:bodyDiv w:val="1"/>
      <w:marLeft w:val="0"/>
      <w:marRight w:val="0"/>
      <w:marTop w:val="0"/>
      <w:marBottom w:val="0"/>
      <w:divBdr>
        <w:top w:val="none" w:sz="0" w:space="0" w:color="auto"/>
        <w:left w:val="none" w:sz="0" w:space="0" w:color="auto"/>
        <w:bottom w:val="none" w:sz="0" w:space="0" w:color="auto"/>
        <w:right w:val="none" w:sz="0" w:space="0" w:color="auto"/>
      </w:divBdr>
    </w:div>
    <w:div w:id="1125463405">
      <w:bodyDiv w:val="1"/>
      <w:marLeft w:val="0"/>
      <w:marRight w:val="0"/>
      <w:marTop w:val="0"/>
      <w:marBottom w:val="0"/>
      <w:divBdr>
        <w:top w:val="none" w:sz="0" w:space="0" w:color="auto"/>
        <w:left w:val="none" w:sz="0" w:space="0" w:color="auto"/>
        <w:bottom w:val="none" w:sz="0" w:space="0" w:color="auto"/>
        <w:right w:val="none" w:sz="0" w:space="0" w:color="auto"/>
      </w:divBdr>
    </w:div>
    <w:div w:id="1437210246">
      <w:bodyDiv w:val="1"/>
      <w:marLeft w:val="0"/>
      <w:marRight w:val="0"/>
      <w:marTop w:val="0"/>
      <w:marBottom w:val="0"/>
      <w:divBdr>
        <w:top w:val="none" w:sz="0" w:space="0" w:color="auto"/>
        <w:left w:val="none" w:sz="0" w:space="0" w:color="auto"/>
        <w:bottom w:val="none" w:sz="0" w:space="0" w:color="auto"/>
        <w:right w:val="none" w:sz="0" w:space="0" w:color="auto"/>
      </w:divBdr>
    </w:div>
    <w:div w:id="1541895638">
      <w:bodyDiv w:val="1"/>
      <w:marLeft w:val="0"/>
      <w:marRight w:val="0"/>
      <w:marTop w:val="0"/>
      <w:marBottom w:val="0"/>
      <w:divBdr>
        <w:top w:val="none" w:sz="0" w:space="0" w:color="auto"/>
        <w:left w:val="none" w:sz="0" w:space="0" w:color="auto"/>
        <w:bottom w:val="none" w:sz="0" w:space="0" w:color="auto"/>
        <w:right w:val="none" w:sz="0" w:space="0" w:color="auto"/>
      </w:divBdr>
    </w:div>
    <w:div w:id="1792506820">
      <w:bodyDiv w:val="1"/>
      <w:marLeft w:val="0"/>
      <w:marRight w:val="0"/>
      <w:marTop w:val="0"/>
      <w:marBottom w:val="0"/>
      <w:divBdr>
        <w:top w:val="none" w:sz="0" w:space="0" w:color="auto"/>
        <w:left w:val="none" w:sz="0" w:space="0" w:color="auto"/>
        <w:bottom w:val="none" w:sz="0" w:space="0" w:color="auto"/>
        <w:right w:val="none" w:sz="0" w:space="0" w:color="auto"/>
      </w:divBdr>
    </w:div>
    <w:div w:id="1989481758">
      <w:bodyDiv w:val="1"/>
      <w:marLeft w:val="0"/>
      <w:marRight w:val="0"/>
      <w:marTop w:val="0"/>
      <w:marBottom w:val="0"/>
      <w:divBdr>
        <w:top w:val="none" w:sz="0" w:space="0" w:color="auto"/>
        <w:left w:val="none" w:sz="0" w:space="0" w:color="auto"/>
        <w:bottom w:val="none" w:sz="0" w:space="0" w:color="auto"/>
        <w:right w:val="none" w:sz="0" w:space="0" w:color="auto"/>
      </w:divBdr>
    </w:div>
    <w:div w:id="2006279824">
      <w:bodyDiv w:val="1"/>
      <w:marLeft w:val="0"/>
      <w:marRight w:val="0"/>
      <w:marTop w:val="0"/>
      <w:marBottom w:val="0"/>
      <w:divBdr>
        <w:top w:val="none" w:sz="0" w:space="0" w:color="auto"/>
        <w:left w:val="none" w:sz="0" w:space="0" w:color="auto"/>
        <w:bottom w:val="none" w:sz="0" w:space="0" w:color="auto"/>
        <w:right w:val="none" w:sz="0" w:space="0" w:color="auto"/>
      </w:divBdr>
    </w:div>
    <w:div w:id="21125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2607</Words>
  <Characters>16427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4</cp:revision>
  <dcterms:created xsi:type="dcterms:W3CDTF">2020-11-27T09:18:00Z</dcterms:created>
  <dcterms:modified xsi:type="dcterms:W3CDTF">2020-11-27T11:16:00Z</dcterms:modified>
</cp:coreProperties>
</file>