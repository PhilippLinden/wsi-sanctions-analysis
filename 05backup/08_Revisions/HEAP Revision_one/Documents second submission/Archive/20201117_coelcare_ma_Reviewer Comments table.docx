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4879" w:type="dxa"/>
        <w:tblInd w:w="-709" w:type="dxa"/>
        <w:tblLayout w:type="fixed"/>
        <w:tblLook w:val="04A0" w:firstRow="1" w:lastRow="0" w:firstColumn="1" w:lastColumn="0" w:noHBand="0" w:noVBand="1"/>
      </w:tblPr>
      <w:tblGrid>
        <w:gridCol w:w="459"/>
        <w:gridCol w:w="2149"/>
        <w:gridCol w:w="4900"/>
        <w:gridCol w:w="1418"/>
        <w:gridCol w:w="5953"/>
      </w:tblGrid>
      <w:tr w:rsidR="00AB5931" w:rsidRPr="00660BC5" w14:paraId="568B37BC" w14:textId="77777777" w:rsidTr="00AB5931">
        <w:tc>
          <w:tcPr>
            <w:tcW w:w="14879" w:type="dxa"/>
            <w:gridSpan w:val="5"/>
            <w:shd w:val="clear" w:color="auto" w:fill="D0CECE" w:themeFill="background2" w:themeFillShade="E6"/>
          </w:tcPr>
          <w:p w14:paraId="66A80315" w14:textId="77777777" w:rsidR="00AB5931" w:rsidRPr="00660BC5" w:rsidRDefault="00AB5931" w:rsidP="00660BC5">
            <w:pPr>
              <w:rPr>
                <w:b/>
                <w:sz w:val="28"/>
                <w:szCs w:val="28"/>
              </w:rPr>
            </w:pPr>
            <w:r w:rsidRPr="00660BC5">
              <w:rPr>
                <w:b/>
                <w:sz w:val="28"/>
                <w:szCs w:val="28"/>
              </w:rPr>
              <w:t>REVIEWER 1</w:t>
            </w:r>
          </w:p>
        </w:tc>
      </w:tr>
      <w:tr w:rsidR="00892443" w:rsidRPr="00CC5675" w14:paraId="65FEFE8B" w14:textId="77777777" w:rsidTr="00AB5931">
        <w:tc>
          <w:tcPr>
            <w:tcW w:w="459" w:type="dxa"/>
            <w:shd w:val="clear" w:color="auto" w:fill="D0CECE" w:themeFill="background2" w:themeFillShade="E6"/>
          </w:tcPr>
          <w:p w14:paraId="35E611D9" w14:textId="77777777" w:rsidR="00892443" w:rsidRPr="00CC5675" w:rsidRDefault="00892443" w:rsidP="00CC5675">
            <w:pPr>
              <w:spacing w:after="160" w:line="259" w:lineRule="auto"/>
              <w:rPr>
                <w:b/>
              </w:rPr>
            </w:pPr>
          </w:p>
        </w:tc>
        <w:tc>
          <w:tcPr>
            <w:tcW w:w="2149" w:type="dxa"/>
            <w:shd w:val="clear" w:color="auto" w:fill="D0CECE" w:themeFill="background2" w:themeFillShade="E6"/>
          </w:tcPr>
          <w:p w14:paraId="5647708C" w14:textId="77777777" w:rsidR="00892443" w:rsidRPr="00CC5675" w:rsidRDefault="00892443" w:rsidP="00CC5675">
            <w:pPr>
              <w:spacing w:after="160" w:line="259" w:lineRule="auto"/>
              <w:rPr>
                <w:b/>
              </w:rPr>
            </w:pPr>
            <w:r w:rsidRPr="00CC5675">
              <w:rPr>
                <w:b/>
              </w:rPr>
              <w:t>Comment kurz</w:t>
            </w:r>
          </w:p>
        </w:tc>
        <w:tc>
          <w:tcPr>
            <w:tcW w:w="4900" w:type="dxa"/>
            <w:shd w:val="clear" w:color="auto" w:fill="D0CECE" w:themeFill="background2" w:themeFillShade="E6"/>
          </w:tcPr>
          <w:p w14:paraId="0DB585FA" w14:textId="77777777" w:rsidR="00892443" w:rsidRPr="00CC5675" w:rsidRDefault="00892443" w:rsidP="00CC5675">
            <w:pPr>
              <w:spacing w:after="160" w:line="259" w:lineRule="auto"/>
              <w:rPr>
                <w:b/>
              </w:rPr>
            </w:pPr>
            <w:r w:rsidRPr="00CC5675">
              <w:rPr>
                <w:b/>
              </w:rPr>
              <w:t>Comment ausführlich</w:t>
            </w:r>
          </w:p>
        </w:tc>
        <w:tc>
          <w:tcPr>
            <w:tcW w:w="1418" w:type="dxa"/>
            <w:shd w:val="clear" w:color="auto" w:fill="D0CECE" w:themeFill="background2" w:themeFillShade="E6"/>
          </w:tcPr>
          <w:p w14:paraId="07E17681" w14:textId="77777777" w:rsidR="00892443" w:rsidRPr="00CC5675" w:rsidRDefault="00892443" w:rsidP="00CC5675">
            <w:pPr>
              <w:spacing w:after="160" w:line="259" w:lineRule="auto"/>
              <w:rPr>
                <w:b/>
              </w:rPr>
            </w:pPr>
            <w:r w:rsidRPr="00CC5675">
              <w:rPr>
                <w:b/>
              </w:rPr>
              <w:t>Annehmen?</w:t>
            </w:r>
          </w:p>
        </w:tc>
        <w:tc>
          <w:tcPr>
            <w:tcW w:w="5953" w:type="dxa"/>
            <w:shd w:val="clear" w:color="auto" w:fill="D0CECE" w:themeFill="background2" w:themeFillShade="E6"/>
          </w:tcPr>
          <w:p w14:paraId="6F8BEC8E" w14:textId="77777777" w:rsidR="00892443" w:rsidRPr="00CC5675" w:rsidRDefault="00892443" w:rsidP="00CC5675">
            <w:pPr>
              <w:spacing w:after="160" w:line="259" w:lineRule="auto"/>
              <w:rPr>
                <w:b/>
              </w:rPr>
            </w:pPr>
            <w:r w:rsidRPr="00CC5675">
              <w:rPr>
                <w:b/>
              </w:rPr>
              <w:t>Umsetzung / Kommentar</w:t>
            </w:r>
          </w:p>
        </w:tc>
      </w:tr>
      <w:tr w:rsidR="00892443" w:rsidRPr="00B17E67" w14:paraId="12568444" w14:textId="77777777" w:rsidTr="00892443">
        <w:tc>
          <w:tcPr>
            <w:tcW w:w="459" w:type="dxa"/>
            <w:shd w:val="clear" w:color="auto" w:fill="00B050"/>
          </w:tcPr>
          <w:p w14:paraId="0277F730" w14:textId="77777777" w:rsidR="00892443" w:rsidRPr="00CC5675" w:rsidRDefault="00892443" w:rsidP="00D4055B">
            <w:pPr>
              <w:spacing w:line="259" w:lineRule="auto"/>
              <w:rPr>
                <w:lang w:val="en-US"/>
              </w:rPr>
            </w:pPr>
            <w:r w:rsidRPr="00CC5675">
              <w:rPr>
                <w:lang w:val="en-US"/>
              </w:rPr>
              <w:t>1</w:t>
            </w:r>
          </w:p>
        </w:tc>
        <w:tc>
          <w:tcPr>
            <w:tcW w:w="2149" w:type="dxa"/>
            <w:shd w:val="clear" w:color="auto" w:fill="auto"/>
          </w:tcPr>
          <w:p w14:paraId="4F529400" w14:textId="77777777" w:rsidR="00892443" w:rsidRPr="00CC5675" w:rsidRDefault="00892443" w:rsidP="00D4055B">
            <w:pPr>
              <w:spacing w:line="259" w:lineRule="auto"/>
              <w:rPr>
                <w:lang w:val="en-US"/>
              </w:rPr>
            </w:pPr>
            <w:r>
              <w:rPr>
                <w:lang w:val="en-US"/>
              </w:rPr>
              <w:t>More “Content” in highlights</w:t>
            </w:r>
          </w:p>
        </w:tc>
        <w:tc>
          <w:tcPr>
            <w:tcW w:w="4900" w:type="dxa"/>
            <w:shd w:val="clear" w:color="auto" w:fill="auto"/>
          </w:tcPr>
          <w:p w14:paraId="2E049A3F" w14:textId="77777777" w:rsidR="00892443" w:rsidRPr="00CC5675" w:rsidRDefault="00892443" w:rsidP="00D4055B">
            <w:pPr>
              <w:rPr>
                <w:lang w:val="en-US"/>
              </w:rPr>
            </w:pPr>
            <w:r w:rsidRPr="00CC5675">
              <w:rPr>
                <w:lang w:val="en-US"/>
              </w:rPr>
              <w:t>Regarding the 'highlights' (p2): those are rather abstract; please provide more content (e.g. what is the paper about, what are the interesting outcomes?)</w:t>
            </w:r>
          </w:p>
        </w:tc>
        <w:tc>
          <w:tcPr>
            <w:tcW w:w="1418" w:type="dxa"/>
            <w:shd w:val="clear" w:color="auto" w:fill="auto"/>
          </w:tcPr>
          <w:p w14:paraId="019E2FFE" w14:textId="77777777" w:rsidR="00892443" w:rsidRPr="00CC5675" w:rsidRDefault="00892443" w:rsidP="00D4055B">
            <w:pPr>
              <w:spacing w:line="259" w:lineRule="auto"/>
              <w:rPr>
                <w:lang w:val="en-US"/>
              </w:rPr>
            </w:pPr>
            <w:r>
              <w:rPr>
                <w:lang w:val="en-US"/>
              </w:rPr>
              <w:t>JA</w:t>
            </w:r>
          </w:p>
        </w:tc>
        <w:tc>
          <w:tcPr>
            <w:tcW w:w="5953" w:type="dxa"/>
            <w:shd w:val="clear" w:color="auto" w:fill="auto"/>
          </w:tcPr>
          <w:p w14:paraId="2CA3D33B" w14:textId="77777777" w:rsidR="00892443" w:rsidRDefault="00892443" w:rsidP="00D4055B">
            <w:pPr>
              <w:spacing w:line="259" w:lineRule="auto"/>
              <w:rPr>
                <w:lang w:val="en-US"/>
              </w:rPr>
            </w:pPr>
            <w:r>
              <w:rPr>
                <w:lang w:val="en-US"/>
              </w:rPr>
              <w:t xml:space="preserve">Thank you for pointing this out. We </w:t>
            </w:r>
            <w:r w:rsidR="00AB5931">
              <w:rPr>
                <w:lang w:val="en-US"/>
              </w:rPr>
              <w:t xml:space="preserve">changed the highlights into sentences and </w:t>
            </w:r>
            <w:r>
              <w:rPr>
                <w:lang w:val="en-US"/>
              </w:rPr>
              <w:t>added on</w:t>
            </w:r>
            <w:r w:rsidR="00AB5931">
              <w:rPr>
                <w:lang w:val="en-US"/>
              </w:rPr>
              <w:t>e</w:t>
            </w:r>
            <w:r>
              <w:rPr>
                <w:lang w:val="en-US"/>
              </w:rPr>
              <w:t xml:space="preserve"> highlight</w:t>
            </w:r>
            <w:r w:rsidR="00AB5931">
              <w:rPr>
                <w:lang w:val="en-US"/>
              </w:rPr>
              <w:t xml:space="preserve">, which states </w:t>
            </w:r>
            <w:r>
              <w:rPr>
                <w:lang w:val="en-US"/>
              </w:rPr>
              <w:t>the labels of the six system types, we identify</w:t>
            </w:r>
            <w:r w:rsidR="00AB5931">
              <w:rPr>
                <w:lang w:val="en-US"/>
              </w:rPr>
              <w:t>.</w:t>
            </w:r>
          </w:p>
          <w:p w14:paraId="23EB3B81" w14:textId="77777777" w:rsidR="00892443" w:rsidRPr="00D4055B" w:rsidRDefault="00892443" w:rsidP="00D4055B">
            <w:pPr>
              <w:spacing w:line="259" w:lineRule="auto"/>
              <w:rPr>
                <w:lang w:val="en-US"/>
              </w:rPr>
            </w:pPr>
            <w:r w:rsidRPr="00D4055B">
              <w:rPr>
                <w:b/>
              </w:rPr>
              <w:t>AN CLAUS</w:t>
            </w:r>
            <w:r w:rsidRPr="00D4055B">
              <w:t xml:space="preserve">: Ich habe </w:t>
            </w:r>
            <w:r>
              <w:t xml:space="preserve">nur </w:t>
            </w:r>
            <w:r w:rsidRPr="00D4055B">
              <w:t xml:space="preserve">ein </w:t>
            </w:r>
            <w:r w:rsidR="00AB5931">
              <w:t xml:space="preserve">Highlight </w:t>
            </w:r>
            <w:r>
              <w:t xml:space="preserve">ergänzt und ein neues angefügt, da ich die Highlights eigentlich ok finde. </w:t>
            </w:r>
            <w:proofErr w:type="spellStart"/>
            <w:r w:rsidRPr="00D4055B">
              <w:rPr>
                <w:lang w:val="en-US"/>
              </w:rPr>
              <w:t>Laut</w:t>
            </w:r>
            <w:proofErr w:type="spellEnd"/>
            <w:r w:rsidRPr="00D4055B">
              <w:rPr>
                <w:lang w:val="en-US"/>
              </w:rPr>
              <w:t xml:space="preserve"> submission guideline</w:t>
            </w:r>
            <w:r>
              <w:rPr>
                <w:lang w:val="en-US"/>
              </w:rPr>
              <w:t xml:space="preserve"> </w:t>
            </w:r>
            <w:proofErr w:type="spellStart"/>
            <w:r>
              <w:rPr>
                <w:lang w:val="en-US"/>
              </w:rPr>
              <w:t>sollen</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volle</w:t>
            </w:r>
            <w:proofErr w:type="spellEnd"/>
            <w:r>
              <w:rPr>
                <w:lang w:val="en-US"/>
              </w:rPr>
              <w:t xml:space="preserve"> </w:t>
            </w:r>
            <w:proofErr w:type="spellStart"/>
            <w:r>
              <w:rPr>
                <w:lang w:val="en-US"/>
              </w:rPr>
              <w:t>Sätze</w:t>
            </w:r>
            <w:proofErr w:type="spellEnd"/>
            <w:r>
              <w:rPr>
                <w:lang w:val="en-US"/>
              </w:rPr>
              <w:t xml:space="preserve"> sein. </w:t>
            </w:r>
            <w:proofErr w:type="spellStart"/>
            <w:r>
              <w:rPr>
                <w:lang w:val="en-US"/>
              </w:rPr>
              <w:t>Deswegen</w:t>
            </w:r>
            <w:proofErr w:type="spellEnd"/>
            <w:r>
              <w:rPr>
                <w:lang w:val="en-US"/>
              </w:rPr>
              <w:t xml:space="preserve"> </w:t>
            </w:r>
            <w:proofErr w:type="spellStart"/>
            <w:r>
              <w:rPr>
                <w:lang w:val="en-US"/>
              </w:rPr>
              <w:t>habe</w:t>
            </w:r>
            <w:proofErr w:type="spellEnd"/>
            <w:r>
              <w:rPr>
                <w:lang w:val="en-US"/>
              </w:rPr>
              <w:t xml:space="preserve"> </w:t>
            </w:r>
            <w:proofErr w:type="spellStart"/>
            <w:r>
              <w:rPr>
                <w:lang w:val="en-US"/>
              </w:rPr>
              <w:t>ich</w:t>
            </w:r>
            <w:proofErr w:type="spellEnd"/>
            <w:r>
              <w:rPr>
                <w:lang w:val="en-US"/>
              </w:rPr>
              <w:t xml:space="preserve"> </w:t>
            </w:r>
            <w:proofErr w:type="spellStart"/>
            <w:r>
              <w:rPr>
                <w:lang w:val="en-US"/>
              </w:rPr>
              <w:t>nochmal</w:t>
            </w:r>
            <w:proofErr w:type="spellEnd"/>
            <w:r>
              <w:rPr>
                <w:lang w:val="en-US"/>
              </w:rPr>
              <w:t xml:space="preserve"> </w:t>
            </w:r>
            <w:proofErr w:type="spellStart"/>
            <w:r>
              <w:rPr>
                <w:lang w:val="en-US"/>
              </w:rPr>
              <w:t>angepasst</w:t>
            </w:r>
            <w:proofErr w:type="spellEnd"/>
            <w:r w:rsidRPr="00D4055B">
              <w:rPr>
                <w:lang w:val="en-US"/>
              </w:rPr>
              <w:t xml:space="preserve"> „include 3 to 5 bullet points (maximum 12 words per bullet point, please write in complete sentences, avoid using abbreviations)</w:t>
            </w:r>
            <w:r>
              <w:rPr>
                <w:lang w:val="en-US"/>
              </w:rPr>
              <w:t>.</w:t>
            </w:r>
          </w:p>
        </w:tc>
      </w:tr>
      <w:tr w:rsidR="00892443" w:rsidRPr="00B17E67" w14:paraId="7AE9DA62" w14:textId="77777777" w:rsidTr="00892443">
        <w:tc>
          <w:tcPr>
            <w:tcW w:w="459" w:type="dxa"/>
            <w:shd w:val="clear" w:color="auto" w:fill="00B050"/>
          </w:tcPr>
          <w:p w14:paraId="1C1CEFF9" w14:textId="77777777" w:rsidR="00892443" w:rsidRPr="00CC5675" w:rsidRDefault="00892443" w:rsidP="00CC5675">
            <w:pPr>
              <w:rPr>
                <w:lang w:val="en-US"/>
              </w:rPr>
            </w:pPr>
            <w:r>
              <w:rPr>
                <w:lang w:val="en-US"/>
              </w:rPr>
              <w:t>2</w:t>
            </w:r>
          </w:p>
        </w:tc>
        <w:tc>
          <w:tcPr>
            <w:tcW w:w="2149" w:type="dxa"/>
            <w:shd w:val="clear" w:color="auto" w:fill="auto"/>
          </w:tcPr>
          <w:p w14:paraId="1D2ED553" w14:textId="77777777" w:rsidR="00892443" w:rsidRPr="00CC5675" w:rsidRDefault="00892443" w:rsidP="00CC5675">
            <w:pPr>
              <w:rPr>
                <w:lang w:val="en-US"/>
              </w:rPr>
            </w:pPr>
            <w:r>
              <w:rPr>
                <w:lang w:val="en-US"/>
              </w:rPr>
              <w:t xml:space="preserve">Elaborate on </w:t>
            </w:r>
            <w:proofErr w:type="spellStart"/>
            <w:r>
              <w:rPr>
                <w:lang w:val="en-US"/>
              </w:rPr>
              <w:t>Esping</w:t>
            </w:r>
            <w:proofErr w:type="spellEnd"/>
            <w:r>
              <w:rPr>
                <w:lang w:val="en-US"/>
              </w:rPr>
              <w:t xml:space="preserve"> Andersen typology</w:t>
            </w:r>
          </w:p>
        </w:tc>
        <w:tc>
          <w:tcPr>
            <w:tcW w:w="4900" w:type="dxa"/>
            <w:shd w:val="clear" w:color="auto" w:fill="auto"/>
          </w:tcPr>
          <w:p w14:paraId="28BA9347" w14:textId="77777777" w:rsidR="00892443" w:rsidRPr="00CC5675" w:rsidRDefault="00892443" w:rsidP="00CC5675">
            <w:pPr>
              <w:rPr>
                <w:lang w:val="en-US"/>
              </w:rPr>
            </w:pPr>
            <w:r w:rsidRPr="00CC5675">
              <w:rPr>
                <w:lang w:val="en-US"/>
              </w:rPr>
              <w:t xml:space="preserve">I'd suggest to elaborate a bit further on the typology of </w:t>
            </w:r>
            <w:proofErr w:type="spellStart"/>
            <w:r w:rsidRPr="00CC5675">
              <w:rPr>
                <w:lang w:val="en-US"/>
              </w:rPr>
              <w:t>Esping</w:t>
            </w:r>
            <w:proofErr w:type="spellEnd"/>
            <w:r w:rsidRPr="00CC5675">
              <w:rPr>
                <w:lang w:val="en-US"/>
              </w:rPr>
              <w:t xml:space="preserve"> Andersen in the introduction (and come back to this at the end)</w:t>
            </w:r>
          </w:p>
        </w:tc>
        <w:tc>
          <w:tcPr>
            <w:tcW w:w="1418" w:type="dxa"/>
            <w:shd w:val="clear" w:color="auto" w:fill="auto"/>
          </w:tcPr>
          <w:p w14:paraId="18B0DCE1" w14:textId="77777777" w:rsidR="00892443" w:rsidRPr="00CC5675" w:rsidRDefault="00892443" w:rsidP="00CC5675">
            <w:pPr>
              <w:rPr>
                <w:lang w:val="en-US"/>
              </w:rPr>
            </w:pPr>
            <w:r>
              <w:rPr>
                <w:lang w:val="en-US"/>
              </w:rPr>
              <w:t>NEIN</w:t>
            </w:r>
          </w:p>
        </w:tc>
        <w:tc>
          <w:tcPr>
            <w:tcW w:w="5953" w:type="dxa"/>
            <w:shd w:val="clear" w:color="auto" w:fill="auto"/>
          </w:tcPr>
          <w:p w14:paraId="541669E8" w14:textId="1D88D160" w:rsidR="00892443" w:rsidRPr="00CC5675" w:rsidRDefault="00892443" w:rsidP="00AB5931">
            <w:pPr>
              <w:rPr>
                <w:lang w:val="en-US"/>
              </w:rPr>
            </w:pPr>
            <w:r>
              <w:rPr>
                <w:lang w:val="en-US"/>
              </w:rPr>
              <w:t xml:space="preserve">Thank you for this suggestion. We understand that a wider discussion of </w:t>
            </w:r>
            <w:proofErr w:type="spellStart"/>
            <w:r>
              <w:rPr>
                <w:lang w:val="en-US"/>
              </w:rPr>
              <w:t>Esping</w:t>
            </w:r>
            <w:proofErr w:type="spellEnd"/>
            <w:r>
              <w:rPr>
                <w:lang w:val="en-US"/>
              </w:rPr>
              <w:t>-Andersen’s typology and our results in relation to this seems a promising path</w:t>
            </w:r>
            <w:r w:rsidR="00AB5931">
              <w:rPr>
                <w:lang w:val="en-US"/>
              </w:rPr>
              <w:t xml:space="preserve"> for welfare state researchers</w:t>
            </w:r>
            <w:r>
              <w:rPr>
                <w:lang w:val="en-US"/>
              </w:rPr>
              <w:t>. However, we decided and still decide not to take this path due to the following reasons</w:t>
            </w:r>
            <w:ins w:id="0" w:author="Philipp Alexander Linden" w:date="2020-11-17T13:16:00Z">
              <w:r w:rsidR="006979BA">
                <w:rPr>
                  <w:lang w:val="en-US"/>
                </w:rPr>
                <w:t>:</w:t>
              </w:r>
            </w:ins>
            <w:del w:id="1" w:author="Philipp Alexander Linden" w:date="2020-11-17T13:16:00Z">
              <w:r w:rsidDel="006979BA">
                <w:rPr>
                  <w:lang w:val="en-US"/>
                </w:rPr>
                <w:delText>.</w:delText>
              </w:r>
            </w:del>
            <w:r>
              <w:rPr>
                <w:lang w:val="en-US"/>
              </w:rPr>
              <w:t xml:space="preserve"> </w:t>
            </w:r>
            <w:ins w:id="2" w:author="Philipp Alexander Linden" w:date="2020-11-17T13:16:00Z">
              <w:r w:rsidR="006979BA">
                <w:rPr>
                  <w:lang w:val="en-US"/>
                </w:rPr>
                <w:t>First, w</w:t>
              </w:r>
            </w:ins>
            <w:del w:id="3" w:author="Philipp Alexander Linden" w:date="2020-11-17T13:16:00Z">
              <w:r w:rsidDel="006979BA">
                <w:rPr>
                  <w:lang w:val="en-US"/>
                </w:rPr>
                <w:delText>W</w:delText>
              </w:r>
            </w:del>
            <w:r>
              <w:rPr>
                <w:lang w:val="en-US"/>
              </w:rPr>
              <w:t xml:space="preserve">e included </w:t>
            </w:r>
            <w:proofErr w:type="spellStart"/>
            <w:r>
              <w:rPr>
                <w:lang w:val="en-US"/>
              </w:rPr>
              <w:t>Esping</w:t>
            </w:r>
            <w:proofErr w:type="spellEnd"/>
            <w:r>
              <w:rPr>
                <w:lang w:val="en-US"/>
              </w:rPr>
              <w:t xml:space="preserve">-Andersen’s typology in the introduction as this typology is still used in welfare state research and also guides case selection in comparative LTC studies. However, since its publication, LTC systems developed and changed tremendously. </w:t>
            </w:r>
            <w:ins w:id="4" w:author="Philipp Alexander Linden" w:date="2020-11-17T13:18:00Z">
              <w:r w:rsidR="006979BA">
                <w:rPr>
                  <w:lang w:val="en-US"/>
                </w:rPr>
                <w:t>Second, s</w:t>
              </w:r>
            </w:ins>
            <w:del w:id="5" w:author="Philipp Alexander Linden" w:date="2020-11-17T13:18:00Z">
              <w:r w:rsidDel="006979BA">
                <w:rPr>
                  <w:lang w:val="en-US"/>
                </w:rPr>
                <w:delText>S</w:delText>
              </w:r>
            </w:del>
            <w:r>
              <w:rPr>
                <w:lang w:val="en-US"/>
              </w:rPr>
              <w:t xml:space="preserve">ome countries such as Germany, Japan, or Korea only introduced comprehensive LTC systems in the 1990s and early 2000s, thus after </w:t>
            </w:r>
            <w:proofErr w:type="spellStart"/>
            <w:r>
              <w:rPr>
                <w:lang w:val="en-US"/>
              </w:rPr>
              <w:t>Esping</w:t>
            </w:r>
            <w:proofErr w:type="spellEnd"/>
            <w:r>
              <w:rPr>
                <w:lang w:val="en-US"/>
              </w:rPr>
              <w:t xml:space="preserve">-Andersen’s study. We feel that elaborating on this typology would maintain the attention that it still gets in relation to LTC. </w:t>
            </w:r>
            <w:ins w:id="6" w:author="Philipp Alexander Linden" w:date="2020-11-17T13:18:00Z">
              <w:r w:rsidR="006979BA">
                <w:rPr>
                  <w:lang w:val="en-US"/>
                </w:rPr>
                <w:t>Finally, a</w:t>
              </w:r>
            </w:ins>
            <w:del w:id="7" w:author="Philipp Alexander Linden" w:date="2020-11-17T13:18:00Z">
              <w:r w:rsidDel="006979BA">
                <w:rPr>
                  <w:lang w:val="en-US"/>
                </w:rPr>
                <w:delText>A</w:delText>
              </w:r>
            </w:del>
            <w:r>
              <w:rPr>
                <w:lang w:val="en-US"/>
              </w:rPr>
              <w:t>s our typology</w:t>
            </w:r>
            <w:r w:rsidR="00AB5931">
              <w:rPr>
                <w:lang w:val="en-US"/>
              </w:rPr>
              <w:t xml:space="preserve"> does not have a welfare state approach, but takes</w:t>
            </w:r>
            <w:r>
              <w:rPr>
                <w:lang w:val="en-US"/>
              </w:rPr>
              <w:t xml:space="preserve"> a far more narrow focus – on LTC – we rather want to stick with our discussion of previous LTC typologies and how our results relate to their findings.</w:t>
            </w:r>
          </w:p>
        </w:tc>
      </w:tr>
      <w:tr w:rsidR="00892443" w:rsidRPr="00706C7C" w14:paraId="3D39F9AD" w14:textId="77777777" w:rsidTr="00892443">
        <w:tc>
          <w:tcPr>
            <w:tcW w:w="459" w:type="dxa"/>
            <w:shd w:val="clear" w:color="auto" w:fill="00B050"/>
          </w:tcPr>
          <w:p w14:paraId="786BD5BD" w14:textId="77777777" w:rsidR="00892443" w:rsidRPr="00CC5675" w:rsidRDefault="00892443" w:rsidP="00CC5675">
            <w:pPr>
              <w:rPr>
                <w:lang w:val="en-US"/>
              </w:rPr>
            </w:pPr>
            <w:r>
              <w:rPr>
                <w:lang w:val="en-US"/>
              </w:rPr>
              <w:lastRenderedPageBreak/>
              <w:t>3</w:t>
            </w:r>
          </w:p>
        </w:tc>
        <w:tc>
          <w:tcPr>
            <w:tcW w:w="2149" w:type="dxa"/>
            <w:shd w:val="clear" w:color="auto" w:fill="auto"/>
          </w:tcPr>
          <w:p w14:paraId="5BF3A27A" w14:textId="77777777" w:rsidR="00892443" w:rsidRPr="00CC5675" w:rsidRDefault="00892443" w:rsidP="00CC5675">
            <w:pPr>
              <w:rPr>
                <w:lang w:val="en-US"/>
              </w:rPr>
            </w:pPr>
            <w:r>
              <w:rPr>
                <w:lang w:val="en-US"/>
              </w:rPr>
              <w:t>Imbed the four dimensions better in literature</w:t>
            </w:r>
          </w:p>
        </w:tc>
        <w:tc>
          <w:tcPr>
            <w:tcW w:w="4900" w:type="dxa"/>
            <w:shd w:val="clear" w:color="auto" w:fill="auto"/>
          </w:tcPr>
          <w:p w14:paraId="2CAD1509" w14:textId="77777777" w:rsidR="00892443" w:rsidRPr="00CC5675" w:rsidRDefault="00892443" w:rsidP="00CC5675">
            <w:pPr>
              <w:rPr>
                <w:lang w:val="en-US"/>
              </w:rPr>
            </w:pPr>
            <w:r w:rsidRPr="00CC5675">
              <w:rPr>
                <w:lang w:val="en-US"/>
              </w:rPr>
              <w:t>On page 5, the authors identify 4 dimensions (i.e. supply; public-private mix; access regulation; performance); it would be good to provide some literature references that justify these categories (lines 7-14)/ better imbed them in the literature.</w:t>
            </w:r>
          </w:p>
        </w:tc>
        <w:tc>
          <w:tcPr>
            <w:tcW w:w="1418" w:type="dxa"/>
            <w:shd w:val="clear" w:color="auto" w:fill="auto"/>
          </w:tcPr>
          <w:p w14:paraId="070CD7A2" w14:textId="77777777" w:rsidR="00892443" w:rsidRPr="00CC5675" w:rsidRDefault="00892443" w:rsidP="00CC5675">
            <w:pPr>
              <w:rPr>
                <w:lang w:val="en-US"/>
              </w:rPr>
            </w:pPr>
            <w:r>
              <w:rPr>
                <w:lang w:val="en-US"/>
              </w:rPr>
              <w:t>JA</w:t>
            </w:r>
          </w:p>
        </w:tc>
        <w:tc>
          <w:tcPr>
            <w:tcW w:w="5953" w:type="dxa"/>
            <w:shd w:val="clear" w:color="auto" w:fill="auto"/>
          </w:tcPr>
          <w:p w14:paraId="12B921C5" w14:textId="77777777" w:rsidR="00892443" w:rsidRDefault="00892443" w:rsidP="00706C7C">
            <w:pPr>
              <w:rPr>
                <w:lang w:val="en-US"/>
              </w:rPr>
            </w:pPr>
            <w:r>
              <w:rPr>
                <w:lang w:val="en-US"/>
              </w:rPr>
              <w:t>We added reference to the description of the dimensions. Furthermore, we are convinced that the presentation of the indicators used in other typologies, justifies the categories.</w:t>
            </w:r>
          </w:p>
          <w:p w14:paraId="635133B8" w14:textId="77777777" w:rsidR="00892443" w:rsidRPr="00706C7C" w:rsidRDefault="00892443" w:rsidP="006911E0">
            <w:r w:rsidRPr="00706C7C">
              <w:rPr>
                <w:b/>
              </w:rPr>
              <w:t>AN CLAUS:</w:t>
            </w:r>
            <w:r w:rsidRPr="00706C7C">
              <w:t xml:space="preserve"> </w:t>
            </w:r>
            <w:r>
              <w:t>Ich habe hier lediglich</w:t>
            </w:r>
            <w:r w:rsidRPr="00706C7C">
              <w:t xml:space="preserve"> schon bestehende </w:t>
            </w:r>
            <w:r>
              <w:t>Referenzen angeführt (bei Public-private mix auch gar nichts geändert), da ich hier eigentlich genug Literaturbelege sehe.</w:t>
            </w:r>
          </w:p>
        </w:tc>
      </w:tr>
      <w:tr w:rsidR="00892443" w:rsidRPr="00395BFF" w14:paraId="1BEB0CFB" w14:textId="77777777" w:rsidTr="00892443">
        <w:tc>
          <w:tcPr>
            <w:tcW w:w="459" w:type="dxa"/>
            <w:shd w:val="clear" w:color="auto" w:fill="00B050"/>
          </w:tcPr>
          <w:p w14:paraId="742C47E6" w14:textId="77777777" w:rsidR="00892443" w:rsidRPr="00CC5675" w:rsidRDefault="00892443" w:rsidP="00CC5675">
            <w:pPr>
              <w:rPr>
                <w:lang w:val="en-US"/>
              </w:rPr>
            </w:pPr>
            <w:r>
              <w:rPr>
                <w:lang w:val="en-US"/>
              </w:rPr>
              <w:t>4</w:t>
            </w:r>
          </w:p>
        </w:tc>
        <w:tc>
          <w:tcPr>
            <w:tcW w:w="2149" w:type="dxa"/>
            <w:shd w:val="clear" w:color="auto" w:fill="auto"/>
          </w:tcPr>
          <w:p w14:paraId="61CF2B87" w14:textId="77777777" w:rsidR="00892443" w:rsidRPr="00CC5675" w:rsidRDefault="00892443" w:rsidP="00CC5675">
            <w:pPr>
              <w:rPr>
                <w:lang w:val="en-US"/>
              </w:rPr>
            </w:pPr>
            <w:r>
              <w:rPr>
                <w:lang w:val="en-US"/>
              </w:rPr>
              <w:t>What are the qualitative indicators?</w:t>
            </w:r>
          </w:p>
        </w:tc>
        <w:tc>
          <w:tcPr>
            <w:tcW w:w="4900" w:type="dxa"/>
            <w:shd w:val="clear" w:color="auto" w:fill="auto"/>
          </w:tcPr>
          <w:p w14:paraId="63C5C650" w14:textId="77777777" w:rsidR="00892443" w:rsidRPr="00CC5675" w:rsidRDefault="00892443" w:rsidP="00CC5675">
            <w:pPr>
              <w:rPr>
                <w:lang w:val="en-US"/>
              </w:rPr>
            </w:pPr>
            <w:r w:rsidRPr="00CC5675">
              <w:rPr>
                <w:lang w:val="en-US"/>
              </w:rPr>
              <w:t xml:space="preserve">The authors claim they have used both quantitative and qualitative data; however, what is the qualitative data set they rely upon? I think their study is a quantitative study, and it would be good to use some qualitative methods to deepen their insights (see below), perhaps expert interviews and/or policy document </w:t>
            </w:r>
            <w:proofErr w:type="gramStart"/>
            <w:r w:rsidRPr="00CC5675">
              <w:rPr>
                <w:lang w:val="en-US"/>
              </w:rPr>
              <w:t>analysis?</w:t>
            </w:r>
            <w:proofErr w:type="gramEnd"/>
          </w:p>
        </w:tc>
        <w:tc>
          <w:tcPr>
            <w:tcW w:w="1418" w:type="dxa"/>
            <w:shd w:val="clear" w:color="auto" w:fill="auto"/>
          </w:tcPr>
          <w:p w14:paraId="3555D6F6" w14:textId="77777777" w:rsidR="00892443" w:rsidRPr="00CC5675" w:rsidRDefault="00892443" w:rsidP="00CC5675">
            <w:pPr>
              <w:rPr>
                <w:lang w:val="en-US"/>
              </w:rPr>
            </w:pPr>
            <w:r>
              <w:rPr>
                <w:lang w:val="en-US"/>
              </w:rPr>
              <w:t>JA</w:t>
            </w:r>
          </w:p>
        </w:tc>
        <w:tc>
          <w:tcPr>
            <w:tcW w:w="5953" w:type="dxa"/>
            <w:shd w:val="clear" w:color="auto" w:fill="auto"/>
          </w:tcPr>
          <w:p w14:paraId="3924646C" w14:textId="13F5D66D" w:rsidR="00892443" w:rsidRDefault="00892443" w:rsidP="00CC5675">
            <w:pPr>
              <w:rPr>
                <w:lang w:val="en-US"/>
              </w:rPr>
            </w:pPr>
            <w:r>
              <w:rPr>
                <w:lang w:val="en-US"/>
              </w:rPr>
              <w:t xml:space="preserve">Thank you for this comment. We absolutely agree with you, that this is a quantitative study, using (only) quantitative data. The use of the term “qualitative data” is indeed misleading. Rather we wanted to state, that we use in addition to the quantitative OECD/Eurostat data that </w:t>
            </w:r>
            <w:proofErr w:type="gramStart"/>
            <w:r>
              <w:rPr>
                <w:lang w:val="en-US"/>
              </w:rPr>
              <w:t>is mostly used</w:t>
            </w:r>
            <w:proofErr w:type="gramEnd"/>
            <w:r>
              <w:rPr>
                <w:lang w:val="en-US"/>
              </w:rPr>
              <w:t xml:space="preserve"> in earlier typologies, a set of institutional indicators, which we built from qualitative data sources and the help of country experts. Nevertheless, despite their qualitative origin, they are included as quantitative data in the typology. We therefore deleted the term “qualitative” from the manuscript and replaced it b</w:t>
            </w:r>
            <w:r w:rsidR="00395BFF">
              <w:rPr>
                <w:lang w:val="en-US"/>
              </w:rPr>
              <w:t>y the term “institutional”</w:t>
            </w:r>
            <w:r>
              <w:rPr>
                <w:lang w:val="en-US"/>
              </w:rPr>
              <w:t xml:space="preserve"> (page 4)</w:t>
            </w:r>
            <w:r w:rsidR="00395BFF">
              <w:rPr>
                <w:lang w:val="en-US"/>
              </w:rPr>
              <w:t xml:space="preserve">. </w:t>
            </w:r>
          </w:p>
          <w:p w14:paraId="442D60E5" w14:textId="77777777" w:rsidR="00395BFF" w:rsidRPr="00395BFF" w:rsidRDefault="00395BFF" w:rsidP="00CC5675">
            <w:r w:rsidRPr="00395BFF">
              <w:rPr>
                <w:b/>
              </w:rPr>
              <w:t>AN CLAUS:</w:t>
            </w:r>
            <w:r w:rsidRPr="00395BFF">
              <w:t xml:space="preserve"> Sollen wir hier auch noch auf den </w:t>
            </w:r>
            <w:r>
              <w:t xml:space="preserve">Vorschlag Experteninterviews, </w:t>
            </w:r>
            <w:proofErr w:type="spellStart"/>
            <w:r>
              <w:t>policy</w:t>
            </w:r>
            <w:proofErr w:type="spellEnd"/>
            <w:r>
              <w:t xml:space="preserve"> </w:t>
            </w:r>
            <w:proofErr w:type="spellStart"/>
            <w:r>
              <w:t>document</w:t>
            </w:r>
            <w:proofErr w:type="spellEnd"/>
            <w:r>
              <w:t xml:space="preserve"> </w:t>
            </w:r>
            <w:proofErr w:type="spellStart"/>
            <w:r>
              <w:t>analysis</w:t>
            </w:r>
            <w:proofErr w:type="spellEnd"/>
            <w:r>
              <w:t xml:space="preserve"> eingehen? Da der </w:t>
            </w:r>
            <w:proofErr w:type="spellStart"/>
            <w:r>
              <w:t>Reviewer</w:t>
            </w:r>
            <w:proofErr w:type="spellEnd"/>
            <w:r>
              <w:t xml:space="preserve"> meiner Meinung nach später ausführt, was er damit meint, habe ich das hier nicht gemacht.</w:t>
            </w:r>
          </w:p>
        </w:tc>
      </w:tr>
      <w:tr w:rsidR="00892443" w:rsidRPr="00B17E67" w14:paraId="7A01200A" w14:textId="77777777" w:rsidTr="00892443">
        <w:tc>
          <w:tcPr>
            <w:tcW w:w="459" w:type="dxa"/>
            <w:shd w:val="clear" w:color="auto" w:fill="00B050"/>
          </w:tcPr>
          <w:p w14:paraId="235DC038" w14:textId="77777777" w:rsidR="00892443" w:rsidRPr="00395BFF" w:rsidRDefault="00892443" w:rsidP="00CC5675">
            <w:r w:rsidRPr="00395BFF">
              <w:t>5</w:t>
            </w:r>
          </w:p>
        </w:tc>
        <w:tc>
          <w:tcPr>
            <w:tcW w:w="2149" w:type="dxa"/>
            <w:shd w:val="clear" w:color="auto" w:fill="auto"/>
          </w:tcPr>
          <w:p w14:paraId="5EA3DF50" w14:textId="77777777" w:rsidR="00892443" w:rsidRPr="00395BFF" w:rsidRDefault="00892443" w:rsidP="00CC5675">
            <w:r w:rsidRPr="00395BFF">
              <w:t xml:space="preserve">6 </w:t>
            </w:r>
            <w:proofErr w:type="spellStart"/>
            <w:r w:rsidRPr="00395BFF">
              <w:t>vs</w:t>
            </w:r>
            <w:proofErr w:type="spellEnd"/>
            <w:r w:rsidRPr="00395BFF">
              <w:t xml:space="preserve"> 9 </w:t>
            </w:r>
            <w:proofErr w:type="spellStart"/>
            <w:r w:rsidRPr="00395BFF">
              <w:t>cluster</w:t>
            </w:r>
            <w:proofErr w:type="spellEnd"/>
            <w:r w:rsidRPr="00395BFF">
              <w:t xml:space="preserve"> </w:t>
            </w:r>
            <w:proofErr w:type="spellStart"/>
            <w:r w:rsidRPr="00395BFF">
              <w:t>confusing</w:t>
            </w:r>
            <w:proofErr w:type="spellEnd"/>
          </w:p>
        </w:tc>
        <w:tc>
          <w:tcPr>
            <w:tcW w:w="4900" w:type="dxa"/>
            <w:shd w:val="clear" w:color="auto" w:fill="auto"/>
          </w:tcPr>
          <w:p w14:paraId="4FBAD807" w14:textId="77777777" w:rsidR="00892443" w:rsidRPr="00CC5675" w:rsidRDefault="00892443" w:rsidP="00CC5675">
            <w:pPr>
              <w:rPr>
                <w:lang w:val="en-US"/>
              </w:rPr>
            </w:pPr>
            <w:r w:rsidRPr="006979BA">
              <w:rPr>
                <w:lang w:val="en-US"/>
              </w:rPr>
              <w:t>P12 the authors id</w:t>
            </w:r>
            <w:r w:rsidRPr="00CC5675">
              <w:rPr>
                <w:lang w:val="en-US"/>
              </w:rPr>
              <w:t xml:space="preserve">entify 6 or 9 (?) different systems; I found this paragraph (lines 47-60) rather confusing: how does the 6 versus 9 systems relate in their analysis, this </w:t>
            </w:r>
            <w:proofErr w:type="gramStart"/>
            <w:r w:rsidRPr="00CC5675">
              <w:rPr>
                <w:lang w:val="en-US"/>
              </w:rPr>
              <w:t>should be explained</w:t>
            </w:r>
            <w:proofErr w:type="gramEnd"/>
            <w:r w:rsidRPr="00CC5675">
              <w:rPr>
                <w:lang w:val="en-US"/>
              </w:rPr>
              <w:t xml:space="preserve"> more clearly.</w:t>
            </w:r>
          </w:p>
        </w:tc>
        <w:tc>
          <w:tcPr>
            <w:tcW w:w="1418" w:type="dxa"/>
            <w:shd w:val="clear" w:color="auto" w:fill="auto"/>
          </w:tcPr>
          <w:p w14:paraId="4DFE67D3" w14:textId="77777777" w:rsidR="00892443" w:rsidRPr="00CC5675" w:rsidRDefault="00892443" w:rsidP="00CC5675">
            <w:pPr>
              <w:rPr>
                <w:lang w:val="en-US"/>
              </w:rPr>
            </w:pPr>
            <w:r>
              <w:rPr>
                <w:lang w:val="en-US"/>
              </w:rPr>
              <w:t>JA</w:t>
            </w:r>
          </w:p>
        </w:tc>
        <w:tc>
          <w:tcPr>
            <w:tcW w:w="5953" w:type="dxa"/>
            <w:shd w:val="clear" w:color="auto" w:fill="auto"/>
          </w:tcPr>
          <w:p w14:paraId="33E1D6FB" w14:textId="77800F31" w:rsidR="00892443" w:rsidRPr="00CC5675" w:rsidRDefault="00892443" w:rsidP="008C3A42">
            <w:pPr>
              <w:rPr>
                <w:lang w:val="en-US"/>
              </w:rPr>
            </w:pPr>
            <w:r>
              <w:rPr>
                <w:lang w:val="en-US"/>
              </w:rPr>
              <w:t xml:space="preserve">Thank you for this comment. </w:t>
            </w:r>
            <w:r w:rsidR="00395BFF">
              <w:rPr>
                <w:lang w:val="en-US"/>
              </w:rPr>
              <w:t xml:space="preserve">We agree that this paragraph might lead to some confusion, as we did not mention that we present two solutions, </w:t>
            </w:r>
            <w:r w:rsidR="00F7728A">
              <w:rPr>
                <w:lang w:val="en-US"/>
              </w:rPr>
              <w:t xml:space="preserve">a </w:t>
            </w:r>
            <w:r w:rsidR="00395BFF">
              <w:rPr>
                <w:lang w:val="en-US"/>
              </w:rPr>
              <w:t>six and nine cluster</w:t>
            </w:r>
            <w:r w:rsidR="00F7728A">
              <w:rPr>
                <w:lang w:val="en-US"/>
              </w:rPr>
              <w:t xml:space="preserve"> specification</w:t>
            </w:r>
            <w:r w:rsidR="00395BFF">
              <w:rPr>
                <w:lang w:val="en-US"/>
              </w:rPr>
              <w:t>. To make this more prominent and transparent, we added this information to the beginning of the results section.</w:t>
            </w:r>
            <w:r w:rsidR="008C3A42">
              <w:rPr>
                <w:lang w:val="en-US"/>
              </w:rPr>
              <w:t xml:space="preserve"> We expect this should help in understanding the paragraph you mention.</w:t>
            </w:r>
            <w:r w:rsidR="00395BFF">
              <w:rPr>
                <w:lang w:val="en-US"/>
              </w:rPr>
              <w:t xml:space="preserve"> Furthermore, t</w:t>
            </w:r>
            <w:r>
              <w:rPr>
                <w:lang w:val="en-US"/>
              </w:rPr>
              <w:t xml:space="preserve">he </w:t>
            </w:r>
            <w:proofErr w:type="gramStart"/>
            <w:r>
              <w:rPr>
                <w:lang w:val="en-US"/>
              </w:rPr>
              <w:t>nine cluster</w:t>
            </w:r>
            <w:proofErr w:type="gramEnd"/>
            <w:r>
              <w:rPr>
                <w:lang w:val="en-US"/>
              </w:rPr>
              <w:t xml:space="preserve"> solution, is a purely methodological result, whereas the six cluster </w:t>
            </w:r>
            <w:r w:rsidR="008C3A42">
              <w:rPr>
                <w:lang w:val="en-US"/>
              </w:rPr>
              <w:t>solution</w:t>
            </w:r>
            <w:r>
              <w:rPr>
                <w:lang w:val="en-US"/>
              </w:rPr>
              <w:t xml:space="preserve"> is methodological </w:t>
            </w:r>
            <w:r w:rsidRPr="00395BFF">
              <w:rPr>
                <w:i/>
                <w:lang w:val="en-US"/>
              </w:rPr>
              <w:t>as well as</w:t>
            </w:r>
            <w:r>
              <w:rPr>
                <w:lang w:val="en-US"/>
              </w:rPr>
              <w:t xml:space="preserve"> content-based. We added a paragraph in the discussion section, which explains this</w:t>
            </w:r>
            <w:r w:rsidR="008C3A42">
              <w:rPr>
                <w:lang w:val="en-US"/>
              </w:rPr>
              <w:t xml:space="preserve"> (p.10)</w:t>
            </w:r>
            <w:r>
              <w:rPr>
                <w:lang w:val="en-US"/>
              </w:rPr>
              <w:t xml:space="preserve"> (see also comment 8 Reviewer 1). </w:t>
            </w:r>
          </w:p>
        </w:tc>
      </w:tr>
      <w:tr w:rsidR="00892443" w:rsidRPr="00B17E67" w14:paraId="53B39952" w14:textId="77777777" w:rsidTr="00892443">
        <w:tc>
          <w:tcPr>
            <w:tcW w:w="459" w:type="dxa"/>
            <w:shd w:val="clear" w:color="auto" w:fill="00B050"/>
          </w:tcPr>
          <w:p w14:paraId="18371D11" w14:textId="77777777" w:rsidR="00892443" w:rsidRPr="00CC5675" w:rsidRDefault="00892443" w:rsidP="00CC5675">
            <w:pPr>
              <w:rPr>
                <w:lang w:val="en-US"/>
              </w:rPr>
            </w:pPr>
            <w:r>
              <w:rPr>
                <w:lang w:val="en-US"/>
              </w:rPr>
              <w:lastRenderedPageBreak/>
              <w:t>6</w:t>
            </w:r>
          </w:p>
        </w:tc>
        <w:tc>
          <w:tcPr>
            <w:tcW w:w="2149" w:type="dxa"/>
            <w:shd w:val="clear" w:color="auto" w:fill="auto"/>
          </w:tcPr>
          <w:p w14:paraId="1562CB5A" w14:textId="77777777" w:rsidR="00892443" w:rsidRPr="00CC5675" w:rsidRDefault="00892443" w:rsidP="00CC5675">
            <w:pPr>
              <w:rPr>
                <w:lang w:val="en-US"/>
              </w:rPr>
            </w:pPr>
            <w:r>
              <w:rPr>
                <w:lang w:val="en-US"/>
              </w:rPr>
              <w:t>Include more qualitative analyses for the explanation of results, residual system: high hospital admittance</w:t>
            </w:r>
          </w:p>
        </w:tc>
        <w:tc>
          <w:tcPr>
            <w:tcW w:w="4900" w:type="dxa"/>
            <w:shd w:val="clear" w:color="auto" w:fill="auto"/>
          </w:tcPr>
          <w:p w14:paraId="0A1FFBB0" w14:textId="77777777" w:rsidR="00892443" w:rsidRPr="00CC5675" w:rsidRDefault="00892443" w:rsidP="00B11B90">
            <w:pPr>
              <w:rPr>
                <w:lang w:val="en-US"/>
              </w:rPr>
            </w:pPr>
            <w:r w:rsidRPr="00CC5675">
              <w:rPr>
                <w:lang w:val="en-US"/>
              </w:rPr>
              <w:t xml:space="preserve">P 13: regarding the residual system, the authors suggest that this system relies more upon informal care provision. They </w:t>
            </w:r>
            <w:proofErr w:type="gramStart"/>
            <w:r w:rsidRPr="00CC5675">
              <w:rPr>
                <w:lang w:val="en-US"/>
              </w:rPr>
              <w:t>don't</w:t>
            </w:r>
            <w:proofErr w:type="gramEnd"/>
            <w:r w:rsidRPr="00CC5675">
              <w:rPr>
                <w:lang w:val="en-US"/>
              </w:rPr>
              <w:t xml:space="preserve"> mention the possibility of high hospital admittance (what is often the case) - qualitative research (as mentioned above) would help to provide these insights.</w:t>
            </w:r>
          </w:p>
        </w:tc>
        <w:tc>
          <w:tcPr>
            <w:tcW w:w="1418" w:type="dxa"/>
            <w:shd w:val="clear" w:color="auto" w:fill="auto"/>
          </w:tcPr>
          <w:p w14:paraId="08074710" w14:textId="77777777" w:rsidR="00892443" w:rsidRPr="00CC5675" w:rsidRDefault="00892443" w:rsidP="00CC5675">
            <w:pPr>
              <w:rPr>
                <w:lang w:val="en-US"/>
              </w:rPr>
            </w:pPr>
            <w:r>
              <w:rPr>
                <w:lang w:val="en-US"/>
              </w:rPr>
              <w:t>JA</w:t>
            </w:r>
          </w:p>
        </w:tc>
        <w:tc>
          <w:tcPr>
            <w:tcW w:w="5953" w:type="dxa"/>
            <w:shd w:val="clear" w:color="auto" w:fill="auto"/>
          </w:tcPr>
          <w:p w14:paraId="1A3DE62A" w14:textId="77777777" w:rsidR="00892443" w:rsidRPr="00CC5675" w:rsidRDefault="00892443" w:rsidP="008C3A42">
            <w:pPr>
              <w:rPr>
                <w:lang w:val="en-US"/>
              </w:rPr>
            </w:pPr>
            <w:r>
              <w:rPr>
                <w:lang w:val="en-US"/>
              </w:rPr>
              <w:t xml:space="preserve">We agree, with your comment. There might be other possible ways of organizing </w:t>
            </w:r>
            <w:r w:rsidR="008C3A42">
              <w:rPr>
                <w:lang w:val="en-US"/>
              </w:rPr>
              <w:t xml:space="preserve">and providing </w:t>
            </w:r>
            <w:proofErr w:type="gramStart"/>
            <w:r w:rsidR="008C3A42">
              <w:rPr>
                <w:lang w:val="en-US"/>
              </w:rPr>
              <w:t>LTC</w:t>
            </w:r>
            <w:r>
              <w:rPr>
                <w:lang w:val="en-US"/>
              </w:rPr>
              <w:t>, that our indicators cannot grasp, such as a high reliance on hospital admittance/</w:t>
            </w:r>
            <w:proofErr w:type="gramEnd"/>
            <w:r>
              <w:rPr>
                <w:lang w:val="en-US"/>
              </w:rPr>
              <w:t xml:space="preserve"> long stays in acute care hospitals. We deleted the half sentence you mention, as we decided not to interpret the values of the indicators in the Results section. We </w:t>
            </w:r>
            <w:proofErr w:type="gramStart"/>
            <w:r>
              <w:rPr>
                <w:lang w:val="en-US"/>
              </w:rPr>
              <w:t>think,</w:t>
            </w:r>
            <w:proofErr w:type="gramEnd"/>
            <w:r w:rsidR="008C3A42">
              <w:rPr>
                <w:lang w:val="en-US"/>
              </w:rPr>
              <w:t xml:space="preserve"> your comment includes a</w:t>
            </w:r>
            <w:r>
              <w:rPr>
                <w:lang w:val="en-US"/>
              </w:rPr>
              <w:t xml:space="preserve"> more general point and should be discussed </w:t>
            </w:r>
            <w:r w:rsidR="008C3A42">
              <w:rPr>
                <w:lang w:val="en-US"/>
              </w:rPr>
              <w:t>as a limitation of our study</w:t>
            </w:r>
            <w:r>
              <w:rPr>
                <w:lang w:val="en-US"/>
              </w:rPr>
              <w:t xml:space="preserve">. We added that LTC beds </w:t>
            </w:r>
            <w:proofErr w:type="gramStart"/>
            <w:r>
              <w:rPr>
                <w:lang w:val="en-US"/>
              </w:rPr>
              <w:t>can</w:t>
            </w:r>
            <w:proofErr w:type="gramEnd"/>
            <w:r>
              <w:rPr>
                <w:lang w:val="en-US"/>
              </w:rPr>
              <w:t xml:space="preserve"> be provided via residential care facilities, but that also hospitals can play a role in the provision of LTC, which migh</w:t>
            </w:r>
            <w:r w:rsidR="00795CAA">
              <w:rPr>
                <w:lang w:val="en-US"/>
              </w:rPr>
              <w:t>t unburden families (p. 17</w:t>
            </w:r>
            <w:r>
              <w:rPr>
                <w:lang w:val="en-US"/>
              </w:rPr>
              <w:t xml:space="preserve">). </w:t>
            </w:r>
          </w:p>
        </w:tc>
      </w:tr>
      <w:tr w:rsidR="00892443" w:rsidRPr="00922429" w14:paraId="4D30E0FA" w14:textId="77777777" w:rsidTr="00892443">
        <w:tc>
          <w:tcPr>
            <w:tcW w:w="459" w:type="dxa"/>
            <w:shd w:val="clear" w:color="auto" w:fill="FFFF00"/>
          </w:tcPr>
          <w:p w14:paraId="2C0DC43E" w14:textId="77777777" w:rsidR="00892443" w:rsidRPr="00CC5675" w:rsidRDefault="00892443" w:rsidP="00CC5675">
            <w:pPr>
              <w:rPr>
                <w:lang w:val="en-US"/>
              </w:rPr>
            </w:pPr>
            <w:r>
              <w:rPr>
                <w:lang w:val="en-US"/>
              </w:rPr>
              <w:t>7</w:t>
            </w:r>
          </w:p>
        </w:tc>
        <w:tc>
          <w:tcPr>
            <w:tcW w:w="2149" w:type="dxa"/>
            <w:shd w:val="clear" w:color="auto" w:fill="auto"/>
          </w:tcPr>
          <w:p w14:paraId="272E561E" w14:textId="77777777" w:rsidR="00892443" w:rsidRPr="00CC5675" w:rsidRDefault="00892443" w:rsidP="00CC5675">
            <w:pPr>
              <w:rPr>
                <w:lang w:val="en-US"/>
              </w:rPr>
            </w:pPr>
            <w:r>
              <w:rPr>
                <w:lang w:val="en-US"/>
              </w:rPr>
              <w:t>Why are NL and UK categorized as they are – better explanations, background, limitations</w:t>
            </w:r>
          </w:p>
        </w:tc>
        <w:tc>
          <w:tcPr>
            <w:tcW w:w="4900" w:type="dxa"/>
            <w:shd w:val="clear" w:color="auto" w:fill="auto"/>
          </w:tcPr>
          <w:p w14:paraId="37AA7D56" w14:textId="77777777" w:rsidR="00892443" w:rsidRPr="00CC5675" w:rsidRDefault="00892443" w:rsidP="00CC5675">
            <w:pPr>
              <w:rPr>
                <w:lang w:val="en-US"/>
              </w:rPr>
            </w:pPr>
            <w:r w:rsidRPr="00CC5675">
              <w:rPr>
                <w:lang w:val="en-US"/>
              </w:rPr>
              <w:t xml:space="preserve">The Netherlands, the country </w:t>
            </w:r>
            <w:proofErr w:type="gramStart"/>
            <w:r w:rsidRPr="00CC5675">
              <w:rPr>
                <w:lang w:val="en-US"/>
              </w:rPr>
              <w:t>I'm</w:t>
            </w:r>
            <w:proofErr w:type="gramEnd"/>
            <w:r w:rsidRPr="00CC5675">
              <w:rPr>
                <w:lang w:val="en-US"/>
              </w:rPr>
              <w:t xml:space="preserve"> most familiar with, is indicated as a 'private need-based system'. I </w:t>
            </w:r>
            <w:proofErr w:type="gramStart"/>
            <w:r w:rsidRPr="00CC5675">
              <w:rPr>
                <w:lang w:val="en-US"/>
              </w:rPr>
              <w:t>don't</w:t>
            </w:r>
            <w:proofErr w:type="gramEnd"/>
            <w:r w:rsidRPr="00CC5675">
              <w:rPr>
                <w:lang w:val="en-US"/>
              </w:rPr>
              <w:t xml:space="preserve"> fully recognize this outcome; long term care is financed on basis of social insurance but includes hardly any co-payments, and access isn't mean tested. Yet I do recognize some other features like private service provision (as nursing homes </w:t>
            </w:r>
            <w:proofErr w:type="gramStart"/>
            <w:r w:rsidRPr="00CC5675">
              <w:rPr>
                <w:lang w:val="en-US"/>
              </w:rPr>
              <w:t>aren't</w:t>
            </w:r>
            <w:proofErr w:type="gramEnd"/>
            <w:r w:rsidRPr="00CC5675">
              <w:rPr>
                <w:lang w:val="en-US"/>
              </w:rPr>
              <w:t xml:space="preserve"> state-owned). Similarly, on page 14, it </w:t>
            </w:r>
            <w:proofErr w:type="gramStart"/>
            <w:r w:rsidRPr="00CC5675">
              <w:rPr>
                <w:lang w:val="en-US"/>
              </w:rPr>
              <w:t>is suggested</w:t>
            </w:r>
            <w:proofErr w:type="gramEnd"/>
            <w:r w:rsidRPr="00CC5675">
              <w:rPr>
                <w:lang w:val="en-US"/>
              </w:rPr>
              <w:t xml:space="preserve"> that the UK has a high performance. </w:t>
            </w:r>
            <w:proofErr w:type="gramStart"/>
            <w:r w:rsidRPr="00CC5675">
              <w:rPr>
                <w:lang w:val="en-US"/>
              </w:rPr>
              <w:t>I'm</w:t>
            </w:r>
            <w:proofErr w:type="gramEnd"/>
            <w:r w:rsidRPr="00CC5675">
              <w:rPr>
                <w:lang w:val="en-US"/>
              </w:rPr>
              <w:t xml:space="preserve"> sure experts and residents don't agree. Again, qualitative research methods would help to be more precise. Alternatively, the authors could be a bit more critical on their findings and shortcomings of the metrics they have used/categories they have identified. I moreover think that these contradictory findings teach us something about the complexity of contemporary LTC systems (which could be teased out further in the Discussion section)</w:t>
            </w:r>
          </w:p>
        </w:tc>
        <w:tc>
          <w:tcPr>
            <w:tcW w:w="1418" w:type="dxa"/>
            <w:shd w:val="clear" w:color="auto" w:fill="auto"/>
          </w:tcPr>
          <w:p w14:paraId="22972E2D" w14:textId="77777777" w:rsidR="00892443" w:rsidRPr="00CC5675" w:rsidRDefault="00892443" w:rsidP="00CC5675">
            <w:pPr>
              <w:rPr>
                <w:lang w:val="en-US"/>
              </w:rPr>
            </w:pPr>
            <w:r>
              <w:rPr>
                <w:lang w:val="en-US"/>
              </w:rPr>
              <w:t>JA</w:t>
            </w:r>
          </w:p>
        </w:tc>
        <w:tc>
          <w:tcPr>
            <w:tcW w:w="5953" w:type="dxa"/>
            <w:shd w:val="clear" w:color="auto" w:fill="auto"/>
          </w:tcPr>
          <w:p w14:paraId="1CD33756" w14:textId="77777777" w:rsidR="00892443" w:rsidRDefault="00892443" w:rsidP="00922429">
            <w:pPr>
              <w:rPr>
                <w:lang w:val="en-US"/>
              </w:rPr>
            </w:pPr>
            <w:r>
              <w:rPr>
                <w:lang w:val="en-US"/>
              </w:rPr>
              <w:t>Thank you for your considerations on the description of the clusters to which the Netherlands and the UK belong. We spotted a mistake in the cluster to which the Netherland</w:t>
            </w:r>
            <w:r w:rsidR="008C3A42">
              <w:rPr>
                <w:lang w:val="en-US"/>
              </w:rPr>
              <w:t>s</w:t>
            </w:r>
            <w:r>
              <w:rPr>
                <w:lang w:val="en-US"/>
              </w:rPr>
              <w:t xml:space="preserve"> belong. Public expenditure is indeed not below average. We changed the sentence into “</w:t>
            </w:r>
            <w:r w:rsidRPr="00F20560">
              <w:rPr>
                <w:lang w:val="en-US"/>
              </w:rPr>
              <w:t>However, public expenditure is about average to high</w:t>
            </w:r>
            <w:r>
              <w:rPr>
                <w:lang w:val="en-US"/>
              </w:rPr>
              <w:t xml:space="preserve">”. This change also made us reconsider the label of this cluster. </w:t>
            </w:r>
            <w:proofErr w:type="gramStart"/>
            <w:r>
              <w:rPr>
                <w:lang w:val="en-US"/>
              </w:rPr>
              <w:t>We deleted the “private” and only refer to this as the “need based supply system”.</w:t>
            </w:r>
            <w:proofErr w:type="gramEnd"/>
            <w:r>
              <w:rPr>
                <w:lang w:val="en-US"/>
              </w:rPr>
              <w:t xml:space="preserve"> The label seems more appropriate to us.</w:t>
            </w:r>
          </w:p>
          <w:p w14:paraId="6DFEA08D" w14:textId="5ACD5617" w:rsidR="00892443" w:rsidRPr="00F7728A" w:rsidRDefault="00892443" w:rsidP="00922429">
            <w:r>
              <w:rPr>
                <w:lang w:val="en-US"/>
              </w:rPr>
              <w:t xml:space="preserve">Concerning the UK, we agree that subjective and objective </w:t>
            </w:r>
            <w:r w:rsidR="008A614D">
              <w:rPr>
                <w:lang w:val="en-US"/>
              </w:rPr>
              <w:t>performance</w:t>
            </w:r>
            <w:r>
              <w:rPr>
                <w:lang w:val="en-US"/>
              </w:rPr>
              <w:t xml:space="preserve"> might differ. However, we evaluate self-perceived health as a subjective </w:t>
            </w:r>
            <w:r w:rsidR="008A614D">
              <w:rPr>
                <w:lang w:val="en-US"/>
              </w:rPr>
              <w:t>performance</w:t>
            </w:r>
            <w:r>
              <w:rPr>
                <w:lang w:val="en-US"/>
              </w:rPr>
              <w:t xml:space="preserve"> measure, which is close to the sample mean for the UK. </w:t>
            </w:r>
            <w:r w:rsidRPr="008C3A42">
              <w:rPr>
                <w:highlight w:val="yellow"/>
                <w:lang w:val="en-US"/>
              </w:rPr>
              <w:t>We included a discussion on what the</w:t>
            </w:r>
            <w:r w:rsidR="008A614D">
              <w:rPr>
                <w:highlight w:val="yellow"/>
                <w:lang w:val="en-US"/>
              </w:rPr>
              <w:t xml:space="preserve"> performance</w:t>
            </w:r>
            <w:r w:rsidRPr="008C3A42">
              <w:rPr>
                <w:highlight w:val="yellow"/>
                <w:lang w:val="en-US"/>
              </w:rPr>
              <w:t xml:space="preserve"> indicators measure and on what they cannot grasp in the concluding section on limitations of the study.</w:t>
            </w:r>
            <w:r w:rsidR="008C3A42">
              <w:rPr>
                <w:lang w:val="en-US"/>
              </w:rPr>
              <w:t xml:space="preserve"> </w:t>
            </w:r>
            <w:r w:rsidR="008C3A42" w:rsidRPr="00F7728A">
              <w:t>(</w:t>
            </w:r>
            <w:proofErr w:type="spellStart"/>
            <w:r w:rsidR="008C3A42" w:rsidRPr="00F7728A">
              <w:t>see</w:t>
            </w:r>
            <w:proofErr w:type="spellEnd"/>
            <w:r w:rsidR="008C3A42" w:rsidRPr="00F7728A">
              <w:t xml:space="preserve"> also </w:t>
            </w:r>
            <w:proofErr w:type="spellStart"/>
            <w:r w:rsidR="008C3A42" w:rsidRPr="00F7728A">
              <w:t>comment</w:t>
            </w:r>
            <w:proofErr w:type="spellEnd"/>
            <w:r w:rsidR="008C3A42" w:rsidRPr="00F7728A">
              <w:t xml:space="preserve"> 11, </w:t>
            </w:r>
            <w:proofErr w:type="spellStart"/>
            <w:r w:rsidR="008C3A42" w:rsidRPr="00F7728A">
              <w:t>Reviewer</w:t>
            </w:r>
            <w:proofErr w:type="spellEnd"/>
            <w:r w:rsidR="008C3A42" w:rsidRPr="00F7728A">
              <w:t xml:space="preserve"> 3)</w:t>
            </w:r>
          </w:p>
          <w:p w14:paraId="5C6237E8" w14:textId="77777777" w:rsidR="00892443" w:rsidRDefault="00892443" w:rsidP="00922429">
            <w:r w:rsidRPr="004E7F85">
              <w:rPr>
                <w:b/>
              </w:rPr>
              <w:t>AN CLAUS</w:t>
            </w:r>
            <w:r w:rsidRPr="00922429">
              <w:t xml:space="preserve">: Die Stelle im </w:t>
            </w:r>
            <w:r>
              <w:t>NL-Cluster habe ich geändert. Der Grund für unsere falsche Darstellung lag darin, dass wir als Indikator „</w:t>
            </w:r>
            <w:proofErr w:type="spellStart"/>
            <w:r>
              <w:t>share</w:t>
            </w:r>
            <w:proofErr w:type="spellEnd"/>
            <w:r>
              <w:t xml:space="preserve"> of private LTC </w:t>
            </w:r>
            <w:proofErr w:type="spellStart"/>
            <w:r>
              <w:t>spending</w:t>
            </w:r>
            <w:proofErr w:type="spellEnd"/>
            <w:r>
              <w:t>“ haben, das im Text aber als „</w:t>
            </w:r>
            <w:proofErr w:type="spellStart"/>
            <w:r>
              <w:t>public</w:t>
            </w:r>
            <w:proofErr w:type="spellEnd"/>
            <w:r>
              <w:t xml:space="preserve"> </w:t>
            </w:r>
            <w:proofErr w:type="spellStart"/>
            <w:r>
              <w:t>spending</w:t>
            </w:r>
            <w:proofErr w:type="spellEnd"/>
            <w:r>
              <w:t xml:space="preserve">“ darstellen. Doof, aber haben uns die </w:t>
            </w:r>
            <w:proofErr w:type="spellStart"/>
            <w:r>
              <w:t>Reviewer</w:t>
            </w:r>
            <w:proofErr w:type="spellEnd"/>
            <w:r>
              <w:t xml:space="preserve"> ja drauf gestoßen. Ich denke, deshalb sollten wir auch das „private“ aus dem Label nehmen. Auch wenn dann der </w:t>
            </w:r>
            <w:r>
              <w:lastRenderedPageBreak/>
              <w:t>Zusammenhang mit dem „</w:t>
            </w:r>
            <w:proofErr w:type="spellStart"/>
            <w:r>
              <w:t>evolving</w:t>
            </w:r>
            <w:proofErr w:type="spellEnd"/>
            <w:r>
              <w:t xml:space="preserve"> private </w:t>
            </w:r>
            <w:proofErr w:type="spellStart"/>
            <w:r>
              <w:t>need-based</w:t>
            </w:r>
            <w:proofErr w:type="spellEnd"/>
            <w:r>
              <w:t xml:space="preserve"> </w:t>
            </w:r>
            <w:proofErr w:type="spellStart"/>
            <w:r>
              <w:t>system</w:t>
            </w:r>
            <w:proofErr w:type="spellEnd"/>
            <w:r>
              <w:t>“ weniger deutlich ist und auch der Unterschied zum „</w:t>
            </w:r>
            <w:proofErr w:type="spellStart"/>
            <w:r>
              <w:t>public</w:t>
            </w:r>
            <w:proofErr w:type="spellEnd"/>
            <w:r>
              <w:t xml:space="preserve"> </w:t>
            </w:r>
            <w:proofErr w:type="spellStart"/>
            <w:r>
              <w:t>supply</w:t>
            </w:r>
            <w:proofErr w:type="spellEnd"/>
            <w:r>
              <w:t xml:space="preserve"> </w:t>
            </w:r>
            <w:proofErr w:type="spellStart"/>
            <w:r>
              <w:t>system</w:t>
            </w:r>
            <w:proofErr w:type="spellEnd"/>
            <w:r>
              <w:t xml:space="preserve">“. Ich habe jetzt in allen Textpassagen das „private“ aus allen „private </w:t>
            </w:r>
            <w:proofErr w:type="spellStart"/>
            <w:r>
              <w:t>need-based</w:t>
            </w:r>
            <w:proofErr w:type="spellEnd"/>
            <w:r>
              <w:t xml:space="preserve"> </w:t>
            </w:r>
            <w:proofErr w:type="spellStart"/>
            <w:r>
              <w:t>system</w:t>
            </w:r>
            <w:proofErr w:type="spellEnd"/>
            <w:r>
              <w:t>“ Textstellen genommen. Solltest du das aber so lassen wollen, dann ändern ich das auch wieder zurück</w:t>
            </w:r>
            <w:r w:rsidR="008C3A42">
              <w:t xml:space="preserve">. </w:t>
            </w:r>
          </w:p>
          <w:p w14:paraId="3F07B4B2" w14:textId="77777777" w:rsidR="008C3A42" w:rsidRDefault="008C3A42" w:rsidP="00922429">
            <w:r>
              <w:t>Ich habe hier zwar schon was zu UK geschrieben</w:t>
            </w:r>
            <w:r w:rsidR="002F3F1B">
              <w:t>, aber das finde ich selbst noch nicht stichhaltig. Siehe dazu auch Comment 11. Vielleicht hast du eine Idee, wie wir hier sowohl auf den Comment reagieren als auch auf den Text antworten können.</w:t>
            </w:r>
          </w:p>
          <w:p w14:paraId="25ABDC58" w14:textId="77777777" w:rsidR="00892443" w:rsidRPr="00922429" w:rsidRDefault="00892443" w:rsidP="00922429">
            <w:r w:rsidRPr="004E7F85">
              <w:rPr>
                <w:b/>
              </w:rPr>
              <w:t>NOTIZ an mich</w:t>
            </w:r>
            <w:r>
              <w:t>: PRIVATE aus Tabellen</w:t>
            </w:r>
            <w:r w:rsidR="00A06BB6">
              <w:t>/Grafik</w:t>
            </w:r>
            <w:r>
              <w:t xml:space="preserve"> nehmen</w:t>
            </w:r>
          </w:p>
        </w:tc>
      </w:tr>
      <w:tr w:rsidR="00892443" w:rsidRPr="00B17E67" w14:paraId="56496FC3" w14:textId="77777777" w:rsidTr="00892443">
        <w:tc>
          <w:tcPr>
            <w:tcW w:w="459" w:type="dxa"/>
            <w:shd w:val="clear" w:color="auto" w:fill="00B050"/>
          </w:tcPr>
          <w:p w14:paraId="6733BBD2" w14:textId="77777777" w:rsidR="00892443" w:rsidRPr="00CC5675" w:rsidRDefault="00892443" w:rsidP="00CC5675">
            <w:pPr>
              <w:rPr>
                <w:lang w:val="en-US"/>
              </w:rPr>
            </w:pPr>
            <w:r>
              <w:rPr>
                <w:lang w:val="en-US"/>
              </w:rPr>
              <w:lastRenderedPageBreak/>
              <w:t>8</w:t>
            </w:r>
          </w:p>
        </w:tc>
        <w:tc>
          <w:tcPr>
            <w:tcW w:w="2149" w:type="dxa"/>
            <w:shd w:val="clear" w:color="auto" w:fill="auto"/>
          </w:tcPr>
          <w:p w14:paraId="46B961CC" w14:textId="77777777" w:rsidR="00892443" w:rsidRPr="00CC5675" w:rsidRDefault="00892443" w:rsidP="00CC5675">
            <w:pPr>
              <w:rPr>
                <w:lang w:val="en-US"/>
              </w:rPr>
            </w:pPr>
            <w:r>
              <w:rPr>
                <w:lang w:val="en-US"/>
              </w:rPr>
              <w:t>Discussion section: more focus on the discussion on methods</w:t>
            </w:r>
          </w:p>
        </w:tc>
        <w:tc>
          <w:tcPr>
            <w:tcW w:w="4900" w:type="dxa"/>
            <w:shd w:val="clear" w:color="auto" w:fill="auto"/>
          </w:tcPr>
          <w:p w14:paraId="50E9A846" w14:textId="77777777" w:rsidR="00892443" w:rsidRPr="00CC5675" w:rsidRDefault="00892443" w:rsidP="00CC5675">
            <w:pPr>
              <w:rPr>
                <w:lang w:val="en-US"/>
              </w:rPr>
            </w:pPr>
            <w:proofErr w:type="gramStart"/>
            <w:r w:rsidRPr="00CC5675">
              <w:rPr>
                <w:lang w:val="en-US"/>
              </w:rPr>
              <w:t>I'd</w:t>
            </w:r>
            <w:proofErr w:type="gramEnd"/>
            <w:r w:rsidRPr="00CC5675">
              <w:rPr>
                <w:lang w:val="en-US"/>
              </w:rPr>
              <w:t xml:space="preserve"> suggest the authors use the discussion section to reflect on their outcomes and methods. How it </w:t>
            </w:r>
            <w:proofErr w:type="gramStart"/>
            <w:r w:rsidRPr="00CC5675">
              <w:rPr>
                <w:lang w:val="en-US"/>
              </w:rPr>
              <w:t>is stated</w:t>
            </w:r>
            <w:proofErr w:type="gramEnd"/>
            <w:r w:rsidRPr="00CC5675">
              <w:rPr>
                <w:lang w:val="en-US"/>
              </w:rPr>
              <w:t xml:space="preserve"> now, the discussion section stresses the outcomes/categories identified earlier on instead of discussing this new typology of welfare states (for instance by relating it to the work of </w:t>
            </w:r>
            <w:proofErr w:type="spellStart"/>
            <w:r w:rsidRPr="00CC5675">
              <w:rPr>
                <w:lang w:val="en-US"/>
              </w:rPr>
              <w:t>Esping</w:t>
            </w:r>
            <w:proofErr w:type="spellEnd"/>
            <w:r w:rsidRPr="00CC5675">
              <w:rPr>
                <w:lang w:val="en-US"/>
              </w:rPr>
              <w:t xml:space="preserve"> Andersen). Furthermore, they should elaborate on the complexity of identifying categories, as these </w:t>
            </w:r>
            <w:proofErr w:type="gramStart"/>
            <w:r w:rsidRPr="00CC5675">
              <w:rPr>
                <w:lang w:val="en-US"/>
              </w:rPr>
              <w:t>can also be criticized</w:t>
            </w:r>
            <w:proofErr w:type="gramEnd"/>
            <w:r w:rsidRPr="00CC5675">
              <w:rPr>
                <w:lang w:val="en-US"/>
              </w:rPr>
              <w:t xml:space="preserve"> because of the mixtures of measures and approaches that are used within the countries they classify.</w:t>
            </w:r>
          </w:p>
        </w:tc>
        <w:tc>
          <w:tcPr>
            <w:tcW w:w="1418" w:type="dxa"/>
            <w:shd w:val="clear" w:color="auto" w:fill="auto"/>
          </w:tcPr>
          <w:p w14:paraId="2EE9651D" w14:textId="77777777" w:rsidR="00892443" w:rsidRPr="00CC5675" w:rsidRDefault="00892443" w:rsidP="00CC5675">
            <w:pPr>
              <w:rPr>
                <w:lang w:val="en-US"/>
              </w:rPr>
            </w:pPr>
            <w:r>
              <w:rPr>
                <w:lang w:val="en-US"/>
              </w:rPr>
              <w:t>JA</w:t>
            </w:r>
          </w:p>
        </w:tc>
        <w:tc>
          <w:tcPr>
            <w:tcW w:w="5953" w:type="dxa"/>
            <w:shd w:val="clear" w:color="auto" w:fill="auto"/>
          </w:tcPr>
          <w:p w14:paraId="4AD8E1A7" w14:textId="77777777" w:rsidR="00892443" w:rsidRDefault="00892443" w:rsidP="00160478">
            <w:pPr>
              <w:rPr>
                <w:lang w:val="en-US"/>
              </w:rPr>
            </w:pPr>
            <w:r>
              <w:rPr>
                <w:lang w:val="en-US"/>
              </w:rPr>
              <w:t xml:space="preserve">Thank you for this comment. Please refer to comment 2 for your suggestion to relate the discussion to </w:t>
            </w:r>
            <w:proofErr w:type="spellStart"/>
            <w:r>
              <w:rPr>
                <w:lang w:val="en-US"/>
              </w:rPr>
              <w:t>Esping</w:t>
            </w:r>
            <w:proofErr w:type="spellEnd"/>
            <w:r>
              <w:rPr>
                <w:lang w:val="en-US"/>
              </w:rPr>
              <w:t>-</w:t>
            </w:r>
            <w:r w:rsidRPr="00EF41CD">
              <w:rPr>
                <w:lang w:val="en-US"/>
              </w:rPr>
              <w:t>Andersen’s</w:t>
            </w:r>
            <w:r>
              <w:rPr>
                <w:lang w:val="en-US"/>
              </w:rPr>
              <w:t xml:space="preserve"> typology. However, we want to stress, that we do not attempt to develop a new welfare state typology, but a new LTC typology. Based on your comment, we decided to move the discussion of the results in light of earlier LTC typologies from the Conclusion to the Discussion section (p.14 &amp; 16). Furthermore, we added a critical discussion of our data and </w:t>
            </w:r>
            <w:r w:rsidRPr="002C5BE8">
              <w:rPr>
                <w:lang w:val="en-US"/>
              </w:rPr>
              <w:t>methods, stating that</w:t>
            </w:r>
            <w:r>
              <w:rPr>
                <w:lang w:val="en-US"/>
              </w:rPr>
              <w:t xml:space="preserve"> other/ more indicators might lead </w:t>
            </w:r>
            <w:r w:rsidR="002F3F1B">
              <w:rPr>
                <w:lang w:val="en-US"/>
              </w:rPr>
              <w:t>to more nuanced results</w:t>
            </w:r>
            <w:r>
              <w:rPr>
                <w:lang w:val="en-US"/>
              </w:rPr>
              <w:t xml:space="preserve">. Furthermore, we discuss cluster analysis and highlight that the approach and the presentation of results </w:t>
            </w:r>
            <w:r w:rsidR="002F3F1B">
              <w:rPr>
                <w:lang w:val="en-US"/>
              </w:rPr>
              <w:t xml:space="preserve">we used </w:t>
            </w:r>
            <w:r>
              <w:rPr>
                <w:lang w:val="en-US"/>
              </w:rPr>
              <w:t>leaves room for a less or more nuanced depiction (p.16).</w:t>
            </w:r>
          </w:p>
          <w:p w14:paraId="7D558E85" w14:textId="77777777" w:rsidR="00892443" w:rsidRPr="00CC5675" w:rsidRDefault="00892443" w:rsidP="00160478">
            <w:pPr>
              <w:rPr>
                <w:lang w:val="en-US"/>
              </w:rPr>
            </w:pPr>
          </w:p>
        </w:tc>
      </w:tr>
      <w:tr w:rsidR="00892443" w:rsidRPr="00B17E67" w14:paraId="10911C90" w14:textId="77777777" w:rsidTr="00892443">
        <w:tc>
          <w:tcPr>
            <w:tcW w:w="459" w:type="dxa"/>
            <w:shd w:val="clear" w:color="auto" w:fill="00B050"/>
          </w:tcPr>
          <w:p w14:paraId="5A5177F6" w14:textId="77777777" w:rsidR="00892443" w:rsidRPr="00CC5675" w:rsidRDefault="00892443" w:rsidP="00CC5675">
            <w:pPr>
              <w:rPr>
                <w:lang w:val="en-US"/>
              </w:rPr>
            </w:pPr>
            <w:r>
              <w:rPr>
                <w:lang w:val="en-US"/>
              </w:rPr>
              <w:t>9</w:t>
            </w:r>
          </w:p>
        </w:tc>
        <w:tc>
          <w:tcPr>
            <w:tcW w:w="2149" w:type="dxa"/>
            <w:shd w:val="clear" w:color="auto" w:fill="auto"/>
          </w:tcPr>
          <w:p w14:paraId="0273F655" w14:textId="77777777" w:rsidR="00892443" w:rsidRPr="00CC5675" w:rsidRDefault="00892443" w:rsidP="00CC5675">
            <w:pPr>
              <w:rPr>
                <w:lang w:val="en-US"/>
              </w:rPr>
            </w:pPr>
            <w:r>
              <w:rPr>
                <w:lang w:val="en-US"/>
              </w:rPr>
              <w:t>What is qualitative on this typology</w:t>
            </w:r>
          </w:p>
        </w:tc>
        <w:tc>
          <w:tcPr>
            <w:tcW w:w="4900" w:type="dxa"/>
            <w:shd w:val="clear" w:color="auto" w:fill="auto"/>
          </w:tcPr>
          <w:p w14:paraId="35BDC5D0" w14:textId="77777777" w:rsidR="00892443" w:rsidRPr="00CC5675" w:rsidRDefault="00892443" w:rsidP="00CC5675">
            <w:pPr>
              <w:rPr>
                <w:lang w:val="en-US"/>
              </w:rPr>
            </w:pPr>
            <w:r w:rsidRPr="00CC5675">
              <w:rPr>
                <w:lang w:val="en-US"/>
              </w:rPr>
              <w:t>Conclusions: I don't see the qualitative comparison the authors suggest they have made; please elaborate (already earlier on in the paper)</w:t>
            </w:r>
          </w:p>
        </w:tc>
        <w:tc>
          <w:tcPr>
            <w:tcW w:w="1418" w:type="dxa"/>
            <w:shd w:val="clear" w:color="auto" w:fill="auto"/>
          </w:tcPr>
          <w:p w14:paraId="4C5A997A" w14:textId="77777777" w:rsidR="00892443" w:rsidRPr="00CC5675" w:rsidRDefault="00892443" w:rsidP="00CC5675">
            <w:pPr>
              <w:rPr>
                <w:lang w:val="en-US"/>
              </w:rPr>
            </w:pPr>
            <w:r>
              <w:rPr>
                <w:lang w:val="en-US"/>
              </w:rPr>
              <w:t>JA</w:t>
            </w:r>
          </w:p>
        </w:tc>
        <w:tc>
          <w:tcPr>
            <w:tcW w:w="5953" w:type="dxa"/>
            <w:shd w:val="clear" w:color="auto" w:fill="auto"/>
          </w:tcPr>
          <w:p w14:paraId="4ABEB0CA" w14:textId="77777777" w:rsidR="00892443" w:rsidRPr="00CC5675" w:rsidRDefault="00892443" w:rsidP="00CC5675">
            <w:pPr>
              <w:rPr>
                <w:lang w:val="en-US"/>
              </w:rPr>
            </w:pPr>
            <w:r>
              <w:rPr>
                <w:lang w:val="en-US"/>
              </w:rPr>
              <w:t>Please refer to the our previous comment on this topic (Reviewer 1, comment 4)</w:t>
            </w:r>
          </w:p>
        </w:tc>
      </w:tr>
      <w:tr w:rsidR="00AB5931" w:rsidRPr="00660BC5" w14:paraId="1573362B" w14:textId="77777777" w:rsidTr="00AB5931">
        <w:tc>
          <w:tcPr>
            <w:tcW w:w="14879" w:type="dxa"/>
            <w:gridSpan w:val="5"/>
            <w:shd w:val="clear" w:color="auto" w:fill="D0CECE" w:themeFill="background2" w:themeFillShade="E6"/>
          </w:tcPr>
          <w:p w14:paraId="2A01785C" w14:textId="77777777" w:rsidR="00AB5931" w:rsidRPr="00660BC5" w:rsidRDefault="00AB5931" w:rsidP="00CC5675">
            <w:pPr>
              <w:rPr>
                <w:b/>
                <w:sz w:val="28"/>
                <w:szCs w:val="28"/>
                <w:lang w:val="en-US"/>
              </w:rPr>
            </w:pPr>
            <w:r w:rsidRPr="00660BC5">
              <w:rPr>
                <w:b/>
                <w:sz w:val="28"/>
                <w:szCs w:val="28"/>
                <w:lang w:val="en-US"/>
              </w:rPr>
              <w:t>REVIEWER 3</w:t>
            </w:r>
          </w:p>
        </w:tc>
      </w:tr>
      <w:tr w:rsidR="00892443" w:rsidRPr="00B17E67" w14:paraId="5218F161" w14:textId="77777777" w:rsidTr="00892443">
        <w:tc>
          <w:tcPr>
            <w:tcW w:w="459" w:type="dxa"/>
            <w:shd w:val="clear" w:color="auto" w:fill="00B050"/>
          </w:tcPr>
          <w:p w14:paraId="7FF1D3CD" w14:textId="77777777" w:rsidR="00892443" w:rsidRPr="00CC5675" w:rsidRDefault="00892443" w:rsidP="00CC5675">
            <w:pPr>
              <w:rPr>
                <w:lang w:val="en-US"/>
              </w:rPr>
            </w:pPr>
            <w:r>
              <w:rPr>
                <w:lang w:val="en-US"/>
              </w:rPr>
              <w:t>10</w:t>
            </w:r>
          </w:p>
        </w:tc>
        <w:tc>
          <w:tcPr>
            <w:tcW w:w="2149" w:type="dxa"/>
            <w:shd w:val="clear" w:color="auto" w:fill="auto"/>
          </w:tcPr>
          <w:p w14:paraId="7B576AE9" w14:textId="77777777" w:rsidR="00892443" w:rsidRPr="00CC5675" w:rsidRDefault="00892443" w:rsidP="00CC5675">
            <w:pPr>
              <w:rPr>
                <w:lang w:val="en-US"/>
              </w:rPr>
            </w:pPr>
            <w:r>
              <w:rPr>
                <w:lang w:val="en-US"/>
              </w:rPr>
              <w:t xml:space="preserve">Public-private mix of provision (beds, facilities) not included – address </w:t>
            </w:r>
            <w:r>
              <w:rPr>
                <w:lang w:val="en-US"/>
              </w:rPr>
              <w:lastRenderedPageBreak/>
              <w:t>this as the reader expects this</w:t>
            </w:r>
          </w:p>
        </w:tc>
        <w:tc>
          <w:tcPr>
            <w:tcW w:w="4900" w:type="dxa"/>
            <w:shd w:val="clear" w:color="auto" w:fill="auto"/>
          </w:tcPr>
          <w:p w14:paraId="63AD6E32" w14:textId="77777777" w:rsidR="00892443" w:rsidRPr="00CC5675" w:rsidRDefault="00892443" w:rsidP="00CC5675">
            <w:pPr>
              <w:rPr>
                <w:lang w:val="en-US"/>
              </w:rPr>
            </w:pPr>
            <w:r w:rsidRPr="00CC5675">
              <w:rPr>
                <w:lang w:val="en-US"/>
              </w:rPr>
              <w:lastRenderedPageBreak/>
              <w:t xml:space="preserve">The introduction and the conclusion starts with 'In the last century, marketization, commodification, and corporatization of care changed LTC systems all over the world [4], which makes a new and updated </w:t>
            </w:r>
            <w:r w:rsidRPr="00CC5675">
              <w:rPr>
                <w:lang w:val="en-US"/>
              </w:rPr>
              <w:lastRenderedPageBreak/>
              <w:t>LTC typology necessary.' I was disappointed when I found out that the indicator for the public-private mix only includes the financial side. An assessment of who provides the se</w:t>
            </w:r>
            <w:r>
              <w:rPr>
                <w:lang w:val="en-US"/>
              </w:rPr>
              <w:t xml:space="preserve">rvices </w:t>
            </w:r>
            <w:proofErr w:type="gramStart"/>
            <w:r>
              <w:rPr>
                <w:lang w:val="en-US"/>
              </w:rPr>
              <w:t>has been neglected</w:t>
            </w:r>
            <w:proofErr w:type="gramEnd"/>
            <w:r>
              <w:rPr>
                <w:lang w:val="en-US"/>
              </w:rPr>
              <w:t xml:space="preserve">: the </w:t>
            </w:r>
            <w:r w:rsidRPr="00CC5675">
              <w:rPr>
                <w:lang w:val="en-US"/>
              </w:rPr>
              <w:t>authors do not include the share of for-profit, non-profit and public providers (in the number of beds or homes). I think I understand why - data is scarce and fragmented (</w:t>
            </w:r>
            <w:proofErr w:type="gramStart"/>
            <w:r w:rsidRPr="00CC5675">
              <w:rPr>
                <w:lang w:val="en-US"/>
              </w:rPr>
              <w:t>e.g.</w:t>
            </w:r>
            <w:proofErr w:type="gramEnd"/>
            <w:r w:rsidRPr="00CC5675">
              <w:rPr>
                <w:lang w:val="en-US"/>
              </w:rPr>
              <w:t xml:space="preserve"> there is no OECD statistics). </w:t>
            </w:r>
            <w:proofErr w:type="gramStart"/>
            <w:r w:rsidRPr="00CC5675">
              <w:rPr>
                <w:lang w:val="en-US"/>
              </w:rPr>
              <w:t>But</w:t>
            </w:r>
            <w:proofErr w:type="gramEnd"/>
            <w:r w:rsidRPr="00CC5675">
              <w:rPr>
                <w:lang w:val="en-US"/>
              </w:rPr>
              <w:t xml:space="preserve"> since the authors already collected information through their network of country experts, I believe it's a missed opportunity to not have asked for the statistics on the private-public provision mix and include this in their typology. </w:t>
            </w:r>
            <w:proofErr w:type="gramStart"/>
            <w:r w:rsidRPr="00CC5675">
              <w:rPr>
                <w:lang w:val="en-US"/>
              </w:rPr>
              <w:t>So</w:t>
            </w:r>
            <w:proofErr w:type="gramEnd"/>
            <w:r w:rsidRPr="00CC5675">
              <w:rPr>
                <w:lang w:val="en-US"/>
              </w:rPr>
              <w:t xml:space="preserve"> I would advise the authors to address this issue or mitigate the expectations of the reader.</w:t>
            </w:r>
          </w:p>
        </w:tc>
        <w:tc>
          <w:tcPr>
            <w:tcW w:w="1418" w:type="dxa"/>
            <w:shd w:val="clear" w:color="auto" w:fill="auto"/>
          </w:tcPr>
          <w:p w14:paraId="0F695041" w14:textId="77777777" w:rsidR="00892443" w:rsidRPr="00CC5675" w:rsidRDefault="00892443" w:rsidP="00CC5675">
            <w:pPr>
              <w:rPr>
                <w:lang w:val="en-US"/>
              </w:rPr>
            </w:pPr>
            <w:r>
              <w:rPr>
                <w:lang w:val="en-US"/>
              </w:rPr>
              <w:lastRenderedPageBreak/>
              <w:t>JA</w:t>
            </w:r>
          </w:p>
        </w:tc>
        <w:tc>
          <w:tcPr>
            <w:tcW w:w="5953" w:type="dxa"/>
            <w:shd w:val="clear" w:color="auto" w:fill="auto"/>
          </w:tcPr>
          <w:p w14:paraId="56388A28" w14:textId="77777777" w:rsidR="00892443" w:rsidRPr="00CC5675" w:rsidRDefault="00892443" w:rsidP="002F3F1B">
            <w:pPr>
              <w:rPr>
                <w:lang w:val="en-US"/>
              </w:rPr>
            </w:pPr>
            <w:r>
              <w:rPr>
                <w:lang w:val="en-US"/>
              </w:rPr>
              <w:t xml:space="preserve">Thank you for this comment. We agree that in a number of countries the provision of LTC services has changed, with private LTC providers gaining market shares (Ranci &amp; </w:t>
            </w:r>
            <w:proofErr w:type="spellStart"/>
            <w:r>
              <w:rPr>
                <w:lang w:val="en-US"/>
              </w:rPr>
              <w:t>Pavolini</w:t>
            </w:r>
            <w:proofErr w:type="spellEnd"/>
            <w:r>
              <w:rPr>
                <w:lang w:val="en-US"/>
              </w:rPr>
              <w:t xml:space="preserve">, 2008). You already point out that comparative data on this </w:t>
            </w:r>
            <w:r>
              <w:rPr>
                <w:lang w:val="en-US"/>
              </w:rPr>
              <w:lastRenderedPageBreak/>
              <w:t>indicator is scarce</w:t>
            </w:r>
            <w:r w:rsidR="002F3F1B">
              <w:rPr>
                <w:lang w:val="en-US"/>
              </w:rPr>
              <w:t>. Even on</w:t>
            </w:r>
            <w:r>
              <w:rPr>
                <w:lang w:val="en-US"/>
              </w:rPr>
              <w:t xml:space="preserve"> the national level</w:t>
            </w:r>
            <w:r w:rsidR="002F3F1B">
              <w:rPr>
                <w:lang w:val="en-US"/>
              </w:rPr>
              <w:t>,</w:t>
            </w:r>
            <w:r>
              <w:rPr>
                <w:lang w:val="en-US"/>
              </w:rPr>
              <w:t xml:space="preserve"> data collection is difficult. The share of private providers and </w:t>
            </w:r>
            <w:r w:rsidR="002F3F1B">
              <w:rPr>
                <w:lang w:val="en-US"/>
              </w:rPr>
              <w:t xml:space="preserve">the </w:t>
            </w:r>
            <w:r>
              <w:rPr>
                <w:lang w:val="en-US"/>
              </w:rPr>
              <w:t>shares of patients cared for by private providers might differ and are not available for every country. Furthermore, shares might be substantially different for residential and ambulatory care. We changed the introductory sentence you mention by referring more to the indicators we later use (financing, access)</w:t>
            </w:r>
            <w:r w:rsidR="002F3F1B">
              <w:rPr>
                <w:lang w:val="en-US"/>
              </w:rPr>
              <w:t xml:space="preserve"> (p.1)</w:t>
            </w:r>
            <w:r>
              <w:rPr>
                <w:lang w:val="en-US"/>
              </w:rPr>
              <w:t>. We changed the sentence in the Conclusion accordingly</w:t>
            </w:r>
            <w:r w:rsidR="002F3F1B">
              <w:rPr>
                <w:lang w:val="en-US"/>
              </w:rPr>
              <w:t xml:space="preserve"> (p.15)</w:t>
            </w:r>
            <w:r>
              <w:rPr>
                <w:lang w:val="en-US"/>
              </w:rPr>
              <w:t>. Furthermore, we added a note in the Materials and Methods section that comparative public-private provision data are not available</w:t>
            </w:r>
            <w:r w:rsidR="002F3F1B">
              <w:rPr>
                <w:lang w:val="en-US"/>
              </w:rPr>
              <w:t xml:space="preserve"> (p.6)</w:t>
            </w:r>
            <w:r>
              <w:rPr>
                <w:lang w:val="en-US"/>
              </w:rPr>
              <w:t>.</w:t>
            </w:r>
          </w:p>
        </w:tc>
      </w:tr>
      <w:tr w:rsidR="00892443" w:rsidRPr="00C145A0" w14:paraId="00DEC46D" w14:textId="77777777" w:rsidTr="00892443">
        <w:tc>
          <w:tcPr>
            <w:tcW w:w="459" w:type="dxa"/>
            <w:shd w:val="clear" w:color="auto" w:fill="FFFF00"/>
          </w:tcPr>
          <w:p w14:paraId="21F0EFB4" w14:textId="77777777" w:rsidR="00892443" w:rsidRPr="00CC5675" w:rsidRDefault="00892443" w:rsidP="00CC5675">
            <w:pPr>
              <w:rPr>
                <w:lang w:val="en-US"/>
              </w:rPr>
            </w:pPr>
            <w:r>
              <w:rPr>
                <w:lang w:val="en-US"/>
              </w:rPr>
              <w:lastRenderedPageBreak/>
              <w:t>11</w:t>
            </w:r>
          </w:p>
        </w:tc>
        <w:tc>
          <w:tcPr>
            <w:tcW w:w="2149" w:type="dxa"/>
            <w:shd w:val="clear" w:color="auto" w:fill="auto"/>
          </w:tcPr>
          <w:p w14:paraId="3328A196" w14:textId="77777777" w:rsidR="00892443" w:rsidRPr="00CC5675" w:rsidRDefault="00892443" w:rsidP="00CC5675">
            <w:pPr>
              <w:rPr>
                <w:lang w:val="en-US"/>
              </w:rPr>
            </w:pPr>
            <w:r>
              <w:rPr>
                <w:lang w:val="en-US"/>
              </w:rPr>
              <w:t>Why the inclusion of performance indicators? 1. They do not measure LTC performance, 2. Not useful for categorization</w:t>
            </w:r>
          </w:p>
        </w:tc>
        <w:tc>
          <w:tcPr>
            <w:tcW w:w="4900" w:type="dxa"/>
            <w:shd w:val="clear" w:color="auto" w:fill="auto"/>
          </w:tcPr>
          <w:p w14:paraId="38CBBF20" w14:textId="77777777" w:rsidR="00892443" w:rsidRPr="00CC5675" w:rsidRDefault="00892443" w:rsidP="00CC5675">
            <w:pPr>
              <w:rPr>
                <w:lang w:val="en-US"/>
              </w:rPr>
            </w:pPr>
            <w:proofErr w:type="gramStart"/>
            <w:r w:rsidRPr="00CC5675">
              <w:rPr>
                <w:lang w:val="en-US"/>
              </w:rPr>
              <w:t>I'm</w:t>
            </w:r>
            <w:proofErr w:type="gramEnd"/>
            <w:r w:rsidRPr="00CC5675">
              <w:rPr>
                <w:lang w:val="en-US"/>
              </w:rPr>
              <w:t xml:space="preserve"> wondering why the authors have decided to include performance indicators in their typology. </w:t>
            </w:r>
            <w:proofErr w:type="gramStart"/>
            <w:r w:rsidRPr="00CC5675">
              <w:rPr>
                <w:lang w:val="en-US"/>
              </w:rPr>
              <w:t>I'm</w:t>
            </w:r>
            <w:proofErr w:type="gramEnd"/>
            <w:r w:rsidRPr="00CC5675">
              <w:rPr>
                <w:lang w:val="en-US"/>
              </w:rPr>
              <w:t xml:space="preserve"> not (yet?) convinced that this is a smart move. Firstly, the used performance indicators do not reflect the performance of the long-term care system, but the healthcare system as a whole and many other variables (</w:t>
            </w:r>
            <w:proofErr w:type="spellStart"/>
            <w:r w:rsidRPr="00CC5675">
              <w:rPr>
                <w:lang w:val="en-US"/>
              </w:rPr>
              <w:t>behaviour</w:t>
            </w:r>
            <w:proofErr w:type="spellEnd"/>
            <w:r w:rsidRPr="00CC5675">
              <w:rPr>
                <w:lang w:val="en-US"/>
              </w:rPr>
              <w:t xml:space="preserve"> </w:t>
            </w:r>
            <w:proofErr w:type="spellStart"/>
            <w:r w:rsidRPr="00CC5675">
              <w:rPr>
                <w:lang w:val="en-US"/>
              </w:rPr>
              <w:t>etc</w:t>
            </w:r>
            <w:proofErr w:type="spellEnd"/>
            <w:r w:rsidRPr="00CC5675">
              <w:rPr>
                <w:lang w:val="en-US"/>
              </w:rPr>
              <w:t xml:space="preserve">). Secondly, in my (maybe old-fashioned) opinion, typologies are useful to </w:t>
            </w:r>
            <w:proofErr w:type="spellStart"/>
            <w:r w:rsidRPr="00CC5675">
              <w:rPr>
                <w:lang w:val="en-US"/>
              </w:rPr>
              <w:t>categorise</w:t>
            </w:r>
            <w:proofErr w:type="spellEnd"/>
            <w:r w:rsidRPr="00CC5675">
              <w:rPr>
                <w:lang w:val="en-US"/>
              </w:rPr>
              <w:t xml:space="preserve"> units based on structure indicators, so we (i.e. scholars) can relate this with outcome indicators.</w:t>
            </w:r>
          </w:p>
        </w:tc>
        <w:tc>
          <w:tcPr>
            <w:tcW w:w="1418" w:type="dxa"/>
            <w:shd w:val="clear" w:color="auto" w:fill="auto"/>
          </w:tcPr>
          <w:p w14:paraId="7B6FFAF9" w14:textId="77777777" w:rsidR="00892443" w:rsidRPr="00CC5675" w:rsidRDefault="00892443" w:rsidP="00CC5675">
            <w:pPr>
              <w:rPr>
                <w:lang w:val="en-US"/>
              </w:rPr>
            </w:pPr>
            <w:r>
              <w:rPr>
                <w:lang w:val="en-US"/>
              </w:rPr>
              <w:t>JA</w:t>
            </w:r>
          </w:p>
        </w:tc>
        <w:tc>
          <w:tcPr>
            <w:tcW w:w="5953" w:type="dxa"/>
            <w:shd w:val="clear" w:color="auto" w:fill="auto"/>
          </w:tcPr>
          <w:p w14:paraId="11FC262F" w14:textId="77777777" w:rsidR="00892443" w:rsidRDefault="00892443" w:rsidP="0071108A">
            <w:pPr>
              <w:rPr>
                <w:lang w:val="en-US"/>
              </w:rPr>
            </w:pPr>
            <w:r>
              <w:rPr>
                <w:lang w:val="en-US"/>
              </w:rPr>
              <w:t xml:space="preserve">Thank you for this comment. We included performance indicators, as we perceive the international discussion in LTC to focus increasingly on how quality of LTC </w:t>
            </w:r>
            <w:proofErr w:type="gramStart"/>
            <w:r>
              <w:rPr>
                <w:lang w:val="en-US"/>
              </w:rPr>
              <w:t>can be measured and achieved</w:t>
            </w:r>
            <w:proofErr w:type="gramEnd"/>
            <w:r>
              <w:rPr>
                <w:lang w:val="en-US"/>
              </w:rPr>
              <w:t xml:space="preserve">. The OECD publication “A Good Life in Old Age?” (OECD, 2013) underlines this evaluation. In our opinion, typologies can be, but do not need to be limited to structure indicators. Performance </w:t>
            </w:r>
            <w:proofErr w:type="gramStart"/>
            <w:r>
              <w:rPr>
                <w:lang w:val="en-US"/>
              </w:rPr>
              <w:t>can be evaluated</w:t>
            </w:r>
            <w:proofErr w:type="gramEnd"/>
            <w:r>
              <w:rPr>
                <w:lang w:val="en-US"/>
              </w:rPr>
              <w:t xml:space="preserve"> as an outcome of structure indicators, but </w:t>
            </w:r>
            <w:r w:rsidR="002F3F1B">
              <w:rPr>
                <w:lang w:val="en-US"/>
              </w:rPr>
              <w:t>it</w:t>
            </w:r>
            <w:r>
              <w:rPr>
                <w:lang w:val="en-US"/>
              </w:rPr>
              <w:t xml:space="preserve"> can also be interpreted as</w:t>
            </w:r>
            <w:r w:rsidR="002F3F1B">
              <w:rPr>
                <w:lang w:val="en-US"/>
              </w:rPr>
              <w:t xml:space="preserve"> a</w:t>
            </w:r>
            <w:r>
              <w:rPr>
                <w:lang w:val="en-US"/>
              </w:rPr>
              <w:t xml:space="preserve"> defining</w:t>
            </w:r>
            <w:r w:rsidR="002F3F1B">
              <w:rPr>
                <w:lang w:val="en-US"/>
              </w:rPr>
              <w:t xml:space="preserve"> dimension of</w:t>
            </w:r>
            <w:r>
              <w:rPr>
                <w:lang w:val="en-US"/>
              </w:rPr>
              <w:t xml:space="preserve"> a LTC system. We decided for the latter interpretation</w:t>
            </w:r>
            <w:r w:rsidR="002F3F1B">
              <w:rPr>
                <w:lang w:val="en-US"/>
              </w:rPr>
              <w:t>, and therefore included this dimension</w:t>
            </w:r>
            <w:r>
              <w:rPr>
                <w:lang w:val="en-US"/>
              </w:rPr>
              <w:t>.</w:t>
            </w:r>
          </w:p>
          <w:p w14:paraId="11519924" w14:textId="77777777" w:rsidR="00892443" w:rsidRDefault="00892443" w:rsidP="0071108A">
            <w:pPr>
              <w:rPr>
                <w:lang w:val="en-US"/>
              </w:rPr>
            </w:pPr>
            <w:r>
              <w:rPr>
                <w:lang w:val="en-US"/>
              </w:rPr>
              <w:t xml:space="preserve">We agree that the performance indicators (self-perceived health at age 65+ and life expectancy at age 65) do not solely measure LTC performance. As we state, indicators on pressure ulcers or unintended weight loss, would have a more narrow focus on the LTC system, but are not available as comparative indicators (and a lot of countries do not even provide these as national data) )see page 4). </w:t>
            </w:r>
          </w:p>
          <w:p w14:paraId="026CB92C" w14:textId="77777777" w:rsidR="002F3F1B" w:rsidRPr="00F235BB" w:rsidRDefault="002F3F1B" w:rsidP="0071108A">
            <w:r w:rsidRPr="00F235BB">
              <w:t>…</w:t>
            </w:r>
          </w:p>
          <w:p w14:paraId="20087E37" w14:textId="77777777" w:rsidR="00892443" w:rsidRPr="00C145A0" w:rsidRDefault="00892443" w:rsidP="008408AC">
            <w:r w:rsidRPr="008408AC">
              <w:rPr>
                <w:b/>
              </w:rPr>
              <w:lastRenderedPageBreak/>
              <w:t>AN CLAUS:</w:t>
            </w:r>
            <w:r>
              <w:t xml:space="preserve"> Ic</w:t>
            </w:r>
            <w:r w:rsidRPr="00C145A0">
              <w:t xml:space="preserve">h bin hier nicht wirklich glücklich mit meiner </w:t>
            </w:r>
            <w:r>
              <w:t>Antwort</w:t>
            </w:r>
            <w:r w:rsidRPr="00C145A0">
              <w:t>. Aus deiner E</w:t>
            </w:r>
            <w:r>
              <w:t>rfahrung mit Typologien kannst du hier sicher eine überzeugendere Argumentation aufbauen. Vielleicht kannst du diese auch ins Paper integrieren (einmal bei der Beschreibung der Performance Dimension (p.4) und einmal</w:t>
            </w:r>
            <w:r w:rsidR="00EB62C5">
              <w:t xml:space="preserve"> in den </w:t>
            </w:r>
            <w:proofErr w:type="spellStart"/>
            <w:r w:rsidR="00EB62C5">
              <w:t>Limitations</w:t>
            </w:r>
            <w:proofErr w:type="spellEnd"/>
            <w:r w:rsidR="00EB62C5">
              <w:t xml:space="preserve"> (p.17</w:t>
            </w:r>
            <w:r>
              <w:t>)</w:t>
            </w:r>
          </w:p>
        </w:tc>
      </w:tr>
      <w:tr w:rsidR="00892443" w:rsidRPr="00B17E67" w14:paraId="281209EC" w14:textId="77777777" w:rsidTr="00892443">
        <w:tc>
          <w:tcPr>
            <w:tcW w:w="459" w:type="dxa"/>
            <w:shd w:val="clear" w:color="auto" w:fill="00B050"/>
          </w:tcPr>
          <w:p w14:paraId="7D2235CD" w14:textId="77777777" w:rsidR="00892443" w:rsidRPr="00CC5675" w:rsidRDefault="00892443" w:rsidP="00CC5675">
            <w:pPr>
              <w:rPr>
                <w:lang w:val="en-US"/>
              </w:rPr>
            </w:pPr>
            <w:r>
              <w:rPr>
                <w:lang w:val="en-US"/>
              </w:rPr>
              <w:lastRenderedPageBreak/>
              <w:t>12</w:t>
            </w:r>
          </w:p>
        </w:tc>
        <w:tc>
          <w:tcPr>
            <w:tcW w:w="2149" w:type="dxa"/>
            <w:shd w:val="clear" w:color="auto" w:fill="auto"/>
          </w:tcPr>
          <w:p w14:paraId="2477001F" w14:textId="77777777" w:rsidR="00892443" w:rsidRDefault="00892443" w:rsidP="00CC5675">
            <w:pPr>
              <w:rPr>
                <w:lang w:val="en-US"/>
              </w:rPr>
            </w:pPr>
            <w:r>
              <w:rPr>
                <w:lang w:val="en-US"/>
              </w:rPr>
              <w:t>Why are NL and UK categorized as they are</w:t>
            </w:r>
          </w:p>
          <w:p w14:paraId="044C7404" w14:textId="77777777" w:rsidR="00892443" w:rsidRPr="00CC5675" w:rsidRDefault="00892443" w:rsidP="00CC5675">
            <w:pPr>
              <w:rPr>
                <w:lang w:val="en-US"/>
              </w:rPr>
            </w:pPr>
            <w:r>
              <w:rPr>
                <w:lang w:val="en-US"/>
              </w:rPr>
              <w:t>How is means-testing defined (Japan)</w:t>
            </w:r>
          </w:p>
        </w:tc>
        <w:tc>
          <w:tcPr>
            <w:tcW w:w="4900" w:type="dxa"/>
            <w:shd w:val="clear" w:color="auto" w:fill="auto"/>
          </w:tcPr>
          <w:p w14:paraId="040B6D43" w14:textId="77777777" w:rsidR="00892443" w:rsidRPr="00CC5675" w:rsidRDefault="00892443" w:rsidP="00CC5675">
            <w:pPr>
              <w:rPr>
                <w:lang w:val="en-US"/>
              </w:rPr>
            </w:pPr>
            <w:r w:rsidRPr="00CC5675">
              <w:rPr>
                <w:lang w:val="en-US"/>
              </w:rPr>
              <w:t xml:space="preserve">I </w:t>
            </w:r>
            <w:proofErr w:type="gramStart"/>
            <w:r w:rsidRPr="00CC5675">
              <w:rPr>
                <w:lang w:val="en-US"/>
              </w:rPr>
              <w:t>was slightly surprised</w:t>
            </w:r>
            <w:proofErr w:type="gramEnd"/>
            <w:r w:rsidRPr="00CC5675">
              <w:rPr>
                <w:lang w:val="en-US"/>
              </w:rPr>
              <w:t xml:space="preserve"> by the description of the clusters. </w:t>
            </w:r>
            <w:proofErr w:type="spellStart"/>
            <w:r w:rsidRPr="00CC5675">
              <w:rPr>
                <w:lang w:val="en-US"/>
              </w:rPr>
              <w:t>E.g</w:t>
            </w:r>
            <w:proofErr w:type="spellEnd"/>
            <w:r w:rsidRPr="00CC5675">
              <w:rPr>
                <w:lang w:val="en-US"/>
              </w:rPr>
              <w:t xml:space="preserve">: (i) The Netherlands is one of the largest spenders on long-term care, but this manuscript states the following by the cluster of the Netherlands: "because public expenditure is below average." p. 14, line 18-19. (ii) Under the header 'evolving private need-based system' (p. 14), the authors mention that the performance is high. I find this troublesome since the performance of the LTC sector in the UK is far from optimal. (This brings me back to the issue that I have with including performance in the typology.) (iii) I wonder how you deal with countries such as Japan where people with higher incomes pay higher contribution </w:t>
            </w:r>
            <w:proofErr w:type="gramStart"/>
            <w:r w:rsidRPr="00CC5675">
              <w:rPr>
                <w:lang w:val="en-US"/>
              </w:rPr>
              <w:t>rates?</w:t>
            </w:r>
            <w:proofErr w:type="gramEnd"/>
            <w:r w:rsidRPr="00CC5675">
              <w:rPr>
                <w:lang w:val="en-US"/>
              </w:rPr>
              <w:t xml:space="preserve"> I highlight this issue because Japan is </w:t>
            </w:r>
            <w:proofErr w:type="spellStart"/>
            <w:r w:rsidRPr="00CC5675">
              <w:rPr>
                <w:lang w:val="en-US"/>
              </w:rPr>
              <w:t>categorised</w:t>
            </w:r>
            <w:proofErr w:type="spellEnd"/>
            <w:r w:rsidRPr="00CC5675">
              <w:rPr>
                <w:lang w:val="en-US"/>
              </w:rPr>
              <w:t xml:space="preserve"> as a country that does not have a mean-testing system.  </w:t>
            </w:r>
          </w:p>
        </w:tc>
        <w:tc>
          <w:tcPr>
            <w:tcW w:w="1418" w:type="dxa"/>
            <w:shd w:val="clear" w:color="auto" w:fill="auto"/>
          </w:tcPr>
          <w:p w14:paraId="456B5278" w14:textId="77777777" w:rsidR="00892443" w:rsidRPr="00CC5675" w:rsidRDefault="00892443" w:rsidP="00CC5675">
            <w:pPr>
              <w:rPr>
                <w:lang w:val="en-US"/>
              </w:rPr>
            </w:pPr>
            <w:r>
              <w:rPr>
                <w:lang w:val="en-US"/>
              </w:rPr>
              <w:t>JA</w:t>
            </w:r>
          </w:p>
        </w:tc>
        <w:tc>
          <w:tcPr>
            <w:tcW w:w="5953" w:type="dxa"/>
            <w:shd w:val="clear" w:color="auto" w:fill="auto"/>
          </w:tcPr>
          <w:p w14:paraId="4147A919" w14:textId="77777777" w:rsidR="00892443" w:rsidRDefault="00892443" w:rsidP="004E7F85">
            <w:pPr>
              <w:rPr>
                <w:lang w:val="en-US"/>
              </w:rPr>
            </w:pPr>
            <w:r>
              <w:rPr>
                <w:lang w:val="en-US"/>
              </w:rPr>
              <w:t>Please refer to Reviewer 1 Comment 7 for the discussion of the Netherlands and the UK. The comment</w:t>
            </w:r>
            <w:r w:rsidR="00EB62C5">
              <w:rPr>
                <w:lang w:val="en-US"/>
              </w:rPr>
              <w:t>s</w:t>
            </w:r>
            <w:r>
              <w:rPr>
                <w:lang w:val="en-US"/>
              </w:rPr>
              <w:t xml:space="preserve"> are similar in this regard and we decide to answer these comments in on instance.</w:t>
            </w:r>
          </w:p>
          <w:p w14:paraId="752F064F" w14:textId="77777777" w:rsidR="00892443" w:rsidRPr="00CC5675" w:rsidRDefault="00EB62C5" w:rsidP="005E45CD">
            <w:pPr>
              <w:rPr>
                <w:lang w:val="en-US"/>
              </w:rPr>
            </w:pPr>
            <w:r>
              <w:rPr>
                <w:lang w:val="en-US"/>
              </w:rPr>
              <w:t>Concerning Japan, w</w:t>
            </w:r>
            <w:r w:rsidR="00892443">
              <w:rPr>
                <w:lang w:val="en-US"/>
              </w:rPr>
              <w:t xml:space="preserve">e agree, that higher contributions for people with higher incomes, might be seen as a kind of </w:t>
            </w:r>
            <w:proofErr w:type="gramStart"/>
            <w:r w:rsidR="00892443">
              <w:rPr>
                <w:lang w:val="en-US"/>
              </w:rPr>
              <w:t>means-test</w:t>
            </w:r>
            <w:proofErr w:type="gramEnd"/>
            <w:r w:rsidR="00892443">
              <w:rPr>
                <w:lang w:val="en-US"/>
              </w:rPr>
              <w:t xml:space="preserve">. However the means-testing indicator, we included, only measures the </w:t>
            </w:r>
            <w:proofErr w:type="gramStart"/>
            <w:r w:rsidR="00892443">
              <w:rPr>
                <w:lang w:val="en-US"/>
              </w:rPr>
              <w:t>means-testing</w:t>
            </w:r>
            <w:proofErr w:type="gramEnd"/>
            <w:r w:rsidR="00892443">
              <w:rPr>
                <w:lang w:val="en-US"/>
              </w:rPr>
              <w:t xml:space="preserve"> of benefits, thus in the case of LTC provision. We made this addition to the description of the indicator (p.7).</w:t>
            </w:r>
          </w:p>
        </w:tc>
      </w:tr>
      <w:tr w:rsidR="00892443" w:rsidRPr="00B17E67" w14:paraId="40B19F83" w14:textId="77777777" w:rsidTr="00892443">
        <w:tc>
          <w:tcPr>
            <w:tcW w:w="459" w:type="dxa"/>
            <w:shd w:val="clear" w:color="auto" w:fill="00B050"/>
          </w:tcPr>
          <w:p w14:paraId="57137B13" w14:textId="77777777" w:rsidR="00892443" w:rsidRPr="00CC5675" w:rsidRDefault="00892443" w:rsidP="00CC5675">
            <w:pPr>
              <w:rPr>
                <w:lang w:val="en-US"/>
              </w:rPr>
            </w:pPr>
            <w:r>
              <w:rPr>
                <w:lang w:val="en-US"/>
              </w:rPr>
              <w:t>13</w:t>
            </w:r>
          </w:p>
        </w:tc>
        <w:tc>
          <w:tcPr>
            <w:tcW w:w="2149" w:type="dxa"/>
            <w:shd w:val="clear" w:color="auto" w:fill="auto"/>
          </w:tcPr>
          <w:p w14:paraId="216567AA" w14:textId="77777777" w:rsidR="00892443" w:rsidRPr="00CC5675" w:rsidRDefault="00892443" w:rsidP="00CC5675">
            <w:pPr>
              <w:rPr>
                <w:lang w:val="en-US"/>
              </w:rPr>
            </w:pPr>
            <w:r>
              <w:rPr>
                <w:lang w:val="en-US"/>
              </w:rPr>
              <w:t xml:space="preserve">Be more careful with descriptions – “tendencies” </w:t>
            </w:r>
          </w:p>
        </w:tc>
        <w:tc>
          <w:tcPr>
            <w:tcW w:w="4900" w:type="dxa"/>
            <w:shd w:val="clear" w:color="auto" w:fill="auto"/>
          </w:tcPr>
          <w:p w14:paraId="4A469D7A" w14:textId="77777777" w:rsidR="00892443" w:rsidRPr="00CC5675" w:rsidRDefault="00892443" w:rsidP="00CC5675">
            <w:pPr>
              <w:rPr>
                <w:lang w:val="en-US"/>
              </w:rPr>
            </w:pPr>
            <w:r w:rsidRPr="00CC5675">
              <w:rPr>
                <w:lang w:val="en-US"/>
              </w:rPr>
              <w:t xml:space="preserve">In sum, I understand that with typologies and by clustering the </w:t>
            </w:r>
            <w:proofErr w:type="gramStart"/>
            <w:r w:rsidRPr="00CC5675">
              <w:rPr>
                <w:lang w:val="en-US"/>
              </w:rPr>
              <w:t>countries</w:t>
            </w:r>
            <w:proofErr w:type="gramEnd"/>
            <w:r w:rsidRPr="00CC5675">
              <w:rPr>
                <w:lang w:val="en-US"/>
              </w:rPr>
              <w:t xml:space="preserve"> you cannot address all the individual countries, but it does require some nuanced descriptions. The authors may want to speak more in terms of the 'tendencies' - the tendency towards x, y and z that these countries have in these clusters. </w:t>
            </w:r>
          </w:p>
          <w:p w14:paraId="12143E6B" w14:textId="77777777" w:rsidR="00892443" w:rsidRPr="00CC5675" w:rsidRDefault="00892443" w:rsidP="00CC5675">
            <w:pPr>
              <w:rPr>
                <w:lang w:val="en-US"/>
              </w:rPr>
            </w:pPr>
          </w:p>
        </w:tc>
        <w:tc>
          <w:tcPr>
            <w:tcW w:w="1418" w:type="dxa"/>
            <w:shd w:val="clear" w:color="auto" w:fill="auto"/>
          </w:tcPr>
          <w:p w14:paraId="2DAB5455" w14:textId="77777777" w:rsidR="00892443" w:rsidRPr="00CC5675" w:rsidRDefault="00892443" w:rsidP="00CC5675">
            <w:pPr>
              <w:rPr>
                <w:lang w:val="en-US"/>
              </w:rPr>
            </w:pPr>
            <w:r>
              <w:rPr>
                <w:lang w:val="en-US"/>
              </w:rPr>
              <w:t>JA</w:t>
            </w:r>
          </w:p>
        </w:tc>
        <w:tc>
          <w:tcPr>
            <w:tcW w:w="5953" w:type="dxa"/>
            <w:shd w:val="clear" w:color="auto" w:fill="auto"/>
          </w:tcPr>
          <w:p w14:paraId="20CF02F8" w14:textId="77777777" w:rsidR="00892443" w:rsidRPr="00CC5675" w:rsidRDefault="00892443" w:rsidP="003F0512">
            <w:pPr>
              <w:rPr>
                <w:lang w:val="en-US"/>
              </w:rPr>
            </w:pPr>
            <w:r>
              <w:rPr>
                <w:lang w:val="en-US"/>
              </w:rPr>
              <w:t xml:space="preserve">We agree, that we could phrase more hesitantly in </w:t>
            </w:r>
            <w:proofErr w:type="gramStart"/>
            <w:r>
              <w:rPr>
                <w:lang w:val="en-US"/>
              </w:rPr>
              <w:t>some instances in the descriptions of system types and what this might imply</w:t>
            </w:r>
            <w:proofErr w:type="gramEnd"/>
            <w:r>
              <w:rPr>
                <w:lang w:val="en-US"/>
              </w:rPr>
              <w:t>. We deleted all interpretations of the values of indicators in the Results section</w:t>
            </w:r>
            <w:r w:rsidR="00EB62C5">
              <w:rPr>
                <w:lang w:val="en-US"/>
              </w:rPr>
              <w:t xml:space="preserve"> and focus on an interpretation in the Discussion and Conclusion</w:t>
            </w:r>
            <w:r>
              <w:rPr>
                <w:lang w:val="en-US"/>
              </w:rPr>
              <w:t xml:space="preserve"> (see also Comment 6 Reviewer 1).</w:t>
            </w:r>
          </w:p>
        </w:tc>
      </w:tr>
      <w:tr w:rsidR="00892443" w:rsidRPr="00B17E67" w14:paraId="18F2EF62" w14:textId="77777777" w:rsidTr="00892443">
        <w:tc>
          <w:tcPr>
            <w:tcW w:w="459" w:type="dxa"/>
            <w:shd w:val="clear" w:color="auto" w:fill="00B050"/>
          </w:tcPr>
          <w:p w14:paraId="79414000" w14:textId="77777777" w:rsidR="00892443" w:rsidRPr="00CC5675" w:rsidRDefault="00892443" w:rsidP="00CC5675">
            <w:pPr>
              <w:rPr>
                <w:lang w:val="en-US"/>
              </w:rPr>
            </w:pPr>
            <w:r>
              <w:rPr>
                <w:lang w:val="en-US"/>
              </w:rPr>
              <w:t>14</w:t>
            </w:r>
          </w:p>
        </w:tc>
        <w:tc>
          <w:tcPr>
            <w:tcW w:w="2149" w:type="dxa"/>
            <w:shd w:val="clear" w:color="auto" w:fill="auto"/>
          </w:tcPr>
          <w:p w14:paraId="574130EA" w14:textId="77777777" w:rsidR="00892443" w:rsidRPr="00CC5675" w:rsidRDefault="00892443" w:rsidP="00CC5675">
            <w:pPr>
              <w:rPr>
                <w:lang w:val="en-US"/>
              </w:rPr>
            </w:pPr>
            <w:r>
              <w:rPr>
                <w:lang w:val="en-US"/>
              </w:rPr>
              <w:t>Make explicit what is meant by informal care</w:t>
            </w:r>
          </w:p>
        </w:tc>
        <w:tc>
          <w:tcPr>
            <w:tcW w:w="4900" w:type="dxa"/>
            <w:shd w:val="clear" w:color="auto" w:fill="auto"/>
          </w:tcPr>
          <w:p w14:paraId="7AFE7704" w14:textId="77777777" w:rsidR="00892443" w:rsidRPr="00CC5675" w:rsidRDefault="00892443" w:rsidP="00CC5675">
            <w:pPr>
              <w:rPr>
                <w:lang w:val="en-US"/>
              </w:rPr>
            </w:pPr>
            <w:r w:rsidRPr="00CC5675">
              <w:rPr>
                <w:lang w:val="en-US"/>
              </w:rPr>
              <w:t xml:space="preserve">+"this system shows one of the lowest shares of public expenditure and </w:t>
            </w:r>
            <w:proofErr w:type="gramStart"/>
            <w:r w:rsidRPr="00CC5675">
              <w:rPr>
                <w:lang w:val="en-US"/>
              </w:rPr>
              <w:t>cash  benefits</w:t>
            </w:r>
            <w:proofErr w:type="gramEnd"/>
            <w:r w:rsidRPr="00CC5675">
              <w:rPr>
                <w:lang w:val="en-US"/>
              </w:rPr>
              <w:t xml:space="preserve"> are unbound, indicating a high level of informal care provision." I </w:t>
            </w:r>
            <w:r w:rsidRPr="00CC5675">
              <w:rPr>
                <w:lang w:val="en-US"/>
              </w:rPr>
              <w:lastRenderedPageBreak/>
              <w:t xml:space="preserve">think </w:t>
            </w:r>
            <w:proofErr w:type="gramStart"/>
            <w:r w:rsidRPr="00CC5675">
              <w:rPr>
                <w:lang w:val="en-US"/>
              </w:rPr>
              <w:t>it's</w:t>
            </w:r>
            <w:proofErr w:type="gramEnd"/>
            <w:r w:rsidRPr="00CC5675">
              <w:rPr>
                <w:lang w:val="en-US"/>
              </w:rPr>
              <w:t xml:space="preserve"> important to distinguish informal care provision and non-institutional care. I define informal care as care that is </w:t>
            </w:r>
            <w:proofErr w:type="spellStart"/>
            <w:r w:rsidRPr="00CC5675">
              <w:rPr>
                <w:lang w:val="en-US"/>
              </w:rPr>
              <w:t>decommodified</w:t>
            </w:r>
            <w:proofErr w:type="spellEnd"/>
            <w:r w:rsidRPr="00CC5675">
              <w:rPr>
                <w:lang w:val="en-US"/>
              </w:rPr>
              <w:t xml:space="preserve">, while non-institutional care means financial support for care outside the nursing home, often home-based care. I think you can easily solve this issue by making explicit what you mean by informal care. </w:t>
            </w:r>
          </w:p>
          <w:p w14:paraId="0F28D7E1" w14:textId="77777777" w:rsidR="00892443" w:rsidRPr="00CC5675" w:rsidRDefault="00892443" w:rsidP="00CC5675">
            <w:pPr>
              <w:rPr>
                <w:lang w:val="en-US"/>
              </w:rPr>
            </w:pPr>
          </w:p>
        </w:tc>
        <w:tc>
          <w:tcPr>
            <w:tcW w:w="1418" w:type="dxa"/>
            <w:shd w:val="clear" w:color="auto" w:fill="auto"/>
          </w:tcPr>
          <w:p w14:paraId="2CEE9D4B" w14:textId="77777777" w:rsidR="00892443" w:rsidRPr="00CC5675" w:rsidRDefault="00892443" w:rsidP="00CC5675">
            <w:pPr>
              <w:rPr>
                <w:lang w:val="en-US"/>
              </w:rPr>
            </w:pPr>
            <w:r>
              <w:rPr>
                <w:lang w:val="en-US"/>
              </w:rPr>
              <w:lastRenderedPageBreak/>
              <w:t>JA</w:t>
            </w:r>
          </w:p>
        </w:tc>
        <w:tc>
          <w:tcPr>
            <w:tcW w:w="5953" w:type="dxa"/>
            <w:shd w:val="clear" w:color="auto" w:fill="auto"/>
          </w:tcPr>
          <w:p w14:paraId="591515D2" w14:textId="77777777" w:rsidR="00892443" w:rsidRPr="00CC5675" w:rsidRDefault="00892443" w:rsidP="00EB62C5">
            <w:pPr>
              <w:rPr>
                <w:lang w:val="en-US"/>
              </w:rPr>
            </w:pPr>
            <w:r>
              <w:rPr>
                <w:lang w:val="en-US"/>
              </w:rPr>
              <w:t xml:space="preserve">We agree with your comment. We added a sentence, which makes clear that we understand informal care in this paper as de-commodified care by family and informal migrants (migrant </w:t>
            </w:r>
            <w:r>
              <w:rPr>
                <w:lang w:val="en-US"/>
              </w:rPr>
              <w:lastRenderedPageBreak/>
              <w:t xml:space="preserve">in the family) (p.6). </w:t>
            </w:r>
            <w:r w:rsidR="00EB62C5">
              <w:rPr>
                <w:lang w:val="en-US"/>
              </w:rPr>
              <w:t xml:space="preserve">In light of your previous </w:t>
            </w:r>
            <w:proofErr w:type="gramStart"/>
            <w:r w:rsidR="00EB62C5">
              <w:rPr>
                <w:lang w:val="en-US"/>
              </w:rPr>
              <w:t>comment</w:t>
            </w:r>
            <w:proofErr w:type="gramEnd"/>
            <w:r w:rsidR="00EB62C5">
              <w:rPr>
                <w:lang w:val="en-US"/>
              </w:rPr>
              <w:t xml:space="preserve"> we deleted the following part of the sentence “</w:t>
            </w:r>
            <w:r w:rsidR="00EB62C5" w:rsidRPr="00CC5675">
              <w:rPr>
                <w:lang w:val="en-US"/>
              </w:rPr>
              <w:t>indicating a high level of informal care provision</w:t>
            </w:r>
            <w:r w:rsidR="00EB62C5">
              <w:rPr>
                <w:lang w:val="en-US"/>
              </w:rPr>
              <w:t xml:space="preserve">” (p.11). </w:t>
            </w:r>
          </w:p>
        </w:tc>
      </w:tr>
      <w:tr w:rsidR="00892443" w:rsidRPr="00B17E67" w14:paraId="1331EEB2" w14:textId="77777777" w:rsidTr="00892443">
        <w:tc>
          <w:tcPr>
            <w:tcW w:w="459" w:type="dxa"/>
            <w:shd w:val="clear" w:color="auto" w:fill="00B050"/>
          </w:tcPr>
          <w:p w14:paraId="3AD65121" w14:textId="77777777" w:rsidR="00892443" w:rsidRPr="00CC5675" w:rsidRDefault="00892443" w:rsidP="00CC5675">
            <w:pPr>
              <w:rPr>
                <w:lang w:val="en-US"/>
              </w:rPr>
            </w:pPr>
            <w:r>
              <w:rPr>
                <w:lang w:val="en-US"/>
              </w:rPr>
              <w:lastRenderedPageBreak/>
              <w:t>15</w:t>
            </w:r>
          </w:p>
        </w:tc>
        <w:tc>
          <w:tcPr>
            <w:tcW w:w="2149" w:type="dxa"/>
            <w:shd w:val="clear" w:color="auto" w:fill="auto"/>
          </w:tcPr>
          <w:p w14:paraId="4AF32040" w14:textId="77777777" w:rsidR="00892443" w:rsidRPr="00CC5675" w:rsidRDefault="00892443" w:rsidP="00CC5675">
            <w:pPr>
              <w:rPr>
                <w:lang w:val="en-US"/>
              </w:rPr>
            </w:pPr>
            <w:r>
              <w:rPr>
                <w:lang w:val="en-US"/>
              </w:rPr>
              <w:t xml:space="preserve">State clearly the observation </w:t>
            </w:r>
            <w:proofErr w:type="spellStart"/>
            <w:r>
              <w:rPr>
                <w:lang w:val="en-US"/>
              </w:rPr>
              <w:t>periode</w:t>
            </w:r>
            <w:proofErr w:type="spellEnd"/>
          </w:p>
        </w:tc>
        <w:tc>
          <w:tcPr>
            <w:tcW w:w="4900" w:type="dxa"/>
            <w:shd w:val="clear" w:color="auto" w:fill="auto"/>
          </w:tcPr>
          <w:p w14:paraId="6C29191B" w14:textId="77777777" w:rsidR="00892443" w:rsidRPr="00CC5675" w:rsidRDefault="00892443" w:rsidP="00CC5675">
            <w:pPr>
              <w:rPr>
                <w:lang w:val="en-US"/>
              </w:rPr>
            </w:pPr>
            <w:proofErr w:type="gramStart"/>
            <w:r w:rsidRPr="00CC5675">
              <w:rPr>
                <w:lang w:val="en-US"/>
              </w:rPr>
              <w:t>I might have missed it, but what is the observation period that is included in the analysis?</w:t>
            </w:r>
            <w:proofErr w:type="gramEnd"/>
            <w:r w:rsidRPr="00CC5675">
              <w:rPr>
                <w:lang w:val="en-US"/>
              </w:rPr>
              <w:t xml:space="preserve">  </w:t>
            </w:r>
            <w:r w:rsidRPr="00CC5675">
              <w:t xml:space="preserve">2014-2016? Can </w:t>
            </w:r>
            <w:proofErr w:type="spellStart"/>
            <w:r w:rsidRPr="00CC5675">
              <w:t>the</w:t>
            </w:r>
            <w:proofErr w:type="spellEnd"/>
            <w:r w:rsidRPr="00CC5675">
              <w:t xml:space="preserve"> </w:t>
            </w:r>
            <w:proofErr w:type="spellStart"/>
            <w:r w:rsidRPr="00CC5675">
              <w:t>authors</w:t>
            </w:r>
            <w:proofErr w:type="spellEnd"/>
            <w:r w:rsidRPr="00CC5675">
              <w:t xml:space="preserve"> </w:t>
            </w:r>
            <w:proofErr w:type="spellStart"/>
            <w:r w:rsidRPr="00CC5675">
              <w:t>make</w:t>
            </w:r>
            <w:proofErr w:type="spellEnd"/>
            <w:r w:rsidRPr="00CC5675">
              <w:t xml:space="preserve"> </w:t>
            </w:r>
            <w:proofErr w:type="spellStart"/>
            <w:r w:rsidRPr="00CC5675">
              <w:t>it</w:t>
            </w:r>
            <w:proofErr w:type="spellEnd"/>
            <w:r w:rsidRPr="00CC5675">
              <w:t xml:space="preserve"> explicit </w:t>
            </w:r>
            <w:proofErr w:type="spellStart"/>
            <w:r w:rsidRPr="00CC5675">
              <w:t>and</w:t>
            </w:r>
            <w:proofErr w:type="spellEnd"/>
            <w:r w:rsidRPr="00CC5675">
              <w:t xml:space="preserve"> </w:t>
            </w:r>
            <w:proofErr w:type="spellStart"/>
            <w:r w:rsidRPr="00CC5675">
              <w:t>clear</w:t>
            </w:r>
            <w:proofErr w:type="spellEnd"/>
            <w:r w:rsidRPr="00CC5675">
              <w:t>?</w:t>
            </w:r>
          </w:p>
        </w:tc>
        <w:tc>
          <w:tcPr>
            <w:tcW w:w="1418" w:type="dxa"/>
            <w:shd w:val="clear" w:color="auto" w:fill="auto"/>
          </w:tcPr>
          <w:p w14:paraId="7FB50330" w14:textId="77777777" w:rsidR="00892443" w:rsidRPr="00CC5675" w:rsidRDefault="00892443" w:rsidP="00CC5675">
            <w:pPr>
              <w:rPr>
                <w:lang w:val="en-US"/>
              </w:rPr>
            </w:pPr>
            <w:r>
              <w:rPr>
                <w:lang w:val="en-US"/>
              </w:rPr>
              <w:t>JA</w:t>
            </w:r>
          </w:p>
        </w:tc>
        <w:tc>
          <w:tcPr>
            <w:tcW w:w="5953" w:type="dxa"/>
            <w:shd w:val="clear" w:color="auto" w:fill="auto"/>
          </w:tcPr>
          <w:p w14:paraId="5E48354F" w14:textId="77777777" w:rsidR="00892443" w:rsidRPr="00CC5675" w:rsidRDefault="00892443" w:rsidP="00EB62C5">
            <w:pPr>
              <w:rPr>
                <w:lang w:val="en-US"/>
              </w:rPr>
            </w:pPr>
            <w:r>
              <w:rPr>
                <w:lang w:val="en-US"/>
              </w:rPr>
              <w:t xml:space="preserve">We agree that this </w:t>
            </w:r>
            <w:proofErr w:type="gramStart"/>
            <w:r>
              <w:rPr>
                <w:lang w:val="en-US"/>
              </w:rPr>
              <w:t>should be placed</w:t>
            </w:r>
            <w:proofErr w:type="gramEnd"/>
            <w:r>
              <w:rPr>
                <w:lang w:val="en-US"/>
              </w:rPr>
              <w:t xml:space="preserve"> more prominently. We added this information to the first </w:t>
            </w:r>
            <w:r w:rsidR="00EB62C5">
              <w:rPr>
                <w:lang w:val="en-US"/>
              </w:rPr>
              <w:t xml:space="preserve">paragraph of </w:t>
            </w:r>
            <w:r>
              <w:rPr>
                <w:lang w:val="en-US"/>
              </w:rPr>
              <w:t xml:space="preserve">the Material and Methods section (p.5). Quantitative data show the mean for the years 2014-2016 (latest years available at that time) and for institutional indicators for the year 2016, as we advised our policy experts to evaluate the institutional indicators for this year. </w:t>
            </w:r>
          </w:p>
        </w:tc>
      </w:tr>
      <w:tr w:rsidR="00892443" w:rsidRPr="00B17E67" w14:paraId="52DD890E" w14:textId="77777777" w:rsidTr="0021482D">
        <w:tc>
          <w:tcPr>
            <w:tcW w:w="459" w:type="dxa"/>
            <w:shd w:val="clear" w:color="auto" w:fill="00B050"/>
          </w:tcPr>
          <w:p w14:paraId="7D9ED1B7" w14:textId="77777777" w:rsidR="00892443" w:rsidRPr="00CC5675" w:rsidRDefault="00892443" w:rsidP="00CC5675">
            <w:pPr>
              <w:rPr>
                <w:lang w:val="en-US"/>
              </w:rPr>
            </w:pPr>
            <w:r>
              <w:rPr>
                <w:lang w:val="en-US"/>
              </w:rPr>
              <w:t>1</w:t>
            </w:r>
            <w:bookmarkStart w:id="8" w:name="_GoBack"/>
            <w:bookmarkEnd w:id="8"/>
            <w:r>
              <w:rPr>
                <w:lang w:val="en-US"/>
              </w:rPr>
              <w:t>6</w:t>
            </w:r>
          </w:p>
        </w:tc>
        <w:tc>
          <w:tcPr>
            <w:tcW w:w="2149" w:type="dxa"/>
            <w:shd w:val="clear" w:color="auto" w:fill="auto"/>
          </w:tcPr>
          <w:p w14:paraId="50E05C61" w14:textId="77777777" w:rsidR="00892443" w:rsidRPr="00CC5675" w:rsidRDefault="00892443" w:rsidP="00CC5675">
            <w:pPr>
              <w:rPr>
                <w:lang w:val="en-US"/>
              </w:rPr>
            </w:pPr>
            <w:proofErr w:type="gramStart"/>
            <w:r>
              <w:rPr>
                <w:lang w:val="en-US"/>
              </w:rPr>
              <w:t>Does the choice indicator measure “marketization”?</w:t>
            </w:r>
            <w:proofErr w:type="gramEnd"/>
          </w:p>
        </w:tc>
        <w:tc>
          <w:tcPr>
            <w:tcW w:w="4900" w:type="dxa"/>
            <w:shd w:val="clear" w:color="auto" w:fill="auto"/>
          </w:tcPr>
          <w:p w14:paraId="4A44DBAA" w14:textId="77777777" w:rsidR="00892443" w:rsidRPr="00CC5675" w:rsidRDefault="00892443" w:rsidP="00CC5675">
            <w:pPr>
              <w:rPr>
                <w:lang w:val="en-US"/>
              </w:rPr>
            </w:pPr>
            <w:proofErr w:type="gramStart"/>
            <w:r w:rsidRPr="00CC5675">
              <w:rPr>
                <w:lang w:val="en-US"/>
              </w:rPr>
              <w:t>I'm</w:t>
            </w:r>
            <w:proofErr w:type="gramEnd"/>
            <w:r w:rsidRPr="00CC5675">
              <w:rPr>
                <w:lang w:val="en-US"/>
              </w:rPr>
              <w:t xml:space="preserve"> wondering if the indicator of 'choice' also measures a component of 'marketization'. </w:t>
            </w:r>
            <w:proofErr w:type="spellStart"/>
            <w:r w:rsidRPr="00CC5675">
              <w:t>What</w:t>
            </w:r>
            <w:proofErr w:type="spellEnd"/>
            <w:r w:rsidRPr="00CC5675">
              <w:t xml:space="preserve"> do </w:t>
            </w:r>
            <w:proofErr w:type="spellStart"/>
            <w:r w:rsidRPr="00CC5675">
              <w:t>the</w:t>
            </w:r>
            <w:proofErr w:type="spellEnd"/>
            <w:r w:rsidRPr="00CC5675">
              <w:t xml:space="preserve"> </w:t>
            </w:r>
            <w:proofErr w:type="spellStart"/>
            <w:r w:rsidRPr="00CC5675">
              <w:t>authors</w:t>
            </w:r>
            <w:proofErr w:type="spellEnd"/>
            <w:r w:rsidRPr="00CC5675">
              <w:t xml:space="preserve"> </w:t>
            </w:r>
            <w:proofErr w:type="spellStart"/>
            <w:r w:rsidRPr="00CC5675">
              <w:t>think</w:t>
            </w:r>
            <w:proofErr w:type="spellEnd"/>
            <w:r w:rsidRPr="00CC5675">
              <w:t>?</w:t>
            </w:r>
          </w:p>
        </w:tc>
        <w:tc>
          <w:tcPr>
            <w:tcW w:w="1418" w:type="dxa"/>
            <w:shd w:val="clear" w:color="auto" w:fill="auto"/>
          </w:tcPr>
          <w:p w14:paraId="4EABEE36" w14:textId="77777777" w:rsidR="00892443" w:rsidRPr="00CC5675" w:rsidRDefault="00892443" w:rsidP="00CC5675">
            <w:pPr>
              <w:rPr>
                <w:lang w:val="en-US"/>
              </w:rPr>
            </w:pPr>
            <w:r>
              <w:rPr>
                <w:lang w:val="en-US"/>
              </w:rPr>
              <w:t xml:space="preserve">JA, </w:t>
            </w:r>
            <w:proofErr w:type="spellStart"/>
            <w:r>
              <w:rPr>
                <w:lang w:val="en-US"/>
              </w:rPr>
              <w:t>nur</w:t>
            </w:r>
            <w:proofErr w:type="spellEnd"/>
            <w:r>
              <w:rPr>
                <w:lang w:val="en-US"/>
              </w:rPr>
              <w:t xml:space="preserve"> </w:t>
            </w:r>
            <w:proofErr w:type="spellStart"/>
            <w:r>
              <w:rPr>
                <w:lang w:val="en-US"/>
              </w:rPr>
              <w:t>als</w:t>
            </w:r>
            <w:proofErr w:type="spellEnd"/>
            <w:r>
              <w:rPr>
                <w:lang w:val="en-US"/>
              </w:rPr>
              <w:t xml:space="preserve"> </w:t>
            </w:r>
            <w:proofErr w:type="spellStart"/>
            <w:r>
              <w:rPr>
                <w:lang w:val="en-US"/>
              </w:rPr>
              <w:t>Antwort</w:t>
            </w:r>
            <w:proofErr w:type="spellEnd"/>
          </w:p>
        </w:tc>
        <w:tc>
          <w:tcPr>
            <w:tcW w:w="5953" w:type="dxa"/>
            <w:shd w:val="clear" w:color="auto" w:fill="auto"/>
          </w:tcPr>
          <w:p w14:paraId="34DE6536" w14:textId="434652BB" w:rsidR="00892443" w:rsidRPr="00CC5675" w:rsidRDefault="00892443" w:rsidP="00B17E67">
            <w:pPr>
              <w:rPr>
                <w:lang w:val="en-US"/>
              </w:rPr>
            </w:pPr>
            <w:r>
              <w:rPr>
                <w:lang w:val="en-US"/>
              </w:rPr>
              <w:t>We think</w:t>
            </w:r>
            <w:proofErr w:type="gramStart"/>
            <w:r>
              <w:rPr>
                <w:lang w:val="en-US"/>
              </w:rPr>
              <w:t>,</w:t>
            </w:r>
            <w:proofErr w:type="gramEnd"/>
            <w:r>
              <w:rPr>
                <w:lang w:val="en-US"/>
              </w:rPr>
              <w:t xml:space="preserve"> the indicator of choice restrictions might incorporate a component of marketization. In general, one would expect that those countries, which included </w:t>
            </w:r>
            <w:proofErr w:type="gramStart"/>
            <w:r>
              <w:rPr>
                <w:lang w:val="en-US"/>
              </w:rPr>
              <w:t>(more) private provision</w:t>
            </w:r>
            <w:proofErr w:type="gramEnd"/>
            <w:r>
              <w:rPr>
                <w:lang w:val="en-US"/>
              </w:rPr>
              <w:t xml:space="preserve"> or more private financing components into their systems</w:t>
            </w:r>
            <w:r w:rsidR="00EB62C5">
              <w:rPr>
                <w:lang w:val="en-US"/>
              </w:rPr>
              <w:t>,</w:t>
            </w:r>
            <w:r>
              <w:rPr>
                <w:lang w:val="en-US"/>
              </w:rPr>
              <w:t xml:space="preserve"> in the same instance included more freedom of choice, as now public, private, and non-profit providers compete (more) for clients. </w:t>
            </w:r>
            <w:r w:rsidR="00132237" w:rsidRPr="00B17E67">
              <w:rPr>
                <w:lang w:val="en-US"/>
              </w:rPr>
              <w:t xml:space="preserve">This might be the case. </w:t>
            </w:r>
            <w:r w:rsidR="00B17E67" w:rsidRPr="00B17E67">
              <w:rPr>
                <w:lang w:val="en-US"/>
              </w:rPr>
              <w:t>However, the data we use, do only show this partially, as the correlation between the overall choice index and the indicator of private expenditure is negative and insignificant (-0.19, p&gt;0.05</w:t>
            </w:r>
            <w:r w:rsidR="00132237" w:rsidRPr="00B17E67">
              <w:rPr>
                <w:lang w:val="en-US"/>
              </w:rPr>
              <w:t xml:space="preserve">). </w:t>
            </w:r>
            <w:r>
              <w:rPr>
                <w:lang w:val="en-US"/>
              </w:rPr>
              <w:t xml:space="preserve">In order to prove that the indicator of choice actually measures marketization as well, one need to have data on an earlier point in time (e.g. 1990s or early 2000s) in which many OECD countries only started to </w:t>
            </w:r>
            <w:proofErr w:type="spellStart"/>
            <w:r>
              <w:rPr>
                <w:lang w:val="en-US"/>
              </w:rPr>
              <w:t>marketize</w:t>
            </w:r>
            <w:proofErr w:type="spellEnd"/>
            <w:r>
              <w:rPr>
                <w:lang w:val="en-US"/>
              </w:rPr>
              <w:t xml:space="preserve"> and privatize LTC systems.</w:t>
            </w:r>
          </w:p>
        </w:tc>
      </w:tr>
      <w:tr w:rsidR="00892443" w:rsidRPr="00214AD0" w14:paraId="204AEF47" w14:textId="77777777" w:rsidTr="00892443">
        <w:tc>
          <w:tcPr>
            <w:tcW w:w="459" w:type="dxa"/>
            <w:shd w:val="clear" w:color="auto" w:fill="00B050"/>
          </w:tcPr>
          <w:p w14:paraId="17DFC005" w14:textId="77777777" w:rsidR="00892443" w:rsidRPr="00CC5675" w:rsidRDefault="00892443" w:rsidP="00CC5675">
            <w:pPr>
              <w:rPr>
                <w:lang w:val="en-US"/>
              </w:rPr>
            </w:pPr>
            <w:r>
              <w:rPr>
                <w:lang w:val="en-US"/>
              </w:rPr>
              <w:t>17</w:t>
            </w:r>
          </w:p>
        </w:tc>
        <w:tc>
          <w:tcPr>
            <w:tcW w:w="2149" w:type="dxa"/>
            <w:shd w:val="clear" w:color="auto" w:fill="auto"/>
          </w:tcPr>
          <w:p w14:paraId="7DD642CD" w14:textId="77777777" w:rsidR="00892443" w:rsidRPr="00CC5675" w:rsidRDefault="00892443" w:rsidP="00CC5675">
            <w:pPr>
              <w:rPr>
                <w:lang w:val="en-US"/>
              </w:rPr>
            </w:pPr>
            <w:r>
              <w:rPr>
                <w:lang w:val="en-US"/>
              </w:rPr>
              <w:t>Figure 1 Country abbreviations</w:t>
            </w:r>
          </w:p>
        </w:tc>
        <w:tc>
          <w:tcPr>
            <w:tcW w:w="4900" w:type="dxa"/>
            <w:shd w:val="clear" w:color="auto" w:fill="auto"/>
          </w:tcPr>
          <w:p w14:paraId="1FCD9B26" w14:textId="77777777" w:rsidR="00892443" w:rsidRPr="00CC5675" w:rsidRDefault="00892443" w:rsidP="00CC5675">
            <w:pPr>
              <w:rPr>
                <w:lang w:val="en-US"/>
              </w:rPr>
            </w:pPr>
            <w:r w:rsidRPr="00CC5675">
              <w:rPr>
                <w:lang w:val="en-US"/>
              </w:rPr>
              <w:t xml:space="preserve">I find Figure 1 hard to read. Can the country abbreviations be a bit clearer? </w:t>
            </w:r>
            <w:proofErr w:type="spellStart"/>
            <w:r w:rsidRPr="00CC5675">
              <w:t>And</w:t>
            </w:r>
            <w:proofErr w:type="spellEnd"/>
            <w:r w:rsidRPr="00CC5675">
              <w:t xml:space="preserve"> </w:t>
            </w:r>
            <w:proofErr w:type="spellStart"/>
            <w:r w:rsidRPr="00CC5675">
              <w:t>would</w:t>
            </w:r>
            <w:proofErr w:type="spellEnd"/>
            <w:r w:rsidRPr="00CC5675">
              <w:t xml:space="preserve"> </w:t>
            </w:r>
            <w:proofErr w:type="spellStart"/>
            <w:r w:rsidRPr="00CC5675">
              <w:t>it</w:t>
            </w:r>
            <w:proofErr w:type="spellEnd"/>
            <w:r w:rsidRPr="00CC5675">
              <w:t xml:space="preserve"> </w:t>
            </w:r>
            <w:proofErr w:type="spellStart"/>
            <w:r w:rsidRPr="00CC5675">
              <w:t>be</w:t>
            </w:r>
            <w:proofErr w:type="spellEnd"/>
            <w:r w:rsidRPr="00CC5675">
              <w:t xml:space="preserve"> </w:t>
            </w:r>
            <w:proofErr w:type="spellStart"/>
            <w:r w:rsidRPr="00CC5675">
              <w:t>possible</w:t>
            </w:r>
            <w:proofErr w:type="spellEnd"/>
            <w:r w:rsidRPr="00CC5675">
              <w:t xml:space="preserve"> </w:t>
            </w:r>
            <w:proofErr w:type="spellStart"/>
            <w:r w:rsidRPr="00CC5675">
              <w:t>to</w:t>
            </w:r>
            <w:proofErr w:type="spellEnd"/>
            <w:r w:rsidRPr="00CC5675">
              <w:t xml:space="preserve"> </w:t>
            </w:r>
            <w:proofErr w:type="spellStart"/>
            <w:r w:rsidRPr="00CC5675">
              <w:t>name</w:t>
            </w:r>
            <w:proofErr w:type="spellEnd"/>
            <w:r w:rsidRPr="00CC5675">
              <w:t xml:space="preserve"> </w:t>
            </w:r>
            <w:proofErr w:type="spellStart"/>
            <w:r w:rsidRPr="00CC5675">
              <w:t>the</w:t>
            </w:r>
            <w:proofErr w:type="spellEnd"/>
            <w:r w:rsidRPr="00CC5675">
              <w:t xml:space="preserve"> </w:t>
            </w:r>
            <w:proofErr w:type="spellStart"/>
            <w:r w:rsidRPr="00CC5675">
              <w:t>clusters</w:t>
            </w:r>
            <w:proofErr w:type="spellEnd"/>
            <w:r w:rsidRPr="00CC5675">
              <w:t>?</w:t>
            </w:r>
          </w:p>
        </w:tc>
        <w:tc>
          <w:tcPr>
            <w:tcW w:w="1418" w:type="dxa"/>
            <w:shd w:val="clear" w:color="auto" w:fill="auto"/>
          </w:tcPr>
          <w:p w14:paraId="2DC5D134" w14:textId="77777777" w:rsidR="00892443" w:rsidRPr="00CC5675" w:rsidRDefault="00892443" w:rsidP="00CC5675">
            <w:pPr>
              <w:rPr>
                <w:lang w:val="en-US"/>
              </w:rPr>
            </w:pPr>
            <w:r>
              <w:rPr>
                <w:lang w:val="en-US"/>
              </w:rPr>
              <w:t>Ja, List of abbreviation</w:t>
            </w:r>
          </w:p>
        </w:tc>
        <w:tc>
          <w:tcPr>
            <w:tcW w:w="5953" w:type="dxa"/>
            <w:shd w:val="clear" w:color="auto" w:fill="auto"/>
          </w:tcPr>
          <w:p w14:paraId="18F78DE9" w14:textId="0118C25D" w:rsidR="00892443" w:rsidRPr="00D4055B" w:rsidRDefault="00F235BB" w:rsidP="00214AD0">
            <w:r>
              <w:rPr>
                <w:lang w:val="en-US"/>
              </w:rPr>
              <w:t xml:space="preserve">Thank you for your suggestion. </w:t>
            </w:r>
            <w:r w:rsidR="00892443">
              <w:rPr>
                <w:lang w:val="en-US"/>
              </w:rPr>
              <w:t xml:space="preserve">The country abbreviations </w:t>
            </w:r>
            <w:r w:rsidR="00A06BB6">
              <w:rPr>
                <w:lang w:val="en-US"/>
              </w:rPr>
              <w:t xml:space="preserve">that we </w:t>
            </w:r>
            <w:r w:rsidR="00892443">
              <w:rPr>
                <w:lang w:val="en-US"/>
              </w:rPr>
              <w:t>use</w:t>
            </w:r>
            <w:r w:rsidR="00A06BB6">
              <w:rPr>
                <w:lang w:val="en-US"/>
              </w:rPr>
              <w:t xml:space="preserve"> are</w:t>
            </w:r>
            <w:r w:rsidR="00892443">
              <w:rPr>
                <w:lang w:val="en-US"/>
              </w:rPr>
              <w:t xml:space="preserve"> the two-letter country code</w:t>
            </w:r>
            <w:r w:rsidR="00A06BB6">
              <w:rPr>
                <w:lang w:val="en-US"/>
              </w:rPr>
              <w:t>s</w:t>
            </w:r>
            <w:r w:rsidR="00892443">
              <w:rPr>
                <w:lang w:val="en-US"/>
              </w:rPr>
              <w:t xml:space="preserve"> (</w:t>
            </w:r>
            <w:r w:rsidR="00892443" w:rsidRPr="00A80B3F">
              <w:rPr>
                <w:lang w:val="en-US"/>
              </w:rPr>
              <w:t>ISO 3166-1 alpha-2</w:t>
            </w:r>
            <w:r w:rsidR="00892443">
              <w:rPr>
                <w:lang w:val="en-US"/>
              </w:rPr>
              <w:t xml:space="preserve">). </w:t>
            </w:r>
            <w:r>
              <w:rPr>
                <w:lang w:val="en-US"/>
              </w:rPr>
              <w:t>W</w:t>
            </w:r>
            <w:r w:rsidR="00892443">
              <w:rPr>
                <w:lang w:val="en-US"/>
              </w:rPr>
              <w:t xml:space="preserve">e added all abbreviations and the spelled-out country name in the caption of the figure. Furthermore, we shaded the </w:t>
            </w:r>
            <w:r w:rsidR="00892443">
              <w:rPr>
                <w:lang w:val="en-US"/>
              </w:rPr>
              <w:lastRenderedPageBreak/>
              <w:t xml:space="preserve">background of the clusters in light grey. This should help the reader to grasp the clusters visually in one instance. </w:t>
            </w:r>
            <w:proofErr w:type="spellStart"/>
            <w:r w:rsidR="00892443" w:rsidRPr="006911E0">
              <w:t>We</w:t>
            </w:r>
            <w:proofErr w:type="spellEnd"/>
            <w:r w:rsidR="00892443" w:rsidRPr="006911E0">
              <w:t xml:space="preserve"> </w:t>
            </w:r>
            <w:proofErr w:type="spellStart"/>
            <w:r w:rsidR="00892443" w:rsidRPr="006911E0">
              <w:t>added</w:t>
            </w:r>
            <w:proofErr w:type="spellEnd"/>
            <w:r w:rsidR="00892443" w:rsidRPr="006911E0">
              <w:t xml:space="preserve"> </w:t>
            </w:r>
            <w:proofErr w:type="spellStart"/>
            <w:r w:rsidR="00892443" w:rsidRPr="006911E0">
              <w:t>the</w:t>
            </w:r>
            <w:proofErr w:type="spellEnd"/>
            <w:r w:rsidR="00892443" w:rsidRPr="006911E0">
              <w:t xml:space="preserve"> </w:t>
            </w:r>
            <w:proofErr w:type="spellStart"/>
            <w:r w:rsidR="00892443" w:rsidRPr="006911E0">
              <w:t>cluster</w:t>
            </w:r>
            <w:proofErr w:type="spellEnd"/>
            <w:r w:rsidR="00892443" w:rsidRPr="006911E0">
              <w:t xml:space="preserve"> </w:t>
            </w:r>
            <w:proofErr w:type="spellStart"/>
            <w:r w:rsidR="00892443" w:rsidRPr="006911E0">
              <w:t>label</w:t>
            </w:r>
            <w:proofErr w:type="spellEnd"/>
            <w:r w:rsidR="00892443" w:rsidRPr="006911E0">
              <w:t xml:space="preserve"> </w:t>
            </w:r>
            <w:proofErr w:type="spellStart"/>
            <w:r w:rsidR="00892443" w:rsidRPr="006911E0">
              <w:t>to</w:t>
            </w:r>
            <w:proofErr w:type="spellEnd"/>
            <w:r w:rsidR="00892443" w:rsidRPr="006911E0">
              <w:t xml:space="preserve"> </w:t>
            </w:r>
            <w:proofErr w:type="spellStart"/>
            <w:r w:rsidR="00892443" w:rsidRPr="006911E0">
              <w:t>the</w:t>
            </w:r>
            <w:proofErr w:type="spellEnd"/>
            <w:r w:rsidR="00892443" w:rsidRPr="006911E0">
              <w:t xml:space="preserve"> </w:t>
            </w:r>
            <w:proofErr w:type="spellStart"/>
            <w:r w:rsidR="00892443" w:rsidRPr="006911E0">
              <w:t>shaded</w:t>
            </w:r>
            <w:proofErr w:type="spellEnd"/>
            <w:r w:rsidR="00892443" w:rsidRPr="006911E0">
              <w:t xml:space="preserve"> </w:t>
            </w:r>
            <w:proofErr w:type="spellStart"/>
            <w:r w:rsidR="00892443" w:rsidRPr="006911E0">
              <w:t>areas</w:t>
            </w:r>
            <w:proofErr w:type="spellEnd"/>
            <w:r w:rsidR="00892443" w:rsidRPr="006911E0">
              <w:t>.</w:t>
            </w:r>
            <w:r w:rsidR="00892443" w:rsidRPr="00D4055B">
              <w:t xml:space="preserve"> </w:t>
            </w:r>
          </w:p>
          <w:p w14:paraId="6C0BEB33" w14:textId="77777777" w:rsidR="00892443" w:rsidRPr="00214AD0" w:rsidRDefault="00892443" w:rsidP="00214AD0">
            <w:r w:rsidRPr="00214AD0">
              <w:rPr>
                <w:b/>
              </w:rPr>
              <w:t>AN CLAUS</w:t>
            </w:r>
            <w:r>
              <w:t>: In den angehängten Dokumenten findest du drei Grafikvarianten: Originalgrafik, Grafik in der die Cluster hellgrau hinterlegt sind, Grafik mit hellgrauer Hinterlegung und Labeln. Ich finde die letzte Variante sehr gut, da es optisch nochmal besser unsere Cluster und Labels hervorhebt. Wenn du Änderungen (Schriftart, -größe etc. haben willst), dann kann ich auch noch weiter anpassen.</w:t>
            </w:r>
          </w:p>
        </w:tc>
      </w:tr>
      <w:tr w:rsidR="00AB5931" w:rsidRPr="00214AD0" w14:paraId="68EF5D49" w14:textId="77777777" w:rsidTr="00AB5931">
        <w:tc>
          <w:tcPr>
            <w:tcW w:w="14879" w:type="dxa"/>
            <w:gridSpan w:val="5"/>
            <w:shd w:val="clear" w:color="auto" w:fill="D0CECE" w:themeFill="background2" w:themeFillShade="E6"/>
          </w:tcPr>
          <w:p w14:paraId="75CA320F" w14:textId="77777777" w:rsidR="00AB5931" w:rsidRPr="00214AD0" w:rsidRDefault="00AB5931" w:rsidP="00CC5675">
            <w:pPr>
              <w:rPr>
                <w:b/>
                <w:sz w:val="28"/>
                <w:szCs w:val="28"/>
              </w:rPr>
            </w:pPr>
            <w:r w:rsidRPr="00214AD0">
              <w:rPr>
                <w:b/>
                <w:sz w:val="28"/>
                <w:szCs w:val="28"/>
              </w:rPr>
              <w:lastRenderedPageBreak/>
              <w:t>REVIEWER 4</w:t>
            </w:r>
          </w:p>
        </w:tc>
      </w:tr>
      <w:tr w:rsidR="00892443" w:rsidRPr="00B17E67" w14:paraId="4AB312E5" w14:textId="77777777" w:rsidTr="00892443">
        <w:tc>
          <w:tcPr>
            <w:tcW w:w="459" w:type="dxa"/>
            <w:shd w:val="clear" w:color="auto" w:fill="00B050"/>
          </w:tcPr>
          <w:p w14:paraId="41DAB2D4" w14:textId="77777777" w:rsidR="00892443" w:rsidRPr="00214AD0" w:rsidRDefault="00892443" w:rsidP="00CC5675">
            <w:r w:rsidRPr="00214AD0">
              <w:t>18</w:t>
            </w:r>
          </w:p>
        </w:tc>
        <w:tc>
          <w:tcPr>
            <w:tcW w:w="2149" w:type="dxa"/>
            <w:shd w:val="clear" w:color="auto" w:fill="auto"/>
          </w:tcPr>
          <w:p w14:paraId="7E0B4BC6" w14:textId="77777777" w:rsidR="00892443" w:rsidRPr="00CC5675" w:rsidRDefault="00892443" w:rsidP="00CC5675">
            <w:pPr>
              <w:rPr>
                <w:lang w:val="en-US"/>
              </w:rPr>
            </w:pPr>
            <w:r w:rsidRPr="00D4055B">
              <w:rPr>
                <w:lang w:val="en-US"/>
              </w:rPr>
              <w:t xml:space="preserve">Definition of beds – as systems are different also if beds belong to HC or </w:t>
            </w:r>
            <w:r>
              <w:rPr>
                <w:lang w:val="en-US"/>
              </w:rPr>
              <w:t>LTC varies</w:t>
            </w:r>
          </w:p>
        </w:tc>
        <w:tc>
          <w:tcPr>
            <w:tcW w:w="4900" w:type="dxa"/>
            <w:shd w:val="clear" w:color="auto" w:fill="auto"/>
          </w:tcPr>
          <w:p w14:paraId="1266E631" w14:textId="77777777" w:rsidR="00892443" w:rsidRPr="00CC5675" w:rsidRDefault="00892443" w:rsidP="00CC5675">
            <w:pPr>
              <w:rPr>
                <w:lang w:val="en-US"/>
              </w:rPr>
            </w:pPr>
            <w:r w:rsidRPr="00CC5675">
              <w:rPr>
                <w:lang w:val="en-US"/>
              </w:rPr>
              <w:t xml:space="preserve">The division between LTC and health care differs in each country. So data on what </w:t>
            </w:r>
            <w:proofErr w:type="gramStart"/>
            <w:r w:rsidRPr="00CC5675">
              <w:rPr>
                <w:lang w:val="en-US"/>
              </w:rPr>
              <w:t>is tabulated</w:t>
            </w:r>
            <w:proofErr w:type="gramEnd"/>
            <w:r w:rsidRPr="00CC5675">
              <w:rPr>
                <w:lang w:val="en-US"/>
              </w:rPr>
              <w:t xml:space="preserve"> as a "bed", and the dividing line between institutional care and community, care differ across countries. For example, nursing home care in the US includes post-acute / rehabilitation care financed by Medicare, which would </w:t>
            </w:r>
            <w:proofErr w:type="spellStart"/>
            <w:r w:rsidRPr="00CC5675">
              <w:rPr>
                <w:lang w:val="en-US"/>
              </w:rPr>
              <w:t>included</w:t>
            </w:r>
            <w:proofErr w:type="spellEnd"/>
            <w:r w:rsidRPr="00CC5675">
              <w:rPr>
                <w:lang w:val="en-US"/>
              </w:rPr>
              <w:t xml:space="preserve"> in LTC as it </w:t>
            </w:r>
            <w:proofErr w:type="gramStart"/>
            <w:r w:rsidRPr="00CC5675">
              <w:rPr>
                <w:lang w:val="en-US"/>
              </w:rPr>
              <w:t>is delivered</w:t>
            </w:r>
            <w:proofErr w:type="gramEnd"/>
            <w:r w:rsidRPr="00CC5675">
              <w:rPr>
                <w:lang w:val="en-US"/>
              </w:rPr>
              <w:t xml:space="preserve"> in nursing homes. However, in other countries post-acute / rehabilitation care </w:t>
            </w:r>
            <w:proofErr w:type="gramStart"/>
            <w:r w:rsidRPr="00CC5675">
              <w:rPr>
                <w:lang w:val="en-US"/>
              </w:rPr>
              <w:t>would be financed</w:t>
            </w:r>
            <w:proofErr w:type="gramEnd"/>
            <w:r w:rsidRPr="00CC5675">
              <w:rPr>
                <w:lang w:val="en-US"/>
              </w:rPr>
              <w:t xml:space="preserve"> by the health care system. </w:t>
            </w:r>
            <w:proofErr w:type="gramStart"/>
            <w:r w:rsidRPr="00CC5675">
              <w:rPr>
                <w:lang w:val="en-US"/>
              </w:rPr>
              <w:t>Also</w:t>
            </w:r>
            <w:proofErr w:type="gramEnd"/>
            <w:r w:rsidRPr="00CC5675">
              <w:rPr>
                <w:lang w:val="en-US"/>
              </w:rPr>
              <w:t>, residential care in special housing tabulated as community care in that country but the care contents could correspond to institutional care in other countries.</w:t>
            </w:r>
          </w:p>
          <w:p w14:paraId="109991A3" w14:textId="77777777" w:rsidR="00892443" w:rsidRPr="00CC5675" w:rsidRDefault="00892443" w:rsidP="00CC5675">
            <w:pPr>
              <w:rPr>
                <w:lang w:val="en-US"/>
              </w:rPr>
            </w:pPr>
          </w:p>
        </w:tc>
        <w:tc>
          <w:tcPr>
            <w:tcW w:w="1418" w:type="dxa"/>
            <w:shd w:val="clear" w:color="auto" w:fill="auto"/>
          </w:tcPr>
          <w:p w14:paraId="6E74D7A7" w14:textId="77777777" w:rsidR="00892443" w:rsidRPr="00CC5675" w:rsidRDefault="00892443" w:rsidP="00CC5675">
            <w:pPr>
              <w:rPr>
                <w:lang w:val="en-US"/>
              </w:rPr>
            </w:pPr>
            <w:r>
              <w:rPr>
                <w:lang w:val="en-US"/>
              </w:rPr>
              <w:t>Nein</w:t>
            </w:r>
          </w:p>
        </w:tc>
        <w:tc>
          <w:tcPr>
            <w:tcW w:w="5953" w:type="dxa"/>
            <w:shd w:val="clear" w:color="auto" w:fill="auto"/>
          </w:tcPr>
          <w:p w14:paraId="13821FC6" w14:textId="77777777" w:rsidR="00892443" w:rsidRDefault="00892443" w:rsidP="00C820D5">
            <w:pPr>
              <w:rPr>
                <w:lang w:val="en-US"/>
              </w:rPr>
            </w:pPr>
            <w:r>
              <w:rPr>
                <w:lang w:val="en-US"/>
              </w:rPr>
              <w:t>Thank you for this comment. We agree with the reviewer that division of LTC and healthcare is different in each country and it is a matter of definition where healthcare ends and LTC begins. We state this in the conclusion: “</w:t>
            </w:r>
            <w:r w:rsidRPr="00C820D5">
              <w:rPr>
                <w:lang w:val="en-US"/>
              </w:rPr>
              <w:t>Furthermore, LTC systems have not as clear boundaries as other welfare state systems such as healthcare, unemployment, or pension systems. LTC can be provided via a separate LTC system or partially integrated in healthcare, social assistance, or pension systems, in which different access and provision rules apply [47].</w:t>
            </w:r>
            <w:r>
              <w:rPr>
                <w:lang w:val="en-US"/>
              </w:rPr>
              <w:t>”</w:t>
            </w:r>
          </w:p>
          <w:p w14:paraId="0209BD62" w14:textId="77777777" w:rsidR="00892443" w:rsidRPr="00452460" w:rsidRDefault="00892443" w:rsidP="00452460">
            <w:pPr>
              <w:rPr>
                <w:lang w:val="en-US"/>
              </w:rPr>
            </w:pPr>
            <w:r>
              <w:rPr>
                <w:lang w:val="en-US"/>
              </w:rPr>
              <w:t>Concerning the indicator “</w:t>
            </w:r>
            <w:r w:rsidRPr="00C820D5">
              <w:rPr>
                <w:lang w:val="en-US"/>
              </w:rPr>
              <w:t>Number of beds per 1,000 inhabitants</w:t>
            </w:r>
            <w:r>
              <w:rPr>
                <w:lang w:val="en-US"/>
              </w:rPr>
              <w:t>”,</w:t>
            </w:r>
            <w:r w:rsidRPr="00C820D5">
              <w:rPr>
                <w:lang w:val="en-US"/>
              </w:rPr>
              <w:t xml:space="preserve"> </w:t>
            </w:r>
            <w:r>
              <w:rPr>
                <w:lang w:val="en-US"/>
              </w:rPr>
              <w:t xml:space="preserve">we use data by the OECD. The indicator includes beds in: </w:t>
            </w:r>
            <w:r w:rsidRPr="00452460">
              <w:rPr>
                <w:lang w:val="en-US"/>
              </w:rPr>
              <w:t xml:space="preserve">Long-term nursing care facilities </w:t>
            </w:r>
            <w:r>
              <w:rPr>
                <w:lang w:val="en-US"/>
              </w:rPr>
              <w:t xml:space="preserve">and </w:t>
            </w:r>
            <w:r w:rsidRPr="00452460">
              <w:rPr>
                <w:lang w:val="en-US"/>
              </w:rPr>
              <w:t xml:space="preserve">Other residential long-term care facilities </w:t>
            </w:r>
            <w:r>
              <w:rPr>
                <w:lang w:val="en-US"/>
              </w:rPr>
              <w:t xml:space="preserve">LTC and excludes: </w:t>
            </w:r>
            <w:r w:rsidR="00795CAA">
              <w:rPr>
                <w:lang w:val="en-US"/>
              </w:rPr>
              <w:t xml:space="preserve">Beds in hospitals </w:t>
            </w:r>
            <w:r w:rsidRPr="00452460">
              <w:rPr>
                <w:lang w:val="en-US"/>
              </w:rPr>
              <w:t>dedicated to long-term care</w:t>
            </w:r>
            <w:r>
              <w:rPr>
                <w:lang w:val="en-US"/>
              </w:rPr>
              <w:t xml:space="preserve"> and </w:t>
            </w:r>
            <w:r w:rsidRPr="00452460">
              <w:rPr>
                <w:lang w:val="en-US"/>
              </w:rPr>
              <w:t>Beds in residential settings such as adapted housing that can be considered as people’s home</w:t>
            </w:r>
            <w:r>
              <w:rPr>
                <w:lang w:val="en-US"/>
              </w:rPr>
              <w:t>. (</w:t>
            </w:r>
            <w:proofErr w:type="gramStart"/>
            <w:r>
              <w:rPr>
                <w:lang w:val="en-US"/>
              </w:rPr>
              <w:t>see</w:t>
            </w:r>
            <w:proofErr w:type="gramEnd"/>
            <w:r>
              <w:rPr>
                <w:lang w:val="en-US"/>
              </w:rPr>
              <w:t xml:space="preserve"> definition by the OECD (OECD, 2020)). Unfortunately, it is not possible to divide these different measures. Therefore, we stick with the original measure of beds we included.</w:t>
            </w:r>
            <w:r w:rsidR="00795CAA">
              <w:rPr>
                <w:lang w:val="en-US"/>
              </w:rPr>
              <w:t xml:space="preserve"> However, we included the</w:t>
            </w:r>
            <w:r>
              <w:rPr>
                <w:lang w:val="en-US"/>
              </w:rPr>
              <w:t xml:space="preserve"> discussion of this limitation in the concluding section </w:t>
            </w:r>
            <w:r w:rsidR="00795CAA">
              <w:rPr>
                <w:lang w:val="en-US"/>
              </w:rPr>
              <w:t xml:space="preserve">(p.17) </w:t>
            </w:r>
            <w:r>
              <w:rPr>
                <w:lang w:val="en-US"/>
              </w:rPr>
              <w:t>(see also answer to reviewer 1 comment 6)</w:t>
            </w:r>
            <w:r w:rsidR="00795CAA">
              <w:rPr>
                <w:lang w:val="en-US"/>
              </w:rPr>
              <w:t>.</w:t>
            </w:r>
            <w:r>
              <w:rPr>
                <w:lang w:val="en-US"/>
              </w:rPr>
              <w:t xml:space="preserve"> </w:t>
            </w:r>
          </w:p>
        </w:tc>
      </w:tr>
      <w:tr w:rsidR="00892443" w:rsidRPr="00B17E67" w14:paraId="5AC60A89" w14:textId="77777777" w:rsidTr="00795CAA">
        <w:tc>
          <w:tcPr>
            <w:tcW w:w="459" w:type="dxa"/>
            <w:shd w:val="clear" w:color="auto" w:fill="00B050"/>
          </w:tcPr>
          <w:p w14:paraId="52E8C12C" w14:textId="77777777" w:rsidR="00892443" w:rsidRPr="00CC5675" w:rsidRDefault="00892443" w:rsidP="00CC5675">
            <w:pPr>
              <w:rPr>
                <w:lang w:val="en-US"/>
              </w:rPr>
            </w:pPr>
            <w:r>
              <w:rPr>
                <w:lang w:val="en-US"/>
              </w:rPr>
              <w:lastRenderedPageBreak/>
              <w:t>19</w:t>
            </w:r>
          </w:p>
        </w:tc>
        <w:tc>
          <w:tcPr>
            <w:tcW w:w="2149" w:type="dxa"/>
            <w:shd w:val="clear" w:color="auto" w:fill="auto"/>
          </w:tcPr>
          <w:p w14:paraId="464787A1" w14:textId="77777777" w:rsidR="00892443" w:rsidRPr="00CC5675" w:rsidRDefault="00892443" w:rsidP="003677C9">
            <w:pPr>
              <w:rPr>
                <w:lang w:val="en-US"/>
              </w:rPr>
            </w:pPr>
            <w:r>
              <w:rPr>
                <w:lang w:val="en-US"/>
              </w:rPr>
              <w:t>Divide beds as good as possible in different functions and recalculate</w:t>
            </w:r>
          </w:p>
        </w:tc>
        <w:tc>
          <w:tcPr>
            <w:tcW w:w="4900" w:type="dxa"/>
            <w:shd w:val="clear" w:color="auto" w:fill="auto"/>
          </w:tcPr>
          <w:p w14:paraId="412B12BD" w14:textId="77777777" w:rsidR="00892443" w:rsidRPr="00CC5675" w:rsidRDefault="00892443" w:rsidP="00CC5675">
            <w:pPr>
              <w:rPr>
                <w:lang w:val="en-US"/>
              </w:rPr>
            </w:pPr>
            <w:r w:rsidRPr="00CC5675">
              <w:rPr>
                <w:lang w:val="en-US"/>
              </w:rPr>
              <w:t>The above makes it inappropriate to classify LTC based on the definitions used in each country. Rather, each item should defined as generically as possible, and then the data recalculated using this definition.</w:t>
            </w:r>
          </w:p>
        </w:tc>
        <w:tc>
          <w:tcPr>
            <w:tcW w:w="1418" w:type="dxa"/>
            <w:shd w:val="clear" w:color="auto" w:fill="auto"/>
          </w:tcPr>
          <w:p w14:paraId="2C7AC20A" w14:textId="77777777" w:rsidR="00892443" w:rsidRPr="00CC5675" w:rsidRDefault="00892443" w:rsidP="00CC5675">
            <w:pPr>
              <w:rPr>
                <w:lang w:val="en-US"/>
              </w:rPr>
            </w:pPr>
            <w:r>
              <w:rPr>
                <w:lang w:val="en-US"/>
              </w:rPr>
              <w:t>Nein</w:t>
            </w:r>
          </w:p>
        </w:tc>
        <w:tc>
          <w:tcPr>
            <w:tcW w:w="5953" w:type="dxa"/>
            <w:shd w:val="clear" w:color="auto" w:fill="auto"/>
          </w:tcPr>
          <w:p w14:paraId="7C72CA41" w14:textId="77777777" w:rsidR="00892443" w:rsidRPr="00CC5675" w:rsidRDefault="00892443" w:rsidP="008E7678">
            <w:pPr>
              <w:rPr>
                <w:lang w:val="en-US"/>
              </w:rPr>
            </w:pPr>
            <w:r>
              <w:rPr>
                <w:lang w:val="en-US"/>
              </w:rPr>
              <w:t xml:space="preserve">As we stated in the previous answer, we are aware that the boundaries of LTC systems are blurry and differ between countries. However, we are still convinced that the dimensions and data we use are adequate to grasp central rules, conditions, and institutions, which define LTC systems. This confidence relies on the indicators and data, we use. The quantitative indicators </w:t>
            </w:r>
            <w:proofErr w:type="gramStart"/>
            <w:r>
              <w:rPr>
                <w:lang w:val="en-US"/>
              </w:rPr>
              <w:t>are taken</w:t>
            </w:r>
            <w:proofErr w:type="gramEnd"/>
            <w:r>
              <w:rPr>
                <w:lang w:val="en-US"/>
              </w:rPr>
              <w:t xml:space="preserve"> for the OECD database, which is an accepted and widely used source for comparative studies in LTC (e.g. </w:t>
            </w:r>
            <w:proofErr w:type="spellStart"/>
            <w:r>
              <w:rPr>
                <w:lang w:val="en-US"/>
              </w:rPr>
              <w:t>Damiani</w:t>
            </w:r>
            <w:proofErr w:type="spellEnd"/>
            <w:r>
              <w:rPr>
                <w:lang w:val="en-US"/>
              </w:rPr>
              <w:t xml:space="preserve"> et al., 2011; Colombo, 2011). Furthermore, the indicator of bed density is used in both </w:t>
            </w:r>
            <w:proofErr w:type="gramStart"/>
            <w:r>
              <w:rPr>
                <w:lang w:val="en-US"/>
              </w:rPr>
              <w:t>above mentioned</w:t>
            </w:r>
            <w:proofErr w:type="gramEnd"/>
            <w:r>
              <w:rPr>
                <w:lang w:val="en-US"/>
              </w:rPr>
              <w:t xml:space="preserve"> typologies. </w:t>
            </w:r>
          </w:p>
        </w:tc>
      </w:tr>
      <w:tr w:rsidR="00892443" w:rsidRPr="00B17E67" w14:paraId="5A94AB1A" w14:textId="77777777" w:rsidTr="00795CAA">
        <w:tc>
          <w:tcPr>
            <w:tcW w:w="459" w:type="dxa"/>
            <w:shd w:val="clear" w:color="auto" w:fill="00B050"/>
          </w:tcPr>
          <w:p w14:paraId="7A8F0B66" w14:textId="77777777" w:rsidR="00892443" w:rsidRPr="00CC5675" w:rsidRDefault="00892443" w:rsidP="00CC5675">
            <w:pPr>
              <w:rPr>
                <w:lang w:val="en-US"/>
              </w:rPr>
            </w:pPr>
            <w:r>
              <w:rPr>
                <w:lang w:val="en-US"/>
              </w:rPr>
              <w:t>20</w:t>
            </w:r>
          </w:p>
        </w:tc>
        <w:tc>
          <w:tcPr>
            <w:tcW w:w="2149" w:type="dxa"/>
            <w:shd w:val="clear" w:color="auto" w:fill="auto"/>
          </w:tcPr>
          <w:p w14:paraId="5CB53BE4" w14:textId="77777777" w:rsidR="00892443" w:rsidRPr="00CC5675" w:rsidRDefault="00892443" w:rsidP="00CC5675">
            <w:pPr>
              <w:rPr>
                <w:lang w:val="en-US"/>
              </w:rPr>
            </w:pPr>
          </w:p>
        </w:tc>
        <w:tc>
          <w:tcPr>
            <w:tcW w:w="4900" w:type="dxa"/>
            <w:shd w:val="clear" w:color="auto" w:fill="auto"/>
          </w:tcPr>
          <w:p w14:paraId="2FC79323" w14:textId="77777777" w:rsidR="00892443" w:rsidRPr="00CC5675" w:rsidRDefault="00892443" w:rsidP="00CC5675">
            <w:pPr>
              <w:rPr>
                <w:lang w:val="en-US"/>
              </w:rPr>
            </w:pPr>
            <w:r w:rsidRPr="00CC5675">
              <w:rPr>
                <w:lang w:val="en-US"/>
              </w:rPr>
              <w:t xml:space="preserve">Since the above </w:t>
            </w:r>
            <w:proofErr w:type="gramStart"/>
            <w:r w:rsidRPr="00CC5675">
              <w:rPr>
                <w:lang w:val="en-US"/>
              </w:rPr>
              <w:t>was not made</w:t>
            </w:r>
            <w:proofErr w:type="gramEnd"/>
            <w:r w:rsidRPr="00CC5675">
              <w:rPr>
                <w:lang w:val="en-US"/>
              </w:rPr>
              <w:t>, the results tend to reflect the stereotype images that policy-makers tend to make based on a superficial comparison using terms that do not reflect the substance.</w:t>
            </w:r>
          </w:p>
        </w:tc>
        <w:tc>
          <w:tcPr>
            <w:tcW w:w="1418" w:type="dxa"/>
            <w:shd w:val="clear" w:color="auto" w:fill="auto"/>
          </w:tcPr>
          <w:p w14:paraId="1664827B" w14:textId="77777777" w:rsidR="00892443" w:rsidRPr="00CC5675" w:rsidRDefault="00892443" w:rsidP="00CC5675">
            <w:pPr>
              <w:rPr>
                <w:lang w:val="en-US"/>
              </w:rPr>
            </w:pPr>
            <w:r>
              <w:rPr>
                <w:lang w:val="en-US"/>
              </w:rPr>
              <w:t>Nein</w:t>
            </w:r>
          </w:p>
        </w:tc>
        <w:tc>
          <w:tcPr>
            <w:tcW w:w="5953" w:type="dxa"/>
            <w:shd w:val="clear" w:color="auto" w:fill="auto"/>
          </w:tcPr>
          <w:p w14:paraId="28EE5737" w14:textId="77777777" w:rsidR="00892443" w:rsidRPr="00CC5675" w:rsidRDefault="00892443" w:rsidP="008E7678">
            <w:pPr>
              <w:rPr>
                <w:lang w:val="en-US"/>
              </w:rPr>
            </w:pPr>
            <w:r>
              <w:rPr>
                <w:lang w:val="en-US"/>
              </w:rPr>
              <w:t xml:space="preserve">Indeed, we make certain generalizations, as this is the case with typologies (see the discussion in the Conclusion). However, we provide a four, six, and nine cluster solution, which – from our point of view – shows that we go beyond “superficial comparisons” (see comment 5 and 8, Reviewer 1) </w:t>
            </w:r>
          </w:p>
        </w:tc>
      </w:tr>
    </w:tbl>
    <w:p w14:paraId="1474E149" w14:textId="77777777" w:rsidR="00BF7C8B" w:rsidRDefault="00BF7C8B">
      <w:pPr>
        <w:rPr>
          <w:lang w:val="en-US"/>
        </w:rPr>
      </w:pPr>
    </w:p>
    <w:p w14:paraId="62F36304" w14:textId="77777777" w:rsidR="00452460" w:rsidRDefault="00452460">
      <w:pPr>
        <w:rPr>
          <w:lang w:val="en-US"/>
        </w:rPr>
      </w:pPr>
    </w:p>
    <w:p w14:paraId="2E2A84D1" w14:textId="77777777" w:rsidR="00452460" w:rsidRDefault="00452460" w:rsidP="00452460">
      <w:pPr>
        <w:rPr>
          <w:lang w:val="en-US"/>
        </w:rPr>
      </w:pPr>
      <w:r>
        <w:rPr>
          <w:lang w:val="en-US"/>
        </w:rPr>
        <w:t>Literature</w:t>
      </w:r>
    </w:p>
    <w:p w14:paraId="30362323" w14:textId="77777777" w:rsidR="00EC39EA" w:rsidRDefault="00EC39EA" w:rsidP="00EC39EA">
      <w:pPr>
        <w:rPr>
          <w:lang w:val="en-US"/>
        </w:rPr>
      </w:pPr>
      <w:bookmarkStart w:id="9" w:name="_CTVL00186166193303347ca969e2168af48b4b8"/>
      <w:bookmarkStart w:id="10" w:name="_CTVL001fd3ac2a6731141c3b7b2698947518579"/>
      <w:r w:rsidRPr="00EC39EA">
        <w:rPr>
          <w:lang w:val="en-US"/>
        </w:rPr>
        <w:t xml:space="preserve">Colombo F. Typology of Public Coverage for Long-Term Care in OECD Countries. In: Costa-Font J, </w:t>
      </w:r>
      <w:proofErr w:type="spellStart"/>
      <w:r w:rsidRPr="00EC39EA">
        <w:rPr>
          <w:lang w:val="en-US"/>
        </w:rPr>
        <w:t>Courbage</w:t>
      </w:r>
      <w:proofErr w:type="spellEnd"/>
      <w:r w:rsidRPr="00EC39EA">
        <w:rPr>
          <w:lang w:val="en-US"/>
        </w:rPr>
        <w:t xml:space="preserve"> C, editors. Financing Long-Term Care in Europe: Institutions, Markets and Models. London, </w:t>
      </w:r>
      <w:proofErr w:type="spellStart"/>
      <w:r w:rsidRPr="00EC39EA">
        <w:rPr>
          <w:lang w:val="en-US"/>
        </w:rPr>
        <w:t>s.l.</w:t>
      </w:r>
      <w:proofErr w:type="spellEnd"/>
      <w:r w:rsidRPr="00EC39EA">
        <w:rPr>
          <w:lang w:val="en-US"/>
        </w:rPr>
        <w:t>: Palgrave Macmillan UK; 2012, p. 17–40.</w:t>
      </w:r>
      <w:bookmarkEnd w:id="9"/>
    </w:p>
    <w:p w14:paraId="27EECE0F" w14:textId="77777777" w:rsidR="00EC39EA" w:rsidRPr="00EC39EA" w:rsidRDefault="00EC39EA" w:rsidP="00EC39EA">
      <w:pPr>
        <w:rPr>
          <w:lang w:val="en-US"/>
        </w:rPr>
      </w:pPr>
      <w:proofErr w:type="spellStart"/>
      <w:r w:rsidRPr="00EC39EA">
        <w:rPr>
          <w:lang w:val="en-US"/>
        </w:rPr>
        <w:t>Damiani</w:t>
      </w:r>
      <w:proofErr w:type="spellEnd"/>
      <w:r w:rsidRPr="00EC39EA">
        <w:rPr>
          <w:lang w:val="en-US"/>
        </w:rPr>
        <w:t xml:space="preserve"> G, </w:t>
      </w:r>
      <w:proofErr w:type="spellStart"/>
      <w:r w:rsidRPr="00EC39EA">
        <w:rPr>
          <w:lang w:val="en-US"/>
        </w:rPr>
        <w:t>Farelli</w:t>
      </w:r>
      <w:proofErr w:type="spellEnd"/>
      <w:r w:rsidRPr="00EC39EA">
        <w:rPr>
          <w:lang w:val="en-US"/>
        </w:rPr>
        <w:t xml:space="preserve"> V, </w:t>
      </w:r>
      <w:proofErr w:type="spellStart"/>
      <w:r w:rsidRPr="00EC39EA">
        <w:rPr>
          <w:lang w:val="en-US"/>
        </w:rPr>
        <w:t>Anselmi</w:t>
      </w:r>
      <w:proofErr w:type="spellEnd"/>
      <w:r w:rsidRPr="00EC39EA">
        <w:rPr>
          <w:lang w:val="en-US"/>
        </w:rPr>
        <w:t xml:space="preserve"> A, </w:t>
      </w:r>
      <w:proofErr w:type="spellStart"/>
      <w:r w:rsidRPr="00EC39EA">
        <w:rPr>
          <w:lang w:val="en-US"/>
        </w:rPr>
        <w:t>Sicuro</w:t>
      </w:r>
      <w:proofErr w:type="spellEnd"/>
      <w:r w:rsidRPr="00EC39EA">
        <w:rPr>
          <w:lang w:val="en-US"/>
        </w:rPr>
        <w:t xml:space="preserve"> L, </w:t>
      </w:r>
      <w:proofErr w:type="spellStart"/>
      <w:r w:rsidRPr="00EC39EA">
        <w:rPr>
          <w:lang w:val="en-US"/>
        </w:rPr>
        <w:t>Solipaca</w:t>
      </w:r>
      <w:proofErr w:type="spellEnd"/>
      <w:r w:rsidRPr="00EC39EA">
        <w:rPr>
          <w:lang w:val="en-US"/>
        </w:rPr>
        <w:t xml:space="preserve"> A, </w:t>
      </w:r>
      <w:proofErr w:type="spellStart"/>
      <w:r w:rsidRPr="00EC39EA">
        <w:rPr>
          <w:lang w:val="en-US"/>
        </w:rPr>
        <w:t>Burgio</w:t>
      </w:r>
      <w:proofErr w:type="spellEnd"/>
      <w:r w:rsidRPr="00EC39EA">
        <w:rPr>
          <w:lang w:val="en-US"/>
        </w:rPr>
        <w:t xml:space="preserve"> </w:t>
      </w:r>
      <w:proofErr w:type="gramStart"/>
      <w:r w:rsidRPr="00EC39EA">
        <w:rPr>
          <w:lang w:val="en-US"/>
        </w:rPr>
        <w:t>A</w:t>
      </w:r>
      <w:proofErr w:type="gramEnd"/>
      <w:r w:rsidRPr="00EC39EA">
        <w:rPr>
          <w:lang w:val="en-US"/>
        </w:rPr>
        <w:t xml:space="preserve"> et al. Patterns of Long Term Care in 29 European countries: evidence from an exploratory study. BMC Health </w:t>
      </w:r>
      <w:proofErr w:type="spellStart"/>
      <w:r w:rsidRPr="00EC39EA">
        <w:rPr>
          <w:lang w:val="en-US"/>
        </w:rPr>
        <w:t>Serv</w:t>
      </w:r>
      <w:proofErr w:type="spellEnd"/>
      <w:r w:rsidRPr="00EC39EA">
        <w:rPr>
          <w:lang w:val="en-US"/>
        </w:rPr>
        <w:t xml:space="preserve"> Res 2011</w:t>
      </w:r>
      <w:proofErr w:type="gramStart"/>
      <w:r w:rsidRPr="00EC39EA">
        <w:rPr>
          <w:lang w:val="en-US"/>
        </w:rPr>
        <w:t>;11:316</w:t>
      </w:r>
      <w:proofErr w:type="gramEnd"/>
      <w:r w:rsidRPr="00EC39EA">
        <w:rPr>
          <w:lang w:val="en-US"/>
        </w:rPr>
        <w:t xml:space="preserve">. </w:t>
      </w:r>
      <w:r w:rsidR="002C68D4">
        <w:fldChar w:fldCharType="begin"/>
      </w:r>
      <w:r w:rsidR="002C68D4" w:rsidRPr="006979BA">
        <w:rPr>
          <w:lang w:val="en-US"/>
          <w:rPrChange w:id="11" w:author="Philipp Alexander Linden" w:date="2020-11-17T13:16:00Z">
            <w:rPr/>
          </w:rPrChange>
        </w:rPr>
        <w:instrText xml:space="preserve"> HYPERLINK "https://doi.org/10.1186/1472-6963-11-316" </w:instrText>
      </w:r>
      <w:r w:rsidR="002C68D4">
        <w:fldChar w:fldCharType="separate"/>
      </w:r>
      <w:r w:rsidRPr="00EC39EA">
        <w:rPr>
          <w:rStyle w:val="Hyperlink"/>
          <w:lang w:val="en-US"/>
        </w:rPr>
        <w:t>https://doi.org/10.1186/1472-6963-11-316</w:t>
      </w:r>
      <w:r w:rsidR="002C68D4">
        <w:rPr>
          <w:rStyle w:val="Hyperlink"/>
          <w:lang w:val="en-US"/>
        </w:rPr>
        <w:fldChar w:fldCharType="end"/>
      </w:r>
      <w:r w:rsidRPr="00EC39EA">
        <w:rPr>
          <w:lang w:val="en-US"/>
        </w:rPr>
        <w:t>.</w:t>
      </w:r>
    </w:p>
    <w:bookmarkEnd w:id="10"/>
    <w:p w14:paraId="0F63CED9" w14:textId="77777777" w:rsidR="0071108A" w:rsidRDefault="0071108A" w:rsidP="0071108A">
      <w:pPr>
        <w:rPr>
          <w:lang w:val="en-US"/>
        </w:rPr>
      </w:pPr>
      <w:r w:rsidRPr="0071108A">
        <w:rPr>
          <w:lang w:val="en-US"/>
        </w:rPr>
        <w:t xml:space="preserve">OECD/European Commission (2013), </w:t>
      </w:r>
      <w:proofErr w:type="gramStart"/>
      <w:r w:rsidRPr="0071108A">
        <w:rPr>
          <w:lang w:val="en-US"/>
        </w:rPr>
        <w:t>A</w:t>
      </w:r>
      <w:proofErr w:type="gramEnd"/>
      <w:r w:rsidRPr="0071108A">
        <w:rPr>
          <w:lang w:val="en-US"/>
        </w:rPr>
        <w:t xml:space="preserve"> Good Life in Old Age? M</w:t>
      </w:r>
      <w:r>
        <w:rPr>
          <w:lang w:val="en-US"/>
        </w:rPr>
        <w:t xml:space="preserve">onitoring and Improving Quality </w:t>
      </w:r>
      <w:r w:rsidRPr="0071108A">
        <w:rPr>
          <w:lang w:val="en-US"/>
        </w:rPr>
        <w:t>in Long-term Care, OECD Health P</w:t>
      </w:r>
      <w:r>
        <w:rPr>
          <w:lang w:val="en-US"/>
        </w:rPr>
        <w:t xml:space="preserve">olicy Studies, OECD </w:t>
      </w:r>
      <w:proofErr w:type="spellStart"/>
      <w:r>
        <w:rPr>
          <w:lang w:val="en-US"/>
        </w:rPr>
        <w:t>Publishing.</w:t>
      </w:r>
      <w:r w:rsidRPr="0071108A">
        <w:rPr>
          <w:lang w:val="en-US"/>
        </w:rPr>
        <w:t>http</w:t>
      </w:r>
      <w:proofErr w:type="spellEnd"/>
      <w:r w:rsidRPr="0071108A">
        <w:rPr>
          <w:lang w:val="en-US"/>
        </w:rPr>
        <w:t xml:space="preserve">://dx.doi.org/10.1787/9789264194564-en </w:t>
      </w:r>
    </w:p>
    <w:p w14:paraId="0303138F" w14:textId="77777777" w:rsidR="00452460" w:rsidRDefault="00452460" w:rsidP="0071108A">
      <w:pPr>
        <w:rPr>
          <w:lang w:val="en-US"/>
        </w:rPr>
      </w:pPr>
      <w:r>
        <w:rPr>
          <w:lang w:val="en-US"/>
        </w:rPr>
        <w:t xml:space="preserve">OECD (2020): </w:t>
      </w:r>
      <w:r w:rsidRPr="00452460">
        <w:rPr>
          <w:lang w:val="en-US"/>
        </w:rPr>
        <w:t>Health Statistics 2020</w:t>
      </w:r>
      <w:r>
        <w:rPr>
          <w:lang w:val="en-US"/>
        </w:rPr>
        <w:t xml:space="preserve">: </w:t>
      </w:r>
      <w:r w:rsidRPr="00452460">
        <w:rPr>
          <w:lang w:val="en-US"/>
        </w:rPr>
        <w:t>Definitions, Sources and Methods</w:t>
      </w:r>
      <w:r>
        <w:rPr>
          <w:lang w:val="en-US"/>
        </w:rPr>
        <w:t xml:space="preserve"> – Beds </w:t>
      </w:r>
      <w:r w:rsidRPr="00452460">
        <w:rPr>
          <w:lang w:val="en-US"/>
        </w:rPr>
        <w:t>in residential long-term care facilities</w:t>
      </w:r>
      <w:r>
        <w:rPr>
          <w:lang w:val="en-US"/>
        </w:rPr>
        <w:t>.</w:t>
      </w:r>
    </w:p>
    <w:p w14:paraId="2811F552" w14:textId="77777777" w:rsidR="00EE3C39" w:rsidRPr="00EE3C39" w:rsidRDefault="00EE3C39" w:rsidP="00EE3C39">
      <w:pPr>
        <w:rPr>
          <w:i/>
          <w:iCs/>
          <w:lang w:val="en-US"/>
        </w:rPr>
      </w:pPr>
      <w:proofErr w:type="spellStart"/>
      <w:r w:rsidRPr="00EE3C39">
        <w:rPr>
          <w:lang w:val="en-US"/>
        </w:rPr>
        <w:t>Pavolini</w:t>
      </w:r>
      <w:proofErr w:type="spellEnd"/>
      <w:r w:rsidRPr="00EE3C39">
        <w:rPr>
          <w:lang w:val="en-US"/>
        </w:rPr>
        <w:t>, E. and Ranci, C. (2008) ‘Restructuring the</w:t>
      </w:r>
      <w:r>
        <w:rPr>
          <w:lang w:val="en-US"/>
        </w:rPr>
        <w:t xml:space="preserve"> </w:t>
      </w:r>
      <w:r w:rsidRPr="00EE3C39">
        <w:rPr>
          <w:lang w:val="en-US"/>
        </w:rPr>
        <w:t>Welfare State: Reforms in Long-term Care in Western</w:t>
      </w:r>
      <w:r>
        <w:rPr>
          <w:lang w:val="en-US"/>
        </w:rPr>
        <w:t xml:space="preserve"> </w:t>
      </w:r>
      <w:r w:rsidRPr="00EE3C39">
        <w:rPr>
          <w:lang w:val="en-US"/>
        </w:rPr>
        <w:t xml:space="preserve">European Countries’, </w:t>
      </w:r>
      <w:r w:rsidRPr="00EE3C39">
        <w:rPr>
          <w:i/>
          <w:iCs/>
          <w:lang w:val="en-US"/>
        </w:rPr>
        <w:t>Journal of European Social</w:t>
      </w:r>
      <w:r>
        <w:rPr>
          <w:i/>
          <w:iCs/>
          <w:lang w:val="en-US"/>
        </w:rPr>
        <w:t xml:space="preserve"> </w:t>
      </w:r>
      <w:r w:rsidRPr="00EE3C39">
        <w:rPr>
          <w:i/>
          <w:iCs/>
          <w:lang w:val="en-US"/>
        </w:rPr>
        <w:t xml:space="preserve">Policy </w:t>
      </w:r>
      <w:r w:rsidRPr="00EE3C39">
        <w:rPr>
          <w:lang w:val="en-US"/>
        </w:rPr>
        <w:t>18(3): 246–59.</w:t>
      </w:r>
    </w:p>
    <w:sectPr w:rsidR="00EE3C39" w:rsidRPr="00EE3C39" w:rsidSect="00CC5675">
      <w:pgSz w:w="16838" w:h="11906" w:orient="landscape"/>
      <w:pgMar w:top="1417" w:right="1134"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4E27" w16cex:dateUtc="2020-11-17T12:27:00Z"/>
  <w16cex:commentExtensible w16cex:durableId="235E51EF" w16cex:dateUtc="2020-11-17T12:43:00Z"/>
  <w16cex:commentExtensible w16cex:durableId="235E50A3" w16cex:dateUtc="2020-11-17T1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072C66" w16cid:durableId="235E4E27"/>
  <w16cid:commentId w16cid:paraId="1F3D45A4" w16cid:durableId="235E51EF"/>
  <w16cid:commentId w16cid:paraId="4CE86682" w16cid:durableId="235E50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ilipp Alexander Linden">
    <w15:presenceInfo w15:providerId="Windows Live" w15:userId="f72ec8cf777aa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75"/>
    <w:rsid w:val="00061493"/>
    <w:rsid w:val="000B1CF5"/>
    <w:rsid w:val="000C39BC"/>
    <w:rsid w:val="001128EE"/>
    <w:rsid w:val="00130E7D"/>
    <w:rsid w:val="00132237"/>
    <w:rsid w:val="00160478"/>
    <w:rsid w:val="00186337"/>
    <w:rsid w:val="0021482D"/>
    <w:rsid w:val="00214AD0"/>
    <w:rsid w:val="00225BE0"/>
    <w:rsid w:val="00225F9F"/>
    <w:rsid w:val="002579B1"/>
    <w:rsid w:val="00296F6E"/>
    <w:rsid w:val="002C5BE8"/>
    <w:rsid w:val="002C68D4"/>
    <w:rsid w:val="002D20BE"/>
    <w:rsid w:val="002E07E2"/>
    <w:rsid w:val="002F3F1B"/>
    <w:rsid w:val="002F5109"/>
    <w:rsid w:val="00366B15"/>
    <w:rsid w:val="003677C9"/>
    <w:rsid w:val="00395BFF"/>
    <w:rsid w:val="003F0512"/>
    <w:rsid w:val="00416282"/>
    <w:rsid w:val="00440A57"/>
    <w:rsid w:val="00452460"/>
    <w:rsid w:val="00460467"/>
    <w:rsid w:val="004E4C48"/>
    <w:rsid w:val="004E7F85"/>
    <w:rsid w:val="0054741D"/>
    <w:rsid w:val="005E45CD"/>
    <w:rsid w:val="00660BC5"/>
    <w:rsid w:val="006911E0"/>
    <w:rsid w:val="00694BE6"/>
    <w:rsid w:val="006979BA"/>
    <w:rsid w:val="006A1EB7"/>
    <w:rsid w:val="006E2029"/>
    <w:rsid w:val="00706C7C"/>
    <w:rsid w:val="0071108A"/>
    <w:rsid w:val="00721368"/>
    <w:rsid w:val="007461E2"/>
    <w:rsid w:val="00795CAA"/>
    <w:rsid w:val="00812345"/>
    <w:rsid w:val="008408AC"/>
    <w:rsid w:val="00892443"/>
    <w:rsid w:val="008A614D"/>
    <w:rsid w:val="008C3A42"/>
    <w:rsid w:val="008E55B4"/>
    <w:rsid w:val="008E7678"/>
    <w:rsid w:val="00922429"/>
    <w:rsid w:val="009E5CE1"/>
    <w:rsid w:val="009F277F"/>
    <w:rsid w:val="00A06BB6"/>
    <w:rsid w:val="00A71D9F"/>
    <w:rsid w:val="00A80B3F"/>
    <w:rsid w:val="00A951FB"/>
    <w:rsid w:val="00AB5931"/>
    <w:rsid w:val="00B11B90"/>
    <w:rsid w:val="00B17E67"/>
    <w:rsid w:val="00B47CE4"/>
    <w:rsid w:val="00B6178F"/>
    <w:rsid w:val="00BC70D1"/>
    <w:rsid w:val="00BF7C8B"/>
    <w:rsid w:val="00C145A0"/>
    <w:rsid w:val="00C261F9"/>
    <w:rsid w:val="00C43B1D"/>
    <w:rsid w:val="00C820D5"/>
    <w:rsid w:val="00CB4893"/>
    <w:rsid w:val="00CC5675"/>
    <w:rsid w:val="00CD320A"/>
    <w:rsid w:val="00D4055B"/>
    <w:rsid w:val="00D77D4D"/>
    <w:rsid w:val="00E055B7"/>
    <w:rsid w:val="00E97BD7"/>
    <w:rsid w:val="00EB62C5"/>
    <w:rsid w:val="00EC39EA"/>
    <w:rsid w:val="00ED3040"/>
    <w:rsid w:val="00EE3C39"/>
    <w:rsid w:val="00EF41CD"/>
    <w:rsid w:val="00F20560"/>
    <w:rsid w:val="00F235BB"/>
    <w:rsid w:val="00F43602"/>
    <w:rsid w:val="00F65A5A"/>
    <w:rsid w:val="00F7728A"/>
    <w:rsid w:val="00F852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4057"/>
  <w15:chartTrackingRefBased/>
  <w15:docId w15:val="{670D0A5F-EE26-4B78-A549-8E4AC084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C5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EC39EA"/>
    <w:rPr>
      <w:color w:val="0563C1" w:themeColor="hyperlink"/>
      <w:u w:val="single"/>
    </w:rPr>
  </w:style>
  <w:style w:type="paragraph" w:styleId="Sprechblasentext">
    <w:name w:val="Balloon Text"/>
    <w:basedOn w:val="Standard"/>
    <w:link w:val="SprechblasentextZchn"/>
    <w:uiPriority w:val="99"/>
    <w:semiHidden/>
    <w:unhideWhenUsed/>
    <w:rsid w:val="005E45C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E45CD"/>
    <w:rPr>
      <w:rFonts w:ascii="Segoe UI" w:hAnsi="Segoe UI" w:cs="Segoe UI"/>
      <w:sz w:val="18"/>
      <w:szCs w:val="18"/>
    </w:rPr>
  </w:style>
  <w:style w:type="character" w:styleId="Kommentarzeichen">
    <w:name w:val="annotation reference"/>
    <w:basedOn w:val="Absatz-Standardschriftart"/>
    <w:uiPriority w:val="99"/>
    <w:semiHidden/>
    <w:unhideWhenUsed/>
    <w:rsid w:val="00F7728A"/>
    <w:rPr>
      <w:sz w:val="16"/>
      <w:szCs w:val="16"/>
    </w:rPr>
  </w:style>
  <w:style w:type="paragraph" w:styleId="Kommentartext">
    <w:name w:val="annotation text"/>
    <w:basedOn w:val="Standard"/>
    <w:link w:val="KommentartextZchn"/>
    <w:uiPriority w:val="99"/>
    <w:semiHidden/>
    <w:unhideWhenUsed/>
    <w:rsid w:val="00F7728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7728A"/>
    <w:rPr>
      <w:sz w:val="20"/>
      <w:szCs w:val="20"/>
    </w:rPr>
  </w:style>
  <w:style w:type="paragraph" w:styleId="Kommentarthema">
    <w:name w:val="annotation subject"/>
    <w:basedOn w:val="Kommentartext"/>
    <w:next w:val="Kommentartext"/>
    <w:link w:val="KommentarthemaZchn"/>
    <w:uiPriority w:val="99"/>
    <w:semiHidden/>
    <w:unhideWhenUsed/>
    <w:rsid w:val="00F7728A"/>
    <w:rPr>
      <w:b/>
      <w:bCs/>
    </w:rPr>
  </w:style>
  <w:style w:type="character" w:customStyle="1" w:styleId="KommentarthemaZchn">
    <w:name w:val="Kommentarthema Zchn"/>
    <w:basedOn w:val="KommentartextZchn"/>
    <w:link w:val="Kommentarthema"/>
    <w:uiPriority w:val="99"/>
    <w:semiHidden/>
    <w:rsid w:val="00F7728A"/>
    <w:rPr>
      <w:b/>
      <w:bCs/>
      <w:sz w:val="20"/>
      <w:szCs w:val="20"/>
    </w:rPr>
  </w:style>
  <w:style w:type="paragraph" w:styleId="berarbeitung">
    <w:name w:val="Revision"/>
    <w:hidden/>
    <w:uiPriority w:val="99"/>
    <w:semiHidden/>
    <w:rsid w:val="001863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11237">
      <w:bodyDiv w:val="1"/>
      <w:marLeft w:val="0"/>
      <w:marRight w:val="0"/>
      <w:marTop w:val="0"/>
      <w:marBottom w:val="0"/>
      <w:divBdr>
        <w:top w:val="none" w:sz="0" w:space="0" w:color="auto"/>
        <w:left w:val="none" w:sz="0" w:space="0" w:color="auto"/>
        <w:bottom w:val="none" w:sz="0" w:space="0" w:color="auto"/>
        <w:right w:val="none" w:sz="0" w:space="0" w:color="auto"/>
      </w:divBdr>
    </w:div>
    <w:div w:id="662440719">
      <w:bodyDiv w:val="1"/>
      <w:marLeft w:val="0"/>
      <w:marRight w:val="0"/>
      <w:marTop w:val="0"/>
      <w:marBottom w:val="0"/>
      <w:divBdr>
        <w:top w:val="none" w:sz="0" w:space="0" w:color="auto"/>
        <w:left w:val="none" w:sz="0" w:space="0" w:color="auto"/>
        <w:bottom w:val="none" w:sz="0" w:space="0" w:color="auto"/>
        <w:right w:val="none" w:sz="0" w:space="0" w:color="auto"/>
      </w:divBdr>
    </w:div>
    <w:div w:id="728961534">
      <w:bodyDiv w:val="1"/>
      <w:marLeft w:val="0"/>
      <w:marRight w:val="0"/>
      <w:marTop w:val="0"/>
      <w:marBottom w:val="0"/>
      <w:divBdr>
        <w:top w:val="none" w:sz="0" w:space="0" w:color="auto"/>
        <w:left w:val="none" w:sz="0" w:space="0" w:color="auto"/>
        <w:bottom w:val="none" w:sz="0" w:space="0" w:color="auto"/>
        <w:right w:val="none" w:sz="0" w:space="0" w:color="auto"/>
      </w:divBdr>
    </w:div>
    <w:div w:id="890728208">
      <w:bodyDiv w:val="1"/>
      <w:marLeft w:val="0"/>
      <w:marRight w:val="0"/>
      <w:marTop w:val="0"/>
      <w:marBottom w:val="0"/>
      <w:divBdr>
        <w:top w:val="none" w:sz="0" w:space="0" w:color="auto"/>
        <w:left w:val="none" w:sz="0" w:space="0" w:color="auto"/>
        <w:bottom w:val="none" w:sz="0" w:space="0" w:color="auto"/>
        <w:right w:val="none" w:sz="0" w:space="0" w:color="auto"/>
      </w:divBdr>
    </w:div>
    <w:div w:id="1125463405">
      <w:bodyDiv w:val="1"/>
      <w:marLeft w:val="0"/>
      <w:marRight w:val="0"/>
      <w:marTop w:val="0"/>
      <w:marBottom w:val="0"/>
      <w:divBdr>
        <w:top w:val="none" w:sz="0" w:space="0" w:color="auto"/>
        <w:left w:val="none" w:sz="0" w:space="0" w:color="auto"/>
        <w:bottom w:val="none" w:sz="0" w:space="0" w:color="auto"/>
        <w:right w:val="none" w:sz="0" w:space="0" w:color="auto"/>
      </w:divBdr>
    </w:div>
    <w:div w:id="1437210246">
      <w:bodyDiv w:val="1"/>
      <w:marLeft w:val="0"/>
      <w:marRight w:val="0"/>
      <w:marTop w:val="0"/>
      <w:marBottom w:val="0"/>
      <w:divBdr>
        <w:top w:val="none" w:sz="0" w:space="0" w:color="auto"/>
        <w:left w:val="none" w:sz="0" w:space="0" w:color="auto"/>
        <w:bottom w:val="none" w:sz="0" w:space="0" w:color="auto"/>
        <w:right w:val="none" w:sz="0" w:space="0" w:color="auto"/>
      </w:divBdr>
    </w:div>
    <w:div w:id="1541895638">
      <w:bodyDiv w:val="1"/>
      <w:marLeft w:val="0"/>
      <w:marRight w:val="0"/>
      <w:marTop w:val="0"/>
      <w:marBottom w:val="0"/>
      <w:divBdr>
        <w:top w:val="none" w:sz="0" w:space="0" w:color="auto"/>
        <w:left w:val="none" w:sz="0" w:space="0" w:color="auto"/>
        <w:bottom w:val="none" w:sz="0" w:space="0" w:color="auto"/>
        <w:right w:val="none" w:sz="0" w:space="0" w:color="auto"/>
      </w:divBdr>
    </w:div>
    <w:div w:id="1792506820">
      <w:bodyDiv w:val="1"/>
      <w:marLeft w:val="0"/>
      <w:marRight w:val="0"/>
      <w:marTop w:val="0"/>
      <w:marBottom w:val="0"/>
      <w:divBdr>
        <w:top w:val="none" w:sz="0" w:space="0" w:color="auto"/>
        <w:left w:val="none" w:sz="0" w:space="0" w:color="auto"/>
        <w:bottom w:val="none" w:sz="0" w:space="0" w:color="auto"/>
        <w:right w:val="none" w:sz="0" w:space="0" w:color="auto"/>
      </w:divBdr>
    </w:div>
    <w:div w:id="1989481758">
      <w:bodyDiv w:val="1"/>
      <w:marLeft w:val="0"/>
      <w:marRight w:val="0"/>
      <w:marTop w:val="0"/>
      <w:marBottom w:val="0"/>
      <w:divBdr>
        <w:top w:val="none" w:sz="0" w:space="0" w:color="auto"/>
        <w:left w:val="none" w:sz="0" w:space="0" w:color="auto"/>
        <w:bottom w:val="none" w:sz="0" w:space="0" w:color="auto"/>
        <w:right w:val="none" w:sz="0" w:space="0" w:color="auto"/>
      </w:divBdr>
    </w:div>
    <w:div w:id="2006279824">
      <w:bodyDiv w:val="1"/>
      <w:marLeft w:val="0"/>
      <w:marRight w:val="0"/>
      <w:marTop w:val="0"/>
      <w:marBottom w:val="0"/>
      <w:divBdr>
        <w:top w:val="none" w:sz="0" w:space="0" w:color="auto"/>
        <w:left w:val="none" w:sz="0" w:space="0" w:color="auto"/>
        <w:bottom w:val="none" w:sz="0" w:space="0" w:color="auto"/>
        <w:right w:val="none" w:sz="0" w:space="0" w:color="auto"/>
      </w:divBdr>
    </w:div>
    <w:div w:id="211258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3298</Words>
  <Characters>20782</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Mareike Ariaans</dc:creator>
  <cp:keywords/>
  <dc:description/>
  <cp:lastModifiedBy>Mareike Ariaans</cp:lastModifiedBy>
  <cp:revision>18</cp:revision>
  <dcterms:created xsi:type="dcterms:W3CDTF">2020-11-12T09:25:00Z</dcterms:created>
  <dcterms:modified xsi:type="dcterms:W3CDTF">2020-11-17T14:50:00Z</dcterms:modified>
</cp:coreProperties>
</file>