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319" w:rsidRPr="00414319" w:rsidRDefault="00414319" w:rsidP="00414319">
      <w:pPr>
        <w:keepNext/>
        <w:spacing w:before="288" w:after="576" w:line="288" w:lineRule="auto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414319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Figure </w:t>
      </w:r>
      <w:r w:rsidRPr="00414319">
        <w:rPr>
          <w:rFonts w:ascii="Times New Roman" w:eastAsia="Calibri" w:hAnsi="Times New Roman" w:cs="Times New Roman"/>
          <w:sz w:val="20"/>
          <w:szCs w:val="20"/>
        </w:rPr>
        <w:fldChar w:fldCharType="begin"/>
      </w:r>
      <w:r w:rsidRPr="00414319">
        <w:rPr>
          <w:rFonts w:ascii="Times New Roman" w:eastAsia="Calibri" w:hAnsi="Times New Roman" w:cs="Times New Roman"/>
          <w:sz w:val="20"/>
          <w:szCs w:val="20"/>
          <w:lang w:val="en-US"/>
        </w:rPr>
        <w:instrText xml:space="preserve"> SEQ Figure \* ARABIC </w:instrText>
      </w:r>
      <w:r w:rsidRPr="00414319">
        <w:rPr>
          <w:rFonts w:ascii="Times New Roman" w:eastAsia="Calibri" w:hAnsi="Times New Roman" w:cs="Times New Roman"/>
          <w:sz w:val="20"/>
          <w:szCs w:val="20"/>
        </w:rPr>
        <w:fldChar w:fldCharType="separate"/>
      </w:r>
      <w:r w:rsidRPr="00414319">
        <w:rPr>
          <w:rFonts w:ascii="Times New Roman" w:eastAsia="Calibri" w:hAnsi="Times New Roman" w:cs="Times New Roman"/>
          <w:noProof/>
          <w:sz w:val="20"/>
          <w:szCs w:val="20"/>
          <w:lang w:val="en-US"/>
        </w:rPr>
        <w:t>1</w:t>
      </w:r>
      <w:r w:rsidRPr="00414319">
        <w:rPr>
          <w:rFonts w:ascii="Times New Roman" w:eastAsia="Calibri" w:hAnsi="Times New Roman" w:cs="Times New Roman"/>
          <w:sz w:val="20"/>
          <w:szCs w:val="20"/>
        </w:rPr>
        <w:fldChar w:fldCharType="end"/>
      </w:r>
      <w:r w:rsidRPr="00414319">
        <w:rPr>
          <w:rFonts w:ascii="Times New Roman" w:eastAsia="Calibri" w:hAnsi="Times New Roman" w:cs="Times New Roman"/>
          <w:sz w:val="20"/>
          <w:szCs w:val="20"/>
          <w:lang w:val="en-US"/>
        </w:rPr>
        <w:t>: Network of OECD LTC systems.</w:t>
      </w:r>
    </w:p>
    <w:p w:rsidR="00414319" w:rsidRPr="00A70ADF" w:rsidRDefault="00414319" w:rsidP="00414319">
      <w:pPr>
        <w:spacing w:after="180" w:line="480" w:lineRule="auto"/>
        <w:rPr>
          <w:rFonts w:ascii="Times New Roman" w:eastAsia="Calibri" w:hAnsi="Times New Roman" w:cs="Times New Roman"/>
          <w:color w:val="000000"/>
          <w:sz w:val="24"/>
          <w:highlight w:val="yellow"/>
          <w:lang w:val="en-US"/>
        </w:rPr>
      </w:pPr>
    </w:p>
    <w:p w:rsidR="00414319" w:rsidRPr="00414319" w:rsidRDefault="00414319" w:rsidP="00414319">
      <w:pPr>
        <w:rPr>
          <w:rFonts w:ascii="Times New Roman" w:hAnsi="Times New Roman" w:cs="Times New Roman"/>
          <w:iCs/>
          <w:sz w:val="20"/>
          <w:szCs w:val="14"/>
          <w:lang w:val="en-US"/>
        </w:rPr>
      </w:pPr>
      <w:r w:rsidRPr="00414319">
        <w:rPr>
          <w:rFonts w:ascii="Times New Roman" w:hAnsi="Times New Roman" w:cs="Times New Roman"/>
          <w:iCs/>
          <w:sz w:val="20"/>
          <w:szCs w:val="14"/>
          <w:lang w:val="en-US"/>
        </w:rPr>
        <w:t>Light grey: ≥ 50%; Full grey: ≥ 66%; Black: ≥ 90%.</w:t>
      </w:r>
    </w:p>
    <w:p w:rsidR="00E30B90" w:rsidRPr="00D41A39" w:rsidRDefault="00E30B90" w:rsidP="00E30B90">
      <w:pPr>
        <w:rPr>
          <w:ins w:id="0" w:author="Mareike Ariaans" w:date="2020-11-27T09:44:00Z"/>
          <w:rFonts w:ascii="Times New Roman" w:hAnsi="Times New Roman" w:cs="Times New Roman"/>
          <w:sz w:val="20"/>
          <w:szCs w:val="20"/>
          <w:lang w:val="en-US"/>
        </w:rPr>
      </w:pPr>
      <w:ins w:id="1" w:author="Mareike Ariaans" w:date="2020-11-27T09:44:00Z">
        <w:r w:rsidRPr="00D41A39">
          <w:rPr>
            <w:rFonts w:ascii="Times New Roman" w:hAnsi="Times New Roman" w:cs="Times New Roman"/>
            <w:sz w:val="20"/>
            <w:szCs w:val="20"/>
            <w:lang w:val="en-US"/>
          </w:rPr>
          <w:t xml:space="preserve">AU = Australia, BE = Belgium, CZ = Czech Republic, DK = Denmark, EE = Estonia, </w:t>
        </w:r>
        <w:r w:rsidRPr="00D41A39">
          <w:rPr>
            <w:rFonts w:ascii="Times New Roman" w:hAnsi="Times New Roman" w:cs="Times New Roman"/>
            <w:sz w:val="20"/>
            <w:szCs w:val="20"/>
            <w:lang w:val="en-US"/>
          </w:rPr>
          <w:tab/>
          <w:t>FI = Finland, FR = France, DE = Germany, IE = Ireland, IL = Israel, JP = Japan, KR = Korea, LV = Latvia, LU = Luxemburg, NL = Netherlands, NZ = New Zealand, NO = Norway, PL = Poland, SK = Slov</w:t>
        </w:r>
        <w:r>
          <w:rPr>
            <w:rFonts w:ascii="Times New Roman" w:hAnsi="Times New Roman" w:cs="Times New Roman"/>
            <w:sz w:val="20"/>
            <w:szCs w:val="20"/>
            <w:lang w:val="en-US"/>
          </w:rPr>
          <w:t>akia</w:t>
        </w:r>
        <w:r w:rsidRPr="00D41A39">
          <w:rPr>
            <w:rFonts w:ascii="Times New Roman" w:hAnsi="Times New Roman" w:cs="Times New Roman"/>
            <w:sz w:val="20"/>
            <w:szCs w:val="20"/>
            <w:lang w:val="en-US"/>
          </w:rPr>
          <w:t>, SI = Slovenia, ES = Spain, SE = Sweden, CH = Switzerland, UK = United Kingdom, US = United States of America</w:t>
        </w:r>
      </w:ins>
    </w:p>
    <w:p w:rsidR="00BF7C8B" w:rsidRPr="00D41A39" w:rsidRDefault="00BF7C8B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2" w:name="_GoBack"/>
      <w:bookmarkEnd w:id="2"/>
    </w:p>
    <w:sectPr w:rsidR="00BF7C8B" w:rsidRPr="00D41A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eike Ariaans">
    <w15:presenceInfo w15:providerId="Windows Live" w15:userId="ad2f2a960a7bcc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19"/>
    <w:rsid w:val="002F5109"/>
    <w:rsid w:val="00414319"/>
    <w:rsid w:val="00592595"/>
    <w:rsid w:val="00A70ADF"/>
    <w:rsid w:val="00BF7C8B"/>
    <w:rsid w:val="00C56918"/>
    <w:rsid w:val="00D41A39"/>
    <w:rsid w:val="00E3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7A134"/>
  <w15:chartTrackingRefBased/>
  <w15:docId w15:val="{41CB69BE-380B-470C-B48E-E145DA0E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Ariaans</dc:creator>
  <cp:keywords/>
  <dc:description/>
  <cp:lastModifiedBy>Mareike Ariaans</cp:lastModifiedBy>
  <cp:revision>2</cp:revision>
  <dcterms:created xsi:type="dcterms:W3CDTF">2020-11-27T08:45:00Z</dcterms:created>
  <dcterms:modified xsi:type="dcterms:W3CDTF">2020-11-27T08:45:00Z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6">
    <vt:lpwstr>True</vt:lpwstr>
  </property>
</Properties>
</file>