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D6" w:rsidRPr="00C956BD" w:rsidRDefault="008A5FD6" w:rsidP="008A5FD6">
      <w:pPr>
        <w:pStyle w:val="Beschriftung"/>
        <w:keepNext/>
        <w:spacing w:before="240" w:after="240"/>
        <w:jc w:val="left"/>
        <w:rPr>
          <w:sz w:val="22"/>
          <w:szCs w:val="22"/>
          <w:lang w:val="en-US"/>
        </w:rPr>
      </w:pPr>
      <w:r w:rsidRPr="00A77345">
        <w:rPr>
          <w:sz w:val="22"/>
          <w:szCs w:val="22"/>
          <w:lang w:val="en-US"/>
        </w:rPr>
        <w:t xml:space="preserve">Table </w:t>
      </w:r>
      <w:r w:rsidRPr="00A77345">
        <w:rPr>
          <w:sz w:val="22"/>
          <w:szCs w:val="22"/>
          <w:lang w:val="en-US"/>
        </w:rPr>
        <w:fldChar w:fldCharType="begin"/>
      </w:r>
      <w:r w:rsidRPr="00A77345">
        <w:rPr>
          <w:sz w:val="22"/>
          <w:szCs w:val="22"/>
          <w:lang w:val="en-US"/>
        </w:rPr>
        <w:instrText xml:space="preserve"> SEQ Table \* ARABIC </w:instrText>
      </w:r>
      <w:r w:rsidRPr="00A77345">
        <w:rPr>
          <w:sz w:val="22"/>
          <w:szCs w:val="22"/>
          <w:lang w:val="en-US"/>
        </w:rPr>
        <w:fldChar w:fldCharType="separate"/>
      </w:r>
      <w:r>
        <w:rPr>
          <w:noProof/>
          <w:sz w:val="22"/>
          <w:szCs w:val="22"/>
          <w:lang w:val="en-US"/>
        </w:rPr>
        <w:t>4</w:t>
      </w:r>
      <w:r w:rsidRPr="00A77345">
        <w:rPr>
          <w:sz w:val="22"/>
          <w:szCs w:val="22"/>
          <w:lang w:val="en-US"/>
        </w:rPr>
        <w:fldChar w:fldCharType="end"/>
      </w:r>
      <w:r w:rsidRPr="00A77345">
        <w:rPr>
          <w:sz w:val="22"/>
          <w:szCs w:val="22"/>
          <w:lang w:val="en-US"/>
        </w:rPr>
        <w:t>: Overview of</w:t>
      </w:r>
      <w:r>
        <w:rPr>
          <w:sz w:val="22"/>
          <w:szCs w:val="22"/>
          <w:lang w:val="en-US"/>
        </w:rPr>
        <w:t xml:space="preserve"> cluster</w:t>
      </w:r>
      <w:r w:rsidRPr="00A7734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l</w:t>
      </w:r>
      <w:r w:rsidRPr="00A77345">
        <w:rPr>
          <w:sz w:val="22"/>
          <w:szCs w:val="22"/>
          <w:lang w:val="en-US"/>
        </w:rPr>
        <w:t xml:space="preserve">abels and </w:t>
      </w:r>
      <w:r>
        <w:rPr>
          <w:sz w:val="22"/>
          <w:szCs w:val="22"/>
          <w:lang w:val="en-US"/>
        </w:rPr>
        <w:t>c</w:t>
      </w:r>
      <w:r w:rsidRPr="00A77345">
        <w:rPr>
          <w:sz w:val="22"/>
          <w:szCs w:val="22"/>
          <w:lang w:val="en-US"/>
        </w:rPr>
        <w:t>haracteristics</w:t>
      </w:r>
      <w:r>
        <w:rPr>
          <w:sz w:val="22"/>
          <w:szCs w:val="22"/>
          <w:lang w:val="en-US"/>
        </w:rPr>
        <w:t xml:space="preserve"> of </w:t>
      </w:r>
      <w:proofErr w:type="gramStart"/>
      <w:r>
        <w:rPr>
          <w:sz w:val="22"/>
          <w:szCs w:val="22"/>
          <w:lang w:val="en-US"/>
        </w:rPr>
        <w:t>6</w:t>
      </w:r>
      <w:proofErr w:type="gramEnd"/>
      <w:r>
        <w:rPr>
          <w:sz w:val="22"/>
          <w:szCs w:val="22"/>
          <w:lang w:val="en-US"/>
        </w:rPr>
        <w:t xml:space="preserve"> LTC types</w:t>
      </w:r>
    </w:p>
    <w:tbl>
      <w:tblPr>
        <w:tblStyle w:val="EinfacheTabelle3"/>
        <w:tblW w:w="932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43"/>
        <w:gridCol w:w="1247"/>
        <w:gridCol w:w="1247"/>
        <w:gridCol w:w="1247"/>
        <w:gridCol w:w="1247"/>
        <w:gridCol w:w="1247"/>
        <w:gridCol w:w="1247"/>
      </w:tblGrid>
      <w:tr w:rsidR="008A5FD6" w:rsidRPr="002807B7" w:rsidTr="0091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276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Residual public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Private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Public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Evolving public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del w:id="0" w:author="Mareike Ariaans" w:date="2020-11-27T09:36:00Z">
              <w:r w:rsidRPr="00594BB1" w:rsidDel="002807B7">
                <w:rPr>
                  <w:b w:val="0"/>
                  <w:caps w:val="0"/>
                  <w:sz w:val="16"/>
                  <w:szCs w:val="16"/>
                  <w:lang w:val="en-US"/>
                </w:rPr>
                <w:delText>Private n</w:delText>
              </w:r>
            </w:del>
            <w:ins w:id="1" w:author="Mareike Ariaans" w:date="2020-11-27T09:36:00Z">
              <w:r w:rsidR="002807B7">
                <w:rPr>
                  <w:b w:val="0"/>
                  <w:caps w:val="0"/>
                  <w:sz w:val="16"/>
                  <w:szCs w:val="16"/>
                  <w:lang w:val="en-US"/>
                </w:rPr>
                <w:t>N</w:t>
              </w:r>
            </w:ins>
            <w:bookmarkStart w:id="2" w:name="_GoBack"/>
            <w:bookmarkEnd w:id="2"/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eed-based supply system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594BB1" w:rsidRDefault="008A5FD6" w:rsidP="0091536B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594BB1">
              <w:rPr>
                <w:b w:val="0"/>
                <w:caps w:val="0"/>
                <w:sz w:val="16"/>
                <w:szCs w:val="16"/>
                <w:lang w:val="en-US"/>
              </w:rPr>
              <w:t>Evolving private need-based system</w:t>
            </w:r>
          </w:p>
        </w:tc>
      </w:tr>
      <w:tr w:rsidR="008A5FD6" w:rsidRPr="007C5A34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before="240" w:after="240" w:line="360" w:lineRule="auto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Cluster comp</w:t>
            </w: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osition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  <w:lang w:val="en-US"/>
              </w:rPr>
              <w:t>CZ, LV, PL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</w:rPr>
              <w:t>DE, FI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  <w:lang w:val="en-US"/>
              </w:rPr>
              <w:t>DK, IE, NO, SE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JP, KR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AU, BE, CH, LU, NL, SK, SI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59F0">
              <w:rPr>
                <w:sz w:val="16"/>
                <w:szCs w:val="16"/>
              </w:rPr>
              <w:t>EE, ES, FR, IL, NZ, UK, US</w:t>
            </w:r>
          </w:p>
        </w:tc>
      </w:tr>
      <w:tr w:rsidR="008A5FD6" w:rsidRPr="007C5A34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 xml:space="preserve">Supply </w:t>
            </w:r>
          </w:p>
          <w:p w:rsidR="008A5FD6" w:rsidRPr="007C5A34" w:rsidRDefault="008A5FD6" w:rsidP="0091536B">
            <w:pPr>
              <w:spacing w:line="360" w:lineRule="auto"/>
              <w:ind w:firstLine="180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Expenditure</w:t>
            </w:r>
          </w:p>
          <w:p w:rsidR="008A5FD6" w:rsidRPr="007C5A34" w:rsidRDefault="008A5FD6" w:rsidP="0091536B">
            <w:pPr>
              <w:spacing w:line="360" w:lineRule="auto"/>
              <w:ind w:firstLine="180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Beds</w:t>
            </w:r>
          </w:p>
          <w:p w:rsidR="008A5FD6" w:rsidRPr="007C5A34" w:rsidRDefault="008A5FD6" w:rsidP="0091536B">
            <w:pPr>
              <w:spacing w:line="360" w:lineRule="auto"/>
              <w:ind w:firstLine="180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Recipients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 xml:space="preserve">Medium 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</w:tr>
      <w:tr w:rsidR="008A5FD6" w:rsidRPr="007C5A34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Public-Private Mix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Private expenditure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Cash benefit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del w:id="3" w:author="Mareike Ariaans" w:date="2020-11-16T10:53:00Z">
              <w:r w:rsidRPr="00E659F0" w:rsidDel="00885B4A">
                <w:rPr>
                  <w:sz w:val="16"/>
                  <w:szCs w:val="16"/>
                  <w:lang w:val="en-US"/>
                </w:rPr>
                <w:delText>Medium</w:delText>
              </w:r>
            </w:del>
            <w:ins w:id="4" w:author="Mareike Ariaans" w:date="2020-11-16T10:53:00Z">
              <w:r w:rsidR="00885B4A">
                <w:rPr>
                  <w:sz w:val="16"/>
                  <w:szCs w:val="16"/>
                  <w:lang w:val="en-US"/>
                </w:rPr>
                <w:t>High</w:t>
              </w:r>
            </w:ins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</w:tr>
      <w:tr w:rsidR="008A5FD6" w:rsidRPr="007C5A34" w:rsidTr="009153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Access Regulation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Choice restrictions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Means-testing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</w:tr>
      <w:tr w:rsidR="008A5FD6" w:rsidRPr="007C5A34" w:rsidTr="0091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7C5A34" w:rsidRDefault="008A5FD6" w:rsidP="0091536B">
            <w:pPr>
              <w:spacing w:line="360" w:lineRule="auto"/>
              <w:rPr>
                <w:sz w:val="16"/>
                <w:szCs w:val="16"/>
                <w:lang w:val="en-US"/>
              </w:rPr>
            </w:pPr>
            <w:r w:rsidRPr="007C5A34"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Performance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Life expectancy</w:t>
            </w:r>
          </w:p>
          <w:p w:rsidR="008A5FD6" w:rsidRPr="007C5A34" w:rsidRDefault="008A5FD6" w:rsidP="0091536B">
            <w:pPr>
              <w:spacing w:line="360" w:lineRule="auto"/>
              <w:ind w:firstLine="179"/>
              <w:rPr>
                <w:b w:val="0"/>
                <w:bCs w:val="0"/>
                <w:caps w:val="0"/>
                <w:sz w:val="16"/>
                <w:szCs w:val="16"/>
                <w:lang w:val="en-US"/>
              </w:rPr>
            </w:pPr>
            <w:r>
              <w:rPr>
                <w:b w:val="0"/>
                <w:bCs w:val="0"/>
                <w:caps w:val="0"/>
                <w:sz w:val="16"/>
                <w:szCs w:val="16"/>
                <w:lang w:val="en-US"/>
              </w:rPr>
              <w:t>Self-perceived health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Medium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  <w:p w:rsidR="008A5FD6" w:rsidRPr="00E659F0" w:rsidRDefault="008A5FD6" w:rsidP="0091536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E659F0">
              <w:rPr>
                <w:sz w:val="16"/>
                <w:szCs w:val="16"/>
                <w:lang w:val="en-US"/>
              </w:rPr>
              <w:t>High</w:t>
            </w:r>
          </w:p>
        </w:tc>
      </w:tr>
    </w:tbl>
    <w:p w:rsidR="00BF7C8B" w:rsidRDefault="00BF7C8B"/>
    <w:sectPr w:rsidR="00BF7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eike Ariaans">
    <w15:presenceInfo w15:providerId="Windows Live" w15:userId="ad2f2a960a7bc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D6"/>
    <w:rsid w:val="002807B7"/>
    <w:rsid w:val="002F5109"/>
    <w:rsid w:val="004C002B"/>
    <w:rsid w:val="00885B4A"/>
    <w:rsid w:val="008A5FD6"/>
    <w:rsid w:val="00BC1525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C7A5"/>
  <w15:chartTrackingRefBased/>
  <w15:docId w15:val="{51801FDB-6D62-4FF5-BD12-C6FD1DB3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5FD6"/>
    <w:pPr>
      <w:spacing w:after="0" w:line="240" w:lineRule="auto"/>
    </w:pPr>
    <w:rPr>
      <w:rFonts w:ascii="Times New Roman" w:eastAsia="Calibri" w:hAnsi="Times New Roman" w:cs="Times New Roman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8A5FD6"/>
    <w:pPr>
      <w:spacing w:before="288" w:after="576" w:line="288" w:lineRule="auto"/>
      <w:jc w:val="center"/>
    </w:pPr>
    <w:rPr>
      <w:color w:val="auto"/>
      <w:sz w:val="20"/>
      <w:szCs w:val="20"/>
    </w:rPr>
  </w:style>
  <w:style w:type="table" w:styleId="EinfacheTabelle3">
    <w:name w:val="Plain Table 3"/>
    <w:basedOn w:val="NormaleTabelle"/>
    <w:uiPriority w:val="43"/>
    <w:rsid w:val="008A5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4</cp:revision>
  <dcterms:created xsi:type="dcterms:W3CDTF">2020-11-16T09:53:00Z</dcterms:created>
  <dcterms:modified xsi:type="dcterms:W3CDTF">2020-11-27T08:36:00Z</dcterms:modified>
</cp:coreProperties>
</file>