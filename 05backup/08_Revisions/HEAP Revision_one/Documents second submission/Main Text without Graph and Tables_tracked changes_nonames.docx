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09FCAA99" w:rsidR="005E0316" w:rsidRDefault="005E0316" w:rsidP="005E0316">
      <w:pPr>
        <w:pStyle w:val="02FlietextErsterAbsatz"/>
        <w:rPr>
          <w:lang w:val="en-US"/>
        </w:rPr>
      </w:pPr>
      <w:r>
        <w:rPr>
          <w:lang w:val="en-US"/>
        </w:rPr>
        <w:t>The provision of long-term care (LTC) for the elderly is a major challenge for developed welfare states, and</w:t>
      </w:r>
      <w:del w:id="0" w:author="Autor">
        <w:r w:rsidDel="000415FA">
          <w:rPr>
            <w:lang w:val="en-US"/>
          </w:rPr>
          <w:delText xml:space="preserve"> it</w:delText>
        </w:r>
      </w:del>
      <w:r>
        <w:rPr>
          <w:lang w:val="en-US"/>
        </w:rPr>
        <w:t xml:space="preserve">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del w:id="1" w:author="Autor">
        <w:r w:rsidDel="00CA35CB">
          <w:rPr>
            <w:lang w:val="en-US"/>
          </w:rPr>
          <w:delText xml:space="preserve">often </w:delText>
        </w:r>
      </w:del>
      <w:ins w:id="2" w:author="Autor">
        <w:r w:rsidR="00CA35CB">
          <w:rPr>
            <w:lang w:val="en-US"/>
          </w:rPr>
          <w:t xml:space="preserve">e.g. </w:t>
        </w:r>
      </w:ins>
      <w:r>
        <w:rPr>
          <w:lang w:val="en-US"/>
        </w:rPr>
        <w:t xml:space="preserve">by </w:t>
      </w:r>
      <w:ins w:id="3" w:author="Autor">
        <w:r w:rsidR="00CA35CB">
          <w:rPr>
            <w:lang w:val="en-US"/>
          </w:rPr>
          <w:t>changing eligibility criteria or altering the financing of LTC</w:t>
        </w:r>
      </w:ins>
      <w:del w:id="4" w:author="Autor">
        <w:r w:rsidDel="00CA35CB">
          <w:rPr>
            <w:lang w:val="en-US"/>
          </w:rPr>
          <w:delText>adopting</w:delText>
        </w:r>
        <w:r w:rsidRPr="006A56FF" w:rsidDel="00CA35CB">
          <w:rPr>
            <w:lang w:val="en-US"/>
          </w:rPr>
          <w:delText xml:space="preserve"> marketization, economization</w:delText>
        </w:r>
        <w:r w:rsidDel="00CA35CB">
          <w:rPr>
            <w:lang w:val="en-US"/>
          </w:rPr>
          <w:delText>,</w:delText>
        </w:r>
        <w:r w:rsidRPr="006A56FF" w:rsidDel="00CA35CB">
          <w:rPr>
            <w:lang w:val="en-US"/>
          </w:rPr>
          <w:delText xml:space="preserve"> and corporatization measures</w:delText>
        </w:r>
      </w:del>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14:paraId="4B91C1E0" w14:textId="2D7DB22C"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del w:id="5" w:author="Autor">
        <w:r w:rsidDel="00F34A7F">
          <w:rPr>
            <w:lang w:val="en-US"/>
          </w:rPr>
          <w:delText>takes into account</w:delText>
        </w:r>
      </w:del>
      <w:ins w:id="6" w:author="Autor">
        <w:r w:rsidR="00F34A7F">
          <w:rPr>
            <w:lang w:val="en-US"/>
          </w:rPr>
          <w:t>considers</w:t>
        </w:r>
      </w:ins>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lastRenderedPageBreak/>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a detailed method-driven cluster solution</w:t>
      </w:r>
      <w:ins w:id="7" w:author="Autor">
        <w:r w:rsidR="00F80AF7">
          <w:rPr>
            <w:lang w:val="en-US"/>
          </w:rPr>
          <w:t xml:space="preserve"> comprising nine clusters</w:t>
        </w:r>
      </w:ins>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720F2ED"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ins w:id="8" w:author="Autor">
        <w:r w:rsidR="0040615E">
          <w:rPr>
            <w:lang w:val="en-US"/>
          </w:rPr>
          <w:t>–</w:t>
        </w:r>
        <w:r w:rsidR="0040615E" w:rsidRPr="00B428BD">
          <w:rPr>
            <w:lang w:val="en-US"/>
          </w:rPr>
          <w:t>17</w:t>
        </w:r>
      </w:ins>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w:t>
      </w:r>
      <w:ins w:id="9" w:author="Autor">
        <w:r w:rsidR="006F37B4">
          <w:rPr>
            <w:noProof/>
            <w:lang w:val="en-US"/>
          </w:rPr>
          <w:t>8</w:t>
        </w:r>
      </w:ins>
      <w:del w:id="10" w:author="Autor">
        <w:r w:rsidDel="006F37B4">
          <w:rPr>
            <w:noProof/>
            <w:lang w:val="en-US"/>
          </w:rPr>
          <w:delText>6</w:delText>
        </w:r>
      </w:del>
      <w:r>
        <w:rPr>
          <w:noProof/>
          <w:lang w:val="en-US"/>
        </w:rPr>
        <w:t>–</w:t>
      </w:r>
      <w:ins w:id="11" w:author="Autor">
        <w:r w:rsidR="006F37B4">
          <w:rPr>
            <w:noProof/>
            <w:lang w:val="en-US"/>
          </w:rPr>
          <w:t>20</w:t>
        </w:r>
      </w:ins>
      <w:del w:id="12" w:author="Autor">
        <w:r w:rsidDel="006F37B4">
          <w:rPr>
            <w:noProof/>
            <w:lang w:val="en-US"/>
          </w:rPr>
          <w:delText>18</w:delText>
        </w:r>
      </w:del>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5CAC9AA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ins w:id="13" w:author="Autor">
        <w:r w:rsidR="006F37B4">
          <w:rPr>
            <w:lang w:val="en-US"/>
          </w:rPr>
          <w:t>21</w:t>
        </w:r>
      </w:ins>
      <w:del w:id="14" w:author="Autor">
        <w:r w:rsidDel="006F37B4">
          <w:rPr>
            <w:lang w:val="en-US"/>
          </w:rPr>
          <w:delText>19</w:delText>
        </w:r>
      </w:del>
      <w:r>
        <w:rPr>
          <w:lang w:val="en-US"/>
        </w:rPr>
        <w:t>–</w:t>
      </w:r>
      <w:ins w:id="15" w:author="Autor">
        <w:r w:rsidR="006F37B4">
          <w:rPr>
            <w:lang w:val="en-US"/>
          </w:rPr>
          <w:t>25</w:t>
        </w:r>
      </w:ins>
      <w:del w:id="16" w:author="Autor">
        <w:r w:rsidDel="006F37B4">
          <w:rPr>
            <w:lang w:val="en-US"/>
          </w:rPr>
          <w:delText>23</w:delText>
        </w:r>
      </w:del>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w:t>
      </w:r>
      <w:r w:rsidRPr="006A56FF">
        <w:rPr>
          <w:lang w:val="en-US"/>
        </w:rPr>
        <w:lastRenderedPageBreak/>
        <w:t xml:space="preserve">reasons </w:t>
      </w:r>
      <w:r w:rsidRPr="007262D2">
        <w:rPr>
          <w:lang w:val="en-US"/>
        </w:rPr>
        <w:t>[6–9</w:t>
      </w:r>
      <w:proofErr w:type="gramStart"/>
      <w:r w:rsidRPr="007262D2">
        <w:rPr>
          <w:lang w:val="en-US"/>
        </w:rPr>
        <w:t>,2</w:t>
      </w:r>
      <w:ins w:id="17" w:author="Autor">
        <w:r w:rsidR="006F37B4">
          <w:rPr>
            <w:lang w:val="en-US"/>
          </w:rPr>
          <w:t>6</w:t>
        </w:r>
      </w:ins>
      <w:proofErr w:type="gramEnd"/>
      <w:del w:id="18" w:author="Autor">
        <w:r w:rsidRPr="007262D2" w:rsidDel="006F37B4">
          <w:rPr>
            <w:lang w:val="en-US"/>
          </w:rPr>
          <w:delText>4</w:delText>
        </w:r>
      </w:del>
      <w:r w:rsidRPr="007262D2">
        <w:rPr>
          <w:lang w:val="en-US"/>
        </w:rPr>
        <w:t>–2</w:t>
      </w:r>
      <w:ins w:id="19" w:author="Autor">
        <w:r w:rsidR="006F37B4">
          <w:rPr>
            <w:lang w:val="en-US"/>
          </w:rPr>
          <w:t>8</w:t>
        </w:r>
      </w:ins>
      <w:del w:id="20" w:author="Autor">
        <w:r w:rsidRPr="007262D2" w:rsidDel="006F37B4">
          <w:rPr>
            <w:lang w:val="en-US"/>
          </w:rPr>
          <w:delText>6</w:delText>
        </w:r>
      </w:del>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w:t>
      </w:r>
      <w:ins w:id="21" w:author="Autor">
        <w:r w:rsidR="006F37B4">
          <w:rPr>
            <w:lang w:val="en-US"/>
          </w:rPr>
          <w:t>8</w:t>
        </w:r>
      </w:ins>
      <w:del w:id="22" w:author="Autor">
        <w:r w:rsidDel="006F37B4">
          <w:rPr>
            <w:lang w:val="en-US"/>
          </w:rPr>
          <w:delText>6</w:delText>
        </w:r>
      </w:del>
      <w:r>
        <w:rPr>
          <w:lang w:val="en-US"/>
        </w:rPr>
        <w:t>–</w:t>
      </w:r>
      <w:ins w:id="23" w:author="Autor">
        <w:r w:rsidR="006F37B4">
          <w:rPr>
            <w:lang w:val="en-US"/>
          </w:rPr>
          <w:t>31</w:t>
        </w:r>
      </w:ins>
      <w:del w:id="24" w:author="Autor">
        <w:r w:rsidDel="006F37B4">
          <w:rPr>
            <w:lang w:val="en-US"/>
          </w:rPr>
          <w:delText>29,29</w:delText>
        </w:r>
      </w:del>
      <w:r>
        <w:rPr>
          <w:lang w:val="en-US"/>
        </w:rPr>
        <w:t>]</w:t>
      </w:r>
      <w:r w:rsidRPr="006A56FF">
        <w:rPr>
          <w:lang w:val="en-US"/>
        </w:rPr>
        <w:t xml:space="preserve">, cash for care schemes in LTC </w:t>
      </w:r>
      <w:r>
        <w:rPr>
          <w:lang w:val="en-US"/>
        </w:rPr>
        <w:t>[3</w:t>
      </w:r>
      <w:ins w:id="25" w:author="Autor">
        <w:r w:rsidR="006F37B4">
          <w:rPr>
            <w:lang w:val="en-US"/>
          </w:rPr>
          <w:t>2</w:t>
        </w:r>
      </w:ins>
      <w:del w:id="26" w:author="Autor">
        <w:r w:rsidDel="006F37B4">
          <w:rPr>
            <w:lang w:val="en-US"/>
          </w:rPr>
          <w:delText>0</w:delText>
        </w:r>
      </w:del>
      <w:r>
        <w:rPr>
          <w:lang w:val="en-US"/>
        </w:rPr>
        <w:t>],</w:t>
      </w:r>
      <w:r w:rsidRPr="006A56FF">
        <w:rPr>
          <w:lang w:val="en-US"/>
        </w:rPr>
        <w:t xml:space="preserve"> and informal care by families </w:t>
      </w:r>
      <w:r>
        <w:rPr>
          <w:lang w:val="en-US"/>
        </w:rPr>
        <w:t>[2</w:t>
      </w:r>
      <w:ins w:id="27" w:author="Autor">
        <w:r w:rsidR="006F37B4">
          <w:rPr>
            <w:lang w:val="en-US"/>
          </w:rPr>
          <w:t>4</w:t>
        </w:r>
      </w:ins>
      <w:del w:id="28" w:author="Autor">
        <w:r w:rsidDel="006F37B4">
          <w:rPr>
            <w:lang w:val="en-US"/>
          </w:rPr>
          <w:delText>2</w:delText>
        </w:r>
      </w:del>
      <w:r>
        <w:rPr>
          <w:lang w:val="en-US"/>
        </w:rPr>
        <w:t>,</w:t>
      </w:r>
      <w:ins w:id="29" w:author="Autor">
        <w:r w:rsidR="006F37B4">
          <w:rPr>
            <w:lang w:val="en-US"/>
          </w:rPr>
          <w:t>31</w:t>
        </w:r>
      </w:ins>
      <w:del w:id="30" w:author="Autor">
        <w:r w:rsidDel="006F37B4">
          <w:rPr>
            <w:lang w:val="en-US"/>
          </w:rPr>
          <w:delText>29</w:delText>
        </w:r>
      </w:del>
      <w:r>
        <w:rPr>
          <w:lang w:val="en-US"/>
        </w:rPr>
        <w:t>,3</w:t>
      </w:r>
      <w:ins w:id="31" w:author="Autor">
        <w:r w:rsidR="006F37B4">
          <w:rPr>
            <w:lang w:val="en-US"/>
          </w:rPr>
          <w:t>3</w:t>
        </w:r>
      </w:ins>
      <w:del w:id="32" w:author="Autor">
        <w:r w:rsidDel="006F37B4">
          <w:rPr>
            <w:lang w:val="en-US"/>
          </w:rPr>
          <w:delText>1</w:delText>
        </w:r>
      </w:del>
      <w:r>
        <w:rPr>
          <w:lang w:val="en-US"/>
        </w:rPr>
        <w:t>,3</w:t>
      </w:r>
      <w:ins w:id="33" w:author="Autor">
        <w:r w:rsidR="006F37B4">
          <w:rPr>
            <w:lang w:val="en-US"/>
          </w:rPr>
          <w:t>4</w:t>
        </w:r>
      </w:ins>
      <w:del w:id="34" w:author="Autor">
        <w:r w:rsidDel="006F37B4">
          <w:rPr>
            <w:lang w:val="en-US"/>
          </w:rPr>
          <w:delText>2</w:delText>
        </w:r>
      </w:del>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2FEEADED" w:rsidR="005E0316" w:rsidRPr="003F07B8" w:rsidRDefault="005E0316" w:rsidP="005E0316">
      <w:pPr>
        <w:pStyle w:val="02FlietextErsterAbsatz"/>
        <w:rPr>
          <w:lang w:val="en-US"/>
        </w:rPr>
      </w:pPr>
      <w:r>
        <w:rPr>
          <w:lang w:val="en-US"/>
        </w:rPr>
        <w:t>Most typologies under analysis incorporate the dimension of supply</w:t>
      </w:r>
      <w:ins w:id="35" w:author="Autor">
        <w:r w:rsidR="006F37B4">
          <w:rPr>
            <w:lang w:val="en-US"/>
          </w:rPr>
          <w:t xml:space="preserve"> [7</w:t>
        </w:r>
        <w:proofErr w:type="gramStart"/>
        <w:r w:rsidR="006F37B4">
          <w:rPr>
            <w:lang w:val="en-US"/>
          </w:rPr>
          <w:t>,9,26</w:t>
        </w:r>
        <w:proofErr w:type="gramEnd"/>
        <w:r w:rsidR="005D3C8E">
          <w:rPr>
            <w:lang w:val="en-US"/>
          </w:rPr>
          <w:t>]</w:t>
        </w:r>
      </w:ins>
      <w:r>
        <w:rPr>
          <w:lang w:val="en-US"/>
        </w:rPr>
        <w:t>. Indicators in this dimension</w:t>
      </w:r>
      <w:r w:rsidRPr="00B82577">
        <w:rPr>
          <w:lang w:val="en-US"/>
        </w:rPr>
        <w:t xml:space="preserve"> include financial resource</w:t>
      </w:r>
      <w:r>
        <w:rPr>
          <w:lang w:val="en-US"/>
        </w:rPr>
        <w:t>s [6–9</w:t>
      </w:r>
      <w:proofErr w:type="gramStart"/>
      <w:r>
        <w:rPr>
          <w:lang w:val="en-US"/>
        </w:rPr>
        <w:t>,2</w:t>
      </w:r>
      <w:ins w:id="36" w:author="Autor">
        <w:r w:rsidR="006F37B4">
          <w:rPr>
            <w:lang w:val="en-US"/>
          </w:rPr>
          <w:t>6</w:t>
        </w:r>
      </w:ins>
      <w:proofErr w:type="gramEnd"/>
      <w:del w:id="37" w:author="Autor">
        <w:r w:rsidDel="00315BFD">
          <w:rPr>
            <w:lang w:val="en-US"/>
          </w:rPr>
          <w:delText>4</w:delText>
        </w:r>
      </w:del>
      <w:r>
        <w:rPr>
          <w:lang w:val="en-US"/>
        </w:rPr>
        <w:t>]</w:t>
      </w:r>
      <w:r w:rsidRPr="00B82577">
        <w:rPr>
          <w:lang w:val="en-US"/>
        </w:rPr>
        <w:t xml:space="preserve">, staff and staffing levels </w:t>
      </w:r>
      <w:r>
        <w:rPr>
          <w:lang w:val="en-US"/>
        </w:rPr>
        <w:t>[2</w:t>
      </w:r>
      <w:ins w:id="38" w:author="Autor">
        <w:r w:rsidR="006F37B4">
          <w:rPr>
            <w:lang w:val="en-US"/>
          </w:rPr>
          <w:t>6</w:t>
        </w:r>
      </w:ins>
      <w:del w:id="39" w:author="Autor">
        <w:r w:rsidDel="006F37B4">
          <w:rPr>
            <w:lang w:val="en-US"/>
          </w:rPr>
          <w:delText>4</w:delText>
        </w:r>
      </w:del>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ins w:id="40" w:author="Autor">
        <w:r w:rsidR="006F37B4">
          <w:rPr>
            <w:lang w:val="en-US"/>
          </w:rPr>
          <w:t>6</w:t>
        </w:r>
      </w:ins>
      <w:del w:id="41" w:author="Autor">
        <w:r w:rsidDel="006F37B4">
          <w:rPr>
            <w:lang w:val="en-US"/>
          </w:rPr>
          <w:delText>4</w:delText>
        </w:r>
      </w:del>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w:t>
      </w:r>
      <w:ins w:id="42" w:author="Autor">
        <w:r w:rsidR="006F37B4">
          <w:rPr>
            <w:lang w:val="en-US"/>
          </w:rPr>
          <w:t>6</w:t>
        </w:r>
      </w:ins>
      <w:proofErr w:type="gramEnd"/>
      <w:del w:id="43" w:author="Autor">
        <w:r w:rsidDel="006F37B4">
          <w:rPr>
            <w:lang w:val="en-US"/>
          </w:rPr>
          <w:delText>4</w:delText>
        </w:r>
      </w:del>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69BB0079"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w:t>
      </w:r>
      <w:ins w:id="44" w:author="Autor">
        <w:r w:rsidR="006F37B4">
          <w:rPr>
            <w:lang w:val="en-US"/>
          </w:rPr>
          <w:t>20</w:t>
        </w:r>
      </w:ins>
      <w:proofErr w:type="gramEnd"/>
      <w:del w:id="45" w:author="Autor">
        <w:r w:rsidDel="006F37B4">
          <w:rPr>
            <w:lang w:val="en-US"/>
          </w:rPr>
          <w:delText>18</w:delText>
        </w:r>
      </w:del>
      <w:r>
        <w:rPr>
          <w:lang w:val="en-US"/>
        </w:rPr>
        <w:t xml:space="preserve">], </w:t>
      </w:r>
      <w:r w:rsidRPr="006A56FF">
        <w:rPr>
          <w:lang w:val="en-US"/>
        </w:rPr>
        <w:t>operationalizes the role of the state and private actors.</w:t>
      </w:r>
      <w:r>
        <w:rPr>
          <w:lang w:val="en-US"/>
        </w:rPr>
        <w:t xml:space="preserve"> </w:t>
      </w:r>
      <w:proofErr w:type="gramStart"/>
      <w:r>
        <w:rPr>
          <w:lang w:val="en-US"/>
        </w:rPr>
        <w:t xml:space="preserve">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ins w:id="46" w:author="Autor">
        <w:r w:rsidR="006F37B4">
          <w:rPr>
            <w:lang w:val="en-US"/>
          </w:rPr>
          <w:t>9</w:t>
        </w:r>
      </w:ins>
      <w:del w:id="47" w:author="Autor">
        <w:r w:rsidDel="006F37B4">
          <w:rPr>
            <w:lang w:val="en-US"/>
          </w:rPr>
          <w:delText>7</w:delText>
        </w:r>
      </w:del>
      <w:r>
        <w:rPr>
          <w:lang w:val="en-US"/>
        </w:rPr>
        <w:t>]</w:t>
      </w:r>
      <w:r w:rsidRPr="006A56FF">
        <w:rPr>
          <w:lang w:val="en-US"/>
        </w:rPr>
        <w:t xml:space="preserve"> by </w:t>
      </w:r>
      <w:r>
        <w:rPr>
          <w:lang w:val="en-US"/>
        </w:rPr>
        <w:t xml:space="preserve">focusing on </w:t>
      </w:r>
      <w:r w:rsidRPr="006A56FF">
        <w:rPr>
          <w:lang w:val="en-US"/>
        </w:rPr>
        <w:t xml:space="preserve">the intensity of informal care </w:t>
      </w:r>
      <w:ins w:id="48" w:author="Autor">
        <w:r w:rsidR="00A66242">
          <w:rPr>
            <w:lang w:val="en-US"/>
          </w:rPr>
          <w:t>by families</w:t>
        </w:r>
        <w:r w:rsidR="008A25B9">
          <w:rPr>
            <w:lang w:val="en-US"/>
          </w:rPr>
          <w:t xml:space="preserve"> </w:t>
        </w:r>
      </w:ins>
      <w:r>
        <w:rPr>
          <w:lang w:val="en-US"/>
        </w:rPr>
        <w:t>[2</w:t>
      </w:r>
      <w:ins w:id="49" w:author="Autor">
        <w:r w:rsidR="006F37B4">
          <w:rPr>
            <w:lang w:val="en-US"/>
          </w:rPr>
          <w:t>2</w:t>
        </w:r>
      </w:ins>
      <w:del w:id="50" w:author="Autor">
        <w:r w:rsidDel="006F37B4">
          <w:rPr>
            <w:lang w:val="en-US"/>
          </w:rPr>
          <w:delText>0</w:delText>
        </w:r>
      </w:del>
      <w:r>
        <w:rPr>
          <w:lang w:val="en-US"/>
        </w:rPr>
        <w:t>]</w:t>
      </w:r>
      <w:r w:rsidRPr="006A56FF">
        <w:rPr>
          <w:lang w:val="en-US"/>
        </w:rPr>
        <w:t xml:space="preserve">, the </w:t>
      </w:r>
      <w:del w:id="51" w:author="Autor">
        <w:r w:rsidRPr="006A56FF" w:rsidDel="00235AAC">
          <w:rPr>
            <w:lang w:val="en-US"/>
          </w:rPr>
          <w:delText xml:space="preserve">reach </w:delText>
        </w:r>
      </w:del>
      <w:ins w:id="52" w:author="Autor">
        <w:r w:rsidR="00235AAC">
          <w:rPr>
            <w:lang w:val="en-US"/>
          </w:rPr>
          <w:t>scope</w:t>
        </w:r>
        <w:r w:rsidR="00235AAC" w:rsidRPr="006A56FF">
          <w:rPr>
            <w:lang w:val="en-US"/>
          </w:rPr>
          <w:t xml:space="preserve"> </w:t>
        </w:r>
      </w:ins>
      <w:r w:rsidRPr="006A56FF">
        <w:rPr>
          <w:lang w:val="en-US"/>
        </w:rPr>
        <w:t xml:space="preserve">of public funds </w:t>
      </w:r>
      <w:r>
        <w:rPr>
          <w:lang w:val="en-US"/>
        </w:rPr>
        <w:t>[2</w:t>
      </w:r>
      <w:ins w:id="53" w:author="Autor">
        <w:r w:rsidR="00621D12">
          <w:rPr>
            <w:lang w:val="en-US"/>
          </w:rPr>
          <w:t>8</w:t>
        </w:r>
      </w:ins>
      <w:del w:id="54" w:author="Autor">
        <w:r w:rsidDel="006F37B4">
          <w:rPr>
            <w:lang w:val="en-US"/>
          </w:rPr>
          <w:delText>6</w:delText>
        </w:r>
      </w:del>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ins w:id="55" w:author="Autor">
        <w:r w:rsidR="006F37B4">
          <w:rPr>
            <w:lang w:val="en-US"/>
          </w:rPr>
          <w:t>30</w:t>
        </w:r>
      </w:ins>
      <w:del w:id="56" w:author="Autor">
        <w:r w:rsidDel="006F37B4">
          <w:rPr>
            <w:lang w:val="en-US"/>
          </w:rPr>
          <w:delText>28</w:delText>
        </w:r>
      </w:del>
      <w:r>
        <w:rPr>
          <w:lang w:val="en-US"/>
        </w:rPr>
        <w:t>,</w:t>
      </w:r>
      <w:ins w:id="57" w:author="Autor">
        <w:r w:rsidR="006F37B4">
          <w:rPr>
            <w:lang w:val="en-US"/>
          </w:rPr>
          <w:t>31</w:t>
        </w:r>
      </w:ins>
      <w:del w:id="58" w:author="Autor">
        <w:r w:rsidDel="006F37B4">
          <w:rPr>
            <w:lang w:val="en-US"/>
          </w:rPr>
          <w:delText>29</w:delText>
        </w:r>
      </w:del>
      <w:r>
        <w:rPr>
          <w:lang w:val="en-US"/>
        </w:rPr>
        <w:t>],</w:t>
      </w:r>
      <w:r w:rsidRPr="006A56FF">
        <w:rPr>
          <w:lang w:val="en-US"/>
        </w:rPr>
        <w:t xml:space="preserve"> </w:t>
      </w:r>
      <w:r>
        <w:rPr>
          <w:lang w:val="en-US"/>
        </w:rPr>
        <w:t xml:space="preserve">and </w:t>
      </w:r>
      <w:r w:rsidRPr="006A56FF">
        <w:rPr>
          <w:lang w:val="en-US"/>
        </w:rPr>
        <w:t xml:space="preserve">the expenditure on </w:t>
      </w:r>
      <w:del w:id="59" w:author="Autor">
        <w:r w:rsidRPr="006A56FF" w:rsidDel="005F457A">
          <w:rPr>
            <w:lang w:val="en-US"/>
          </w:rPr>
          <w:delText xml:space="preserve">or </w:delText>
        </w:r>
      </w:del>
      <w:ins w:id="60" w:author="Autor">
        <w:r w:rsidR="005F457A">
          <w:rPr>
            <w:lang w:val="en-US"/>
          </w:rPr>
          <w:t>respectively the</w:t>
        </w:r>
        <w:r w:rsidR="005F457A" w:rsidRPr="006A56FF">
          <w:rPr>
            <w:lang w:val="en-US"/>
          </w:rPr>
          <w:t xml:space="preserve"> </w:t>
        </w:r>
      </w:ins>
      <w:r w:rsidRPr="006A56FF">
        <w:rPr>
          <w:lang w:val="en-US"/>
        </w:rPr>
        <w:t xml:space="preserve">use of uncontrolled cash benefit schemes </w:t>
      </w:r>
      <w:r>
        <w:rPr>
          <w:lang w:val="en-US"/>
        </w:rPr>
        <w:t>[</w:t>
      </w:r>
      <w:ins w:id="61" w:author="Autor">
        <w:r w:rsidR="006F37B4">
          <w:rPr>
            <w:lang w:val="en-US"/>
          </w:rPr>
          <w:t>3</w:t>
        </w:r>
        <w:r w:rsidR="00621D12">
          <w:rPr>
            <w:lang w:val="en-US"/>
          </w:rPr>
          <w:t>0</w:t>
        </w:r>
      </w:ins>
      <w:del w:id="62" w:author="Autor">
        <w:r w:rsidDel="006F37B4">
          <w:rPr>
            <w:lang w:val="en-US"/>
          </w:rPr>
          <w:delText>28</w:delText>
        </w:r>
      </w:del>
      <w:r>
        <w:rPr>
          <w:lang w:val="en-US"/>
        </w:rPr>
        <w:t>,</w:t>
      </w:r>
      <w:ins w:id="63" w:author="Autor">
        <w:r w:rsidR="00621D12">
          <w:rPr>
            <w:lang w:val="en-US"/>
          </w:rPr>
          <w:t>31</w:t>
        </w:r>
      </w:ins>
      <w:del w:id="64" w:author="Autor">
        <w:r w:rsidDel="006F37B4">
          <w:rPr>
            <w:lang w:val="en-US"/>
          </w:rPr>
          <w:delText>29</w:delText>
        </w:r>
      </w:del>
      <w:r>
        <w:rPr>
          <w:lang w:val="en-US"/>
        </w:rPr>
        <w:t>]</w:t>
      </w:r>
      <w:r w:rsidRPr="006A56FF">
        <w:rPr>
          <w:lang w:val="en-US"/>
        </w:rPr>
        <w:t>.</w:t>
      </w:r>
      <w:proofErr w:type="gramEnd"/>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00792682"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w:t>
      </w:r>
      <w:del w:id="65" w:author="Autor">
        <w:r w:rsidDel="006F37B4">
          <w:rPr>
            <w:noProof/>
            <w:lang w:val="en-US"/>
          </w:rPr>
          <w:delText>3</w:delText>
        </w:r>
      </w:del>
      <w:ins w:id="66" w:author="Autor">
        <w:r w:rsidR="006F37B4">
          <w:rPr>
            <w:noProof/>
            <w:lang w:val="en-US"/>
          </w:rPr>
          <w:t>5</w:t>
        </w:r>
      </w:ins>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w:t>
      </w:r>
      <w:ins w:id="67" w:author="Autor">
        <w:r w:rsidR="006F37B4">
          <w:rPr>
            <w:lang w:val="en-US"/>
          </w:rPr>
          <w:t>6</w:t>
        </w:r>
      </w:ins>
      <w:proofErr w:type="gramEnd"/>
      <w:del w:id="68" w:author="Autor">
        <w:r w:rsidDel="006F37B4">
          <w:rPr>
            <w:lang w:val="en-US"/>
          </w:rPr>
          <w:delText>4</w:delText>
        </w:r>
      </w:del>
      <w:r>
        <w:rPr>
          <w:lang w:val="en-US"/>
        </w:rPr>
        <w:t>]</w:t>
      </w:r>
      <w:r w:rsidRPr="005E05FB">
        <w:rPr>
          <w:lang w:val="en-US"/>
        </w:rPr>
        <w:t xml:space="preserve"> and</w:t>
      </w:r>
      <w:ins w:id="69" w:author="Autor">
        <w:r w:rsidR="005D3C8E">
          <w:rPr>
            <w:lang w:val="en-US"/>
          </w:rPr>
          <w:t xml:space="preserve"> has been implemented </w:t>
        </w:r>
        <w:r w:rsidR="005F457A">
          <w:rPr>
            <w:lang w:val="en-US"/>
          </w:rPr>
          <w:t>to a lower extent</w:t>
        </w:r>
        <w:del w:id="70" w:author="Autor">
          <w:r w:rsidR="005D3C8E" w:rsidDel="005F457A">
            <w:rPr>
              <w:lang w:val="en-US"/>
            </w:rPr>
            <w:delText>less</w:delText>
          </w:r>
        </w:del>
        <w:r w:rsidR="005D3C8E">
          <w:rPr>
            <w:lang w:val="en-US"/>
          </w:rPr>
          <w:t xml:space="preserve"> in LTC typologies</w:t>
        </w:r>
        <w:del w:id="71" w:author="Autor">
          <w:r w:rsidR="005D3C8E" w:rsidDel="005F457A">
            <w:rPr>
              <w:lang w:val="en-US"/>
            </w:rPr>
            <w:delText>,</w:delText>
          </w:r>
        </w:del>
        <w:r w:rsidR="005D3C8E">
          <w:rPr>
            <w:lang w:val="en-US"/>
          </w:rPr>
          <w:t xml:space="preserve"> due to a lack of </w:t>
        </w:r>
        <w:r w:rsidR="005D3C8E">
          <w:rPr>
            <w:lang w:val="en-US"/>
          </w:rPr>
          <w:lastRenderedPageBreak/>
          <w:t>comparable institutional indicators. Kraus et al. [9] incorporate this dimension by using own gathered data</w:t>
        </w:r>
      </w:ins>
      <w:del w:id="72" w:author="Autor">
        <w:r w:rsidRPr="005E05FB" w:rsidDel="005D3C8E">
          <w:rPr>
            <w:lang w:val="en-US"/>
          </w:rPr>
          <w:delText xml:space="preserve"> </w:delText>
        </w:r>
        <w:r w:rsidDel="005D3C8E">
          <w:rPr>
            <w:lang w:val="en-US"/>
          </w:rPr>
          <w:delText xml:space="preserve">in LTC </w:delText>
        </w:r>
        <w:r w:rsidRPr="005E05FB" w:rsidDel="005D3C8E">
          <w:rPr>
            <w:lang w:val="en-US"/>
          </w:rPr>
          <w:delText xml:space="preserve">is operationalized via </w:delText>
        </w:r>
      </w:del>
      <w:ins w:id="73" w:author="Autor">
        <w:r w:rsidR="005D3C8E">
          <w:rPr>
            <w:lang w:val="en-US"/>
          </w:rPr>
          <w:t xml:space="preserve"> on </w:t>
        </w:r>
      </w:ins>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del w:id="74" w:author="Autor">
        <w:r w:rsidRPr="005E05FB" w:rsidDel="001800BA">
          <w:rPr>
            <w:lang w:val="en-US"/>
          </w:rPr>
          <w:delText xml:space="preserve"> </w:delText>
        </w:r>
        <w:r w:rsidDel="001800BA">
          <w:rPr>
            <w:noProof/>
            <w:lang w:val="en-US"/>
          </w:rPr>
          <w:delText>[9]</w:delText>
        </w:r>
      </w:del>
      <w:r w:rsidRPr="005E05FB">
        <w:rPr>
          <w:lang w:val="en-US"/>
        </w:rPr>
        <w:t>.</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42C70A31"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ins w:id="75" w:author="Autor">
        <w:r w:rsidR="00230D9F">
          <w:rPr>
            <w:lang w:val="en-US"/>
          </w:rPr>
          <w:t xml:space="preserve">, while performance </w:t>
        </w:r>
      </w:ins>
      <w:del w:id="76" w:author="Autor">
        <w:r w:rsidRPr="00981837" w:rsidDel="00230D9F">
          <w:rPr>
            <w:lang w:val="en-US"/>
          </w:rPr>
          <w:delText>.</w:delText>
        </w:r>
      </w:del>
      <w:ins w:id="77" w:author="Autor">
        <w:del w:id="78" w:author="Autor">
          <w:r w:rsidR="005D3C8E" w:rsidDel="00230D9F">
            <w:rPr>
              <w:lang w:val="en-US"/>
            </w:rPr>
            <w:delText xml:space="preserve"> However, in </w:delText>
          </w:r>
        </w:del>
        <w:r w:rsidR="00230D9F">
          <w:rPr>
            <w:lang w:val="en-US"/>
          </w:rPr>
          <w:t xml:space="preserve">has already been incorporated in </w:t>
        </w:r>
        <w:r w:rsidR="005D3C8E">
          <w:rPr>
            <w:lang w:val="en-US"/>
          </w:rPr>
          <w:t xml:space="preserve">healthcare typologies </w:t>
        </w:r>
        <w:del w:id="79" w:author="Autor">
          <w:r w:rsidR="005D3C8E" w:rsidDel="00230D9F">
            <w:rPr>
              <w:lang w:val="en-US"/>
            </w:rPr>
            <w:delText xml:space="preserve">they are already incorporated </w:delText>
          </w:r>
        </w:del>
        <w:r w:rsidR="005D3C8E">
          <w:rPr>
            <w:lang w:val="en-US"/>
          </w:rPr>
          <w:t>[10].</w:t>
        </w:r>
      </w:ins>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ins w:id="80" w:author="Autor">
        <w:r w:rsidR="006F37B4">
          <w:rPr>
            <w:lang w:val="en-US"/>
          </w:rPr>
          <w:t>7</w:t>
        </w:r>
      </w:ins>
      <w:del w:id="81" w:author="Autor">
        <w:r w:rsidDel="006F37B4">
          <w:rPr>
            <w:lang w:val="en-US"/>
          </w:rPr>
          <w:delText>5</w:delText>
        </w:r>
      </w:del>
      <w:r>
        <w:rPr>
          <w:lang w:val="en-US"/>
        </w:rPr>
        <w:t>]</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140F5F9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ins w:id="82" w:author="Autor">
        <w:r w:rsidR="006F37B4">
          <w:rPr>
            <w:noProof/>
            <w:lang w:val="en-US"/>
          </w:rPr>
          <w:t>7</w:t>
        </w:r>
      </w:ins>
      <w:del w:id="83" w:author="Autor">
        <w:r w:rsidDel="006F37B4">
          <w:rPr>
            <w:noProof/>
            <w:lang w:val="en-US"/>
          </w:rPr>
          <w:delText>5</w:delText>
        </w:r>
      </w:del>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ins w:id="84" w:author="Autor">
        <w:r w:rsidR="00286B32">
          <w:rPr>
            <w:lang w:val="en-US"/>
          </w:rPr>
          <w:t xml:space="preserve"> </w:t>
        </w:r>
        <w:del w:id="85" w:author="Autor">
          <w:r w:rsidR="00286B32" w:rsidDel="00F53366">
            <w:rPr>
              <w:lang w:val="en-US"/>
            </w:rPr>
            <w:delText>as well as</w:delText>
          </w:r>
        </w:del>
        <w:r w:rsidR="00F53366">
          <w:rPr>
            <w:lang w:val="en-US"/>
          </w:rPr>
          <w:t>and</w:t>
        </w:r>
        <w:r w:rsidR="00286B32">
          <w:rPr>
            <w:lang w:val="en-US"/>
          </w:rPr>
          <w:t xml:space="preserve"> institutional </w:t>
        </w:r>
      </w:ins>
      <w:del w:id="86" w:author="Autor">
        <w:r w:rsidRPr="005E05FB" w:rsidDel="00286B32">
          <w:rPr>
            <w:lang w:val="en-US"/>
          </w:rPr>
          <w:delText xml:space="preserve"> </w:delText>
        </w:r>
      </w:del>
      <w:ins w:id="87" w:author="Autor">
        <w:r w:rsidR="00286B32">
          <w:rPr>
            <w:lang w:val="en-US"/>
          </w:rPr>
          <w:t>indicators</w:t>
        </w:r>
      </w:ins>
      <w:del w:id="88" w:author="Autor">
        <w:r w:rsidRPr="000D7467" w:rsidDel="00286B32">
          <w:rPr>
            <w:lang w:val="en-US"/>
          </w:rPr>
          <w:delText>and</w:delText>
        </w:r>
        <w:r w:rsidDel="00286B32">
          <w:rPr>
            <w:i/>
            <w:lang w:val="en-US"/>
          </w:rPr>
          <w:delText xml:space="preserve"> </w:delText>
        </w:r>
        <w:r w:rsidRPr="005E05FB" w:rsidDel="002A567A">
          <w:rPr>
            <w:lang w:val="en-US"/>
          </w:rPr>
          <w:delText xml:space="preserve">qualitative </w:delText>
        </w:r>
      </w:del>
      <w:ins w:id="89" w:author="Autor">
        <w:del w:id="90" w:author="Autor">
          <w:r w:rsidR="002A567A" w:rsidDel="00286B32">
            <w:rPr>
              <w:lang w:val="en-US"/>
            </w:rPr>
            <w:delText>institutional</w:delText>
          </w:r>
          <w:r w:rsidR="002A567A" w:rsidRPr="005E05FB" w:rsidDel="00286B32">
            <w:rPr>
              <w:lang w:val="en-US"/>
            </w:rPr>
            <w:delText xml:space="preserve"> </w:delText>
          </w:r>
        </w:del>
      </w:ins>
      <w:del w:id="91" w:author="Autor">
        <w:r w:rsidRPr="005E05FB" w:rsidDel="00286B32">
          <w:rPr>
            <w:lang w:val="en-US"/>
          </w:rPr>
          <w:delText xml:space="preserve">data on </w:delText>
        </w:r>
        <w:r w:rsidDel="00286B32">
          <w:rPr>
            <w:lang w:val="en-US"/>
          </w:rPr>
          <w:delText xml:space="preserve">the </w:delText>
        </w:r>
        <w:r w:rsidRPr="005E05FB" w:rsidDel="00286B32">
          <w:rPr>
            <w:lang w:val="en-US"/>
          </w:rPr>
          <w:delText>institutional setting and</w:delText>
        </w:r>
      </w:del>
      <w:ins w:id="92" w:author="Autor">
        <w:r w:rsidR="00286B32">
          <w:rPr>
            <w:lang w:val="en-US"/>
          </w:rPr>
          <w:t xml:space="preserve">, </w:t>
        </w:r>
        <w:del w:id="93" w:author="Autor">
          <w:r w:rsidR="00286B32" w:rsidDel="00230D9F">
            <w:rPr>
              <w:lang w:val="en-US"/>
            </w:rPr>
            <w:delText>which mirror the</w:delText>
          </w:r>
        </w:del>
      </w:ins>
      <w:del w:id="94" w:author="Autor">
        <w:r w:rsidRPr="005E05FB" w:rsidDel="00230D9F">
          <w:rPr>
            <w:lang w:val="en-US"/>
          </w:rPr>
          <w:delText xml:space="preserve"> </w:delText>
        </w:r>
      </w:del>
      <w:ins w:id="95" w:author="Autor">
        <w:r w:rsidR="00230D9F">
          <w:rPr>
            <w:lang w:val="en-US"/>
          </w:rPr>
          <w:t xml:space="preserve">covering the </w:t>
        </w:r>
      </w:ins>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w:t>
      </w:r>
      <w:ins w:id="96" w:author="Autor">
        <w:r w:rsidR="006F37B4">
          <w:rPr>
            <w:lang w:val="en-US"/>
          </w:rPr>
          <w:t>6</w:t>
        </w:r>
      </w:ins>
      <w:proofErr w:type="gramEnd"/>
      <w:del w:id="97" w:author="Autor">
        <w:r w:rsidDel="006F37B4">
          <w:rPr>
            <w:lang w:val="en-US"/>
          </w:rPr>
          <w:delText>4</w:delText>
        </w:r>
      </w:del>
      <w:r>
        <w:rPr>
          <w:lang w:val="en-US"/>
        </w:rPr>
        <w:t>,2</w:t>
      </w:r>
      <w:ins w:id="98" w:author="Autor">
        <w:r w:rsidR="006F37B4">
          <w:rPr>
            <w:lang w:val="en-US"/>
          </w:rPr>
          <w:t>7</w:t>
        </w:r>
      </w:ins>
      <w:del w:id="99" w:author="Autor">
        <w:r w:rsidDel="006F37B4">
          <w:rPr>
            <w:lang w:val="en-US"/>
          </w:rPr>
          <w:delText>5</w:delText>
        </w:r>
      </w:del>
      <w:r>
        <w:rPr>
          <w:lang w:val="en-US"/>
        </w:rPr>
        <w:t>]</w:t>
      </w:r>
      <w:r w:rsidRPr="005E05FB">
        <w:rPr>
          <w:lang w:val="en-US"/>
        </w:rPr>
        <w:t xml:space="preserve"> while others analyze 20 and more European </w:t>
      </w:r>
      <w:r>
        <w:rPr>
          <w:lang w:val="en-US"/>
        </w:rPr>
        <w:t>[6,9]</w:t>
      </w:r>
      <w:r w:rsidRPr="005E05FB">
        <w:rPr>
          <w:lang w:val="en-US"/>
        </w:rPr>
        <w:t xml:space="preserve"> or OECD </w:t>
      </w:r>
      <w:ins w:id="100" w:author="Autor">
        <w:r w:rsidR="00F53366">
          <w:rPr>
            <w:lang w:val="en-US"/>
          </w:rPr>
          <w:t xml:space="preserve">[8] </w:t>
        </w:r>
      </w:ins>
      <w:r w:rsidRPr="005E05FB">
        <w:rPr>
          <w:lang w:val="en-US"/>
        </w:rPr>
        <w:t>cases</w:t>
      </w:r>
      <w:del w:id="101" w:author="Autor">
        <w:r w:rsidRPr="005E05FB" w:rsidDel="00F53366">
          <w:rPr>
            <w:lang w:val="en-US"/>
          </w:rPr>
          <w:delText xml:space="preserve"> </w:delText>
        </w:r>
        <w:r w:rsidDel="00F53366">
          <w:rPr>
            <w:lang w:val="en-US"/>
          </w:rPr>
          <w:delText>[8]</w:delText>
        </w:r>
      </w:del>
      <w:r w:rsidRPr="005E05FB">
        <w:rPr>
          <w:lang w:val="en-US"/>
        </w:rPr>
        <w:t xml:space="preserve">. </w:t>
      </w:r>
    </w:p>
    <w:p w14:paraId="7E719049" w14:textId="29B3FCDF"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w:t>
      </w:r>
      <w:r w:rsidRPr="005E05FB">
        <w:rPr>
          <w:lang w:val="en-US"/>
        </w:rPr>
        <w:lastRenderedPageBreak/>
        <w:t>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w:t>
      </w:r>
      <w:ins w:id="102" w:author="Autor">
        <w:r w:rsidR="006F37B4">
          <w:rPr>
            <w:lang w:val="en-US"/>
          </w:rPr>
          <w:t>6</w:t>
        </w:r>
      </w:ins>
      <w:proofErr w:type="gramEnd"/>
      <w:del w:id="103" w:author="Autor">
        <w:r w:rsidRPr="007262D2" w:rsidDel="006F37B4">
          <w:rPr>
            <w:lang w:val="en-US"/>
          </w:rPr>
          <w:delText>4</w:delText>
        </w:r>
      </w:del>
      <w:r w:rsidRPr="007262D2">
        <w:rPr>
          <w:lang w:val="en-US"/>
        </w:rPr>
        <w:t>,2</w:t>
      </w:r>
      <w:ins w:id="104" w:author="Autor">
        <w:r w:rsidR="006F37B4">
          <w:rPr>
            <w:lang w:val="en-US"/>
          </w:rPr>
          <w:t>7</w:t>
        </w:r>
      </w:ins>
      <w:del w:id="105" w:author="Autor">
        <w:r w:rsidRPr="007262D2" w:rsidDel="006F37B4">
          <w:rPr>
            <w:lang w:val="en-US"/>
          </w:rPr>
          <w:delText>5</w:delText>
        </w:r>
      </w:del>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w:t>
      </w:r>
      <w:ins w:id="106" w:author="Autor">
        <w:r w:rsidR="006F37B4">
          <w:rPr>
            <w:lang w:val="en-US"/>
          </w:rPr>
          <w:t>7</w:t>
        </w:r>
      </w:ins>
      <w:del w:id="107" w:author="Autor">
        <w:r w:rsidDel="006F37B4">
          <w:rPr>
            <w:lang w:val="en-US"/>
          </w:rPr>
          <w:delText>5</w:delText>
        </w:r>
      </w:del>
      <w:r>
        <w:rPr>
          <w:lang w:val="en-US"/>
        </w:rPr>
        <w:t>]</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w:t>
      </w:r>
      <w:ins w:id="108" w:author="Autor">
        <w:r w:rsidR="006F37B4">
          <w:rPr>
            <w:lang w:val="en-US"/>
          </w:rPr>
          <w:t>6</w:t>
        </w:r>
      </w:ins>
      <w:proofErr w:type="gramEnd"/>
      <w:del w:id="109" w:author="Autor">
        <w:r w:rsidRPr="007262D2" w:rsidDel="006F37B4">
          <w:rPr>
            <w:lang w:val="en-US"/>
          </w:rPr>
          <w:delText>4</w:delText>
        </w:r>
      </w:del>
      <w:r w:rsidRPr="007262D2">
        <w:rPr>
          <w:lang w:val="en-US"/>
        </w:rPr>
        <w:t>,2</w:t>
      </w:r>
      <w:ins w:id="110" w:author="Autor">
        <w:r w:rsidR="006F37B4">
          <w:rPr>
            <w:lang w:val="en-US"/>
          </w:rPr>
          <w:t>7</w:t>
        </w:r>
      </w:ins>
      <w:del w:id="111" w:author="Autor">
        <w:r w:rsidRPr="007262D2" w:rsidDel="006F37B4">
          <w:rPr>
            <w:lang w:val="en-US"/>
          </w:rPr>
          <w:delText>5</w:delText>
        </w:r>
      </w:del>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695BD31" w:rsidR="005E0316" w:rsidRPr="006A56FF" w:rsidRDefault="005E0316" w:rsidP="005E0316">
      <w:pPr>
        <w:pStyle w:val="02FlietextEinzug"/>
        <w:rPr>
          <w:lang w:val="en-US"/>
        </w:rPr>
      </w:pPr>
      <w:r w:rsidRPr="005E05FB">
        <w:rPr>
          <w:lang w:val="en-US"/>
        </w:rPr>
        <w:t xml:space="preserve">This overview </w:t>
      </w:r>
      <w:del w:id="112" w:author="Autor">
        <w:r w:rsidDel="00BE7EAA">
          <w:rPr>
            <w:lang w:val="en-US"/>
          </w:rPr>
          <w:delText xml:space="preserve">demonstrates </w:delText>
        </w:r>
      </w:del>
      <w:ins w:id="113" w:author="Autor">
        <w:r w:rsidR="00BE7EAA">
          <w:rPr>
            <w:lang w:val="en-US"/>
          </w:rPr>
          <w:t xml:space="preserve">shows </w:t>
        </w:r>
      </w:ins>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w:t>
      </w:r>
      <w:proofErr w:type="gramStart"/>
      <w:r w:rsidRPr="005E05FB">
        <w:rPr>
          <w:lang w:val="en-US"/>
        </w:rPr>
        <w:t>a</w:t>
      </w:r>
      <w:proofErr w:type="gramEnd"/>
      <w:del w:id="114" w:author="Autor">
        <w:r w:rsidRPr="005E05FB" w:rsidDel="00230D9F">
          <w:rPr>
            <w:lang w:val="en-US"/>
          </w:rPr>
          <w:delText>n</w:delText>
        </w:r>
      </w:del>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xml:space="preserve">, most typologies </w:t>
      </w:r>
      <w:del w:id="115" w:author="Autor">
        <w:r w:rsidRPr="005E05FB" w:rsidDel="00A34BF4">
          <w:rPr>
            <w:lang w:val="en-US"/>
          </w:rPr>
          <w:delText xml:space="preserve">only </w:delText>
        </w:r>
      </w:del>
      <w:r w:rsidRPr="005E05FB">
        <w:rPr>
          <w:lang w:val="en-US"/>
        </w:rPr>
        <w:t>use quantitative indicators</w:t>
      </w:r>
      <w:ins w:id="116" w:author="Autor">
        <w:r w:rsidR="00A34BF4" w:rsidRPr="00A34BF4">
          <w:rPr>
            <w:lang w:val="en-US"/>
          </w:rPr>
          <w:t xml:space="preserve"> </w:t>
        </w:r>
        <w:r w:rsidR="00A34BF4" w:rsidRPr="005E05FB">
          <w:rPr>
            <w:lang w:val="en-US"/>
          </w:rPr>
          <w:t>only</w:t>
        </w:r>
      </w:ins>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del w:id="117" w:author="Autor">
        <w:r w:rsidDel="00286B32">
          <w:rPr>
            <w:lang w:val="en-US"/>
          </w:rPr>
          <w:delText xml:space="preserve">quantitative and qualitative </w:delText>
        </w:r>
        <w:r w:rsidDel="002A567A">
          <w:rPr>
            <w:lang w:val="en-US"/>
          </w:rPr>
          <w:delText>approaches</w:delText>
        </w:r>
      </w:del>
      <w:ins w:id="118" w:author="Autor">
        <w:r w:rsidR="002A567A">
          <w:rPr>
            <w:lang w:val="en-US"/>
          </w:rPr>
          <w:t>aspects of LTC systems</w:t>
        </w:r>
      </w:ins>
      <w:r>
        <w:rPr>
          <w:lang w:val="en-US"/>
        </w:rPr>
        <w:t>.</w:t>
      </w:r>
    </w:p>
    <w:p w14:paraId="0D459E5B" w14:textId="77777777" w:rsidR="005E0316" w:rsidRPr="006A56FF" w:rsidRDefault="00751DAA" w:rsidP="005E0316">
      <w:pPr>
        <w:pStyle w:val="berschrift1"/>
        <w:rPr>
          <w:lang w:val="en-US"/>
        </w:rPr>
      </w:pPr>
      <w:r>
        <w:rPr>
          <w:lang w:val="en-US"/>
        </w:rPr>
        <w:lastRenderedPageBreak/>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062748E2"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ins w:id="119" w:author="Autor">
        <w:r w:rsidR="00A34BF4">
          <w:rPr>
            <w:lang w:val="en-US"/>
          </w:rPr>
          <w:t xml:space="preserve">data source </w:t>
        </w:r>
      </w:ins>
      <w:r>
        <w:rPr>
          <w:lang w:val="en-US"/>
        </w:rPr>
        <w:t xml:space="preserve">and several </w:t>
      </w:r>
      <w:del w:id="120" w:author="Autor">
        <w:r w:rsidDel="00286B32">
          <w:rPr>
            <w:lang w:val="en-US"/>
          </w:rPr>
          <w:delText>qualitative</w:delText>
        </w:r>
        <w:r w:rsidRPr="004B36E0" w:rsidDel="00286B32">
          <w:rPr>
            <w:lang w:val="en-US"/>
          </w:rPr>
          <w:delText xml:space="preserve"> </w:delText>
        </w:r>
      </w:del>
      <w:ins w:id="121" w:author="Autor">
        <w:del w:id="122" w:author="Autor">
          <w:r w:rsidR="00286B32" w:rsidDel="00A34BF4">
            <w:rPr>
              <w:lang w:val="en-US"/>
            </w:rPr>
            <w:delText>institutional</w:delText>
          </w:r>
          <w:r w:rsidR="00286B32" w:rsidRPr="004B36E0" w:rsidDel="00A34BF4">
            <w:rPr>
              <w:lang w:val="en-US"/>
            </w:rPr>
            <w:delText xml:space="preserve"> </w:delText>
          </w:r>
        </w:del>
      </w:ins>
      <w:r w:rsidRPr="004B36E0">
        <w:rPr>
          <w:lang w:val="en-US"/>
        </w:rPr>
        <w:t xml:space="preserve">data sources </w:t>
      </w:r>
      <w:ins w:id="123" w:author="Autor">
        <w:r w:rsidR="00A34BF4">
          <w:rPr>
            <w:lang w:val="en-US"/>
          </w:rPr>
          <w:t xml:space="preserve">with institutional data </w:t>
        </w:r>
      </w:ins>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ins w:id="124" w:author="Autor">
        <w:r w:rsidR="006F37B4">
          <w:rPr>
            <w:lang w:val="en-US"/>
          </w:rPr>
          <w:t>8</w:t>
        </w:r>
      </w:ins>
      <w:del w:id="125" w:author="Autor">
        <w:r w:rsidDel="006F37B4">
          <w:rPr>
            <w:lang w:val="en-US"/>
          </w:rPr>
          <w:delText>6</w:delText>
        </w:r>
      </w:del>
      <w:r>
        <w:rPr>
          <w:lang w:val="en-US"/>
        </w:rPr>
        <w:t>]</w:t>
      </w:r>
      <w:r w:rsidRPr="004B36E0">
        <w:rPr>
          <w:lang w:val="en-US"/>
        </w:rPr>
        <w:t>.</w:t>
      </w:r>
      <w:ins w:id="126" w:author="Autor">
        <w:r w:rsidR="005D3998">
          <w:rPr>
            <w:lang w:val="en-US"/>
          </w:rPr>
          <w:t xml:space="preserve"> Values relate to the mean of the years 2014 to 2016.</w:t>
        </w:r>
      </w:ins>
      <w:r w:rsidRPr="004B36E0">
        <w:rPr>
          <w:lang w:val="en-US"/>
        </w:rPr>
        <w:t xml:space="preserve"> </w:t>
      </w:r>
      <w:ins w:id="127" w:author="Autor">
        <w:r w:rsidR="00286B32">
          <w:rPr>
            <w:lang w:val="en-US"/>
          </w:rPr>
          <w:t>Furthermore, f</w:t>
        </w:r>
      </w:ins>
      <w:del w:id="128" w:author="Autor">
        <w:r w:rsidRPr="00135D0C" w:rsidDel="00286B32">
          <w:rPr>
            <w:lang w:val="en-US"/>
          </w:rPr>
          <w:delText>F</w:delText>
        </w:r>
      </w:del>
      <w:r w:rsidRPr="00135D0C">
        <w:rPr>
          <w:lang w:val="en-US"/>
        </w:rPr>
        <w:t>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ins w:id="129" w:author="Autor">
        <w:r w:rsidR="006F37B4">
          <w:rPr>
            <w:lang w:val="en-US"/>
          </w:rPr>
          <w:t>9</w:t>
        </w:r>
      </w:ins>
      <w:del w:id="130" w:author="Autor">
        <w:r w:rsidDel="006F37B4">
          <w:rPr>
            <w:lang w:val="en-US"/>
          </w:rPr>
          <w:delText>7</w:delText>
        </w:r>
      </w:del>
      <w:r>
        <w:rPr>
          <w:lang w:val="en-US"/>
        </w:rPr>
        <w:t>]</w:t>
      </w:r>
      <w:ins w:id="131" w:author="Autor">
        <w:r w:rsidR="005D3998">
          <w:rPr>
            <w:lang w:val="en-US"/>
          </w:rPr>
          <w:t xml:space="preserve"> and relate to the year 201</w:t>
        </w:r>
        <w:r w:rsidR="001A038B">
          <w:rPr>
            <w:lang w:val="en-US"/>
          </w:rPr>
          <w:t>6</w:t>
        </w:r>
      </w:ins>
      <w:r w:rsidRPr="00935E6D">
        <w:rPr>
          <w:lang w:val="en-US"/>
        </w:rPr>
        <w:t>.</w:t>
      </w:r>
      <w:r w:rsidRPr="00D86257">
        <w:rPr>
          <w:lang w:val="en-US"/>
        </w:rPr>
        <w:t xml:space="preserve"> </w:t>
      </w:r>
      <w:r>
        <w:rPr>
          <w:lang w:val="en-US"/>
        </w:rPr>
        <w:t>Al</w:t>
      </w:r>
      <w:r w:rsidRPr="00822075">
        <w:rPr>
          <w:lang w:val="en-US"/>
        </w:rPr>
        <w:t xml:space="preserve">l values of the institutional indicators </w:t>
      </w:r>
      <w:ins w:id="132" w:author="Autor">
        <w:r w:rsidR="00286B32">
          <w:rPr>
            <w:lang w:val="en-US"/>
          </w:rPr>
          <w:t>reflect</w:t>
        </w:r>
      </w:ins>
      <w:del w:id="133" w:author="Autor">
        <w:r w:rsidRPr="00822075" w:rsidDel="00286B32">
          <w:rPr>
            <w:lang w:val="en-US"/>
          </w:rPr>
          <w:delText xml:space="preserve">refer to the </w:delText>
        </w:r>
      </w:del>
      <w:ins w:id="134" w:author="Autor">
        <w:r w:rsidR="0006256A">
          <w:rPr>
            <w:lang w:val="en-US"/>
          </w:rPr>
          <w:t xml:space="preserve"> </w:t>
        </w:r>
      </w:ins>
      <w:r w:rsidRPr="00822075">
        <w:rPr>
          <w:lang w:val="en-US"/>
        </w:rPr>
        <w:t xml:space="preserve">national </w:t>
      </w:r>
      <w:del w:id="135" w:author="Autor">
        <w:r w:rsidRPr="00822075" w:rsidDel="00286B32">
          <w:rPr>
            <w:lang w:val="en-US"/>
          </w:rPr>
          <w:delText xml:space="preserve">rules </w:delText>
        </w:r>
      </w:del>
      <w:r w:rsidRPr="00822075">
        <w:rPr>
          <w:lang w:val="en-US"/>
        </w:rPr>
        <w:t xml:space="preserve">or </w:t>
      </w:r>
      <w:del w:id="136" w:author="Autor">
        <w:r w:rsidRPr="00822075" w:rsidDel="00286B32">
          <w:rPr>
            <w:lang w:val="en-US"/>
          </w:rPr>
          <w:delText>the</w:delText>
        </w:r>
      </w:del>
      <w:r w:rsidRPr="00822075">
        <w:rPr>
          <w:lang w:val="en-US"/>
        </w:rPr>
        <w:t xml:space="preserve"> dominant rules in place, since in some countries </w:t>
      </w:r>
      <w:ins w:id="137" w:author="Autor">
        <w:r w:rsidR="00286B32">
          <w:rPr>
            <w:lang w:val="en-US"/>
          </w:rPr>
          <w:t xml:space="preserve">either </w:t>
        </w:r>
      </w:ins>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ins w:id="138" w:author="Autor">
        <w:r w:rsidR="00A34BF4">
          <w:rPr>
            <w:lang w:val="en-US"/>
          </w:rPr>
          <w:t xml:space="preserve">own </w:t>
        </w:r>
      </w:ins>
      <w:r>
        <w:rPr>
          <w:lang w:val="en-US"/>
        </w:rPr>
        <w:t xml:space="preserve">country-specific </w:t>
      </w:r>
      <w:r w:rsidRPr="00D86257">
        <w:rPr>
          <w:lang w:val="en-US"/>
        </w:rPr>
        <w:t xml:space="preserve">assessment. </w:t>
      </w:r>
      <w:r w:rsidRPr="00660BA3">
        <w:rPr>
          <w:lang w:val="en-US"/>
        </w:rPr>
        <w:t xml:space="preserve">Based on the questionnaires, we received </w:t>
      </w:r>
      <w:ins w:id="139" w:author="Autor">
        <w:r w:rsidR="00A34BF4">
          <w:rPr>
            <w:lang w:val="en-US"/>
          </w:rPr>
          <w:t xml:space="preserve">from </w:t>
        </w:r>
        <w:r w:rsidR="00A34BF4" w:rsidRPr="00660BA3">
          <w:rPr>
            <w:lang w:val="en-US"/>
          </w:rPr>
          <w:t xml:space="preserve">May </w:t>
        </w:r>
        <w:r w:rsidR="00A34BF4">
          <w:rPr>
            <w:lang w:val="en-US"/>
          </w:rPr>
          <w:t xml:space="preserve">to </w:t>
        </w:r>
        <w:r w:rsidR="00A34BF4" w:rsidRPr="00660BA3">
          <w:rPr>
            <w:lang w:val="en-US"/>
          </w:rPr>
          <w:t xml:space="preserve">July 2019 for all countries in the sample </w:t>
        </w:r>
      </w:ins>
      <w:r w:rsidRPr="00660BA3">
        <w:rPr>
          <w:lang w:val="en-US"/>
        </w:rPr>
        <w:t xml:space="preserve">answers and comments </w:t>
      </w:r>
      <w:ins w:id="140" w:author="Autor">
        <w:r w:rsidR="00A34BF4">
          <w:rPr>
            <w:lang w:val="en-US"/>
          </w:rPr>
          <w:t xml:space="preserve">from the experts </w:t>
        </w:r>
      </w:ins>
      <w:del w:id="141" w:author="Autor">
        <w:r w:rsidRPr="00660BA3" w:rsidDel="00A34BF4">
          <w:rPr>
            <w:lang w:val="en-US"/>
          </w:rPr>
          <w:delText xml:space="preserve">to </w:delText>
        </w:r>
      </w:del>
      <w:ins w:id="142" w:author="Autor">
        <w:r w:rsidR="00A34BF4">
          <w:rPr>
            <w:lang w:val="en-US"/>
          </w:rPr>
          <w:t xml:space="preserve">on </w:t>
        </w:r>
      </w:ins>
      <w:r w:rsidRPr="00660BA3">
        <w:rPr>
          <w:lang w:val="en-US"/>
        </w:rPr>
        <w:t xml:space="preserve">our coding </w:t>
      </w:r>
      <w:del w:id="143" w:author="Autor">
        <w:r w:rsidRPr="00660BA3" w:rsidDel="00A34BF4">
          <w:rPr>
            <w:lang w:val="en-US"/>
          </w:rPr>
          <w:delText xml:space="preserve">between May and July 2019 for all countries in the sample </w:delText>
        </w:r>
      </w:del>
      <w:r w:rsidRPr="00660BA3">
        <w:rPr>
          <w:lang w:val="en-US"/>
        </w:rPr>
        <w:t>(see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0B9BA88D"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ins w:id="144" w:author="Autor">
        <w:r w:rsidR="00584B55">
          <w:rPr>
            <w:lang w:val="en-US"/>
          </w:rPr>
          <w:t xml:space="preserve"> We would have </w:t>
        </w:r>
        <w:r w:rsidR="00AB412E">
          <w:rPr>
            <w:lang w:val="en-US"/>
          </w:rPr>
          <w:lastRenderedPageBreak/>
          <w:t xml:space="preserve">chosen </w:t>
        </w:r>
        <w:r w:rsidR="00584B55">
          <w:rPr>
            <w:lang w:val="en-US"/>
          </w:rPr>
          <w:t>to include an indicator on the public-private provision of care, but comparative</w:t>
        </w:r>
        <w:del w:id="145" w:author="Autor">
          <w:r w:rsidR="00584B55" w:rsidDel="009C2A6D">
            <w:rPr>
              <w:lang w:val="en-US"/>
            </w:rPr>
            <w:delText>,</w:delText>
          </w:r>
        </w:del>
        <w:r w:rsidR="00584B55">
          <w:rPr>
            <w:lang w:val="en-US"/>
          </w:rPr>
          <w:t xml:space="preserve"> quantitative data is not available for many countries</w:t>
        </w:r>
        <w:r w:rsidR="000E2082">
          <w:rPr>
            <w:lang w:val="en-US"/>
          </w:rPr>
          <w:t>.</w:t>
        </w:r>
      </w:ins>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ins w:id="146" w:author="Autor">
        <w:r w:rsidR="00A66242">
          <w:rPr>
            <w:lang w:val="en-US"/>
          </w:rPr>
          <w:t xml:space="preserve"> We define informal care here as de-commodified care by family or informal migrant care workers (migrant </w:t>
        </w:r>
        <w:r w:rsidR="000548AA">
          <w:rPr>
            <w:lang w:val="en-US"/>
          </w:rPr>
          <w:t xml:space="preserve">care </w:t>
        </w:r>
        <w:r w:rsidR="00A66242">
          <w:rPr>
            <w:lang w:val="en-US"/>
          </w:rPr>
          <w:t>in the family).</w:t>
        </w:r>
      </w:ins>
      <w:r w:rsidRPr="00E915CC">
        <w:rPr>
          <w:lang w:val="en-US"/>
        </w:rPr>
        <w:t xml:space="preserve"> Research has shown that the availability as well as the unrestricted usage of cash benefits fosters family and migrant care </w:t>
      </w:r>
      <w:r>
        <w:rPr>
          <w:lang w:val="en-US"/>
        </w:rPr>
        <w:t>[</w:t>
      </w:r>
      <w:ins w:id="147" w:author="Autor">
        <w:r w:rsidR="006F37B4">
          <w:rPr>
            <w:lang w:val="en-US"/>
          </w:rPr>
          <w:t>30</w:t>
        </w:r>
      </w:ins>
      <w:del w:id="148" w:author="Autor">
        <w:r w:rsidDel="006F37B4">
          <w:rPr>
            <w:lang w:val="en-US"/>
          </w:rPr>
          <w:delText>28</w:delText>
        </w:r>
      </w:del>
      <w:proofErr w:type="gramStart"/>
      <w:r>
        <w:rPr>
          <w:lang w:val="en-US"/>
        </w:rPr>
        <w:t>,3</w:t>
      </w:r>
      <w:ins w:id="149" w:author="Autor">
        <w:r w:rsidR="006F37B4">
          <w:rPr>
            <w:lang w:val="en-US"/>
          </w:rPr>
          <w:t>2</w:t>
        </w:r>
      </w:ins>
      <w:proofErr w:type="gramEnd"/>
      <w:del w:id="150" w:author="Autor">
        <w:r w:rsidDel="006F37B4">
          <w:rPr>
            <w:lang w:val="en-US"/>
          </w:rPr>
          <w:delText>0</w:delText>
        </w:r>
      </w:del>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7B69D8E"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ins w:id="151" w:author="Autor">
        <w:r w:rsidR="006F37B4">
          <w:rPr>
            <w:lang w:val="en-US"/>
          </w:rPr>
          <w:t>40</w:t>
        </w:r>
      </w:ins>
      <w:del w:id="152" w:author="Autor">
        <w:r w:rsidDel="006F37B4">
          <w:rPr>
            <w:lang w:val="en-US"/>
          </w:rPr>
          <w:delText>38</w:delText>
        </w:r>
      </w:del>
      <w:r>
        <w:rPr>
          <w:lang w:val="en-US"/>
        </w:rPr>
        <w:t>]</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 xml:space="preserve">Furthermore, we use </w:t>
      </w:r>
      <w:proofErr w:type="gramStart"/>
      <w:r>
        <w:rPr>
          <w:lang w:val="en-US"/>
        </w:rPr>
        <w:t>means-testing</w:t>
      </w:r>
      <w:proofErr w:type="gramEnd"/>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related benefits.</w:t>
      </w:r>
      <w:del w:id="153" w:author="Autor">
        <w:r w:rsidRPr="00D86257" w:rsidDel="009434E8">
          <w:rPr>
            <w:lang w:val="en-US"/>
          </w:rPr>
          <w:delText>,</w:delText>
        </w:r>
      </w:del>
      <w:r w:rsidRPr="00D86257">
        <w:rPr>
          <w:lang w:val="en-US"/>
        </w:rPr>
        <w:t xml:space="preserve"> </w:t>
      </w:r>
      <w:r>
        <w:rPr>
          <w:lang w:val="en-US"/>
        </w:rPr>
        <w:t>A</w:t>
      </w:r>
      <w:r w:rsidRPr="00D86257">
        <w:rPr>
          <w:lang w:val="en-US"/>
        </w:rPr>
        <w:t xml:space="preserve"> country system was coded </w:t>
      </w:r>
      <w:proofErr w:type="gramStart"/>
      <w:r w:rsidRPr="00EA3840">
        <w:rPr>
          <w:lang w:val="en-US"/>
        </w:rPr>
        <w:t>0</w:t>
      </w:r>
      <w:proofErr w:type="gramEnd"/>
      <w:r w:rsidRPr="00EA3840">
        <w:rPr>
          <w:lang w:val="en-US"/>
        </w:rPr>
        <w:t xml:space="preserve"> </w:t>
      </w:r>
      <w:r>
        <w:rPr>
          <w:lang w:val="en-US"/>
        </w:rPr>
        <w:t>if it</w:t>
      </w:r>
      <w:r w:rsidRPr="00D86257">
        <w:rPr>
          <w:lang w:val="en-US"/>
        </w:rPr>
        <w:t xml:space="preserve"> applies no means-testing in LTC systems</w:t>
      </w:r>
      <w:r>
        <w:rPr>
          <w:lang w:val="en-US"/>
        </w:rPr>
        <w:t xml:space="preserve"> at</w:t>
      </w:r>
      <w:ins w:id="154" w:author="Autor">
        <w:r w:rsidR="009434E8">
          <w:rPr>
            <w:lang w:val="en-US"/>
          </w:rPr>
          <w:t xml:space="preserve"> the stage of LTC provision at</w:t>
        </w:r>
      </w:ins>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lastRenderedPageBreak/>
        <w:t>For the performance dimension</w:t>
      </w:r>
      <w:ins w:id="155" w:author="Autor">
        <w:r w:rsidR="00621D12">
          <w:rPr>
            <w:lang w:val="en-US"/>
          </w:rPr>
          <w:t xml:space="preserve"> [6, 9]</w:t>
        </w:r>
      </w:ins>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t>Data</w:t>
      </w:r>
    </w:p>
    <w:p w14:paraId="53058C81" w14:textId="06935FF1"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56"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56"/>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ins w:id="157" w:author="Autor">
        <w:r w:rsidR="006F37B4">
          <w:rPr>
            <w:noProof/>
            <w:szCs w:val="24"/>
          </w:rPr>
          <w:t>41</w:t>
        </w:r>
      </w:ins>
      <w:del w:id="158" w:author="Autor">
        <w:r w:rsidDel="006F37B4">
          <w:rPr>
            <w:noProof/>
            <w:szCs w:val="24"/>
          </w:rPr>
          <w:delText>39</w:delText>
        </w:r>
      </w:del>
      <w:r>
        <w:rPr>
          <w:noProof/>
          <w:szCs w:val="24"/>
        </w:rPr>
        <w:t>]</w:t>
      </w:r>
      <w:r>
        <w:rPr>
          <w:szCs w:val="24"/>
        </w:rPr>
        <w:t xml:space="preserve"> and </w:t>
      </w:r>
      <w:r>
        <w:rPr>
          <w:noProof/>
          <w:szCs w:val="24"/>
        </w:rPr>
        <w:t>Kleinke et al.</w:t>
      </w:r>
      <w:r>
        <w:rPr>
          <w:szCs w:val="24"/>
        </w:rPr>
        <w:t xml:space="preserve"> </w:t>
      </w:r>
      <w:r>
        <w:rPr>
          <w:noProof/>
          <w:szCs w:val="24"/>
        </w:rPr>
        <w:t>[4</w:t>
      </w:r>
      <w:ins w:id="159" w:author="Autor">
        <w:r w:rsidR="006F37B4">
          <w:rPr>
            <w:noProof/>
            <w:szCs w:val="24"/>
          </w:rPr>
          <w:t>2</w:t>
        </w:r>
      </w:ins>
      <w:del w:id="160" w:author="Autor">
        <w:r w:rsidDel="006F37B4">
          <w:rPr>
            <w:noProof/>
            <w:szCs w:val="24"/>
          </w:rPr>
          <w:delText>0</w:delText>
        </w:r>
      </w:del>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161EB3FF"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ins w:id="161" w:author="Autor">
        <w:r w:rsidR="006F37B4">
          <w:rPr>
            <w:noProof/>
            <w:lang w:val="en-US"/>
          </w:rPr>
          <w:t>3</w:t>
        </w:r>
      </w:ins>
      <w:del w:id="162" w:author="Autor">
        <w:r w:rsidDel="006F37B4">
          <w:rPr>
            <w:noProof/>
            <w:lang w:val="en-US"/>
          </w:rPr>
          <w:delText>1</w:delText>
        </w:r>
      </w:del>
      <w:r>
        <w:rPr>
          <w:noProof/>
          <w:lang w:val="en-US"/>
        </w:rPr>
        <w:t>–4</w:t>
      </w:r>
      <w:ins w:id="163" w:author="Autor">
        <w:r w:rsidR="006F37B4">
          <w:rPr>
            <w:noProof/>
            <w:lang w:val="en-US"/>
          </w:rPr>
          <w:t>5</w:t>
        </w:r>
      </w:ins>
      <w:del w:id="164" w:author="Autor">
        <w:r w:rsidDel="006F37B4">
          <w:rPr>
            <w:noProof/>
            <w:lang w:val="en-US"/>
          </w:rPr>
          <w:delText>3</w:delText>
        </w:r>
      </w:del>
      <w:r>
        <w:rPr>
          <w:noProof/>
          <w:lang w:val="en-US"/>
        </w:rPr>
        <w:t>]</w:t>
      </w:r>
      <w:r>
        <w:rPr>
          <w:lang w:val="en-US"/>
        </w:rPr>
        <w:t xml:space="preserve">, healthcare </w:t>
      </w:r>
      <w:r>
        <w:rPr>
          <w:noProof/>
          <w:lang w:val="en-US"/>
        </w:rPr>
        <w:t>[1</w:t>
      </w:r>
      <w:ins w:id="165" w:author="Autor">
        <w:r w:rsidR="00137703">
          <w:rPr>
            <w:noProof/>
            <w:lang w:val="en-US"/>
          </w:rPr>
          <w:t>8</w:t>
        </w:r>
      </w:ins>
      <w:del w:id="166" w:author="Autor">
        <w:r w:rsidDel="00137703">
          <w:rPr>
            <w:noProof/>
            <w:lang w:val="en-US"/>
          </w:rPr>
          <w:delText>6</w:delText>
        </w:r>
      </w:del>
      <w:r>
        <w:rPr>
          <w:noProof/>
          <w:lang w:val="en-US"/>
        </w:rPr>
        <w:t>,3</w:t>
      </w:r>
      <w:ins w:id="167" w:author="Autor">
        <w:r w:rsidR="00137703">
          <w:rPr>
            <w:noProof/>
            <w:lang w:val="en-US"/>
          </w:rPr>
          <w:t>6</w:t>
        </w:r>
      </w:ins>
      <w:del w:id="168" w:author="Autor">
        <w:r w:rsidDel="00137703">
          <w:rPr>
            <w:noProof/>
            <w:lang w:val="en-US"/>
          </w:rPr>
          <w:delText>4</w:delText>
        </w:r>
      </w:del>
      <w:r>
        <w:rPr>
          <w:noProof/>
          <w:lang w:val="en-US"/>
        </w:rPr>
        <w:t>,4</w:t>
      </w:r>
      <w:ins w:id="169" w:author="Autor">
        <w:r w:rsidR="00137703">
          <w:rPr>
            <w:noProof/>
            <w:lang w:val="en-US"/>
          </w:rPr>
          <w:t>6</w:t>
        </w:r>
      </w:ins>
      <w:del w:id="170" w:author="Autor">
        <w:r w:rsidDel="00137703">
          <w:rPr>
            <w:noProof/>
            <w:lang w:val="en-US"/>
          </w:rPr>
          <w:delText>4</w:delText>
        </w:r>
      </w:del>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w:t>
      </w:r>
      <w:ins w:id="171" w:author="Autor">
        <w:r w:rsidR="00137703">
          <w:rPr>
            <w:lang w:val="en-US"/>
          </w:rPr>
          <w:t>3</w:t>
        </w:r>
      </w:ins>
      <w:proofErr w:type="gramEnd"/>
      <w:del w:id="172" w:author="Autor">
        <w:r w:rsidDel="00137703">
          <w:rPr>
            <w:lang w:val="en-US"/>
          </w:rPr>
          <w:delText>1</w:delText>
        </w:r>
      </w:del>
      <w:r>
        <w:rPr>
          <w:lang w:val="en-US"/>
        </w:rPr>
        <w:t>,2</w:t>
      </w:r>
      <w:ins w:id="173" w:author="Autor">
        <w:r w:rsidR="00137703">
          <w:rPr>
            <w:lang w:val="en-US"/>
          </w:rPr>
          <w:t>5</w:t>
        </w:r>
      </w:ins>
      <w:del w:id="174" w:author="Autor">
        <w:r w:rsidDel="00137703">
          <w:rPr>
            <w:lang w:val="en-US"/>
          </w:rPr>
          <w:delText>3</w:delText>
        </w:r>
      </w:del>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w:t>
      </w:r>
      <w:r>
        <w:rPr>
          <w:lang w:val="en-US"/>
        </w:rPr>
        <w:lastRenderedPageBreak/>
        <w:t xml:space="preserve">statistical rules </w:t>
      </w:r>
      <w:r>
        <w:rPr>
          <w:noProof/>
          <w:lang w:val="en-US"/>
        </w:rPr>
        <w:t>[4</w:t>
      </w:r>
      <w:ins w:id="175" w:author="Autor">
        <w:r w:rsidR="00137703">
          <w:rPr>
            <w:noProof/>
            <w:lang w:val="en-US"/>
          </w:rPr>
          <w:t>7</w:t>
        </w:r>
      </w:ins>
      <w:del w:id="176" w:author="Autor">
        <w:r w:rsidDel="00137703">
          <w:rPr>
            <w:noProof/>
            <w:lang w:val="en-US"/>
          </w:rPr>
          <w:delText>5</w:delText>
        </w:r>
      </w:del>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435DBED1" w:rsidR="005E0316" w:rsidRDefault="005E0316" w:rsidP="005E0316">
      <w:pPr>
        <w:pStyle w:val="02Flietext"/>
        <w:rPr>
          <w:lang w:val="en-US"/>
        </w:rPr>
      </w:pPr>
      <w:r>
        <w:rPr>
          <w:lang w:val="en-US"/>
        </w:rPr>
        <w:t>Based on 24 cluster analyses</w:t>
      </w:r>
      <w:ins w:id="177" w:author="Autor">
        <w:r w:rsidR="004C4DE2">
          <w:rPr>
            <w:lang w:val="en-US"/>
          </w:rPr>
          <w:t xml:space="preserve"> we present two solutions. First, nine clusters can be </w:t>
        </w:r>
        <w:proofErr w:type="gramStart"/>
        <w:r w:rsidR="004C4DE2">
          <w:rPr>
            <w:lang w:val="en-US"/>
          </w:rPr>
          <w:t>distinguished,</w:t>
        </w:r>
        <w:proofErr w:type="gramEnd"/>
        <w:r w:rsidR="004C4DE2">
          <w:rPr>
            <w:lang w:val="en-US"/>
          </w:rPr>
          <w:t xml:space="preserve"> using a purely methodological solution</w:t>
        </w:r>
        <w:r w:rsidR="009C2A6D">
          <w:rPr>
            <w:lang w:val="en-US"/>
          </w:rPr>
          <w:t xml:space="preserve"> and applying</w:t>
        </w:r>
        <w:del w:id="178" w:author="Autor">
          <w:r w:rsidR="004C4DE2" w:rsidDel="009C2A6D">
            <w:rPr>
              <w:lang w:val="en-US"/>
            </w:rPr>
            <w:delText xml:space="preserve">, which </w:delText>
          </w:r>
        </w:del>
      </w:ins>
      <w:del w:id="179" w:author="Autor">
        <w:r w:rsidDel="009C2A6D">
          <w:rPr>
            <w:lang w:val="en-US"/>
          </w:rPr>
          <w:delText xml:space="preserve"> and by appl</w:delText>
        </w:r>
      </w:del>
      <w:ins w:id="180" w:author="Autor">
        <w:del w:id="181" w:author="Autor">
          <w:r w:rsidR="004C4DE2" w:rsidDel="009C2A6D">
            <w:rPr>
              <w:lang w:val="en-US"/>
            </w:rPr>
            <w:delText>ies</w:delText>
          </w:r>
        </w:del>
      </w:ins>
      <w:del w:id="182" w:author="Autor">
        <w:r w:rsidDel="009C2A6D">
          <w:rPr>
            <w:lang w:val="en-US"/>
          </w:rPr>
          <w:delText>ying</w:delText>
        </w:r>
      </w:del>
      <w:r>
        <w:rPr>
          <w:lang w:val="en-US"/>
        </w:rPr>
        <w:t xml:space="preserve"> the full membership rule</w:t>
      </w:r>
      <w:del w:id="183" w:author="Autor">
        <w:r w:rsidDel="004C4DE2">
          <w:rPr>
            <w:lang w:val="en-US"/>
          </w:rPr>
          <w:delText>,</w:delText>
        </w:r>
      </w:del>
      <w:r>
        <w:rPr>
          <w:lang w:val="en-US"/>
        </w:rPr>
        <w:t xml:space="preserve"> </w:t>
      </w:r>
      <w:del w:id="184" w:author="Autor">
        <w:r w:rsidDel="004C4DE2">
          <w:rPr>
            <w:lang w:val="en-US"/>
          </w:rPr>
          <w:delText xml:space="preserve">nine clusters can be distinguished </w:delText>
        </w:r>
      </w:del>
      <w:r>
        <w:rPr>
          <w:lang w:val="en-US"/>
        </w:rPr>
        <w:t>(see Table 2)</w:t>
      </w:r>
      <w:ins w:id="185" w:author="Autor">
        <w:r w:rsidR="004C4DE2">
          <w:rPr>
            <w:lang w:val="en-US"/>
          </w:rPr>
          <w:t>.</w:t>
        </w:r>
      </w:ins>
      <w:del w:id="186" w:author="Autor">
        <w:r w:rsidDel="004C4DE2">
          <w:rPr>
            <w:lang w:val="en-US"/>
          </w:rPr>
          <w:delText>:</w:delText>
        </w:r>
      </w:del>
      <w:ins w:id="187" w:author="Autor">
        <w:r w:rsidR="004C4DE2">
          <w:rPr>
            <w:lang w:val="en-US"/>
          </w:rPr>
          <w:t xml:space="preserve"> Second, six cluster can be distinguished on methodological and </w:t>
        </w:r>
        <w:r w:rsidR="00BD2D8C">
          <w:rPr>
            <w:lang w:val="en-US"/>
          </w:rPr>
          <w:t>content-based grounds, applying full and partial membership rules (see Table 2, Figure 1).</w:t>
        </w:r>
      </w:ins>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 xml:space="preserve">ur </w:t>
      </w:r>
      <w:r w:rsidRPr="00B87403">
        <w:rPr>
          <w:lang w:val="en-US"/>
        </w:rPr>
        <w:lastRenderedPageBreak/>
        <w:t>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AD771C"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del w:id="188" w:author="Autor">
        <w:r w:rsidRPr="00C83EC5" w:rsidDel="00276946">
          <w:rPr>
            <w:lang w:val="en-US"/>
          </w:rPr>
          <w:delText xml:space="preserve">Although </w:delText>
        </w:r>
      </w:del>
      <w:ins w:id="189" w:author="Autor">
        <w:r w:rsidR="00276946">
          <w:rPr>
            <w:lang w:val="en-US"/>
          </w:rPr>
          <w:t>However,</w:t>
        </w:r>
        <w:r w:rsidR="00276946" w:rsidRPr="00C83EC5">
          <w:rPr>
            <w:lang w:val="en-US"/>
          </w:rPr>
          <w:t xml:space="preserve"> </w:t>
        </w:r>
      </w:ins>
      <w:r>
        <w:rPr>
          <w:lang w:val="en-US"/>
        </w:rPr>
        <w:t xml:space="preserve">access barriers </w:t>
      </w:r>
      <w:del w:id="190" w:author="Autor">
        <w:r w:rsidDel="006745E2">
          <w:rPr>
            <w:lang w:val="en-US"/>
          </w:rPr>
          <w:delText xml:space="preserve">are </w:delText>
        </w:r>
      </w:del>
      <w:ins w:id="191" w:author="Autor">
        <w:r w:rsidR="006745E2">
          <w:rPr>
            <w:lang w:val="en-US"/>
          </w:rPr>
          <w:t xml:space="preserve">seem </w:t>
        </w:r>
      </w:ins>
      <w:r>
        <w:rPr>
          <w:lang w:val="en-US"/>
        </w:rPr>
        <w:t xml:space="preserve">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ins w:id="192" w:author="Autor">
        <w:r w:rsidR="00276946">
          <w:rPr>
            <w:lang w:val="en-US"/>
          </w:rPr>
          <w:t>.</w:t>
        </w:r>
      </w:ins>
      <w:del w:id="193" w:author="Autor">
        <w:r w:rsidDel="00276946">
          <w:rPr>
            <w:lang w:val="en-US"/>
          </w:rPr>
          <w:delText>,</w:delText>
        </w:r>
      </w:del>
      <w:r>
        <w:rPr>
          <w:lang w:val="en-US"/>
        </w:rPr>
        <w:t xml:space="preserve"> </w:t>
      </w:r>
      <w:ins w:id="194" w:author="Autor">
        <w:r w:rsidR="00BE4916">
          <w:rPr>
            <w:lang w:val="en-US"/>
          </w:rPr>
          <w:t>C</w:t>
        </w:r>
      </w:ins>
      <w:del w:id="195" w:author="Autor">
        <w:r w:rsidDel="00BE4916">
          <w:rPr>
            <w:lang w:val="en-US"/>
          </w:rPr>
          <w:delText>bound c</w:delText>
        </w:r>
      </w:del>
      <w:r>
        <w:rPr>
          <w:lang w:val="en-US"/>
        </w:rPr>
        <w:t xml:space="preserve">ash benefits </w:t>
      </w:r>
      <w:ins w:id="196" w:author="Autor">
        <w:r w:rsidR="00BE4916">
          <w:rPr>
            <w:lang w:val="en-US"/>
          </w:rPr>
          <w:t>are mainly bound</w:t>
        </w:r>
      </w:ins>
      <w:del w:id="197" w:author="Autor">
        <w:r w:rsidDel="00BE4916">
          <w:rPr>
            <w:lang w:val="en-US"/>
          </w:rPr>
          <w:delText xml:space="preserve">hint at a high level of </w:delText>
        </w:r>
        <w:r w:rsidDel="00276946">
          <w:rPr>
            <w:lang w:val="en-US"/>
          </w:rPr>
          <w:delText xml:space="preserve">informal </w:delText>
        </w:r>
        <w:r w:rsidDel="00BE4916">
          <w:rPr>
            <w:lang w:val="en-US"/>
          </w:rPr>
          <w:delText>care provision</w:delText>
        </w:r>
      </w:del>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Pr>
          <w:rFonts w:eastAsiaTheme="minorHAnsi"/>
          <w:b/>
          <w:iCs/>
          <w:color w:val="auto"/>
          <w:szCs w:val="18"/>
          <w:lang w:val="en-US"/>
        </w:rPr>
        <w:t>private supply system</w:t>
      </w:r>
    </w:p>
    <w:p w14:paraId="77775583" w14:textId="7E6E3728"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ins w:id="198" w:author="Autor">
        <w:r w:rsidR="009C2A6D">
          <w:rPr>
            <w:lang w:val="en-US"/>
          </w:rPr>
          <w:t>,</w:t>
        </w:r>
      </w:ins>
      <w:r>
        <w:rPr>
          <w:lang w:val="en-US"/>
        </w:rPr>
        <w:t xml:space="preserve"> and cash benefits are unbound</w:t>
      </w:r>
      <w:del w:id="199" w:author="Autor">
        <w:r w:rsidDel="00BE4916">
          <w:rPr>
            <w:lang w:val="en-US"/>
          </w:rPr>
          <w:delText>, indicat</w:delText>
        </w:r>
        <w:r w:rsidDel="006745E2">
          <w:rPr>
            <w:lang w:val="en-US"/>
          </w:rPr>
          <w:delText>ing</w:delText>
        </w:r>
        <w:r w:rsidDel="00BE4916">
          <w:rPr>
            <w:lang w:val="en-US"/>
          </w:rPr>
          <w:delText xml:space="preserve"> a high level of informal care provision</w:delText>
        </w:r>
      </w:del>
      <w:r>
        <w:rPr>
          <w:lang w:val="en-US"/>
        </w:rPr>
        <w:t>.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2ECD8803"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w:t>
      </w:r>
      <w:del w:id="200" w:author="Autor">
        <w:r w:rsidDel="00995084">
          <w:rPr>
            <w:lang w:val="en-US"/>
          </w:rPr>
          <w:delText xml:space="preserve">only </w:delText>
        </w:r>
      </w:del>
      <w:r>
        <w:rPr>
          <w:lang w:val="en-US"/>
        </w:rPr>
        <w:t>in kind</w:t>
      </w:r>
      <w:ins w:id="201" w:author="Autor">
        <w:r w:rsidR="00995084" w:rsidRPr="00995084">
          <w:rPr>
            <w:lang w:val="en-US"/>
          </w:rPr>
          <w:t xml:space="preserve"> </w:t>
        </w:r>
        <w:r w:rsidR="00995084">
          <w:rPr>
            <w:lang w:val="en-US"/>
          </w:rPr>
          <w:t>only</w:t>
        </w:r>
      </w:ins>
      <w:del w:id="202" w:author="Autor">
        <w:r w:rsidDel="00BE4916">
          <w:rPr>
            <w:lang w:val="en-US"/>
          </w:rPr>
          <w:delText>, which hint</w:delText>
        </w:r>
        <w:r w:rsidDel="006745E2">
          <w:rPr>
            <w:lang w:val="en-US"/>
          </w:rPr>
          <w:delText>s</w:delText>
        </w:r>
        <w:r w:rsidDel="00BE4916">
          <w:rPr>
            <w:lang w:val="en-US"/>
          </w:rPr>
          <w:delText xml:space="preserve"> at a low level of informal care provision</w:delText>
        </w:r>
      </w:del>
      <w:r>
        <w:rPr>
          <w:lang w:val="en-US"/>
        </w:rPr>
        <w:t>.</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7777777"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203" w:author="Autor">
        <w:r w:rsidDel="00173917">
          <w:rPr>
            <w:rFonts w:eastAsiaTheme="minorHAnsi"/>
            <w:b/>
            <w:iCs/>
            <w:color w:val="auto"/>
            <w:szCs w:val="18"/>
            <w:lang w:val="en-US"/>
          </w:rPr>
          <w:delText xml:space="preserve">private </w:delText>
        </w:r>
      </w:del>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5CEC9E9B"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w:t>
      </w:r>
      <w:del w:id="204" w:author="Autor">
        <w:r w:rsidDel="00FD7FCE">
          <w:rPr>
            <w:lang w:val="en-US"/>
          </w:rPr>
          <w:delText xml:space="preserve">private </w:delText>
        </w:r>
      </w:del>
      <w:r>
        <w:rPr>
          <w:lang w:val="en-US"/>
        </w:rPr>
        <w:t xml:space="preserve">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del w:id="205" w:author="Autor">
        <w:r w:rsidDel="00E96AC7">
          <w:rPr>
            <w:lang w:val="en-US"/>
          </w:rPr>
          <w:delText xml:space="preserve">This type </w:delText>
        </w:r>
        <w:r w:rsidRPr="00FA7252" w:rsidDel="00E96AC7">
          <w:rPr>
            <w:lang w:val="en-US"/>
          </w:rPr>
          <w:delText xml:space="preserve">can be </w:delText>
        </w:r>
        <w:r w:rsidDel="00E96AC7">
          <w:rPr>
            <w:lang w:val="en-US"/>
          </w:rPr>
          <w:delText xml:space="preserve">described as oriented towards private provision </w:delText>
        </w:r>
      </w:del>
      <w:ins w:id="206" w:author="Auto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lastRenderedPageBreak/>
          <w:t xml:space="preserve">often </w:t>
        </w:r>
        <w:del w:id="207" w:author="Autor">
          <w:r w:rsidR="00173917" w:rsidDel="00995084">
            <w:rPr>
              <w:lang w:val="en-US"/>
            </w:rPr>
            <w:delText xml:space="preserve">are </w:delText>
          </w:r>
        </w:del>
        <w:r w:rsidR="00173917">
          <w:rPr>
            <w:lang w:val="en-US"/>
          </w:rPr>
          <w:t xml:space="preserve">unbound. </w:t>
        </w:r>
      </w:ins>
      <w:del w:id="208" w:author="Autor">
        <w:r w:rsidDel="00756BA4">
          <w:rPr>
            <w:lang w:val="en-US"/>
          </w:rPr>
          <w:delText xml:space="preserve">and </w:delText>
        </w:r>
      </w:del>
      <w:ins w:id="209" w:author="Autor">
        <w:r w:rsidR="00756BA4">
          <w:rPr>
            <w:lang w:val="en-US"/>
          </w:rPr>
          <w:t xml:space="preserve">However, </w:t>
        </w:r>
      </w:ins>
      <w:del w:id="210" w:author="Autor">
        <w:r w:rsidDel="00756BA4">
          <w:rPr>
            <w:lang w:val="en-US"/>
          </w:rPr>
          <w:delText>financing</w:delText>
        </w:r>
        <w:r w:rsidRPr="00313058" w:rsidDel="00756BA4">
          <w:rPr>
            <w:lang w:val="en-US"/>
          </w:rPr>
          <w:delText xml:space="preserve"> </w:delText>
        </w:r>
        <w:r w:rsidDel="00756BA4">
          <w:rPr>
            <w:lang w:val="en-US"/>
          </w:rPr>
          <w:delText xml:space="preserve">because </w:delText>
        </w:r>
      </w:del>
      <w:r>
        <w:rPr>
          <w:lang w:val="en-US"/>
        </w:rPr>
        <w:t xml:space="preserve">public expenditure is </w:t>
      </w:r>
      <w:del w:id="211" w:author="Autor">
        <w:r w:rsidDel="00756BA4">
          <w:rPr>
            <w:lang w:val="en-US"/>
          </w:rPr>
          <w:delText xml:space="preserve">below average </w:delText>
        </w:r>
      </w:del>
      <w:ins w:id="212" w:author="Autor">
        <w:r w:rsidR="00E96AC7">
          <w:rPr>
            <w:lang w:val="en-US"/>
          </w:rPr>
          <w:t>about average</w:t>
        </w:r>
      </w:ins>
      <w:del w:id="213" w:author="Autor">
        <w:r w:rsidDel="00756BA4">
          <w:rPr>
            <w:lang w:val="en-US"/>
          </w:rPr>
          <w:delText>and</w:delText>
        </w:r>
        <w:r w:rsidDel="00173917">
          <w:rPr>
            <w:lang w:val="en-US"/>
          </w:rPr>
          <w:delText xml:space="preserve"> cash benefits are available in almost all countries and often are unbound</w:delText>
        </w:r>
      </w:del>
      <w:r>
        <w:rPr>
          <w:lang w:val="en-US"/>
        </w:rPr>
        <w:t xml:space="preserve">. On the other hand, </w:t>
      </w:r>
      <w:del w:id="214" w:author="Autor">
        <w:r w:rsidDel="00995084">
          <w:rPr>
            <w:lang w:val="en-US"/>
          </w:rPr>
          <w:delText xml:space="preserve">however, </w:delText>
        </w:r>
      </w:del>
      <w:r>
        <w:rPr>
          <w:lang w:val="en-US"/>
        </w:rPr>
        <w:t xml:space="preserve">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36FABF2F"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w:t>
      </w:r>
      <w:del w:id="215" w:author="Autor">
        <w:r w:rsidDel="00FD7FCE">
          <w:rPr>
            <w:lang w:val="en-US"/>
          </w:rPr>
          <w:delText xml:space="preserve">private </w:delText>
        </w:r>
      </w:del>
      <w:r>
        <w:rPr>
          <w:lang w:val="en-US"/>
        </w:rPr>
        <w:t xml:space="preserve">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ins w:id="216" w:author="Autor">
        <w:r w:rsidR="00E96AC7">
          <w:rPr>
            <w:lang w:val="en-US"/>
          </w:rPr>
          <w:t xml:space="preserve">rather </w:t>
        </w:r>
      </w:ins>
      <w:r>
        <w:rPr>
          <w:lang w:val="en-US"/>
        </w:rPr>
        <w:t xml:space="preserve">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231759FB" w:rsidR="005E0316" w:rsidRDefault="005E0316" w:rsidP="005E0316">
      <w:pPr>
        <w:pStyle w:val="02FlietextErsterAbsatz"/>
        <w:rPr>
          <w:ins w:id="217" w:author="Auto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w:t>
      </w:r>
      <w:ins w:id="218" w:author="Autor">
        <w:r w:rsidR="00137703">
          <w:rPr>
            <w:noProof/>
            <w:lang w:val="en-US"/>
          </w:rPr>
          <w:t>6</w:t>
        </w:r>
      </w:ins>
      <w:del w:id="219" w:author="Autor">
        <w:r w:rsidRPr="007D3C8A" w:rsidDel="00137703">
          <w:rPr>
            <w:noProof/>
            <w:lang w:val="en-US"/>
          </w:rPr>
          <w:delText>4</w:delText>
        </w:r>
      </w:del>
      <w:r w:rsidRPr="007D3C8A">
        <w:rPr>
          <w:noProof/>
          <w:lang w:val="en-US"/>
        </w:rPr>
        <w:t>]</w:t>
      </w:r>
      <w:r w:rsidRPr="007D3C8A">
        <w:rPr>
          <w:lang w:val="en-US"/>
        </w:rPr>
        <w:t xml:space="preserve"> but </w:t>
      </w:r>
      <w:ins w:id="220" w:author="Autor">
        <w:r w:rsidR="00DD1F5B">
          <w:rPr>
            <w:lang w:val="en-US"/>
          </w:rPr>
          <w:t xml:space="preserve">in contrast to our study </w:t>
        </w:r>
      </w:ins>
      <w:r w:rsidRPr="007D3C8A">
        <w:rPr>
          <w:lang w:val="en-US"/>
        </w:rPr>
        <w:t xml:space="preserve">mostly also includes Finland and the Netherlands </w:t>
      </w:r>
      <w:r w:rsidRPr="007D3C8A">
        <w:rPr>
          <w:noProof/>
          <w:lang w:val="en-US"/>
        </w:rPr>
        <w:t>[6,8,9,2</w:t>
      </w:r>
      <w:ins w:id="221" w:author="Autor">
        <w:r w:rsidR="00137703">
          <w:rPr>
            <w:noProof/>
            <w:lang w:val="en-US"/>
          </w:rPr>
          <w:t>7</w:t>
        </w:r>
      </w:ins>
      <w:del w:id="222" w:author="Autor">
        <w:r w:rsidRPr="007D3C8A" w:rsidDel="00137703">
          <w:rPr>
            <w:noProof/>
            <w:lang w:val="en-US"/>
          </w:rPr>
          <w:delText>5</w:delText>
        </w:r>
      </w:del>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ins w:id="223" w:author="Autor">
        <w:r w:rsidR="001F1E3B">
          <w:rPr>
            <w:lang w:val="en-US"/>
          </w:rPr>
          <w:t>, in contrast,</w:t>
        </w:r>
      </w:ins>
      <w:r w:rsidRPr="00F04174">
        <w:rPr>
          <w:lang w:val="en-US"/>
        </w:rPr>
        <w:t xml:space="preserve"> join </w:t>
      </w:r>
      <w:r w:rsidRPr="00F04174">
        <w:rPr>
          <w:lang w:val="en-US"/>
        </w:rPr>
        <w:lastRenderedPageBreak/>
        <w:t>the</w:t>
      </w:r>
      <w:r>
        <w:rPr>
          <w:lang w:val="en-US"/>
        </w:rPr>
        <w:t xml:space="preserve"> </w:t>
      </w:r>
      <w:del w:id="224" w:author="Autor">
        <w:r w:rsidDel="00FD7FCE">
          <w:rPr>
            <w:lang w:val="en-US"/>
          </w:rPr>
          <w:delText xml:space="preserve">private </w:delText>
        </w:r>
      </w:del>
      <w:r>
        <w:rPr>
          <w:lang w:val="en-US"/>
        </w:rPr>
        <w:t>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del w:id="225" w:author="Autor">
        <w:r w:rsidDel="00BC2953">
          <w:rPr>
            <w:lang w:val="en-US"/>
          </w:rPr>
          <w:delText>was be</w:delText>
        </w:r>
      </w:del>
      <w:ins w:id="226" w:author="Autor">
        <w:r w:rsidR="00BC2953">
          <w:rPr>
            <w:lang w:val="en-US"/>
          </w:rPr>
          <w:t>is</w:t>
        </w:r>
      </w:ins>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del w:id="227" w:author="Autor">
        <w:r w:rsidDel="001F1E3B">
          <w:rPr>
            <w:lang w:val="en-US"/>
          </w:rPr>
          <w:delText xml:space="preserve">did </w:delText>
        </w:r>
      </w:del>
      <w:ins w:id="228" w:author="Autor">
        <w:r w:rsidR="001F1E3B">
          <w:rPr>
            <w:lang w:val="en-US"/>
          </w:rPr>
          <w:t>can</w:t>
        </w:r>
      </w:ins>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del w:id="229" w:author="Autor">
        <w:r w:rsidDel="00FD7FCE">
          <w:rPr>
            <w:lang w:val="en-US"/>
          </w:rPr>
          <w:delText xml:space="preserve"> private</w:delText>
        </w:r>
      </w:del>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w:t>
      </w:r>
      <w:del w:id="230" w:author="Autor">
        <w:r w:rsidDel="001F1E3B">
          <w:rPr>
            <w:lang w:val="en-US"/>
          </w:rPr>
          <w:delText>,</w:delText>
        </w:r>
      </w:del>
      <w:proofErr w:type="gramStart"/>
      <w:r>
        <w:rPr>
          <w:lang w:val="en-US"/>
        </w:rPr>
        <w:t xml:space="preserve"> which</w:t>
      </w:r>
      <w:proofErr w:type="gramEnd"/>
      <w:r>
        <w:rPr>
          <w:lang w:val="en-US"/>
        </w:rPr>
        <w:t xml:space="preserve">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 xml:space="preserve">might also be </w:t>
      </w:r>
      <w:del w:id="231" w:author="Autor">
        <w:r w:rsidRPr="006409F2" w:rsidDel="001F1E3B">
          <w:rPr>
            <w:lang w:val="en-US"/>
          </w:rPr>
          <w:delText xml:space="preserve">grouped </w:delText>
        </w:r>
      </w:del>
      <w:ins w:id="232" w:author="Autor">
        <w:r w:rsidR="001F1E3B">
          <w:rPr>
            <w:lang w:val="en-US"/>
          </w:rPr>
          <w:t>classified</w:t>
        </w:r>
        <w:proofErr w:type="gramEnd"/>
        <w:r w:rsidR="001F1E3B">
          <w:rPr>
            <w:lang w:val="en-US"/>
          </w:rPr>
          <w:t xml:space="preserve"> </w:t>
        </w:r>
      </w:ins>
      <w:r w:rsidRPr="006409F2">
        <w:rPr>
          <w:lang w:val="en-US"/>
        </w:rPr>
        <w:t>in this group, a country that was not included due to data limitations.</w:t>
      </w:r>
    </w:p>
    <w:p w14:paraId="574C8680" w14:textId="4E7612B9" w:rsidR="00840B7F" w:rsidDel="004131E1" w:rsidRDefault="003E3C1D" w:rsidP="00ED5E04">
      <w:pPr>
        <w:pStyle w:val="02FlietextEinzug"/>
        <w:rPr>
          <w:del w:id="233" w:author="Autor"/>
          <w:lang w:val="en-US"/>
        </w:rPr>
      </w:pPr>
      <w:ins w:id="234" w:author="Autor">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w:t>
        </w:r>
        <w:r>
          <w:rPr>
            <w:lang w:val="en-US"/>
          </w:rPr>
          <w:lastRenderedPageBreak/>
          <w:t xml:space="preserve">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ins>
    </w:p>
    <w:p w14:paraId="7C997804" w14:textId="74A49FA7" w:rsidR="004131E1" w:rsidRPr="00B70268" w:rsidRDefault="004131E1" w:rsidP="00ED5E04">
      <w:pPr>
        <w:pStyle w:val="02FlietextEinzug"/>
        <w:rPr>
          <w:ins w:id="235" w:author="Autor"/>
          <w:lang w:val="en-US"/>
        </w:rPr>
      </w:pPr>
      <w:ins w:id="236" w:author="Autor">
        <w:r>
          <w:rPr>
            <w:lang w:val="en-US"/>
          </w:rPr>
          <w:t xml:space="preserve">These results still have to </w:t>
        </w:r>
        <w:proofErr w:type="gramStart"/>
        <w:r>
          <w:rPr>
            <w:lang w:val="en-US"/>
          </w:rPr>
          <w:t xml:space="preserve">be </w:t>
        </w:r>
        <w:r w:rsidR="00477B8D">
          <w:rPr>
            <w:lang w:val="en-US"/>
          </w:rPr>
          <w:t>considered</w:t>
        </w:r>
        <w:proofErr w:type="gramEnd"/>
        <w:r w:rsidR="00477B8D">
          <w:rPr>
            <w:lang w:val="en-US"/>
          </w:rPr>
          <w:t xml:space="preserve">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w:t>
        </w:r>
        <w:r w:rsidR="00C04269">
          <w:rPr>
            <w:lang w:val="en-US"/>
          </w:rPr>
          <w:t xml:space="preserve"> on the dimension of performance</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Accordingly, measuring the public-private mix by the share of public-private providers instead of or additionally to public-private financing could lead to more 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However, our approach already reveals that clusters </w:t>
        </w:r>
        <w:r w:rsidR="001F1E3B">
          <w:rPr>
            <w:lang w:val="en-US"/>
          </w:rPr>
          <w:t xml:space="preserve">of different size </w:t>
        </w:r>
        <w:proofErr w:type="gramStart"/>
        <w:r w:rsidR="00426A2E">
          <w:rPr>
            <w:lang w:val="en-US"/>
          </w:rPr>
          <w:t>can be identified</w:t>
        </w:r>
        <w:proofErr w:type="gramEnd"/>
        <w:r w:rsidR="00426A2E">
          <w:rPr>
            <w:lang w:val="en-US"/>
          </w:rPr>
          <w:t xml:space="preserve"> based on the strictness of applied methods and benchmarks. This </w:t>
        </w:r>
        <w:proofErr w:type="gramStart"/>
        <w:r w:rsidR="00426A2E">
          <w:rPr>
            <w:lang w:val="en-US"/>
          </w:rPr>
          <w:t>might be interpreted</w:t>
        </w:r>
        <w:proofErr w:type="gramEnd"/>
        <w:r w:rsidR="00426A2E">
          <w:rPr>
            <w:lang w:val="en-US"/>
          </w:rPr>
          <w:t xml:space="preserve"> as a weakness of the study in that no definite result is achieved. However, </w:t>
        </w:r>
        <w:r w:rsidR="001F1E3B">
          <w:rPr>
            <w:lang w:val="en-US"/>
          </w:rPr>
          <w:t xml:space="preserve">at the same time, it is </w:t>
        </w:r>
        <w:r w:rsidR="00426A2E">
          <w:rPr>
            <w:lang w:val="en-US"/>
          </w:rPr>
          <w:t>a strength of the study and a</w:t>
        </w:r>
        <w:r w:rsidR="00D8381E">
          <w:rPr>
            <w:lang w:val="en-US"/>
          </w:rPr>
          <w:t>n advancement. Regardless of the clustering method applied, a cluster will always include cases, which are similar to the other cases in the cluster,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 </w:t>
        </w:r>
        <w:r w:rsidR="00720880">
          <w:rPr>
            <w:lang w:val="en-US"/>
          </w:rPr>
          <w:t>O</w:t>
        </w:r>
        <w:r w:rsidR="00426A2E">
          <w:rPr>
            <w:lang w:val="en-US"/>
          </w:rPr>
          <w:t>n methodological</w:t>
        </w:r>
        <w:r w:rsidR="00DA689C">
          <w:rPr>
            <w:lang w:val="en-US"/>
          </w:rPr>
          <w:t xml:space="preserve"> reasons</w:t>
        </w:r>
        <w:r w:rsidR="00426A2E">
          <w:rPr>
            <w:lang w:val="en-US"/>
          </w:rPr>
          <w:t xml:space="preserve"> </w:t>
        </w:r>
        <w:r w:rsidR="00426A2E" w:rsidRPr="00ED5E04">
          <w:rPr>
            <w:i/>
            <w:lang w:val="en-US"/>
          </w:rPr>
          <w:t>and</w:t>
        </w:r>
        <w:r w:rsidR="00426A2E">
          <w:rPr>
            <w:lang w:val="en-US"/>
          </w:rPr>
          <w:t xml:space="preserve"> </w:t>
        </w:r>
        <w:proofErr w:type="gramStart"/>
        <w:r w:rsidR="00426A2E">
          <w:rPr>
            <w:lang w:val="en-US"/>
          </w:rPr>
          <w:t>with regards to</w:t>
        </w:r>
        <w:proofErr w:type="gramEnd"/>
        <w:r w:rsidR="00426A2E">
          <w:rPr>
            <w:lang w:val="en-US"/>
          </w:rPr>
          <w:t xml:space="preserve">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sidR="00426A2E">
          <w:rPr>
            <w:lang w:val="en-US"/>
          </w:rPr>
          <w:t xml:space="preserve">. </w:t>
        </w:r>
      </w:ins>
    </w:p>
    <w:p w14:paraId="03E150A7" w14:textId="19B4907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w:t>
      </w:r>
      <w:r>
        <w:rPr>
          <w:lang w:val="en-US"/>
        </w:rPr>
        <w:lastRenderedPageBreak/>
        <w:t xml:space="preserve">that </w:t>
      </w:r>
      <w:del w:id="237" w:author="Autor">
        <w:r w:rsidRPr="006A56FF" w:rsidDel="003E3C1D">
          <w:rPr>
            <w:lang w:val="en-US"/>
          </w:rPr>
          <w:delText xml:space="preserve">privatization and marketization </w:delText>
        </w:r>
      </w:del>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17D6A553"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del w:id="238" w:author="Autor">
        <w:r w:rsidRPr="006A56FF" w:rsidDel="00584B55">
          <w:rPr>
            <w:lang w:val="en-US"/>
          </w:rPr>
          <w:delText>marketization, commodification</w:delText>
        </w:r>
        <w:r w:rsidDel="00584B55">
          <w:rPr>
            <w:lang w:val="en-US"/>
          </w:rPr>
          <w:delText>,</w:delText>
        </w:r>
        <w:r w:rsidRPr="006A56FF" w:rsidDel="00584B55">
          <w:rPr>
            <w:lang w:val="en-US"/>
          </w:rPr>
          <w:delText xml:space="preserve"> and co</w:delText>
        </w:r>
        <w:r w:rsidDel="00584B55">
          <w:rPr>
            <w:lang w:val="en-US"/>
          </w:rPr>
          <w:delText>r</w:delText>
        </w:r>
        <w:r w:rsidRPr="006A56FF" w:rsidDel="00584B55">
          <w:rPr>
            <w:lang w:val="en-US"/>
          </w:rPr>
          <w:delText>poratization of care</w:delText>
        </w:r>
      </w:del>
      <w:ins w:id="239" w:author="Autor">
        <w:r w:rsidR="00584B55">
          <w:rPr>
            <w:lang w:val="en-US"/>
          </w:rPr>
          <w:t>various reforms</w:t>
        </w:r>
      </w:ins>
      <w:r w:rsidRPr="006A56FF">
        <w:rPr>
          <w:lang w:val="en-US"/>
        </w:rPr>
        <w:t xml:space="preserve"> </w:t>
      </w:r>
      <w:ins w:id="240" w:author="Autor">
        <w:r w:rsidR="00094DD6">
          <w:rPr>
            <w:lang w:val="en-US"/>
          </w:rPr>
          <w:t xml:space="preserve">have </w:t>
        </w:r>
      </w:ins>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6CCC28C2" w:rsidR="005E0316" w:rsidRPr="00BE6DC1" w:rsidRDefault="005E0316" w:rsidP="005E0316">
      <w:pPr>
        <w:pStyle w:val="02FlietextEinzug"/>
        <w:rPr>
          <w:lang w:val="en-US"/>
        </w:rPr>
      </w:pPr>
      <w:r>
        <w:rPr>
          <w:lang w:val="en-US"/>
        </w:rPr>
        <w:t xml:space="preserve">On </w:t>
      </w:r>
      <w:ins w:id="241" w:author="Autor">
        <w:r w:rsidR="00DA689C">
          <w:rPr>
            <w:lang w:val="en-US"/>
          </w:rPr>
          <w:t xml:space="preserve">purely </w:t>
        </w:r>
      </w:ins>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ins w:id="242" w:author="Autor">
        <w:r w:rsidR="00094DD6">
          <w:rPr>
            <w:lang w:val="en-US"/>
          </w:rPr>
          <w:t xml:space="preserve">from the analysis </w:t>
        </w:r>
      </w:ins>
      <w:r>
        <w:rPr>
          <w:lang w:val="en-US"/>
        </w:rPr>
        <w:t>such as New Zealand, Estonia, Slovenia, and Slovakia, which have only weak ties to other (groups of) countries</w:t>
      </w:r>
      <w:del w:id="243" w:author="Autor">
        <w:r w:rsidDel="00094DD6">
          <w:rPr>
            <w:lang w:val="en-US"/>
          </w:rPr>
          <w:delText xml:space="preserve"> from the analysis</w:delText>
        </w:r>
      </w:del>
      <w:r>
        <w:rPr>
          <w:lang w:val="en-US"/>
        </w:rPr>
        <w:t xml:space="preserve">.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w:t>
      </w:r>
      <w:del w:id="244" w:author="Autor">
        <w:r w:rsidRPr="00215783" w:rsidDel="00FD7FCE">
          <w:rPr>
            <w:lang w:val="en-US"/>
          </w:rPr>
          <w:delText xml:space="preserve">private </w:delText>
        </w:r>
      </w:del>
      <w:r w:rsidRPr="00215783">
        <w:rPr>
          <w:lang w:val="en-US"/>
        </w:rPr>
        <w:t xml:space="preserve">need-based </w:t>
      </w:r>
      <w:ins w:id="245" w:author="Autor">
        <w:r w:rsidR="00FD7FCE">
          <w:rPr>
            <w:lang w:val="en-US"/>
          </w:rPr>
          <w:t xml:space="preserve">supply </w:t>
        </w:r>
      </w:ins>
      <w:r w:rsidRPr="00215783">
        <w:rPr>
          <w:lang w:val="en-US"/>
        </w:rPr>
        <w:t>type</w:t>
      </w:r>
      <w:r>
        <w:rPr>
          <w:lang w:val="en-US"/>
        </w:rPr>
        <w:t>. A third group of comparative studies might use the four-type solution shown in Figure 1. Such studies might be more interested in the question of private vs. public supply and less in</w:t>
      </w:r>
      <w:ins w:id="246" w:author="Autor">
        <w:r w:rsidR="009E79E4">
          <w:rPr>
            <w:lang w:val="en-US"/>
          </w:rPr>
          <w:t xml:space="preserve"> other</w:t>
        </w:r>
      </w:ins>
      <w:r>
        <w:rPr>
          <w:lang w:val="en-US"/>
        </w:rPr>
        <w:t xml:space="preserve"> characteristics such as the level of expenditure and </w:t>
      </w:r>
      <w:r>
        <w:rPr>
          <w:lang w:val="en-US"/>
        </w:rPr>
        <w:lastRenderedPageBreak/>
        <w:t xml:space="preserve">choice restrictions, which distinguishes countries such as Belgium, Switzerland, Luxembourg, and the Netherlands from Spain, the United Kingdom, and </w:t>
      </w:r>
      <w:r w:rsidRPr="00BE6DC1">
        <w:rPr>
          <w:lang w:val="en-US"/>
        </w:rPr>
        <w:t>the United States.</w:t>
      </w:r>
    </w:p>
    <w:p w14:paraId="73C188CA" w14:textId="30EFCEE5" w:rsidR="005E0316" w:rsidDel="003E3C1D" w:rsidRDefault="005E0316" w:rsidP="005E0316">
      <w:pPr>
        <w:pStyle w:val="02FlietextEinzug"/>
        <w:rPr>
          <w:del w:id="247" w:author="Autor"/>
          <w:lang w:val="en-US"/>
        </w:rPr>
      </w:pPr>
      <w:del w:id="248" w:author="Autor">
        <w:r w:rsidRPr="00BE6DC1" w:rsidDel="003E3C1D">
          <w:rPr>
            <w:lang w:val="en-US"/>
          </w:rPr>
          <w:delText xml:space="preserve">Comparing the six LTC types to earlier typologies and </w:delText>
        </w:r>
        <w:r w:rsidDel="003E3C1D">
          <w:rPr>
            <w:lang w:val="en-US"/>
          </w:rPr>
          <w:delText xml:space="preserve">their </w:delText>
        </w:r>
        <w:r w:rsidRPr="00BE6DC1" w:rsidDel="003E3C1D">
          <w:rPr>
            <w:lang w:val="en-US"/>
          </w:rPr>
          <w:delText>clusters, several developments can be determined</w:delText>
        </w:r>
        <w:r w:rsidDel="003E3C1D">
          <w:rPr>
            <w:lang w:val="en-US"/>
          </w:rPr>
          <w:delText xml:space="preserve">. First, earlier typologies often have a </w:delText>
        </w:r>
        <w:r w:rsidRPr="00BE6DC1" w:rsidDel="003E3C1D">
          <w:rPr>
            <w:lang w:val="en-US"/>
          </w:rPr>
          <w:delText>regional component, such as</w:delText>
        </w:r>
        <w:r w:rsidDel="003E3C1D">
          <w:rPr>
            <w:lang w:val="en-US"/>
          </w:rPr>
          <w:delText xml:space="preserve"> those that distinguish</w:delText>
        </w:r>
        <w:r w:rsidRPr="00BE6DC1" w:rsidDel="003E3C1D">
          <w:rPr>
            <w:lang w:val="en-US"/>
          </w:rPr>
          <w:delText xml:space="preserve"> a Northern European </w:delText>
        </w:r>
        <w:r w:rsidRPr="00BE6DC1" w:rsidDel="003E3C1D">
          <w:rPr>
            <w:noProof/>
            <w:lang w:val="en-US"/>
          </w:rPr>
          <w:delText>[6,8,24]</w:delText>
        </w:r>
        <w:r w:rsidRPr="00BE6DC1" w:rsidDel="003E3C1D">
          <w:rPr>
            <w:lang w:val="en-US"/>
          </w:rPr>
          <w:delText xml:space="preserve"> or Eastern European t</w:delText>
        </w:r>
        <w:r w:rsidDel="003E3C1D">
          <w:rPr>
            <w:lang w:val="en-US"/>
          </w:rPr>
          <w:delText xml:space="preserve">ype </w:delText>
        </w:r>
        <w:r w:rsidDel="003E3C1D">
          <w:rPr>
            <w:noProof/>
            <w:lang w:val="en-US"/>
          </w:rPr>
          <w:delText>[6]</w:delText>
        </w:r>
        <w:r w:rsidDel="003E3C1D">
          <w:rPr>
            <w:lang w:val="en-US"/>
          </w:rPr>
          <w:delText xml:space="preserve">. We can show that regional clustering exists, such as in the case of the public supply system and the residual public supply system, but not exclusively: the former includes three Northern European </w:delText>
        </w:r>
        <w:r w:rsidRPr="008760DF" w:rsidDel="003E3C1D">
          <w:rPr>
            <w:lang w:val="en-US"/>
          </w:rPr>
          <w:delText>countries</w:delText>
        </w:r>
        <w:r w:rsidDel="003E3C1D">
          <w:rPr>
            <w:lang w:val="en-US"/>
          </w:rPr>
          <w:delText>,</w:delText>
        </w:r>
        <w:r w:rsidRPr="008760DF" w:rsidDel="003E3C1D">
          <w:rPr>
            <w:lang w:val="en-US"/>
          </w:rPr>
          <w:delText xml:space="preserve"> Denmark, Sweden and Norway. However, Ireland also belongs to the public supply type, and the type shows similarities to the evolving public supply type including Japan and Korea. </w:delText>
        </w:r>
        <w:r w:rsidDel="003E3C1D">
          <w:rPr>
            <w:lang w:val="en-US"/>
          </w:rPr>
          <w:delText>Furthermore, t</w:delText>
        </w:r>
        <w:r w:rsidRPr="008760DF" w:rsidDel="003E3C1D">
          <w:rPr>
            <w:lang w:val="en-US"/>
          </w:rPr>
          <w:delText>he residual public supply system includes only Eastern European countries (Poland, Latvia, and Czech Republic).</w:delText>
        </w:r>
        <w:r w:rsidDel="003E3C1D">
          <w:rPr>
            <w:lang w:val="en-US"/>
          </w:rPr>
          <w:delText xml:space="preserve"> </w:delText>
        </w:r>
        <w:r w:rsidRPr="008760DF" w:rsidDel="003E3C1D">
          <w:rPr>
            <w:lang w:val="en-US"/>
          </w:rPr>
          <w:delText>Yet, the three other Eastern European countries in the sample do not join this</w:delText>
        </w:r>
        <w:r w:rsidDel="003E3C1D">
          <w:rPr>
            <w:lang w:val="en-US"/>
          </w:rPr>
          <w:delText xml:space="preserve"> type. Slovenia and Slovakia have weak ties in the </w:delText>
        </w:r>
        <w:r w:rsidDel="00FD7FCE">
          <w:rPr>
            <w:lang w:val="en-US"/>
          </w:rPr>
          <w:delText xml:space="preserve">private </w:delText>
        </w:r>
        <w:r w:rsidDel="003E3C1D">
          <w:rPr>
            <w:lang w:val="en-US"/>
          </w:rPr>
          <w:delText xml:space="preserve">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delText>
        </w:r>
        <w:r w:rsidDel="003E3C1D">
          <w:rPr>
            <w:noProof/>
            <w:lang w:val="en-US"/>
          </w:rPr>
          <w:delText>[8]</w:delText>
        </w:r>
        <w:r w:rsidDel="003E3C1D">
          <w:rPr>
            <w:lang w:val="en-US"/>
          </w:rPr>
          <w:delText>. In LTC, only few countries adopted social insurance (Germany, the Netherlands, Luxembourg, Japan, and Korea). These five countries belong to three different kinds of system types. Hence, how LTC is financed does not seem to influence other dimensions of the LTC system.</w:delText>
        </w:r>
      </w:del>
    </w:p>
    <w:p w14:paraId="5A23C391" w14:textId="0F9B7E3B"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ins w:id="249" w:author="Autor">
        <w:r w:rsidR="00CC3A02">
          <w:rPr>
            <w:lang w:val="en-US"/>
          </w:rPr>
          <w:t>9</w:t>
        </w:r>
      </w:ins>
      <w:del w:id="250" w:author="Autor">
        <w:r w:rsidDel="00426A2E">
          <w:rPr>
            <w:lang w:val="en-US"/>
          </w:rPr>
          <w:delText>6</w:delText>
        </w:r>
      </w:del>
      <w:r>
        <w:rPr>
          <w:lang w:val="en-US"/>
        </w:rPr>
        <w:t>]</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 xml:space="preserve">can be provided via a separate LTC system or partially integrated in healthcare, </w:t>
      </w:r>
      <w:r w:rsidRPr="006A56FF">
        <w:rPr>
          <w:lang w:val="en-US"/>
        </w:rPr>
        <w:lastRenderedPageBreak/>
        <w:t>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ins w:id="251" w:author="Autor">
        <w:r w:rsidR="00CC3A02">
          <w:rPr>
            <w:lang w:val="en-US"/>
          </w:rPr>
          <w:t>50</w:t>
        </w:r>
      </w:ins>
      <w:del w:id="252" w:author="Autor">
        <w:r w:rsidDel="00CC3A02">
          <w:rPr>
            <w:lang w:val="en-US"/>
          </w:rPr>
          <w:delText>4</w:delText>
        </w:r>
        <w:r w:rsidDel="00426A2E">
          <w:rPr>
            <w:lang w:val="en-US"/>
          </w:rPr>
          <w:delText>7</w:delText>
        </w:r>
      </w:del>
      <w:r>
        <w:rPr>
          <w:lang w:val="en-US"/>
        </w:rPr>
        <w:t>]</w:t>
      </w:r>
      <w:r w:rsidRPr="006A56FF">
        <w:rPr>
          <w:lang w:val="en-US"/>
        </w:rPr>
        <w:t>.</w:t>
      </w:r>
      <w:ins w:id="253" w:author="Autor">
        <w:r w:rsidR="003A0625">
          <w:rPr>
            <w:lang w:val="en-US"/>
          </w:rPr>
          <w:t xml:space="preserve"> This difficulty also applies to some of the used indicators. For example, the number of LTC beds only applies to those in LTC nursing and residential facilities</w:t>
        </w:r>
        <w:r w:rsidR="000E2082">
          <w:rPr>
            <w:lang w:val="en-US"/>
          </w:rPr>
          <w:t xml:space="preserve">, but in some </w:t>
        </w:r>
        <w:proofErr w:type="gramStart"/>
        <w:r w:rsidR="000E2082">
          <w:rPr>
            <w:lang w:val="en-US"/>
          </w:rPr>
          <w:t>countries</w:t>
        </w:r>
        <w:proofErr w:type="gramEnd"/>
        <w:r w:rsidR="000E2082">
          <w:rPr>
            <w:lang w:val="en-US"/>
          </w:rPr>
          <w:t xml:space="preserve"> also hospitals provide</w:t>
        </w:r>
        <w:r w:rsidR="003A0625">
          <w:rPr>
            <w:lang w:val="en-US"/>
          </w:rPr>
          <w:t xml:space="preserve"> </w:t>
        </w:r>
        <w:r w:rsidR="000E2082">
          <w:rPr>
            <w:lang w:val="en-US"/>
          </w:rPr>
          <w:t xml:space="preserve">LTC beds. Furthermore, </w:t>
        </w:r>
        <w:proofErr w:type="gramStart"/>
        <w:r w:rsidR="00094DD6">
          <w:rPr>
            <w:lang w:val="en-US"/>
          </w:rPr>
          <w:t xml:space="preserve">sometimes </w:t>
        </w:r>
        <w:r w:rsidR="003A0625">
          <w:rPr>
            <w:lang w:val="en-US"/>
          </w:rPr>
          <w:t>acute</w:t>
        </w:r>
        <w:proofErr w:type="gramEnd"/>
        <w:r w:rsidR="003A0625">
          <w:rPr>
            <w:lang w:val="en-US"/>
          </w:rPr>
          <w:t xml:space="preserve"> care beds in hospitals are used</w:t>
        </w:r>
        <w:r w:rsidR="00C5045E">
          <w:rPr>
            <w:lang w:val="en-US"/>
          </w:rPr>
          <w:t xml:space="preserve"> to care for non-acute LTC patients [3]</w:t>
        </w:r>
        <w:r w:rsidR="006E2E5A">
          <w:rPr>
            <w:lang w:val="en-US"/>
          </w:rPr>
          <w:t>, and could thus compensate for low supply of residential care beds and unburden families from care duties</w:t>
        </w:r>
        <w:r w:rsidR="00303F03">
          <w:rPr>
            <w:lang w:val="en-US"/>
          </w:rPr>
          <w:t xml:space="preserve">. Moreover, the typology includes </w:t>
        </w:r>
        <w:r w:rsidR="00C72D5E">
          <w:rPr>
            <w:lang w:val="en-US"/>
          </w:rPr>
          <w:t xml:space="preserve">performance </w:t>
        </w:r>
        <w:r w:rsidR="00303F03">
          <w:rPr>
            <w:lang w:val="en-US"/>
          </w:rPr>
          <w:t>indictors on life expectancy at age 65 and self-perceived health</w:t>
        </w:r>
        <w:r w:rsidR="00E614F9">
          <w:rPr>
            <w:lang w:val="en-US"/>
          </w:rPr>
          <w:t xml:space="preserve"> of the elderly</w:t>
        </w:r>
        <w:r w:rsidR="00303F03">
          <w:rPr>
            <w:lang w:val="en-US"/>
          </w:rPr>
          <w:t>.</w:t>
        </w:r>
        <w:r w:rsidR="00C17185">
          <w:rPr>
            <w:lang w:val="en-US"/>
          </w:rPr>
          <w:t xml:space="preserve"> Indicators on outcome quality such as pressure ulcers or unintended weight loss might be available in the future and extend the</w:t>
        </w:r>
        <w:r w:rsidR="00992C56">
          <w:rPr>
            <w:lang w:val="en-US"/>
          </w:rPr>
          <w:t>se</w:t>
        </w:r>
        <w:r w:rsidR="00C17185">
          <w:rPr>
            <w:lang w:val="en-US"/>
          </w:rPr>
          <w:t xml:space="preserve"> indicators of the performance dimension.</w:t>
        </w:r>
      </w:ins>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w:t>
      </w:r>
      <w:ins w:id="254" w:author="Autor">
        <w:r w:rsidR="00CC3A02">
          <w:rPr>
            <w:lang w:val="en-US"/>
          </w:rPr>
          <w:t>2</w:t>
        </w:r>
      </w:ins>
      <w:proofErr w:type="gramEnd"/>
      <w:del w:id="255" w:author="Autor">
        <w:r w:rsidDel="00CC3A02">
          <w:rPr>
            <w:lang w:val="en-US"/>
          </w:rPr>
          <w:delText>0</w:delText>
        </w:r>
      </w:del>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ins w:id="256" w:author="Autor">
        <w:r w:rsidR="00CC3A02">
          <w:rPr>
            <w:noProof/>
            <w:lang w:val="en-US"/>
          </w:rPr>
          <w:t>30</w:t>
        </w:r>
      </w:ins>
      <w:del w:id="257" w:author="Autor">
        <w:r w:rsidDel="00CC3A02">
          <w:rPr>
            <w:noProof/>
            <w:lang w:val="en-US"/>
          </w:rPr>
          <w:delText>28</w:delText>
        </w:r>
      </w:del>
      <w:r>
        <w:rPr>
          <w:noProof/>
          <w:lang w:val="en-US"/>
        </w:rPr>
        <w:t>]</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ins w:id="258" w:author="Autor">
        <w:r w:rsidR="00CC3A02">
          <w:rPr>
            <w:lang w:val="en-US"/>
          </w:rPr>
          <w:t>30</w:t>
        </w:r>
      </w:ins>
      <w:del w:id="259" w:author="Autor">
        <w:r w:rsidDel="00CC3A02">
          <w:rPr>
            <w:lang w:val="en-US"/>
          </w:rPr>
          <w:delText>28</w:delText>
        </w:r>
      </w:del>
      <w:proofErr w:type="gramStart"/>
      <w:r>
        <w:rPr>
          <w:lang w:val="en-US"/>
        </w:rPr>
        <w:t>,3</w:t>
      </w:r>
      <w:ins w:id="260" w:author="Autor">
        <w:r w:rsidR="00CC3A02">
          <w:rPr>
            <w:lang w:val="en-US"/>
          </w:rPr>
          <w:t>2</w:t>
        </w:r>
      </w:ins>
      <w:proofErr w:type="gramEnd"/>
      <w:del w:id="261" w:author="Autor">
        <w:r w:rsidDel="00CC3A02">
          <w:rPr>
            <w:lang w:val="en-US"/>
          </w:rPr>
          <w:delText>0</w:delText>
        </w:r>
      </w:del>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77777777" w:rsidR="005E0316" w:rsidRDefault="005E0316" w:rsidP="005E0316">
      <w:pPr>
        <w:pStyle w:val="CitaviBibliographyEntry"/>
        <w:rPr>
          <w:lang w:val="en-US"/>
        </w:rPr>
      </w:pPr>
      <w:bookmarkStart w:id="262" w:name="_CTVBIBLIOGRAPHY1"/>
      <w:bookmarkEnd w:id="262"/>
      <w:del w:id="263" w:author="Autor">
        <w:r w:rsidDel="006F37B4">
          <w:rPr>
            <w:lang w:val="en-US"/>
          </w:rPr>
          <w:delText xml:space="preserve"> </w:delText>
        </w:r>
      </w:del>
      <w:r>
        <w:rPr>
          <w:lang w:val="en-US"/>
        </w:rPr>
        <w:t>[1]</w:t>
      </w:r>
      <w:r>
        <w:rPr>
          <w:lang w:val="en-US"/>
        </w:rPr>
        <w:tab/>
      </w:r>
      <w:bookmarkStart w:id="264"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264"/>
    <w:p w14:paraId="55F8055D" w14:textId="77777777" w:rsidR="005E0316" w:rsidRDefault="005E0316" w:rsidP="005E0316">
      <w:pPr>
        <w:pStyle w:val="CitaviBibliographyEntry"/>
        <w:rPr>
          <w:lang w:val="en-US"/>
        </w:rPr>
      </w:pPr>
      <w:r>
        <w:rPr>
          <w:lang w:val="en-US"/>
        </w:rPr>
        <w:t>[2]</w:t>
      </w:r>
      <w:r>
        <w:rPr>
          <w:lang w:val="en-US"/>
        </w:rPr>
        <w:tab/>
      </w:r>
      <w:bookmarkStart w:id="265"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265"/>
    <w:p w14:paraId="26F2B41A" w14:textId="77777777" w:rsidR="005E0316" w:rsidRDefault="005E0316" w:rsidP="005E0316">
      <w:pPr>
        <w:pStyle w:val="CitaviBibliographyEntry"/>
        <w:rPr>
          <w:lang w:val="en-US"/>
        </w:rPr>
      </w:pPr>
      <w:r>
        <w:rPr>
          <w:lang w:val="en-US"/>
        </w:rPr>
        <w:t>[3]</w:t>
      </w:r>
      <w:r>
        <w:rPr>
          <w:lang w:val="en-US"/>
        </w:rPr>
        <w:tab/>
      </w:r>
      <w:bookmarkStart w:id="266" w:name="_CTVL001ffb96f5d318a4de298a39e8f0bd5fa6a"/>
      <w:r>
        <w:rPr>
          <w:lang w:val="en-US"/>
        </w:rPr>
        <w:t>OECD, European Commission. A Good Life in Old Age? OECD Publishing; 2013.</w:t>
      </w:r>
    </w:p>
    <w:bookmarkEnd w:id="266"/>
    <w:p w14:paraId="47F411D3" w14:textId="77777777" w:rsidR="005E0316" w:rsidRDefault="005E0316" w:rsidP="005E0316">
      <w:pPr>
        <w:pStyle w:val="CitaviBibliographyEntry"/>
        <w:rPr>
          <w:lang w:val="en-US"/>
        </w:rPr>
      </w:pPr>
      <w:r>
        <w:rPr>
          <w:lang w:val="en-US"/>
        </w:rPr>
        <w:t>[4]</w:t>
      </w:r>
      <w:r>
        <w:rPr>
          <w:lang w:val="en-US"/>
        </w:rPr>
        <w:tab/>
      </w:r>
      <w:bookmarkStart w:id="267"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267"/>
    <w:p w14:paraId="795CB752" w14:textId="77777777" w:rsidR="005E0316" w:rsidRDefault="005E0316" w:rsidP="005E0316">
      <w:pPr>
        <w:pStyle w:val="CitaviBibliographyEntry"/>
        <w:rPr>
          <w:lang w:val="en-US"/>
        </w:rPr>
      </w:pPr>
      <w:r>
        <w:rPr>
          <w:lang w:val="en-US"/>
        </w:rPr>
        <w:t>[5]</w:t>
      </w:r>
      <w:r>
        <w:rPr>
          <w:lang w:val="en-US"/>
        </w:rPr>
        <w:tab/>
      </w:r>
      <w:bookmarkStart w:id="268"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7" w:history="1">
        <w:r w:rsidRPr="00AD7CB5">
          <w:rPr>
            <w:rStyle w:val="Hyperlink"/>
            <w:lang w:val="en-US"/>
          </w:rPr>
          <w:t>https://doi.org/10.1093/sp/4.3.362</w:t>
        </w:r>
      </w:hyperlink>
      <w:r>
        <w:rPr>
          <w:lang w:val="en-US"/>
        </w:rPr>
        <w:t>.</w:t>
      </w:r>
    </w:p>
    <w:bookmarkEnd w:id="268"/>
    <w:p w14:paraId="74F1C5AA" w14:textId="128E93DF" w:rsidR="005E0316" w:rsidRDefault="005E0316" w:rsidP="005E0316">
      <w:pPr>
        <w:pStyle w:val="CitaviBibliographyEntry"/>
        <w:rPr>
          <w:lang w:val="en-US"/>
        </w:rPr>
      </w:pPr>
      <w:r>
        <w:rPr>
          <w:lang w:val="en-US"/>
        </w:rPr>
        <w:lastRenderedPageBreak/>
        <w:t>[6]</w:t>
      </w:r>
      <w:r>
        <w:rPr>
          <w:lang w:val="en-US"/>
        </w:rPr>
        <w:tab/>
      </w:r>
      <w:bookmarkStart w:id="269"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Serv</w:t>
      </w:r>
      <w:ins w:id="270" w:author="Autor">
        <w:r w:rsidR="006F37B4">
          <w:rPr>
            <w:lang w:val="en-US"/>
          </w:rPr>
          <w:t>ices</w:t>
        </w:r>
      </w:ins>
      <w:r>
        <w:rPr>
          <w:lang w:val="en-US"/>
        </w:rPr>
        <w:t xml:space="preserve"> Res</w:t>
      </w:r>
      <w:ins w:id="271" w:author="Autor">
        <w:r w:rsidR="006F37B4">
          <w:rPr>
            <w:lang w:val="en-US"/>
          </w:rPr>
          <w:t>earch</w:t>
        </w:r>
      </w:ins>
      <w:r>
        <w:rPr>
          <w:lang w:val="en-US"/>
        </w:rPr>
        <w:t xml:space="preserve"> 2011</w:t>
      </w:r>
      <w:proofErr w:type="gramStart"/>
      <w:r>
        <w:rPr>
          <w:lang w:val="en-US"/>
        </w:rPr>
        <w:t>;11:316</w:t>
      </w:r>
      <w:proofErr w:type="gramEnd"/>
      <w:r>
        <w:rPr>
          <w:lang w:val="en-US"/>
        </w:rPr>
        <w:t xml:space="preserve">. </w:t>
      </w:r>
      <w:hyperlink r:id="rId8" w:history="1">
        <w:r w:rsidRPr="00AD7CB5">
          <w:rPr>
            <w:rStyle w:val="Hyperlink"/>
            <w:lang w:val="en-US"/>
          </w:rPr>
          <w:t>https://doi.org/10.1186/1472-6963-11-316</w:t>
        </w:r>
      </w:hyperlink>
      <w:r>
        <w:rPr>
          <w:lang w:val="en-US"/>
        </w:rPr>
        <w:t>.</w:t>
      </w:r>
    </w:p>
    <w:bookmarkEnd w:id="269"/>
    <w:p w14:paraId="7A38F4C7" w14:textId="77777777" w:rsidR="005E0316" w:rsidRDefault="005E0316" w:rsidP="005E0316">
      <w:pPr>
        <w:pStyle w:val="CitaviBibliographyEntry"/>
        <w:rPr>
          <w:lang w:val="en-US"/>
        </w:rPr>
      </w:pPr>
      <w:r>
        <w:rPr>
          <w:lang w:val="en-US"/>
        </w:rPr>
        <w:t>[7]</w:t>
      </w:r>
      <w:r>
        <w:rPr>
          <w:lang w:val="en-US"/>
        </w:rPr>
        <w:tab/>
      </w:r>
      <w:bookmarkStart w:id="272"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9" w:history="1">
        <w:r w:rsidRPr="00AD7CB5">
          <w:rPr>
            <w:rStyle w:val="Hyperlink"/>
            <w:lang w:val="en-US"/>
          </w:rPr>
          <w:t>https://doi.org/10.1515/revecp-2017-0008</w:t>
        </w:r>
      </w:hyperlink>
      <w:r>
        <w:rPr>
          <w:lang w:val="en-US"/>
        </w:rPr>
        <w:t>.</w:t>
      </w:r>
    </w:p>
    <w:bookmarkEnd w:id="272"/>
    <w:p w14:paraId="76137764" w14:textId="77777777" w:rsidR="005E0316" w:rsidRDefault="005E0316" w:rsidP="005E0316">
      <w:pPr>
        <w:pStyle w:val="CitaviBibliographyEntry"/>
        <w:rPr>
          <w:lang w:val="en-US"/>
        </w:rPr>
      </w:pPr>
      <w:r>
        <w:rPr>
          <w:lang w:val="en-US"/>
        </w:rPr>
        <w:t>[8]</w:t>
      </w:r>
      <w:r>
        <w:rPr>
          <w:lang w:val="en-US"/>
        </w:rPr>
        <w:tab/>
      </w:r>
      <w:bookmarkStart w:id="273"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273"/>
    <w:p w14:paraId="63D83654" w14:textId="77777777" w:rsidR="005E0316" w:rsidRDefault="005E0316" w:rsidP="005E0316">
      <w:pPr>
        <w:pStyle w:val="CitaviBibliographyEntry"/>
        <w:rPr>
          <w:lang w:val="en-US"/>
        </w:rPr>
      </w:pPr>
      <w:r>
        <w:rPr>
          <w:lang w:val="en-US"/>
        </w:rPr>
        <w:t>[9]</w:t>
      </w:r>
      <w:r>
        <w:rPr>
          <w:lang w:val="en-US"/>
        </w:rPr>
        <w:tab/>
      </w:r>
      <w:bookmarkStart w:id="274"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274"/>
    <w:p w14:paraId="78A93038" w14:textId="77777777" w:rsidR="005E0316" w:rsidRDefault="005E0316" w:rsidP="005E0316">
      <w:pPr>
        <w:pStyle w:val="CitaviBibliographyEntry"/>
        <w:rPr>
          <w:lang w:val="en-US"/>
        </w:rPr>
      </w:pPr>
      <w:r>
        <w:rPr>
          <w:lang w:val="en-US"/>
        </w:rPr>
        <w:t>[10]</w:t>
      </w:r>
      <w:r>
        <w:rPr>
          <w:lang w:val="en-US"/>
        </w:rPr>
        <w:tab/>
      </w:r>
      <w:bookmarkStart w:id="275"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10" w:history="1">
        <w:r w:rsidRPr="00AD7CB5">
          <w:rPr>
            <w:rStyle w:val="Hyperlink"/>
            <w:lang w:val="en-US"/>
          </w:rPr>
          <w:t>https://doi.org/10.1016/j.healthpol.2019.05.001</w:t>
        </w:r>
      </w:hyperlink>
      <w:r>
        <w:rPr>
          <w:lang w:val="en-US"/>
        </w:rPr>
        <w:t>.</w:t>
      </w:r>
    </w:p>
    <w:bookmarkEnd w:id="275"/>
    <w:p w14:paraId="0DABD047" w14:textId="77777777" w:rsidR="005E0316" w:rsidRDefault="005E0316" w:rsidP="005E0316">
      <w:pPr>
        <w:pStyle w:val="CitaviBibliographyEntry"/>
        <w:rPr>
          <w:lang w:val="en-US"/>
        </w:rPr>
      </w:pPr>
      <w:r>
        <w:rPr>
          <w:lang w:val="en-US"/>
        </w:rPr>
        <w:t>[11]</w:t>
      </w:r>
      <w:r>
        <w:rPr>
          <w:lang w:val="en-US"/>
        </w:rPr>
        <w:tab/>
      </w:r>
      <w:bookmarkStart w:id="276"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276"/>
    <w:p w14:paraId="1361F80E" w14:textId="77777777" w:rsidR="005E0316" w:rsidRDefault="005E0316" w:rsidP="005E0316">
      <w:pPr>
        <w:pStyle w:val="CitaviBibliographyEntry"/>
        <w:rPr>
          <w:lang w:val="en-US"/>
        </w:rPr>
      </w:pPr>
      <w:r>
        <w:rPr>
          <w:lang w:val="en-US"/>
        </w:rPr>
        <w:t>[12]</w:t>
      </w:r>
      <w:r>
        <w:rPr>
          <w:lang w:val="en-US"/>
        </w:rPr>
        <w:tab/>
      </w:r>
      <w:bookmarkStart w:id="277"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11" w:history="1">
        <w:r w:rsidRPr="00AD7CB5">
          <w:rPr>
            <w:rStyle w:val="Hyperlink"/>
            <w:lang w:val="en-US"/>
          </w:rPr>
          <w:t>https://doi.org/10.1177/095892879600600102</w:t>
        </w:r>
      </w:hyperlink>
      <w:r>
        <w:rPr>
          <w:lang w:val="en-US"/>
        </w:rPr>
        <w:t>.</w:t>
      </w:r>
    </w:p>
    <w:bookmarkEnd w:id="277"/>
    <w:p w14:paraId="3075F6C5" w14:textId="77777777" w:rsidR="005E0316" w:rsidRDefault="005E0316" w:rsidP="005E0316">
      <w:pPr>
        <w:pStyle w:val="CitaviBibliographyEntry"/>
        <w:rPr>
          <w:lang w:val="en-US"/>
        </w:rPr>
      </w:pPr>
      <w:r>
        <w:rPr>
          <w:lang w:val="en-US"/>
        </w:rPr>
        <w:t>[13]</w:t>
      </w:r>
      <w:r>
        <w:rPr>
          <w:lang w:val="en-US"/>
        </w:rPr>
        <w:tab/>
      </w:r>
      <w:bookmarkStart w:id="278"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278"/>
    <w:p w14:paraId="3888BA8F" w14:textId="77777777" w:rsidR="005E0316" w:rsidRDefault="005E0316" w:rsidP="005E0316">
      <w:pPr>
        <w:pStyle w:val="CitaviBibliographyEntry"/>
        <w:rPr>
          <w:lang w:val="en-US"/>
        </w:rPr>
      </w:pPr>
      <w:r>
        <w:rPr>
          <w:lang w:val="en-US"/>
        </w:rPr>
        <w:t>[14]</w:t>
      </w:r>
      <w:r>
        <w:rPr>
          <w:lang w:val="en-US"/>
        </w:rPr>
        <w:tab/>
      </w:r>
      <w:bookmarkStart w:id="279"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279"/>
    <w:p w14:paraId="7069D55D" w14:textId="7D9D0A50" w:rsidR="005E0316" w:rsidRDefault="005E0316" w:rsidP="005E0316">
      <w:pPr>
        <w:pStyle w:val="CitaviBibliographyEntry"/>
        <w:rPr>
          <w:ins w:id="280" w:author="Autor"/>
          <w:lang w:val="en-US"/>
        </w:rPr>
      </w:pPr>
      <w:r>
        <w:rPr>
          <w:lang w:val="en-US"/>
        </w:rPr>
        <w:t>[15]</w:t>
      </w:r>
      <w:r>
        <w:rPr>
          <w:lang w:val="en-US"/>
        </w:rPr>
        <w:tab/>
      </w:r>
      <w:bookmarkStart w:id="281"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2"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ins w:id="282" w:author="Autor"/>
          <w:lang w:val="en-US"/>
        </w:rPr>
      </w:pPr>
      <w:ins w:id="283" w:author="Autor">
        <w:r>
          <w:rPr>
            <w:lang w:val="en-US"/>
          </w:rPr>
          <w:t>[16]</w:t>
        </w:r>
        <w:r>
          <w:rPr>
            <w:lang w:val="en-US"/>
          </w:rPr>
          <w:tab/>
        </w:r>
        <w:proofErr w:type="spellStart"/>
        <w:r w:rsidRPr="00ED5E04">
          <w:rPr>
            <w:lang w:val="en-US"/>
          </w:rPr>
          <w:t>Bambra</w:t>
        </w:r>
        <w:proofErr w:type="spellEnd"/>
        <w:r w:rsidRPr="00ED5E04">
          <w:rPr>
            <w:lang w:val="en-US"/>
          </w:rPr>
          <w:t xml:space="preserve"> C, </w:t>
        </w:r>
        <w:proofErr w:type="spellStart"/>
        <w:r w:rsidRPr="00ED5E04">
          <w:rPr>
            <w:lang w:val="en-US"/>
          </w:rPr>
          <w:t>Eikemo</w:t>
        </w:r>
        <w:proofErr w:type="spellEnd"/>
        <w:r w:rsidRPr="00ED5E04">
          <w:rPr>
            <w:lang w:val="en-US"/>
          </w:rPr>
          <w:t xml:space="preserve"> TA. Welfare state regimes, unemployment and health: a comparative study of the relationship between unemployment and self-reported health in 23 European countries. Journal of Epidemiology and Community Health 2009</w:t>
        </w:r>
        <w:proofErr w:type="gramStart"/>
        <w:r w:rsidRPr="00ED5E04">
          <w:rPr>
            <w:lang w:val="en-US"/>
          </w:rPr>
          <w:t>;63</w:t>
        </w:r>
        <w:proofErr w:type="gramEnd"/>
        <w:r w:rsidRPr="00ED5E04">
          <w:rPr>
            <w:lang w:val="en-US"/>
          </w:rPr>
          <w:t>(2):92–8. https://doi.org/10.1136/jech.2008.077354.</w:t>
        </w:r>
      </w:ins>
    </w:p>
    <w:p w14:paraId="0CA1A902" w14:textId="2B53EAA4" w:rsidR="0040615E" w:rsidRDefault="0040615E" w:rsidP="0040615E">
      <w:pPr>
        <w:pStyle w:val="CitaviBibliographyEntry"/>
        <w:rPr>
          <w:lang w:val="en-US"/>
        </w:rPr>
      </w:pPr>
      <w:ins w:id="284" w:author="Autor">
        <w:r w:rsidRPr="00ED5E04">
          <w:t>[17]</w:t>
        </w:r>
        <w:r w:rsidRPr="00ED5E04">
          <w:tab/>
        </w:r>
        <w:proofErr w:type="spellStart"/>
        <w:r w:rsidRPr="0040615E">
          <w:t>Eikemo</w:t>
        </w:r>
        <w:proofErr w:type="spellEnd"/>
        <w:r w:rsidRPr="0040615E">
          <w:t xml:space="preserve"> TA, </w:t>
        </w:r>
        <w:proofErr w:type="spellStart"/>
        <w:r w:rsidRPr="0040615E">
          <w:t>Huisman</w:t>
        </w:r>
        <w:proofErr w:type="spellEnd"/>
        <w:r w:rsidRPr="0040615E">
          <w:t xml:space="preserve"> M, </w:t>
        </w:r>
        <w:proofErr w:type="spellStart"/>
        <w:r w:rsidRPr="0040615E">
          <w:t>Bambra</w:t>
        </w:r>
        <w:proofErr w:type="spellEnd"/>
        <w:r w:rsidRPr="0040615E">
          <w:t xml:space="preserve"> C, Kunst AE. </w:t>
        </w:r>
        <w:r w:rsidRPr="00ED5E04">
          <w:rPr>
            <w:lang w:val="en-US"/>
          </w:rPr>
          <w:t>Health inequalities according to educational level in different welfare regimes: a comparison of 23 European countries. Sociology of Health and Illness 2008</w:t>
        </w:r>
        <w:proofErr w:type="gramStart"/>
        <w:r w:rsidRPr="00ED5E04">
          <w:rPr>
            <w:lang w:val="en-US"/>
          </w:rPr>
          <w:t>;30</w:t>
        </w:r>
        <w:proofErr w:type="gramEnd"/>
        <w:r w:rsidRPr="00ED5E04">
          <w:rPr>
            <w:lang w:val="en-US"/>
          </w:rPr>
          <w:t>(4):565–82. https://doi.org/10.1111/j.1467-9566.2007.01073.x.</w:t>
        </w:r>
      </w:ins>
    </w:p>
    <w:bookmarkEnd w:id="281"/>
    <w:p w14:paraId="272B53B0" w14:textId="5C8CCDD5" w:rsidR="005E0316" w:rsidRDefault="005E0316" w:rsidP="005E0316">
      <w:pPr>
        <w:pStyle w:val="CitaviBibliographyEntry"/>
        <w:rPr>
          <w:lang w:val="en-US"/>
        </w:rPr>
      </w:pPr>
      <w:r>
        <w:rPr>
          <w:lang w:val="en-US"/>
        </w:rPr>
        <w:t>[1</w:t>
      </w:r>
      <w:ins w:id="285" w:author="Autor">
        <w:r w:rsidR="00621D12">
          <w:rPr>
            <w:lang w:val="en-US"/>
          </w:rPr>
          <w:t>8</w:t>
        </w:r>
      </w:ins>
      <w:del w:id="286" w:author="Autor">
        <w:r w:rsidDel="00621D12">
          <w:rPr>
            <w:lang w:val="en-US"/>
          </w:rPr>
          <w:delText>6</w:delText>
        </w:r>
      </w:del>
      <w:r>
        <w:rPr>
          <w:lang w:val="en-US"/>
        </w:rPr>
        <w:t>]</w:t>
      </w:r>
      <w:r>
        <w:rPr>
          <w:lang w:val="en-US"/>
        </w:rPr>
        <w:tab/>
      </w:r>
      <w:bookmarkStart w:id="287"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3" w:history="1">
        <w:r w:rsidRPr="00AD7CB5">
          <w:rPr>
            <w:rStyle w:val="Hyperlink"/>
            <w:lang w:val="en-US"/>
          </w:rPr>
          <w:t>https://doi.org/10.1111/spol.12061</w:t>
        </w:r>
      </w:hyperlink>
      <w:r>
        <w:rPr>
          <w:lang w:val="en-US"/>
        </w:rPr>
        <w:t>.</w:t>
      </w:r>
    </w:p>
    <w:bookmarkEnd w:id="287"/>
    <w:p w14:paraId="44364700" w14:textId="20C1433E" w:rsidR="005E0316" w:rsidRDefault="005E0316" w:rsidP="005E0316">
      <w:pPr>
        <w:pStyle w:val="CitaviBibliographyEntry"/>
        <w:rPr>
          <w:lang w:val="en-US"/>
        </w:rPr>
      </w:pPr>
      <w:r>
        <w:rPr>
          <w:lang w:val="en-US"/>
        </w:rPr>
        <w:t>[1</w:t>
      </w:r>
      <w:ins w:id="288" w:author="Autor">
        <w:r w:rsidR="00621D12">
          <w:rPr>
            <w:lang w:val="en-US"/>
          </w:rPr>
          <w:t>9</w:t>
        </w:r>
      </w:ins>
      <w:del w:id="289" w:author="Autor">
        <w:r w:rsidDel="00621D12">
          <w:rPr>
            <w:lang w:val="en-US"/>
          </w:rPr>
          <w:delText>7</w:delText>
        </w:r>
      </w:del>
      <w:r>
        <w:rPr>
          <w:lang w:val="en-US"/>
        </w:rPr>
        <w:t>]</w:t>
      </w:r>
      <w:r>
        <w:rPr>
          <w:lang w:val="en-US"/>
        </w:rPr>
        <w:tab/>
      </w:r>
      <w:bookmarkStart w:id="290"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290"/>
    <w:p w14:paraId="714EB073" w14:textId="18B37585" w:rsidR="005E0316" w:rsidRDefault="005E0316" w:rsidP="005E0316">
      <w:pPr>
        <w:pStyle w:val="CitaviBibliographyEntry"/>
        <w:rPr>
          <w:lang w:val="en-US"/>
        </w:rPr>
      </w:pPr>
      <w:r>
        <w:rPr>
          <w:lang w:val="en-US"/>
        </w:rPr>
        <w:t>[</w:t>
      </w:r>
      <w:ins w:id="291" w:author="Autor">
        <w:r w:rsidR="00621D12">
          <w:rPr>
            <w:lang w:val="en-US"/>
          </w:rPr>
          <w:t>20</w:t>
        </w:r>
      </w:ins>
      <w:del w:id="292" w:author="Autor">
        <w:r w:rsidDel="00621D12">
          <w:rPr>
            <w:lang w:val="en-US"/>
          </w:rPr>
          <w:delText>18</w:delText>
        </w:r>
      </w:del>
      <w:r>
        <w:rPr>
          <w:lang w:val="en-US"/>
        </w:rPr>
        <w:t>]</w:t>
      </w:r>
      <w:r>
        <w:rPr>
          <w:lang w:val="en-US"/>
        </w:rPr>
        <w:tab/>
      </w:r>
      <w:bookmarkStart w:id="293"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4" w:history="1">
        <w:r w:rsidRPr="00AD7CB5">
          <w:rPr>
            <w:rStyle w:val="Hyperlink"/>
            <w:lang w:val="en-US"/>
          </w:rPr>
          <w:t>https://doi.org/10.1016/j.healthpol.2013.09.003</w:t>
        </w:r>
      </w:hyperlink>
      <w:r>
        <w:rPr>
          <w:lang w:val="en-US"/>
        </w:rPr>
        <w:t>.</w:t>
      </w:r>
    </w:p>
    <w:bookmarkEnd w:id="293"/>
    <w:p w14:paraId="72D429BB" w14:textId="7D390023" w:rsidR="005E0316" w:rsidRDefault="005E0316" w:rsidP="005E0316">
      <w:pPr>
        <w:pStyle w:val="CitaviBibliographyEntry"/>
        <w:rPr>
          <w:lang w:val="en-US"/>
        </w:rPr>
      </w:pPr>
      <w:r>
        <w:rPr>
          <w:lang w:val="en-US"/>
        </w:rPr>
        <w:t>[</w:t>
      </w:r>
      <w:ins w:id="294" w:author="Autor">
        <w:r w:rsidR="00621D12">
          <w:rPr>
            <w:lang w:val="en-US"/>
          </w:rPr>
          <w:t>21</w:t>
        </w:r>
      </w:ins>
      <w:del w:id="295" w:author="Autor">
        <w:r w:rsidDel="00621D12">
          <w:rPr>
            <w:lang w:val="en-US"/>
          </w:rPr>
          <w:delText>19</w:delText>
        </w:r>
      </w:del>
      <w:r>
        <w:rPr>
          <w:lang w:val="en-US"/>
        </w:rPr>
        <w:t>]</w:t>
      </w:r>
      <w:r>
        <w:rPr>
          <w:lang w:val="en-US"/>
        </w:rPr>
        <w:tab/>
      </w:r>
      <w:bookmarkStart w:id="296"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96"/>
    <w:p w14:paraId="5051D1CF" w14:textId="0EC73195" w:rsidR="005E0316" w:rsidRDefault="005E0316" w:rsidP="005E0316">
      <w:pPr>
        <w:pStyle w:val="CitaviBibliographyEntry"/>
        <w:rPr>
          <w:lang w:val="en-US"/>
        </w:rPr>
      </w:pPr>
      <w:r>
        <w:rPr>
          <w:lang w:val="en-US"/>
        </w:rPr>
        <w:t>[2</w:t>
      </w:r>
      <w:ins w:id="297" w:author="Autor">
        <w:r w:rsidR="00621D12">
          <w:rPr>
            <w:lang w:val="en-US"/>
          </w:rPr>
          <w:t>2</w:t>
        </w:r>
      </w:ins>
      <w:del w:id="298" w:author="Autor">
        <w:r w:rsidDel="00621D12">
          <w:rPr>
            <w:lang w:val="en-US"/>
          </w:rPr>
          <w:delText>0</w:delText>
        </w:r>
      </w:del>
      <w:r>
        <w:rPr>
          <w:lang w:val="en-US"/>
        </w:rPr>
        <w:t>]</w:t>
      </w:r>
      <w:r>
        <w:rPr>
          <w:lang w:val="en-US"/>
        </w:rPr>
        <w:tab/>
      </w:r>
      <w:bookmarkStart w:id="299"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5" w:history="1">
        <w:r w:rsidRPr="00AD7CB5">
          <w:rPr>
            <w:rStyle w:val="Hyperlink"/>
            <w:lang w:val="en-US"/>
          </w:rPr>
          <w:t>https://doi.org/10.1080/1354570042000198245</w:t>
        </w:r>
      </w:hyperlink>
      <w:r>
        <w:rPr>
          <w:lang w:val="en-US"/>
        </w:rPr>
        <w:t>.</w:t>
      </w:r>
    </w:p>
    <w:bookmarkEnd w:id="299"/>
    <w:p w14:paraId="6DEADB2C" w14:textId="0AC5E624" w:rsidR="005E0316" w:rsidRDefault="005E0316" w:rsidP="005E0316">
      <w:pPr>
        <w:pStyle w:val="CitaviBibliographyEntry"/>
        <w:rPr>
          <w:lang w:val="en-US"/>
        </w:rPr>
      </w:pPr>
      <w:r>
        <w:rPr>
          <w:lang w:val="en-US"/>
        </w:rPr>
        <w:t>[2</w:t>
      </w:r>
      <w:ins w:id="300" w:author="Autor">
        <w:r w:rsidR="00621D12">
          <w:rPr>
            <w:lang w:val="en-US"/>
          </w:rPr>
          <w:t>3</w:t>
        </w:r>
      </w:ins>
      <w:del w:id="301" w:author="Autor">
        <w:r w:rsidDel="00621D12">
          <w:rPr>
            <w:lang w:val="en-US"/>
          </w:rPr>
          <w:delText>1</w:delText>
        </w:r>
      </w:del>
      <w:r>
        <w:rPr>
          <w:lang w:val="en-US"/>
        </w:rPr>
        <w:t>]</w:t>
      </w:r>
      <w:r>
        <w:rPr>
          <w:lang w:val="en-US"/>
        </w:rPr>
        <w:tab/>
      </w:r>
      <w:bookmarkStart w:id="302"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302"/>
    <w:p w14:paraId="65E7132E" w14:textId="651AB1B7" w:rsidR="005E0316" w:rsidRDefault="005E0316" w:rsidP="005E0316">
      <w:pPr>
        <w:pStyle w:val="CitaviBibliographyEntry"/>
        <w:rPr>
          <w:lang w:val="en-US"/>
        </w:rPr>
      </w:pPr>
      <w:r>
        <w:rPr>
          <w:lang w:val="en-US"/>
        </w:rPr>
        <w:t>[2</w:t>
      </w:r>
      <w:ins w:id="303" w:author="Autor">
        <w:r w:rsidR="00621D12">
          <w:rPr>
            <w:lang w:val="en-US"/>
          </w:rPr>
          <w:t>4</w:t>
        </w:r>
      </w:ins>
      <w:del w:id="304" w:author="Autor">
        <w:r w:rsidDel="00621D12">
          <w:rPr>
            <w:lang w:val="en-US"/>
          </w:rPr>
          <w:delText>2</w:delText>
        </w:r>
      </w:del>
      <w:r>
        <w:rPr>
          <w:lang w:val="en-US"/>
        </w:rPr>
        <w:t>]</w:t>
      </w:r>
      <w:r>
        <w:rPr>
          <w:lang w:val="en-US"/>
        </w:rPr>
        <w:tab/>
      </w:r>
      <w:bookmarkStart w:id="305"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6" w:history="1">
        <w:r w:rsidRPr="00AD7CB5">
          <w:rPr>
            <w:rStyle w:val="Hyperlink"/>
            <w:lang w:val="en-US"/>
          </w:rPr>
          <w:t>https://doi.org/10.1080/1461669032000127642</w:t>
        </w:r>
      </w:hyperlink>
      <w:r>
        <w:rPr>
          <w:lang w:val="en-US"/>
        </w:rPr>
        <w:t>.</w:t>
      </w:r>
    </w:p>
    <w:bookmarkEnd w:id="305"/>
    <w:p w14:paraId="6CD7B0A3" w14:textId="4C20B3FD" w:rsidR="005E0316" w:rsidRDefault="005E0316" w:rsidP="005E0316">
      <w:pPr>
        <w:pStyle w:val="CitaviBibliographyEntry"/>
        <w:rPr>
          <w:lang w:val="en-US"/>
        </w:rPr>
      </w:pPr>
      <w:r>
        <w:rPr>
          <w:lang w:val="en-US"/>
        </w:rPr>
        <w:lastRenderedPageBreak/>
        <w:t>[2</w:t>
      </w:r>
      <w:ins w:id="306" w:author="Autor">
        <w:r w:rsidR="00621D12">
          <w:rPr>
            <w:lang w:val="en-US"/>
          </w:rPr>
          <w:t>5</w:t>
        </w:r>
      </w:ins>
      <w:del w:id="307" w:author="Autor">
        <w:r w:rsidDel="00621D12">
          <w:rPr>
            <w:lang w:val="en-US"/>
          </w:rPr>
          <w:delText>3</w:delText>
        </w:r>
      </w:del>
      <w:r>
        <w:rPr>
          <w:lang w:val="en-US"/>
        </w:rPr>
        <w:t>]</w:t>
      </w:r>
      <w:r>
        <w:rPr>
          <w:lang w:val="en-US"/>
        </w:rPr>
        <w:tab/>
      </w:r>
      <w:bookmarkStart w:id="308"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7" w:history="1">
        <w:r w:rsidRPr="00AD7CB5">
          <w:rPr>
            <w:rStyle w:val="Hyperlink"/>
            <w:lang w:val="en-US"/>
          </w:rPr>
          <w:t>https://doi.org/10.1080/14616696.2010.483006</w:t>
        </w:r>
      </w:hyperlink>
      <w:r>
        <w:rPr>
          <w:lang w:val="en-US"/>
        </w:rPr>
        <w:t>.</w:t>
      </w:r>
    </w:p>
    <w:bookmarkEnd w:id="308"/>
    <w:p w14:paraId="29A050C2" w14:textId="1DA5CA14" w:rsidR="005E0316" w:rsidRDefault="005E0316" w:rsidP="005E0316">
      <w:pPr>
        <w:pStyle w:val="CitaviBibliographyEntry"/>
        <w:rPr>
          <w:lang w:val="en-US"/>
        </w:rPr>
      </w:pPr>
      <w:r>
        <w:rPr>
          <w:lang w:val="en-US"/>
        </w:rPr>
        <w:t>[2</w:t>
      </w:r>
      <w:ins w:id="309" w:author="Autor">
        <w:r w:rsidR="00621D12">
          <w:rPr>
            <w:lang w:val="en-US"/>
          </w:rPr>
          <w:t>6</w:t>
        </w:r>
      </w:ins>
      <w:del w:id="310" w:author="Autor">
        <w:r w:rsidDel="00621D12">
          <w:rPr>
            <w:lang w:val="en-US"/>
          </w:rPr>
          <w:delText>4</w:delText>
        </w:r>
      </w:del>
      <w:r>
        <w:rPr>
          <w:lang w:val="en-US"/>
        </w:rPr>
        <w:t>]</w:t>
      </w:r>
      <w:r>
        <w:rPr>
          <w:lang w:val="en-US"/>
        </w:rPr>
        <w:tab/>
      </w:r>
      <w:bookmarkStart w:id="311"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311"/>
    <w:p w14:paraId="0646D98D" w14:textId="7C461A95" w:rsidR="005E0316" w:rsidRDefault="005E0316" w:rsidP="005E0316">
      <w:pPr>
        <w:pStyle w:val="CitaviBibliographyEntry"/>
        <w:rPr>
          <w:lang w:val="en-US"/>
        </w:rPr>
      </w:pPr>
      <w:r>
        <w:rPr>
          <w:lang w:val="en-US"/>
        </w:rPr>
        <w:t>[2</w:t>
      </w:r>
      <w:ins w:id="312" w:author="Autor">
        <w:r w:rsidR="00621D12">
          <w:rPr>
            <w:lang w:val="en-US"/>
          </w:rPr>
          <w:t>7</w:t>
        </w:r>
      </w:ins>
      <w:del w:id="313" w:author="Autor">
        <w:r w:rsidDel="00621D12">
          <w:rPr>
            <w:lang w:val="en-US"/>
          </w:rPr>
          <w:delText>5</w:delText>
        </w:r>
      </w:del>
      <w:r>
        <w:rPr>
          <w:lang w:val="en-US"/>
        </w:rPr>
        <w:t>]</w:t>
      </w:r>
      <w:r>
        <w:rPr>
          <w:lang w:val="en-US"/>
        </w:rPr>
        <w:tab/>
      </w:r>
      <w:bookmarkStart w:id="314"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314"/>
    <w:p w14:paraId="6714BD1A" w14:textId="2876C49C" w:rsidR="005E0316" w:rsidRDefault="005E0316" w:rsidP="005E0316">
      <w:pPr>
        <w:pStyle w:val="CitaviBibliographyEntry"/>
        <w:rPr>
          <w:lang w:val="en-US"/>
        </w:rPr>
      </w:pPr>
      <w:r>
        <w:rPr>
          <w:lang w:val="en-US"/>
        </w:rPr>
        <w:t>[2</w:t>
      </w:r>
      <w:ins w:id="315" w:author="Autor">
        <w:r w:rsidR="00621D12">
          <w:rPr>
            <w:lang w:val="en-US"/>
          </w:rPr>
          <w:t>8</w:t>
        </w:r>
      </w:ins>
      <w:del w:id="316" w:author="Autor">
        <w:r w:rsidDel="00621D12">
          <w:rPr>
            <w:lang w:val="en-US"/>
          </w:rPr>
          <w:delText>6</w:delText>
        </w:r>
      </w:del>
      <w:r>
        <w:rPr>
          <w:lang w:val="en-US"/>
        </w:rPr>
        <w:t>]</w:t>
      </w:r>
      <w:r>
        <w:rPr>
          <w:lang w:val="en-US"/>
        </w:rPr>
        <w:tab/>
      </w:r>
      <w:bookmarkStart w:id="317"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8" w:history="1">
        <w:r w:rsidRPr="00AD7CB5">
          <w:rPr>
            <w:rStyle w:val="Hyperlink"/>
            <w:lang w:val="en-US"/>
          </w:rPr>
          <w:t>https://doi.org/10.1177/0958928711433654</w:t>
        </w:r>
      </w:hyperlink>
      <w:r>
        <w:rPr>
          <w:lang w:val="en-US"/>
        </w:rPr>
        <w:t>.</w:t>
      </w:r>
    </w:p>
    <w:bookmarkEnd w:id="317"/>
    <w:p w14:paraId="21A78835" w14:textId="6F615F86" w:rsidR="005E0316" w:rsidRDefault="005E0316" w:rsidP="005E0316">
      <w:pPr>
        <w:pStyle w:val="CitaviBibliographyEntry"/>
        <w:rPr>
          <w:lang w:val="en-US"/>
        </w:rPr>
      </w:pPr>
      <w:r>
        <w:rPr>
          <w:lang w:val="en-US"/>
        </w:rPr>
        <w:t>[2</w:t>
      </w:r>
      <w:ins w:id="318" w:author="Autor">
        <w:r w:rsidR="00621D12">
          <w:rPr>
            <w:lang w:val="en-US"/>
          </w:rPr>
          <w:t>9</w:t>
        </w:r>
      </w:ins>
      <w:del w:id="319" w:author="Autor">
        <w:r w:rsidDel="00621D12">
          <w:rPr>
            <w:lang w:val="en-US"/>
          </w:rPr>
          <w:delText>7</w:delText>
        </w:r>
      </w:del>
      <w:r>
        <w:rPr>
          <w:lang w:val="en-US"/>
        </w:rPr>
        <w:t>]</w:t>
      </w:r>
      <w:r>
        <w:rPr>
          <w:lang w:val="en-US"/>
        </w:rPr>
        <w:tab/>
      </w:r>
      <w:bookmarkStart w:id="320"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w:t>
      </w:r>
      <w:ins w:id="321" w:author="Autor">
        <w:r w:rsidR="0040615E">
          <w:rPr>
            <w:lang w:val="en-US"/>
          </w:rPr>
          <w:t>ournal of</w:t>
        </w:r>
      </w:ins>
      <w:r>
        <w:rPr>
          <w:lang w:val="en-US"/>
        </w:rPr>
        <w:t xml:space="preserve"> Popul</w:t>
      </w:r>
      <w:ins w:id="322" w:author="Autor">
        <w:r w:rsidR="0040615E">
          <w:rPr>
            <w:lang w:val="en-US"/>
          </w:rPr>
          <w:t>ation</w:t>
        </w:r>
      </w:ins>
      <w:r>
        <w:rPr>
          <w:lang w:val="en-US"/>
        </w:rPr>
        <w:t xml:space="preserve"> Ageing 2012</w:t>
      </w:r>
      <w:proofErr w:type="gramStart"/>
      <w:r>
        <w:rPr>
          <w:lang w:val="en-US"/>
        </w:rPr>
        <w:t>;5</w:t>
      </w:r>
      <w:proofErr w:type="gramEnd"/>
      <w:r>
        <w:rPr>
          <w:lang w:val="en-US"/>
        </w:rPr>
        <w:t xml:space="preserve">(2):135–46. </w:t>
      </w:r>
      <w:hyperlink r:id="rId19" w:history="1">
        <w:r w:rsidRPr="00AD7CB5">
          <w:rPr>
            <w:rStyle w:val="Hyperlink"/>
            <w:lang w:val="en-US"/>
          </w:rPr>
          <w:t>https://doi.org/10.1007/s12062-012-9063-y</w:t>
        </w:r>
      </w:hyperlink>
      <w:r>
        <w:rPr>
          <w:lang w:val="en-US"/>
        </w:rPr>
        <w:t>.</w:t>
      </w:r>
    </w:p>
    <w:bookmarkEnd w:id="320"/>
    <w:p w14:paraId="3321131A" w14:textId="13A54EC0" w:rsidR="005E0316" w:rsidRDefault="005E0316" w:rsidP="005E0316">
      <w:pPr>
        <w:pStyle w:val="CitaviBibliographyEntry"/>
        <w:rPr>
          <w:lang w:val="en-US"/>
        </w:rPr>
      </w:pPr>
      <w:r>
        <w:rPr>
          <w:lang w:val="en-US"/>
        </w:rPr>
        <w:t>[</w:t>
      </w:r>
      <w:ins w:id="323" w:author="Autor">
        <w:r w:rsidR="00621D12">
          <w:rPr>
            <w:lang w:val="en-US"/>
          </w:rPr>
          <w:t>30</w:t>
        </w:r>
      </w:ins>
      <w:del w:id="324" w:author="Autor">
        <w:r w:rsidDel="00621D12">
          <w:rPr>
            <w:lang w:val="en-US"/>
          </w:rPr>
          <w:delText>28</w:delText>
        </w:r>
      </w:del>
      <w:r>
        <w:rPr>
          <w:lang w:val="en-US"/>
        </w:rPr>
        <w:t>]</w:t>
      </w:r>
      <w:r>
        <w:rPr>
          <w:lang w:val="en-US"/>
        </w:rPr>
        <w:tab/>
      </w:r>
      <w:bookmarkStart w:id="325"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20" w:history="1">
        <w:r w:rsidRPr="00AD7CB5">
          <w:rPr>
            <w:rStyle w:val="Hyperlink"/>
            <w:lang w:val="en-US"/>
          </w:rPr>
          <w:t>https://doi.org/10.1177/0958928713499175</w:t>
        </w:r>
      </w:hyperlink>
      <w:r>
        <w:rPr>
          <w:lang w:val="en-US"/>
        </w:rPr>
        <w:t>.</w:t>
      </w:r>
    </w:p>
    <w:bookmarkEnd w:id="325"/>
    <w:p w14:paraId="16E6889E" w14:textId="4B1ACEA1" w:rsidR="005E0316" w:rsidRDefault="005E0316" w:rsidP="005E0316">
      <w:pPr>
        <w:pStyle w:val="CitaviBibliographyEntry"/>
        <w:rPr>
          <w:lang w:val="en-US"/>
        </w:rPr>
      </w:pPr>
      <w:r>
        <w:rPr>
          <w:lang w:val="en-US"/>
        </w:rPr>
        <w:t>[</w:t>
      </w:r>
      <w:ins w:id="326" w:author="Autor">
        <w:r w:rsidR="00621D12">
          <w:rPr>
            <w:lang w:val="en-US"/>
          </w:rPr>
          <w:t>31</w:t>
        </w:r>
      </w:ins>
      <w:del w:id="327" w:author="Autor">
        <w:r w:rsidDel="00621D12">
          <w:rPr>
            <w:lang w:val="en-US"/>
          </w:rPr>
          <w:delText>29</w:delText>
        </w:r>
      </w:del>
      <w:r>
        <w:rPr>
          <w:lang w:val="en-US"/>
        </w:rPr>
        <w:t>]</w:t>
      </w:r>
      <w:r>
        <w:rPr>
          <w:lang w:val="en-US"/>
        </w:rPr>
        <w:tab/>
      </w:r>
      <w:bookmarkStart w:id="328"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21" w:history="1">
        <w:r w:rsidRPr="00AD7CB5">
          <w:rPr>
            <w:rStyle w:val="Hyperlink"/>
            <w:lang w:val="en-US"/>
          </w:rPr>
          <w:t>https://doi.org/10.1093/cje/ben043</w:t>
        </w:r>
      </w:hyperlink>
      <w:r>
        <w:rPr>
          <w:lang w:val="en-US"/>
        </w:rPr>
        <w:t>.</w:t>
      </w:r>
    </w:p>
    <w:bookmarkEnd w:id="328"/>
    <w:p w14:paraId="2513C368" w14:textId="5E75D366" w:rsidR="005E0316" w:rsidRDefault="005E0316" w:rsidP="005E0316">
      <w:pPr>
        <w:pStyle w:val="CitaviBibliographyEntry"/>
        <w:rPr>
          <w:lang w:val="en-US"/>
        </w:rPr>
      </w:pPr>
      <w:r>
        <w:rPr>
          <w:lang w:val="en-US"/>
        </w:rPr>
        <w:t>[3</w:t>
      </w:r>
      <w:ins w:id="329" w:author="Autor">
        <w:r w:rsidR="00621D12">
          <w:rPr>
            <w:lang w:val="en-US"/>
          </w:rPr>
          <w:t>2</w:t>
        </w:r>
      </w:ins>
      <w:del w:id="330" w:author="Autor">
        <w:r w:rsidDel="00621D12">
          <w:rPr>
            <w:lang w:val="en-US"/>
          </w:rPr>
          <w:delText>0</w:delText>
        </w:r>
      </w:del>
      <w:r>
        <w:rPr>
          <w:lang w:val="en-US"/>
        </w:rPr>
        <w:t>]</w:t>
      </w:r>
      <w:r>
        <w:rPr>
          <w:lang w:val="en-US"/>
        </w:rPr>
        <w:tab/>
      </w:r>
      <w:bookmarkStart w:id="331"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31"/>
    <w:p w14:paraId="023C347E" w14:textId="693BD2E2" w:rsidR="005E0316" w:rsidRDefault="005E0316" w:rsidP="005E0316">
      <w:pPr>
        <w:pStyle w:val="CitaviBibliographyEntry"/>
        <w:rPr>
          <w:lang w:val="en-US"/>
        </w:rPr>
      </w:pPr>
      <w:r>
        <w:rPr>
          <w:lang w:val="en-US"/>
        </w:rPr>
        <w:t>[3</w:t>
      </w:r>
      <w:ins w:id="332" w:author="Autor">
        <w:r w:rsidR="00621D12">
          <w:rPr>
            <w:lang w:val="en-US"/>
          </w:rPr>
          <w:t>3</w:t>
        </w:r>
      </w:ins>
      <w:del w:id="333" w:author="Autor">
        <w:r w:rsidDel="00621D12">
          <w:rPr>
            <w:lang w:val="en-US"/>
          </w:rPr>
          <w:delText>1</w:delText>
        </w:r>
      </w:del>
      <w:r>
        <w:rPr>
          <w:lang w:val="en-US"/>
        </w:rPr>
        <w:t>]</w:t>
      </w:r>
      <w:r>
        <w:rPr>
          <w:lang w:val="en-US"/>
        </w:rPr>
        <w:tab/>
      </w:r>
      <w:bookmarkStart w:id="334"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2" w:history="1">
        <w:r w:rsidRPr="00AD7CB5">
          <w:rPr>
            <w:rStyle w:val="Hyperlink"/>
            <w:lang w:val="en-US"/>
          </w:rPr>
          <w:t>https://doi.org/10.1024/1662-9647/a000031</w:t>
        </w:r>
      </w:hyperlink>
      <w:r>
        <w:rPr>
          <w:lang w:val="en-US"/>
        </w:rPr>
        <w:t>.</w:t>
      </w:r>
    </w:p>
    <w:bookmarkEnd w:id="334"/>
    <w:p w14:paraId="5AB672BB" w14:textId="37161858" w:rsidR="005E0316" w:rsidRDefault="005E0316" w:rsidP="005E0316">
      <w:pPr>
        <w:pStyle w:val="CitaviBibliographyEntry"/>
        <w:rPr>
          <w:lang w:val="en-US"/>
        </w:rPr>
      </w:pPr>
      <w:r>
        <w:rPr>
          <w:lang w:val="en-US"/>
        </w:rPr>
        <w:t>[3</w:t>
      </w:r>
      <w:ins w:id="335" w:author="Autor">
        <w:r w:rsidR="00621D12">
          <w:rPr>
            <w:lang w:val="en-US"/>
          </w:rPr>
          <w:t>4</w:t>
        </w:r>
      </w:ins>
      <w:del w:id="336" w:author="Autor">
        <w:r w:rsidDel="00621D12">
          <w:rPr>
            <w:lang w:val="en-US"/>
          </w:rPr>
          <w:delText>2</w:delText>
        </w:r>
      </w:del>
      <w:r>
        <w:rPr>
          <w:lang w:val="en-US"/>
        </w:rPr>
        <w:t>]</w:t>
      </w:r>
      <w:r>
        <w:rPr>
          <w:lang w:val="en-US"/>
        </w:rPr>
        <w:tab/>
      </w:r>
      <w:bookmarkStart w:id="337"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3" w:history="1">
        <w:r w:rsidRPr="00AD7CB5">
          <w:rPr>
            <w:rStyle w:val="Hyperlink"/>
            <w:lang w:val="en-US"/>
          </w:rPr>
          <w:t>https://doi.org/10.5209/rev_CRLA.2014.v32.n1.44712</w:t>
        </w:r>
      </w:hyperlink>
      <w:r>
        <w:rPr>
          <w:lang w:val="en-US"/>
        </w:rPr>
        <w:t>.</w:t>
      </w:r>
    </w:p>
    <w:bookmarkEnd w:id="337"/>
    <w:p w14:paraId="245C492D" w14:textId="65B0C58D" w:rsidR="005E0316" w:rsidRDefault="005E0316" w:rsidP="005E0316">
      <w:pPr>
        <w:pStyle w:val="CitaviBibliographyEntry"/>
        <w:rPr>
          <w:lang w:val="en-US"/>
        </w:rPr>
      </w:pPr>
      <w:r w:rsidRPr="000B0485">
        <w:t>[3</w:t>
      </w:r>
      <w:ins w:id="338" w:author="Autor">
        <w:r w:rsidR="00621D12">
          <w:t>5</w:t>
        </w:r>
      </w:ins>
      <w:del w:id="339" w:author="Autor">
        <w:r w:rsidRPr="000B0485" w:rsidDel="00621D12">
          <w:delText>3</w:delText>
        </w:r>
      </w:del>
      <w:r w:rsidRPr="000B0485">
        <w:t>]</w:t>
      </w:r>
      <w:r w:rsidRPr="000B0485">
        <w:tab/>
      </w:r>
      <w:bookmarkStart w:id="340"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Demand-side strategies to deal with moral hazard in public insurance for long-term care. J</w:t>
      </w:r>
      <w:ins w:id="341" w:author="Autor">
        <w:r w:rsidR="0040615E">
          <w:rPr>
            <w:lang w:val="en-US"/>
          </w:rPr>
          <w:t>ournal of</w:t>
        </w:r>
      </w:ins>
      <w:r>
        <w:rPr>
          <w:lang w:val="en-US"/>
        </w:rPr>
        <w:t xml:space="preserve"> Health Serv</w:t>
      </w:r>
      <w:ins w:id="342" w:author="Autor">
        <w:r w:rsidR="0040615E">
          <w:rPr>
            <w:lang w:val="en-US"/>
          </w:rPr>
          <w:t>ices</w:t>
        </w:r>
      </w:ins>
      <w:r>
        <w:rPr>
          <w:lang w:val="en-US"/>
        </w:rPr>
        <w:t xml:space="preserve"> Res</w:t>
      </w:r>
      <w:ins w:id="343" w:author="Autor">
        <w:r w:rsidR="0040615E">
          <w:rPr>
            <w:lang w:val="en-US"/>
          </w:rPr>
          <w:t>earch and</w:t>
        </w:r>
      </w:ins>
      <w:r>
        <w:rPr>
          <w:lang w:val="en-US"/>
        </w:rPr>
        <w:t xml:space="preserve"> Policy 2015</w:t>
      </w:r>
      <w:proofErr w:type="gramStart"/>
      <w:r>
        <w:rPr>
          <w:lang w:val="en-US"/>
        </w:rPr>
        <w:t>;20</w:t>
      </w:r>
      <w:proofErr w:type="gramEnd"/>
      <w:r>
        <w:rPr>
          <w:lang w:val="en-US"/>
        </w:rPr>
        <w:t xml:space="preserve">(3):170–6. </w:t>
      </w:r>
      <w:hyperlink r:id="rId24" w:history="1">
        <w:r w:rsidRPr="00AD7CB5">
          <w:rPr>
            <w:rStyle w:val="Hyperlink"/>
            <w:lang w:val="en-US"/>
          </w:rPr>
          <w:t>https://doi.org/10.1177/1355819615575080</w:t>
        </w:r>
      </w:hyperlink>
      <w:r>
        <w:rPr>
          <w:lang w:val="en-US"/>
        </w:rPr>
        <w:t>.</w:t>
      </w:r>
    </w:p>
    <w:bookmarkEnd w:id="340"/>
    <w:p w14:paraId="03701AA5" w14:textId="4997AD68" w:rsidR="005E0316" w:rsidRDefault="005E0316" w:rsidP="005E0316">
      <w:pPr>
        <w:pStyle w:val="CitaviBibliographyEntry"/>
        <w:rPr>
          <w:lang w:val="en-US"/>
        </w:rPr>
      </w:pPr>
      <w:r>
        <w:rPr>
          <w:lang w:val="en-US"/>
        </w:rPr>
        <w:t>[3</w:t>
      </w:r>
      <w:ins w:id="344" w:author="Autor">
        <w:r w:rsidR="00621D12">
          <w:rPr>
            <w:lang w:val="en-US"/>
          </w:rPr>
          <w:t>6</w:t>
        </w:r>
      </w:ins>
      <w:del w:id="345" w:author="Autor">
        <w:r w:rsidDel="00621D12">
          <w:rPr>
            <w:lang w:val="en-US"/>
          </w:rPr>
          <w:delText>4</w:delText>
        </w:r>
      </w:del>
      <w:r>
        <w:rPr>
          <w:lang w:val="en-US"/>
        </w:rPr>
        <w:t>]</w:t>
      </w:r>
      <w:r>
        <w:rPr>
          <w:lang w:val="en-US"/>
        </w:rPr>
        <w:tab/>
      </w:r>
      <w:bookmarkStart w:id="34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5" w:history="1">
        <w:r w:rsidRPr="00AD7CB5">
          <w:rPr>
            <w:rStyle w:val="Hyperlink"/>
            <w:lang w:val="en-US"/>
          </w:rPr>
          <w:t>https://doi.org/10.1177/0958928709352406</w:t>
        </w:r>
      </w:hyperlink>
      <w:r>
        <w:rPr>
          <w:lang w:val="en-US"/>
        </w:rPr>
        <w:t>.</w:t>
      </w:r>
    </w:p>
    <w:bookmarkEnd w:id="346"/>
    <w:p w14:paraId="7EBAD081" w14:textId="5AE439EF" w:rsidR="005E0316" w:rsidRDefault="005E0316" w:rsidP="005E0316">
      <w:pPr>
        <w:pStyle w:val="CitaviBibliographyEntry"/>
        <w:rPr>
          <w:lang w:val="en-US"/>
        </w:rPr>
      </w:pPr>
      <w:r w:rsidRPr="00ED5E04">
        <w:rPr>
          <w:lang w:val="en-US"/>
        </w:rPr>
        <w:t>[3</w:t>
      </w:r>
      <w:ins w:id="347" w:author="Autor">
        <w:r w:rsidR="00621D12">
          <w:rPr>
            <w:lang w:val="en-US"/>
          </w:rPr>
          <w:t>7</w:t>
        </w:r>
      </w:ins>
      <w:del w:id="348" w:author="Autor">
        <w:r w:rsidRPr="00ED5E04" w:rsidDel="00621D12">
          <w:rPr>
            <w:lang w:val="en-US"/>
          </w:rPr>
          <w:delText>5</w:delText>
        </w:r>
      </w:del>
      <w:r w:rsidRPr="00ED5E04">
        <w:rPr>
          <w:lang w:val="en-US"/>
        </w:rPr>
        <w:t>]</w:t>
      </w:r>
      <w:r w:rsidRPr="00ED5E04">
        <w:rPr>
          <w:lang w:val="en-US"/>
        </w:rPr>
        <w:tab/>
      </w:r>
      <w:bookmarkStart w:id="349" w:name="_CTVL0012648c6a98a1148368dd9ae50a6bfa51a"/>
      <w:proofErr w:type="spellStart"/>
      <w:r w:rsidRPr="00ED5E04">
        <w:rPr>
          <w:lang w:val="en-US"/>
        </w:rPr>
        <w:t>Halfens</w:t>
      </w:r>
      <w:proofErr w:type="spellEnd"/>
      <w:r w:rsidRPr="00ED5E04">
        <w:rPr>
          <w:lang w:val="en-US"/>
        </w:rPr>
        <w:t xml:space="preserve"> RJG, </w:t>
      </w:r>
      <w:proofErr w:type="spellStart"/>
      <w:r w:rsidRPr="00ED5E04">
        <w:rPr>
          <w:lang w:val="en-US"/>
        </w:rPr>
        <w:t>Meesterberends</w:t>
      </w:r>
      <w:proofErr w:type="spellEnd"/>
      <w:r w:rsidRPr="00ED5E04">
        <w:rPr>
          <w:lang w:val="en-US"/>
        </w:rPr>
        <w:t xml:space="preserve"> E, van </w:t>
      </w:r>
      <w:proofErr w:type="spellStart"/>
      <w:r w:rsidRPr="00ED5E04">
        <w:rPr>
          <w:lang w:val="en-US"/>
        </w:rPr>
        <w:t>Nie-Visser</w:t>
      </w:r>
      <w:proofErr w:type="spellEnd"/>
      <w:r w:rsidRPr="00ED5E04">
        <w:rPr>
          <w:lang w:val="en-US"/>
        </w:rPr>
        <w:t xml:space="preserve"> NC, </w:t>
      </w:r>
      <w:proofErr w:type="spellStart"/>
      <w:r w:rsidRPr="00ED5E04">
        <w:rPr>
          <w:lang w:val="en-US"/>
        </w:rPr>
        <w:t>Lohrmann</w:t>
      </w:r>
      <w:proofErr w:type="spellEnd"/>
      <w:r w:rsidRPr="00ED5E04">
        <w:rPr>
          <w:lang w:val="en-US"/>
        </w:rPr>
        <w:t xml:space="preserve"> C, </w:t>
      </w:r>
      <w:proofErr w:type="spellStart"/>
      <w:r w:rsidRPr="00ED5E04">
        <w:rPr>
          <w:lang w:val="en-US"/>
        </w:rPr>
        <w:t>Schönherr</w:t>
      </w:r>
      <w:proofErr w:type="spellEnd"/>
      <w:r w:rsidRPr="00ED5E04">
        <w:rPr>
          <w:lang w:val="en-US"/>
        </w:rPr>
        <w:t xml:space="preserve"> S, </w:t>
      </w:r>
      <w:proofErr w:type="spellStart"/>
      <w:r w:rsidRPr="00ED5E04">
        <w:rPr>
          <w:lang w:val="en-US"/>
        </w:rPr>
        <w:t>Meijers</w:t>
      </w:r>
      <w:proofErr w:type="spellEnd"/>
      <w:r w:rsidRPr="00ED5E04">
        <w:rPr>
          <w:lang w:val="en-US"/>
        </w:rPr>
        <w:t xml:space="preserve"> JMM et al. </w:t>
      </w:r>
      <w:r>
        <w:rPr>
          <w:lang w:val="en-US"/>
        </w:rPr>
        <w:t>International prevalence measurement of care problems: results. J</w:t>
      </w:r>
      <w:ins w:id="350" w:author="Autor">
        <w:r w:rsidR="0040615E">
          <w:rPr>
            <w:lang w:val="en-US"/>
          </w:rPr>
          <w:t>ournal of</w:t>
        </w:r>
      </w:ins>
      <w:r>
        <w:rPr>
          <w:lang w:val="en-US"/>
        </w:rPr>
        <w:t xml:space="preserve"> Adv</w:t>
      </w:r>
      <w:ins w:id="351" w:author="Autor">
        <w:r w:rsidR="0040615E">
          <w:rPr>
            <w:lang w:val="en-US"/>
          </w:rPr>
          <w:t>anced</w:t>
        </w:r>
      </w:ins>
      <w:r>
        <w:rPr>
          <w:lang w:val="en-US"/>
        </w:rPr>
        <w:t xml:space="preserve"> Nurs</w:t>
      </w:r>
      <w:ins w:id="352" w:author="Autor">
        <w:r w:rsidR="0040615E">
          <w:rPr>
            <w:lang w:val="en-US"/>
          </w:rPr>
          <w:t>ing</w:t>
        </w:r>
      </w:ins>
      <w:r>
        <w:rPr>
          <w:lang w:val="en-US"/>
        </w:rPr>
        <w:t xml:space="preserve"> 2013</w:t>
      </w:r>
      <w:proofErr w:type="gramStart"/>
      <w:r>
        <w:rPr>
          <w:lang w:val="en-US"/>
        </w:rPr>
        <w:t>;69</w:t>
      </w:r>
      <w:proofErr w:type="gramEnd"/>
      <w:r>
        <w:rPr>
          <w:lang w:val="en-US"/>
        </w:rPr>
        <w:t xml:space="preserve">(9):e5-17. </w:t>
      </w:r>
      <w:hyperlink r:id="rId26" w:history="1">
        <w:r w:rsidRPr="00AD7CB5">
          <w:rPr>
            <w:rStyle w:val="Hyperlink"/>
            <w:lang w:val="en-US"/>
          </w:rPr>
          <w:t>https://doi.org/10.1111/jan.12189</w:t>
        </w:r>
      </w:hyperlink>
      <w:r>
        <w:rPr>
          <w:lang w:val="en-US"/>
        </w:rPr>
        <w:t>.</w:t>
      </w:r>
    </w:p>
    <w:bookmarkEnd w:id="349"/>
    <w:p w14:paraId="5FDDD747" w14:textId="008F66C9" w:rsidR="005E0316" w:rsidRDefault="005E0316" w:rsidP="005E0316">
      <w:pPr>
        <w:pStyle w:val="CitaviBibliographyEntry"/>
        <w:rPr>
          <w:lang w:val="en-US"/>
        </w:rPr>
      </w:pPr>
      <w:r>
        <w:rPr>
          <w:lang w:val="en-US"/>
        </w:rPr>
        <w:t>[3</w:t>
      </w:r>
      <w:ins w:id="353" w:author="Autor">
        <w:r w:rsidR="00621D12">
          <w:rPr>
            <w:lang w:val="en-US"/>
          </w:rPr>
          <w:t>8</w:t>
        </w:r>
      </w:ins>
      <w:del w:id="354" w:author="Autor">
        <w:r w:rsidDel="00621D12">
          <w:rPr>
            <w:lang w:val="en-US"/>
          </w:rPr>
          <w:delText>6</w:delText>
        </w:r>
      </w:del>
      <w:r>
        <w:rPr>
          <w:lang w:val="en-US"/>
        </w:rPr>
        <w:t>]</w:t>
      </w:r>
      <w:r>
        <w:rPr>
          <w:lang w:val="en-US"/>
        </w:rPr>
        <w:tab/>
      </w:r>
      <w:bookmarkStart w:id="355" w:name="_CTVL00131a6e1e5cd3746469cdb27300f86d341"/>
      <w:r>
        <w:rPr>
          <w:lang w:val="en-US"/>
        </w:rPr>
        <w:t xml:space="preserve">OECD. OECD Health Statistics 2018; Available from: </w:t>
      </w:r>
      <w:hyperlink r:id="rId27" w:history="1">
        <w:r w:rsidRPr="00AD7CB5">
          <w:rPr>
            <w:rStyle w:val="Hyperlink"/>
            <w:lang w:val="en-US"/>
          </w:rPr>
          <w:t>http://www.oecd.org/els/health-systems/health-data.htm</w:t>
        </w:r>
      </w:hyperlink>
      <w:r>
        <w:rPr>
          <w:lang w:val="en-US"/>
        </w:rPr>
        <w:t>.</w:t>
      </w:r>
    </w:p>
    <w:bookmarkEnd w:id="355"/>
    <w:p w14:paraId="5C98A6B8" w14:textId="1866E225" w:rsidR="005E0316" w:rsidRDefault="005E0316" w:rsidP="005E0316">
      <w:pPr>
        <w:pStyle w:val="CitaviBibliographyEntry"/>
        <w:rPr>
          <w:lang w:val="en-US"/>
        </w:rPr>
      </w:pPr>
      <w:r>
        <w:rPr>
          <w:lang w:val="en-US"/>
        </w:rPr>
        <w:t>[3</w:t>
      </w:r>
      <w:ins w:id="356" w:author="Autor">
        <w:r w:rsidR="00621D12">
          <w:rPr>
            <w:lang w:val="en-US"/>
          </w:rPr>
          <w:t>9</w:t>
        </w:r>
      </w:ins>
      <w:del w:id="357" w:author="Autor">
        <w:r w:rsidDel="00621D12">
          <w:rPr>
            <w:lang w:val="en-US"/>
          </w:rPr>
          <w:delText>7</w:delText>
        </w:r>
      </w:del>
      <w:r>
        <w:rPr>
          <w:lang w:val="en-US"/>
        </w:rPr>
        <w:t>]</w:t>
      </w:r>
      <w:r>
        <w:rPr>
          <w:lang w:val="en-US"/>
        </w:rPr>
        <w:tab/>
      </w:r>
      <w:bookmarkStart w:id="358" w:name="_CTVL001e695c9812ebe48f081664322ba67ea9f"/>
      <w:r>
        <w:rPr>
          <w:lang w:val="en-US"/>
        </w:rPr>
        <w:t xml:space="preserve">European Commission. ESPN thematic report on Challenges in long-term care; Available from: </w:t>
      </w:r>
      <w:hyperlink r:id="rId28"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58"/>
    <w:p w14:paraId="6740B835" w14:textId="6626B8AF" w:rsidR="005E0316" w:rsidRDefault="005E0316" w:rsidP="005E0316">
      <w:pPr>
        <w:pStyle w:val="CitaviBibliographyEntry"/>
        <w:rPr>
          <w:lang w:val="en-US"/>
        </w:rPr>
      </w:pPr>
      <w:r>
        <w:rPr>
          <w:lang w:val="en-US"/>
        </w:rPr>
        <w:t>[</w:t>
      </w:r>
      <w:ins w:id="359" w:author="Autor">
        <w:r w:rsidR="00621D12">
          <w:rPr>
            <w:lang w:val="en-US"/>
          </w:rPr>
          <w:t>40</w:t>
        </w:r>
      </w:ins>
      <w:del w:id="360" w:author="Autor">
        <w:r w:rsidDel="00621D12">
          <w:rPr>
            <w:lang w:val="en-US"/>
          </w:rPr>
          <w:delText>38</w:delText>
        </w:r>
      </w:del>
      <w:r>
        <w:rPr>
          <w:lang w:val="en-US"/>
        </w:rPr>
        <w:t>]</w:t>
      </w:r>
      <w:r>
        <w:rPr>
          <w:lang w:val="en-US"/>
        </w:rPr>
        <w:tab/>
      </w:r>
      <w:bookmarkStart w:id="361"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9" w:history="1">
        <w:r w:rsidRPr="00AD7CB5">
          <w:rPr>
            <w:rStyle w:val="Hyperlink"/>
            <w:lang w:val="en-US"/>
          </w:rPr>
          <w:t>https://doi.org/10.1177/014662168701100401</w:t>
        </w:r>
      </w:hyperlink>
      <w:r>
        <w:rPr>
          <w:lang w:val="en-US"/>
        </w:rPr>
        <w:t>.</w:t>
      </w:r>
    </w:p>
    <w:bookmarkEnd w:id="361"/>
    <w:p w14:paraId="38E7C184" w14:textId="59111FA6" w:rsidR="005E0316" w:rsidRDefault="005E0316" w:rsidP="005E0316">
      <w:pPr>
        <w:pStyle w:val="CitaviBibliographyEntry"/>
        <w:rPr>
          <w:lang w:val="en-US"/>
        </w:rPr>
      </w:pPr>
      <w:r>
        <w:rPr>
          <w:lang w:val="en-US"/>
        </w:rPr>
        <w:t>[</w:t>
      </w:r>
      <w:ins w:id="362" w:author="Autor">
        <w:r w:rsidR="00621D12">
          <w:rPr>
            <w:lang w:val="en-US"/>
          </w:rPr>
          <w:t>41</w:t>
        </w:r>
      </w:ins>
      <w:del w:id="363" w:author="Autor">
        <w:r w:rsidDel="00621D12">
          <w:rPr>
            <w:lang w:val="en-US"/>
          </w:rPr>
          <w:delText>39</w:delText>
        </w:r>
      </w:del>
      <w:r>
        <w:rPr>
          <w:lang w:val="en-US"/>
        </w:rPr>
        <w:t>]</w:t>
      </w:r>
      <w:r>
        <w:rPr>
          <w:lang w:val="en-US"/>
        </w:rPr>
        <w:tab/>
      </w:r>
      <w:bookmarkStart w:id="364" w:name="_CTVL001fb37b04adcac459ebe08c9b097c11676"/>
      <w:r>
        <w:rPr>
          <w:lang w:val="en-US"/>
        </w:rPr>
        <w:t>White IR, Royston P, Wood AM. Multiple imputation using chained equations: Issues and guidance for practice. Stat</w:t>
      </w:r>
      <w:ins w:id="365" w:author="Autor">
        <w:r w:rsidR="0040615E">
          <w:rPr>
            <w:lang w:val="en-US"/>
          </w:rPr>
          <w:t>istics in</w:t>
        </w:r>
      </w:ins>
      <w:r>
        <w:rPr>
          <w:lang w:val="en-US"/>
        </w:rPr>
        <w:t xml:space="preserve"> Med</w:t>
      </w:r>
      <w:ins w:id="366" w:author="Autor">
        <w:r w:rsidR="0040615E">
          <w:rPr>
            <w:lang w:val="en-US"/>
          </w:rPr>
          <w:t>icine</w:t>
        </w:r>
      </w:ins>
      <w:r>
        <w:rPr>
          <w:lang w:val="en-US"/>
        </w:rPr>
        <w:t xml:space="preserve"> 2011</w:t>
      </w:r>
      <w:proofErr w:type="gramStart"/>
      <w:r>
        <w:rPr>
          <w:lang w:val="en-US"/>
        </w:rPr>
        <w:t>;30</w:t>
      </w:r>
      <w:proofErr w:type="gramEnd"/>
      <w:r>
        <w:rPr>
          <w:lang w:val="en-US"/>
        </w:rPr>
        <w:t xml:space="preserve">(4):377–99. </w:t>
      </w:r>
      <w:hyperlink r:id="rId30" w:history="1">
        <w:r w:rsidRPr="00AD7CB5">
          <w:rPr>
            <w:rStyle w:val="Hyperlink"/>
            <w:lang w:val="en-US"/>
          </w:rPr>
          <w:t>https://doi.org/10.1002/sim.4067</w:t>
        </w:r>
      </w:hyperlink>
      <w:r>
        <w:rPr>
          <w:lang w:val="en-US"/>
        </w:rPr>
        <w:t>.</w:t>
      </w:r>
    </w:p>
    <w:bookmarkEnd w:id="364"/>
    <w:p w14:paraId="2DF7ACE3" w14:textId="00F81AAB" w:rsidR="005E0316" w:rsidRDefault="005E0316" w:rsidP="005E0316">
      <w:pPr>
        <w:pStyle w:val="CitaviBibliographyEntry"/>
        <w:rPr>
          <w:lang w:val="en-US"/>
        </w:rPr>
      </w:pPr>
      <w:r>
        <w:rPr>
          <w:lang w:val="en-US"/>
        </w:rPr>
        <w:t>[4</w:t>
      </w:r>
      <w:ins w:id="367" w:author="Autor">
        <w:r w:rsidR="00621D12">
          <w:rPr>
            <w:lang w:val="en-US"/>
          </w:rPr>
          <w:t>2</w:t>
        </w:r>
      </w:ins>
      <w:del w:id="368" w:author="Autor">
        <w:r w:rsidDel="00621D12">
          <w:rPr>
            <w:lang w:val="en-US"/>
          </w:rPr>
          <w:delText>0</w:delText>
        </w:r>
      </w:del>
      <w:r>
        <w:rPr>
          <w:lang w:val="en-US"/>
        </w:rPr>
        <w:t>]</w:t>
      </w:r>
      <w:r>
        <w:rPr>
          <w:lang w:val="en-US"/>
        </w:rPr>
        <w:tab/>
      </w:r>
      <w:bookmarkStart w:id="369"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Adv</w:t>
      </w:r>
      <w:ins w:id="370" w:author="Autor">
        <w:r w:rsidR="0040615E">
          <w:rPr>
            <w:lang w:val="en-US"/>
          </w:rPr>
          <w:t>ances in</w:t>
        </w:r>
      </w:ins>
      <w:r>
        <w:rPr>
          <w:lang w:val="en-US"/>
        </w:rPr>
        <w:t xml:space="preserve"> Stat</w:t>
      </w:r>
      <w:ins w:id="371" w:author="Autor">
        <w:r w:rsidR="0040615E">
          <w:rPr>
            <w:lang w:val="en-US"/>
          </w:rPr>
          <w:t>istical</w:t>
        </w:r>
      </w:ins>
      <w:r>
        <w:rPr>
          <w:lang w:val="en-US"/>
        </w:rPr>
        <w:t xml:space="preserve"> Anal</w:t>
      </w:r>
      <w:ins w:id="372" w:author="Autor">
        <w:r w:rsidR="0040615E">
          <w:rPr>
            <w:lang w:val="en-US"/>
          </w:rPr>
          <w:t>ysis</w:t>
        </w:r>
      </w:ins>
      <w:r>
        <w:rPr>
          <w:lang w:val="en-US"/>
        </w:rPr>
        <w:t xml:space="preserve"> 2011</w:t>
      </w:r>
      <w:proofErr w:type="gramStart"/>
      <w:r>
        <w:rPr>
          <w:lang w:val="en-US"/>
        </w:rPr>
        <w:t>;95</w:t>
      </w:r>
      <w:proofErr w:type="gramEnd"/>
      <w:r>
        <w:rPr>
          <w:lang w:val="en-US"/>
        </w:rPr>
        <w:t xml:space="preserve">(4):351–73. </w:t>
      </w:r>
      <w:hyperlink r:id="rId31" w:history="1">
        <w:r w:rsidRPr="00AD7CB5">
          <w:rPr>
            <w:rStyle w:val="Hyperlink"/>
            <w:lang w:val="en-US"/>
          </w:rPr>
          <w:t>https://doi.org/10.1007/s10182-011-0179-9</w:t>
        </w:r>
      </w:hyperlink>
      <w:r>
        <w:rPr>
          <w:lang w:val="en-US"/>
        </w:rPr>
        <w:t>.</w:t>
      </w:r>
    </w:p>
    <w:bookmarkEnd w:id="369"/>
    <w:p w14:paraId="11B04254" w14:textId="4923D329" w:rsidR="005E0316" w:rsidRDefault="005E0316" w:rsidP="005E0316">
      <w:pPr>
        <w:pStyle w:val="CitaviBibliographyEntry"/>
        <w:rPr>
          <w:lang w:val="en-US"/>
        </w:rPr>
      </w:pPr>
      <w:r>
        <w:rPr>
          <w:lang w:val="en-US"/>
        </w:rPr>
        <w:lastRenderedPageBreak/>
        <w:t>[4</w:t>
      </w:r>
      <w:ins w:id="373" w:author="Autor">
        <w:r w:rsidR="00621D12">
          <w:rPr>
            <w:lang w:val="en-US"/>
          </w:rPr>
          <w:t>3</w:t>
        </w:r>
      </w:ins>
      <w:del w:id="374" w:author="Autor">
        <w:r w:rsidDel="00621D12">
          <w:rPr>
            <w:lang w:val="en-US"/>
          </w:rPr>
          <w:delText>1</w:delText>
        </w:r>
      </w:del>
      <w:r>
        <w:rPr>
          <w:lang w:val="en-US"/>
        </w:rPr>
        <w:t>]</w:t>
      </w:r>
      <w:r>
        <w:rPr>
          <w:lang w:val="en-US"/>
        </w:rPr>
        <w:tab/>
      </w:r>
      <w:bookmarkStart w:id="375"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2" w:history="1">
        <w:r w:rsidRPr="00AD7CB5">
          <w:rPr>
            <w:rStyle w:val="Hyperlink"/>
            <w:lang w:val="en-US"/>
          </w:rPr>
          <w:t>https://doi.org/10.1111/j.1468-2397.2007.00486.x</w:t>
        </w:r>
      </w:hyperlink>
      <w:r>
        <w:rPr>
          <w:lang w:val="en-US"/>
        </w:rPr>
        <w:t>.</w:t>
      </w:r>
    </w:p>
    <w:bookmarkEnd w:id="375"/>
    <w:p w14:paraId="31ED5D65" w14:textId="7E6898D8" w:rsidR="005E0316" w:rsidRDefault="005E0316" w:rsidP="005E0316">
      <w:pPr>
        <w:pStyle w:val="CitaviBibliographyEntry"/>
        <w:rPr>
          <w:lang w:val="en-US"/>
        </w:rPr>
      </w:pPr>
      <w:r>
        <w:rPr>
          <w:lang w:val="en-US"/>
        </w:rPr>
        <w:t>[4</w:t>
      </w:r>
      <w:ins w:id="376" w:author="Autor">
        <w:r w:rsidR="00621D12">
          <w:rPr>
            <w:lang w:val="en-US"/>
          </w:rPr>
          <w:t>4</w:t>
        </w:r>
      </w:ins>
      <w:del w:id="377" w:author="Autor">
        <w:r w:rsidDel="00621D12">
          <w:rPr>
            <w:lang w:val="en-US"/>
          </w:rPr>
          <w:delText>2</w:delText>
        </w:r>
      </w:del>
      <w:r>
        <w:rPr>
          <w:lang w:val="en-US"/>
        </w:rPr>
        <w:t>]</w:t>
      </w:r>
      <w:r>
        <w:rPr>
          <w:lang w:val="en-US"/>
        </w:rPr>
        <w:tab/>
      </w:r>
      <w:bookmarkStart w:id="378"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3" w:history="1">
        <w:r w:rsidRPr="00AD7CB5">
          <w:rPr>
            <w:rStyle w:val="Hyperlink"/>
            <w:lang w:val="en-US"/>
          </w:rPr>
          <w:t>https://doi.org/10.1177/0958928707087591</w:t>
        </w:r>
      </w:hyperlink>
      <w:r>
        <w:rPr>
          <w:lang w:val="en-US"/>
        </w:rPr>
        <w:t>.</w:t>
      </w:r>
    </w:p>
    <w:bookmarkEnd w:id="378"/>
    <w:p w14:paraId="7A24AD1A" w14:textId="0DBC90AE" w:rsidR="005E0316" w:rsidRDefault="005E0316" w:rsidP="005E0316">
      <w:pPr>
        <w:pStyle w:val="CitaviBibliographyEntry"/>
        <w:rPr>
          <w:lang w:val="en-US"/>
        </w:rPr>
      </w:pPr>
      <w:r>
        <w:rPr>
          <w:lang w:val="en-US"/>
        </w:rPr>
        <w:t>[4</w:t>
      </w:r>
      <w:ins w:id="379" w:author="Autor">
        <w:r w:rsidR="00621D12">
          <w:rPr>
            <w:lang w:val="en-US"/>
          </w:rPr>
          <w:t>5</w:t>
        </w:r>
      </w:ins>
      <w:del w:id="380" w:author="Autor">
        <w:r w:rsidDel="00621D12">
          <w:rPr>
            <w:lang w:val="en-US"/>
          </w:rPr>
          <w:delText>3</w:delText>
        </w:r>
      </w:del>
      <w:r>
        <w:rPr>
          <w:lang w:val="en-US"/>
        </w:rPr>
        <w:t>]</w:t>
      </w:r>
      <w:r>
        <w:rPr>
          <w:lang w:val="en-US"/>
        </w:rPr>
        <w:tab/>
      </w:r>
      <w:bookmarkStart w:id="381"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4" w:history="1">
        <w:r w:rsidRPr="00AD7CB5">
          <w:rPr>
            <w:rStyle w:val="Hyperlink"/>
            <w:lang w:val="en-US"/>
          </w:rPr>
          <w:t>https://doi.org/10.1177/0958928712456572</w:t>
        </w:r>
      </w:hyperlink>
      <w:r>
        <w:rPr>
          <w:lang w:val="en-US"/>
        </w:rPr>
        <w:t>.</w:t>
      </w:r>
    </w:p>
    <w:bookmarkEnd w:id="381"/>
    <w:p w14:paraId="6C11AE3C" w14:textId="16072095" w:rsidR="005E0316" w:rsidRDefault="005E0316" w:rsidP="005E0316">
      <w:pPr>
        <w:pStyle w:val="CitaviBibliographyEntry"/>
        <w:rPr>
          <w:lang w:val="en-US"/>
        </w:rPr>
      </w:pPr>
      <w:r>
        <w:rPr>
          <w:lang w:val="en-US"/>
        </w:rPr>
        <w:t>[4</w:t>
      </w:r>
      <w:ins w:id="382" w:author="Autor">
        <w:r w:rsidR="00621D12">
          <w:rPr>
            <w:lang w:val="en-US"/>
          </w:rPr>
          <w:t>6</w:t>
        </w:r>
      </w:ins>
      <w:del w:id="383" w:author="Autor">
        <w:r w:rsidDel="00621D12">
          <w:rPr>
            <w:lang w:val="en-US"/>
          </w:rPr>
          <w:delText>4</w:delText>
        </w:r>
      </w:del>
      <w:r>
        <w:rPr>
          <w:lang w:val="en-US"/>
        </w:rPr>
        <w:t>]</w:t>
      </w:r>
      <w:r>
        <w:rPr>
          <w:lang w:val="en-US"/>
        </w:rPr>
        <w:tab/>
      </w:r>
      <w:bookmarkStart w:id="384"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5" w:history="1">
        <w:r w:rsidRPr="00AD7CB5">
          <w:rPr>
            <w:rStyle w:val="Hyperlink"/>
            <w:lang w:val="en-US"/>
          </w:rPr>
          <w:t>https://doi.org/10.1177/0958928709344247</w:t>
        </w:r>
      </w:hyperlink>
      <w:r>
        <w:rPr>
          <w:lang w:val="en-US"/>
        </w:rPr>
        <w:t>.</w:t>
      </w:r>
    </w:p>
    <w:bookmarkEnd w:id="384"/>
    <w:p w14:paraId="7D56344C" w14:textId="2A799E8A" w:rsidR="005E0316" w:rsidRDefault="005E0316" w:rsidP="005E0316">
      <w:pPr>
        <w:pStyle w:val="CitaviBibliographyEntry"/>
        <w:rPr>
          <w:lang w:val="en-US"/>
        </w:rPr>
      </w:pPr>
      <w:r>
        <w:rPr>
          <w:lang w:val="en-US"/>
        </w:rPr>
        <w:t>[4</w:t>
      </w:r>
      <w:ins w:id="385" w:author="Autor">
        <w:r w:rsidR="00621D12">
          <w:rPr>
            <w:lang w:val="en-US"/>
          </w:rPr>
          <w:t>7</w:t>
        </w:r>
      </w:ins>
      <w:del w:id="386" w:author="Autor">
        <w:r w:rsidDel="00621D12">
          <w:rPr>
            <w:lang w:val="en-US"/>
          </w:rPr>
          <w:delText>5</w:delText>
        </w:r>
      </w:del>
      <w:r>
        <w:rPr>
          <w:lang w:val="en-US"/>
        </w:rPr>
        <w:t>]</w:t>
      </w:r>
      <w:r>
        <w:rPr>
          <w:lang w:val="en-US"/>
        </w:rPr>
        <w:tab/>
      </w:r>
      <w:bookmarkStart w:id="38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bookmarkStart w:id="388" w:name="_GoBack"/>
      <w:r w:rsidR="00FB2BCD">
        <w:fldChar w:fldCharType="begin"/>
      </w:r>
      <w:r w:rsidR="00FB2BCD" w:rsidRPr="0046095C">
        <w:rPr>
          <w:lang w:val="en-US"/>
        </w:rPr>
        <w:instrText xml:space="preserve"> HYPERLINK "https://doi.org/10.1080/13645579.2012.716973" </w:instrText>
      </w:r>
      <w:r w:rsidR="00FB2BCD">
        <w:fldChar w:fldCharType="separate"/>
      </w:r>
      <w:r w:rsidRPr="00AD7CB5">
        <w:rPr>
          <w:rStyle w:val="Hyperlink"/>
          <w:lang w:val="en-US"/>
        </w:rPr>
        <w:t>https://doi.org/10.1080/13645579.2012.716973</w:t>
      </w:r>
      <w:r w:rsidR="00FB2BCD">
        <w:rPr>
          <w:rStyle w:val="Hyperlink"/>
          <w:lang w:val="en-US"/>
        </w:rPr>
        <w:fldChar w:fldCharType="end"/>
      </w:r>
      <w:bookmarkEnd w:id="388"/>
      <w:r>
        <w:rPr>
          <w:lang w:val="en-US"/>
        </w:rPr>
        <w:t>.</w:t>
      </w:r>
    </w:p>
    <w:bookmarkEnd w:id="387"/>
    <w:p w14:paraId="713C794E" w14:textId="7DA13B63" w:rsidR="00426A2E" w:rsidRDefault="00426A2E" w:rsidP="005E0316">
      <w:pPr>
        <w:pStyle w:val="CitaviBibliographyEntry"/>
        <w:rPr>
          <w:ins w:id="389" w:author="Autor"/>
          <w:lang w:val="en-US"/>
        </w:rPr>
      </w:pPr>
      <w:ins w:id="390" w:author="Autor">
        <w:r w:rsidRPr="00426A2E">
          <w:rPr>
            <w:lang w:val="en-US"/>
          </w:rPr>
          <w:t>[4</w:t>
        </w:r>
        <w:r w:rsidR="00621D12">
          <w:rPr>
            <w:lang w:val="en-US"/>
          </w:rPr>
          <w:t>8</w:t>
        </w:r>
        <w:r w:rsidRPr="00ED5E04">
          <w:rPr>
            <w:lang w:val="en-US"/>
          </w:rPr>
          <w:t xml:space="preserve">] Anthony D, </w:t>
        </w:r>
        <w:proofErr w:type="spellStart"/>
        <w:r w:rsidRPr="00ED5E04">
          <w:rPr>
            <w:lang w:val="en-US"/>
          </w:rPr>
          <w:t>Alosaimi</w:t>
        </w:r>
        <w:proofErr w:type="spellEnd"/>
        <w:r w:rsidRPr="00ED5E04">
          <w:rPr>
            <w:lang w:val="en-US"/>
          </w:rPr>
          <w:t xml:space="preserve"> D, Safari R. Prevalence of pressure ulcers in </w:t>
        </w:r>
        <w:proofErr w:type="gramStart"/>
        <w:r w:rsidRPr="00ED5E04">
          <w:rPr>
            <w:lang w:val="en-US"/>
          </w:rPr>
          <w:t>long term</w:t>
        </w:r>
        <w:proofErr w:type="gramEnd"/>
        <w:r w:rsidRPr="00ED5E04">
          <w:rPr>
            <w:lang w:val="en-US"/>
          </w:rPr>
          <w:t xml:space="preserve"> care. J</w:t>
        </w:r>
        <w:r>
          <w:rPr>
            <w:lang w:val="en-US"/>
          </w:rPr>
          <w:t>ournal of</w:t>
        </w:r>
        <w:r w:rsidRPr="00ED5E04">
          <w:rPr>
            <w:lang w:val="en-US"/>
          </w:rPr>
          <w:t xml:space="preserve"> Wound Care 2019</w:t>
        </w:r>
        <w:proofErr w:type="gramStart"/>
        <w:r w:rsidRPr="00ED5E04">
          <w:rPr>
            <w:lang w:val="en-US"/>
          </w:rPr>
          <w:t>;28</w:t>
        </w:r>
        <w:proofErr w:type="gramEnd"/>
        <w:r>
          <w:rPr>
            <w:lang w:val="en-US"/>
          </w:rPr>
          <w:t>(11)</w:t>
        </w:r>
        <w:r w:rsidRPr="00ED5E04">
          <w:rPr>
            <w:lang w:val="en-US"/>
          </w:rPr>
          <w:t>:702–9.</w:t>
        </w:r>
        <w:r>
          <w:rPr>
            <w:lang w:val="en-US"/>
          </w:rPr>
          <w:t xml:space="preserve"> </w:t>
        </w:r>
        <w:r w:rsidR="00ED5E04" w:rsidRPr="00ED5E04">
          <w:rPr>
            <w:lang w:val="en-US"/>
          </w:rPr>
          <w:t>https://doi.org/10.12968/jowc.2019.28.11.702</w:t>
        </w:r>
      </w:ins>
    </w:p>
    <w:p w14:paraId="6F21353A" w14:textId="02E0ED96" w:rsidR="005E0316" w:rsidRDefault="005E0316" w:rsidP="005E0316">
      <w:pPr>
        <w:pStyle w:val="CitaviBibliographyEntry"/>
        <w:rPr>
          <w:lang w:val="en-US"/>
        </w:rPr>
      </w:pPr>
      <w:r>
        <w:rPr>
          <w:lang w:val="en-US"/>
        </w:rPr>
        <w:t>[4</w:t>
      </w:r>
      <w:ins w:id="391" w:author="Autor">
        <w:r w:rsidR="00621D12">
          <w:rPr>
            <w:lang w:val="en-US"/>
          </w:rPr>
          <w:t>9</w:t>
        </w:r>
      </w:ins>
      <w:del w:id="392" w:author="Autor">
        <w:r w:rsidDel="00426A2E">
          <w:rPr>
            <w:lang w:val="en-US"/>
          </w:rPr>
          <w:delText>6</w:delText>
        </w:r>
      </w:del>
      <w:r>
        <w:rPr>
          <w:lang w:val="en-US"/>
        </w:rPr>
        <w:t>]</w:t>
      </w:r>
      <w:r>
        <w:rPr>
          <w:lang w:val="en-US"/>
        </w:rPr>
        <w:tab/>
      </w:r>
      <w:bookmarkStart w:id="393"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393"/>
    <w:p w14:paraId="6803E861" w14:textId="0AEAF51C" w:rsidR="005E0316" w:rsidRPr="006A56FF" w:rsidRDefault="005E0316" w:rsidP="005E0316">
      <w:pPr>
        <w:pStyle w:val="CitaviBibliographyEntry"/>
        <w:rPr>
          <w:lang w:val="en-US"/>
        </w:rPr>
      </w:pPr>
      <w:r>
        <w:rPr>
          <w:lang w:val="en-US"/>
        </w:rPr>
        <w:t>[</w:t>
      </w:r>
      <w:ins w:id="394" w:author="Autor">
        <w:r w:rsidR="00621D12">
          <w:rPr>
            <w:lang w:val="en-US"/>
          </w:rPr>
          <w:t>50</w:t>
        </w:r>
      </w:ins>
      <w:del w:id="395" w:author="Autor">
        <w:r w:rsidDel="00621D12">
          <w:rPr>
            <w:lang w:val="en-US"/>
          </w:rPr>
          <w:delText>4</w:delText>
        </w:r>
        <w:r w:rsidDel="00426A2E">
          <w:rPr>
            <w:lang w:val="en-US"/>
          </w:rPr>
          <w:delText>7</w:delText>
        </w:r>
      </w:del>
      <w:r>
        <w:rPr>
          <w:lang w:val="en-US"/>
        </w:rPr>
        <w:t>]</w:t>
      </w:r>
      <w:r>
        <w:rPr>
          <w:lang w:val="en-US"/>
        </w:rPr>
        <w:tab/>
      </w:r>
      <w:bookmarkStart w:id="396"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396"/>
      <w:r>
        <w:rPr>
          <w:lang w:val="en-US"/>
        </w:rPr>
        <w:t>.</w:t>
      </w:r>
    </w:p>
    <w:p w14:paraId="78F6CA3F" w14:textId="77777777" w:rsidR="00BF7C8B" w:rsidRDefault="00BF7C8B"/>
    <w:sectPr w:rsidR="00BF7C8B">
      <w:headerReference w:type="even" r:id="rId36"/>
      <w:headerReference w:type="default" r:id="rId37"/>
      <w:footerReference w:type="even" r:id="rId38"/>
      <w:footerReference w:type="default" r:id="rId39"/>
      <w:headerReference w:type="first" r:id="rId40"/>
      <w:footerReference w:type="first" r:id="rId41"/>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2723E" w16cid:durableId="23748FC3"/>
  <w16cid:commentId w16cid:paraId="01A8E6B4" w16cid:durableId="23748FD1"/>
  <w16cid:commentId w16cid:paraId="57D4029C" w16cid:durableId="2374971B"/>
  <w16cid:commentId w16cid:paraId="657DA8C2" w16cid:durableId="23749A40"/>
  <w16cid:commentId w16cid:paraId="43A551DE" w16cid:durableId="23749E46"/>
  <w16cid:commentId w16cid:paraId="6F9E619A" w16cid:durableId="23749E8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364CE" w14:textId="77777777" w:rsidR="00B876C8" w:rsidRDefault="00B876C8" w:rsidP="00376F02">
      <w:r>
        <w:separator/>
      </w:r>
    </w:p>
  </w:endnote>
  <w:endnote w:type="continuationSeparator" w:id="0">
    <w:p w14:paraId="06EFA43E" w14:textId="77777777" w:rsidR="00B876C8" w:rsidRDefault="00B876C8" w:rsidP="0037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9913" w14:textId="77777777" w:rsidR="00376F02" w:rsidRDefault="00376F0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F1DFA" w14:textId="77777777" w:rsidR="00376F02" w:rsidRDefault="00376F0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3CE4B" w14:textId="77777777" w:rsidR="00376F02" w:rsidRDefault="00376F0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8ACB1" w14:textId="77777777" w:rsidR="00B876C8" w:rsidRDefault="00B876C8" w:rsidP="00376F02">
      <w:r>
        <w:separator/>
      </w:r>
    </w:p>
  </w:footnote>
  <w:footnote w:type="continuationSeparator" w:id="0">
    <w:p w14:paraId="347D24D2" w14:textId="77777777" w:rsidR="00B876C8" w:rsidRDefault="00B876C8" w:rsidP="0037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CC64" w14:textId="77777777" w:rsidR="00376F02" w:rsidRDefault="00376F0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31123" w14:textId="77777777" w:rsidR="00376F02" w:rsidRDefault="00376F0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0C514" w14:textId="77777777" w:rsidR="00376F02" w:rsidRDefault="00376F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15BFD"/>
    <w:rsid w:val="00376F02"/>
    <w:rsid w:val="00394C8C"/>
    <w:rsid w:val="003A0625"/>
    <w:rsid w:val="003E3C1D"/>
    <w:rsid w:val="0040615E"/>
    <w:rsid w:val="004131E1"/>
    <w:rsid w:val="00426A2E"/>
    <w:rsid w:val="00436ADB"/>
    <w:rsid w:val="0046095C"/>
    <w:rsid w:val="00477B8D"/>
    <w:rsid w:val="004C4DE2"/>
    <w:rsid w:val="004E1472"/>
    <w:rsid w:val="00500C9C"/>
    <w:rsid w:val="00584B55"/>
    <w:rsid w:val="005D3998"/>
    <w:rsid w:val="005D3C8E"/>
    <w:rsid w:val="005E0316"/>
    <w:rsid w:val="005E5774"/>
    <w:rsid w:val="005F457A"/>
    <w:rsid w:val="00621D12"/>
    <w:rsid w:val="00647AD8"/>
    <w:rsid w:val="006745E2"/>
    <w:rsid w:val="006C3783"/>
    <w:rsid w:val="006E2E5A"/>
    <w:rsid w:val="006F37B4"/>
    <w:rsid w:val="00720880"/>
    <w:rsid w:val="00751DAA"/>
    <w:rsid w:val="00756BA4"/>
    <w:rsid w:val="00806093"/>
    <w:rsid w:val="00840B7F"/>
    <w:rsid w:val="008A25B9"/>
    <w:rsid w:val="009434E8"/>
    <w:rsid w:val="00951BB6"/>
    <w:rsid w:val="00992C56"/>
    <w:rsid w:val="00995084"/>
    <w:rsid w:val="009C1D58"/>
    <w:rsid w:val="009C2A6D"/>
    <w:rsid w:val="009C7C65"/>
    <w:rsid w:val="009E79E4"/>
    <w:rsid w:val="00A34BF4"/>
    <w:rsid w:val="00A66242"/>
    <w:rsid w:val="00AB412E"/>
    <w:rsid w:val="00B428BD"/>
    <w:rsid w:val="00B876C8"/>
    <w:rsid w:val="00BC2953"/>
    <w:rsid w:val="00BD2D8C"/>
    <w:rsid w:val="00BE4916"/>
    <w:rsid w:val="00BE7EAA"/>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6AC7"/>
    <w:rsid w:val="00ED5A0A"/>
    <w:rsid w:val="00ED5E04"/>
    <w:rsid w:val="00F2094E"/>
    <w:rsid w:val="00F34A7F"/>
    <w:rsid w:val="00F53366"/>
    <w:rsid w:val="00F80AF7"/>
    <w:rsid w:val="00FA6043"/>
    <w:rsid w:val="00FB2BCD"/>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860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2-6963-11-316" TargetMode="External"/><Relationship Id="rId13" Type="http://schemas.openxmlformats.org/officeDocument/2006/relationships/hyperlink" Target="https://doi.org/10.1111/spol.12061" TargetMode="External"/><Relationship Id="rId18" Type="http://schemas.openxmlformats.org/officeDocument/2006/relationships/hyperlink" Target="https://doi.org/10.1177/0958928711433654" TargetMode="External"/><Relationship Id="rId26" Type="http://schemas.openxmlformats.org/officeDocument/2006/relationships/hyperlink" Target="https://doi.org/10.1111/jan.12189"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93/cje/ben043" TargetMode="External"/><Relationship Id="rId34" Type="http://schemas.openxmlformats.org/officeDocument/2006/relationships/hyperlink" Target="https://doi.org/10.1177/0958928712456572" TargetMode="External"/><Relationship Id="rId42" Type="http://schemas.openxmlformats.org/officeDocument/2006/relationships/fontTable" Target="fontTable.xml"/><Relationship Id="rId7" Type="http://schemas.openxmlformats.org/officeDocument/2006/relationships/hyperlink" Target="https://doi.org/10.1093/sp/4.3.362" TargetMode="External"/><Relationship Id="rId12" Type="http://schemas.openxmlformats.org/officeDocument/2006/relationships/hyperlink" Target="https://doi.org/10.1080/0144287022000000082" TargetMode="External"/><Relationship Id="rId17" Type="http://schemas.openxmlformats.org/officeDocument/2006/relationships/hyperlink" Target="https://doi.org/10.1080/14616696.2010.483006" TargetMode="External"/><Relationship Id="rId25" Type="http://schemas.openxmlformats.org/officeDocument/2006/relationships/hyperlink" Target="https://doi.org/10.1177/0958928709352406" TargetMode="External"/><Relationship Id="rId33" Type="http://schemas.openxmlformats.org/officeDocument/2006/relationships/hyperlink" Target="https://doi.org/10.1177/0958928707087591"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80/1461669032000127642" TargetMode="External"/><Relationship Id="rId20" Type="http://schemas.openxmlformats.org/officeDocument/2006/relationships/hyperlink" Target="https://doi.org/10.1177/0958928713499175" TargetMode="External"/><Relationship Id="rId29" Type="http://schemas.openxmlformats.org/officeDocument/2006/relationships/hyperlink" Target="https://doi.org/10.1177/014662168701100401"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95892879600600102" TargetMode="External"/><Relationship Id="rId24" Type="http://schemas.openxmlformats.org/officeDocument/2006/relationships/hyperlink" Target="https://doi.org/10.1177/1355819615575080" TargetMode="External"/><Relationship Id="rId32" Type="http://schemas.openxmlformats.org/officeDocument/2006/relationships/hyperlink" Target="https://doi.org/10.1111/j.1468-2397.2007.00486.x" TargetMode="External"/><Relationship Id="rId37" Type="http://schemas.openxmlformats.org/officeDocument/2006/relationships/header" Target="header2.xml"/><Relationship Id="rId40" Type="http://schemas.openxmlformats.org/officeDocument/2006/relationships/header" Target="header3.xml"/><Relationship Id="rId45"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oi.org/10.1080/1354570042000198245" TargetMode="External"/><Relationship Id="rId23" Type="http://schemas.openxmlformats.org/officeDocument/2006/relationships/hyperlink" Target="https://doi.org/10.5209/rev_CRLA.2014.v32.n1.44712" TargetMode="External"/><Relationship Id="rId28" Type="http://schemas.openxmlformats.org/officeDocument/2006/relationships/hyperlink" Target="https://ec.europa.eu/social/main.jsp?advSearchKey=espnltc_2018&amp;mode=advancedSubmit&amp;catId=22&amp;policyArea=0&amp;policyAreaSub=0&amp;country=0&amp;year=0" TargetMode="External"/><Relationship Id="rId36" Type="http://schemas.openxmlformats.org/officeDocument/2006/relationships/header" Target="header1.xml"/><Relationship Id="rId10" Type="http://schemas.openxmlformats.org/officeDocument/2006/relationships/hyperlink" Target="https://doi.org/10.1016/j.healthpol.2019.05.001" TargetMode="External"/><Relationship Id="rId19" Type="http://schemas.openxmlformats.org/officeDocument/2006/relationships/hyperlink" Target="https://doi.org/10.1007/s12062-012-9063-y" TargetMode="External"/><Relationship Id="rId31" Type="http://schemas.openxmlformats.org/officeDocument/2006/relationships/hyperlink" Target="https://doi.org/10.1007/s10182-011-0179-9" TargetMode="External"/><Relationship Id="rId44"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doi.org/10.1515/revecp-2017-0008" TargetMode="External"/><Relationship Id="rId14" Type="http://schemas.openxmlformats.org/officeDocument/2006/relationships/hyperlink" Target="https://doi.org/10.1016/j.healthpol.2013.09.003" TargetMode="External"/><Relationship Id="rId22" Type="http://schemas.openxmlformats.org/officeDocument/2006/relationships/hyperlink" Target="https://doi.org/10.1024/1662-9647/a000031" TargetMode="External"/><Relationship Id="rId27" Type="http://schemas.openxmlformats.org/officeDocument/2006/relationships/hyperlink" Target="http://www.oecd.org/els/health-systems/health-data.htm" TargetMode="External"/><Relationship Id="rId30" Type="http://schemas.openxmlformats.org/officeDocument/2006/relationships/hyperlink" Target="https://doi.org/10.1002/sim.4067" TargetMode="External"/><Relationship Id="rId35" Type="http://schemas.openxmlformats.org/officeDocument/2006/relationships/hyperlink" Target="https://doi.org/10.1177/0958928709344247" TargetMode="External"/><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9985</Words>
  <Characters>62907</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2020-12-04T15:37:00Z</dcterms:created>
  <dcterms:modified xsi:type="dcterms:W3CDTF">2020-12-04T15:39:00Z</dcterms:modified>
</cp:coreProperties>
</file>