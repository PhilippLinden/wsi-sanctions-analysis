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9F" w:rsidRPr="006A56FF" w:rsidRDefault="00670F9F" w:rsidP="00670F9F">
      <w:pPr>
        <w:pStyle w:val="berschrift1"/>
        <w:ind w:left="0" w:firstLine="0"/>
        <w:rPr>
          <w:lang w:val="en-US"/>
        </w:rPr>
      </w:pPr>
      <w:r w:rsidRPr="006A56FF">
        <w:rPr>
          <w:lang w:val="en-US"/>
        </w:rPr>
        <w:t>Abstract</w:t>
      </w:r>
    </w:p>
    <w:p w:rsidR="00670F9F" w:rsidRPr="0078314D" w:rsidRDefault="00670F9F" w:rsidP="00670F9F">
      <w:pPr>
        <w:pStyle w:val="02FlietextErsterAbsatz"/>
        <w:rPr>
          <w:lang w:val="en-US"/>
        </w:rPr>
      </w:pPr>
      <w:r w:rsidRPr="006A56FF">
        <w:rPr>
          <w:lang w:val="en-US"/>
        </w:rPr>
        <w:t xml:space="preserve">Providing long-term care (LTC) to the elderly is a major challenge for </w:t>
      </w:r>
      <w:r>
        <w:rPr>
          <w:lang w:val="en-US"/>
        </w:rPr>
        <w:t>the</w:t>
      </w:r>
      <w:r w:rsidRPr="006A56FF">
        <w:rPr>
          <w:lang w:val="en-US"/>
        </w:rPr>
        <w:t xml:space="preserve"> welfare state. LTC systems differ widely </w:t>
      </w:r>
      <w:r>
        <w:rPr>
          <w:lang w:val="en-US"/>
        </w:rPr>
        <w:t>among</w:t>
      </w:r>
      <w:r w:rsidRPr="006A56FF">
        <w:rPr>
          <w:lang w:val="en-US"/>
        </w:rPr>
        <w:t xml:space="preserve"> countries. </w:t>
      </w:r>
      <w:r>
        <w:rPr>
          <w:lang w:val="en-US"/>
        </w:rPr>
        <w:t>D</w:t>
      </w:r>
      <w:r w:rsidRPr="00DC7F46">
        <w:rPr>
          <w:lang w:val="en-US"/>
        </w:rPr>
        <w:t xml:space="preserve">ue to </w:t>
      </w:r>
      <w:r>
        <w:rPr>
          <w:lang w:val="en-US"/>
        </w:rPr>
        <w:t xml:space="preserve">recent </w:t>
      </w:r>
      <w:r w:rsidRPr="00DC7F46">
        <w:rPr>
          <w:lang w:val="en-US"/>
        </w:rPr>
        <w:t>maturation, economization</w:t>
      </w:r>
      <w:r>
        <w:rPr>
          <w:lang w:val="en-US"/>
        </w:rPr>
        <w:t>,</w:t>
      </w:r>
      <w:r w:rsidRPr="00DC7F46">
        <w:rPr>
          <w:lang w:val="en-US"/>
        </w:rPr>
        <w:t xml:space="preserve"> and marketization</w:t>
      </w:r>
      <w:r>
        <w:rPr>
          <w:lang w:val="en-US"/>
        </w:rPr>
        <w:t xml:space="preserve"> processes, earlier LTC comparisons and typologies are no longer suitable to give a comprehensive overview of LTC systems and their major characteristics. In this </w:t>
      </w:r>
      <w:proofErr w:type="gramStart"/>
      <w:r>
        <w:rPr>
          <w:lang w:val="en-US"/>
        </w:rPr>
        <w:t>paper</w:t>
      </w:r>
      <w:proofErr w:type="gramEnd"/>
      <w:r>
        <w:rPr>
          <w:lang w:val="en-US"/>
        </w:rPr>
        <w:t xml:space="preserve"> we</w:t>
      </w:r>
      <w:r w:rsidRPr="006A56FF">
        <w:rPr>
          <w:lang w:val="en-US"/>
        </w:rPr>
        <w:t xml:space="preserve"> </w:t>
      </w:r>
      <w:r>
        <w:rPr>
          <w:lang w:val="en-US"/>
        </w:rPr>
        <w:t>introduce a new typology of LTC systems in the OECD world,</w:t>
      </w:r>
      <w:r w:rsidRPr="00455989">
        <w:rPr>
          <w:lang w:val="en-US"/>
        </w:rPr>
        <w:t xml:space="preserve"> </w:t>
      </w:r>
      <w:r>
        <w:rPr>
          <w:lang w:val="en-US"/>
        </w:rPr>
        <w:t>based on</w:t>
      </w:r>
      <w:r w:rsidRPr="00455989">
        <w:rPr>
          <w:lang w:val="en-US"/>
        </w:rPr>
        <w:t xml:space="preserve"> most recent OECD data and a unique set of institutional indicators</w:t>
      </w:r>
      <w:r>
        <w:rPr>
          <w:lang w:val="en-US"/>
        </w:rPr>
        <w:t>. This typology aims to make LTC systems more comparable to welfare state and healthcare system typologies and thereby improve our</w:t>
      </w:r>
      <w:r w:rsidRPr="007F1664">
        <w:rPr>
          <w:lang w:val="en-US"/>
        </w:rPr>
        <w:t xml:space="preserve"> understand</w:t>
      </w:r>
      <w:r>
        <w:rPr>
          <w:lang w:val="en-US"/>
        </w:rPr>
        <w:t xml:space="preserve">ing of how long-term care </w:t>
      </w:r>
      <w:proofErr w:type="gramStart"/>
      <w:r>
        <w:rPr>
          <w:lang w:val="en-US"/>
        </w:rPr>
        <w:t>is embedded</w:t>
      </w:r>
      <w:proofErr w:type="gramEnd"/>
      <w:r>
        <w:rPr>
          <w:lang w:val="en-US"/>
        </w:rPr>
        <w:t xml:space="preserve"> in the wider welfare state and how it is related to other welfare state institutions. Based on 24 cluster analyses, we identify six (method-driven) and</w:t>
      </w:r>
      <w:r w:rsidRPr="0047525E">
        <w:rPr>
          <w:lang w:val="en-US"/>
        </w:rPr>
        <w:t xml:space="preserve"> </w:t>
      </w:r>
      <w:r>
        <w:rPr>
          <w:lang w:val="en-US"/>
        </w:rPr>
        <w:t xml:space="preserve">nine LTC types (content-driven), </w:t>
      </w:r>
      <w:r w:rsidRPr="004B6E43">
        <w:rPr>
          <w:lang w:val="en-US"/>
        </w:rPr>
        <w:t>which can be adapted in future studies according to the needs</w:t>
      </w:r>
      <w:r>
        <w:rPr>
          <w:lang w:val="en-US"/>
        </w:rPr>
        <w:t xml:space="preserve">. In the </w:t>
      </w:r>
      <w:proofErr w:type="gramStart"/>
      <w:r>
        <w:rPr>
          <w:lang w:val="en-US"/>
        </w:rPr>
        <w:t>six-types</w:t>
      </w:r>
      <w:proofErr w:type="gramEnd"/>
      <w:r>
        <w:rPr>
          <w:lang w:val="en-US"/>
        </w:rPr>
        <w:t xml:space="preserve"> solution, we suggest a </w:t>
      </w:r>
      <w:r w:rsidRPr="004B6E43">
        <w:rPr>
          <w:i/>
          <w:lang w:val="en-US"/>
        </w:rPr>
        <w:t>public supply type</w:t>
      </w:r>
      <w:r>
        <w:rPr>
          <w:lang w:val="en-US"/>
        </w:rPr>
        <w:t xml:space="preserve"> (e.g., Sweden), a </w:t>
      </w:r>
      <w:r w:rsidRPr="004B6E43">
        <w:rPr>
          <w:i/>
          <w:lang w:val="en-US"/>
        </w:rPr>
        <w:t>private supply type</w:t>
      </w:r>
      <w:r>
        <w:rPr>
          <w:lang w:val="en-US"/>
        </w:rPr>
        <w:t xml:space="preserve"> (e.g., Germany), a </w:t>
      </w:r>
      <w:r w:rsidRPr="004B6E43">
        <w:rPr>
          <w:i/>
          <w:lang w:val="en-US"/>
        </w:rPr>
        <w:t>residual public type</w:t>
      </w:r>
      <w:r>
        <w:rPr>
          <w:lang w:val="en-US"/>
        </w:rPr>
        <w:t xml:space="preserve"> (e.g., Poland), an e</w:t>
      </w:r>
      <w:r w:rsidRPr="004B6E43">
        <w:rPr>
          <w:i/>
          <w:lang w:val="en-US"/>
        </w:rPr>
        <w:t>volving public supply type</w:t>
      </w:r>
      <w:r>
        <w:rPr>
          <w:lang w:val="en-US"/>
        </w:rPr>
        <w:t xml:space="preserve"> (e.g., Korea), a </w:t>
      </w:r>
      <w:bookmarkStart w:id="0" w:name="_GoBack"/>
      <w:bookmarkEnd w:id="0"/>
      <w:del w:id="1" w:author="Mareike Ariaans" w:date="2020-11-27T10:25:00Z">
        <w:r w:rsidRPr="004B6E43" w:rsidDel="00331B03">
          <w:rPr>
            <w:i/>
            <w:lang w:val="en-US"/>
          </w:rPr>
          <w:delText xml:space="preserve">private </w:delText>
        </w:r>
      </w:del>
      <w:r w:rsidRPr="004B6E43">
        <w:rPr>
          <w:i/>
          <w:lang w:val="en-US"/>
        </w:rPr>
        <w:t>need-based supply type</w:t>
      </w:r>
      <w:r>
        <w:rPr>
          <w:lang w:val="en-US"/>
        </w:rPr>
        <w:t xml:space="preserve"> (e.g., Switzerland), and an </w:t>
      </w:r>
      <w:r w:rsidRPr="004B6E43">
        <w:rPr>
          <w:i/>
          <w:lang w:val="en-US"/>
        </w:rPr>
        <w:t>evolving need-based type</w:t>
      </w:r>
      <w:r>
        <w:rPr>
          <w:lang w:val="en-US"/>
        </w:rPr>
        <w:t xml:space="preserve"> (e.g., United States).</w:t>
      </w:r>
    </w:p>
    <w:p w:rsidR="00BF7C8B" w:rsidRPr="00670F9F" w:rsidRDefault="00BF7C8B">
      <w:pPr>
        <w:rPr>
          <w:lang w:val="en-US"/>
        </w:rPr>
      </w:pPr>
    </w:p>
    <w:sectPr w:rsidR="00BF7C8B" w:rsidRPr="00670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eike Ariaans">
    <w15:presenceInfo w15:providerId="Windows Live" w15:userId="ad2f2a960a7bcc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9F"/>
    <w:rsid w:val="002F5109"/>
    <w:rsid w:val="00331B03"/>
    <w:rsid w:val="00670F9F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6A82"/>
  <w15:chartTrackingRefBased/>
  <w15:docId w15:val="{1D5CF2BA-5BF8-4EC5-A4A9-D592F7CC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0F9F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0F9F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customStyle="1" w:styleId="02FlietextErsterAbsatz">
    <w:name w:val="02 Fließtext Erster Absatz"/>
    <w:basedOn w:val="Standard"/>
    <w:link w:val="02FlietextErsterAbsatzZchn"/>
    <w:qFormat/>
    <w:rsid w:val="00670F9F"/>
    <w:pPr>
      <w:spacing w:after="0" w:line="480" w:lineRule="auto"/>
      <w:jc w:val="both"/>
    </w:pPr>
    <w:rPr>
      <w:rFonts w:ascii="Times New Roman" w:eastAsia="Calibri" w:hAnsi="Times New Roman" w:cs="Times New Roman"/>
      <w:color w:val="000000"/>
      <w:sz w:val="24"/>
    </w:rPr>
  </w:style>
  <w:style w:type="character" w:customStyle="1" w:styleId="02FlietextErsterAbsatzZchn">
    <w:name w:val="02 Fließtext Erster Absatz Zchn"/>
    <w:basedOn w:val="Absatz-Standardschriftart"/>
    <w:link w:val="02FlietextErsterAbsatz"/>
    <w:rsid w:val="00670F9F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2</cp:revision>
  <dcterms:created xsi:type="dcterms:W3CDTF">2020-11-27T09:25:00Z</dcterms:created>
  <dcterms:modified xsi:type="dcterms:W3CDTF">2020-11-27T09:25:00Z</dcterms:modified>
</cp:coreProperties>
</file>