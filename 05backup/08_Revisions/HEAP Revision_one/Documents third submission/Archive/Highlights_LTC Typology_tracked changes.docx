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25</w:t>
      </w:r>
      <w:proofErr w:type="gramEnd"/>
      <w:r>
        <w:rPr>
          <w:lang w:val="en-US"/>
        </w:rPr>
        <w:t xml:space="preserve"> OECD long-term care systems</w:t>
      </w:r>
      <w:r w:rsidR="00E9158E">
        <w:rPr>
          <w:lang w:val="en-US"/>
        </w:rPr>
        <w:t xml:space="preserve"> are compared and classified</w:t>
      </w:r>
      <w:ins w:id="0" w:author="Mareike Ariaans" w:date="2021-02-09T15:19:00Z">
        <w:r w:rsidR="00C90965">
          <w:rPr>
            <w:lang w:val="en-US"/>
          </w:rPr>
          <w:t xml:space="preserve">, adopting most recent quantitative and </w:t>
        </w:r>
      </w:ins>
      <w:ins w:id="1" w:author="Mareike Ariaans" w:date="2021-02-09T15:20:00Z">
        <w:r w:rsidR="00C90965">
          <w:rPr>
            <w:lang w:val="en-US"/>
          </w:rPr>
          <w:t>institutional</w:t>
        </w:r>
      </w:ins>
      <w:ins w:id="2" w:author="Mareike Ariaans" w:date="2021-02-09T15:19:00Z">
        <w:r w:rsidR="00C90965">
          <w:rPr>
            <w:lang w:val="en-US"/>
          </w:rPr>
          <w:t xml:space="preserve"> </w:t>
        </w:r>
      </w:ins>
      <w:ins w:id="3" w:author="Mareike Ariaans" w:date="2021-02-09T15:20:00Z">
        <w:r w:rsidR="00C90965">
          <w:rPr>
            <w:lang w:val="en-US"/>
          </w:rPr>
          <w:t>indicators.</w:t>
        </w:r>
      </w:ins>
      <w:del w:id="4" w:author="Mareike Ariaans" w:date="2021-02-09T15:19:00Z">
        <w:r w:rsidR="00E9158E" w:rsidDel="00C90965">
          <w:rPr>
            <w:lang w:val="en-US"/>
          </w:rPr>
          <w:delText>.</w:delText>
        </w:r>
      </w:del>
    </w:p>
    <w:p w:rsidR="00107CB5" w:rsidDel="00C90965" w:rsidRDefault="00E9158E" w:rsidP="00107CB5">
      <w:pPr>
        <w:pStyle w:val="02Flietext"/>
        <w:numPr>
          <w:ilvl w:val="0"/>
          <w:numId w:val="1"/>
        </w:numPr>
        <w:rPr>
          <w:del w:id="5" w:author="Mareike Ariaans" w:date="2021-02-09T15:20:00Z"/>
          <w:lang w:val="en-US"/>
        </w:rPr>
      </w:pPr>
      <w:del w:id="6" w:author="Mareike Ariaans" w:date="2021-02-09T15:20:00Z">
        <w:r w:rsidDel="00C90965">
          <w:rPr>
            <w:lang w:val="en-US"/>
          </w:rPr>
          <w:delText>M</w:delText>
        </w:r>
        <w:r w:rsidR="00107CB5" w:rsidDel="00C90965">
          <w:rPr>
            <w:lang w:val="en-US"/>
          </w:rPr>
          <w:delText>ost recent quantitative and institutional indicators on long-term care</w:delText>
        </w:r>
        <w:r w:rsidDel="00C90965">
          <w:rPr>
            <w:lang w:val="en-US"/>
          </w:rPr>
          <w:delText xml:space="preserve"> are adopted</w:delText>
        </w:r>
      </w:del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07CB5">
        <w:rPr>
          <w:lang w:val="en-US"/>
        </w:rPr>
        <w:t xml:space="preserve"> new</w:t>
      </w:r>
      <w:r>
        <w:rPr>
          <w:lang w:val="en-US"/>
        </w:rPr>
        <w:t xml:space="preserve"> and</w:t>
      </w:r>
      <w:r w:rsidR="00107CB5">
        <w:rPr>
          <w:lang w:val="en-US"/>
        </w:rPr>
        <w:t xml:space="preserve"> innovative clustering approach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used</w:t>
      </w:r>
      <w:proofErr w:type="gramEnd"/>
      <w:ins w:id="7" w:author="Mareike Ariaans" w:date="2021-02-09T15:23:00Z">
        <w:r w:rsidR="00C90965">
          <w:rPr>
            <w:lang w:val="en-US"/>
          </w:rPr>
          <w:t xml:space="preserve">, leading to an adjustable </w:t>
        </w:r>
        <w:r w:rsidR="00C90965">
          <w:rPr>
            <w:lang w:val="en-US"/>
          </w:rPr>
          <w:t>long-term care typology of nine, respectively six clusters</w:t>
        </w:r>
      </w:ins>
      <w:r>
        <w:rPr>
          <w:lang w:val="en-US"/>
        </w:rPr>
        <w:t>.</w:t>
      </w:r>
    </w:p>
    <w:p w:rsidR="00107CB5" w:rsidDel="00C90965" w:rsidRDefault="00E9158E" w:rsidP="00107CB5">
      <w:pPr>
        <w:pStyle w:val="02Flietext"/>
        <w:numPr>
          <w:ilvl w:val="0"/>
          <w:numId w:val="1"/>
        </w:numPr>
        <w:rPr>
          <w:del w:id="8" w:author="Mareike Ariaans" w:date="2021-02-09T15:23:00Z"/>
          <w:lang w:val="en-US"/>
        </w:rPr>
      </w:pPr>
      <w:bookmarkStart w:id="9" w:name="_GoBack"/>
      <w:bookmarkEnd w:id="9"/>
      <w:del w:id="10" w:author="Mareike Ariaans" w:date="2021-02-09T15:23:00Z">
        <w:r w:rsidDel="00C90965">
          <w:rPr>
            <w:lang w:val="en-US"/>
          </w:rPr>
          <w:delText>A</w:delText>
        </w:r>
        <w:r w:rsidR="00107CB5" w:rsidDel="00C90965">
          <w:rPr>
            <w:lang w:val="en-US"/>
          </w:rPr>
          <w:delText>n updated and adjustable long-term care typology</w:delText>
        </w:r>
        <w:r w:rsidDel="00C90965">
          <w:rPr>
            <w:lang w:val="en-US"/>
          </w:rPr>
          <w:delText xml:space="preserve"> of</w:delText>
        </w:r>
        <w:r w:rsidR="00C73DB2" w:rsidDel="00C90965">
          <w:rPr>
            <w:lang w:val="en-US"/>
          </w:rPr>
          <w:delText xml:space="preserve"> nine, respectively six clusters</w:delText>
        </w:r>
        <w:r w:rsidDel="00C90965">
          <w:rPr>
            <w:lang w:val="en-US"/>
          </w:rPr>
          <w:delText xml:space="preserve"> is provided.</w:delText>
        </w:r>
      </w:del>
    </w:p>
    <w:p w:rsidR="00C73DB2" w:rsidRDefault="00E9158E" w:rsidP="00C73DB2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six systems are identified</w:t>
      </w:r>
      <w:r w:rsidR="00C73DB2">
        <w:rPr>
          <w:lang w:val="en-US"/>
        </w:rPr>
        <w:t xml:space="preserve">: </w:t>
      </w:r>
      <w:r w:rsidR="00C73DB2" w:rsidRPr="00C73DB2">
        <w:rPr>
          <w:lang w:val="en-US"/>
        </w:rPr>
        <w:t>residual public system</w:t>
      </w:r>
      <w:r w:rsidR="00C73DB2">
        <w:rPr>
          <w:lang w:val="en-US"/>
        </w:rPr>
        <w:t xml:space="preserve">,  </w:t>
      </w:r>
      <w:r w:rsidR="00C73DB2" w:rsidRPr="00C73DB2">
        <w:rPr>
          <w:lang w:val="en-US"/>
        </w:rPr>
        <w:t>private supply system</w:t>
      </w:r>
      <w:r w:rsidR="00C73DB2">
        <w:rPr>
          <w:lang w:val="en-US"/>
        </w:rPr>
        <w:t xml:space="preserve">, a </w:t>
      </w:r>
      <w:r w:rsidR="00C73DB2" w:rsidRPr="00C73DB2">
        <w:rPr>
          <w:lang w:val="en-US"/>
        </w:rPr>
        <w:t>public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public supply system</w:t>
      </w:r>
      <w:r w:rsidR="00356F95">
        <w:rPr>
          <w:lang w:val="en-US"/>
        </w:rPr>
        <w:t>,</w:t>
      </w:r>
      <w:r w:rsidR="00C73DB2" w:rsidRPr="00C73DB2">
        <w:rPr>
          <w:lang w:val="en-US"/>
        </w:rPr>
        <w:t xml:space="preserve"> need-based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private need-based system</w:t>
      </w:r>
    </w:p>
    <w:p w:rsidR="00BF7C8B" w:rsidRPr="00107CB5" w:rsidRDefault="00BF7C8B">
      <w:pPr>
        <w:rPr>
          <w:lang w:val="en-US"/>
        </w:rPr>
      </w:pPr>
    </w:p>
    <w:sectPr w:rsidR="00BF7C8B" w:rsidRPr="0010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0869D7"/>
    <w:rsid w:val="00107CB5"/>
    <w:rsid w:val="00207260"/>
    <w:rsid w:val="002F5109"/>
    <w:rsid w:val="00356F95"/>
    <w:rsid w:val="005C0EBB"/>
    <w:rsid w:val="006B5548"/>
    <w:rsid w:val="00BA7CBE"/>
    <w:rsid w:val="00BF7C8B"/>
    <w:rsid w:val="00C73DB2"/>
    <w:rsid w:val="00C90965"/>
    <w:rsid w:val="00E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FC07"/>
  <w15:chartTrackingRefBased/>
  <w15:docId w15:val="{7E82E6FA-C540-467E-992C-6032F8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9D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9D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2021-02-09T14:26:00Z</dcterms:created>
  <dcterms:modified xsi:type="dcterms:W3CDTF">2021-02-09T14:26:00Z</dcterms:modified>
</cp:coreProperties>
</file>