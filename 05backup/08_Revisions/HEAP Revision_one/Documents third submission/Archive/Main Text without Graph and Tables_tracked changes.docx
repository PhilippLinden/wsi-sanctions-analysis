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49B8A" w14:textId="77777777" w:rsidR="005E0316" w:rsidRPr="004B6E43" w:rsidRDefault="005E0316" w:rsidP="005E0316">
      <w:pPr>
        <w:spacing w:after="160" w:line="480" w:lineRule="auto"/>
        <w:jc w:val="both"/>
        <w:rPr>
          <w:b/>
          <w:sz w:val="32"/>
          <w:szCs w:val="32"/>
          <w:lang w:val="en-US"/>
        </w:rPr>
      </w:pPr>
      <w:r w:rsidRPr="004B6E43">
        <w:rPr>
          <w:b/>
          <w:sz w:val="32"/>
          <w:szCs w:val="32"/>
          <w:lang w:val="en-US"/>
        </w:rPr>
        <w:t>Worlds of Long-Term Care: A Typology of OECD Countries</w:t>
      </w:r>
    </w:p>
    <w:p w14:paraId="4A5FECED" w14:textId="77777777" w:rsidR="005E0316" w:rsidRPr="006A56FF" w:rsidRDefault="005E0316" w:rsidP="005E0316">
      <w:pPr>
        <w:rPr>
          <w:b/>
          <w:szCs w:val="24"/>
          <w:lang w:val="en-US"/>
        </w:rPr>
      </w:pPr>
    </w:p>
    <w:p w14:paraId="5D111A3C" w14:textId="77777777" w:rsidR="005E0316" w:rsidRPr="006A56FF" w:rsidRDefault="005E0316" w:rsidP="005E0316">
      <w:pPr>
        <w:pStyle w:val="berschrift1"/>
        <w:rPr>
          <w:lang w:val="en-US"/>
        </w:rPr>
      </w:pPr>
      <w:r w:rsidRPr="006A56FF">
        <w:rPr>
          <w:lang w:val="en-US"/>
        </w:rPr>
        <w:t>Introduction</w:t>
      </w:r>
    </w:p>
    <w:p w14:paraId="74285D57" w14:textId="664C7547" w:rsidR="005E0316" w:rsidRDefault="005E0316" w:rsidP="005E0316">
      <w:pPr>
        <w:pStyle w:val="02FlietextErsterAbsatz"/>
        <w:rPr>
          <w:lang w:val="en-US"/>
        </w:rPr>
      </w:pPr>
      <w:r>
        <w:rPr>
          <w:lang w:val="en-US"/>
        </w:rPr>
        <w:t>The provision of long-term care (LTC) for the elderly is a major challenge for developed welfare states, and is highly affected by increasing longevity and the ageing of the baby boom gener</w:t>
      </w:r>
      <w:r w:rsidRPr="00D52878">
        <w:rPr>
          <w:lang w:val="en-US"/>
        </w:rPr>
        <w:t>ation</w:t>
      </w:r>
      <w:r>
        <w:rPr>
          <w:lang w:val="en-US"/>
        </w:rPr>
        <w:t xml:space="preserve"> </w:t>
      </w:r>
      <w:r w:rsidRPr="00D52878">
        <w:rPr>
          <w:noProof/>
          <w:lang w:val="en-US"/>
        </w:rPr>
        <w:t>[1]</w:t>
      </w:r>
      <w:r w:rsidRPr="00D52878">
        <w:rPr>
          <w:lang w:val="en-US"/>
        </w:rPr>
        <w:t>. The rising number of elderly people in</w:t>
      </w:r>
      <w:r>
        <w:rPr>
          <w:lang w:val="en-US"/>
        </w:rPr>
        <w:t xml:space="preserve"> need of LTC increases the financial pressure on LTC systems </w:t>
      </w:r>
      <w:r>
        <w:rPr>
          <w:noProof/>
          <w:lang w:val="en-US"/>
        </w:rPr>
        <w:t>[2]</w:t>
      </w:r>
      <w:r>
        <w:rPr>
          <w:lang w:val="en-US"/>
        </w:rPr>
        <w:t xml:space="preserve">. At the same time, demands for better access and higher-quality services are growing </w:t>
      </w:r>
      <w:r>
        <w:rPr>
          <w:noProof/>
          <w:lang w:val="en-US"/>
        </w:rPr>
        <w:t>[3]</w:t>
      </w:r>
      <w:r>
        <w:rPr>
          <w:lang w:val="en-US"/>
        </w:rPr>
        <w:t>. To cope with these pressures, m</w:t>
      </w:r>
      <w:r w:rsidRPr="006A56FF">
        <w:rPr>
          <w:lang w:val="en-US"/>
        </w:rPr>
        <w:t xml:space="preserve">any countries </w:t>
      </w:r>
      <w:r>
        <w:rPr>
          <w:lang w:val="en-US"/>
        </w:rPr>
        <w:t xml:space="preserve">have started to reform their LTC systems, </w:t>
      </w:r>
      <w:r w:rsidR="00CA35CB">
        <w:rPr>
          <w:lang w:val="en-US"/>
        </w:rPr>
        <w:t xml:space="preserve">e.g. </w:t>
      </w:r>
      <w:r>
        <w:rPr>
          <w:lang w:val="en-US"/>
        </w:rPr>
        <w:t xml:space="preserve">by </w:t>
      </w:r>
      <w:r w:rsidR="00CA35CB">
        <w:rPr>
          <w:lang w:val="en-US"/>
        </w:rPr>
        <w:t>changing eligibility criteria or altering the financing of LTC</w:t>
      </w:r>
      <w:r>
        <w:rPr>
          <w:lang w:val="en-US"/>
        </w:rPr>
        <w:t xml:space="preserve">. These measures </w:t>
      </w:r>
      <w:r w:rsidRPr="006A56FF">
        <w:rPr>
          <w:lang w:val="en-US"/>
        </w:rPr>
        <w:t xml:space="preserve">altered the scope and functioning of </w:t>
      </w:r>
      <w:r>
        <w:rPr>
          <w:lang w:val="en-US"/>
        </w:rPr>
        <w:t xml:space="preserve">many </w:t>
      </w:r>
      <w:r w:rsidRPr="006A56FF">
        <w:rPr>
          <w:lang w:val="en-US"/>
        </w:rPr>
        <w:t xml:space="preserve">established LTC systems </w:t>
      </w:r>
      <w:r>
        <w:rPr>
          <w:lang w:val="en-US"/>
        </w:rPr>
        <w:t>[4</w:t>
      </w:r>
      <w:proofErr w:type="gramStart"/>
      <w:r>
        <w:rPr>
          <w:lang w:val="en-US"/>
        </w:rPr>
        <w:t>,5</w:t>
      </w:r>
      <w:proofErr w:type="gramEnd"/>
      <w:r>
        <w:rPr>
          <w:lang w:val="en-US"/>
        </w:rPr>
        <w:t>]</w:t>
      </w:r>
      <w:r w:rsidRPr="006A56FF">
        <w:rPr>
          <w:lang w:val="en-US"/>
        </w:rPr>
        <w:t>.</w:t>
      </w:r>
      <w:r>
        <w:rPr>
          <w:lang w:val="en-US"/>
        </w:rPr>
        <w:t xml:space="preserve"> </w:t>
      </w:r>
      <w:proofErr w:type="gramStart"/>
      <w:r>
        <w:rPr>
          <w:lang w:val="en-US"/>
        </w:rPr>
        <w:t>As a consequence</w:t>
      </w:r>
      <w:proofErr w:type="gramEnd"/>
      <w:r>
        <w:rPr>
          <w:lang w:val="en-US"/>
        </w:rPr>
        <w:t xml:space="preserve">, it has become increasingly difficult to describe and categorize existing long-term care systems, which however is essential to analyze their effects with respect to coverage, access, social security, quality, and other factors. </w:t>
      </w:r>
    </w:p>
    <w:p w14:paraId="4B91C1E0" w14:textId="1E3C0634" w:rsidR="005E0316" w:rsidRDefault="005E0316" w:rsidP="005E0316">
      <w:pPr>
        <w:pStyle w:val="02FlietextErsterAbsatz"/>
        <w:ind w:firstLine="284"/>
        <w:rPr>
          <w:lang w:val="en-US"/>
        </w:rPr>
      </w:pPr>
      <w:r>
        <w:rPr>
          <w:lang w:val="en-US"/>
        </w:rPr>
        <w:t>This paper aims to provide a</w:t>
      </w:r>
      <w:r w:rsidRPr="006A56FF">
        <w:rPr>
          <w:lang w:val="en-US"/>
        </w:rPr>
        <w:t xml:space="preserve"> new and updated LTC typology</w:t>
      </w:r>
      <w:r>
        <w:rPr>
          <w:lang w:val="en-US"/>
        </w:rPr>
        <w:t xml:space="preserve"> that </w:t>
      </w:r>
      <w:r w:rsidR="00F34A7F">
        <w:rPr>
          <w:lang w:val="en-US"/>
        </w:rPr>
        <w:t>considers</w:t>
      </w:r>
      <w:r>
        <w:rPr>
          <w:lang w:val="en-US"/>
        </w:rPr>
        <w:t xml:space="preserve"> recent LTC reforms. This typology </w:t>
      </w:r>
      <w:r w:rsidRPr="006A56FF">
        <w:rPr>
          <w:lang w:val="en-US"/>
        </w:rPr>
        <w:t>make</w:t>
      </w:r>
      <w:r>
        <w:rPr>
          <w:lang w:val="en-US"/>
        </w:rPr>
        <w:t>s</w:t>
      </w:r>
      <w:r w:rsidRPr="006A56FF">
        <w:rPr>
          <w:lang w:val="en-US"/>
        </w:rPr>
        <w:t xml:space="preserve"> </w:t>
      </w:r>
      <w:r>
        <w:rPr>
          <w:lang w:val="en-US"/>
        </w:rPr>
        <w:t>two</w:t>
      </w:r>
      <w:r w:rsidRPr="006A56FF">
        <w:rPr>
          <w:lang w:val="en-US"/>
        </w:rPr>
        <w:t xml:space="preserve"> </w:t>
      </w:r>
      <w:r>
        <w:rPr>
          <w:lang w:val="en-US"/>
        </w:rPr>
        <w:t xml:space="preserve">methodological </w:t>
      </w:r>
      <w:r w:rsidRPr="006A56FF">
        <w:rPr>
          <w:lang w:val="en-US"/>
        </w:rPr>
        <w:t>advancements</w:t>
      </w:r>
      <w:r w:rsidRPr="00F12F0F">
        <w:rPr>
          <w:lang w:val="en-US"/>
        </w:rPr>
        <w:t xml:space="preserve"> </w:t>
      </w:r>
      <w:r>
        <w:rPr>
          <w:lang w:val="en-US"/>
        </w:rPr>
        <w:t>compared to existing</w:t>
      </w:r>
      <w:r w:rsidRPr="006A56FF">
        <w:rPr>
          <w:lang w:val="en-US"/>
        </w:rPr>
        <w:t xml:space="preserve"> </w:t>
      </w:r>
      <w:r>
        <w:rPr>
          <w:lang w:val="en-US"/>
        </w:rPr>
        <w:t>ones</w:t>
      </w:r>
      <w:r w:rsidRPr="00753A82">
        <w:rPr>
          <w:lang w:val="en-US"/>
        </w:rPr>
        <w:t xml:space="preserve">. </w:t>
      </w:r>
      <w:r>
        <w:rPr>
          <w:lang w:val="en-US"/>
        </w:rPr>
        <w:t>Earlier</w:t>
      </w:r>
      <w:r w:rsidRPr="00753A82">
        <w:rPr>
          <w:lang w:val="en-US"/>
        </w:rPr>
        <w:t xml:space="preserve"> typologies use either quantitative data </w:t>
      </w:r>
      <w:r w:rsidRPr="00753A82">
        <w:rPr>
          <w:noProof/>
          <w:lang w:val="en-US"/>
        </w:rPr>
        <w:t>[6,7]</w:t>
      </w:r>
      <w:r w:rsidRPr="00753A82">
        <w:rPr>
          <w:lang w:val="en-US"/>
        </w:rPr>
        <w:t xml:space="preserve"> or standardized information on institutional and regulatory aspects of LTC systems </w:t>
      </w:r>
      <w:r w:rsidRPr="00753A82">
        <w:rPr>
          <w:noProof/>
          <w:lang w:val="en-US"/>
        </w:rPr>
        <w:t>[8,9]</w:t>
      </w:r>
      <w:r w:rsidRPr="00753A82">
        <w:rPr>
          <w:lang w:val="en-US"/>
        </w:rPr>
        <w:t>. We integrate both approaches by analyzing quantitative data on supply, public-private mix, and performance as well as institutional information on the accessibility of systems. Second</w:t>
      </w:r>
      <w:r w:rsidRPr="006A56FF">
        <w:rPr>
          <w:lang w:val="en-US"/>
        </w:rPr>
        <w:t>,</w:t>
      </w:r>
      <w:r>
        <w:rPr>
          <w:lang w:val="en-US"/>
        </w:rPr>
        <w:t xml:space="preserve"> unlike most LTC typologies that select only one cluster analysis to categorize countries </w:t>
      </w:r>
      <w:r>
        <w:rPr>
          <w:noProof/>
          <w:lang w:val="en-US"/>
        </w:rPr>
        <w:t>[6,7,9]</w:t>
      </w:r>
      <w:r>
        <w:rPr>
          <w:lang w:val="en-US"/>
        </w:rPr>
        <w:t>,</w:t>
      </w:r>
      <w:r w:rsidRPr="00F33320">
        <w:rPr>
          <w:lang w:val="en-US"/>
        </w:rPr>
        <w:t xml:space="preserve"> </w:t>
      </w:r>
      <w:r>
        <w:rPr>
          <w:lang w:val="en-US"/>
        </w:rPr>
        <w:t>f</w:t>
      </w:r>
      <w:r w:rsidRPr="008C6FA4">
        <w:rPr>
          <w:lang w:val="en-US"/>
        </w:rPr>
        <w:t>or o</w:t>
      </w:r>
      <w:r w:rsidRPr="00C4275E">
        <w:rPr>
          <w:lang w:val="en-US"/>
        </w:rPr>
        <w:t>u</w:t>
      </w:r>
      <w:r>
        <w:rPr>
          <w:lang w:val="en-US"/>
        </w:rPr>
        <w:t>r LTC</w:t>
      </w:r>
      <w:r w:rsidRPr="008C6FA4">
        <w:rPr>
          <w:lang w:val="en-US"/>
        </w:rPr>
        <w:t xml:space="preserve"> </w:t>
      </w:r>
      <w:proofErr w:type="gramStart"/>
      <w:r w:rsidRPr="008C6FA4">
        <w:rPr>
          <w:lang w:val="en-US"/>
        </w:rPr>
        <w:t>typology</w:t>
      </w:r>
      <w:proofErr w:type="gramEnd"/>
      <w:r w:rsidRPr="008C6FA4">
        <w:rPr>
          <w:lang w:val="en-US"/>
        </w:rPr>
        <w:t xml:space="preserve"> we </w:t>
      </w:r>
      <w:r>
        <w:rPr>
          <w:lang w:val="en-US"/>
        </w:rPr>
        <w:t xml:space="preserve">calculate several cluster analyses to account for the internal consistency of clusters. This method, which </w:t>
      </w:r>
      <w:proofErr w:type="gramStart"/>
      <w:r>
        <w:rPr>
          <w:lang w:val="en-US"/>
        </w:rPr>
        <w:t>has already been used</w:t>
      </w:r>
      <w:proofErr w:type="gramEnd"/>
      <w:r>
        <w:rPr>
          <w:lang w:val="en-US"/>
        </w:rPr>
        <w:t xml:space="preserve"> to classify healthcare systems </w:t>
      </w:r>
      <w:r>
        <w:rPr>
          <w:noProof/>
          <w:lang w:val="en-US"/>
        </w:rPr>
        <w:t>[10]</w:t>
      </w:r>
      <w:r>
        <w:rPr>
          <w:lang w:val="en-US"/>
        </w:rPr>
        <w:t>, has so far not been applied in LTC typologies.</w:t>
      </w:r>
    </w:p>
    <w:p w14:paraId="31C77E2D" w14:textId="3E8E522D" w:rsidR="005E0316" w:rsidRDefault="005E0316" w:rsidP="005E0316">
      <w:pPr>
        <w:pStyle w:val="02FlietextEinzug"/>
        <w:rPr>
          <w:lang w:val="en-US"/>
        </w:rPr>
      </w:pPr>
      <w:r>
        <w:rPr>
          <w:lang w:val="en-US"/>
        </w:rPr>
        <w:t>We first describe dimensions and indicators of earlier LTC typologies and summarize their results. Then we explain the indicators and sample composition of our study. In t</w:t>
      </w:r>
      <w:r w:rsidRPr="00FE1C63">
        <w:rPr>
          <w:lang w:val="en-US"/>
        </w:rPr>
        <w:t xml:space="preserve">he results </w:t>
      </w:r>
      <w:r w:rsidRPr="00FE1C63">
        <w:rPr>
          <w:lang w:val="en-US"/>
        </w:rPr>
        <w:lastRenderedPageBreak/>
        <w:t>section</w:t>
      </w:r>
      <w:r>
        <w:rPr>
          <w:lang w:val="en-US"/>
        </w:rPr>
        <w:t xml:space="preserve">, we provide </w:t>
      </w:r>
      <w:r w:rsidRPr="00FE1C63">
        <w:rPr>
          <w:lang w:val="en-US"/>
        </w:rPr>
        <w:t>a detailed method-driven cluster solution</w:t>
      </w:r>
      <w:r w:rsidR="00F80AF7">
        <w:rPr>
          <w:lang w:val="en-US"/>
        </w:rPr>
        <w:t xml:space="preserve"> comprising nine clusters</w:t>
      </w:r>
      <w:r w:rsidRPr="00FE1C63">
        <w:rPr>
          <w:lang w:val="en-US"/>
        </w:rPr>
        <w:t xml:space="preserve">. </w:t>
      </w:r>
      <w:r>
        <w:rPr>
          <w:lang w:val="en-US"/>
        </w:rPr>
        <w:t xml:space="preserve">On this basis, we develop </w:t>
      </w:r>
      <w:r w:rsidRPr="00FE1C63">
        <w:rPr>
          <w:lang w:val="en-US"/>
        </w:rPr>
        <w:t>a condensed content-based clustering solution</w:t>
      </w:r>
      <w:r>
        <w:rPr>
          <w:lang w:val="en-US"/>
        </w:rPr>
        <w:t xml:space="preserve"> with six </w:t>
      </w:r>
      <w:r w:rsidRPr="00FE1C63">
        <w:rPr>
          <w:lang w:val="en-US"/>
        </w:rPr>
        <w:t xml:space="preserve">distinct system types. </w:t>
      </w:r>
      <w:r>
        <w:rPr>
          <w:lang w:val="en-US"/>
        </w:rPr>
        <w:t>In the discussion we compare the clusters we found with clusters in earlier typologies, and in the conclusion, we discuss our results in light of further usage.</w:t>
      </w:r>
    </w:p>
    <w:p w14:paraId="4D4048FB" w14:textId="77777777" w:rsidR="005E0316" w:rsidRPr="006A56FF" w:rsidRDefault="005E0316" w:rsidP="005E0316">
      <w:pPr>
        <w:pStyle w:val="berschrift2"/>
        <w:rPr>
          <w:lang w:val="en-US"/>
        </w:rPr>
      </w:pPr>
      <w:r w:rsidRPr="006A56FF">
        <w:rPr>
          <w:lang w:val="en-US"/>
        </w:rPr>
        <w:t xml:space="preserve">Long-term </w:t>
      </w:r>
      <w:r>
        <w:rPr>
          <w:lang w:val="en-US"/>
        </w:rPr>
        <w:t>c</w:t>
      </w:r>
      <w:r w:rsidRPr="006A56FF">
        <w:rPr>
          <w:lang w:val="en-US"/>
        </w:rPr>
        <w:t xml:space="preserve">are </w:t>
      </w:r>
      <w:r>
        <w:rPr>
          <w:lang w:val="en-US"/>
        </w:rPr>
        <w:t>c</w:t>
      </w:r>
      <w:r w:rsidRPr="006A56FF">
        <w:rPr>
          <w:lang w:val="en-US"/>
        </w:rPr>
        <w:t xml:space="preserve">lassifications </w:t>
      </w:r>
    </w:p>
    <w:p w14:paraId="363CADB6" w14:textId="0492DB08" w:rsidR="005E0316" w:rsidRPr="00D059AE" w:rsidRDefault="005E0316" w:rsidP="005E0316">
      <w:pPr>
        <w:pStyle w:val="02FlietextErsterAbsatz"/>
        <w:rPr>
          <w:lang w:val="en-US"/>
        </w:rPr>
      </w:pPr>
      <w:proofErr w:type="spellStart"/>
      <w:r w:rsidRPr="006A56FF">
        <w:rPr>
          <w:lang w:val="en-US"/>
        </w:rPr>
        <w:t>Typologizing</w:t>
      </w:r>
      <w:proofErr w:type="spellEnd"/>
      <w:r w:rsidRPr="006A56FF">
        <w:rPr>
          <w:lang w:val="en-US"/>
        </w:rPr>
        <w:t xml:space="preserve"> welfare states </w:t>
      </w:r>
      <w:r>
        <w:rPr>
          <w:lang w:val="en-US"/>
        </w:rPr>
        <w:t xml:space="preserve">and </w:t>
      </w:r>
      <w:r w:rsidRPr="006A56FF">
        <w:rPr>
          <w:lang w:val="en-US"/>
        </w:rPr>
        <w:t xml:space="preserve">welfare state systems is </w:t>
      </w:r>
      <w:r>
        <w:rPr>
          <w:lang w:val="en-US"/>
        </w:rPr>
        <w:t>a common endeavor in welfare state research</w:t>
      </w:r>
      <w:r w:rsidRPr="006A56FF">
        <w:rPr>
          <w:lang w:val="en-US"/>
        </w:rPr>
        <w:t xml:space="preserve"> since </w:t>
      </w:r>
      <w:proofErr w:type="spellStart"/>
      <w:r>
        <w:rPr>
          <w:lang w:val="en-US"/>
        </w:rPr>
        <w:t>Esping</w:t>
      </w:r>
      <w:proofErr w:type="spellEnd"/>
      <w:r>
        <w:rPr>
          <w:lang w:val="en-US"/>
        </w:rPr>
        <w:t>-Andersen's</w:t>
      </w:r>
      <w:r w:rsidRPr="006A56FF">
        <w:rPr>
          <w:lang w:val="en-US"/>
        </w:rPr>
        <w:t xml:space="preserve"> </w:t>
      </w:r>
      <w:r>
        <w:rPr>
          <w:lang w:val="en-US"/>
        </w:rPr>
        <w:t>[11]</w:t>
      </w:r>
      <w:r w:rsidRPr="006A56FF">
        <w:rPr>
          <w:lang w:val="en-US"/>
        </w:rPr>
        <w:t xml:space="preserve"> seminal study</w:t>
      </w:r>
      <w:r>
        <w:rPr>
          <w:lang w:val="en-US"/>
        </w:rPr>
        <w:t>.</w:t>
      </w:r>
      <w:r w:rsidRPr="006A56FF">
        <w:rPr>
          <w:lang w:val="en-US"/>
        </w:rPr>
        <w:t xml:space="preserve"> His work and the following adaptions and discussions </w:t>
      </w:r>
      <w:r>
        <w:rPr>
          <w:lang w:val="en-US"/>
        </w:rPr>
        <w:t>[e.g. 12–14]</w:t>
      </w:r>
      <w:r w:rsidRPr="006A56FF">
        <w:rPr>
          <w:lang w:val="en-US"/>
        </w:rPr>
        <w:t xml:space="preserve"> still provide a basic template for case selection and evaluation in</w:t>
      </w:r>
      <w:r>
        <w:rPr>
          <w:lang w:val="en-US"/>
        </w:rPr>
        <w:t xml:space="preserve"> all areas of welfare state research</w:t>
      </w:r>
      <w:r w:rsidRPr="006A56FF">
        <w:rPr>
          <w:lang w:val="en-US"/>
        </w:rPr>
        <w:t xml:space="preserve"> </w:t>
      </w:r>
      <w:r>
        <w:rPr>
          <w:lang w:val="en-US"/>
        </w:rPr>
        <w:t>[15</w:t>
      </w:r>
      <w:r w:rsidR="0040615E">
        <w:rPr>
          <w:lang w:val="en-US"/>
        </w:rPr>
        <w:t>–</w:t>
      </w:r>
      <w:r w:rsidR="0040615E" w:rsidRPr="00B428BD">
        <w:rPr>
          <w:lang w:val="en-US"/>
        </w:rPr>
        <w:t>17</w:t>
      </w:r>
      <w:r>
        <w:rPr>
          <w:lang w:val="en-US"/>
        </w:rPr>
        <w:t>]</w:t>
      </w:r>
      <w:r w:rsidRPr="006A56FF">
        <w:rPr>
          <w:lang w:val="en-US"/>
        </w:rPr>
        <w:t xml:space="preserve">. </w:t>
      </w:r>
      <w:r w:rsidRPr="009030FC">
        <w:rPr>
          <w:lang w:val="en-US"/>
        </w:rPr>
        <w:t>Since then</w:t>
      </w:r>
      <w:r>
        <w:rPr>
          <w:lang w:val="en-US"/>
        </w:rPr>
        <w:t>,</w:t>
      </w:r>
      <w:r w:rsidRPr="006A56FF">
        <w:rPr>
          <w:lang w:val="en-US"/>
        </w:rPr>
        <w:t xml:space="preserve"> a </w:t>
      </w:r>
      <w:r>
        <w:rPr>
          <w:lang w:val="en-US"/>
        </w:rPr>
        <w:t>vast amount</w:t>
      </w:r>
      <w:r w:rsidRPr="006A56FF">
        <w:rPr>
          <w:lang w:val="en-US"/>
        </w:rPr>
        <w:t xml:space="preserve"> of </w:t>
      </w:r>
      <w:r>
        <w:rPr>
          <w:lang w:val="en-US"/>
        </w:rPr>
        <w:t xml:space="preserve">issue- and area-specific typologies </w:t>
      </w:r>
      <w:proofErr w:type="gramStart"/>
      <w:r>
        <w:rPr>
          <w:lang w:val="en-US"/>
        </w:rPr>
        <w:t>have been developed</w:t>
      </w:r>
      <w:proofErr w:type="gramEnd"/>
      <w:r>
        <w:rPr>
          <w:lang w:val="en-US"/>
        </w:rPr>
        <w:t xml:space="preserve">, not least in healthcare </w:t>
      </w:r>
      <w:r>
        <w:rPr>
          <w:noProof/>
          <w:lang w:val="en-US"/>
        </w:rPr>
        <w:t>[10,1</w:t>
      </w:r>
      <w:r w:rsidR="006F37B4">
        <w:rPr>
          <w:noProof/>
          <w:lang w:val="en-US"/>
        </w:rPr>
        <w:t>8</w:t>
      </w:r>
      <w:r>
        <w:rPr>
          <w:noProof/>
          <w:lang w:val="en-US"/>
        </w:rPr>
        <w:t>–</w:t>
      </w:r>
      <w:r w:rsidR="006F37B4">
        <w:rPr>
          <w:noProof/>
          <w:lang w:val="en-US"/>
        </w:rPr>
        <w:t>20</w:t>
      </w:r>
      <w:r>
        <w:rPr>
          <w:noProof/>
          <w:lang w:val="en-US"/>
        </w:rPr>
        <w:t>]</w:t>
      </w:r>
      <w:r>
        <w:rPr>
          <w:lang w:val="en-US"/>
        </w:rPr>
        <w:t xml:space="preserve">, </w:t>
      </w:r>
      <w:r w:rsidRPr="00E23ACB">
        <w:rPr>
          <w:noProof/>
          <w:lang w:val="en-US"/>
        </w:rPr>
        <w:t>a field th</w:t>
      </w:r>
      <w:r>
        <w:rPr>
          <w:noProof/>
          <w:lang w:val="en-US"/>
        </w:rPr>
        <w:t>at is particularly close to that of long-term care (LTC)</w:t>
      </w:r>
      <w:r w:rsidRPr="00D059AE">
        <w:rPr>
          <w:lang w:val="en-US"/>
        </w:rPr>
        <w:t xml:space="preserve">. </w:t>
      </w:r>
    </w:p>
    <w:p w14:paraId="50E0E181" w14:textId="77777777" w:rsidR="005E0316" w:rsidRPr="00B728ED" w:rsidRDefault="005E0316" w:rsidP="005E0316">
      <w:pPr>
        <w:pStyle w:val="02FlietextErsterAbsatz"/>
        <w:rPr>
          <w:lang w:val="en-US"/>
        </w:rPr>
      </w:pPr>
      <w:r w:rsidRPr="00B728ED">
        <w:rPr>
          <w:lang w:val="en-US"/>
        </w:rPr>
        <w:t xml:space="preserve">LTC </w:t>
      </w:r>
      <w:proofErr w:type="gramStart"/>
      <w:r w:rsidRPr="00B728ED">
        <w:rPr>
          <w:lang w:val="en-US"/>
        </w:rPr>
        <w:t>is defined</w:t>
      </w:r>
      <w:proofErr w:type="gramEnd"/>
      <w:r w:rsidRPr="00B728ED">
        <w:rPr>
          <w:lang w:val="en-US"/>
        </w:rPr>
        <w:t xml:space="preserve"> as: </w:t>
      </w:r>
    </w:p>
    <w:p w14:paraId="5E37E927" w14:textId="77777777" w:rsidR="005E0316" w:rsidRPr="00B728ED" w:rsidRDefault="005E0316" w:rsidP="005E0316">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r>
        <w:rPr>
          <w:lang w:val="en-US"/>
        </w:rPr>
        <w:t>[1]</w:t>
      </w:r>
      <w:r w:rsidRPr="00B728ED">
        <w:rPr>
          <w:lang w:val="en-US"/>
        </w:rPr>
        <w:t>.</w:t>
      </w:r>
    </w:p>
    <w:p w14:paraId="21F86E76" w14:textId="77777777" w:rsidR="005E0316" w:rsidRDefault="005E0316" w:rsidP="005E0316">
      <w:pPr>
        <w:pStyle w:val="02FlietextErsterAbsatz"/>
        <w:rPr>
          <w:lang w:val="en-US"/>
        </w:rPr>
      </w:pPr>
      <w:r>
        <w:rPr>
          <w:lang w:val="en-US"/>
        </w:rPr>
        <w:t>T</w:t>
      </w:r>
      <w:r w:rsidRPr="00B728ED">
        <w:rPr>
          <w:lang w:val="en-US"/>
        </w:rPr>
        <w:t xml:space="preserve">his definition </w:t>
      </w:r>
      <w:r>
        <w:rPr>
          <w:lang w:val="en-US"/>
        </w:rPr>
        <w:t xml:space="preserve">does not consider </w:t>
      </w:r>
      <w:r w:rsidRPr="00B728ED">
        <w:rPr>
          <w:lang w:val="en-US"/>
        </w:rPr>
        <w:t>LTC recipients</w:t>
      </w:r>
      <w:r>
        <w:rPr>
          <w:lang w:val="en-US"/>
        </w:rPr>
        <w:t>’ age. However, most recipients</w:t>
      </w:r>
      <w:r w:rsidRPr="00B728ED">
        <w:rPr>
          <w:lang w:val="en-US"/>
        </w:rPr>
        <w:t xml:space="preserve"> are </w:t>
      </w:r>
      <w:r>
        <w:rPr>
          <w:lang w:val="en-US"/>
        </w:rPr>
        <w:t xml:space="preserve">older than </w:t>
      </w:r>
      <w:r w:rsidRPr="00B728ED">
        <w:rPr>
          <w:lang w:val="en-US"/>
        </w:rPr>
        <w:t xml:space="preserve">65 years. </w:t>
      </w:r>
    </w:p>
    <w:p w14:paraId="52B270EB" w14:textId="4D47DD7E" w:rsidR="005E0316" w:rsidRDefault="005E0316" w:rsidP="005E0316">
      <w:pPr>
        <w:pStyle w:val="02FlietextEinzug"/>
        <w:rPr>
          <w:lang w:val="en-US"/>
        </w:rPr>
      </w:pPr>
      <w:r>
        <w:rPr>
          <w:lang w:val="en-US"/>
        </w:rPr>
        <w:t>T</w:t>
      </w:r>
      <w:r w:rsidRPr="006A56FF">
        <w:rPr>
          <w:lang w:val="en-US"/>
        </w:rPr>
        <w:t xml:space="preserve">ypologies </w:t>
      </w:r>
      <w:r>
        <w:rPr>
          <w:lang w:val="en-US"/>
        </w:rPr>
        <w:t>that capture the institutional structure of</w:t>
      </w:r>
      <w:r w:rsidRPr="006A56FF">
        <w:rPr>
          <w:lang w:val="en-US"/>
        </w:rPr>
        <w:t xml:space="preserve"> LTC </w:t>
      </w:r>
      <w:r>
        <w:rPr>
          <w:lang w:val="en-US"/>
        </w:rPr>
        <w:t xml:space="preserve">systems </w:t>
      </w:r>
      <w:r w:rsidRPr="006A56FF">
        <w:rPr>
          <w:lang w:val="en-US"/>
        </w:rPr>
        <w:t>or</w:t>
      </w:r>
      <w:r>
        <w:rPr>
          <w:lang w:val="en-US"/>
        </w:rPr>
        <w:t xml:space="preserve"> facets of</w:t>
      </w:r>
      <w:r w:rsidRPr="006A56FF">
        <w:rPr>
          <w:lang w:val="en-US"/>
        </w:rPr>
        <w:t xml:space="preserve"> LTC </w:t>
      </w:r>
      <w:r>
        <w:rPr>
          <w:lang w:val="en-US"/>
        </w:rPr>
        <w:t xml:space="preserve">systems </w:t>
      </w:r>
      <w:proofErr w:type="gramStart"/>
      <w:r>
        <w:rPr>
          <w:lang w:val="en-US"/>
        </w:rPr>
        <w:t xml:space="preserve">can be </w:t>
      </w:r>
      <w:r w:rsidRPr="006A56FF">
        <w:rPr>
          <w:lang w:val="en-US"/>
        </w:rPr>
        <w:t>divided</w:t>
      </w:r>
      <w:proofErr w:type="gramEnd"/>
      <w:r w:rsidRPr="006A56FF">
        <w:rPr>
          <w:lang w:val="en-US"/>
        </w:rPr>
        <w:t xml:space="preserve"> into three major groups. A first group focuses on social services </w:t>
      </w:r>
      <w:r>
        <w:rPr>
          <w:lang w:val="en-US"/>
        </w:rPr>
        <w:t>in general, where</w:t>
      </w:r>
      <w:r w:rsidRPr="006A56FF">
        <w:rPr>
          <w:lang w:val="en-US"/>
        </w:rPr>
        <w:t xml:space="preserve"> LTC is just one part of a </w:t>
      </w:r>
      <w:r>
        <w:rPr>
          <w:lang w:val="en-US"/>
        </w:rPr>
        <w:t>larger</w:t>
      </w:r>
      <w:r w:rsidRPr="006A56FF">
        <w:rPr>
          <w:lang w:val="en-US"/>
        </w:rPr>
        <w:t xml:space="preserve"> social service picture </w:t>
      </w:r>
      <w:r>
        <w:rPr>
          <w:lang w:val="en-US"/>
        </w:rPr>
        <w:t>[</w:t>
      </w:r>
      <w:r w:rsidR="006F37B4">
        <w:rPr>
          <w:lang w:val="en-US"/>
        </w:rPr>
        <w:t>21</w:t>
      </w:r>
      <w:r>
        <w:rPr>
          <w:lang w:val="en-US"/>
        </w:rPr>
        <w:t>–</w:t>
      </w:r>
      <w:r w:rsidR="006F37B4">
        <w:rPr>
          <w:lang w:val="en-US"/>
        </w:rPr>
        <w:t>25</w:t>
      </w:r>
      <w:r>
        <w:rPr>
          <w:lang w:val="en-US"/>
        </w:rPr>
        <w:t>]</w:t>
      </w:r>
      <w:r w:rsidRPr="006A56FF">
        <w:rPr>
          <w:lang w:val="en-US"/>
        </w:rPr>
        <w:t xml:space="preserve">. </w:t>
      </w:r>
      <w:r>
        <w:rPr>
          <w:lang w:val="en-US"/>
        </w:rPr>
        <w:t xml:space="preserve">A </w:t>
      </w:r>
      <w:r w:rsidRPr="006A56FF">
        <w:rPr>
          <w:lang w:val="en-US"/>
        </w:rPr>
        <w:t xml:space="preserve">second group concentrates on LTC for the elderly, although </w:t>
      </w:r>
      <w:r>
        <w:rPr>
          <w:lang w:val="en-US"/>
        </w:rPr>
        <w:t xml:space="preserve">they </w:t>
      </w:r>
      <w:r w:rsidRPr="006A56FF">
        <w:rPr>
          <w:lang w:val="en-US"/>
        </w:rPr>
        <w:t>often</w:t>
      </w:r>
      <w:r>
        <w:rPr>
          <w:lang w:val="en-US"/>
        </w:rPr>
        <w:t xml:space="preserve"> include disability</w:t>
      </w:r>
      <w:r w:rsidRPr="006A56FF">
        <w:rPr>
          <w:lang w:val="en-US"/>
        </w:rPr>
        <w:t xml:space="preserve"> </w:t>
      </w:r>
      <w:r w:rsidRPr="00ED77A7">
        <w:rPr>
          <w:lang w:val="en-US"/>
        </w:rPr>
        <w:t>as well</w:t>
      </w:r>
      <w:r>
        <w:rPr>
          <w:lang w:val="en-US"/>
        </w:rPr>
        <w:t xml:space="preserve"> for</w:t>
      </w:r>
      <w:r w:rsidRPr="006A56FF">
        <w:rPr>
          <w:lang w:val="en-US"/>
        </w:rPr>
        <w:t xml:space="preserve"> data reasons </w:t>
      </w:r>
      <w:r w:rsidRPr="007262D2">
        <w:rPr>
          <w:lang w:val="en-US"/>
        </w:rPr>
        <w:t>[6–9</w:t>
      </w:r>
      <w:proofErr w:type="gramStart"/>
      <w:r w:rsidRPr="007262D2">
        <w:rPr>
          <w:lang w:val="en-US"/>
        </w:rPr>
        <w:t>,2</w:t>
      </w:r>
      <w:r w:rsidR="006F37B4">
        <w:rPr>
          <w:lang w:val="en-US"/>
        </w:rPr>
        <w:t>6</w:t>
      </w:r>
      <w:proofErr w:type="gramEnd"/>
      <w:r w:rsidRPr="007262D2">
        <w:rPr>
          <w:lang w:val="en-US"/>
        </w:rPr>
        <w:t>–2</w:t>
      </w:r>
      <w:r w:rsidR="006F37B4">
        <w:rPr>
          <w:lang w:val="en-US"/>
        </w:rPr>
        <w:t>8</w:t>
      </w:r>
      <w:r w:rsidRPr="007262D2">
        <w:rPr>
          <w:lang w:val="en-US"/>
        </w:rPr>
        <w:t xml:space="preserve">]. </w:t>
      </w:r>
      <w:r>
        <w:rPr>
          <w:lang w:val="en-US"/>
        </w:rPr>
        <w:t xml:space="preserve">A </w:t>
      </w:r>
      <w:r w:rsidRPr="006A56FF">
        <w:rPr>
          <w:lang w:val="en-US"/>
        </w:rPr>
        <w:t>third group focuses on special aspects of LTC and zoom</w:t>
      </w:r>
      <w:r>
        <w:rPr>
          <w:lang w:val="en-US"/>
        </w:rPr>
        <w:t>s</w:t>
      </w:r>
      <w:r w:rsidRPr="006A56FF">
        <w:rPr>
          <w:lang w:val="en-US"/>
        </w:rPr>
        <w:t xml:space="preserve"> in on </w:t>
      </w:r>
      <w:r w:rsidRPr="006A56FF">
        <w:rPr>
          <w:lang w:val="en-US"/>
        </w:rPr>
        <w:lastRenderedPageBreak/>
        <w:t xml:space="preserve">migration in the context of LTC </w:t>
      </w:r>
      <w:r>
        <w:rPr>
          <w:lang w:val="en-US"/>
        </w:rPr>
        <w:t>[2</w:t>
      </w:r>
      <w:r w:rsidR="006F37B4">
        <w:rPr>
          <w:lang w:val="en-US"/>
        </w:rPr>
        <w:t>8</w:t>
      </w:r>
      <w:r>
        <w:rPr>
          <w:lang w:val="en-US"/>
        </w:rPr>
        <w:t>–</w:t>
      </w:r>
      <w:r w:rsidR="006F37B4">
        <w:rPr>
          <w:lang w:val="en-US"/>
        </w:rPr>
        <w:t>31</w:t>
      </w:r>
      <w:r>
        <w:rPr>
          <w:lang w:val="en-US"/>
        </w:rPr>
        <w:t>]</w:t>
      </w:r>
      <w:r w:rsidRPr="006A56FF">
        <w:rPr>
          <w:lang w:val="en-US"/>
        </w:rPr>
        <w:t xml:space="preserve">, cash for care schemes in LTC </w:t>
      </w:r>
      <w:r>
        <w:rPr>
          <w:lang w:val="en-US"/>
        </w:rPr>
        <w:t>[3</w:t>
      </w:r>
      <w:r w:rsidR="006F37B4">
        <w:rPr>
          <w:lang w:val="en-US"/>
        </w:rPr>
        <w:t>2</w:t>
      </w:r>
      <w:r>
        <w:rPr>
          <w:lang w:val="en-US"/>
        </w:rPr>
        <w:t>],</w:t>
      </w:r>
      <w:r w:rsidRPr="006A56FF">
        <w:rPr>
          <w:lang w:val="en-US"/>
        </w:rPr>
        <w:t xml:space="preserve"> and informal care by families </w:t>
      </w:r>
      <w:r>
        <w:rPr>
          <w:lang w:val="en-US"/>
        </w:rPr>
        <w:t>[2</w:t>
      </w:r>
      <w:r w:rsidR="006F37B4">
        <w:rPr>
          <w:lang w:val="en-US"/>
        </w:rPr>
        <w:t>4</w:t>
      </w:r>
      <w:r>
        <w:rPr>
          <w:lang w:val="en-US"/>
        </w:rPr>
        <w:t>,</w:t>
      </w:r>
      <w:r w:rsidR="006F37B4">
        <w:rPr>
          <w:lang w:val="en-US"/>
        </w:rPr>
        <w:t>31</w:t>
      </w:r>
      <w:r>
        <w:rPr>
          <w:lang w:val="en-US"/>
        </w:rPr>
        <w:t>,3</w:t>
      </w:r>
      <w:r w:rsidR="006F37B4">
        <w:rPr>
          <w:lang w:val="en-US"/>
        </w:rPr>
        <w:t>3</w:t>
      </w:r>
      <w:r>
        <w:rPr>
          <w:lang w:val="en-US"/>
        </w:rPr>
        <w:t>,3</w:t>
      </w:r>
      <w:r w:rsidR="006F37B4">
        <w:rPr>
          <w:lang w:val="en-US"/>
        </w:rPr>
        <w:t>4</w:t>
      </w:r>
      <w:r>
        <w:rPr>
          <w:lang w:val="en-US"/>
        </w:rPr>
        <w:t>]</w:t>
      </w:r>
      <w:r w:rsidRPr="006A56FF">
        <w:rPr>
          <w:lang w:val="en-US"/>
        </w:rPr>
        <w:t>.</w:t>
      </w:r>
      <w:r w:rsidRPr="004375F4">
        <w:rPr>
          <w:lang w:val="en-US"/>
        </w:rPr>
        <w:t xml:space="preserve"> </w:t>
      </w:r>
    </w:p>
    <w:p w14:paraId="22A2CF39" w14:textId="77777777" w:rsidR="005E0316" w:rsidRDefault="005E0316" w:rsidP="005E0316">
      <w:pPr>
        <w:pStyle w:val="02FlietextEinzug"/>
        <w:rPr>
          <w:lang w:val="en-US"/>
        </w:rPr>
      </w:pPr>
      <w:r>
        <w:rPr>
          <w:lang w:val="en-US"/>
        </w:rPr>
        <w:t>O</w:t>
      </w:r>
      <w:r w:rsidRPr="006A56FF">
        <w:rPr>
          <w:lang w:val="en-US"/>
        </w:rPr>
        <w:t xml:space="preserve">ur focus lies on building a </w:t>
      </w:r>
      <w:r>
        <w:rPr>
          <w:lang w:val="en-US"/>
        </w:rPr>
        <w:t>typology of</w:t>
      </w:r>
      <w:r w:rsidRPr="006A56FF">
        <w:rPr>
          <w:lang w:val="en-US"/>
        </w:rPr>
        <w:t xml:space="preserve"> LTC </w:t>
      </w:r>
      <w:r>
        <w:rPr>
          <w:lang w:val="en-US"/>
        </w:rPr>
        <w:t>system types. W</w:t>
      </w:r>
      <w:r w:rsidRPr="006A56FF">
        <w:rPr>
          <w:lang w:val="en-US"/>
        </w:rPr>
        <w:t xml:space="preserve">e </w:t>
      </w:r>
      <w:r>
        <w:rPr>
          <w:lang w:val="en-US"/>
        </w:rPr>
        <w:t xml:space="preserve">have therefore </w:t>
      </w:r>
      <w:r w:rsidRPr="006A56FF">
        <w:rPr>
          <w:lang w:val="en-US"/>
        </w:rPr>
        <w:t xml:space="preserve">identified the second group of typologies as most relevant for </w:t>
      </w:r>
      <w:r>
        <w:rPr>
          <w:lang w:val="en-US"/>
        </w:rPr>
        <w:t>our analysis</w:t>
      </w:r>
      <w:r w:rsidRPr="006A56FF">
        <w:rPr>
          <w:lang w:val="en-US"/>
        </w:rPr>
        <w:t xml:space="preserve">. </w:t>
      </w:r>
      <w:r>
        <w:rPr>
          <w:lang w:val="en-US"/>
        </w:rPr>
        <w:t>These typologies include</w:t>
      </w:r>
      <w:r w:rsidRPr="006A56FF">
        <w:rPr>
          <w:lang w:val="en-US"/>
        </w:rPr>
        <w:t xml:space="preserve"> a huge variety in the (number of) included country cases, data, methods</w:t>
      </w:r>
      <w:r>
        <w:rPr>
          <w:lang w:val="en-US"/>
        </w:rPr>
        <w:t>,</w:t>
      </w:r>
      <w:r w:rsidRPr="006A56FF">
        <w:rPr>
          <w:lang w:val="en-US"/>
        </w:rPr>
        <w:t xml:space="preserve"> and results. </w:t>
      </w:r>
      <w:r>
        <w:rPr>
          <w:lang w:val="en-US"/>
        </w:rPr>
        <w:t>Regarding</w:t>
      </w:r>
      <w:r w:rsidRPr="00E915CC">
        <w:rPr>
          <w:lang w:val="en-US"/>
        </w:rPr>
        <w:t xml:space="preserve"> dimensions and indicators, most studies </w:t>
      </w:r>
      <w:r>
        <w:rPr>
          <w:lang w:val="en-US"/>
        </w:rPr>
        <w:t xml:space="preserve">have </w:t>
      </w:r>
      <w:r w:rsidRPr="00356563">
        <w:rPr>
          <w:lang w:val="en-US"/>
        </w:rPr>
        <w:t>repeatedly analyze</w:t>
      </w:r>
      <w:r>
        <w:rPr>
          <w:lang w:val="en-US"/>
        </w:rPr>
        <w:t>d</w:t>
      </w:r>
      <w:r w:rsidRPr="00356563">
        <w:rPr>
          <w:lang w:val="en-US"/>
        </w:rPr>
        <w:t xml:space="preserve"> four central dimensions and </w:t>
      </w:r>
      <w:r>
        <w:rPr>
          <w:lang w:val="en-US"/>
        </w:rPr>
        <w:t>thus</w:t>
      </w:r>
      <w:r w:rsidRPr="00356563">
        <w:rPr>
          <w:lang w:val="en-US"/>
        </w:rPr>
        <w:t xml:space="preserve"> created a certain standardization and comparability.</w:t>
      </w:r>
    </w:p>
    <w:p w14:paraId="5AF48E1B" w14:textId="77777777" w:rsidR="005E0316" w:rsidRDefault="005E0316" w:rsidP="005E0316">
      <w:pPr>
        <w:pStyle w:val="02FlietextErsterAbsatz"/>
        <w:rPr>
          <w:lang w:val="en-US"/>
        </w:rPr>
      </w:pPr>
      <w:r w:rsidRPr="00BF5BC0">
        <w:rPr>
          <w:u w:val="single"/>
          <w:lang w:val="en-US"/>
        </w:rPr>
        <w:t>I. Supply:</w:t>
      </w:r>
      <w:r>
        <w:rPr>
          <w:lang w:val="en-US"/>
        </w:rPr>
        <w:t xml:space="preserve"> </w:t>
      </w:r>
    </w:p>
    <w:p w14:paraId="72FC77D3" w14:textId="67EB7437" w:rsidR="005E0316" w:rsidRPr="003F07B8" w:rsidRDefault="005E0316" w:rsidP="005E0316">
      <w:pPr>
        <w:pStyle w:val="02FlietextErsterAbsatz"/>
        <w:rPr>
          <w:lang w:val="en-US"/>
        </w:rPr>
      </w:pPr>
      <w:r>
        <w:rPr>
          <w:lang w:val="en-US"/>
        </w:rPr>
        <w:t>Most typologies under analysis incorporate the dimension of supply</w:t>
      </w:r>
      <w:r w:rsidR="006F37B4">
        <w:rPr>
          <w:lang w:val="en-US"/>
        </w:rPr>
        <w:t xml:space="preserve"> [7</w:t>
      </w:r>
      <w:proofErr w:type="gramStart"/>
      <w:r w:rsidR="006F37B4">
        <w:rPr>
          <w:lang w:val="en-US"/>
        </w:rPr>
        <w:t>,9,26</w:t>
      </w:r>
      <w:proofErr w:type="gramEnd"/>
      <w:r w:rsidR="005D3C8E">
        <w:rPr>
          <w:lang w:val="en-US"/>
        </w:rPr>
        <w:t>]</w:t>
      </w:r>
      <w:r>
        <w:rPr>
          <w:lang w:val="en-US"/>
        </w:rPr>
        <w:t>. Indicators in this dimension</w:t>
      </w:r>
      <w:r w:rsidRPr="00B82577">
        <w:rPr>
          <w:lang w:val="en-US"/>
        </w:rPr>
        <w:t xml:space="preserve"> include financial resource</w:t>
      </w:r>
      <w:r>
        <w:rPr>
          <w:lang w:val="en-US"/>
        </w:rPr>
        <w:t>s [6–9</w:t>
      </w:r>
      <w:proofErr w:type="gramStart"/>
      <w:r>
        <w:rPr>
          <w:lang w:val="en-US"/>
        </w:rPr>
        <w:t>,2</w:t>
      </w:r>
      <w:r w:rsidR="006F37B4">
        <w:rPr>
          <w:lang w:val="en-US"/>
        </w:rPr>
        <w:t>6</w:t>
      </w:r>
      <w:proofErr w:type="gramEnd"/>
      <w:r>
        <w:rPr>
          <w:lang w:val="en-US"/>
        </w:rPr>
        <w:t>]</w:t>
      </w:r>
      <w:r w:rsidRPr="00B82577">
        <w:rPr>
          <w:lang w:val="en-US"/>
        </w:rPr>
        <w:t xml:space="preserve">, staff and staffing levels </w:t>
      </w:r>
      <w:r>
        <w:rPr>
          <w:lang w:val="en-US"/>
        </w:rPr>
        <w:t>[2</w:t>
      </w:r>
      <w:r w:rsidR="006F37B4">
        <w:rPr>
          <w:lang w:val="en-US"/>
        </w:rPr>
        <w:t>6</w:t>
      </w:r>
      <w:r>
        <w:rPr>
          <w:lang w:val="en-US"/>
        </w:rPr>
        <w:t>],</w:t>
      </w:r>
      <w:r w:rsidRPr="00B82577">
        <w:rPr>
          <w:lang w:val="en-US"/>
        </w:rPr>
        <w:t xml:space="preserve"> </w:t>
      </w:r>
      <w:r>
        <w:rPr>
          <w:lang w:val="en-US"/>
        </w:rPr>
        <w:t>and</w:t>
      </w:r>
      <w:r w:rsidRPr="00B82577">
        <w:rPr>
          <w:lang w:val="en-US"/>
        </w:rPr>
        <w:t xml:space="preserve"> bed density in institutional LTC </w:t>
      </w:r>
      <w:r>
        <w:rPr>
          <w:lang w:val="en-US"/>
        </w:rPr>
        <w:t>[6,2</w:t>
      </w:r>
      <w:r w:rsidR="006F37B4">
        <w:rPr>
          <w:lang w:val="en-US"/>
        </w:rPr>
        <w:t>6</w:t>
      </w:r>
      <w:r>
        <w:rPr>
          <w:lang w:val="en-US"/>
        </w:rPr>
        <w:t>]</w:t>
      </w:r>
      <w:r w:rsidRPr="00B82577">
        <w:rPr>
          <w:lang w:val="en-US"/>
        </w:rPr>
        <w:t xml:space="preserve">. Furthermore, the type of provision is often included in the supply dimension and operationalized via the percentage of people in ambulatory or residential care settings </w:t>
      </w:r>
      <w:r>
        <w:rPr>
          <w:lang w:val="en-US"/>
        </w:rPr>
        <w:t>[6</w:t>
      </w:r>
      <w:proofErr w:type="gramStart"/>
      <w:r>
        <w:rPr>
          <w:lang w:val="en-US"/>
        </w:rPr>
        <w:t>,7,2</w:t>
      </w:r>
      <w:r w:rsidR="006F37B4">
        <w:rPr>
          <w:lang w:val="en-US"/>
        </w:rPr>
        <w:t>6</w:t>
      </w:r>
      <w:proofErr w:type="gramEnd"/>
      <w:r>
        <w:rPr>
          <w:lang w:val="en-US"/>
        </w:rPr>
        <w:t>]</w:t>
      </w:r>
      <w:r w:rsidRPr="003F07B8">
        <w:rPr>
          <w:lang w:val="en-US"/>
        </w:rPr>
        <w:t>.</w:t>
      </w:r>
    </w:p>
    <w:p w14:paraId="5A8DC792" w14:textId="77777777" w:rsidR="005E0316" w:rsidRDefault="005E0316" w:rsidP="005E0316">
      <w:pPr>
        <w:pStyle w:val="02FlietextErsterAbsatz"/>
        <w:rPr>
          <w:lang w:val="en-US"/>
        </w:rPr>
      </w:pPr>
      <w:r w:rsidRPr="00BF5BC0">
        <w:rPr>
          <w:u w:val="single"/>
          <w:lang w:val="en-US"/>
        </w:rPr>
        <w:t>II. Public-</w:t>
      </w:r>
      <w:r>
        <w:rPr>
          <w:u w:val="single"/>
          <w:lang w:val="en-US"/>
        </w:rPr>
        <w:t>p</w:t>
      </w:r>
      <w:r w:rsidRPr="00BF5BC0">
        <w:rPr>
          <w:u w:val="single"/>
          <w:lang w:val="en-US"/>
        </w:rPr>
        <w:t xml:space="preserve">rivate </w:t>
      </w:r>
      <w:r>
        <w:rPr>
          <w:u w:val="single"/>
          <w:lang w:val="en-US"/>
        </w:rPr>
        <w:t>m</w:t>
      </w:r>
      <w:r w:rsidRPr="00BF5BC0">
        <w:rPr>
          <w:u w:val="single"/>
          <w:lang w:val="en-US"/>
        </w:rPr>
        <w:t>ix:</w:t>
      </w:r>
      <w:r>
        <w:rPr>
          <w:lang w:val="en-US"/>
        </w:rPr>
        <w:t xml:space="preserve"> </w:t>
      </w:r>
    </w:p>
    <w:p w14:paraId="0C2E17DD" w14:textId="54F56274" w:rsidR="005E0316" w:rsidRPr="006A56FF" w:rsidRDefault="005E0316" w:rsidP="005E0316">
      <w:pPr>
        <w:pStyle w:val="02FlietextErsterAbsatz"/>
        <w:rPr>
          <w:lang w:val="en-US"/>
        </w:rPr>
      </w:pPr>
      <w:r>
        <w:rPr>
          <w:lang w:val="en-US"/>
        </w:rPr>
        <w:t>T</w:t>
      </w:r>
      <w:r w:rsidRPr="006A56FF">
        <w:rPr>
          <w:lang w:val="en-US"/>
        </w:rPr>
        <w:t>he second dimension</w:t>
      </w:r>
      <w:r>
        <w:rPr>
          <w:lang w:val="en-US"/>
        </w:rPr>
        <w:t>, the public-private-mix,</w:t>
      </w:r>
      <w:r w:rsidRPr="006A56FF">
        <w:rPr>
          <w:lang w:val="en-US"/>
        </w:rPr>
        <w:t xml:space="preserve"> </w:t>
      </w:r>
      <w:r>
        <w:rPr>
          <w:lang w:val="en-US"/>
        </w:rPr>
        <w:t>which is o</w:t>
      </w:r>
      <w:r w:rsidRPr="00CA56B9">
        <w:rPr>
          <w:lang w:val="en-US"/>
        </w:rPr>
        <w:t xml:space="preserve">ften part of healthcare typologies </w:t>
      </w:r>
      <w:r>
        <w:rPr>
          <w:lang w:val="en-US"/>
        </w:rPr>
        <w:t>[10</w:t>
      </w:r>
      <w:proofErr w:type="gramStart"/>
      <w:r>
        <w:rPr>
          <w:lang w:val="en-US"/>
        </w:rPr>
        <w:t>,</w:t>
      </w:r>
      <w:r w:rsidR="006F37B4">
        <w:rPr>
          <w:lang w:val="en-US"/>
        </w:rPr>
        <w:t>20</w:t>
      </w:r>
      <w:proofErr w:type="gramEnd"/>
      <w:r>
        <w:rPr>
          <w:lang w:val="en-US"/>
        </w:rPr>
        <w:t xml:space="preserve">], </w:t>
      </w:r>
      <w:r w:rsidRPr="006A56FF">
        <w:rPr>
          <w:lang w:val="en-US"/>
        </w:rPr>
        <w:t>operationalizes the role of the state and private actors.</w:t>
      </w:r>
      <w:r>
        <w:rPr>
          <w:lang w:val="en-US"/>
        </w:rPr>
        <w:t xml:space="preserve"> Only </w:t>
      </w:r>
      <w:r w:rsidRPr="006A56FF">
        <w:rPr>
          <w:lang w:val="en-US"/>
        </w:rPr>
        <w:t xml:space="preserve">LTC typologies </w:t>
      </w:r>
      <w:r>
        <w:rPr>
          <w:lang w:val="en-US"/>
        </w:rPr>
        <w:t xml:space="preserve">that </w:t>
      </w:r>
      <w:r w:rsidRPr="006A56FF">
        <w:rPr>
          <w:lang w:val="en-US"/>
        </w:rPr>
        <w:t>specializ</w:t>
      </w:r>
      <w:r>
        <w:rPr>
          <w:lang w:val="en-US"/>
        </w:rPr>
        <w:t>e</w:t>
      </w:r>
      <w:r w:rsidRPr="006A56FF">
        <w:rPr>
          <w:lang w:val="en-US"/>
        </w:rPr>
        <w:t xml:space="preserve"> on specific aspects or tak</w:t>
      </w:r>
      <w:r>
        <w:rPr>
          <w:lang w:val="en-US"/>
        </w:rPr>
        <w:t>e</w:t>
      </w:r>
      <w:r w:rsidRPr="006A56FF">
        <w:rPr>
          <w:lang w:val="en-US"/>
        </w:rPr>
        <w:t xml:space="preserve"> a broader view on social services </w:t>
      </w:r>
      <w:r>
        <w:rPr>
          <w:lang w:val="en-US"/>
        </w:rPr>
        <w:t xml:space="preserve">have </w:t>
      </w:r>
      <w:r w:rsidRPr="006A56FF">
        <w:rPr>
          <w:lang w:val="en-US"/>
        </w:rPr>
        <w:t>integrate</w:t>
      </w:r>
      <w:r>
        <w:rPr>
          <w:lang w:val="en-US"/>
        </w:rPr>
        <w:t>d</w:t>
      </w:r>
      <w:r w:rsidRPr="006A56FF">
        <w:rPr>
          <w:lang w:val="en-US"/>
        </w:rPr>
        <w:t xml:space="preserve"> this dimension</w:t>
      </w:r>
      <w:r>
        <w:rPr>
          <w:lang w:val="en-US"/>
        </w:rPr>
        <w:t xml:space="preserve"> so far</w:t>
      </w:r>
      <w:r w:rsidRPr="006A56FF">
        <w:rPr>
          <w:lang w:val="en-US"/>
        </w:rPr>
        <w:t xml:space="preserve"> </w:t>
      </w:r>
      <w:r>
        <w:rPr>
          <w:lang w:val="en-US"/>
        </w:rPr>
        <w:t>[2</w:t>
      </w:r>
      <w:r w:rsidR="006F37B4">
        <w:rPr>
          <w:lang w:val="en-US"/>
        </w:rPr>
        <w:t>9</w:t>
      </w:r>
      <w:r>
        <w:rPr>
          <w:lang w:val="en-US"/>
        </w:rPr>
        <w:t>]</w:t>
      </w:r>
      <w:r w:rsidRPr="006A56FF">
        <w:rPr>
          <w:lang w:val="en-US"/>
        </w:rPr>
        <w:t xml:space="preserve"> by </w:t>
      </w:r>
      <w:r>
        <w:rPr>
          <w:lang w:val="en-US"/>
        </w:rPr>
        <w:t xml:space="preserve">focusing on </w:t>
      </w:r>
      <w:r w:rsidRPr="006A56FF">
        <w:rPr>
          <w:lang w:val="en-US"/>
        </w:rPr>
        <w:t xml:space="preserve">the intensity of informal care </w:t>
      </w:r>
      <w:r w:rsidR="00A66242">
        <w:rPr>
          <w:lang w:val="en-US"/>
        </w:rPr>
        <w:t>by families</w:t>
      </w:r>
      <w:r w:rsidR="008A25B9">
        <w:rPr>
          <w:lang w:val="en-US"/>
        </w:rPr>
        <w:t xml:space="preserve"> </w:t>
      </w:r>
      <w:r>
        <w:rPr>
          <w:lang w:val="en-US"/>
        </w:rPr>
        <w:t>[2</w:t>
      </w:r>
      <w:r w:rsidR="006F37B4">
        <w:rPr>
          <w:lang w:val="en-US"/>
        </w:rPr>
        <w:t>2</w:t>
      </w:r>
      <w:r>
        <w:rPr>
          <w:lang w:val="en-US"/>
        </w:rPr>
        <w:t>]</w:t>
      </w:r>
      <w:r w:rsidRPr="006A56FF">
        <w:rPr>
          <w:lang w:val="en-US"/>
        </w:rPr>
        <w:t xml:space="preserve">, the </w:t>
      </w:r>
      <w:r w:rsidR="00235AAC">
        <w:rPr>
          <w:lang w:val="en-US"/>
        </w:rPr>
        <w:t>scope</w:t>
      </w:r>
      <w:r w:rsidR="00235AAC" w:rsidRPr="006A56FF">
        <w:rPr>
          <w:lang w:val="en-US"/>
        </w:rPr>
        <w:t xml:space="preserve"> </w:t>
      </w:r>
      <w:r w:rsidRPr="006A56FF">
        <w:rPr>
          <w:lang w:val="en-US"/>
        </w:rPr>
        <w:t xml:space="preserve">of public funds </w:t>
      </w:r>
      <w:r>
        <w:rPr>
          <w:lang w:val="en-US"/>
        </w:rPr>
        <w:t>[2</w:t>
      </w:r>
      <w:r w:rsidR="00621D12">
        <w:rPr>
          <w:lang w:val="en-US"/>
        </w:rPr>
        <w:t>8</w:t>
      </w:r>
      <w:r>
        <w:rPr>
          <w:lang w:val="en-US"/>
        </w:rPr>
        <w:t>]</w:t>
      </w:r>
      <w:r w:rsidRPr="006A56FF">
        <w:rPr>
          <w:lang w:val="en-US"/>
        </w:rPr>
        <w:t>, the proportion of for-profit</w:t>
      </w:r>
      <w:r>
        <w:rPr>
          <w:lang w:val="en-US"/>
        </w:rPr>
        <w:t xml:space="preserve"> </w:t>
      </w:r>
      <w:r w:rsidRPr="006A56FF">
        <w:rPr>
          <w:lang w:val="en-US"/>
        </w:rPr>
        <w:t xml:space="preserve">providers </w:t>
      </w:r>
      <w:r>
        <w:rPr>
          <w:lang w:val="en-US"/>
        </w:rPr>
        <w:t>[</w:t>
      </w:r>
      <w:r w:rsidR="006F37B4">
        <w:rPr>
          <w:lang w:val="en-US"/>
        </w:rPr>
        <w:t>30</w:t>
      </w:r>
      <w:r>
        <w:rPr>
          <w:lang w:val="en-US"/>
        </w:rPr>
        <w:t>,</w:t>
      </w:r>
      <w:r w:rsidR="006F37B4">
        <w:rPr>
          <w:lang w:val="en-US"/>
        </w:rPr>
        <w:t>31</w:t>
      </w:r>
      <w:r>
        <w:rPr>
          <w:lang w:val="en-US"/>
        </w:rPr>
        <w:t>],</w:t>
      </w:r>
      <w:r w:rsidRPr="006A56FF">
        <w:rPr>
          <w:lang w:val="en-US"/>
        </w:rPr>
        <w:t xml:space="preserve"> </w:t>
      </w:r>
      <w:r>
        <w:rPr>
          <w:lang w:val="en-US"/>
        </w:rPr>
        <w:t xml:space="preserve">and </w:t>
      </w:r>
      <w:r w:rsidRPr="006A56FF">
        <w:rPr>
          <w:lang w:val="en-US"/>
        </w:rPr>
        <w:t xml:space="preserve">the expenditure on </w:t>
      </w:r>
      <w:r w:rsidR="005F457A">
        <w:rPr>
          <w:lang w:val="en-US"/>
        </w:rPr>
        <w:t>respectively the</w:t>
      </w:r>
      <w:r w:rsidR="005F457A" w:rsidRPr="006A56FF">
        <w:rPr>
          <w:lang w:val="en-US"/>
        </w:rPr>
        <w:t xml:space="preserve"> </w:t>
      </w:r>
      <w:r w:rsidRPr="006A56FF">
        <w:rPr>
          <w:lang w:val="en-US"/>
        </w:rPr>
        <w:t xml:space="preserve">use of uncontrolled cash benefit schemes </w:t>
      </w:r>
      <w:r>
        <w:rPr>
          <w:lang w:val="en-US"/>
        </w:rPr>
        <w:t>[</w:t>
      </w:r>
      <w:r w:rsidR="006F37B4">
        <w:rPr>
          <w:lang w:val="en-US"/>
        </w:rPr>
        <w:t>3</w:t>
      </w:r>
      <w:r w:rsidR="00621D12">
        <w:rPr>
          <w:lang w:val="en-US"/>
        </w:rPr>
        <w:t>0</w:t>
      </w:r>
      <w:r>
        <w:rPr>
          <w:lang w:val="en-US"/>
        </w:rPr>
        <w:t>,</w:t>
      </w:r>
      <w:r w:rsidR="00621D12">
        <w:rPr>
          <w:lang w:val="en-US"/>
        </w:rPr>
        <w:t>31</w:t>
      </w:r>
      <w:r>
        <w:rPr>
          <w:lang w:val="en-US"/>
        </w:rPr>
        <w:t>]</w:t>
      </w:r>
      <w:r w:rsidRPr="006A56FF">
        <w:rPr>
          <w:lang w:val="en-US"/>
        </w:rPr>
        <w:t xml:space="preserve">. </w:t>
      </w:r>
    </w:p>
    <w:p w14:paraId="5F563B5F" w14:textId="77777777" w:rsidR="005E0316" w:rsidRDefault="005E0316" w:rsidP="005E0316">
      <w:pPr>
        <w:pStyle w:val="02FlietextEinzug"/>
        <w:ind w:firstLine="0"/>
        <w:rPr>
          <w:lang w:val="en-US"/>
        </w:rPr>
      </w:pPr>
      <w:r w:rsidRPr="006C5D7D">
        <w:rPr>
          <w:u w:val="single"/>
          <w:lang w:val="en-US"/>
        </w:rPr>
        <w:t>III. Access regulation:</w:t>
      </w:r>
      <w:r>
        <w:rPr>
          <w:lang w:val="en-US"/>
        </w:rPr>
        <w:t xml:space="preserve"> </w:t>
      </w:r>
    </w:p>
    <w:p w14:paraId="0A308D4C" w14:textId="6B917700" w:rsidR="005E0316" w:rsidRPr="006A56FF" w:rsidRDefault="005E0316" w:rsidP="005E0316">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to access care</w:t>
      </w:r>
      <w:r>
        <w:rPr>
          <w:lang w:val="en-US"/>
        </w:rPr>
        <w:t>,</w:t>
      </w:r>
      <w:r w:rsidRPr="009B76C9">
        <w:rPr>
          <w:lang w:val="en-US"/>
        </w:rPr>
        <w:t xml:space="preserve"> </w:t>
      </w:r>
      <w:r w:rsidRPr="00222AEE">
        <w:rPr>
          <w:lang w:val="en-US"/>
        </w:rPr>
        <w:t xml:space="preserve">especially for </w:t>
      </w:r>
      <w:r>
        <w:rPr>
          <w:lang w:val="en-US"/>
        </w:rPr>
        <w:t xml:space="preserve">groups with </w:t>
      </w:r>
      <w:r w:rsidRPr="00222AEE">
        <w:rPr>
          <w:lang w:val="en-US"/>
        </w:rPr>
        <w:t>lower social status</w:t>
      </w:r>
      <w:r w:rsidRPr="00981837">
        <w:rPr>
          <w:lang w:val="en-US"/>
        </w:rPr>
        <w:t xml:space="preserve">. Common barriers are </w:t>
      </w:r>
      <w:proofErr w:type="gramStart"/>
      <w:r w:rsidRPr="00981837">
        <w:rPr>
          <w:lang w:val="en-US"/>
        </w:rPr>
        <w:t>means-testing</w:t>
      </w:r>
      <w:proofErr w:type="gramEnd"/>
      <w:r w:rsidRPr="00981837">
        <w:rPr>
          <w:lang w:val="en-US"/>
        </w:rPr>
        <w:t xml:space="preserve"> of benefits and limitations of choice</w:t>
      </w:r>
      <w:r>
        <w:rPr>
          <w:lang w:val="en-US"/>
        </w:rPr>
        <w:t xml:space="preserve"> </w:t>
      </w:r>
      <w:r>
        <w:rPr>
          <w:noProof/>
          <w:lang w:val="en-US"/>
        </w:rPr>
        <w:t>[1,3</w:t>
      </w:r>
      <w:r w:rsidR="006F37B4">
        <w:rPr>
          <w:noProof/>
          <w:lang w:val="en-US"/>
        </w:rPr>
        <w:t>5</w:t>
      </w:r>
      <w:r>
        <w:rPr>
          <w:noProof/>
          <w:lang w:val="en-US"/>
        </w:rPr>
        <w:t>]</w:t>
      </w:r>
      <w:r w:rsidRPr="00981837">
        <w:rPr>
          <w:lang w:val="en-US"/>
        </w:rPr>
        <w:t>.</w:t>
      </w:r>
      <w:r w:rsidRPr="00952423">
        <w:rPr>
          <w:lang w:val="en-US"/>
        </w:rPr>
        <w:t xml:space="preserve"> </w:t>
      </w:r>
      <w:r>
        <w:rPr>
          <w:lang w:val="en-US"/>
        </w:rPr>
        <w:t>The</w:t>
      </w:r>
      <w:r w:rsidRPr="005E05FB">
        <w:rPr>
          <w:lang w:val="en-US"/>
        </w:rPr>
        <w:t xml:space="preserve"> access dimension has been high</w:t>
      </w:r>
      <w:r>
        <w:rPr>
          <w:lang w:val="en-US"/>
        </w:rPr>
        <w:t>ly</w:t>
      </w:r>
      <w:r w:rsidRPr="005E05FB">
        <w:rPr>
          <w:lang w:val="en-US"/>
        </w:rPr>
        <w:t xml:space="preserve"> relevan</w:t>
      </w:r>
      <w:r>
        <w:rPr>
          <w:lang w:val="en-US"/>
        </w:rPr>
        <w:t xml:space="preserve">t in the development of </w:t>
      </w:r>
      <w:r w:rsidRPr="005E05FB">
        <w:rPr>
          <w:lang w:val="en-US"/>
        </w:rPr>
        <w:t xml:space="preserve">healthcare typologies </w:t>
      </w:r>
      <w:r>
        <w:rPr>
          <w:lang w:val="en-US"/>
        </w:rPr>
        <w:t>[10</w:t>
      </w:r>
      <w:proofErr w:type="gramStart"/>
      <w:r>
        <w:rPr>
          <w:lang w:val="en-US"/>
        </w:rPr>
        <w:t>,3</w:t>
      </w:r>
      <w:r w:rsidR="006F37B4">
        <w:rPr>
          <w:lang w:val="en-US"/>
        </w:rPr>
        <w:t>6</w:t>
      </w:r>
      <w:proofErr w:type="gramEnd"/>
      <w:r>
        <w:rPr>
          <w:lang w:val="en-US"/>
        </w:rPr>
        <w:t>]</w:t>
      </w:r>
      <w:r w:rsidRPr="005E05FB">
        <w:rPr>
          <w:lang w:val="en-US"/>
        </w:rPr>
        <w:t xml:space="preserve"> and</w:t>
      </w:r>
      <w:r w:rsidR="005D3C8E">
        <w:rPr>
          <w:lang w:val="en-US"/>
        </w:rPr>
        <w:t xml:space="preserve"> has been implemented </w:t>
      </w:r>
      <w:r w:rsidR="005F457A">
        <w:rPr>
          <w:lang w:val="en-US"/>
        </w:rPr>
        <w:t>to a lower extent</w:t>
      </w:r>
      <w:r w:rsidR="005D3C8E">
        <w:rPr>
          <w:lang w:val="en-US"/>
        </w:rPr>
        <w:t xml:space="preserve"> in LTC typologies due to a lack of comparable institutional indicators. Kraus et al. [9] incorporate this dimension by using own </w:t>
      </w:r>
      <w:r w:rsidR="005D3C8E">
        <w:rPr>
          <w:lang w:val="en-US"/>
        </w:rPr>
        <w:lastRenderedPageBreak/>
        <w:t xml:space="preserve">gathered data on </w:t>
      </w:r>
      <w:r w:rsidRPr="005E05FB">
        <w:rPr>
          <w:lang w:val="en-US"/>
        </w:rPr>
        <w:t>means-testing for benefits, entitlement to residential care, home</w:t>
      </w:r>
      <w:r>
        <w:rPr>
          <w:lang w:val="en-US"/>
        </w:rPr>
        <w:t xml:space="preserve"> </w:t>
      </w:r>
      <w:r w:rsidRPr="005E05FB">
        <w:rPr>
          <w:lang w:val="en-US"/>
        </w:rPr>
        <w:t>care benefits</w:t>
      </w:r>
      <w:r>
        <w:rPr>
          <w:lang w:val="en-US"/>
        </w:rPr>
        <w:t>,</w:t>
      </w:r>
      <w:r w:rsidRPr="005E05FB">
        <w:rPr>
          <w:lang w:val="en-US"/>
        </w:rPr>
        <w:t xml:space="preserve"> cash benefits</w:t>
      </w:r>
      <w:r>
        <w:rPr>
          <w:lang w:val="en-US"/>
        </w:rPr>
        <w:t>, and</w:t>
      </w:r>
      <w:r w:rsidRPr="005E05FB">
        <w:rPr>
          <w:lang w:val="en-US"/>
        </w:rPr>
        <w:t xml:space="preserve"> choice restrictions.</w:t>
      </w:r>
    </w:p>
    <w:p w14:paraId="03A951AA" w14:textId="77777777" w:rsidR="005E0316" w:rsidRDefault="005E0316" w:rsidP="005E0316">
      <w:pPr>
        <w:pStyle w:val="02Flietext"/>
        <w:spacing w:after="0"/>
        <w:rPr>
          <w:lang w:val="en-US"/>
        </w:rPr>
      </w:pPr>
      <w:r w:rsidRPr="000D7467">
        <w:rPr>
          <w:u w:val="single"/>
          <w:lang w:val="en-US"/>
        </w:rPr>
        <w:t>IV. Performance:</w:t>
      </w:r>
      <w:r>
        <w:rPr>
          <w:lang w:val="en-US"/>
        </w:rPr>
        <w:t xml:space="preserve"> </w:t>
      </w:r>
    </w:p>
    <w:p w14:paraId="11AE8AF4" w14:textId="327D5523" w:rsidR="005E0316" w:rsidRDefault="005E0316" w:rsidP="005E0316">
      <w:pPr>
        <w:pStyle w:val="02Flietext"/>
        <w:spacing w:after="0"/>
        <w:rPr>
          <w:lang w:val="en-US"/>
        </w:rPr>
      </w:pPr>
      <w:r>
        <w:rPr>
          <w:lang w:val="en-US"/>
        </w:rPr>
        <w:t>T</w:t>
      </w:r>
      <w:r w:rsidRPr="00981837">
        <w:rPr>
          <w:lang w:val="en-US"/>
        </w:rPr>
        <w:t xml:space="preserve">he performance of LTC systems </w:t>
      </w:r>
      <w:proofErr w:type="gramStart"/>
      <w:r>
        <w:rPr>
          <w:lang w:val="en-US"/>
        </w:rPr>
        <w:t>has so far hardly been studied</w:t>
      </w:r>
      <w:proofErr w:type="gramEnd"/>
      <w:r>
        <w:rPr>
          <w:lang w:val="en-US"/>
        </w:rPr>
        <w:t xml:space="preserve"> in </w:t>
      </w:r>
      <w:r w:rsidRPr="00981837">
        <w:rPr>
          <w:lang w:val="en-US"/>
        </w:rPr>
        <w:t>international</w:t>
      </w:r>
      <w:r>
        <w:rPr>
          <w:lang w:val="en-US"/>
        </w:rPr>
        <w:t xml:space="preserve"> comparisons</w:t>
      </w:r>
      <w:r w:rsidR="00230D9F">
        <w:rPr>
          <w:lang w:val="en-US"/>
        </w:rPr>
        <w:t xml:space="preserve">, while performance has already been incorporated in </w:t>
      </w:r>
      <w:r w:rsidR="005D3C8E">
        <w:rPr>
          <w:lang w:val="en-US"/>
        </w:rPr>
        <w:t>healthcare typologies [10].</w:t>
      </w:r>
      <w:r w:rsidRPr="00981837">
        <w:rPr>
          <w:lang w:val="en-US"/>
        </w:rPr>
        <w:t xml:space="preserve"> </w:t>
      </w:r>
      <w:r>
        <w:rPr>
          <w:lang w:val="en-US"/>
        </w:rPr>
        <w:t>I</w:t>
      </w:r>
      <w:r w:rsidRPr="00981837">
        <w:rPr>
          <w:lang w:val="en-US"/>
        </w:rPr>
        <w:t>ndicators</w:t>
      </w:r>
      <w:r>
        <w:rPr>
          <w:lang w:val="en-US"/>
        </w:rPr>
        <w:t xml:space="preserve"> for measuring the quality of LTC service provision, </w:t>
      </w:r>
      <w:r w:rsidRPr="00981837">
        <w:rPr>
          <w:lang w:val="en-US"/>
        </w:rPr>
        <w:t xml:space="preserve">such as the </w:t>
      </w:r>
      <w:r>
        <w:rPr>
          <w:lang w:val="en-US"/>
        </w:rPr>
        <w:t>share</w:t>
      </w:r>
      <w:r w:rsidRPr="00981837">
        <w:rPr>
          <w:lang w:val="en-US"/>
        </w:rPr>
        <w:t xml:space="preserve"> of institutional and home-based LTC patients with pressure ulcers or unintended weight loss</w:t>
      </w:r>
      <w:r>
        <w:rPr>
          <w:lang w:val="en-US"/>
        </w:rPr>
        <w:t>,</w:t>
      </w:r>
      <w:r w:rsidRPr="00981837">
        <w:rPr>
          <w:lang w:val="en-US"/>
        </w:rPr>
        <w:t xml:space="preserve"> are</w:t>
      </w:r>
      <w:r>
        <w:rPr>
          <w:lang w:val="en-US"/>
        </w:rPr>
        <w:t xml:space="preserve"> </w:t>
      </w:r>
      <w:r w:rsidRPr="00B00DDC">
        <w:rPr>
          <w:lang w:val="en-US"/>
        </w:rPr>
        <w:t>not available</w:t>
      </w:r>
      <w:r w:rsidRPr="00981837">
        <w:rPr>
          <w:lang w:val="en-US"/>
        </w:rPr>
        <w:t xml:space="preserve"> in many countries</w:t>
      </w:r>
      <w:r>
        <w:rPr>
          <w:lang w:val="en-US"/>
        </w:rPr>
        <w:t xml:space="preserve"> [3</w:t>
      </w:r>
      <w:r w:rsidR="006F37B4">
        <w:rPr>
          <w:lang w:val="en-US"/>
        </w:rPr>
        <w:t>7</w:t>
      </w:r>
      <w:r>
        <w:rPr>
          <w:lang w:val="en-US"/>
        </w:rPr>
        <w:t>]</w:t>
      </w:r>
      <w:r w:rsidRPr="00981837">
        <w:rPr>
          <w:lang w:val="en-US"/>
        </w:rPr>
        <w:t>.</w:t>
      </w:r>
      <w:r>
        <w:rPr>
          <w:lang w:val="en-US"/>
        </w:rPr>
        <w:t xml:space="preserve"> Hence, only few typologies include performance or quality indicators. </w:t>
      </w:r>
      <w:proofErr w:type="spellStart"/>
      <w:r>
        <w:rPr>
          <w:lang w:val="en-US"/>
        </w:rPr>
        <w:t>Damiani</w:t>
      </w:r>
      <w:proofErr w:type="spellEnd"/>
      <w:r>
        <w:rPr>
          <w:lang w:val="en-US"/>
        </w:rPr>
        <w:t xml:space="preserve"> et al.</w:t>
      </w:r>
      <w:r w:rsidRPr="006A56FF">
        <w:rPr>
          <w:lang w:val="en-US"/>
        </w:rPr>
        <w:t xml:space="preserve"> </w:t>
      </w:r>
      <w:r>
        <w:rPr>
          <w:lang w:val="en-US"/>
        </w:rPr>
        <w:t>[6],</w:t>
      </w:r>
      <w:r w:rsidRPr="006A56FF">
        <w:rPr>
          <w:lang w:val="en-US"/>
        </w:rPr>
        <w:t xml:space="preserve"> for example</w:t>
      </w:r>
      <w:r>
        <w:rPr>
          <w:lang w:val="en-US"/>
        </w:rPr>
        <w:t>,</w:t>
      </w:r>
      <w:r w:rsidRPr="006A56FF">
        <w:rPr>
          <w:lang w:val="en-US"/>
        </w:rPr>
        <w:t xml:space="preserve"> use the share of people over 80 reporting good or very good health and the perceived limitations in </w:t>
      </w:r>
      <w:r>
        <w:rPr>
          <w:lang w:val="en-US"/>
        </w:rPr>
        <w:t>activities in daily living (</w:t>
      </w:r>
      <w:r w:rsidRPr="006A56FF">
        <w:rPr>
          <w:lang w:val="en-US"/>
        </w:rPr>
        <w:t>ADL</w:t>
      </w:r>
      <w:r>
        <w:rPr>
          <w:lang w:val="en-US"/>
        </w:rPr>
        <w:t>s)</w:t>
      </w:r>
      <w:r w:rsidRPr="006A56FF">
        <w:rPr>
          <w:lang w:val="en-US"/>
        </w:rPr>
        <w:t xml:space="preserve"> for people aged 65 or older. </w:t>
      </w:r>
      <w:r>
        <w:rPr>
          <w:lang w:val="en-US"/>
        </w:rPr>
        <w:t>Kraus et al.</w:t>
      </w:r>
      <w:r w:rsidRPr="006A56FF">
        <w:rPr>
          <w:lang w:val="en-US"/>
        </w:rPr>
        <w:t xml:space="preserve"> </w:t>
      </w:r>
      <w:r>
        <w:rPr>
          <w:lang w:val="en-US"/>
        </w:rPr>
        <w:t>[9]</w:t>
      </w:r>
      <w:r w:rsidRPr="006A56FF">
        <w:rPr>
          <w:lang w:val="en-US"/>
        </w:rPr>
        <w:t xml:space="preserve"> take institutional indicators of mandatory quality assurance systems and the degree and functioning of integrated services</w:t>
      </w:r>
      <w:r>
        <w:rPr>
          <w:lang w:val="en-US"/>
        </w:rPr>
        <w:t xml:space="preserve"> into account</w:t>
      </w:r>
      <w:r w:rsidRPr="006A56FF">
        <w:rPr>
          <w:lang w:val="en-US"/>
        </w:rPr>
        <w:t>.</w:t>
      </w:r>
    </w:p>
    <w:p w14:paraId="70155BD9" w14:textId="0D6C4318" w:rsidR="005E0316" w:rsidRPr="005E05FB" w:rsidRDefault="005E0316" w:rsidP="005E0316">
      <w:pPr>
        <w:pStyle w:val="02FlietextEinzug"/>
        <w:rPr>
          <w:lang w:val="en-US"/>
        </w:rPr>
      </w:pPr>
      <w:r>
        <w:rPr>
          <w:lang w:val="en-US"/>
        </w:rPr>
        <w:t xml:space="preserve">When summarizing existing LTC typologies, we see that most are solely based on quantitative (usually OECD and Eurostat) indictors </w:t>
      </w:r>
      <w:r w:rsidRPr="005E05FB">
        <w:rPr>
          <w:lang w:val="en-US"/>
        </w:rPr>
        <w:fldChar w:fldCharType="begin"/>
      </w:r>
      <w:r>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Pr="005E05FB">
        <w:rPr>
          <w:lang w:val="en-US"/>
        </w:rPr>
        <w:fldChar w:fldCharType="separate"/>
      </w:r>
      <w:r>
        <w:rPr>
          <w:lang w:val="en-US"/>
        </w:rPr>
        <w:t>(Alber, 1995; Colombo, 2012; Damiani et al., 2011; Kraus et al., 2010)</w:t>
      </w:r>
      <w:r w:rsidRPr="005E05FB">
        <w:rPr>
          <w:lang w:val="en-US"/>
        </w:rPr>
        <w:fldChar w:fldCharType="end"/>
      </w:r>
      <w:r>
        <w:rPr>
          <w:lang w:val="en-US"/>
        </w:rPr>
        <w:t xml:space="preserve">. Sometimes, also </w:t>
      </w:r>
      <w:r w:rsidRPr="005E05FB">
        <w:rPr>
          <w:lang w:val="en-US"/>
        </w:rPr>
        <w:t>micro</w:t>
      </w:r>
      <w:r>
        <w:rPr>
          <w:lang w:val="en-US"/>
        </w:rPr>
        <w:t xml:space="preserve"> </w:t>
      </w:r>
      <w:r w:rsidRPr="005E05FB">
        <w:rPr>
          <w:lang w:val="en-US"/>
        </w:rPr>
        <w:t>data</w:t>
      </w:r>
      <w:r>
        <w:rPr>
          <w:lang w:val="en-US"/>
        </w:rPr>
        <w:t xml:space="preserve"> (SHARE data</w:t>
      </w:r>
      <w:r w:rsidRPr="005E05FB">
        <w:rPr>
          <w:lang w:val="en-US"/>
        </w:rPr>
        <w:t>)</w:t>
      </w:r>
      <w:r>
        <w:rPr>
          <w:lang w:val="en-US"/>
        </w:rPr>
        <w:t xml:space="preserve"> are used</w:t>
      </w:r>
      <w:r w:rsidRPr="005E05FB">
        <w:rPr>
          <w:lang w:val="en-US"/>
        </w:rPr>
        <w:t xml:space="preserve"> </w:t>
      </w:r>
      <w:r>
        <w:rPr>
          <w:noProof/>
          <w:lang w:val="en-US"/>
        </w:rPr>
        <w:t>[2</w:t>
      </w:r>
      <w:r w:rsidR="006F37B4">
        <w:rPr>
          <w:noProof/>
          <w:lang w:val="en-US"/>
        </w:rPr>
        <w:t>7</w:t>
      </w:r>
      <w:r>
        <w:rPr>
          <w:noProof/>
          <w:lang w:val="en-US"/>
        </w:rPr>
        <w:t>]</w:t>
      </w:r>
      <w:r w:rsidRPr="005E05FB">
        <w:rPr>
          <w:lang w:val="en-US"/>
        </w:rPr>
        <w:t xml:space="preserve">. Only </w:t>
      </w:r>
      <w:r>
        <w:rPr>
          <w:lang w:val="en-US"/>
        </w:rPr>
        <w:t>Kraus et al.</w:t>
      </w:r>
      <w:r w:rsidRPr="005E05FB">
        <w:rPr>
          <w:lang w:val="en-US"/>
        </w:rPr>
        <w:t xml:space="preserve"> </w:t>
      </w:r>
      <w:r>
        <w:rPr>
          <w:lang w:val="en-US"/>
        </w:rPr>
        <w:t>[9] adopt</w:t>
      </w:r>
      <w:r w:rsidRPr="005E05FB">
        <w:rPr>
          <w:lang w:val="en-US"/>
        </w:rPr>
        <w:t xml:space="preserve"> </w:t>
      </w:r>
      <w:r>
        <w:rPr>
          <w:lang w:val="en-US"/>
        </w:rPr>
        <w:t xml:space="preserve">both </w:t>
      </w:r>
      <w:r w:rsidRPr="005E05FB">
        <w:rPr>
          <w:lang w:val="en-US"/>
        </w:rPr>
        <w:t>quantitative</w:t>
      </w:r>
      <w:r w:rsidR="00286B32">
        <w:rPr>
          <w:lang w:val="en-US"/>
        </w:rPr>
        <w:t xml:space="preserve"> </w:t>
      </w:r>
      <w:r w:rsidR="00F53366">
        <w:rPr>
          <w:lang w:val="en-US"/>
        </w:rPr>
        <w:t>and</w:t>
      </w:r>
      <w:r w:rsidR="00286B32">
        <w:rPr>
          <w:lang w:val="en-US"/>
        </w:rPr>
        <w:t xml:space="preserve"> institutional indicators, </w:t>
      </w:r>
      <w:r w:rsidR="00230D9F">
        <w:rPr>
          <w:lang w:val="en-US"/>
        </w:rPr>
        <w:t xml:space="preserve">covering the </w:t>
      </w:r>
      <w:r w:rsidRPr="005E05FB">
        <w:rPr>
          <w:lang w:val="en-US"/>
        </w:rPr>
        <w:t xml:space="preserve">rules for access to the system based on </w:t>
      </w:r>
      <w:r>
        <w:rPr>
          <w:lang w:val="en-US"/>
        </w:rPr>
        <w:t xml:space="preserve">an </w:t>
      </w:r>
      <w:r w:rsidRPr="005E05FB">
        <w:rPr>
          <w:lang w:val="en-US"/>
        </w:rPr>
        <w:t xml:space="preserve">own primary data collection. The results of these typologies are influenced by their focus and aim but also by the </w:t>
      </w:r>
      <w:r>
        <w:rPr>
          <w:lang w:val="en-US"/>
        </w:rPr>
        <w:t>(</w:t>
      </w:r>
      <w:r w:rsidRPr="005E05FB">
        <w:rPr>
          <w:lang w:val="en-US"/>
        </w:rPr>
        <w:t>number of</w:t>
      </w:r>
      <w:r>
        <w:rPr>
          <w:lang w:val="en-US"/>
        </w:rPr>
        <w:t>)</w:t>
      </w:r>
      <w:r w:rsidRPr="005E05FB">
        <w:rPr>
          <w:lang w:val="en-US"/>
        </w:rPr>
        <w:t xml:space="preserve"> included countries. Some studies include only about ten European/OECD country cases </w:t>
      </w:r>
      <w:r>
        <w:rPr>
          <w:lang w:val="en-US"/>
        </w:rPr>
        <w:t>[7</w:t>
      </w:r>
      <w:proofErr w:type="gramStart"/>
      <w:r>
        <w:rPr>
          <w:lang w:val="en-US"/>
        </w:rPr>
        <w:t>,2</w:t>
      </w:r>
      <w:r w:rsidR="006F37B4">
        <w:rPr>
          <w:lang w:val="en-US"/>
        </w:rPr>
        <w:t>6</w:t>
      </w:r>
      <w:r>
        <w:rPr>
          <w:lang w:val="en-US"/>
        </w:rPr>
        <w:t>,2</w:t>
      </w:r>
      <w:r w:rsidR="006F37B4">
        <w:rPr>
          <w:lang w:val="en-US"/>
        </w:rPr>
        <w:t>7</w:t>
      </w:r>
      <w:proofErr w:type="gramEnd"/>
      <w:r>
        <w:rPr>
          <w:lang w:val="en-US"/>
        </w:rPr>
        <w:t>]</w:t>
      </w:r>
      <w:r w:rsidRPr="005E05FB">
        <w:rPr>
          <w:lang w:val="en-US"/>
        </w:rPr>
        <w:t xml:space="preserve"> while others analyze 20 and more European </w:t>
      </w:r>
      <w:r>
        <w:rPr>
          <w:lang w:val="en-US"/>
        </w:rPr>
        <w:t>[6,9]</w:t>
      </w:r>
      <w:r w:rsidRPr="005E05FB">
        <w:rPr>
          <w:lang w:val="en-US"/>
        </w:rPr>
        <w:t xml:space="preserve"> or OECD </w:t>
      </w:r>
      <w:r w:rsidR="00F53366">
        <w:rPr>
          <w:lang w:val="en-US"/>
        </w:rPr>
        <w:t xml:space="preserve">[8] </w:t>
      </w:r>
      <w:r w:rsidRPr="005E05FB">
        <w:rPr>
          <w:lang w:val="en-US"/>
        </w:rPr>
        <w:t xml:space="preserve">cases. </w:t>
      </w:r>
    </w:p>
    <w:p w14:paraId="7E719049" w14:textId="6EB60A79" w:rsidR="005E0316" w:rsidRPr="005E05FB" w:rsidRDefault="005E0316" w:rsidP="005E0316">
      <w:pPr>
        <w:pStyle w:val="02FlietextEinzug"/>
        <w:rPr>
          <w:lang w:val="en-US"/>
        </w:rPr>
      </w:pPr>
      <w:r w:rsidRPr="005E05FB">
        <w:rPr>
          <w:lang w:val="en-US"/>
        </w:rPr>
        <w:t>Despite the large variety in the number of clusters and the composition of those clusters in the different typologies</w:t>
      </w:r>
      <w:r>
        <w:rPr>
          <w:lang w:val="en-US"/>
        </w:rPr>
        <w:t>,</w:t>
      </w:r>
      <w:r w:rsidRPr="005E05FB">
        <w:rPr>
          <w:lang w:val="en-US"/>
        </w:rPr>
        <w:t xml:space="preserve"> some similarities </w:t>
      </w:r>
      <w:r>
        <w:rPr>
          <w:lang w:val="en-US"/>
        </w:rPr>
        <w:t>exist</w:t>
      </w:r>
      <w:r w:rsidRPr="005E05FB">
        <w:rPr>
          <w:lang w:val="en-US"/>
        </w:rPr>
        <w:t xml:space="preserve">. The most robust </w:t>
      </w:r>
      <w:r>
        <w:rPr>
          <w:lang w:val="en-US"/>
        </w:rPr>
        <w:t>system type</w:t>
      </w:r>
      <w:r w:rsidRPr="005E05FB">
        <w:rPr>
          <w:lang w:val="en-US"/>
        </w:rPr>
        <w:t xml:space="preserve"> is </w:t>
      </w:r>
      <w:r>
        <w:rPr>
          <w:lang w:val="en-US"/>
        </w:rPr>
        <w:t>the</w:t>
      </w:r>
      <w:r w:rsidRPr="005E05FB">
        <w:rPr>
          <w:lang w:val="en-US"/>
        </w:rPr>
        <w:t xml:space="preserve"> Scandinavian or </w:t>
      </w:r>
      <w:r>
        <w:rPr>
          <w:lang w:val="en-US"/>
        </w:rPr>
        <w:t>N</w:t>
      </w:r>
      <w:r w:rsidRPr="005E05FB">
        <w:rPr>
          <w:lang w:val="en-US"/>
        </w:rPr>
        <w:t>orthern European cluster</w:t>
      </w:r>
      <w:r>
        <w:rPr>
          <w:lang w:val="en-US"/>
        </w:rPr>
        <w:t>,</w:t>
      </w:r>
      <w:r w:rsidRPr="005E05FB">
        <w:rPr>
          <w:lang w:val="en-US"/>
        </w:rPr>
        <w:t xml:space="preserve"> </w:t>
      </w:r>
      <w:r>
        <w:rPr>
          <w:lang w:val="en-US"/>
        </w:rPr>
        <w:t>which</w:t>
      </w:r>
      <w:r w:rsidRPr="005E05FB">
        <w:rPr>
          <w:lang w:val="en-US"/>
        </w:rPr>
        <w:t xml:space="preserve"> generally includes Sweden, Norway, Denmark, Finland</w:t>
      </w:r>
      <w:r>
        <w:rPr>
          <w:lang w:val="en-US"/>
        </w:rPr>
        <w:t>,</w:t>
      </w:r>
      <w:r w:rsidRPr="005E05FB">
        <w:rPr>
          <w:lang w:val="en-US"/>
        </w:rPr>
        <w:t xml:space="preserve"> and often also the Netherlands </w:t>
      </w:r>
      <w:r w:rsidRPr="007262D2">
        <w:rPr>
          <w:lang w:val="en-US"/>
        </w:rPr>
        <w:t>[6</w:t>
      </w:r>
      <w:proofErr w:type="gramStart"/>
      <w:r w:rsidRPr="007262D2">
        <w:rPr>
          <w:lang w:val="en-US"/>
        </w:rPr>
        <w:t>,8,9,2</w:t>
      </w:r>
      <w:r w:rsidR="006F37B4">
        <w:rPr>
          <w:lang w:val="en-US"/>
        </w:rPr>
        <w:t>6</w:t>
      </w:r>
      <w:r w:rsidRPr="007262D2">
        <w:rPr>
          <w:lang w:val="en-US"/>
        </w:rPr>
        <w:t>,2</w:t>
      </w:r>
      <w:r w:rsidR="006F37B4">
        <w:rPr>
          <w:lang w:val="en-US"/>
        </w:rPr>
        <w:t>7</w:t>
      </w:r>
      <w:proofErr w:type="gramEnd"/>
      <w:r w:rsidRPr="007262D2">
        <w:rPr>
          <w:lang w:val="en-US"/>
        </w:rPr>
        <w:t xml:space="preserve">]. </w:t>
      </w:r>
      <w:proofErr w:type="gramStart"/>
      <w:r w:rsidRPr="005E05FB">
        <w:rPr>
          <w:lang w:val="en-US"/>
        </w:rPr>
        <w:t xml:space="preserve">Clusters which </w:t>
      </w:r>
      <w:r>
        <w:rPr>
          <w:lang w:val="en-US"/>
        </w:rPr>
        <w:t>comprise</w:t>
      </w:r>
      <w:r w:rsidRPr="005E05FB">
        <w:rPr>
          <w:lang w:val="en-US"/>
        </w:rPr>
        <w:t xml:space="preserve"> only Eastern European countries</w:t>
      </w:r>
      <w:proofErr w:type="gramEnd"/>
      <w:r w:rsidRPr="005E05FB">
        <w:rPr>
          <w:lang w:val="en-US"/>
        </w:rPr>
        <w:t xml:space="preserve"> can be found in the typologies </w:t>
      </w:r>
      <w:r w:rsidRPr="0073348F">
        <w:rPr>
          <w:lang w:val="en-US"/>
        </w:rPr>
        <w:t>by</w:t>
      </w:r>
      <w:r w:rsidRPr="005E05FB">
        <w:rPr>
          <w:lang w:val="en-US"/>
        </w:rPr>
        <w:t xml:space="preserve"> </w:t>
      </w:r>
      <w:proofErr w:type="spellStart"/>
      <w:r>
        <w:rPr>
          <w:lang w:val="en-US"/>
        </w:rPr>
        <w:t>Damiani</w:t>
      </w:r>
      <w:proofErr w:type="spellEnd"/>
      <w:r>
        <w:rPr>
          <w:lang w:val="en-US"/>
        </w:rPr>
        <w:t xml:space="preserve"> et al.</w:t>
      </w:r>
      <w:r w:rsidRPr="005E05FB">
        <w:rPr>
          <w:lang w:val="en-US"/>
        </w:rPr>
        <w:t xml:space="preserve"> </w:t>
      </w:r>
      <w:r>
        <w:rPr>
          <w:lang w:val="en-US"/>
        </w:rPr>
        <w:t>[6]</w:t>
      </w:r>
      <w:r w:rsidRPr="005E05FB">
        <w:rPr>
          <w:lang w:val="en-US"/>
        </w:rPr>
        <w:t>,</w:t>
      </w:r>
      <w:r>
        <w:rPr>
          <w:lang w:val="en-US"/>
        </w:rPr>
        <w:t xml:space="preserve"> </w:t>
      </w:r>
      <w:proofErr w:type="spellStart"/>
      <w:r>
        <w:rPr>
          <w:lang w:val="en-US"/>
        </w:rPr>
        <w:t>Halásková</w:t>
      </w:r>
      <w:proofErr w:type="spellEnd"/>
      <w:r>
        <w:rPr>
          <w:lang w:val="en-US"/>
        </w:rPr>
        <w:t xml:space="preserve"> et al.</w:t>
      </w:r>
      <w:r w:rsidRPr="005E05FB">
        <w:rPr>
          <w:lang w:val="en-US"/>
        </w:rPr>
        <w:t xml:space="preserve"> </w:t>
      </w:r>
      <w:r>
        <w:rPr>
          <w:lang w:val="en-US"/>
        </w:rPr>
        <w:t>[7]</w:t>
      </w:r>
      <w:r w:rsidRPr="005E05FB">
        <w:rPr>
          <w:lang w:val="en-US"/>
        </w:rPr>
        <w:t xml:space="preserve"> and </w:t>
      </w:r>
      <w:r>
        <w:rPr>
          <w:lang w:val="en-US"/>
        </w:rPr>
        <w:t>Kraus et al.</w:t>
      </w:r>
      <w:r w:rsidRPr="005E05FB">
        <w:rPr>
          <w:lang w:val="en-US"/>
        </w:rPr>
        <w:t xml:space="preserve"> </w:t>
      </w:r>
      <w:r>
        <w:rPr>
          <w:lang w:val="en-US"/>
        </w:rPr>
        <w:t>[9].</w:t>
      </w:r>
      <w:r w:rsidRPr="005E05FB">
        <w:rPr>
          <w:lang w:val="en-US"/>
        </w:rPr>
        <w:t xml:space="preserve"> </w:t>
      </w:r>
      <w:r>
        <w:rPr>
          <w:lang w:val="en-US"/>
        </w:rPr>
        <w:t>O</w:t>
      </w:r>
      <w:r w:rsidRPr="005E05FB">
        <w:rPr>
          <w:lang w:val="en-US"/>
        </w:rPr>
        <w:t>ften</w:t>
      </w:r>
      <w:r>
        <w:rPr>
          <w:lang w:val="en-US"/>
        </w:rPr>
        <w:t>,</w:t>
      </w:r>
      <w:r w:rsidRPr="005E05FB">
        <w:rPr>
          <w:lang w:val="en-US"/>
        </w:rPr>
        <w:t xml:space="preserve"> Bulgaria, Hungary, Czech Republic, Estonia</w:t>
      </w:r>
      <w:r>
        <w:rPr>
          <w:lang w:val="en-US"/>
        </w:rPr>
        <w:t>,</w:t>
      </w:r>
      <w:r w:rsidRPr="005E05FB">
        <w:rPr>
          <w:lang w:val="en-US"/>
        </w:rPr>
        <w:t xml:space="preserve"> and Slovakia </w:t>
      </w:r>
      <w:r w:rsidRPr="005E05FB">
        <w:rPr>
          <w:lang w:val="en-US"/>
        </w:rPr>
        <w:lastRenderedPageBreak/>
        <w:t>are included, while other Eastern European countries</w:t>
      </w:r>
      <w:r>
        <w:rPr>
          <w:lang w:val="en-US"/>
        </w:rPr>
        <w:t>,</w:t>
      </w:r>
      <w:r w:rsidRPr="005E05FB">
        <w:rPr>
          <w:lang w:val="en-US"/>
        </w:rPr>
        <w:t xml:space="preserve"> </w:t>
      </w:r>
      <w:r>
        <w:rPr>
          <w:lang w:val="en-US"/>
        </w:rPr>
        <w:t xml:space="preserve">for example Slovenia, Romania, and Lithuania, only </w:t>
      </w:r>
      <w:r w:rsidRPr="005E05FB">
        <w:rPr>
          <w:lang w:val="en-US"/>
        </w:rPr>
        <w:t>sometimes join</w:t>
      </w:r>
      <w:r>
        <w:rPr>
          <w:lang w:val="en-US"/>
        </w:rPr>
        <w:t xml:space="preserve"> this cluster</w:t>
      </w:r>
      <w:r w:rsidRPr="005E05FB">
        <w:rPr>
          <w:lang w:val="en-US"/>
        </w:rPr>
        <w:t>. In some studies</w:t>
      </w:r>
      <w:r>
        <w:rPr>
          <w:lang w:val="en-US"/>
        </w:rPr>
        <w:t>,</w:t>
      </w:r>
      <w:r w:rsidRPr="005E05FB">
        <w:rPr>
          <w:lang w:val="en-US"/>
        </w:rPr>
        <w:t xml:space="preserve"> a cluster </w:t>
      </w:r>
      <w:r>
        <w:rPr>
          <w:lang w:val="en-US"/>
        </w:rPr>
        <w:t>incorporating</w:t>
      </w:r>
      <w:r w:rsidRPr="005E05FB">
        <w:rPr>
          <w:lang w:val="en-US"/>
        </w:rPr>
        <w:t xml:space="preserve"> Eastern</w:t>
      </w:r>
      <w:r>
        <w:rPr>
          <w:lang w:val="en-US"/>
        </w:rPr>
        <w:t xml:space="preserve"> and </w:t>
      </w:r>
      <w:r w:rsidRPr="005E05FB">
        <w:rPr>
          <w:lang w:val="en-US"/>
        </w:rPr>
        <w:t xml:space="preserve">Southern European countries is </w:t>
      </w:r>
      <w:r>
        <w:rPr>
          <w:lang w:val="en-US"/>
        </w:rPr>
        <w:t>identified [1</w:t>
      </w:r>
      <w:proofErr w:type="gramStart"/>
      <w:r>
        <w:rPr>
          <w:lang w:val="en-US"/>
        </w:rPr>
        <w:t>,6,9</w:t>
      </w:r>
      <w:proofErr w:type="gramEnd"/>
      <w:r>
        <w:rPr>
          <w:lang w:val="en-US"/>
        </w:rPr>
        <w:t>],</w:t>
      </w:r>
      <w:r w:rsidRPr="005E05FB">
        <w:rPr>
          <w:lang w:val="en-US"/>
        </w:rPr>
        <w:t xml:space="preserve"> including </w:t>
      </w:r>
      <w:r>
        <w:rPr>
          <w:lang w:val="en-US"/>
        </w:rPr>
        <w:t xml:space="preserve">Poland, </w:t>
      </w:r>
      <w:r w:rsidRPr="005E05FB">
        <w:rPr>
          <w:lang w:val="en-US"/>
        </w:rPr>
        <w:t>Italy, Spain</w:t>
      </w:r>
      <w:r>
        <w:rPr>
          <w:lang w:val="en-US"/>
        </w:rPr>
        <w:t>,</w:t>
      </w:r>
      <w:r w:rsidRPr="005E05FB">
        <w:rPr>
          <w:lang w:val="en-US"/>
        </w:rPr>
        <w:t xml:space="preserve"> and Greece. </w:t>
      </w:r>
      <w:proofErr w:type="gramStart"/>
      <w:r w:rsidRPr="005E05FB">
        <w:rPr>
          <w:lang w:val="en-US"/>
        </w:rPr>
        <w:t xml:space="preserve">The </w:t>
      </w:r>
      <w:r>
        <w:rPr>
          <w:lang w:val="en-US"/>
        </w:rPr>
        <w:t xml:space="preserve">three latter </w:t>
      </w:r>
      <w:r w:rsidRPr="005E05FB">
        <w:rPr>
          <w:lang w:val="en-US"/>
        </w:rPr>
        <w:t xml:space="preserve">countries are </w:t>
      </w:r>
      <w:r>
        <w:rPr>
          <w:lang w:val="en-US"/>
        </w:rPr>
        <w:t>also represented</w:t>
      </w:r>
      <w:r w:rsidRPr="005E05FB">
        <w:rPr>
          <w:lang w:val="en-US"/>
        </w:rPr>
        <w:t xml:space="preserve"> in a genuine Southern European cluster </w:t>
      </w:r>
      <w:r w:rsidRPr="0073348F">
        <w:rPr>
          <w:lang w:val="en-US"/>
        </w:rPr>
        <w:t>by</w:t>
      </w:r>
      <w:r w:rsidRPr="005E05FB">
        <w:rPr>
          <w:lang w:val="en-US"/>
        </w:rPr>
        <w:t xml:space="preserve"> </w:t>
      </w:r>
      <w:proofErr w:type="spellStart"/>
      <w:r>
        <w:rPr>
          <w:lang w:val="en-US"/>
        </w:rPr>
        <w:t>Pommer</w:t>
      </w:r>
      <w:proofErr w:type="spellEnd"/>
      <w:r>
        <w:rPr>
          <w:lang w:val="en-US"/>
        </w:rPr>
        <w:t xml:space="preserve"> et al.</w:t>
      </w:r>
      <w:r w:rsidRPr="005E05FB">
        <w:rPr>
          <w:lang w:val="en-US"/>
        </w:rPr>
        <w:t xml:space="preserve"> </w:t>
      </w:r>
      <w:r>
        <w:rPr>
          <w:lang w:val="en-US"/>
        </w:rPr>
        <w:t>[2</w:t>
      </w:r>
      <w:r w:rsidR="006F37B4">
        <w:rPr>
          <w:lang w:val="en-US"/>
        </w:rPr>
        <w:t>7</w:t>
      </w:r>
      <w:r>
        <w:rPr>
          <w:lang w:val="en-US"/>
        </w:rPr>
        <w:t>]</w:t>
      </w:r>
      <w:proofErr w:type="gramEnd"/>
      <w:r w:rsidRPr="005E05FB">
        <w:rPr>
          <w:lang w:val="en-US"/>
        </w:rPr>
        <w:t xml:space="preserve">. </w:t>
      </w:r>
      <w:r>
        <w:rPr>
          <w:lang w:val="en-US"/>
        </w:rPr>
        <w:t>I</w:t>
      </w:r>
      <w:r w:rsidRPr="005E05FB">
        <w:rPr>
          <w:lang w:val="en-US"/>
        </w:rPr>
        <w:t>n many typologies</w:t>
      </w:r>
      <w:r>
        <w:rPr>
          <w:lang w:val="en-US"/>
        </w:rPr>
        <w:t>,</w:t>
      </w:r>
      <w:r w:rsidRPr="005E05FB">
        <w:rPr>
          <w:lang w:val="en-US"/>
        </w:rPr>
        <w:t xml:space="preserve"> </w:t>
      </w:r>
      <w:r>
        <w:rPr>
          <w:lang w:val="en-US"/>
        </w:rPr>
        <w:t>c</w:t>
      </w:r>
      <w:r w:rsidRPr="005E05FB">
        <w:rPr>
          <w:lang w:val="en-US"/>
        </w:rPr>
        <w:t>ontinental European countries such as Germany, France, Austria, Belgium</w:t>
      </w:r>
      <w:r>
        <w:rPr>
          <w:lang w:val="en-US"/>
        </w:rPr>
        <w:t>,</w:t>
      </w:r>
      <w:r w:rsidRPr="005E05FB">
        <w:rPr>
          <w:lang w:val="en-US"/>
        </w:rPr>
        <w:t xml:space="preserve"> and Luxemburg </w:t>
      </w:r>
      <w:r>
        <w:rPr>
          <w:lang w:val="en-US"/>
        </w:rPr>
        <w:t>are</w:t>
      </w:r>
      <w:r w:rsidRPr="005E05FB">
        <w:rPr>
          <w:lang w:val="en-US"/>
        </w:rPr>
        <w:t xml:space="preserve"> </w:t>
      </w:r>
      <w:r>
        <w:rPr>
          <w:lang w:val="en-US"/>
        </w:rPr>
        <w:t>combined</w:t>
      </w:r>
      <w:r w:rsidRPr="005E05FB">
        <w:rPr>
          <w:lang w:val="en-US"/>
        </w:rPr>
        <w:t xml:space="preserve"> in</w:t>
      </w:r>
      <w:r>
        <w:rPr>
          <w:lang w:val="en-US"/>
        </w:rPr>
        <w:t>to</w:t>
      </w:r>
      <w:r w:rsidRPr="005E05FB">
        <w:rPr>
          <w:lang w:val="en-US"/>
        </w:rPr>
        <w:t xml:space="preserve"> one </w:t>
      </w:r>
      <w:r>
        <w:rPr>
          <w:lang w:val="en-US"/>
        </w:rPr>
        <w:t>system type, however</w:t>
      </w:r>
      <w:r w:rsidRPr="005E05FB">
        <w:rPr>
          <w:lang w:val="en-US"/>
        </w:rPr>
        <w:t xml:space="preserve"> </w:t>
      </w:r>
      <w:r w:rsidRPr="003C6949">
        <w:rPr>
          <w:lang w:val="en-US"/>
        </w:rPr>
        <w:t>mostly together with some Eastern or Northern European countri</w:t>
      </w:r>
      <w:r w:rsidRPr="005E05FB">
        <w:rPr>
          <w:lang w:val="en-US"/>
        </w:rPr>
        <w:t xml:space="preserve">es </w:t>
      </w:r>
      <w:r w:rsidRPr="007262D2">
        <w:rPr>
          <w:lang w:val="en-US"/>
        </w:rPr>
        <w:t>[6</w:t>
      </w:r>
      <w:proofErr w:type="gramStart"/>
      <w:r w:rsidRPr="007262D2">
        <w:rPr>
          <w:lang w:val="en-US"/>
        </w:rPr>
        <w:t>,7,9,2</w:t>
      </w:r>
      <w:r w:rsidR="006F37B4">
        <w:rPr>
          <w:lang w:val="en-US"/>
        </w:rPr>
        <w:t>6</w:t>
      </w:r>
      <w:r w:rsidRPr="007262D2">
        <w:rPr>
          <w:lang w:val="en-US"/>
        </w:rPr>
        <w:t>,2</w:t>
      </w:r>
      <w:r w:rsidR="006F37B4">
        <w:rPr>
          <w:lang w:val="en-US"/>
        </w:rPr>
        <w:t>7</w:t>
      </w:r>
      <w:proofErr w:type="gramEnd"/>
      <w:r w:rsidRPr="007262D2">
        <w:rPr>
          <w:lang w:val="en-US"/>
        </w:rPr>
        <w:t xml:space="preserve">]. </w:t>
      </w:r>
      <w:r w:rsidRPr="005E05FB">
        <w:rPr>
          <w:lang w:val="en-US"/>
        </w:rPr>
        <w:t xml:space="preserve">Non-European countries are rarely included in </w:t>
      </w:r>
      <w:r>
        <w:rPr>
          <w:lang w:val="en-US"/>
        </w:rPr>
        <w:t xml:space="preserve">LTC </w:t>
      </w:r>
      <w:r w:rsidRPr="005E05FB">
        <w:rPr>
          <w:lang w:val="en-US"/>
        </w:rPr>
        <w:t xml:space="preserve">typologies. The typology by </w:t>
      </w:r>
      <w:r>
        <w:rPr>
          <w:lang w:val="en-US"/>
        </w:rPr>
        <w:t>Colombo</w:t>
      </w:r>
      <w:r w:rsidRPr="005E05FB">
        <w:rPr>
          <w:lang w:val="en-US"/>
        </w:rPr>
        <w:t xml:space="preserve"> </w:t>
      </w:r>
      <w:r>
        <w:rPr>
          <w:lang w:val="en-US"/>
        </w:rPr>
        <w:t>[8]</w:t>
      </w:r>
      <w:r w:rsidRPr="005E05FB">
        <w:rPr>
          <w:lang w:val="en-US"/>
        </w:rPr>
        <w:t xml:space="preserve"> categorize</w:t>
      </w:r>
      <w:r>
        <w:rPr>
          <w:lang w:val="en-US"/>
        </w:rPr>
        <w:t>s</w:t>
      </w:r>
      <w:r w:rsidRPr="005E05FB">
        <w:rPr>
          <w:lang w:val="en-US"/>
        </w:rPr>
        <w:t xml:space="preserve"> countries based on financing indicators</w:t>
      </w:r>
      <w:r>
        <w:rPr>
          <w:lang w:val="en-US"/>
        </w:rPr>
        <w:t xml:space="preserve"> and</w:t>
      </w:r>
      <w:r w:rsidRPr="005E05FB">
        <w:rPr>
          <w:lang w:val="en-US"/>
        </w:rPr>
        <w:t xml:space="preserve"> include</w:t>
      </w:r>
      <w:r>
        <w:rPr>
          <w:lang w:val="en-US"/>
        </w:rPr>
        <w:t>s</w:t>
      </w:r>
      <w:r w:rsidRPr="005E05FB">
        <w:rPr>
          <w:lang w:val="en-US"/>
        </w:rPr>
        <w:t xml:space="preserve"> Japan and South Korea in a cluster with Germany, Luxemburg</w:t>
      </w:r>
      <w:r>
        <w:rPr>
          <w:lang w:val="en-US"/>
        </w:rPr>
        <w:t>,</w:t>
      </w:r>
      <w:r w:rsidRPr="005E05FB">
        <w:rPr>
          <w:lang w:val="en-US"/>
        </w:rPr>
        <w:t xml:space="preserve"> and the Netherlands due to their common social insurance approach</w:t>
      </w:r>
      <w:r>
        <w:rPr>
          <w:lang w:val="en-US"/>
        </w:rPr>
        <w:t xml:space="preserve">. In the same study, </w:t>
      </w:r>
      <w:r w:rsidRPr="005E05FB">
        <w:rPr>
          <w:lang w:val="en-US"/>
        </w:rPr>
        <w:t xml:space="preserve">New Zealand and Canada </w:t>
      </w:r>
      <w:proofErr w:type="gramStart"/>
      <w:r w:rsidRPr="005E05FB">
        <w:rPr>
          <w:lang w:val="en-US"/>
        </w:rPr>
        <w:t>are cluster</w:t>
      </w:r>
      <w:r>
        <w:rPr>
          <w:lang w:val="en-US"/>
        </w:rPr>
        <w:t>ed</w:t>
      </w:r>
      <w:proofErr w:type="gramEnd"/>
      <w:r w:rsidRPr="005E05FB">
        <w:rPr>
          <w:lang w:val="en-US"/>
        </w:rPr>
        <w:t xml:space="preserve"> with Greece, Spain</w:t>
      </w:r>
      <w:r>
        <w:rPr>
          <w:lang w:val="en-US"/>
        </w:rPr>
        <w:t>,</w:t>
      </w:r>
      <w:r w:rsidRPr="005E05FB">
        <w:rPr>
          <w:lang w:val="en-US"/>
        </w:rPr>
        <w:t xml:space="preserve"> and Switzerland due to their universal but means-tested financing approach</w:t>
      </w:r>
      <w:r>
        <w:rPr>
          <w:lang w:val="en-US"/>
        </w:rPr>
        <w:t xml:space="preserve"> </w:t>
      </w:r>
      <w:r>
        <w:rPr>
          <w:noProof/>
          <w:lang w:val="en-US"/>
        </w:rPr>
        <w:t>[8]</w:t>
      </w:r>
      <w:r w:rsidRPr="005E05FB">
        <w:rPr>
          <w:lang w:val="en-US"/>
        </w:rPr>
        <w:t>.</w:t>
      </w:r>
      <w:r>
        <w:rPr>
          <w:lang w:val="en-US"/>
        </w:rPr>
        <w:t xml:space="preserve"> The study by</w:t>
      </w:r>
      <w:r w:rsidRPr="005E05FB">
        <w:rPr>
          <w:lang w:val="en-US"/>
        </w:rPr>
        <w:t xml:space="preserve"> </w:t>
      </w:r>
      <w:proofErr w:type="spellStart"/>
      <w:r>
        <w:rPr>
          <w:lang w:val="en-US"/>
        </w:rPr>
        <w:t>Halásková</w:t>
      </w:r>
      <w:proofErr w:type="spellEnd"/>
      <w:r>
        <w:rPr>
          <w:lang w:val="en-US"/>
        </w:rPr>
        <w:t xml:space="preserve"> et al.</w:t>
      </w:r>
      <w:r w:rsidRPr="005E05FB">
        <w:rPr>
          <w:lang w:val="en-US"/>
        </w:rPr>
        <w:t xml:space="preserve"> </w:t>
      </w:r>
      <w:r>
        <w:rPr>
          <w:lang w:val="en-US"/>
        </w:rPr>
        <w:t>[7]</w:t>
      </w:r>
      <w:r w:rsidRPr="005E05FB">
        <w:rPr>
          <w:lang w:val="en-US"/>
        </w:rPr>
        <w:t xml:space="preserve"> </w:t>
      </w:r>
      <w:r w:rsidRPr="00A31D2D">
        <w:rPr>
          <w:lang w:val="en-US"/>
        </w:rPr>
        <w:t>identifies</w:t>
      </w:r>
      <w:r>
        <w:rPr>
          <w:lang w:val="en-US"/>
        </w:rPr>
        <w:t xml:space="preserve"> a cluster with </w:t>
      </w:r>
      <w:r w:rsidRPr="005E05FB">
        <w:rPr>
          <w:lang w:val="en-US"/>
        </w:rPr>
        <w:t>Australia and South Korea.</w:t>
      </w:r>
    </w:p>
    <w:p w14:paraId="65B9357B" w14:textId="3C91AD10" w:rsidR="005E0316" w:rsidRPr="006A56FF" w:rsidRDefault="005E0316" w:rsidP="005E0316">
      <w:pPr>
        <w:pStyle w:val="02FlietextEinzug"/>
        <w:rPr>
          <w:lang w:val="en-US"/>
        </w:rPr>
      </w:pPr>
      <w:r w:rsidRPr="005E05FB">
        <w:rPr>
          <w:lang w:val="en-US"/>
        </w:rPr>
        <w:t xml:space="preserve">This overview </w:t>
      </w:r>
      <w:r w:rsidR="00BE7EAA">
        <w:rPr>
          <w:lang w:val="en-US"/>
        </w:rPr>
        <w:t xml:space="preserve">shows </w:t>
      </w:r>
      <w:r>
        <w:rPr>
          <w:lang w:val="en-US"/>
        </w:rPr>
        <w:t xml:space="preserve">that there is a need to advance </w:t>
      </w:r>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Pr>
          <w:lang w:val="en-US"/>
        </w:rPr>
        <w:t>W</w:t>
      </w:r>
      <w:r w:rsidRPr="005E05FB">
        <w:rPr>
          <w:lang w:val="en-US"/>
        </w:rPr>
        <w:t xml:space="preserve">e extend these typologies by using </w:t>
      </w:r>
      <w:proofErr w:type="gramStart"/>
      <w:r w:rsidRPr="005E05FB">
        <w:rPr>
          <w:lang w:val="en-US"/>
        </w:rPr>
        <w:t>a</w:t>
      </w:r>
      <w:proofErr w:type="gramEnd"/>
      <w:r w:rsidRPr="005E05FB">
        <w:rPr>
          <w:lang w:val="en-US"/>
        </w:rPr>
        <w:t xml:space="preserve"> OECD sample with </w:t>
      </w:r>
      <w:r>
        <w:rPr>
          <w:lang w:val="en-US"/>
        </w:rPr>
        <w:t xml:space="preserve">a large number of </w:t>
      </w:r>
      <w:r w:rsidRPr="005E05FB">
        <w:rPr>
          <w:lang w:val="en-US"/>
        </w:rPr>
        <w:t>countries.</w:t>
      </w:r>
      <w:r>
        <w:rPr>
          <w:lang w:val="en-US"/>
        </w:rPr>
        <w:t xml:space="preserve"> Second</w:t>
      </w:r>
      <w:r w:rsidRPr="005E05FB">
        <w:rPr>
          <w:lang w:val="en-US"/>
        </w:rPr>
        <w:t>, most typologies use quantitative indicators</w:t>
      </w:r>
      <w:r w:rsidR="00A34BF4" w:rsidRPr="00A34BF4">
        <w:rPr>
          <w:lang w:val="en-US"/>
        </w:rPr>
        <w:t xml:space="preserve"> </w:t>
      </w:r>
      <w:r w:rsidR="00A34BF4" w:rsidRPr="005E05FB">
        <w:rPr>
          <w:lang w:val="en-US"/>
        </w:rPr>
        <w:t>only</w:t>
      </w:r>
      <w:r>
        <w:rPr>
          <w:lang w:val="en-US"/>
        </w:rPr>
        <w:t>,</w:t>
      </w:r>
      <w:r w:rsidRPr="005E05FB">
        <w:rPr>
          <w:lang w:val="en-US"/>
        </w:rPr>
        <w:t xml:space="preserve"> </w:t>
      </w:r>
      <w:r>
        <w:rPr>
          <w:lang w:val="en-US"/>
        </w:rPr>
        <w:t xml:space="preserve">in particular concerning </w:t>
      </w:r>
      <w:r w:rsidRPr="005E05FB">
        <w:rPr>
          <w:lang w:val="en-US"/>
        </w:rPr>
        <w:t xml:space="preserve">financing </w:t>
      </w:r>
      <w:r>
        <w:rPr>
          <w:lang w:val="en-US"/>
        </w:rPr>
        <w:t>data</w:t>
      </w:r>
      <w:r w:rsidRPr="005E05FB">
        <w:rPr>
          <w:lang w:val="en-US"/>
        </w:rPr>
        <w:t>.</w:t>
      </w:r>
      <w:r>
        <w:rPr>
          <w:lang w:val="en-US"/>
        </w:rPr>
        <w:t xml:space="preserve"> </w:t>
      </w:r>
      <w:r w:rsidRPr="00895B0D">
        <w:rPr>
          <w:lang w:val="en-US"/>
        </w:rPr>
        <w:t>We also include</w:t>
      </w:r>
      <w:r>
        <w:rPr>
          <w:lang w:val="en-US"/>
        </w:rPr>
        <w:t xml:space="preserve"> i</w:t>
      </w:r>
      <w:r w:rsidRPr="005E05FB">
        <w:rPr>
          <w:lang w:val="en-US"/>
        </w:rPr>
        <w:t xml:space="preserve">nstitutional indicators focusing on access to long-term care </w:t>
      </w:r>
      <w:r>
        <w:rPr>
          <w:lang w:val="en-US"/>
        </w:rPr>
        <w:t xml:space="preserve">and therefore combine both </w:t>
      </w:r>
      <w:r w:rsidR="002A567A">
        <w:rPr>
          <w:lang w:val="en-US"/>
        </w:rPr>
        <w:t>aspects of LTC systems</w:t>
      </w:r>
      <w:r>
        <w:rPr>
          <w:lang w:val="en-US"/>
        </w:rPr>
        <w:t>.</w:t>
      </w:r>
    </w:p>
    <w:p w14:paraId="0D459E5B" w14:textId="77777777" w:rsidR="005E0316" w:rsidRPr="006A56FF" w:rsidRDefault="00751DAA" w:rsidP="005E0316">
      <w:pPr>
        <w:pStyle w:val="berschrift1"/>
        <w:rPr>
          <w:lang w:val="en-US"/>
        </w:rPr>
      </w:pPr>
      <w:r>
        <w:rPr>
          <w:lang w:val="en-US"/>
        </w:rPr>
        <w:t>Materials and methods</w:t>
      </w:r>
    </w:p>
    <w:p w14:paraId="42D8C766" w14:textId="77777777" w:rsidR="005E0316" w:rsidRPr="006A56FF" w:rsidRDefault="005E0316" w:rsidP="005E0316">
      <w:pPr>
        <w:pStyle w:val="berschrift2"/>
        <w:rPr>
          <w:lang w:val="en-US"/>
        </w:rPr>
      </w:pPr>
      <w:r>
        <w:rPr>
          <w:lang w:val="en-US"/>
        </w:rPr>
        <w:t>Quantitative and institutional indicators</w:t>
      </w:r>
    </w:p>
    <w:p w14:paraId="116672B1" w14:textId="090E7653" w:rsidR="005E0316" w:rsidRDefault="005E0316" w:rsidP="005E0316">
      <w:pPr>
        <w:pStyle w:val="02Flietext"/>
        <w:spacing w:after="0"/>
        <w:rPr>
          <w:lang w:val="en-US"/>
        </w:rPr>
      </w:pPr>
      <w:r>
        <w:rPr>
          <w:lang w:val="en-US"/>
        </w:rPr>
        <w:t>The i</w:t>
      </w:r>
      <w:r w:rsidRPr="004B36E0">
        <w:rPr>
          <w:lang w:val="en-US"/>
        </w:rPr>
        <w:t xml:space="preserve">ndicators for </w:t>
      </w:r>
      <w:r>
        <w:rPr>
          <w:lang w:val="en-US"/>
        </w:rPr>
        <w:t>our</w:t>
      </w:r>
      <w:r w:rsidRPr="004B36E0">
        <w:rPr>
          <w:lang w:val="en-US"/>
        </w:rPr>
        <w:t xml:space="preserve"> typology of LTC systems </w:t>
      </w:r>
      <w:r w:rsidRPr="00135D0C">
        <w:rPr>
          <w:lang w:val="en-US"/>
        </w:rPr>
        <w:t>come from</w:t>
      </w:r>
      <w:r w:rsidRPr="004B36E0">
        <w:rPr>
          <w:lang w:val="en-US"/>
        </w:rPr>
        <w:t xml:space="preserve"> </w:t>
      </w:r>
      <w:r>
        <w:rPr>
          <w:lang w:val="en-US"/>
        </w:rPr>
        <w:t xml:space="preserve">one quantitative </w:t>
      </w:r>
      <w:r w:rsidR="00A34BF4">
        <w:rPr>
          <w:lang w:val="en-US"/>
        </w:rPr>
        <w:t xml:space="preserve">data source </w:t>
      </w:r>
      <w:r>
        <w:rPr>
          <w:lang w:val="en-US"/>
        </w:rPr>
        <w:t xml:space="preserve">and several </w:t>
      </w:r>
      <w:r w:rsidRPr="004B36E0">
        <w:rPr>
          <w:lang w:val="en-US"/>
        </w:rPr>
        <w:t xml:space="preserve">data sources </w:t>
      </w:r>
      <w:r w:rsidR="00A34BF4">
        <w:rPr>
          <w:lang w:val="en-US"/>
        </w:rPr>
        <w:t xml:space="preserve">with institutional data </w:t>
      </w:r>
      <w:r w:rsidRPr="004B36E0">
        <w:rPr>
          <w:lang w:val="en-US"/>
        </w:rPr>
        <w:t xml:space="preserve">(Table 1). First, </w:t>
      </w:r>
      <w:r>
        <w:rPr>
          <w:lang w:val="en-US"/>
        </w:rPr>
        <w:t xml:space="preserve">we use </w:t>
      </w:r>
      <w:r w:rsidRPr="004B36E0">
        <w:rPr>
          <w:lang w:val="en-US"/>
        </w:rPr>
        <w:t xml:space="preserve">six quantitative measures from </w:t>
      </w:r>
      <w:r>
        <w:rPr>
          <w:lang w:val="en-US"/>
        </w:rPr>
        <w:t xml:space="preserve">the </w:t>
      </w:r>
      <w:r w:rsidRPr="004B36E0">
        <w:rPr>
          <w:lang w:val="en-US"/>
        </w:rPr>
        <w:t xml:space="preserve">OECD health data </w:t>
      </w:r>
      <w:r>
        <w:rPr>
          <w:lang w:val="en-US"/>
        </w:rPr>
        <w:t>[3</w:t>
      </w:r>
      <w:r w:rsidR="006F37B4">
        <w:rPr>
          <w:lang w:val="en-US"/>
        </w:rPr>
        <w:t>8</w:t>
      </w:r>
      <w:r>
        <w:rPr>
          <w:lang w:val="en-US"/>
        </w:rPr>
        <w:t>]</w:t>
      </w:r>
      <w:r w:rsidRPr="004B36E0">
        <w:rPr>
          <w:lang w:val="en-US"/>
        </w:rPr>
        <w:t>.</w:t>
      </w:r>
      <w:r w:rsidR="005D3998">
        <w:rPr>
          <w:lang w:val="en-US"/>
        </w:rPr>
        <w:t xml:space="preserve"> Values relate to the mean of the years 2014 to 2016.</w:t>
      </w:r>
      <w:r w:rsidRPr="004B36E0">
        <w:rPr>
          <w:lang w:val="en-US"/>
        </w:rPr>
        <w:t xml:space="preserve"> </w:t>
      </w:r>
      <w:r w:rsidR="00286B32">
        <w:rPr>
          <w:lang w:val="en-US"/>
        </w:rPr>
        <w:t>Furthermore, f</w:t>
      </w:r>
      <w:r w:rsidRPr="00135D0C">
        <w:rPr>
          <w:lang w:val="en-US"/>
        </w:rPr>
        <w:t xml:space="preserve">ive institutional indicators are </w:t>
      </w:r>
      <w:del w:id="0" w:author="Mareike Ariaans" w:date="2021-02-09T17:14:00Z">
        <w:r w:rsidRPr="00135D0C" w:rsidDel="00A52B37">
          <w:rPr>
            <w:lang w:val="en-US"/>
          </w:rPr>
          <w:delText>taken</w:delText>
        </w:r>
        <w:r w:rsidDel="00A52B37">
          <w:rPr>
            <w:lang w:val="en-US"/>
          </w:rPr>
          <w:delText xml:space="preserve"> </w:delText>
        </w:r>
      </w:del>
      <w:ins w:id="1" w:author="Mareike Ariaans" w:date="2021-02-09T17:14:00Z">
        <w:r w:rsidR="00A52B37">
          <w:rPr>
            <w:lang w:val="en-US"/>
          </w:rPr>
          <w:t xml:space="preserve">developed by information </w:t>
        </w:r>
      </w:ins>
      <w:r w:rsidRPr="00D86257">
        <w:rPr>
          <w:lang w:val="en-US"/>
        </w:rPr>
        <w:t xml:space="preserve">from the </w:t>
      </w:r>
      <w:proofErr w:type="spellStart"/>
      <w:r w:rsidRPr="00D86257">
        <w:rPr>
          <w:lang w:val="en-US"/>
        </w:rPr>
        <w:t>Missoc</w:t>
      </w:r>
      <w:proofErr w:type="spellEnd"/>
      <w:r w:rsidRPr="00D86257">
        <w:rPr>
          <w:lang w:val="en-US"/>
        </w:rPr>
        <w:t xml:space="preserve"> </w:t>
      </w:r>
      <w:bookmarkStart w:id="2" w:name="_GoBack"/>
      <w:bookmarkEnd w:id="2"/>
      <w:r w:rsidRPr="00D86257">
        <w:rPr>
          <w:lang w:val="en-US"/>
        </w:rPr>
        <w:lastRenderedPageBreak/>
        <w:t xml:space="preserve">database </w:t>
      </w:r>
      <w:r w:rsidRPr="00D86257">
        <w:fldChar w:fldCharType="begin"/>
      </w:r>
      <w:r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Pr="008D69D6">
        <w:rPr>
          <w:lang w:val="en-US"/>
        </w:rPr>
        <w:instrText>5NjMyLTRjMzYtYWJiNy0wNmQwM2VhMWE0NmEiLCJUZXh0IjoiKE1JU1NPQywgMjAxOCkiLCJXQUlWZXJzaW9uIjoiNi40LjAuMzUifQ==}</w:instrText>
      </w:r>
      <w:r w:rsidRPr="00D86257">
        <w:fldChar w:fldCharType="separate"/>
      </w:r>
      <w:r w:rsidRPr="008D69D6">
        <w:rPr>
          <w:lang w:val="en-US"/>
        </w:rPr>
        <w:t>(MISSOC, 2018)</w:t>
      </w:r>
      <w:r w:rsidRPr="00D86257">
        <w:rPr>
          <w:lang w:val="en-US"/>
        </w:rPr>
        <w:fldChar w:fldCharType="end"/>
      </w:r>
      <w:r w:rsidRPr="008D69D6">
        <w:rPr>
          <w:lang w:val="en-US"/>
        </w:rPr>
        <w:t xml:space="preserve">, the Health in Transition reports </w:t>
      </w:r>
      <w:r w:rsidRPr="00D86257">
        <w:fldChar w:fldCharType="begin"/>
      </w:r>
      <w:r w:rsidRPr="008D69D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w:instrText>
      </w:r>
      <w:r w:rsidRPr="00D86257">
        <w:instrText>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Pr="00D86257">
        <w:fldChar w:fldCharType="separate"/>
      </w:r>
      <w:r w:rsidRPr="00D86257">
        <w:rPr>
          <w:lang w:val="en-US"/>
        </w:rPr>
        <w:t>(European Observatory on Health Systems and Policies, 2018)</w:t>
      </w:r>
      <w:r w:rsidRPr="00D86257">
        <w:rPr>
          <w:lang w:val="en-US"/>
        </w:rPr>
        <w:fldChar w:fldCharType="end"/>
      </w:r>
      <w:r>
        <w:rPr>
          <w:lang w:val="en-US"/>
        </w:rPr>
        <w:t>,</w:t>
      </w:r>
      <w:r w:rsidRPr="00D86257">
        <w:rPr>
          <w:lang w:val="en-US"/>
        </w:rPr>
        <w:t xml:space="preserve"> and the ESPN reports of the European Union </w:t>
      </w:r>
      <w:r>
        <w:rPr>
          <w:lang w:val="en-US"/>
        </w:rPr>
        <w:t>[3</w:t>
      </w:r>
      <w:r w:rsidR="006F37B4">
        <w:rPr>
          <w:lang w:val="en-US"/>
        </w:rPr>
        <w:t>9</w:t>
      </w:r>
      <w:r>
        <w:rPr>
          <w:lang w:val="en-US"/>
        </w:rPr>
        <w:t>]</w:t>
      </w:r>
      <w:r w:rsidR="005D3998">
        <w:rPr>
          <w:lang w:val="en-US"/>
        </w:rPr>
        <w:t xml:space="preserve"> and relate to the year 201</w:t>
      </w:r>
      <w:r w:rsidR="001A038B">
        <w:rPr>
          <w:lang w:val="en-US"/>
        </w:rPr>
        <w:t>6</w:t>
      </w:r>
      <w:r w:rsidRPr="00935E6D">
        <w:rPr>
          <w:lang w:val="en-US"/>
        </w:rPr>
        <w:t>.</w:t>
      </w:r>
      <w:r w:rsidRPr="00D86257">
        <w:rPr>
          <w:lang w:val="en-US"/>
        </w:rPr>
        <w:t xml:space="preserve"> </w:t>
      </w:r>
      <w:ins w:id="3" w:author="Mareike Ariaans" w:date="2021-02-09T17:10:00Z">
        <w:r w:rsidR="00A52B37">
          <w:rPr>
            <w:lang w:val="en-US"/>
          </w:rPr>
          <w:t>Institutional</w:t>
        </w:r>
      </w:ins>
      <w:ins w:id="4" w:author="Mareike Ariaans" w:date="2021-02-09T17:09:00Z">
        <w:r w:rsidR="00A52B37">
          <w:rPr>
            <w:lang w:val="en-US"/>
          </w:rPr>
          <w:t xml:space="preserve"> indicators relate to specific measures and rules of the LTC system</w:t>
        </w:r>
      </w:ins>
      <w:ins w:id="5" w:author="Mareike Ariaans" w:date="2021-02-09T17:11:00Z">
        <w:r w:rsidR="00A52B37">
          <w:rPr>
            <w:lang w:val="en-US"/>
          </w:rPr>
          <w:t xml:space="preserve"> (cash benefits, choice, and </w:t>
        </w:r>
        <w:proofErr w:type="gramStart"/>
        <w:r w:rsidR="00A52B37">
          <w:rPr>
            <w:lang w:val="en-US"/>
          </w:rPr>
          <w:t>means-testing</w:t>
        </w:r>
        <w:proofErr w:type="gramEnd"/>
        <w:r w:rsidR="00A52B37">
          <w:rPr>
            <w:lang w:val="en-US"/>
          </w:rPr>
          <w:t>)</w:t>
        </w:r>
      </w:ins>
      <w:ins w:id="6" w:author="Mareike Ariaans" w:date="2021-02-09T17:09:00Z">
        <w:r w:rsidR="00A52B37">
          <w:rPr>
            <w:lang w:val="en-US"/>
          </w:rPr>
          <w:t xml:space="preserve">. </w:t>
        </w:r>
      </w:ins>
      <w:r>
        <w:rPr>
          <w:lang w:val="en-US"/>
        </w:rPr>
        <w:t>Al</w:t>
      </w:r>
      <w:r w:rsidRPr="00822075">
        <w:rPr>
          <w:lang w:val="en-US"/>
        </w:rPr>
        <w:t xml:space="preserve">l values of the institutional indicators </w:t>
      </w:r>
      <w:r w:rsidR="00286B32">
        <w:rPr>
          <w:lang w:val="en-US"/>
        </w:rPr>
        <w:t>reflect</w:t>
      </w:r>
      <w:r w:rsidR="0006256A">
        <w:rPr>
          <w:lang w:val="en-US"/>
        </w:rPr>
        <w:t xml:space="preserve"> </w:t>
      </w:r>
      <w:r w:rsidRPr="00822075">
        <w:rPr>
          <w:lang w:val="en-US"/>
        </w:rPr>
        <w:t xml:space="preserve">national or dominant rules in place, since in some countries </w:t>
      </w:r>
      <w:r w:rsidR="00286B32">
        <w:rPr>
          <w:lang w:val="en-US"/>
        </w:rPr>
        <w:t xml:space="preserve">either </w:t>
      </w:r>
      <w:r w:rsidRPr="00822075">
        <w:rPr>
          <w:lang w:val="en-US"/>
        </w:rPr>
        <w:t>regional or municipal rules prevail.</w:t>
      </w:r>
      <w:r w:rsidRPr="00D86257">
        <w:rPr>
          <w:lang w:val="en-US"/>
        </w:rPr>
        <w:t xml:space="preserve"> To double-check our values, we contacted national LTC policy experts</w:t>
      </w:r>
      <w:r>
        <w:rPr>
          <w:lang w:val="en-US"/>
        </w:rPr>
        <w:t xml:space="preserve"> with </w:t>
      </w:r>
      <w:r w:rsidRPr="00D86257">
        <w:rPr>
          <w:lang w:val="en-US"/>
        </w:rPr>
        <w:t xml:space="preserve">a questionnaire containing the </w:t>
      </w:r>
      <w:r>
        <w:rPr>
          <w:lang w:val="en-US"/>
        </w:rPr>
        <w:t xml:space="preserve">description of indicators and values including our </w:t>
      </w:r>
      <w:r w:rsidR="00A34BF4">
        <w:rPr>
          <w:lang w:val="en-US"/>
        </w:rPr>
        <w:t xml:space="preserve">own </w:t>
      </w:r>
      <w:r>
        <w:rPr>
          <w:lang w:val="en-US"/>
        </w:rPr>
        <w:t xml:space="preserve">country-specific </w:t>
      </w:r>
      <w:r w:rsidRPr="00D86257">
        <w:rPr>
          <w:lang w:val="en-US"/>
        </w:rPr>
        <w:t xml:space="preserve">assessment. </w:t>
      </w:r>
      <w:r w:rsidRPr="00660BA3">
        <w:rPr>
          <w:lang w:val="en-US"/>
        </w:rPr>
        <w:t xml:space="preserve">Based on the questionnaires, we received </w:t>
      </w:r>
      <w:r w:rsidR="00A34BF4">
        <w:rPr>
          <w:lang w:val="en-US"/>
        </w:rPr>
        <w:t xml:space="preserve">from </w:t>
      </w:r>
      <w:r w:rsidR="00A34BF4" w:rsidRPr="00660BA3">
        <w:rPr>
          <w:lang w:val="en-US"/>
        </w:rPr>
        <w:t xml:space="preserve">May </w:t>
      </w:r>
      <w:r w:rsidR="00A34BF4">
        <w:rPr>
          <w:lang w:val="en-US"/>
        </w:rPr>
        <w:t xml:space="preserve">to </w:t>
      </w:r>
      <w:r w:rsidR="00A34BF4" w:rsidRPr="00660BA3">
        <w:rPr>
          <w:lang w:val="en-US"/>
        </w:rPr>
        <w:t xml:space="preserve">July 2019 for all countries in the sample </w:t>
      </w:r>
      <w:r w:rsidRPr="00660BA3">
        <w:rPr>
          <w:lang w:val="en-US"/>
        </w:rPr>
        <w:t xml:space="preserve">answers and comments </w:t>
      </w:r>
      <w:r w:rsidR="00A34BF4">
        <w:rPr>
          <w:lang w:val="en-US"/>
        </w:rPr>
        <w:t xml:space="preserve">from the experts on </w:t>
      </w:r>
      <w:r w:rsidRPr="00660BA3">
        <w:rPr>
          <w:lang w:val="en-US"/>
        </w:rPr>
        <w:t>our coding (see Table 5 in the Appendix).</w:t>
      </w:r>
    </w:p>
    <w:p w14:paraId="224AB397" w14:textId="77777777" w:rsidR="005E0316" w:rsidRDefault="005E0316" w:rsidP="005E0316">
      <w:pPr>
        <w:pStyle w:val="02Flietext"/>
        <w:spacing w:after="0"/>
        <w:ind w:firstLine="284"/>
        <w:rPr>
          <w:lang w:val="en-US"/>
        </w:rPr>
      </w:pPr>
      <w:r w:rsidRPr="00180D20">
        <w:rPr>
          <w:lang w:val="en-US"/>
        </w:rPr>
        <w:t>As a measure of financial input into the system</w:t>
      </w:r>
      <w:r>
        <w:rPr>
          <w:lang w:val="en-US"/>
        </w:rPr>
        <w:t>,</w:t>
      </w:r>
      <w:r w:rsidRPr="00180D20">
        <w:rPr>
          <w:lang w:val="en-US"/>
        </w:rPr>
        <w:t xml:space="preserve"> we use LTC </w:t>
      </w:r>
      <w:r>
        <w:rPr>
          <w:lang w:val="en-US"/>
        </w:rPr>
        <w:t xml:space="preserve">(health) </w:t>
      </w:r>
      <w:r w:rsidRPr="00180D20">
        <w:rPr>
          <w:lang w:val="en-US"/>
        </w:rPr>
        <w:t>expenditure per capita in US$ of purchasing power parities</w:t>
      </w:r>
      <w:r>
        <w:rPr>
          <w:lang w:val="en-US"/>
        </w:rPr>
        <w:t xml:space="preserve"> (expenditure).</w:t>
      </w:r>
      <w:r w:rsidRPr="00180D20">
        <w:rPr>
          <w:lang w:val="en-US"/>
        </w:rPr>
        <w:t xml:space="preserve"> It includes all expenditure on b</w:t>
      </w:r>
      <w:r>
        <w:rPr>
          <w:lang w:val="en-US"/>
        </w:rPr>
        <w:t>ody-</w:t>
      </w:r>
      <w:r w:rsidRPr="00180D20">
        <w:rPr>
          <w:lang w:val="en-US"/>
        </w:rPr>
        <w:t xml:space="preserve">related LTC, mainly on (basic) Activities of </w:t>
      </w:r>
      <w:r>
        <w:rPr>
          <w:lang w:val="en-US"/>
        </w:rPr>
        <w:t>D</w:t>
      </w:r>
      <w:r w:rsidRPr="00180D20">
        <w:rPr>
          <w:lang w:val="en-US"/>
        </w:rPr>
        <w:t xml:space="preserve">aily </w:t>
      </w:r>
      <w:r>
        <w:rPr>
          <w:lang w:val="en-US"/>
        </w:rPr>
        <w:t>L</w:t>
      </w:r>
      <w:r w:rsidRPr="00180D20">
        <w:rPr>
          <w:lang w:val="en-US"/>
        </w:rPr>
        <w:t>iving (ADL</w:t>
      </w:r>
      <w:r>
        <w:rPr>
          <w:lang w:val="en-US"/>
        </w:rPr>
        <w:t>s</w:t>
      </w:r>
      <w:r w:rsidRPr="00180D20">
        <w:rPr>
          <w:lang w:val="en-US"/>
        </w:rPr>
        <w:t xml:space="preserve">) </w:t>
      </w:r>
      <w:r>
        <w:rPr>
          <w:lang w:val="en-US"/>
        </w:rPr>
        <w:t>such as</w:t>
      </w:r>
      <w:r w:rsidRPr="00180D20">
        <w:rPr>
          <w:lang w:val="en-US"/>
        </w:rPr>
        <w:t xml:space="preserve"> bathing, dressing or eating. We </w:t>
      </w:r>
      <w:r>
        <w:rPr>
          <w:lang w:val="en-US"/>
        </w:rPr>
        <w:t>did not include</w:t>
      </w:r>
      <w:r w:rsidRPr="00180D20">
        <w:rPr>
          <w:lang w:val="en-US"/>
        </w:rPr>
        <w:t xml:space="preserve"> LTC </w:t>
      </w:r>
      <w:r>
        <w:rPr>
          <w:lang w:val="en-US"/>
        </w:rPr>
        <w:t xml:space="preserve">(social) </w:t>
      </w:r>
      <w:r w:rsidRPr="00180D20">
        <w:rPr>
          <w:lang w:val="en-US"/>
        </w:rPr>
        <w:t xml:space="preserve">expenditure </w:t>
      </w:r>
      <w:r>
        <w:rPr>
          <w:lang w:val="en-US"/>
        </w:rPr>
        <w:t>covering I</w:t>
      </w:r>
      <w:r w:rsidRPr="00180D20">
        <w:rPr>
          <w:lang w:val="en-US"/>
        </w:rPr>
        <w:t xml:space="preserve">nstrumental </w:t>
      </w:r>
      <w:r>
        <w:rPr>
          <w:lang w:val="en-US"/>
        </w:rPr>
        <w:t>A</w:t>
      </w:r>
      <w:r w:rsidRPr="00180D20">
        <w:rPr>
          <w:lang w:val="en-US"/>
        </w:rPr>
        <w:t xml:space="preserve">ctivities of </w:t>
      </w:r>
      <w:r>
        <w:rPr>
          <w:lang w:val="en-US"/>
        </w:rPr>
        <w:t>D</w:t>
      </w:r>
      <w:r w:rsidRPr="00180D20">
        <w:rPr>
          <w:lang w:val="en-US"/>
        </w:rPr>
        <w:t xml:space="preserve">aily </w:t>
      </w:r>
      <w:r>
        <w:rPr>
          <w:lang w:val="en-US"/>
        </w:rPr>
        <w:t>L</w:t>
      </w:r>
      <w:r w:rsidRPr="00180D20">
        <w:rPr>
          <w:lang w:val="en-US"/>
        </w:rPr>
        <w:t>iving (IADL</w:t>
      </w:r>
      <w:r>
        <w:rPr>
          <w:lang w:val="en-US"/>
        </w:rPr>
        <w:t>s</w:t>
      </w:r>
      <w:r w:rsidRPr="00180D20">
        <w:rPr>
          <w:lang w:val="en-US"/>
        </w:rPr>
        <w:t>)</w:t>
      </w:r>
      <w:r>
        <w:rPr>
          <w:lang w:val="en-US"/>
        </w:rPr>
        <w:t xml:space="preserve"> [7], because</w:t>
      </w:r>
      <w:r w:rsidRPr="00180D20">
        <w:rPr>
          <w:lang w:val="en-US"/>
        </w:rPr>
        <w:t xml:space="preserve"> data </w:t>
      </w:r>
      <w:r>
        <w:rPr>
          <w:lang w:val="en-US"/>
        </w:rPr>
        <w:t xml:space="preserve">were </w:t>
      </w:r>
      <w:r w:rsidRPr="00180D20">
        <w:rPr>
          <w:lang w:val="en-US"/>
        </w:rPr>
        <w:t xml:space="preserve">extremely limited in this dimension. Institutional supply of services </w:t>
      </w:r>
      <w:r>
        <w:rPr>
          <w:lang w:val="en-US"/>
        </w:rPr>
        <w:t xml:space="preserve">is </w:t>
      </w:r>
      <w:r w:rsidRPr="00180D20">
        <w:rPr>
          <w:lang w:val="en-US"/>
        </w:rPr>
        <w:t xml:space="preserve">measured by the number of LTC beds per </w:t>
      </w:r>
      <w:proofErr w:type="gramStart"/>
      <w:r w:rsidRPr="00180D20">
        <w:rPr>
          <w:lang w:val="en-US"/>
        </w:rPr>
        <w:t>1</w:t>
      </w:r>
      <w:r>
        <w:rPr>
          <w:lang w:val="en-US"/>
        </w:rPr>
        <w:t>,</w:t>
      </w:r>
      <w:r w:rsidRPr="00180D20">
        <w:rPr>
          <w:lang w:val="en-US"/>
        </w:rPr>
        <w:t>000 population</w:t>
      </w:r>
      <w:proofErr w:type="gramEnd"/>
      <w:r w:rsidRPr="00180D20">
        <w:rPr>
          <w:lang w:val="en-US"/>
        </w:rPr>
        <w:t xml:space="preserve"> aged 65 </w:t>
      </w:r>
      <w:r>
        <w:rPr>
          <w:lang w:val="en-US"/>
        </w:rPr>
        <w:t xml:space="preserve">and </w:t>
      </w:r>
      <w:r w:rsidRPr="00180D20">
        <w:rPr>
          <w:lang w:val="en-US"/>
        </w:rPr>
        <w:t>older</w:t>
      </w:r>
      <w:r>
        <w:rPr>
          <w:lang w:val="en-US"/>
        </w:rPr>
        <w:t xml:space="preserve"> (beds),</w:t>
      </w:r>
      <w:r w:rsidRPr="00180D20">
        <w:rPr>
          <w:lang w:val="en-US"/>
        </w:rPr>
        <w:t xml:space="preserve"> </w:t>
      </w:r>
      <w:r>
        <w:rPr>
          <w:lang w:val="en-US"/>
        </w:rPr>
        <w:t>and</w:t>
      </w:r>
      <w:r w:rsidRPr="00180D20">
        <w:rPr>
          <w:lang w:val="en-US"/>
        </w:rPr>
        <w:t xml:space="preserve"> the actual supply of spots in these facilities </w:t>
      </w:r>
      <w:r>
        <w:rPr>
          <w:lang w:val="en-US"/>
        </w:rPr>
        <w:t xml:space="preserve">is </w:t>
      </w:r>
      <w:r w:rsidRPr="00FB0048">
        <w:rPr>
          <w:lang w:val="en-US"/>
        </w:rPr>
        <w:t>reflected by</w:t>
      </w:r>
      <w:r>
        <w:rPr>
          <w:lang w:val="en-US"/>
        </w:rPr>
        <w:t xml:space="preserve"> </w:t>
      </w:r>
      <w:r w:rsidRPr="00180D20">
        <w:rPr>
          <w:lang w:val="en-US"/>
        </w:rPr>
        <w:t>the number of LTC recipients in institutions measured as the percentage of all people aged 65 years and older</w:t>
      </w:r>
      <w:r>
        <w:rPr>
          <w:lang w:val="en-US"/>
        </w:rPr>
        <w:t xml:space="preserve"> (recipients)</w:t>
      </w:r>
      <w:r w:rsidRPr="00180D20">
        <w:rPr>
          <w:lang w:val="en-US"/>
        </w:rPr>
        <w:t>.</w:t>
      </w:r>
    </w:p>
    <w:p w14:paraId="26D85FAE" w14:textId="776B1E90" w:rsidR="005E0316" w:rsidRDefault="005E0316" w:rsidP="005E0316">
      <w:pPr>
        <w:pStyle w:val="02FlietextEinzug"/>
        <w:rPr>
          <w:lang w:val="en-US"/>
        </w:rPr>
      </w:pPr>
      <w:r>
        <w:rPr>
          <w:lang w:val="en-US"/>
        </w:rPr>
        <w:t xml:space="preserve">To capture the public-private mix of LTC systems, we use two indicators. First, we use the </w:t>
      </w:r>
      <w:r w:rsidRPr="00E915CC">
        <w:rPr>
          <w:lang w:val="en-US"/>
        </w:rPr>
        <w:t xml:space="preserve">private (voluntary and out-of-pocket) expenditure </w:t>
      </w:r>
      <w:r>
        <w:rPr>
          <w:lang w:val="en-US"/>
        </w:rPr>
        <w:t>as a percentage of</w:t>
      </w:r>
      <w:r w:rsidRPr="00E915CC">
        <w:rPr>
          <w:lang w:val="en-US"/>
        </w:rPr>
        <w:t xml:space="preserve"> total expenditure</w:t>
      </w:r>
      <w:r>
        <w:rPr>
          <w:lang w:val="en-US"/>
        </w:rPr>
        <w:t xml:space="preserve"> (private expenditure) to measure </w:t>
      </w:r>
      <w:r w:rsidRPr="00E915CC">
        <w:rPr>
          <w:lang w:val="en-US"/>
        </w:rPr>
        <w:t>public and private involvement in payments for care.</w:t>
      </w:r>
      <w:r w:rsidR="00584B55">
        <w:rPr>
          <w:lang w:val="en-US"/>
        </w:rPr>
        <w:t xml:space="preserve"> We would have </w:t>
      </w:r>
      <w:r w:rsidR="00AB412E">
        <w:rPr>
          <w:lang w:val="en-US"/>
        </w:rPr>
        <w:t xml:space="preserve">chosen </w:t>
      </w:r>
      <w:r w:rsidR="00584B55">
        <w:rPr>
          <w:lang w:val="en-US"/>
        </w:rPr>
        <w:t>to include an indicator on the public-private provision of care, but comparative quantitative data is not available for many countries</w:t>
      </w:r>
      <w:r w:rsidR="000E2082">
        <w:rPr>
          <w:lang w:val="en-US"/>
        </w:rPr>
        <w:t>.</w:t>
      </w:r>
      <w:r w:rsidRPr="00E915CC">
        <w:rPr>
          <w:lang w:val="en-US"/>
        </w:rPr>
        <w:t xml:space="preserve"> </w:t>
      </w:r>
      <w:r>
        <w:rPr>
          <w:lang w:val="en-US"/>
        </w:rPr>
        <w:t>Second, w</w:t>
      </w:r>
      <w:r w:rsidRPr="00E915CC">
        <w:rPr>
          <w:lang w:val="en-US"/>
        </w:rPr>
        <w:t xml:space="preserve">e </w:t>
      </w:r>
      <w:r>
        <w:rPr>
          <w:lang w:val="en-US"/>
        </w:rPr>
        <w:t xml:space="preserve">include </w:t>
      </w:r>
      <w:r w:rsidRPr="00E915CC">
        <w:rPr>
          <w:lang w:val="en-US"/>
        </w:rPr>
        <w:t>the availability of cash benefits</w:t>
      </w:r>
      <w:r>
        <w:rPr>
          <w:lang w:val="en-US"/>
        </w:rPr>
        <w:t xml:space="preserve"> (cash benefit)</w:t>
      </w:r>
      <w:r w:rsidRPr="00E915CC">
        <w:rPr>
          <w:lang w:val="en-US"/>
        </w:rPr>
        <w:t xml:space="preserve"> as an approximation </w:t>
      </w:r>
      <w:r>
        <w:rPr>
          <w:lang w:val="en-US"/>
        </w:rPr>
        <w:t xml:space="preserve">of </w:t>
      </w:r>
      <w:r w:rsidRPr="00E915CC">
        <w:rPr>
          <w:lang w:val="en-US"/>
        </w:rPr>
        <w:t>formal and informal care provision.</w:t>
      </w:r>
      <w:r w:rsidR="00A66242">
        <w:rPr>
          <w:lang w:val="en-US"/>
        </w:rPr>
        <w:t xml:space="preserve"> We define informal care here as de-commodified care by family or informal migrant care workers (migrant </w:t>
      </w:r>
      <w:r w:rsidR="000548AA">
        <w:rPr>
          <w:lang w:val="en-US"/>
        </w:rPr>
        <w:t xml:space="preserve">care </w:t>
      </w:r>
      <w:r w:rsidR="00A66242">
        <w:rPr>
          <w:lang w:val="en-US"/>
        </w:rPr>
        <w:t>in the family).</w:t>
      </w:r>
      <w:r w:rsidRPr="00E915CC">
        <w:rPr>
          <w:lang w:val="en-US"/>
        </w:rPr>
        <w:t xml:space="preserve"> Research has shown that the availability as well as the unrestricted usage of </w:t>
      </w:r>
      <w:r w:rsidRPr="00E915CC">
        <w:rPr>
          <w:lang w:val="en-US"/>
        </w:rPr>
        <w:lastRenderedPageBreak/>
        <w:t xml:space="preserve">cash benefits fosters family and migrant care </w:t>
      </w:r>
      <w:r>
        <w:rPr>
          <w:lang w:val="en-US"/>
        </w:rPr>
        <w:t>[</w:t>
      </w:r>
      <w:r w:rsidR="006F37B4">
        <w:rPr>
          <w:lang w:val="en-US"/>
        </w:rPr>
        <w:t>30</w:t>
      </w:r>
      <w:proofErr w:type="gramStart"/>
      <w:r>
        <w:rPr>
          <w:lang w:val="en-US"/>
        </w:rPr>
        <w:t>,3</w:t>
      </w:r>
      <w:r w:rsidR="006F37B4">
        <w:rPr>
          <w:lang w:val="en-US"/>
        </w:rPr>
        <w:t>2</w:t>
      </w:r>
      <w:proofErr w:type="gramEnd"/>
      <w:r>
        <w:rPr>
          <w:lang w:val="en-US"/>
        </w:rPr>
        <w:t>]</w:t>
      </w:r>
      <w:r w:rsidRPr="00E915CC">
        <w:rPr>
          <w:lang w:val="en-US"/>
        </w:rPr>
        <w:t>.</w:t>
      </w:r>
      <w:r>
        <w:rPr>
          <w:lang w:val="en-US"/>
        </w:rPr>
        <w:t xml:space="preserve"> In our setting, the cash benefit indicators may</w:t>
      </w:r>
      <w:r w:rsidRPr="00E62C77">
        <w:rPr>
          <w:lang w:val="en-US"/>
        </w:rPr>
        <w:t xml:space="preserve"> take </w:t>
      </w:r>
      <w:r>
        <w:rPr>
          <w:lang w:val="en-US"/>
        </w:rPr>
        <w:t xml:space="preserve">the </w:t>
      </w:r>
      <w:r w:rsidRPr="00E62C77">
        <w:rPr>
          <w:lang w:val="en-US"/>
        </w:rPr>
        <w:t>value</w:t>
      </w:r>
      <w:r>
        <w:rPr>
          <w:lang w:val="en-US"/>
        </w:rPr>
        <w:t xml:space="preserve"> </w:t>
      </w:r>
      <w:r w:rsidRPr="00E62C77">
        <w:rPr>
          <w:lang w:val="en-US"/>
        </w:rPr>
        <w:t xml:space="preserve">0, describing a system </w:t>
      </w:r>
      <w:r>
        <w:rPr>
          <w:lang w:val="en-US"/>
        </w:rPr>
        <w:t>in which</w:t>
      </w:r>
      <w:r w:rsidRPr="00E62C77">
        <w:rPr>
          <w:lang w:val="en-US"/>
        </w:rPr>
        <w:t xml:space="preserve"> only in</w:t>
      </w:r>
      <w:r>
        <w:rPr>
          <w:lang w:val="en-US"/>
        </w:rPr>
        <w:t>-</w:t>
      </w:r>
      <w:r w:rsidRPr="00E62C77">
        <w:rPr>
          <w:lang w:val="en-US"/>
        </w:rPr>
        <w:t>kind</w:t>
      </w:r>
      <w:r>
        <w:rPr>
          <w:lang w:val="en-US"/>
        </w:rPr>
        <w:t xml:space="preserve"> </w:t>
      </w:r>
      <w:r w:rsidRPr="00E62C77">
        <w:rPr>
          <w:lang w:val="en-US"/>
        </w:rPr>
        <w:t xml:space="preserve">benefits are available. If the use of cash benefits </w:t>
      </w:r>
      <w:r>
        <w:rPr>
          <w:lang w:val="en-US"/>
        </w:rPr>
        <w:t xml:space="preserve">is </w:t>
      </w:r>
      <w:r w:rsidRPr="00E62C77">
        <w:rPr>
          <w:lang w:val="en-US"/>
        </w:rPr>
        <w:t xml:space="preserve">bound to specific services and aids, the indicator </w:t>
      </w:r>
      <w:r>
        <w:rPr>
          <w:lang w:val="en-US"/>
        </w:rPr>
        <w:t xml:space="preserve">is </w:t>
      </w:r>
      <w:r w:rsidRPr="00E62C77">
        <w:rPr>
          <w:lang w:val="en-US"/>
        </w:rPr>
        <w:t xml:space="preserve">coded </w:t>
      </w:r>
      <w:r>
        <w:rPr>
          <w:lang w:val="en-US"/>
        </w:rPr>
        <w:t xml:space="preserve">as </w:t>
      </w:r>
      <w:r w:rsidRPr="00E62C77">
        <w:rPr>
          <w:lang w:val="en-US"/>
        </w:rPr>
        <w:t xml:space="preserve">1, while unbound benefits, </w:t>
      </w:r>
      <w:r>
        <w:rPr>
          <w:lang w:val="en-US"/>
        </w:rPr>
        <w:t>for which</w:t>
      </w:r>
      <w:r w:rsidRPr="00E62C77">
        <w:rPr>
          <w:lang w:val="en-US"/>
        </w:rPr>
        <w:t xml:space="preserve"> the use of the benefit </w:t>
      </w:r>
      <w:r>
        <w:rPr>
          <w:lang w:val="en-US"/>
        </w:rPr>
        <w:t>is at</w:t>
      </w:r>
      <w:r w:rsidRPr="00E62C77">
        <w:rPr>
          <w:lang w:val="en-US"/>
        </w:rPr>
        <w:t xml:space="preserve"> the beneficiary’s own discre</w:t>
      </w:r>
      <w:r>
        <w:rPr>
          <w:lang w:val="en-US"/>
        </w:rPr>
        <w:t>tion</w:t>
      </w:r>
      <w:r w:rsidRPr="00E62C77">
        <w:rPr>
          <w:lang w:val="en-US"/>
        </w:rPr>
        <w:t xml:space="preserve">, </w:t>
      </w:r>
      <w:r>
        <w:rPr>
          <w:lang w:val="en-US"/>
        </w:rPr>
        <w:t xml:space="preserve">are </w:t>
      </w:r>
      <w:r w:rsidRPr="00E62C77">
        <w:rPr>
          <w:lang w:val="en-US"/>
        </w:rPr>
        <w:t xml:space="preserve">coded </w:t>
      </w:r>
      <w:r>
        <w:rPr>
          <w:lang w:val="en-US"/>
        </w:rPr>
        <w:t xml:space="preserve">as </w:t>
      </w:r>
      <w:r w:rsidRPr="00E62C77">
        <w:rPr>
          <w:lang w:val="en-US"/>
        </w:rPr>
        <w:t>2</w:t>
      </w:r>
      <w:r>
        <w:rPr>
          <w:lang w:val="en-US"/>
        </w:rPr>
        <w:t>.</w:t>
      </w:r>
    </w:p>
    <w:p w14:paraId="55DB560D" w14:textId="52F18B63" w:rsidR="005E0316" w:rsidRDefault="005E0316" w:rsidP="005E0316">
      <w:pPr>
        <w:pStyle w:val="02FlietextEinzug"/>
        <w:rPr>
          <w:lang w:val="en-US"/>
        </w:rPr>
      </w:pPr>
      <w:r>
        <w:rPr>
          <w:lang w:val="en-US"/>
        </w:rPr>
        <w:t xml:space="preserve">To capture access to LTC systems, we use </w:t>
      </w:r>
      <w:r w:rsidRPr="00180D20">
        <w:rPr>
          <w:lang w:val="en-US"/>
        </w:rPr>
        <w:t xml:space="preserve">three </w:t>
      </w:r>
      <w:r>
        <w:rPr>
          <w:lang w:val="en-US"/>
        </w:rPr>
        <w:t xml:space="preserve">choice </w:t>
      </w:r>
      <w:r w:rsidRPr="00180D20">
        <w:rPr>
          <w:lang w:val="en-US"/>
        </w:rPr>
        <w:t>indicators</w:t>
      </w:r>
      <w:r>
        <w:rPr>
          <w:lang w:val="en-US"/>
        </w:rPr>
        <w:t xml:space="preserve"> and one means-testing indicator</w:t>
      </w:r>
      <w:r w:rsidRPr="00180D20">
        <w:rPr>
          <w:lang w:val="en-US"/>
        </w:rPr>
        <w:t xml:space="preserve">. </w:t>
      </w:r>
      <w:r w:rsidRPr="004B2C47">
        <w:rPr>
          <w:lang w:val="en-US"/>
        </w:rPr>
        <w:t xml:space="preserve">Limitations in choice </w:t>
      </w:r>
      <w:proofErr w:type="gramStart"/>
      <w:r w:rsidRPr="004B2C47">
        <w:rPr>
          <w:lang w:val="en-US"/>
        </w:rPr>
        <w:t>are defined</w:t>
      </w:r>
      <w:proofErr w:type="gramEnd"/>
      <w:r w:rsidRPr="004B2C47">
        <w:rPr>
          <w:lang w:val="en-US"/>
        </w:rPr>
        <w:t xml:space="preserve"> as restrictions in the kind of benefit or provider that can be chosen and </w:t>
      </w:r>
      <w:r>
        <w:rPr>
          <w:lang w:val="en-US"/>
        </w:rPr>
        <w:t xml:space="preserve">that </w:t>
      </w:r>
      <w:r w:rsidRPr="004B2C47">
        <w:rPr>
          <w:lang w:val="en-US"/>
        </w:rPr>
        <w:t>can relate to regional restriction or to insurance or benefit plans</w:t>
      </w:r>
      <w:r w:rsidRPr="00180D20">
        <w:rPr>
          <w:lang w:val="en-US"/>
        </w:rPr>
        <w:t>. The indicators are choice of home-care provider</w:t>
      </w:r>
      <w:r>
        <w:rPr>
          <w:lang w:val="en-US"/>
        </w:rPr>
        <w:t xml:space="preserve"> (choice home care)</w:t>
      </w:r>
      <w:r w:rsidRPr="00180D20">
        <w:rPr>
          <w:lang w:val="en-US"/>
        </w:rPr>
        <w:t xml:space="preserve">, choice of institutional care provider </w:t>
      </w:r>
      <w:r>
        <w:rPr>
          <w:lang w:val="en-US"/>
        </w:rPr>
        <w:t xml:space="preserve">(choice institutional care), </w:t>
      </w:r>
      <w:r w:rsidRPr="00180D20">
        <w:rPr>
          <w:lang w:val="en-US"/>
        </w:rPr>
        <w:t>and choice between cash and in-kind benefits</w:t>
      </w:r>
      <w:r>
        <w:rPr>
          <w:lang w:val="en-US"/>
        </w:rPr>
        <w:t xml:space="preserve"> (choice cash)</w:t>
      </w:r>
      <w:r w:rsidRPr="00180D20">
        <w:rPr>
          <w:lang w:val="en-US"/>
        </w:rPr>
        <w:t>.</w:t>
      </w:r>
      <w:r>
        <w:rPr>
          <w:lang w:val="en-US"/>
        </w:rPr>
        <w:t xml:space="preserve"> </w:t>
      </w:r>
      <w:r w:rsidRPr="00343B5D">
        <w:rPr>
          <w:lang w:val="en-US"/>
        </w:rPr>
        <w:t>We constructed a cumulative index from these three choice indicators</w:t>
      </w:r>
      <w:r>
        <w:rPr>
          <w:lang w:val="en-US"/>
        </w:rPr>
        <w:t xml:space="preserve"> (choice restrictions) because </w:t>
      </w:r>
      <w:r w:rsidRPr="000025F9">
        <w:rPr>
          <w:lang w:val="en-US"/>
        </w:rPr>
        <w:t xml:space="preserve">cluster analysis </w:t>
      </w:r>
      <w:r>
        <w:rPr>
          <w:lang w:val="en-US"/>
        </w:rPr>
        <w:t xml:space="preserve">improves when </w:t>
      </w:r>
      <w:r w:rsidRPr="000025F9">
        <w:rPr>
          <w:lang w:val="en-US"/>
        </w:rPr>
        <w:t>a small number of variables</w:t>
      </w:r>
      <w:r>
        <w:rPr>
          <w:lang w:val="en-US"/>
        </w:rPr>
        <w:t xml:space="preserve"> is included </w:t>
      </w:r>
      <w:r w:rsidRPr="00084238">
        <w:rPr>
          <w:lang w:val="en-US"/>
        </w:rPr>
        <w:t>while</w:t>
      </w:r>
      <w:r>
        <w:rPr>
          <w:lang w:val="en-US"/>
        </w:rPr>
        <w:t xml:space="preserve"> </w:t>
      </w:r>
      <w:proofErr w:type="spellStart"/>
      <w:r w:rsidRPr="000025F9">
        <w:rPr>
          <w:lang w:val="en-US"/>
        </w:rPr>
        <w:t>multicollinearity</w:t>
      </w:r>
      <w:proofErr w:type="spellEnd"/>
      <w:r w:rsidRPr="000025F9">
        <w:rPr>
          <w:lang w:val="en-US"/>
        </w:rPr>
        <w:t xml:space="preserve"> might weight individual variables too strong</w:t>
      </w:r>
      <w:r>
        <w:rPr>
          <w:lang w:val="en-US"/>
        </w:rPr>
        <w:t>,</w:t>
      </w:r>
      <w:r w:rsidRPr="000025F9">
        <w:rPr>
          <w:lang w:val="en-US"/>
        </w:rPr>
        <w:t xml:space="preserve"> </w:t>
      </w:r>
      <w:r w:rsidRPr="00084238">
        <w:rPr>
          <w:lang w:val="en-US"/>
        </w:rPr>
        <w:t>biasing</w:t>
      </w:r>
      <w:r w:rsidRPr="000025F9">
        <w:rPr>
          <w:lang w:val="en-US"/>
        </w:rPr>
        <w:t xml:space="preserve"> the derivation of meaningful clusters </w:t>
      </w:r>
      <w:r>
        <w:rPr>
          <w:lang w:val="en-US"/>
        </w:rPr>
        <w:t>[</w:t>
      </w:r>
      <w:r w:rsidR="006F37B4">
        <w:rPr>
          <w:lang w:val="en-US"/>
        </w:rPr>
        <w:t>40</w:t>
      </w:r>
      <w:r>
        <w:rPr>
          <w:lang w:val="en-US"/>
        </w:rPr>
        <w:t>]</w:t>
      </w:r>
      <w:r w:rsidRPr="000025F9">
        <w:rPr>
          <w:lang w:val="en-US"/>
        </w:rPr>
        <w:t xml:space="preserve">. </w:t>
      </w:r>
      <w:r w:rsidRPr="002461F3">
        <w:rPr>
          <w:lang w:val="en-US"/>
        </w:rPr>
        <w:t>Moreover, this prevents findings</w:t>
      </w:r>
      <w:r w:rsidRPr="000025F9">
        <w:rPr>
          <w:lang w:val="en-US"/>
        </w:rPr>
        <w:t xml:space="preserve"> from </w:t>
      </w:r>
      <w:proofErr w:type="gramStart"/>
      <w:r w:rsidRPr="000025F9">
        <w:rPr>
          <w:lang w:val="en-US"/>
        </w:rPr>
        <w:t>being biased</w:t>
      </w:r>
      <w:proofErr w:type="gramEnd"/>
      <w:r w:rsidRPr="000025F9">
        <w:rPr>
          <w:lang w:val="en-US"/>
        </w:rPr>
        <w:t xml:space="preserve"> by a strong overweighting of choice within the cluster analysis</w:t>
      </w:r>
      <w:r w:rsidRPr="00343B5D">
        <w:rPr>
          <w:lang w:val="en-US"/>
        </w:rPr>
        <w:t xml:space="preserve">. This index </w:t>
      </w:r>
      <w:r>
        <w:rPr>
          <w:lang w:val="en-US"/>
        </w:rPr>
        <w:t>(choice index</w:t>
      </w:r>
      <w:r w:rsidRPr="00343B5D">
        <w:rPr>
          <w:lang w:val="en-US"/>
        </w:rPr>
        <w:t xml:space="preserve">) may take values between </w:t>
      </w:r>
      <w:proofErr w:type="gramStart"/>
      <w:r w:rsidRPr="00343B5D">
        <w:rPr>
          <w:lang w:val="en-US"/>
        </w:rPr>
        <w:t>0</w:t>
      </w:r>
      <w:proofErr w:type="gramEnd"/>
      <w:r>
        <w:rPr>
          <w:lang w:val="en-US"/>
        </w:rPr>
        <w:t xml:space="preserve"> and </w:t>
      </w:r>
      <w:r w:rsidRPr="00343B5D">
        <w:rPr>
          <w:lang w:val="en-US"/>
        </w:rPr>
        <w:t xml:space="preserve">4, </w:t>
      </w:r>
      <w:r>
        <w:rPr>
          <w:lang w:val="en-US"/>
        </w:rPr>
        <w:t>with</w:t>
      </w:r>
      <w:r w:rsidRPr="00343B5D">
        <w:rPr>
          <w:lang w:val="en-US"/>
        </w:rPr>
        <w:t xml:space="preserve"> 0 </w:t>
      </w:r>
      <w:r>
        <w:rPr>
          <w:lang w:val="en-US"/>
        </w:rPr>
        <w:t xml:space="preserve">representing </w:t>
      </w:r>
      <w:r w:rsidRPr="00343B5D">
        <w:rPr>
          <w:lang w:val="en-US"/>
        </w:rPr>
        <w:t>absolute freedom of choice</w:t>
      </w:r>
      <w:r>
        <w:rPr>
          <w:lang w:val="en-US"/>
        </w:rPr>
        <w:t xml:space="preserve"> and </w:t>
      </w:r>
      <w:r w:rsidRPr="00343B5D">
        <w:rPr>
          <w:lang w:val="en-US"/>
        </w:rPr>
        <w:t xml:space="preserve">4 strong restrictions. </w:t>
      </w:r>
      <w:r>
        <w:rPr>
          <w:lang w:val="en-US"/>
        </w:rPr>
        <w:t xml:space="preserve">Furthermore, we use </w:t>
      </w:r>
      <w:proofErr w:type="gramStart"/>
      <w:r>
        <w:rPr>
          <w:lang w:val="en-US"/>
        </w:rPr>
        <w:t>means-testing</w:t>
      </w:r>
      <w:proofErr w:type="gramEnd"/>
      <w:r w:rsidRPr="00D86257">
        <w:rPr>
          <w:lang w:val="en-US"/>
        </w:rPr>
        <w:t xml:space="preserve"> for any benefit</w:t>
      </w:r>
      <w:r>
        <w:rPr>
          <w:lang w:val="en-US"/>
        </w:rPr>
        <w:t xml:space="preserve"> (means-testing), which includes </w:t>
      </w:r>
      <w:r w:rsidRPr="00D86257">
        <w:rPr>
          <w:lang w:val="en-US"/>
        </w:rPr>
        <w:t>cash benefits, in-kind benefits,</w:t>
      </w:r>
      <w:r>
        <w:rPr>
          <w:lang w:val="en-US"/>
        </w:rPr>
        <w:t xml:space="preserve"> and</w:t>
      </w:r>
      <w:r w:rsidRPr="00D86257">
        <w:rPr>
          <w:lang w:val="en-US"/>
        </w:rPr>
        <w:t xml:space="preserve"> other care</w:t>
      </w:r>
      <w:r>
        <w:rPr>
          <w:lang w:val="en-US"/>
        </w:rPr>
        <w:t>-</w:t>
      </w:r>
      <w:r w:rsidRPr="00D86257">
        <w:rPr>
          <w:lang w:val="en-US"/>
        </w:rPr>
        <w:t xml:space="preserve">related benefits. </w:t>
      </w:r>
      <w:r>
        <w:rPr>
          <w:lang w:val="en-US"/>
        </w:rPr>
        <w:t>A</w:t>
      </w:r>
      <w:r w:rsidRPr="00D86257">
        <w:rPr>
          <w:lang w:val="en-US"/>
        </w:rPr>
        <w:t xml:space="preserve"> country system was coded </w:t>
      </w:r>
      <w:proofErr w:type="gramStart"/>
      <w:r w:rsidRPr="00EA3840">
        <w:rPr>
          <w:lang w:val="en-US"/>
        </w:rPr>
        <w:t>0</w:t>
      </w:r>
      <w:proofErr w:type="gramEnd"/>
      <w:r w:rsidRPr="00EA3840">
        <w:rPr>
          <w:lang w:val="en-US"/>
        </w:rPr>
        <w:t xml:space="preserve"> </w:t>
      </w:r>
      <w:r>
        <w:rPr>
          <w:lang w:val="en-US"/>
        </w:rPr>
        <w:t>if it</w:t>
      </w:r>
      <w:r w:rsidRPr="00D86257">
        <w:rPr>
          <w:lang w:val="en-US"/>
        </w:rPr>
        <w:t xml:space="preserve"> applies no means-testing in LTC systems</w:t>
      </w:r>
      <w:r>
        <w:rPr>
          <w:lang w:val="en-US"/>
        </w:rPr>
        <w:t xml:space="preserve"> at</w:t>
      </w:r>
      <w:r w:rsidR="009434E8">
        <w:rPr>
          <w:lang w:val="en-US"/>
        </w:rPr>
        <w:t xml:space="preserve"> the stage of LTC provision at</w:t>
      </w:r>
      <w:r>
        <w:rPr>
          <w:lang w:val="en-US"/>
        </w:rPr>
        <w:t xml:space="preserve"> all</w:t>
      </w:r>
      <w:r w:rsidRPr="00EA3840">
        <w:rPr>
          <w:lang w:val="en-US"/>
        </w:rPr>
        <w:t xml:space="preserve"> and 1</w:t>
      </w:r>
      <w:r w:rsidRPr="00D86257">
        <w:rPr>
          <w:lang w:val="en-US"/>
        </w:rPr>
        <w:t xml:space="preserve"> if means-testing takes place.</w:t>
      </w:r>
      <w:r w:rsidRPr="003C165F">
        <w:rPr>
          <w:lang w:val="en-US"/>
        </w:rPr>
        <w:t xml:space="preserve"> </w:t>
      </w:r>
    </w:p>
    <w:p w14:paraId="5A810145" w14:textId="761B97E4" w:rsidR="005E0316" w:rsidRDefault="005E0316" w:rsidP="005E0316">
      <w:pPr>
        <w:pStyle w:val="02FlietextEinzug"/>
        <w:rPr>
          <w:lang w:val="en-US"/>
        </w:rPr>
      </w:pPr>
      <w:r>
        <w:rPr>
          <w:lang w:val="en-US"/>
        </w:rPr>
        <w:t>For the performance dimension</w:t>
      </w:r>
      <w:r w:rsidR="00621D12">
        <w:rPr>
          <w:lang w:val="en-US"/>
        </w:rPr>
        <w:t xml:space="preserve"> [6, 9]</w:t>
      </w:r>
      <w:r>
        <w:rPr>
          <w:lang w:val="en-US"/>
        </w:rPr>
        <w:t xml:space="preserve">, </w:t>
      </w:r>
      <w:r w:rsidRPr="00180D20">
        <w:rPr>
          <w:lang w:val="en-US"/>
        </w:rPr>
        <w:t xml:space="preserve">we use </w:t>
      </w:r>
      <w:r>
        <w:rPr>
          <w:lang w:val="en-US"/>
        </w:rPr>
        <w:t xml:space="preserve">data that indicate </w:t>
      </w:r>
      <w:r w:rsidRPr="00180D20">
        <w:rPr>
          <w:lang w:val="en-US"/>
        </w:rPr>
        <w:t xml:space="preserve">the quality of LTC services. </w:t>
      </w:r>
      <w:r>
        <w:rPr>
          <w:lang w:val="en-US"/>
        </w:rPr>
        <w:t>W</w:t>
      </w:r>
      <w:r w:rsidRPr="00180D20">
        <w:rPr>
          <w:lang w:val="en-US"/>
        </w:rPr>
        <w:t xml:space="preserve">e </w:t>
      </w:r>
      <w:r>
        <w:rPr>
          <w:lang w:val="en-US"/>
        </w:rPr>
        <w:t xml:space="preserve">include </w:t>
      </w:r>
      <w:r w:rsidRPr="00180D20">
        <w:rPr>
          <w:lang w:val="en-US"/>
        </w:rPr>
        <w:t>life</w:t>
      </w:r>
      <w:r>
        <w:rPr>
          <w:lang w:val="en-US"/>
        </w:rPr>
        <w:t xml:space="preserve"> expectancy of people aged 65 and</w:t>
      </w:r>
      <w:r w:rsidRPr="00180D20">
        <w:rPr>
          <w:lang w:val="en-US"/>
        </w:rPr>
        <w:t xml:space="preserve"> older</w:t>
      </w:r>
      <w:r>
        <w:rPr>
          <w:lang w:val="en-US"/>
        </w:rPr>
        <w:t xml:space="preserve"> (life expectancy)</w:t>
      </w:r>
      <w:r w:rsidRPr="00180D20">
        <w:rPr>
          <w:lang w:val="en-US"/>
        </w:rPr>
        <w:t xml:space="preserve"> and the percentage of the population who are 65 </w:t>
      </w:r>
      <w:r>
        <w:rPr>
          <w:lang w:val="en-US"/>
        </w:rPr>
        <w:t>years and</w:t>
      </w:r>
      <w:r w:rsidRPr="00180D20">
        <w:rPr>
          <w:lang w:val="en-US"/>
        </w:rPr>
        <w:t xml:space="preserve"> older and perceive their health as good or very good</w:t>
      </w:r>
      <w:r>
        <w:rPr>
          <w:lang w:val="en-US"/>
        </w:rPr>
        <w:t xml:space="preserve"> (self-perceived health)</w:t>
      </w:r>
      <w:r w:rsidRPr="00180D20">
        <w:rPr>
          <w:lang w:val="en-US"/>
        </w:rPr>
        <w:t>.</w:t>
      </w:r>
      <w:r>
        <w:rPr>
          <w:lang w:val="en-US"/>
        </w:rPr>
        <w:t xml:space="preserve"> </w:t>
      </w:r>
    </w:p>
    <w:p w14:paraId="221A9806" w14:textId="77777777" w:rsidR="005E0316" w:rsidRDefault="005E0316" w:rsidP="005E0316">
      <w:pPr>
        <w:pStyle w:val="02FlietextEinzug"/>
        <w:rPr>
          <w:lang w:val="en-US"/>
        </w:rPr>
      </w:pPr>
    </w:p>
    <w:p w14:paraId="7146DD7E" w14:textId="77777777" w:rsidR="005E0316" w:rsidRPr="006A56FF" w:rsidRDefault="005E0316" w:rsidP="005E0316">
      <w:pPr>
        <w:pStyle w:val="Textkrper"/>
        <w:spacing w:line="480" w:lineRule="auto"/>
        <w:jc w:val="center"/>
        <w:rPr>
          <w:szCs w:val="24"/>
        </w:rPr>
      </w:pPr>
      <w:r w:rsidRPr="00E028AA">
        <w:rPr>
          <w:szCs w:val="24"/>
          <w:highlight w:val="yellow"/>
        </w:rPr>
        <w:t>--- TABLE 1 ABOUT HERE ---</w:t>
      </w:r>
    </w:p>
    <w:p w14:paraId="46AC1745" w14:textId="77777777" w:rsidR="005E0316" w:rsidRPr="00673E58" w:rsidRDefault="005E0316" w:rsidP="005E0316">
      <w:pPr>
        <w:pStyle w:val="berschrift2"/>
        <w:rPr>
          <w:lang w:val="en-US"/>
        </w:rPr>
      </w:pPr>
      <w:r w:rsidRPr="00673E58">
        <w:rPr>
          <w:lang w:val="en-US"/>
        </w:rPr>
        <w:lastRenderedPageBreak/>
        <w:t>Data</w:t>
      </w:r>
    </w:p>
    <w:p w14:paraId="53058C81" w14:textId="38A48492" w:rsidR="005E0316" w:rsidRPr="006A56FF" w:rsidRDefault="005E0316" w:rsidP="005E0316">
      <w:pPr>
        <w:pStyle w:val="Textkrper"/>
        <w:spacing w:line="480" w:lineRule="auto"/>
        <w:rPr>
          <w:szCs w:val="24"/>
        </w:rPr>
      </w:pPr>
      <w:r>
        <w:rPr>
          <w:szCs w:val="24"/>
        </w:rPr>
        <w:t xml:space="preserve">After extraction, we </w:t>
      </w:r>
      <w:r w:rsidRPr="006A56FF">
        <w:rPr>
          <w:szCs w:val="24"/>
        </w:rPr>
        <w:t>exclude</w:t>
      </w:r>
      <w:r>
        <w:rPr>
          <w:szCs w:val="24"/>
        </w:rPr>
        <w:t>d 11</w:t>
      </w:r>
      <w:r w:rsidRPr="006A56FF">
        <w:rPr>
          <w:szCs w:val="24"/>
        </w:rPr>
        <w:t xml:space="preserve"> countries</w:t>
      </w:r>
      <w:r>
        <w:rPr>
          <w:szCs w:val="24"/>
        </w:rPr>
        <w:t xml:space="preserve"> from the total OECD sample</w:t>
      </w:r>
      <w:r w:rsidRPr="006A56FF">
        <w:rPr>
          <w:szCs w:val="24"/>
        </w:rPr>
        <w:t xml:space="preserve"> </w:t>
      </w:r>
      <w:r>
        <w:rPr>
          <w:szCs w:val="24"/>
        </w:rPr>
        <w:t xml:space="preserve">because </w:t>
      </w:r>
      <w:r w:rsidRPr="006A56FF">
        <w:rPr>
          <w:szCs w:val="24"/>
        </w:rPr>
        <w:t xml:space="preserve">data </w:t>
      </w:r>
      <w:r>
        <w:rPr>
          <w:szCs w:val="24"/>
        </w:rPr>
        <w:t xml:space="preserve">was </w:t>
      </w:r>
      <w:r w:rsidRPr="006A56FF">
        <w:rPr>
          <w:szCs w:val="24"/>
        </w:rPr>
        <w:t>missing on single indicators</w:t>
      </w:r>
      <w:r>
        <w:rPr>
          <w:szCs w:val="24"/>
        </w:rPr>
        <w:t xml:space="preserve"> for the whole observation period</w:t>
      </w:r>
      <w:r w:rsidRPr="006A56FF">
        <w:rPr>
          <w:szCs w:val="24"/>
        </w:rPr>
        <w:t xml:space="preserve"> (Austria, Canada,</w:t>
      </w:r>
      <w:r>
        <w:rPr>
          <w:szCs w:val="24"/>
        </w:rPr>
        <w:t xml:space="preserve"> Chile,</w:t>
      </w:r>
      <w:r w:rsidRPr="006A56FF">
        <w:rPr>
          <w:szCs w:val="24"/>
        </w:rPr>
        <w:t xml:space="preserve"> Greece, Hungary, Iceland, Italy, Lithuania</w:t>
      </w:r>
      <w:r>
        <w:rPr>
          <w:szCs w:val="24"/>
        </w:rPr>
        <w:t xml:space="preserve">, Mexico, </w:t>
      </w:r>
      <w:r w:rsidRPr="006A56FF">
        <w:rPr>
          <w:szCs w:val="24"/>
        </w:rPr>
        <w:t>Portugal</w:t>
      </w:r>
      <w:r>
        <w:rPr>
          <w:szCs w:val="24"/>
        </w:rPr>
        <w:t>, and Turkey</w:t>
      </w:r>
      <w:r w:rsidRPr="006A56FF">
        <w:rPr>
          <w:szCs w:val="24"/>
        </w:rPr>
        <w:t>)</w:t>
      </w:r>
      <w:r>
        <w:rPr>
          <w:szCs w:val="24"/>
        </w:rPr>
        <w:t>,</w:t>
      </w:r>
      <w:r w:rsidRPr="006A56FF">
        <w:rPr>
          <w:szCs w:val="24"/>
        </w:rPr>
        <w:t xml:space="preserve"> </w:t>
      </w:r>
      <w:r>
        <w:rPr>
          <w:szCs w:val="24"/>
        </w:rPr>
        <w:t>resulting in</w:t>
      </w:r>
      <w:r w:rsidRPr="006A56FF">
        <w:rPr>
          <w:szCs w:val="24"/>
        </w:rPr>
        <w:t xml:space="preserve"> an analysis sample of </w:t>
      </w:r>
      <w:r w:rsidRPr="006A56FF">
        <w:rPr>
          <w:i/>
          <w:iCs/>
          <w:szCs w:val="24"/>
        </w:rPr>
        <w:t>N</w:t>
      </w:r>
      <w:r w:rsidRPr="006A56FF">
        <w:rPr>
          <w:szCs w:val="24"/>
        </w:rPr>
        <w:t xml:space="preserve">=25 countries. </w:t>
      </w:r>
      <w:bookmarkStart w:id="7" w:name="_Hlk42090690"/>
      <w:r>
        <w:rPr>
          <w:szCs w:val="24"/>
        </w:rPr>
        <w:t xml:space="preserve">To </w:t>
      </w:r>
      <w:r w:rsidRPr="006A56FF">
        <w:rPr>
          <w:szCs w:val="24"/>
        </w:rPr>
        <w:t>handle missing values within quantitative indicators</w:t>
      </w:r>
      <w:r>
        <w:rPr>
          <w:szCs w:val="24"/>
        </w:rPr>
        <w:t>,</w:t>
      </w:r>
      <w:r w:rsidRPr="006A56FF">
        <w:rPr>
          <w:szCs w:val="24"/>
        </w:rPr>
        <w:t xml:space="preserve"> we conduct</w:t>
      </w:r>
      <w:r>
        <w:rPr>
          <w:szCs w:val="24"/>
        </w:rPr>
        <w:t>ed</w:t>
      </w:r>
      <w:r w:rsidRPr="006A56FF">
        <w:rPr>
          <w:szCs w:val="24"/>
        </w:rPr>
        <w:t xml:space="preserve"> a three-step process</w:t>
      </w:r>
      <w:bookmarkEnd w:id="7"/>
      <w:r>
        <w:rPr>
          <w:szCs w:val="24"/>
        </w:rPr>
        <w:t>: First, w</w:t>
      </w:r>
      <w:r w:rsidRPr="006A56FF">
        <w:rPr>
          <w:szCs w:val="24"/>
        </w:rPr>
        <w:t>e estimate</w:t>
      </w:r>
      <w:r>
        <w:rPr>
          <w:szCs w:val="24"/>
        </w:rPr>
        <w:t>d</w:t>
      </w:r>
      <w:r w:rsidRPr="006A56FF">
        <w:rPr>
          <w:szCs w:val="24"/>
        </w:rPr>
        <w:t xml:space="preserve"> a </w:t>
      </w:r>
      <w:r>
        <w:rPr>
          <w:szCs w:val="24"/>
        </w:rPr>
        <w:t>multiple imputation by chained equations</w:t>
      </w:r>
      <w:r w:rsidRPr="006A56FF">
        <w:rPr>
          <w:szCs w:val="24"/>
        </w:rPr>
        <w:t xml:space="preserve"> (MICE) regression model using predictive mean matching (PMM) for 20 cycles. </w:t>
      </w:r>
      <w:r w:rsidRPr="00F42EE7">
        <w:rPr>
          <w:szCs w:val="24"/>
        </w:rPr>
        <w:t>Following the findings and recommendations</w:t>
      </w:r>
      <w:r>
        <w:rPr>
          <w:szCs w:val="24"/>
        </w:rPr>
        <w:t xml:space="preserve"> of </w:t>
      </w:r>
      <w:r>
        <w:rPr>
          <w:noProof/>
          <w:szCs w:val="24"/>
        </w:rPr>
        <w:t>White et al.</w:t>
      </w:r>
      <w:r>
        <w:rPr>
          <w:szCs w:val="24"/>
        </w:rPr>
        <w:t xml:space="preserve"> </w:t>
      </w:r>
      <w:r>
        <w:rPr>
          <w:noProof/>
          <w:szCs w:val="24"/>
        </w:rPr>
        <w:t>[</w:t>
      </w:r>
      <w:r w:rsidR="006F37B4">
        <w:rPr>
          <w:noProof/>
          <w:szCs w:val="24"/>
        </w:rPr>
        <w:t>41</w:t>
      </w:r>
      <w:r>
        <w:rPr>
          <w:noProof/>
          <w:szCs w:val="24"/>
        </w:rPr>
        <w:t>]</w:t>
      </w:r>
      <w:r>
        <w:rPr>
          <w:szCs w:val="24"/>
        </w:rPr>
        <w:t xml:space="preserve"> and </w:t>
      </w:r>
      <w:r>
        <w:rPr>
          <w:noProof/>
          <w:szCs w:val="24"/>
        </w:rPr>
        <w:t>Kleinke et al.</w:t>
      </w:r>
      <w:r>
        <w:rPr>
          <w:szCs w:val="24"/>
        </w:rPr>
        <w:t xml:space="preserve"> </w:t>
      </w:r>
      <w:r>
        <w:rPr>
          <w:noProof/>
          <w:szCs w:val="24"/>
        </w:rPr>
        <w:t>[4</w:t>
      </w:r>
      <w:r w:rsidR="006F37B4">
        <w:rPr>
          <w:noProof/>
          <w:szCs w:val="24"/>
        </w:rPr>
        <w:t>2</w:t>
      </w:r>
      <w:r>
        <w:rPr>
          <w:noProof/>
          <w:szCs w:val="24"/>
        </w:rPr>
        <w:t>]</w:t>
      </w:r>
      <w:r w:rsidRPr="00F42EE7">
        <w:rPr>
          <w:szCs w:val="24"/>
        </w:rPr>
        <w:t>, we impute</w:t>
      </w:r>
      <w:r>
        <w:rPr>
          <w:szCs w:val="24"/>
        </w:rPr>
        <w:t>d</w:t>
      </w:r>
      <w:r w:rsidRPr="00F42EE7">
        <w:rPr>
          <w:szCs w:val="24"/>
        </w:rPr>
        <w:t xml:space="preserve"> missing mean values of indicators by predictive mean matching of the next neighbor, here the next year. If</w:t>
      </w:r>
      <w:r>
        <w:rPr>
          <w:szCs w:val="24"/>
        </w:rPr>
        <w:t>,</w:t>
      </w:r>
      <w:r w:rsidRPr="00F42EE7">
        <w:rPr>
          <w:szCs w:val="24"/>
        </w:rPr>
        <w:t xml:space="preserve"> for example</w:t>
      </w:r>
      <w:r>
        <w:rPr>
          <w:szCs w:val="24"/>
        </w:rPr>
        <w:t>,</w:t>
      </w:r>
      <w:r w:rsidRPr="00F42EE7">
        <w:rPr>
          <w:szCs w:val="24"/>
        </w:rPr>
        <w:t xml:space="preserve"> the value </w:t>
      </w:r>
      <w:r>
        <w:rPr>
          <w:szCs w:val="24"/>
        </w:rPr>
        <w:t xml:space="preserve">was </w:t>
      </w:r>
      <w:r w:rsidRPr="00F42EE7">
        <w:rPr>
          <w:szCs w:val="24"/>
        </w:rPr>
        <w:t xml:space="preserve">missing </w:t>
      </w:r>
      <w:r>
        <w:rPr>
          <w:szCs w:val="24"/>
        </w:rPr>
        <w:t>for 2015</w:t>
      </w:r>
      <w:r w:rsidRPr="00F42EE7">
        <w:rPr>
          <w:szCs w:val="24"/>
        </w:rPr>
        <w:t xml:space="preserve"> for a specific country, we estimate</w:t>
      </w:r>
      <w:r>
        <w:rPr>
          <w:szCs w:val="24"/>
        </w:rPr>
        <w:t>d</w:t>
      </w:r>
      <w:r w:rsidRPr="00F42EE7">
        <w:rPr>
          <w:szCs w:val="24"/>
        </w:rPr>
        <w:t xml:space="preserve"> the model with the full information from 2014 and aggregated the values of 20 cycles to </w:t>
      </w:r>
      <w:r>
        <w:rPr>
          <w:szCs w:val="24"/>
        </w:rPr>
        <w:t xml:space="preserve">the </w:t>
      </w:r>
      <w:r w:rsidRPr="00F42EE7">
        <w:rPr>
          <w:szCs w:val="24"/>
        </w:rPr>
        <w:t>yearly mean.</w:t>
      </w:r>
      <w:r>
        <w:rPr>
          <w:szCs w:val="24"/>
        </w:rPr>
        <w:t xml:space="preserve"> Second, w</w:t>
      </w:r>
      <w:r w:rsidRPr="006A56FF">
        <w:rPr>
          <w:szCs w:val="24"/>
        </w:rPr>
        <w:t>e aggregate</w:t>
      </w:r>
      <w:r>
        <w:rPr>
          <w:szCs w:val="24"/>
        </w:rPr>
        <w:t>d</w:t>
      </w:r>
      <w:r w:rsidRPr="006A56FF">
        <w:rPr>
          <w:szCs w:val="24"/>
        </w:rPr>
        <w:t xml:space="preserve"> imputed data to the yearly</w:t>
      </w:r>
      <w:r>
        <w:rPr>
          <w:szCs w:val="24"/>
        </w:rPr>
        <w:t xml:space="preserve"> </w:t>
      </w:r>
      <w:r w:rsidRPr="006A56FF">
        <w:rPr>
          <w:szCs w:val="24"/>
        </w:rPr>
        <w:t xml:space="preserve">mean of the specific indicator if the true value </w:t>
      </w:r>
      <w:r>
        <w:rPr>
          <w:szCs w:val="24"/>
        </w:rPr>
        <w:t xml:space="preserve">was </w:t>
      </w:r>
      <w:r w:rsidRPr="006A56FF">
        <w:rPr>
          <w:szCs w:val="24"/>
        </w:rPr>
        <w:t>missing.</w:t>
      </w:r>
      <w:r>
        <w:rPr>
          <w:szCs w:val="24"/>
        </w:rPr>
        <w:t xml:space="preserve"> Finally, w</w:t>
      </w:r>
      <w:r w:rsidRPr="00C046FD">
        <w:rPr>
          <w:szCs w:val="24"/>
        </w:rPr>
        <w:t>e calculate</w:t>
      </w:r>
      <w:r>
        <w:rPr>
          <w:szCs w:val="24"/>
        </w:rPr>
        <w:t>d</w:t>
      </w:r>
      <w:r w:rsidRPr="00C046FD">
        <w:rPr>
          <w:szCs w:val="24"/>
        </w:rPr>
        <w:t xml:space="preserve"> an overall mean of the observation period between 2014</w:t>
      </w:r>
      <w:r>
        <w:rPr>
          <w:szCs w:val="24"/>
        </w:rPr>
        <w:t xml:space="preserve"> and </w:t>
      </w:r>
      <w:r w:rsidRPr="00C046FD">
        <w:rPr>
          <w:szCs w:val="24"/>
        </w:rPr>
        <w:t>2016 for our analysis (</w:t>
      </w:r>
      <w:r>
        <w:rPr>
          <w:szCs w:val="24"/>
        </w:rPr>
        <w:t xml:space="preserve">see </w:t>
      </w:r>
      <w:r w:rsidRPr="00C046FD">
        <w:rPr>
          <w:szCs w:val="24"/>
        </w:rPr>
        <w:t>Table 5</w:t>
      </w:r>
      <w:r>
        <w:rPr>
          <w:szCs w:val="24"/>
        </w:rPr>
        <w:t xml:space="preserve"> in the </w:t>
      </w:r>
      <w:r w:rsidRPr="00C046FD">
        <w:rPr>
          <w:szCs w:val="24"/>
        </w:rPr>
        <w:t>Appendix).</w:t>
      </w:r>
    </w:p>
    <w:p w14:paraId="16EC13EC" w14:textId="77777777" w:rsidR="005E0316" w:rsidRPr="006A56FF" w:rsidRDefault="005E0316" w:rsidP="005E0316">
      <w:pPr>
        <w:pStyle w:val="berschrift2"/>
        <w:rPr>
          <w:lang w:val="en-US"/>
        </w:rPr>
      </w:pPr>
      <w:r w:rsidRPr="006A56FF">
        <w:rPr>
          <w:lang w:val="en-US"/>
        </w:rPr>
        <w:t>Cluster analysis</w:t>
      </w:r>
    </w:p>
    <w:p w14:paraId="79C4FD27" w14:textId="0F437A65" w:rsidR="005E0316" w:rsidRDefault="005E0316" w:rsidP="005E0316">
      <w:pPr>
        <w:pStyle w:val="02FlietextErsterAbsatz"/>
        <w:rPr>
          <w:lang w:val="en-US"/>
        </w:rPr>
      </w:pPr>
      <w:r w:rsidRPr="006A56FF">
        <w:rPr>
          <w:lang w:val="en-US"/>
        </w:rPr>
        <w:t xml:space="preserve">Cluster analysis is the standard method in welfare state </w:t>
      </w:r>
      <w:r>
        <w:rPr>
          <w:noProof/>
          <w:lang w:val="en-US"/>
        </w:rPr>
        <w:t>[4</w:t>
      </w:r>
      <w:r w:rsidR="006F37B4">
        <w:rPr>
          <w:noProof/>
          <w:lang w:val="en-US"/>
        </w:rPr>
        <w:t>3</w:t>
      </w:r>
      <w:r>
        <w:rPr>
          <w:noProof/>
          <w:lang w:val="en-US"/>
        </w:rPr>
        <w:t>–4</w:t>
      </w:r>
      <w:r w:rsidR="006F37B4">
        <w:rPr>
          <w:noProof/>
          <w:lang w:val="en-US"/>
        </w:rPr>
        <w:t>5</w:t>
      </w:r>
      <w:r>
        <w:rPr>
          <w:noProof/>
          <w:lang w:val="en-US"/>
        </w:rPr>
        <w:t>]</w:t>
      </w:r>
      <w:r>
        <w:rPr>
          <w:lang w:val="en-US"/>
        </w:rPr>
        <w:t xml:space="preserve">, healthcare </w:t>
      </w:r>
      <w:r>
        <w:rPr>
          <w:noProof/>
          <w:lang w:val="en-US"/>
        </w:rPr>
        <w:t>[1</w:t>
      </w:r>
      <w:r w:rsidR="00137703">
        <w:rPr>
          <w:noProof/>
          <w:lang w:val="en-US"/>
        </w:rPr>
        <w:t>8</w:t>
      </w:r>
      <w:r>
        <w:rPr>
          <w:noProof/>
          <w:lang w:val="en-US"/>
        </w:rPr>
        <w:t>,3</w:t>
      </w:r>
      <w:r w:rsidR="00137703">
        <w:rPr>
          <w:noProof/>
          <w:lang w:val="en-US"/>
        </w:rPr>
        <w:t>6</w:t>
      </w:r>
      <w:r>
        <w:rPr>
          <w:noProof/>
          <w:lang w:val="en-US"/>
        </w:rPr>
        <w:t>,4</w:t>
      </w:r>
      <w:r w:rsidR="00137703">
        <w:rPr>
          <w:noProof/>
          <w:lang w:val="en-US"/>
        </w:rPr>
        <w:t>6</w:t>
      </w:r>
      <w:r>
        <w:rPr>
          <w:noProof/>
          <w:lang w:val="en-US"/>
        </w:rPr>
        <w:t>]</w:t>
      </w:r>
      <w:r>
        <w:rPr>
          <w:lang w:val="en-US"/>
        </w:rPr>
        <w:t>,</w:t>
      </w:r>
      <w:r w:rsidRPr="006A56FF">
        <w:rPr>
          <w:lang w:val="en-US"/>
        </w:rPr>
        <w:t xml:space="preserve"> </w:t>
      </w:r>
      <w:r>
        <w:rPr>
          <w:lang w:val="en-US"/>
        </w:rPr>
        <w:t xml:space="preserve">and </w:t>
      </w:r>
      <w:r w:rsidRPr="006A56FF">
        <w:rPr>
          <w:lang w:val="en-US"/>
        </w:rPr>
        <w:t xml:space="preserve">LTC typologies </w:t>
      </w:r>
      <w:r>
        <w:rPr>
          <w:lang w:val="en-US"/>
        </w:rPr>
        <w:t>[7</w:t>
      </w:r>
      <w:proofErr w:type="gramStart"/>
      <w:r>
        <w:rPr>
          <w:lang w:val="en-US"/>
        </w:rPr>
        <w:t>,9,2</w:t>
      </w:r>
      <w:r w:rsidR="00137703">
        <w:rPr>
          <w:lang w:val="en-US"/>
        </w:rPr>
        <w:t>3</w:t>
      </w:r>
      <w:r>
        <w:rPr>
          <w:lang w:val="en-US"/>
        </w:rPr>
        <w:t>,2</w:t>
      </w:r>
      <w:r w:rsidR="00137703">
        <w:rPr>
          <w:lang w:val="en-US"/>
        </w:rPr>
        <w:t>5</w:t>
      </w:r>
      <w:proofErr w:type="gramEnd"/>
      <w:r>
        <w:rPr>
          <w:lang w:val="en-US"/>
        </w:rPr>
        <w:t>]</w:t>
      </w:r>
      <w:r w:rsidRPr="006A56FF">
        <w:rPr>
          <w:lang w:val="en-US"/>
        </w:rPr>
        <w:t xml:space="preserve"> </w:t>
      </w:r>
      <w:r>
        <w:rPr>
          <w:lang w:val="en-US"/>
        </w:rPr>
        <w:t xml:space="preserve">to </w:t>
      </w:r>
      <w:r w:rsidRPr="006A56FF">
        <w:rPr>
          <w:lang w:val="en-US"/>
        </w:rPr>
        <w:t xml:space="preserve">classify and develop system types. </w:t>
      </w:r>
      <w:r>
        <w:rPr>
          <w:lang w:val="en-US"/>
        </w:rPr>
        <w:t>T</w:t>
      </w:r>
      <w:r w:rsidRPr="00890CE6">
        <w:rPr>
          <w:lang w:val="en-US"/>
        </w:rPr>
        <w:t xml:space="preserve">he innovative approach </w:t>
      </w:r>
      <w:r>
        <w:rPr>
          <w:lang w:val="en-US"/>
        </w:rPr>
        <w:t xml:space="preserve">with </w:t>
      </w:r>
      <w:r w:rsidRPr="00890CE6">
        <w:rPr>
          <w:lang w:val="en-US"/>
        </w:rPr>
        <w:t>multiple cluster analys</w:t>
      </w:r>
      <w:r>
        <w:rPr>
          <w:lang w:val="en-US"/>
        </w:rPr>
        <w:t>e</w:t>
      </w:r>
      <w:r w:rsidRPr="00890CE6">
        <w:rPr>
          <w:lang w:val="en-US"/>
        </w:rPr>
        <w:t xml:space="preserve">s </w:t>
      </w:r>
      <w:r>
        <w:rPr>
          <w:lang w:val="en-US"/>
        </w:rPr>
        <w:t xml:space="preserve">within the same methodological framework </w:t>
      </w:r>
      <w:r>
        <w:rPr>
          <w:noProof/>
          <w:lang w:val="en-US"/>
        </w:rPr>
        <w:t>[10]</w:t>
      </w:r>
      <w:r>
        <w:rPr>
          <w:lang w:val="en-US"/>
        </w:rPr>
        <w:t xml:space="preserve"> has several advantages over classical approaches, which often lack accepted standards and statistical rules </w:t>
      </w:r>
      <w:r>
        <w:rPr>
          <w:noProof/>
          <w:lang w:val="en-US"/>
        </w:rPr>
        <w:t>[4</w:t>
      </w:r>
      <w:r w:rsidR="00137703">
        <w:rPr>
          <w:noProof/>
          <w:lang w:val="en-US"/>
        </w:rPr>
        <w:t>7</w:t>
      </w:r>
      <w:r>
        <w:rPr>
          <w:noProof/>
          <w:lang w:val="en-US"/>
        </w:rPr>
        <w:t>]</w:t>
      </w:r>
      <w:r>
        <w:rPr>
          <w:lang w:val="en-US"/>
        </w:rPr>
        <w:t xml:space="preserve">. Since researchers must make technical decisions that potentially shift findings in different ways of interpretation, a single cluster analysis is not appropriate for classifying complex long-term care systems. The flexibility of the multi-cluster analysis allows for combining results from different specifications “using the variability across those results as measure of confidence about the membership of two observations in one cluster” </w:t>
      </w:r>
      <w:r>
        <w:rPr>
          <w:noProof/>
          <w:lang w:val="en-US"/>
        </w:rPr>
        <w:t>[10]</w:t>
      </w:r>
      <w:r>
        <w:rPr>
          <w:lang w:val="en-US"/>
        </w:rPr>
        <w:t>. This increases the reliability of the method itself.</w:t>
      </w:r>
    </w:p>
    <w:p w14:paraId="1530B8C2" w14:textId="77777777" w:rsidR="005E0316" w:rsidRDefault="005E0316" w:rsidP="005E0316">
      <w:pPr>
        <w:pStyle w:val="02FlietextEinzug"/>
        <w:rPr>
          <w:lang w:val="en-US"/>
        </w:rPr>
      </w:pPr>
      <w:r>
        <w:rPr>
          <w:lang w:val="en-US"/>
        </w:rPr>
        <w:lastRenderedPageBreak/>
        <w:t xml:space="preserve">Following the proposed framework, we specified k-means partitioning and agglomerative cluster analysis in Stata 16. Thereby we used either z- and range-standardized variables, Gower </w:t>
      </w:r>
      <w:proofErr w:type="gramStart"/>
      <w:r>
        <w:rPr>
          <w:lang w:val="en-US"/>
        </w:rPr>
        <w:t>and</w:t>
      </w:r>
      <w:proofErr w:type="gramEnd"/>
      <w:r>
        <w:rPr>
          <w:lang w:val="en-US"/>
        </w:rPr>
        <w:t xml:space="preserve"> squared Euclidian distance as measures of dissimilarity, as well as average and Wards algorithm as linkage methods. We then selected the first and second-best result determined by stopping rules of </w:t>
      </w:r>
      <w:proofErr w:type="spellStart"/>
      <w:r>
        <w:rPr>
          <w:lang w:val="en-US"/>
        </w:rPr>
        <w:t>Calinski-Harabasz</w:t>
      </w:r>
      <w:proofErr w:type="spellEnd"/>
      <w:r>
        <w:rPr>
          <w:lang w:val="en-US"/>
        </w:rPr>
        <w:t xml:space="preserve"> and </w:t>
      </w:r>
      <w:proofErr w:type="spellStart"/>
      <w:r>
        <w:rPr>
          <w:lang w:val="en-US"/>
        </w:rPr>
        <w:t>Duda</w:t>
      </w:r>
      <w:proofErr w:type="spellEnd"/>
      <w:r>
        <w:rPr>
          <w:lang w:val="en-US"/>
        </w:rPr>
        <w:t xml:space="preserve">/Hart and </w:t>
      </w:r>
      <w:proofErr w:type="spellStart"/>
      <w:r>
        <w:rPr>
          <w:lang w:val="en-US"/>
        </w:rPr>
        <w:t>Dendrograms</w:t>
      </w:r>
      <w:proofErr w:type="spellEnd"/>
      <w:r>
        <w:rPr>
          <w:lang w:val="en-US"/>
        </w:rPr>
        <w:t xml:space="preserve"> for each of the 24 separate cluster analyses.</w:t>
      </w:r>
    </w:p>
    <w:p w14:paraId="092C9A0F" w14:textId="77777777" w:rsidR="005E0316" w:rsidRPr="004B68A3" w:rsidRDefault="005E0316" w:rsidP="005E0316">
      <w:pPr>
        <w:pStyle w:val="02FlietextEinzug"/>
        <w:rPr>
          <w:lang w:val="en-US"/>
        </w:rPr>
      </w:pPr>
      <w:r w:rsidRPr="0067387B">
        <w:rPr>
          <w:lang w:val="en-US"/>
        </w:rPr>
        <w:t>Findings from 8 k-means and 16 hierarchical cluster analyses went equally in the calculation on how often each country was in the same cluster with every other country</w:t>
      </w:r>
      <w:r>
        <w:rPr>
          <w:lang w:val="en-US"/>
        </w:rPr>
        <w:t xml:space="preserve">. To classify as full membership within this network of long-term care systems, a connection between two countries must show up in ≥ 66% of all cluster analyses and a country needs to have such strong ties with at least half of all countries in the cluster. </w:t>
      </w:r>
    </w:p>
    <w:p w14:paraId="0F1EF20A" w14:textId="77777777" w:rsidR="005E0316" w:rsidRDefault="00751DAA" w:rsidP="005E0316">
      <w:pPr>
        <w:pStyle w:val="berschrift1"/>
        <w:rPr>
          <w:lang w:val="en-US"/>
        </w:rPr>
      </w:pPr>
      <w:r>
        <w:rPr>
          <w:lang w:val="en-US"/>
        </w:rPr>
        <w:t>Results</w:t>
      </w:r>
    </w:p>
    <w:p w14:paraId="31383324" w14:textId="5487E2AD" w:rsidR="005E0316" w:rsidRDefault="005E0316" w:rsidP="005E0316">
      <w:pPr>
        <w:pStyle w:val="02Flietext"/>
        <w:rPr>
          <w:lang w:val="en-US"/>
        </w:rPr>
      </w:pPr>
      <w:r>
        <w:rPr>
          <w:lang w:val="en-US"/>
        </w:rPr>
        <w:t>Based on 24 cluster analyses</w:t>
      </w:r>
      <w:r w:rsidR="004C4DE2">
        <w:rPr>
          <w:lang w:val="en-US"/>
        </w:rPr>
        <w:t xml:space="preserve"> we present two solutions. First, nine clusters can be </w:t>
      </w:r>
      <w:proofErr w:type="gramStart"/>
      <w:r w:rsidR="004C4DE2">
        <w:rPr>
          <w:lang w:val="en-US"/>
        </w:rPr>
        <w:t>distinguished,</w:t>
      </w:r>
      <w:proofErr w:type="gramEnd"/>
      <w:r w:rsidR="004C4DE2">
        <w:rPr>
          <w:lang w:val="en-US"/>
        </w:rPr>
        <w:t xml:space="preserve"> using a purely methodological solution</w:t>
      </w:r>
      <w:r w:rsidR="009C2A6D">
        <w:rPr>
          <w:lang w:val="en-US"/>
        </w:rPr>
        <w:t xml:space="preserve"> and applying</w:t>
      </w:r>
      <w:r>
        <w:rPr>
          <w:lang w:val="en-US"/>
        </w:rPr>
        <w:t xml:space="preserve"> the full membership rule (see Table 2)</w:t>
      </w:r>
      <w:r w:rsidR="004C4DE2">
        <w:rPr>
          <w:lang w:val="en-US"/>
        </w:rPr>
        <w:t xml:space="preserve">. Second, six cluster can be distinguished on methodological and </w:t>
      </w:r>
      <w:r w:rsidR="00BD2D8C">
        <w:rPr>
          <w:lang w:val="en-US"/>
        </w:rPr>
        <w:t>content-based grounds, applying full and partial membership rules (see Table 2, Figure 1).</w:t>
      </w:r>
    </w:p>
    <w:p w14:paraId="540EA6D2" w14:textId="77777777" w:rsidR="005E0316" w:rsidRPr="00C04881" w:rsidRDefault="005E0316" w:rsidP="005E0316">
      <w:pPr>
        <w:spacing w:after="180" w:line="480" w:lineRule="auto"/>
        <w:jc w:val="center"/>
        <w:rPr>
          <w:lang w:val="en-US"/>
        </w:rPr>
      </w:pPr>
      <w:r w:rsidRPr="00C04881">
        <w:rPr>
          <w:highlight w:val="yellow"/>
          <w:lang w:val="en-US"/>
        </w:rPr>
        <w:t>--- TABLE 2 ABOUT HERE ---</w:t>
      </w:r>
    </w:p>
    <w:p w14:paraId="5122AFB6" w14:textId="77777777" w:rsidR="005E0316" w:rsidRDefault="005E0316" w:rsidP="005E0316">
      <w:pPr>
        <w:pStyle w:val="02Flietext"/>
        <w:spacing w:before="240"/>
        <w:rPr>
          <w:lang w:val="en-US"/>
        </w:rPr>
      </w:pPr>
    </w:p>
    <w:p w14:paraId="3ABBC8C3" w14:textId="77777777" w:rsidR="005E0316" w:rsidRDefault="005E0316" w:rsidP="005E0316">
      <w:pPr>
        <w:pStyle w:val="02Flietext"/>
        <w:spacing w:before="240"/>
        <w:rPr>
          <w:lang w:val="en-US"/>
        </w:rPr>
      </w:pPr>
      <w:r>
        <w:rPr>
          <w:lang w:val="en-US"/>
        </w:rPr>
        <w:t xml:space="preserve">The nine clusters consist of one to five countries: </w:t>
      </w:r>
    </w:p>
    <w:p w14:paraId="5111AD0B" w14:textId="77777777" w:rsidR="005E0316" w:rsidRDefault="005E0316" w:rsidP="005E0316">
      <w:pPr>
        <w:pStyle w:val="05Aufzhlungnummeriert"/>
        <w:spacing w:line="480" w:lineRule="auto"/>
        <w:jc w:val="both"/>
        <w:rPr>
          <w:lang w:val="en-US"/>
        </w:rPr>
      </w:pPr>
      <w:r w:rsidRPr="00184E5A">
        <w:rPr>
          <w:lang w:val="en-US"/>
        </w:rPr>
        <w:t xml:space="preserve">The first cluster </w:t>
      </w:r>
      <w:r>
        <w:rPr>
          <w:lang w:val="en-US"/>
        </w:rPr>
        <w:t>comprises</w:t>
      </w:r>
      <w:r w:rsidRPr="00184E5A">
        <w:rPr>
          <w:lang w:val="en-US"/>
        </w:rPr>
        <w:t xml:space="preserve"> Czech Republic, Latvia, and Poland</w:t>
      </w:r>
      <w:r>
        <w:rPr>
          <w:lang w:val="en-US"/>
        </w:rPr>
        <w:t>,</w:t>
      </w:r>
      <w:r w:rsidRPr="00184E5A">
        <w:rPr>
          <w:lang w:val="en-US"/>
        </w:rPr>
        <w:t xml:space="preserve"> </w:t>
      </w:r>
      <w:r>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2E284E6C"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lastRenderedPageBreak/>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5B554D64" w14:textId="77777777" w:rsidR="005E0316"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w:t>
      </w:r>
      <w:proofErr w:type="gramStart"/>
      <w:r w:rsidRPr="00184E5A">
        <w:rPr>
          <w:rFonts w:eastAsiaTheme="minorHAnsi"/>
          <w:iCs/>
          <w:color w:val="auto"/>
          <w:szCs w:val="18"/>
          <w:lang w:val="en-US"/>
        </w:rPr>
        <w:t>can be found</w:t>
      </w:r>
      <w:proofErr w:type="gramEnd"/>
      <w:r w:rsidRPr="00184E5A">
        <w:rPr>
          <w:rFonts w:eastAsiaTheme="minorHAnsi"/>
          <w:iCs/>
          <w:color w:val="auto"/>
          <w:szCs w:val="18"/>
          <w:lang w:val="en-US"/>
        </w:rPr>
        <w:t xml:space="preserve"> in the same cluster in all performed cluster </w:t>
      </w:r>
      <w:r>
        <w:rPr>
          <w:rFonts w:eastAsiaTheme="minorHAnsi"/>
          <w:iCs/>
          <w:color w:val="auto"/>
          <w:szCs w:val="18"/>
          <w:lang w:val="en-US"/>
        </w:rPr>
        <w:t>analyses</w:t>
      </w:r>
      <w:r w:rsidRPr="00184E5A">
        <w:rPr>
          <w:rFonts w:eastAsiaTheme="minorHAnsi"/>
          <w:iCs/>
          <w:color w:val="auto"/>
          <w:szCs w:val="18"/>
          <w:lang w:val="en-US"/>
        </w:rPr>
        <w:t>.</w:t>
      </w:r>
    </w:p>
    <w:p w14:paraId="7286CC18" w14:textId="77777777" w:rsidR="005E0316" w:rsidRPr="001C01E8"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Pr="00093123">
        <w:rPr>
          <w:rFonts w:eastAsiaTheme="minorHAnsi"/>
          <w:iCs/>
          <w:color w:val="auto"/>
          <w:szCs w:val="18"/>
          <w:lang w:val="en-US"/>
        </w:rPr>
        <w:t xml:space="preserve">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38509B99"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076DFF32"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Slovenia and Slovakia have a strong tie</w:t>
      </w:r>
      <w:r>
        <w:rPr>
          <w:rFonts w:eastAsiaTheme="minorHAnsi"/>
          <w:iCs/>
          <w:color w:val="auto"/>
          <w:szCs w:val="18"/>
          <w:lang w:val="en-US"/>
        </w:rPr>
        <w:t xml:space="preserve"> (72%)</w:t>
      </w:r>
      <w:r w:rsidRPr="00184E5A">
        <w:rPr>
          <w:rFonts w:eastAsiaTheme="minorHAnsi"/>
          <w:iCs/>
          <w:color w:val="auto"/>
          <w:szCs w:val="18"/>
          <w:lang w:val="en-US"/>
        </w:rPr>
        <w:t xml:space="preserve">, </w:t>
      </w:r>
      <w:r w:rsidRPr="0094563A">
        <w:rPr>
          <w:rFonts w:eastAsiaTheme="minorHAnsi"/>
          <w:iCs/>
          <w:color w:val="auto"/>
          <w:szCs w:val="18"/>
          <w:lang w:val="en-US"/>
        </w:rPr>
        <w:t>yet less strong than the other two-country clusters</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Clusters 5 and 7. </w:t>
      </w:r>
    </w:p>
    <w:p w14:paraId="21E3E700"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Pr>
          <w:rFonts w:eastAsiaTheme="minorHAnsi"/>
          <w:iCs/>
          <w:color w:val="auto"/>
          <w:szCs w:val="18"/>
          <w:lang w:val="en-US"/>
        </w:rPr>
        <w:t>.</w:t>
      </w:r>
      <w:r w:rsidRPr="00184E5A">
        <w:rPr>
          <w:rFonts w:eastAsiaTheme="minorHAnsi"/>
          <w:iCs/>
          <w:color w:val="auto"/>
          <w:szCs w:val="18"/>
          <w:lang w:val="en-US"/>
        </w:rPr>
        <w:t xml:space="preserve"> </w:t>
      </w:r>
    </w:p>
    <w:p w14:paraId="3F21A991" w14:textId="77777777" w:rsidR="005E0316" w:rsidRPr="00C956BD"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one-country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w:t>
      </w:r>
      <w:proofErr w:type="gramStart"/>
      <w:r w:rsidRPr="00184E5A">
        <w:rPr>
          <w:rFonts w:eastAsiaTheme="minorHAnsi"/>
          <w:iCs/>
          <w:color w:val="auto"/>
          <w:szCs w:val="18"/>
          <w:lang w:val="en-US"/>
        </w:rPr>
        <w:t xml:space="preserve">is hence </w:t>
      </w:r>
      <w:r>
        <w:rPr>
          <w:rFonts w:eastAsiaTheme="minorHAnsi"/>
          <w:iCs/>
          <w:color w:val="auto"/>
          <w:szCs w:val="18"/>
          <w:lang w:val="en-US"/>
        </w:rPr>
        <w:t>considered</w:t>
      </w:r>
      <w:proofErr w:type="gramEnd"/>
      <w:r>
        <w:rPr>
          <w:rFonts w:eastAsiaTheme="minorHAnsi"/>
          <w:iCs/>
          <w:color w:val="auto"/>
          <w:szCs w:val="18"/>
          <w:lang w:val="en-US"/>
        </w:rPr>
        <w:t xml:space="preserve"> </w:t>
      </w:r>
      <w:r w:rsidRPr="00184E5A">
        <w:rPr>
          <w:rFonts w:eastAsiaTheme="minorHAnsi"/>
          <w:iCs/>
          <w:color w:val="auto"/>
          <w:szCs w:val="18"/>
          <w:lang w:val="en-US"/>
        </w:rPr>
        <w:t xml:space="preserve">a partial member of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New Zealand has three weak ties to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and </w:t>
      </w:r>
      <w:proofErr w:type="gramStart"/>
      <w:r w:rsidRPr="00184E5A">
        <w:rPr>
          <w:rFonts w:eastAsiaTheme="minorHAnsi"/>
          <w:iCs/>
          <w:color w:val="auto"/>
          <w:szCs w:val="18"/>
          <w:lang w:val="en-US"/>
        </w:rPr>
        <w:t>is hence considered</w:t>
      </w:r>
      <w:proofErr w:type="gramEnd"/>
      <w:r w:rsidRPr="00184E5A">
        <w:rPr>
          <w:rFonts w:eastAsiaTheme="minorHAnsi"/>
          <w:iCs/>
          <w:color w:val="auto"/>
          <w:szCs w:val="18"/>
          <w:lang w:val="en-US"/>
        </w:rPr>
        <w:t xml:space="preserve">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0972ECDB" w14:textId="77777777" w:rsidR="005E0316" w:rsidRDefault="005E0316" w:rsidP="005E0316">
      <w:pPr>
        <w:pStyle w:val="02Flietext"/>
        <w:spacing w:before="240"/>
        <w:rPr>
          <w:lang w:val="en-US"/>
        </w:rPr>
      </w:pPr>
      <w:r w:rsidRPr="00B87403">
        <w:rPr>
          <w:lang w:val="en-US"/>
        </w:rPr>
        <w:t>Although from a methodological point of view</w:t>
      </w:r>
      <w:r>
        <w:rPr>
          <w:lang w:val="en-US"/>
        </w:rPr>
        <w:t xml:space="preserve"> we can clearly </w:t>
      </w:r>
      <w:r w:rsidRPr="00A868CB">
        <w:rPr>
          <w:lang w:val="en-US"/>
        </w:rPr>
        <w:t>distinguish</w:t>
      </w:r>
      <w:r>
        <w:rPr>
          <w:lang w:val="en-US"/>
        </w:rPr>
        <w:t xml:space="preserve"> nine clusters, </w:t>
      </w:r>
      <w:r w:rsidRPr="00B87403">
        <w:rPr>
          <w:lang w:val="en-US"/>
        </w:rPr>
        <w:t xml:space="preserve">a solution with clusters covering only one or two countries </w:t>
      </w:r>
      <w:r>
        <w:rPr>
          <w:lang w:val="en-US"/>
        </w:rPr>
        <w:t xml:space="preserve">is </w:t>
      </w:r>
      <w:r w:rsidRPr="00B87403">
        <w:rPr>
          <w:lang w:val="en-US"/>
        </w:rPr>
        <w:t xml:space="preserve">not suitable for most purposes. </w:t>
      </w:r>
      <w:r>
        <w:rPr>
          <w:lang w:val="en-US"/>
        </w:rPr>
        <w:t>O</w:t>
      </w:r>
      <w:r w:rsidRPr="00B87403">
        <w:rPr>
          <w:lang w:val="en-US"/>
        </w:rPr>
        <w:t>ur typology</w:t>
      </w:r>
      <w:r>
        <w:rPr>
          <w:lang w:val="en-US"/>
        </w:rPr>
        <w:t>, however,</w:t>
      </w:r>
      <w:r w:rsidRPr="00B87403">
        <w:rPr>
          <w:lang w:val="en-US"/>
        </w:rPr>
        <w:t xml:space="preserve"> </w:t>
      </w:r>
      <w:r>
        <w:rPr>
          <w:lang w:val="en-US"/>
        </w:rPr>
        <w:t xml:space="preserve">allows us </w:t>
      </w:r>
      <w:r w:rsidRPr="00B87403">
        <w:rPr>
          <w:lang w:val="en-US"/>
        </w:rPr>
        <w:t xml:space="preserve">to go beyond this interpretation. </w:t>
      </w:r>
      <w:r>
        <w:rPr>
          <w:lang w:val="en-US"/>
        </w:rPr>
        <w:t>B</w:t>
      </w:r>
      <w:r w:rsidRPr="00B87403">
        <w:rPr>
          <w:lang w:val="en-US"/>
        </w:rPr>
        <w:t>ased on their partial memberships</w:t>
      </w:r>
      <w:r>
        <w:rPr>
          <w:lang w:val="en-US"/>
        </w:rPr>
        <w:t>, t</w:t>
      </w:r>
      <w:r w:rsidRPr="00B87403">
        <w:rPr>
          <w:lang w:val="en-US"/>
        </w:rPr>
        <w:t xml:space="preserve">he clusters </w:t>
      </w:r>
      <w:proofErr w:type="gramStart"/>
      <w:r w:rsidRPr="00B87403">
        <w:rPr>
          <w:lang w:val="en-US"/>
        </w:rPr>
        <w:t>can be condensed</w:t>
      </w:r>
      <w:proofErr w:type="gramEnd"/>
      <w:r w:rsidRPr="00B87403">
        <w:rPr>
          <w:lang w:val="en-US"/>
        </w:rPr>
        <w:t xml:space="preserve">. </w:t>
      </w:r>
      <w:r w:rsidRPr="00C66C83">
        <w:rPr>
          <w:lang w:val="en-US"/>
        </w:rPr>
        <w:t xml:space="preserve">A partial membership </w:t>
      </w:r>
      <w:proofErr w:type="gramStart"/>
      <w:r w:rsidRPr="00C66C83">
        <w:rPr>
          <w:lang w:val="en-US"/>
        </w:rPr>
        <w:t>is defined</w:t>
      </w:r>
      <w:proofErr w:type="gramEnd"/>
      <w:r w:rsidRPr="00C66C83">
        <w:rPr>
          <w:lang w:val="en-US"/>
        </w:rPr>
        <w:t xml:space="preserve"> as a connection of two countries in ≥ 50% of </w:t>
      </w:r>
      <w:r>
        <w:rPr>
          <w:lang w:val="en-US"/>
        </w:rPr>
        <w:t xml:space="preserve">the </w:t>
      </w:r>
      <w:r w:rsidRPr="00C66C83">
        <w:rPr>
          <w:lang w:val="en-US"/>
        </w:rPr>
        <w:t xml:space="preserve">cluster analyses. </w:t>
      </w:r>
      <w:r>
        <w:rPr>
          <w:lang w:val="en-US"/>
        </w:rPr>
        <w:t>Accordingly, we identify f</w:t>
      </w:r>
      <w:r w:rsidRPr="00B87403">
        <w:rPr>
          <w:lang w:val="en-US"/>
        </w:rPr>
        <w:t>our distinct cluster</w:t>
      </w:r>
      <w:r>
        <w:rPr>
          <w:lang w:val="en-US"/>
        </w:rPr>
        <w:t>s</w:t>
      </w:r>
      <w:r w:rsidRPr="00B87403">
        <w:rPr>
          <w:lang w:val="en-US"/>
        </w:rPr>
        <w:t xml:space="preserve">. </w:t>
      </w:r>
      <w:r>
        <w:rPr>
          <w:lang w:val="en-US"/>
        </w:rPr>
        <w:t xml:space="preserve">These clusters have no ties </w:t>
      </w:r>
      <w:r w:rsidRPr="00B87403">
        <w:rPr>
          <w:lang w:val="en-US"/>
        </w:rPr>
        <w:t>≥ 50%</w:t>
      </w:r>
      <w:r>
        <w:rPr>
          <w:lang w:val="en-US"/>
        </w:rPr>
        <w:t xml:space="preserve"> to countries from other clusters, and all countries within the four clusters have ties </w:t>
      </w:r>
      <w:r w:rsidRPr="00B87403">
        <w:rPr>
          <w:lang w:val="en-US"/>
        </w:rPr>
        <w:t>≥ 50%</w:t>
      </w:r>
      <w:r>
        <w:rPr>
          <w:lang w:val="en-US"/>
        </w:rPr>
        <w:t xml:space="preserve">. </w:t>
      </w:r>
      <w:r w:rsidRPr="00C66C83">
        <w:rPr>
          <w:lang w:val="en-US"/>
        </w:rPr>
        <w:t>We map th</w:t>
      </w:r>
      <w:r>
        <w:rPr>
          <w:lang w:val="en-US"/>
        </w:rPr>
        <w:t>is condensed</w:t>
      </w:r>
      <w:r w:rsidRPr="00C66C83">
        <w:rPr>
          <w:lang w:val="en-US"/>
        </w:rPr>
        <w:t xml:space="preserve"> cluster solution by a network graph modelled by UNICNET6/</w:t>
      </w:r>
      <w:proofErr w:type="spellStart"/>
      <w:r w:rsidRPr="00C66C83">
        <w:rPr>
          <w:lang w:val="en-US"/>
        </w:rPr>
        <w:t>Netdraw</w:t>
      </w:r>
      <w:proofErr w:type="spellEnd"/>
      <w:r w:rsidRPr="00C66C83">
        <w:rPr>
          <w:lang w:val="en-US"/>
        </w:rPr>
        <w:t xml:space="preserve">. The graph visualizes groups of countries and </w:t>
      </w:r>
      <w:r>
        <w:rPr>
          <w:lang w:val="en-US"/>
        </w:rPr>
        <w:t xml:space="preserve">shows </w:t>
      </w:r>
      <w:r w:rsidRPr="00C66C83">
        <w:rPr>
          <w:lang w:val="en-US"/>
        </w:rPr>
        <w:t xml:space="preserve">how </w:t>
      </w:r>
      <w:r w:rsidRPr="00C66C83">
        <w:rPr>
          <w:lang w:val="en-US"/>
        </w:rPr>
        <w:lastRenderedPageBreak/>
        <w:t>likely it is that two countries belong to a similar LTC system type. Furthermore, it displays the internal consistency of LTC systems</w:t>
      </w:r>
      <w:r>
        <w:rPr>
          <w:lang w:val="en-US"/>
        </w:rPr>
        <w:t>,</w:t>
      </w:r>
      <w:r w:rsidRPr="00C66C83">
        <w:rPr>
          <w:lang w:val="en-US"/>
        </w:rPr>
        <w:t xml:space="preserve"> allowing for an in-depth analysis of the composition of clusters</w:t>
      </w:r>
      <w:r>
        <w:rPr>
          <w:lang w:val="en-US"/>
        </w:rPr>
        <w:t xml:space="preserve"> (Figure 1)</w:t>
      </w:r>
      <w:r w:rsidRPr="00C66C83">
        <w:rPr>
          <w:lang w:val="en-US"/>
        </w:rPr>
        <w:t>.</w:t>
      </w:r>
    </w:p>
    <w:p w14:paraId="18F5447C" w14:textId="77777777" w:rsidR="005E0316" w:rsidRPr="00E028AA" w:rsidRDefault="005E0316" w:rsidP="005E0316">
      <w:pPr>
        <w:pStyle w:val="02Flietext"/>
        <w:spacing w:before="240"/>
        <w:jc w:val="center"/>
        <w:rPr>
          <w:lang w:val="en-US"/>
        </w:rPr>
      </w:pPr>
      <w:r>
        <w:rPr>
          <w:highlight w:val="yellow"/>
          <w:lang w:val="en-US"/>
        </w:rPr>
        <w:t>--- FIGURE 1</w:t>
      </w:r>
      <w:r w:rsidRPr="00E028AA">
        <w:rPr>
          <w:highlight w:val="yellow"/>
          <w:lang w:val="en-US"/>
        </w:rPr>
        <w:t xml:space="preserve"> ABOUT HERE ---</w:t>
      </w:r>
    </w:p>
    <w:p w14:paraId="145101FF" w14:textId="77777777" w:rsidR="005E0316" w:rsidRPr="003F12F4" w:rsidRDefault="005E0316" w:rsidP="005E0316">
      <w:pPr>
        <w:spacing w:after="160" w:line="259" w:lineRule="auto"/>
        <w:rPr>
          <w:rFonts w:eastAsiaTheme="minorHAnsi"/>
          <w:iCs/>
          <w:color w:val="auto"/>
          <w:sz w:val="20"/>
          <w:szCs w:val="14"/>
          <w:lang w:val="en-US"/>
        </w:rPr>
      </w:pPr>
    </w:p>
    <w:p w14:paraId="02C648EA" w14:textId="77777777" w:rsidR="005E0316" w:rsidRPr="00BA6E5E" w:rsidRDefault="005E0316" w:rsidP="005E0316">
      <w:pPr>
        <w:pStyle w:val="02Flietext"/>
        <w:rPr>
          <w:lang w:val="en-US"/>
        </w:rPr>
      </w:pPr>
      <w:r w:rsidRPr="00AB5AE1">
        <w:rPr>
          <w:lang w:val="en-US"/>
        </w:rPr>
        <w:t xml:space="preserve">The graphic representation shows four distinct </w:t>
      </w:r>
      <w:proofErr w:type="gramStart"/>
      <w:r w:rsidRPr="00AB5AE1">
        <w:rPr>
          <w:lang w:val="en-US"/>
        </w:rPr>
        <w:t>cluster</w:t>
      </w:r>
      <w:r>
        <w:rPr>
          <w:lang w:val="en-US"/>
        </w:rPr>
        <w:t>s,</w:t>
      </w:r>
      <w:proofErr w:type="gramEnd"/>
      <w:r w:rsidRPr="00AB5AE1">
        <w:rPr>
          <w:lang w:val="en-US"/>
        </w:rPr>
        <w:t xml:space="preserve"> of which two (bottom right and bottom left</w:t>
      </w:r>
      <w:r>
        <w:rPr>
          <w:lang w:val="en-US"/>
        </w:rPr>
        <w:t>)</w:t>
      </w:r>
      <w:r w:rsidRPr="00AB5AE1">
        <w:rPr>
          <w:lang w:val="en-US"/>
        </w:rPr>
        <w:t xml:space="preserve"> </w:t>
      </w:r>
      <w:r>
        <w:rPr>
          <w:lang w:val="en-US"/>
        </w:rPr>
        <w:t>can</w:t>
      </w:r>
      <w:r w:rsidRPr="00AB5AE1">
        <w:rPr>
          <w:lang w:val="en-US"/>
        </w:rPr>
        <w:t xml:space="preserve"> each be split up into two further clusters</w:t>
      </w:r>
      <w:r>
        <w:rPr>
          <w:lang w:val="en-US"/>
        </w:rPr>
        <w:t>,</w:t>
      </w:r>
      <w:r w:rsidRPr="00AB5AE1">
        <w:rPr>
          <w:lang w:val="en-US"/>
        </w:rPr>
        <w:t xml:space="preserve"> </w:t>
      </w:r>
      <w:r>
        <w:rPr>
          <w:lang w:val="en-US"/>
        </w:rPr>
        <w:t>resulting in</w:t>
      </w:r>
      <w:r w:rsidRPr="00AB5AE1">
        <w:rPr>
          <w:lang w:val="en-US"/>
        </w:rPr>
        <w:t xml:space="preserve"> a total of six clusters. Based on their tie strength</w:t>
      </w:r>
      <w:r>
        <w:rPr>
          <w:lang w:val="en-US"/>
        </w:rPr>
        <w:t>,</w:t>
      </w:r>
      <w:r w:rsidRPr="00AB5AE1">
        <w:rPr>
          <w:lang w:val="en-US"/>
        </w:rPr>
        <w:t xml:space="preserve"> Cluster 1 (CZ, LV, PL), </w:t>
      </w:r>
      <w:proofErr w:type="gramStart"/>
      <w:r w:rsidRPr="00AB5AE1">
        <w:rPr>
          <w:lang w:val="en-US"/>
        </w:rPr>
        <w:t>2</w:t>
      </w:r>
      <w:proofErr w:type="gramEnd"/>
      <w:r w:rsidRPr="00AB5AE1">
        <w:rPr>
          <w:lang w:val="en-US"/>
        </w:rPr>
        <w:t xml:space="preserve"> (DE, FI), 3 (DK, IE, NO, SE), and 4 (JP, KR) remain as types. In addition, Cluster 5 (AU, BE, CH, LU, NL) and </w:t>
      </w:r>
      <w:proofErr w:type="gramStart"/>
      <w:r w:rsidRPr="00AB5AE1">
        <w:rPr>
          <w:lang w:val="en-US"/>
        </w:rPr>
        <w:t>6</w:t>
      </w:r>
      <w:proofErr w:type="gramEnd"/>
      <w:r w:rsidRPr="00AB5AE1">
        <w:rPr>
          <w:lang w:val="en-US"/>
        </w:rPr>
        <w:t xml:space="preserve"> (SI, SK) </w:t>
      </w:r>
      <w:r w:rsidRPr="00C71DCD">
        <w:rPr>
          <w:lang w:val="en-US"/>
        </w:rPr>
        <w:t xml:space="preserve">are </w:t>
      </w:r>
      <w:r>
        <w:rPr>
          <w:lang w:val="en-US"/>
        </w:rPr>
        <w:t>added</w:t>
      </w:r>
      <w:r w:rsidRPr="00AB5AE1">
        <w:rPr>
          <w:lang w:val="en-US"/>
        </w:rPr>
        <w:t xml:space="preserve"> </w:t>
      </w:r>
      <w:r>
        <w:rPr>
          <w:lang w:val="en-US"/>
        </w:rPr>
        <w:t xml:space="preserve">as </w:t>
      </w:r>
      <w:r w:rsidRPr="00AB5AE1">
        <w:rPr>
          <w:lang w:val="en-US"/>
        </w:rPr>
        <w:t xml:space="preserve">well as </w:t>
      </w:r>
      <w:r>
        <w:rPr>
          <w:lang w:val="en-US"/>
        </w:rPr>
        <w:t>C</w:t>
      </w:r>
      <w:r w:rsidRPr="00AB5AE1">
        <w:rPr>
          <w:lang w:val="en-US"/>
        </w:rPr>
        <w:t>luster 7 (FR, IL, ES, UK, US), 8 (EE), and 9 (NZ)</w:t>
      </w:r>
      <w:r>
        <w:rPr>
          <w:lang w:val="en-US"/>
        </w:rPr>
        <w:t>.</w:t>
      </w:r>
      <w:r w:rsidR="00751DAA">
        <w:rPr>
          <w:lang w:val="en-US"/>
        </w:rPr>
        <w:t xml:space="preserve"> This </w:t>
      </w:r>
      <w:r>
        <w:rPr>
          <w:lang w:val="en-US"/>
        </w:rPr>
        <w:t xml:space="preserve">LTC typology of six system </w:t>
      </w:r>
      <w:proofErr w:type="gramStart"/>
      <w:r>
        <w:rPr>
          <w:lang w:val="en-US"/>
        </w:rPr>
        <w:t>types,</w:t>
      </w:r>
      <w:proofErr w:type="gramEnd"/>
      <w:r>
        <w:rPr>
          <w:lang w:val="en-US"/>
        </w:rPr>
        <w:t xml:space="preserve"> can be characterized as follows (see Table 3):</w:t>
      </w:r>
    </w:p>
    <w:p w14:paraId="0BE7F21B"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 xml:space="preserve">residual public </w:t>
      </w:r>
      <w:r w:rsidRPr="00C83EC5">
        <w:rPr>
          <w:rFonts w:eastAsiaTheme="minorHAnsi"/>
          <w:b/>
          <w:iCs/>
          <w:color w:val="auto"/>
          <w:szCs w:val="18"/>
          <w:lang w:val="en-US"/>
        </w:rPr>
        <w:t>system</w:t>
      </w:r>
    </w:p>
    <w:p w14:paraId="5C3FB905" w14:textId="4C4DA78E" w:rsidR="005E0316" w:rsidRPr="00C83EC5" w:rsidRDefault="005E0316" w:rsidP="005E0316">
      <w:pPr>
        <w:pStyle w:val="02FlietextErsterAbsatz"/>
        <w:rPr>
          <w:lang w:val="en-US"/>
        </w:rPr>
      </w:pPr>
      <w:r>
        <w:rPr>
          <w:lang w:val="en-US"/>
        </w:rPr>
        <w:t>T</w:t>
      </w:r>
      <w:r w:rsidRPr="00C83EC5">
        <w:rPr>
          <w:lang w:val="en-US"/>
        </w:rPr>
        <w:t xml:space="preserve">he </w:t>
      </w:r>
      <w:r>
        <w:rPr>
          <w:lang w:val="en-US"/>
        </w:rPr>
        <w:t>residual public system, which</w:t>
      </w:r>
      <w:r w:rsidRPr="00C83EC5">
        <w:rPr>
          <w:lang w:val="en-US"/>
        </w:rPr>
        <w:t xml:space="preserve"> </w:t>
      </w:r>
      <w:r>
        <w:rPr>
          <w:lang w:val="en-US"/>
        </w:rPr>
        <w:t xml:space="preserve">includes the Czech Republic, Latvia, and Poland, </w:t>
      </w:r>
      <w:r w:rsidRPr="00C83EC5">
        <w:rPr>
          <w:lang w:val="en-US"/>
        </w:rPr>
        <w:t xml:space="preserve">is marked </w:t>
      </w:r>
      <w:r>
        <w:rPr>
          <w:lang w:val="en-US"/>
        </w:rPr>
        <w:t>by</w:t>
      </w:r>
      <w:r w:rsidRPr="00C83EC5">
        <w:rPr>
          <w:lang w:val="en-US"/>
        </w:rPr>
        <w:t xml:space="preserve"> low levels of supply. It has by far the lowest </w:t>
      </w:r>
      <w:r>
        <w:rPr>
          <w:lang w:val="en-US"/>
        </w:rPr>
        <w:t xml:space="preserve">overall </w:t>
      </w:r>
      <w:r w:rsidRPr="00C83EC5">
        <w:rPr>
          <w:lang w:val="en-US"/>
        </w:rPr>
        <w:t>expenditure, beds</w:t>
      </w:r>
      <w:r>
        <w:rPr>
          <w:lang w:val="en-US"/>
        </w:rPr>
        <w:t>,</w:t>
      </w:r>
      <w:r w:rsidRPr="00C83EC5">
        <w:rPr>
          <w:lang w:val="en-US"/>
        </w:rPr>
        <w:t xml:space="preserve"> and recipients</w:t>
      </w:r>
      <w:r>
        <w:rPr>
          <w:lang w:val="en-US"/>
        </w:rPr>
        <w:t xml:space="preserve"> of all other system types</w:t>
      </w:r>
      <w:r w:rsidRPr="00C83EC5">
        <w:rPr>
          <w:lang w:val="en-US"/>
        </w:rPr>
        <w:t xml:space="preserve">. </w:t>
      </w:r>
      <w:r w:rsidR="00276946">
        <w:rPr>
          <w:lang w:val="en-US"/>
        </w:rPr>
        <w:t>However,</w:t>
      </w:r>
      <w:r w:rsidR="00276946" w:rsidRPr="00C83EC5">
        <w:rPr>
          <w:lang w:val="en-US"/>
        </w:rPr>
        <w:t xml:space="preserve"> </w:t>
      </w:r>
      <w:r>
        <w:rPr>
          <w:lang w:val="en-US"/>
        </w:rPr>
        <w:t xml:space="preserve">access barriers </w:t>
      </w:r>
      <w:r w:rsidR="006745E2">
        <w:rPr>
          <w:lang w:val="en-US"/>
        </w:rPr>
        <w:t xml:space="preserve">seem </w:t>
      </w:r>
      <w:r>
        <w:rPr>
          <w:lang w:val="en-US"/>
        </w:rPr>
        <w:t xml:space="preserve">low, by applying </w:t>
      </w:r>
      <w:r w:rsidRPr="00C83EC5">
        <w:rPr>
          <w:lang w:val="en-US"/>
        </w:rPr>
        <w:t xml:space="preserve">no </w:t>
      </w:r>
      <w:proofErr w:type="gramStart"/>
      <w:r w:rsidRPr="00C83EC5">
        <w:rPr>
          <w:lang w:val="en-US"/>
        </w:rPr>
        <w:t>means-testing</w:t>
      </w:r>
      <w:proofErr w:type="gramEnd"/>
      <w:r w:rsidRPr="00C83EC5">
        <w:rPr>
          <w:lang w:val="en-US"/>
        </w:rPr>
        <w:t xml:space="preserve"> and a low level of choice restrictions</w:t>
      </w:r>
      <w:r w:rsidR="00276946">
        <w:rPr>
          <w:lang w:val="en-US"/>
        </w:rPr>
        <w:t>.</w:t>
      </w:r>
      <w:r>
        <w:rPr>
          <w:lang w:val="en-US"/>
        </w:rPr>
        <w:t xml:space="preserve"> </w:t>
      </w:r>
      <w:r w:rsidR="00BE4916">
        <w:rPr>
          <w:lang w:val="en-US"/>
        </w:rPr>
        <w:t>C</w:t>
      </w:r>
      <w:r>
        <w:rPr>
          <w:lang w:val="en-US"/>
        </w:rPr>
        <w:t xml:space="preserve">ash benefits </w:t>
      </w:r>
      <w:r w:rsidR="00BE4916">
        <w:rPr>
          <w:lang w:val="en-US"/>
        </w:rPr>
        <w:t>are mainly bound</w:t>
      </w:r>
      <w:r w:rsidRPr="00C83EC5">
        <w:rPr>
          <w:lang w:val="en-US"/>
        </w:rPr>
        <w:t>.</w:t>
      </w:r>
      <w:r>
        <w:rPr>
          <w:lang w:val="en-US"/>
        </w:rPr>
        <w:t xml:space="preserve"> However, the share of public LTC expenditure is the highest of all system types. Performance of these systems measured by</w:t>
      </w:r>
      <w:r w:rsidRPr="00C83EC5">
        <w:rPr>
          <w:lang w:val="en-US"/>
        </w:rPr>
        <w:t xml:space="preserve"> </w:t>
      </w:r>
      <w:r>
        <w:rPr>
          <w:lang w:val="en-US"/>
        </w:rPr>
        <w:t>l</w:t>
      </w:r>
      <w:r w:rsidRPr="00C83EC5">
        <w:rPr>
          <w:lang w:val="en-US"/>
        </w:rPr>
        <w:t xml:space="preserve">ife expectancy and subjective health status are by far the lowest </w:t>
      </w:r>
      <w:r>
        <w:rPr>
          <w:lang w:val="en-US"/>
        </w:rPr>
        <w:t>of</w:t>
      </w:r>
      <w:r w:rsidRPr="00C83EC5">
        <w:rPr>
          <w:lang w:val="en-US"/>
        </w:rPr>
        <w:t xml:space="preserve"> all other systems.</w:t>
      </w:r>
    </w:p>
    <w:p w14:paraId="13A9E308"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private supply system</w:t>
      </w:r>
    </w:p>
    <w:p w14:paraId="77775583" w14:textId="1187B290" w:rsidR="005E0316" w:rsidRPr="00C956BD" w:rsidRDefault="005E0316" w:rsidP="005E0316">
      <w:pPr>
        <w:pStyle w:val="02FlietextErsterAbsatz"/>
        <w:rPr>
          <w:lang w:val="en-US"/>
        </w:rPr>
      </w:pPr>
      <w:r>
        <w:rPr>
          <w:lang w:val="en-US"/>
        </w:rPr>
        <w:t>The private supply system, which consists of Germany and Finland, has a medium to high level of supply. Yet, this system shows one of the lowest shares of public expenditure</w:t>
      </w:r>
      <w:r w:rsidR="009C2A6D">
        <w:rPr>
          <w:lang w:val="en-US"/>
        </w:rPr>
        <w:t>,</w:t>
      </w:r>
      <w:r>
        <w:rPr>
          <w:lang w:val="en-US"/>
        </w:rPr>
        <w:t xml:space="preserve"> and cash benefits are unbound. Access restrictions are among the lowest of all systems, with no means-testing and limited choice restrictions. Performance levels are medium.</w:t>
      </w:r>
    </w:p>
    <w:p w14:paraId="381877DA"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public supply</w:t>
      </w:r>
      <w:r w:rsidRPr="00C83EC5">
        <w:rPr>
          <w:rFonts w:eastAsiaTheme="minorHAnsi"/>
          <w:b/>
          <w:iCs/>
          <w:color w:val="auto"/>
          <w:szCs w:val="18"/>
          <w:lang w:val="en-US"/>
        </w:rPr>
        <w:t xml:space="preserve"> system</w:t>
      </w:r>
    </w:p>
    <w:p w14:paraId="1DBACA60" w14:textId="3534B115" w:rsidR="005E0316" w:rsidRDefault="005E0316" w:rsidP="005E0316">
      <w:pPr>
        <w:pStyle w:val="02FlietextErsterAbsatz"/>
        <w:rPr>
          <w:lang w:val="en-US"/>
        </w:rPr>
      </w:pPr>
      <w:r>
        <w:rPr>
          <w:lang w:val="en-US"/>
        </w:rPr>
        <w:lastRenderedPageBreak/>
        <w:t xml:space="preserve">The public supply system comprises the countries Denmark, Ireland, Norway, and Sweden and </w:t>
      </w:r>
      <w:proofErr w:type="gramStart"/>
      <w:r>
        <w:rPr>
          <w:lang w:val="en-US"/>
        </w:rPr>
        <w:t>is defined</w:t>
      </w:r>
      <w:proofErr w:type="gramEnd"/>
      <w:r>
        <w:rPr>
          <w:lang w:val="en-US"/>
        </w:rPr>
        <w:t xml:space="preserve"> by high supply and above-average public expenditure. Benefits are mainly available in kind</w:t>
      </w:r>
      <w:r w:rsidR="00995084" w:rsidRPr="00995084">
        <w:rPr>
          <w:lang w:val="en-US"/>
        </w:rPr>
        <w:t xml:space="preserve"> </w:t>
      </w:r>
      <w:r w:rsidR="00995084">
        <w:rPr>
          <w:lang w:val="en-US"/>
        </w:rPr>
        <w:t>only</w:t>
      </w:r>
      <w:r>
        <w:rPr>
          <w:lang w:val="en-US"/>
        </w:rPr>
        <w:t>.</w:t>
      </w:r>
      <w:r w:rsidRPr="00F3631B">
        <w:rPr>
          <w:lang w:val="en-US"/>
        </w:rPr>
        <w:t xml:space="preserve"> </w:t>
      </w:r>
      <w:r>
        <w:rPr>
          <w:lang w:val="en-US"/>
        </w:rPr>
        <w:t xml:space="preserve">Furthermore, choice is limited in these systems; yet, no </w:t>
      </w:r>
      <w:proofErr w:type="gramStart"/>
      <w:r w:rsidRPr="00B34517">
        <w:rPr>
          <w:lang w:val="en-US"/>
        </w:rPr>
        <w:t>means-test</w:t>
      </w:r>
      <w:r>
        <w:rPr>
          <w:lang w:val="en-US"/>
        </w:rPr>
        <w:t>s</w:t>
      </w:r>
      <w:proofErr w:type="gramEnd"/>
      <w:r>
        <w:rPr>
          <w:lang w:val="en-US"/>
        </w:rPr>
        <w:t xml:space="preserve"> apply. The performance indicators of this system are above average. </w:t>
      </w:r>
    </w:p>
    <w:p w14:paraId="21F29919" w14:textId="77777777" w:rsidR="005E0316" w:rsidRPr="00C956BD" w:rsidRDefault="005E0316" w:rsidP="005E0316">
      <w:pPr>
        <w:pStyle w:val="02FlietextErsterAbsatz"/>
        <w:rPr>
          <w:b/>
          <w:lang w:val="en-US"/>
        </w:rPr>
      </w:pPr>
      <w:r w:rsidRPr="00C956BD">
        <w:rPr>
          <w:b/>
          <w:lang w:val="en-US"/>
        </w:rPr>
        <w:t xml:space="preserve">The </w:t>
      </w:r>
      <w:r>
        <w:rPr>
          <w:b/>
          <w:lang w:val="en-US"/>
        </w:rPr>
        <w:t>evolving</w:t>
      </w:r>
      <w:r w:rsidRPr="00C956BD">
        <w:rPr>
          <w:b/>
          <w:lang w:val="en-US"/>
        </w:rPr>
        <w:t xml:space="preserve"> public </w:t>
      </w:r>
      <w:r>
        <w:rPr>
          <w:b/>
          <w:lang w:val="en-US"/>
        </w:rPr>
        <w:t xml:space="preserve">supply </w:t>
      </w:r>
      <w:r w:rsidRPr="00C956BD">
        <w:rPr>
          <w:b/>
          <w:lang w:val="en-US"/>
        </w:rPr>
        <w:t>system</w:t>
      </w:r>
    </w:p>
    <w:p w14:paraId="72E80DD9" w14:textId="77777777" w:rsidR="005E0316" w:rsidRDefault="005E0316" w:rsidP="005E0316">
      <w:pPr>
        <w:pStyle w:val="02FlietextErsterAbsatz"/>
        <w:rPr>
          <w:lang w:val="en-US"/>
        </w:rPr>
      </w:pPr>
      <w:r>
        <w:rPr>
          <w:lang w:val="en-US"/>
        </w:rPr>
        <w:t xml:space="preserve">Japan and Korea </w:t>
      </w:r>
      <w:proofErr w:type="gramStart"/>
      <w:r>
        <w:rPr>
          <w:lang w:val="en-US"/>
        </w:rPr>
        <w:t>can be defined</w:t>
      </w:r>
      <w:proofErr w:type="gramEnd"/>
      <w:r>
        <w:rPr>
          <w:lang w:val="en-US"/>
        </w:rPr>
        <w:t xml:space="preserve"> as evolving public supply systems, marked by medium to low supply and public financing and provision. Expenditure and the number of recipients in institutions are at a medium level, the supply of residential beds is below average. Public expenditure is medium, and benefits </w:t>
      </w:r>
      <w:proofErr w:type="gramStart"/>
      <w:r>
        <w:rPr>
          <w:lang w:val="en-US"/>
        </w:rPr>
        <w:t>are only provided</w:t>
      </w:r>
      <w:proofErr w:type="gramEnd"/>
      <w:r>
        <w:rPr>
          <w:lang w:val="en-US"/>
        </w:rPr>
        <w:t xml:space="preserve"> in kind. Access to the system is granted without </w:t>
      </w:r>
      <w:proofErr w:type="gramStart"/>
      <w:r>
        <w:rPr>
          <w:lang w:val="en-US"/>
        </w:rPr>
        <w:t>means-testing</w:t>
      </w:r>
      <w:proofErr w:type="gramEnd"/>
      <w:r>
        <w:rPr>
          <w:lang w:val="en-US"/>
        </w:rPr>
        <w:t>, but medium to high choice restrictions apply. Performance is highest concerning life expectancy but among the lowest concerning self-perceived health. Our study indicates that the two countries share a number of characteristics of the North European public supply type.</w:t>
      </w:r>
    </w:p>
    <w:p w14:paraId="4B683FC2" w14:textId="417A3730" w:rsidR="005E0316" w:rsidRDefault="005E0316" w:rsidP="005E0316">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r>
        <w:rPr>
          <w:rFonts w:eastAsiaTheme="minorHAnsi"/>
          <w:b/>
          <w:iCs/>
          <w:color w:val="auto"/>
          <w:szCs w:val="18"/>
          <w:lang w:val="en-US"/>
        </w:rPr>
        <w:t>need-based supply</w:t>
      </w:r>
      <w:r w:rsidRPr="00313058">
        <w:rPr>
          <w:rFonts w:eastAsiaTheme="minorHAnsi"/>
          <w:b/>
          <w:iCs/>
          <w:color w:val="auto"/>
          <w:szCs w:val="18"/>
          <w:lang w:val="en-US"/>
        </w:rPr>
        <w:t xml:space="preserve"> system</w:t>
      </w:r>
    </w:p>
    <w:p w14:paraId="7962CE1D" w14:textId="2D96B9B8" w:rsidR="005E0316" w:rsidRDefault="005E0316" w:rsidP="005E0316">
      <w:pPr>
        <w:pStyle w:val="02FlietextErsterAbsatz"/>
        <w:rPr>
          <w:lang w:val="en-US"/>
        </w:rPr>
      </w:pPr>
      <w:r>
        <w:rPr>
          <w:lang w:val="en-US"/>
        </w:rPr>
        <w:t xml:space="preserve">The fifth LTC system type </w:t>
      </w:r>
      <w:proofErr w:type="gramStart"/>
      <w:r>
        <w:rPr>
          <w:lang w:val="en-US"/>
        </w:rPr>
        <w:t>can be defined</w:t>
      </w:r>
      <w:proofErr w:type="gramEnd"/>
      <w:r>
        <w:rPr>
          <w:lang w:val="en-US"/>
        </w:rPr>
        <w:t xml:space="preserve"> as a need-based supply system and includes Australia, Belgium, Switzerland, Luxembourg, the Netherlands, Slovakia, and Slovenia, with the latter two </w:t>
      </w:r>
      <w:r w:rsidRPr="00CA24AF">
        <w:rPr>
          <w:lang w:val="en-US"/>
        </w:rPr>
        <w:t>however</w:t>
      </w:r>
      <w:r>
        <w:rPr>
          <w:lang w:val="en-US"/>
        </w:rPr>
        <w:t xml:space="preserve"> having only weak ties to the other countries. </w:t>
      </w:r>
      <w:r w:rsidR="00BE4916">
        <w:rPr>
          <w:lang w:val="en-US"/>
        </w:rPr>
        <w:t>C</w:t>
      </w:r>
      <w:r w:rsidR="00173917">
        <w:rPr>
          <w:lang w:val="en-US"/>
        </w:rPr>
        <w:t xml:space="preserve">ash benefits are available in almost all countries and </w:t>
      </w:r>
      <w:r w:rsidR="00995084">
        <w:rPr>
          <w:lang w:val="en-US"/>
        </w:rPr>
        <w:t xml:space="preserve">are </w:t>
      </w:r>
      <w:r w:rsidR="00173917">
        <w:rPr>
          <w:lang w:val="en-US"/>
        </w:rPr>
        <w:t xml:space="preserve">often unbound. </w:t>
      </w:r>
      <w:r w:rsidR="00756BA4">
        <w:rPr>
          <w:lang w:val="en-US"/>
        </w:rPr>
        <w:t xml:space="preserve">However, </w:t>
      </w:r>
      <w:r>
        <w:rPr>
          <w:lang w:val="en-US"/>
        </w:rPr>
        <w:t xml:space="preserve">public expenditure is </w:t>
      </w:r>
      <w:r w:rsidR="00E96AC7">
        <w:rPr>
          <w:lang w:val="en-US"/>
        </w:rPr>
        <w:t>about average</w:t>
      </w:r>
      <w:r>
        <w:rPr>
          <w:lang w:val="en-US"/>
        </w:rPr>
        <w:t xml:space="preserve">. On the other hand, supply is high. In contrast to the private supply type, access is restricted by a high level of </w:t>
      </w:r>
      <w:proofErr w:type="gramStart"/>
      <w:r>
        <w:rPr>
          <w:lang w:val="en-US"/>
        </w:rPr>
        <w:t>means-testing</w:t>
      </w:r>
      <w:proofErr w:type="gramEnd"/>
      <w:r>
        <w:rPr>
          <w:lang w:val="en-US"/>
        </w:rPr>
        <w:t>. Like in the private supply countries, choice restrictions rarely apply. P</w:t>
      </w:r>
      <w:r w:rsidRPr="00313058">
        <w:rPr>
          <w:lang w:val="en-US"/>
        </w:rPr>
        <w:t>er</w:t>
      </w:r>
      <w:r>
        <w:rPr>
          <w:lang w:val="en-US"/>
        </w:rPr>
        <w:t xml:space="preserve">formance is above average. </w:t>
      </w:r>
    </w:p>
    <w:p w14:paraId="5E8A2A2A" w14:textId="77777777" w:rsidR="005E0316" w:rsidRPr="00C956BD" w:rsidRDefault="005E0316" w:rsidP="005E0316">
      <w:pPr>
        <w:pStyle w:val="02FlietextErsterAbsatz"/>
        <w:rPr>
          <w:b/>
          <w:lang w:val="en-US"/>
        </w:rPr>
      </w:pPr>
      <w:r w:rsidRPr="00C956BD">
        <w:rPr>
          <w:b/>
          <w:lang w:val="en-US"/>
        </w:rPr>
        <w:t xml:space="preserve">The </w:t>
      </w:r>
      <w:r>
        <w:rPr>
          <w:b/>
          <w:lang w:val="en-US"/>
        </w:rPr>
        <w:t>evolving private need-based</w:t>
      </w:r>
      <w:r w:rsidRPr="00C956BD">
        <w:rPr>
          <w:b/>
          <w:lang w:val="en-US"/>
        </w:rPr>
        <w:t xml:space="preserve"> system</w:t>
      </w:r>
    </w:p>
    <w:p w14:paraId="7580825E" w14:textId="0A5F9F4A" w:rsidR="005E0316" w:rsidRDefault="005E0316" w:rsidP="005E0316">
      <w:pPr>
        <w:pStyle w:val="02FlietextErsterAbsatz"/>
        <w:rPr>
          <w:lang w:val="en-US"/>
        </w:rPr>
      </w:pPr>
      <w:r>
        <w:rPr>
          <w:lang w:val="en-US"/>
        </w:rPr>
        <w:t>The sixth LTC ty</w:t>
      </w:r>
      <w:r w:rsidRPr="00E80C6F">
        <w:rPr>
          <w:lang w:val="en-US"/>
        </w:rPr>
        <w:t xml:space="preserve">pe </w:t>
      </w:r>
      <w:proofErr w:type="gramStart"/>
      <w:r w:rsidRPr="00E80C6F">
        <w:rPr>
          <w:lang w:val="en-US"/>
        </w:rPr>
        <w:t>is labeled</w:t>
      </w:r>
      <w:proofErr w:type="gramEnd"/>
      <w:r w:rsidRPr="00E80C6F">
        <w:rPr>
          <w:lang w:val="en-US"/>
        </w:rPr>
        <w:t xml:space="preserve"> </w:t>
      </w:r>
      <w:r>
        <w:rPr>
          <w:lang w:val="en-US"/>
        </w:rPr>
        <w:t xml:space="preserve">evolving private need-based system and shares important characteristics with the need-based supply type. </w:t>
      </w:r>
      <w:r w:rsidRPr="00184E5A">
        <w:rPr>
          <w:rFonts w:eastAsiaTheme="minorHAnsi"/>
          <w:iCs/>
          <w:color w:val="auto"/>
          <w:szCs w:val="18"/>
          <w:lang w:val="en-US"/>
        </w:rPr>
        <w:t>France, Israel, Spain, the United Kingdom, and the United States</w:t>
      </w:r>
      <w:r>
        <w:rPr>
          <w:rFonts w:eastAsiaTheme="minorHAnsi"/>
          <w:iCs/>
          <w:color w:val="auto"/>
          <w:szCs w:val="18"/>
          <w:lang w:val="en-US"/>
        </w:rPr>
        <w:t xml:space="preserve"> belong to this type, and Estonia and New Zealand have weak ties as well. </w:t>
      </w:r>
      <w:r>
        <w:rPr>
          <w:lang w:val="en-US"/>
        </w:rPr>
        <w:t xml:space="preserve">The public-private mix is oriented towards private financing. Performance is </w:t>
      </w:r>
      <w:r w:rsidR="00E96AC7">
        <w:rPr>
          <w:lang w:val="en-US"/>
        </w:rPr>
        <w:t xml:space="preserve">rather </w:t>
      </w:r>
      <w:r>
        <w:rPr>
          <w:lang w:val="en-US"/>
        </w:rPr>
        <w:t xml:space="preserve">high. Access </w:t>
      </w:r>
      <w:proofErr w:type="gramStart"/>
      <w:r>
        <w:rPr>
          <w:lang w:val="en-US"/>
        </w:rPr>
        <w:t xml:space="preserve">is </w:t>
      </w:r>
      <w:r>
        <w:rPr>
          <w:lang w:val="en-US"/>
        </w:rPr>
        <w:lastRenderedPageBreak/>
        <w:t>restricted</w:t>
      </w:r>
      <w:proofErr w:type="gramEnd"/>
      <w:r>
        <w:rPr>
          <w:lang w:val="en-US"/>
        </w:rPr>
        <w:t xml:space="preserve"> </w:t>
      </w:r>
      <w:r w:rsidRPr="007E138F">
        <w:rPr>
          <w:lang w:val="en-US"/>
        </w:rPr>
        <w:t xml:space="preserve">by </w:t>
      </w:r>
      <w:r>
        <w:rPr>
          <w:lang w:val="en-US"/>
        </w:rPr>
        <w:t>both means-testing and high choice restrictions. The main difference to the previous system type is low supply, especially low expenditure, but also the provision of beds in residential care and the number of recipients of residential care are at a lower level.</w:t>
      </w:r>
    </w:p>
    <w:p w14:paraId="5E164CAE"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188884DB" w14:textId="77777777" w:rsidR="005E0316" w:rsidRPr="00640530" w:rsidRDefault="005E0316" w:rsidP="005E0316">
      <w:pPr>
        <w:spacing w:after="160" w:line="360" w:lineRule="auto"/>
        <w:rPr>
          <w:rFonts w:eastAsiaTheme="minorHAnsi"/>
          <w:iCs/>
          <w:color w:val="auto"/>
          <w:szCs w:val="18"/>
          <w:lang w:val="en-US"/>
        </w:rPr>
      </w:pPr>
    </w:p>
    <w:p w14:paraId="485D90A3"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48829734" w14:textId="77777777" w:rsidR="005E0316" w:rsidRPr="006A56FF" w:rsidRDefault="005E0316" w:rsidP="005E0316">
      <w:pPr>
        <w:pStyle w:val="berschrift1"/>
        <w:rPr>
          <w:lang w:val="en-US"/>
        </w:rPr>
      </w:pPr>
      <w:r>
        <w:rPr>
          <w:lang w:val="en-US"/>
        </w:rPr>
        <w:t>Discussion</w:t>
      </w:r>
    </w:p>
    <w:p w14:paraId="54EF8580" w14:textId="6448ACA9" w:rsidR="005E0316" w:rsidRDefault="005E0316" w:rsidP="005E0316">
      <w:pPr>
        <w:pStyle w:val="02FlietextErsterAbsatz"/>
        <w:rPr>
          <w:lang w:val="en-US"/>
        </w:rPr>
      </w:pPr>
      <w:r>
        <w:rPr>
          <w:lang w:val="en-US"/>
        </w:rPr>
        <w:t>Focusing on the countries in the six systems, we find expected patterns based on earlier studies but also unanticipated patterns and countries joining these types. The public supply system</w:t>
      </w:r>
      <w:r w:rsidRPr="00B70268">
        <w:rPr>
          <w:lang w:val="en-US"/>
        </w:rPr>
        <w:t xml:space="preserve"> </w:t>
      </w:r>
      <w:proofErr w:type="gramStart"/>
      <w:r>
        <w:rPr>
          <w:lang w:val="en-US"/>
        </w:rPr>
        <w:t xml:space="preserve">is </w:t>
      </w:r>
      <w:r w:rsidRPr="00B70268">
        <w:rPr>
          <w:lang w:val="en-US"/>
        </w:rPr>
        <w:t>led</w:t>
      </w:r>
      <w:proofErr w:type="gramEnd"/>
      <w:r w:rsidRPr="00B70268">
        <w:rPr>
          <w:lang w:val="en-US"/>
        </w:rPr>
        <w:t xml:space="preserve"> by the Nordic countries Sweden, Norway, and Denmark</w:t>
      </w:r>
      <w:r>
        <w:rPr>
          <w:lang w:val="en-US"/>
        </w:rPr>
        <w:t xml:space="preserve">. This </w:t>
      </w:r>
      <w:r w:rsidRPr="007D3C8A">
        <w:rPr>
          <w:lang w:val="en-US"/>
        </w:rPr>
        <w:t xml:space="preserve">group of countries </w:t>
      </w:r>
      <w:proofErr w:type="gramStart"/>
      <w:r w:rsidRPr="007D3C8A">
        <w:rPr>
          <w:lang w:val="en-US"/>
        </w:rPr>
        <w:t>is found</w:t>
      </w:r>
      <w:proofErr w:type="gramEnd"/>
      <w:r w:rsidRPr="007D3C8A">
        <w:rPr>
          <w:lang w:val="en-US"/>
        </w:rPr>
        <w:t xml:space="preserve"> in several studies </w:t>
      </w:r>
      <w:r w:rsidRPr="007D3C8A">
        <w:rPr>
          <w:noProof/>
          <w:lang w:val="en-US"/>
        </w:rPr>
        <w:t>[6,8,2</w:t>
      </w:r>
      <w:r w:rsidR="00137703">
        <w:rPr>
          <w:noProof/>
          <w:lang w:val="en-US"/>
        </w:rPr>
        <w:t>6</w:t>
      </w:r>
      <w:r w:rsidRPr="007D3C8A">
        <w:rPr>
          <w:noProof/>
          <w:lang w:val="en-US"/>
        </w:rPr>
        <w:t>]</w:t>
      </w:r>
      <w:ins w:id="8" w:author="Mareike Ariaans" w:date="2021-02-10T10:40:00Z">
        <w:r w:rsidR="009816E7">
          <w:rPr>
            <w:noProof/>
            <w:lang w:val="en-US"/>
          </w:rPr>
          <w:t>. However,</w:t>
        </w:r>
      </w:ins>
      <w:r w:rsidRPr="007D3C8A">
        <w:rPr>
          <w:lang w:val="en-US"/>
        </w:rPr>
        <w:t xml:space="preserve"> </w:t>
      </w:r>
      <w:del w:id="9" w:author="Mareike Ariaans" w:date="2021-02-10T10:41:00Z">
        <w:r w:rsidRPr="007D3C8A" w:rsidDel="009816E7">
          <w:rPr>
            <w:lang w:val="en-US"/>
          </w:rPr>
          <w:delText xml:space="preserve">but </w:delText>
        </w:r>
        <w:r w:rsidR="00DD1F5B" w:rsidDel="009816E7">
          <w:rPr>
            <w:lang w:val="en-US"/>
          </w:rPr>
          <w:delText xml:space="preserve">in contrast to our study </w:delText>
        </w:r>
        <w:r w:rsidRPr="007D3C8A" w:rsidDel="009816E7">
          <w:rPr>
            <w:lang w:val="en-US"/>
          </w:rPr>
          <w:delText xml:space="preserve">mostly also includes </w:delText>
        </w:r>
      </w:del>
      <w:ins w:id="10" w:author="Mareike Ariaans" w:date="2021-02-10T10:41:00Z">
        <w:r w:rsidR="009816E7">
          <w:rPr>
            <w:lang w:val="en-US"/>
          </w:rPr>
          <w:t xml:space="preserve">most studies find </w:t>
        </w:r>
      </w:ins>
      <w:r w:rsidRPr="007D3C8A">
        <w:rPr>
          <w:lang w:val="en-US"/>
        </w:rPr>
        <w:t>Finland and the Netherlands</w:t>
      </w:r>
      <w:ins w:id="11" w:author="Mareike Ariaans" w:date="2021-02-10T10:41:00Z">
        <w:r w:rsidR="009816E7">
          <w:rPr>
            <w:lang w:val="en-US"/>
          </w:rPr>
          <w:t xml:space="preserve"> in this cluster as well</w:t>
        </w:r>
      </w:ins>
      <w:r w:rsidRPr="007D3C8A">
        <w:rPr>
          <w:lang w:val="en-US"/>
        </w:rPr>
        <w:t xml:space="preserve"> </w:t>
      </w:r>
      <w:r w:rsidRPr="007D3C8A">
        <w:rPr>
          <w:noProof/>
          <w:lang w:val="en-US"/>
        </w:rPr>
        <w:t>[6,8,9,2</w:t>
      </w:r>
      <w:r w:rsidR="00137703">
        <w:rPr>
          <w:noProof/>
          <w:lang w:val="en-US"/>
        </w:rPr>
        <w:t>7</w:t>
      </w:r>
      <w:r w:rsidRPr="007D3C8A">
        <w:rPr>
          <w:noProof/>
          <w:lang w:val="en-US"/>
        </w:rPr>
        <w:t>]</w:t>
      </w:r>
      <w:r w:rsidRPr="007D3C8A">
        <w:rPr>
          <w:lang w:val="en-US"/>
        </w:rPr>
        <w:t>. According</w:t>
      </w:r>
      <w:r>
        <w:rPr>
          <w:lang w:val="en-US"/>
        </w:rPr>
        <w:t xml:space="preserve"> to our analysis, Ireland joins this group. </w:t>
      </w:r>
      <w:r w:rsidRPr="00B70268">
        <w:rPr>
          <w:lang w:val="en-US"/>
        </w:rPr>
        <w:t>Furthermore,</w:t>
      </w:r>
      <w:r>
        <w:rPr>
          <w:lang w:val="en-US"/>
        </w:rPr>
        <w:t xml:space="preserve"> the residual public system is made up by </w:t>
      </w:r>
      <w:r w:rsidRPr="00B70268">
        <w:rPr>
          <w:lang w:val="en-US"/>
        </w:rPr>
        <w:t>Poland, Latvia, and the Czech Republic</w:t>
      </w:r>
      <w:r>
        <w:rPr>
          <w:lang w:val="en-US"/>
        </w:rPr>
        <w:t xml:space="preserve">—three Eastern European countries </w:t>
      </w:r>
      <w:r>
        <w:rPr>
          <w:noProof/>
          <w:lang w:val="en-US"/>
        </w:rPr>
        <w:t>[6]</w:t>
      </w:r>
      <w:r w:rsidRPr="00B70268">
        <w:rPr>
          <w:lang w:val="en-US"/>
        </w:rPr>
        <w:t xml:space="preserve">. </w:t>
      </w:r>
      <w:r>
        <w:rPr>
          <w:lang w:val="en-US"/>
        </w:rPr>
        <w:t>The</w:t>
      </w:r>
      <w:r w:rsidRPr="00B70268">
        <w:rPr>
          <w:lang w:val="en-US"/>
        </w:rPr>
        <w:t xml:space="preserve"> Eastern European countrie</w:t>
      </w:r>
      <w:r w:rsidRPr="00F04174">
        <w:rPr>
          <w:lang w:val="en-US"/>
        </w:rPr>
        <w:t>s Slovenia and Slovakia</w:t>
      </w:r>
      <w:r w:rsidR="001F1E3B">
        <w:rPr>
          <w:lang w:val="en-US"/>
        </w:rPr>
        <w:t>, in contrast,</w:t>
      </w:r>
      <w:r w:rsidRPr="00F04174">
        <w:rPr>
          <w:lang w:val="en-US"/>
        </w:rPr>
        <w:t xml:space="preserve"> join the</w:t>
      </w:r>
      <w:r>
        <w:rPr>
          <w:lang w:val="en-US"/>
        </w:rPr>
        <w:t xml:space="preserve"> need-based supply system</w:t>
      </w:r>
      <w:r w:rsidRPr="00F04174">
        <w:rPr>
          <w:lang w:val="en-US"/>
        </w:rPr>
        <w:t>, and Estonia the</w:t>
      </w:r>
      <w:r>
        <w:rPr>
          <w:lang w:val="en-US"/>
        </w:rPr>
        <w:t xml:space="preserve"> evolving private need-based supply system</w:t>
      </w:r>
      <w:r w:rsidRPr="00F04174">
        <w:rPr>
          <w:lang w:val="en-US"/>
        </w:rPr>
        <w:t xml:space="preserve"> (all three</w:t>
      </w:r>
      <w:r>
        <w:rPr>
          <w:lang w:val="en-US"/>
        </w:rPr>
        <w:t>, however, with weak ties)</w:t>
      </w:r>
      <w:r w:rsidRPr="00B70268">
        <w:rPr>
          <w:lang w:val="en-US"/>
        </w:rPr>
        <w:t xml:space="preserve">. </w:t>
      </w:r>
      <w:r>
        <w:rPr>
          <w:lang w:val="en-US"/>
        </w:rPr>
        <w:t>With regard to the Southern European countries, only</w:t>
      </w:r>
      <w:r w:rsidRPr="00B70268">
        <w:rPr>
          <w:lang w:val="en-US"/>
        </w:rPr>
        <w:t xml:space="preserve"> Spain </w:t>
      </w:r>
      <w:r w:rsidR="00BC2953">
        <w:rPr>
          <w:lang w:val="en-US"/>
        </w:rPr>
        <w:t>is</w:t>
      </w:r>
      <w:r>
        <w:rPr>
          <w:lang w:val="en-US"/>
        </w:rPr>
        <w:t xml:space="preserve"> included in</w:t>
      </w:r>
      <w:r w:rsidRPr="00B70268">
        <w:rPr>
          <w:lang w:val="en-US"/>
        </w:rPr>
        <w:t xml:space="preserve"> the typology, </w:t>
      </w:r>
      <w:r>
        <w:rPr>
          <w:lang w:val="en-US"/>
        </w:rPr>
        <w:t xml:space="preserve">hence </w:t>
      </w:r>
      <w:r w:rsidRPr="00B70268">
        <w:rPr>
          <w:lang w:val="en-US"/>
        </w:rPr>
        <w:t xml:space="preserve">the results </w:t>
      </w:r>
      <w:r w:rsidR="001F1E3B">
        <w:rPr>
          <w:lang w:val="en-US"/>
        </w:rPr>
        <w:t>can</w:t>
      </w:r>
      <w:r>
        <w:rPr>
          <w:lang w:val="en-US"/>
        </w:rPr>
        <w:t>not</w:t>
      </w:r>
      <w:r w:rsidRPr="00B70268">
        <w:rPr>
          <w:lang w:val="en-US"/>
        </w:rPr>
        <w:t xml:space="preserve"> </w:t>
      </w:r>
      <w:r>
        <w:rPr>
          <w:lang w:val="en-US"/>
        </w:rPr>
        <w:t>confirm</w:t>
      </w:r>
      <w:r w:rsidRPr="00B70268">
        <w:rPr>
          <w:lang w:val="en-US"/>
        </w:rPr>
        <w:t xml:space="preserve"> </w:t>
      </w:r>
      <w:r>
        <w:rPr>
          <w:lang w:val="en-US"/>
        </w:rPr>
        <w:t>n</w:t>
      </w:r>
      <w:r w:rsidRPr="00B70268">
        <w:rPr>
          <w:lang w:val="en-US"/>
        </w:rPr>
        <w:t xml:space="preserve">or negate the existence of a </w:t>
      </w:r>
      <w:r>
        <w:rPr>
          <w:lang w:val="en-US"/>
        </w:rPr>
        <w:t xml:space="preserve">Southern European </w:t>
      </w:r>
      <w:r w:rsidRPr="00B70268">
        <w:rPr>
          <w:lang w:val="en-US"/>
        </w:rPr>
        <w:t xml:space="preserve">cluster of LTC systems. Continental European countries mainly </w:t>
      </w:r>
      <w:r>
        <w:rPr>
          <w:lang w:val="en-US"/>
        </w:rPr>
        <w:t>belong to</w:t>
      </w:r>
      <w:r w:rsidRPr="00B70268">
        <w:rPr>
          <w:lang w:val="en-US"/>
        </w:rPr>
        <w:t xml:space="preserve"> the</w:t>
      </w:r>
      <w:r>
        <w:rPr>
          <w:lang w:val="en-US"/>
        </w:rPr>
        <w:t xml:space="preserve"> need-based supply system</w:t>
      </w:r>
      <w:r w:rsidRPr="00B70268">
        <w:rPr>
          <w:lang w:val="en-US"/>
        </w:rPr>
        <w:t xml:space="preserve">. </w:t>
      </w:r>
      <w:del w:id="12" w:author="Mareike Ariaans" w:date="2021-02-10T10:44:00Z">
        <w:r w:rsidDel="009816E7">
          <w:rPr>
            <w:lang w:val="en-US"/>
          </w:rPr>
          <w:delText xml:space="preserve">While </w:delText>
        </w:r>
      </w:del>
      <w:r w:rsidRPr="00B70268">
        <w:rPr>
          <w:lang w:val="en-US"/>
        </w:rPr>
        <w:t xml:space="preserve">Japan and Korea </w:t>
      </w:r>
      <w:proofErr w:type="gramStart"/>
      <w:r>
        <w:rPr>
          <w:lang w:val="en-US"/>
        </w:rPr>
        <w:t>were</w:t>
      </w:r>
      <w:r w:rsidRPr="00B70268">
        <w:rPr>
          <w:lang w:val="en-US"/>
        </w:rPr>
        <w:t xml:space="preserve"> </w:t>
      </w:r>
      <w:r>
        <w:rPr>
          <w:lang w:val="en-US"/>
        </w:rPr>
        <w:t>classified</w:t>
      </w:r>
      <w:proofErr w:type="gramEnd"/>
      <w:r>
        <w:rPr>
          <w:lang w:val="en-US"/>
        </w:rPr>
        <w:t xml:space="preserve"> alongside </w:t>
      </w:r>
      <w:r w:rsidRPr="00B70268">
        <w:rPr>
          <w:lang w:val="en-US"/>
        </w:rPr>
        <w:t>Germany and the Netherlands in earlier typologies due to their social insurance model in LTC</w:t>
      </w:r>
      <w:r>
        <w:rPr>
          <w:lang w:val="en-US"/>
        </w:rPr>
        <w:t xml:space="preserve"> </w:t>
      </w:r>
      <w:r>
        <w:rPr>
          <w:noProof/>
          <w:lang w:val="en-US"/>
        </w:rPr>
        <w:t>[8]</w:t>
      </w:r>
      <w:ins w:id="13" w:author="Mareike Ariaans" w:date="2021-02-10T10:44:00Z">
        <w:r w:rsidR="009816E7">
          <w:rPr>
            <w:lang w:val="en-US"/>
          </w:rPr>
          <w:t>.</w:t>
        </w:r>
      </w:ins>
      <w:del w:id="14" w:author="Mareike Ariaans" w:date="2021-02-10T10:44:00Z">
        <w:r w:rsidDel="009816E7">
          <w:rPr>
            <w:lang w:val="en-US"/>
          </w:rPr>
          <w:delText>,</w:delText>
        </w:r>
      </w:del>
      <w:ins w:id="15" w:author="Mareike Ariaans" w:date="2021-02-10T10:44:00Z">
        <w:r w:rsidR="009816E7">
          <w:rPr>
            <w:lang w:val="en-US"/>
          </w:rPr>
          <w:t>Yet,</w:t>
        </w:r>
      </w:ins>
      <w:r>
        <w:rPr>
          <w:lang w:val="en-US"/>
        </w:rPr>
        <w:t xml:space="preserve"> our results show that these two Asian countries have a distinct type of LTC system</w:t>
      </w:r>
      <w:r w:rsidR="00612194">
        <w:rPr>
          <w:lang w:val="en-US"/>
        </w:rPr>
        <w:t>,</w:t>
      </w:r>
      <w:r>
        <w:rPr>
          <w:lang w:val="en-US"/>
        </w:rPr>
        <w:t xml:space="preserve"> which is closer to that of</w:t>
      </w:r>
      <w:r w:rsidRPr="00B70268">
        <w:rPr>
          <w:lang w:val="en-US"/>
        </w:rPr>
        <w:t xml:space="preserve"> Northern European </w:t>
      </w:r>
      <w:r w:rsidRPr="00E6562E">
        <w:rPr>
          <w:lang w:val="en-US"/>
        </w:rPr>
        <w:t>countries</w:t>
      </w:r>
      <w:r w:rsidRPr="00B70268">
        <w:rPr>
          <w:lang w:val="en-US"/>
        </w:rPr>
        <w:t xml:space="preserve">. </w:t>
      </w:r>
      <w:ins w:id="16" w:author="Mareike Ariaans" w:date="2021-02-10T10:45:00Z">
        <w:r w:rsidR="009816E7">
          <w:rPr>
            <w:lang w:val="en-US"/>
          </w:rPr>
          <w:t xml:space="preserve">Only on </w:t>
        </w:r>
        <w:proofErr w:type="gramStart"/>
        <w:r w:rsidR="009816E7">
          <w:rPr>
            <w:lang w:val="en-US"/>
          </w:rPr>
          <w:t>prior</w:t>
        </w:r>
      </w:ins>
      <w:del w:id="17" w:author="Mareike Ariaans" w:date="2021-02-10T10:45:00Z">
        <w:r w:rsidDel="009816E7">
          <w:rPr>
            <w:lang w:val="en-US"/>
          </w:rPr>
          <w:delText>Earlier</w:delText>
        </w:r>
      </w:del>
      <w:r>
        <w:rPr>
          <w:lang w:val="en-US"/>
        </w:rPr>
        <w:t xml:space="preserve"> stud</w:t>
      </w:r>
      <w:ins w:id="18" w:author="Mareike Ariaans" w:date="2021-02-10T10:45:00Z">
        <w:r w:rsidR="009816E7">
          <w:rPr>
            <w:lang w:val="en-US"/>
          </w:rPr>
          <w:t>y</w:t>
        </w:r>
      </w:ins>
      <w:del w:id="19" w:author="Mareike Ariaans" w:date="2021-02-10T10:45:00Z">
        <w:r w:rsidDel="009816E7">
          <w:rPr>
            <w:lang w:val="en-US"/>
          </w:rPr>
          <w:delText>ies</w:delText>
        </w:r>
      </w:del>
      <w:r>
        <w:rPr>
          <w:lang w:val="en-US"/>
        </w:rPr>
        <w:t xml:space="preserve"> </w:t>
      </w:r>
      <w:del w:id="20" w:author="Mareike Ariaans" w:date="2021-02-10T10:45:00Z">
        <w:r w:rsidDel="009816E7">
          <w:rPr>
            <w:lang w:val="en-US"/>
          </w:rPr>
          <w:delText xml:space="preserve">that put </w:delText>
        </w:r>
      </w:del>
      <w:ins w:id="21" w:author="Mareike Ariaans" w:date="2021-02-10T10:45:00Z">
        <w:r w:rsidR="009816E7">
          <w:rPr>
            <w:lang w:val="en-US"/>
          </w:rPr>
          <w:t xml:space="preserve"> finds</w:t>
        </w:r>
        <w:proofErr w:type="gramEnd"/>
        <w:r w:rsidR="009816E7">
          <w:rPr>
            <w:lang w:val="en-US"/>
          </w:rPr>
          <w:t xml:space="preserve"> </w:t>
        </w:r>
      </w:ins>
      <w:r>
        <w:rPr>
          <w:lang w:val="en-US"/>
        </w:rPr>
        <w:t xml:space="preserve">Finland and Germany </w:t>
      </w:r>
      <w:ins w:id="22" w:author="Mareike Ariaans" w:date="2021-02-10T10:46:00Z">
        <w:r w:rsidR="009816E7">
          <w:rPr>
            <w:lang w:val="en-US"/>
          </w:rPr>
          <w:t xml:space="preserve">together </w:t>
        </w:r>
      </w:ins>
      <w:r>
        <w:rPr>
          <w:lang w:val="en-US"/>
        </w:rPr>
        <w:t>in one cluster are rare</w:t>
      </w:r>
      <w:del w:id="23" w:author="Mareike Ariaans" w:date="2021-02-10T10:46:00Z">
        <w:r w:rsidDel="009816E7">
          <w:rPr>
            <w:lang w:val="en-US"/>
          </w:rPr>
          <w:delText xml:space="preserve">; only one typology </w:delText>
        </w:r>
        <w:r w:rsidRPr="006409F2" w:rsidDel="009816E7">
          <w:rPr>
            <w:lang w:val="en-US"/>
          </w:rPr>
          <w:delText>finds</w:delText>
        </w:r>
        <w:r w:rsidDel="009816E7">
          <w:rPr>
            <w:lang w:val="en-US"/>
          </w:rPr>
          <w:delText xml:space="preserve"> both countries in one cluster</w:delText>
        </w:r>
      </w:del>
      <w:r>
        <w:rPr>
          <w:lang w:val="en-US"/>
        </w:rPr>
        <w:t xml:space="preserve"> </w:t>
      </w:r>
      <w:r>
        <w:rPr>
          <w:noProof/>
          <w:lang w:val="en-US"/>
        </w:rPr>
        <w:t>[6]</w:t>
      </w:r>
      <w:r>
        <w:rPr>
          <w:lang w:val="en-US"/>
        </w:rPr>
        <w:t xml:space="preserve">. However, Austria </w:t>
      </w:r>
      <w:proofErr w:type="gramStart"/>
      <w:r w:rsidRPr="006409F2">
        <w:rPr>
          <w:lang w:val="en-US"/>
        </w:rPr>
        <w:t xml:space="preserve">might also be </w:t>
      </w:r>
      <w:r w:rsidR="001F1E3B">
        <w:rPr>
          <w:lang w:val="en-US"/>
        </w:rPr>
        <w:t>classified</w:t>
      </w:r>
      <w:proofErr w:type="gramEnd"/>
      <w:r w:rsidR="001F1E3B">
        <w:rPr>
          <w:lang w:val="en-US"/>
        </w:rPr>
        <w:t xml:space="preserve"> </w:t>
      </w:r>
      <w:r w:rsidRPr="006409F2">
        <w:rPr>
          <w:lang w:val="en-US"/>
        </w:rPr>
        <w:t>in this group, a country that was not included due to data limitations.</w:t>
      </w:r>
    </w:p>
    <w:p w14:paraId="0521BE93" w14:textId="0EF01533" w:rsidR="00EA6217" w:rsidRDefault="003E3C1D" w:rsidP="00ED5E04">
      <w:pPr>
        <w:pStyle w:val="02FlietextEinzug"/>
        <w:rPr>
          <w:ins w:id="24" w:author="Mareike Ariaans" w:date="2021-02-09T16:19:00Z"/>
          <w:lang w:val="en-US"/>
        </w:rPr>
      </w:pPr>
      <w:r w:rsidRPr="00BE6DC1">
        <w:rPr>
          <w:lang w:val="en-US"/>
        </w:rPr>
        <w:lastRenderedPageBreak/>
        <w:t xml:space="preserve">Comparing the six LTC types to earlier typologies and </w:t>
      </w:r>
      <w:r>
        <w:rPr>
          <w:lang w:val="en-US"/>
        </w:rPr>
        <w:t xml:space="preserve">their </w:t>
      </w:r>
      <w:r w:rsidRPr="00BE6DC1">
        <w:rPr>
          <w:lang w:val="en-US"/>
        </w:rPr>
        <w:t>clusters, several developments can be determined</w:t>
      </w:r>
      <w:r>
        <w:rPr>
          <w:lang w:val="en-US"/>
        </w:rPr>
        <w:t xml:space="preserve">. First, earlier typologies often have a </w:t>
      </w:r>
      <w:r w:rsidRPr="00BE6DC1">
        <w:rPr>
          <w:lang w:val="en-US"/>
        </w:rPr>
        <w:t>regional component, such as</w:t>
      </w:r>
      <w:r>
        <w:rPr>
          <w:lang w:val="en-US"/>
        </w:rPr>
        <w:t xml:space="preserve"> those that distinguish</w:t>
      </w:r>
      <w:r w:rsidRPr="00BE6DC1">
        <w:rPr>
          <w:lang w:val="en-US"/>
        </w:rPr>
        <w:t xml:space="preserve"> a Northern European </w:t>
      </w:r>
      <w:r w:rsidR="00137703">
        <w:rPr>
          <w:noProof/>
          <w:lang w:val="en-US"/>
        </w:rPr>
        <w:t>[6,8,26</w:t>
      </w:r>
      <w:r w:rsidRPr="00BE6DC1">
        <w:rPr>
          <w:noProof/>
          <w:lang w:val="en-US"/>
        </w:rPr>
        <w:t>]</w:t>
      </w:r>
      <w:r w:rsidRPr="00BE6DC1">
        <w:rPr>
          <w:lang w:val="en-US"/>
        </w:rPr>
        <w:t xml:space="preserve"> or Eastern European t</w:t>
      </w:r>
      <w:r>
        <w:rPr>
          <w:lang w:val="en-US"/>
        </w:rPr>
        <w:t xml:space="preserve">ype </w:t>
      </w:r>
      <w:r>
        <w:rPr>
          <w:noProof/>
          <w:lang w:val="en-US"/>
        </w:rPr>
        <w:t>[6]</w:t>
      </w:r>
      <w:r>
        <w:rPr>
          <w:lang w:val="en-US"/>
        </w:rPr>
        <w:t>. We can show that regional clustering exists, such as in the case of the public supply system and the residual public supply system, but not exclusively</w:t>
      </w:r>
      <w:ins w:id="25" w:author="Mareike Ariaans" w:date="2021-02-10T10:49:00Z">
        <w:r w:rsidR="00405A58">
          <w:rPr>
            <w:lang w:val="en-US"/>
          </w:rPr>
          <w:t>.</w:t>
        </w:r>
      </w:ins>
      <w:del w:id="26" w:author="Mareike Ariaans" w:date="2021-02-10T10:49:00Z">
        <w:r w:rsidDel="00405A58">
          <w:rPr>
            <w:lang w:val="en-US"/>
          </w:rPr>
          <w:delText>:</w:delText>
        </w:r>
      </w:del>
      <w:r>
        <w:rPr>
          <w:lang w:val="en-US"/>
        </w:rPr>
        <w:t xml:space="preserve"> </w:t>
      </w:r>
      <w:ins w:id="27" w:author="Mareike Ariaans" w:date="2021-02-10T10:49:00Z">
        <w:r w:rsidR="00405A58">
          <w:rPr>
            <w:lang w:val="en-US"/>
          </w:rPr>
          <w:t>T</w:t>
        </w:r>
      </w:ins>
      <w:del w:id="28" w:author="Mareike Ariaans" w:date="2021-02-10T10:49:00Z">
        <w:r w:rsidDel="00405A58">
          <w:rPr>
            <w:lang w:val="en-US"/>
          </w:rPr>
          <w:delText>t</w:delText>
        </w:r>
      </w:del>
      <w:r>
        <w:rPr>
          <w:lang w:val="en-US"/>
        </w:rPr>
        <w:t xml:space="preserve">he former </w:t>
      </w:r>
      <w:ins w:id="29" w:author="Mareike Ariaans" w:date="2021-02-10T10:49:00Z">
        <w:r w:rsidR="00405A58">
          <w:rPr>
            <w:lang w:val="en-US"/>
          </w:rPr>
          <w:t xml:space="preserve">type </w:t>
        </w:r>
      </w:ins>
      <w:r>
        <w:rPr>
          <w:lang w:val="en-US"/>
        </w:rPr>
        <w:t xml:space="preserve">includes three Northern European </w:t>
      </w:r>
      <w:r w:rsidRPr="008760DF">
        <w:rPr>
          <w:lang w:val="en-US"/>
        </w:rPr>
        <w:t>countries</w:t>
      </w:r>
      <w:r>
        <w:rPr>
          <w:lang w:val="en-US"/>
        </w:rPr>
        <w:t>,</w:t>
      </w:r>
      <w:r w:rsidRPr="008760DF">
        <w:rPr>
          <w:lang w:val="en-US"/>
        </w:rPr>
        <w:t xml:space="preserve"> Denmark, Sweden and Norway. However, Ireland also belongs to</w:t>
      </w:r>
      <w:ins w:id="30" w:author="Mareike Ariaans" w:date="2021-02-10T10:50:00Z">
        <w:r w:rsidR="00405A58">
          <w:rPr>
            <w:lang w:val="en-US"/>
          </w:rPr>
          <w:t xml:space="preserve"> this cluster.</w:t>
        </w:r>
      </w:ins>
      <w:r w:rsidRPr="008760DF">
        <w:rPr>
          <w:lang w:val="en-US"/>
        </w:rPr>
        <w:t xml:space="preserve"> </w:t>
      </w:r>
      <w:del w:id="31" w:author="Mareike Ariaans" w:date="2021-02-10T10:50:00Z">
        <w:r w:rsidRPr="008760DF" w:rsidDel="00405A58">
          <w:rPr>
            <w:lang w:val="en-US"/>
          </w:rPr>
          <w:delText>the public supply type</w:delText>
        </w:r>
      </w:del>
      <w:del w:id="32" w:author="Mareike Ariaans" w:date="2021-02-10T10:51:00Z">
        <w:r w:rsidRPr="008760DF" w:rsidDel="00405A58">
          <w:rPr>
            <w:lang w:val="en-US"/>
          </w:rPr>
          <w:delText>, and</w:delText>
        </w:r>
      </w:del>
      <w:ins w:id="33" w:author="Mareike Ariaans" w:date="2021-02-10T10:51:00Z">
        <w:r w:rsidR="00405A58">
          <w:rPr>
            <w:lang w:val="en-US"/>
          </w:rPr>
          <w:t xml:space="preserve"> Furthermore,</w:t>
        </w:r>
      </w:ins>
      <w:r w:rsidRPr="008760DF">
        <w:rPr>
          <w:lang w:val="en-US"/>
        </w:rPr>
        <w:t xml:space="preserve"> the type shows similarities to the evolving public supply type including Japan and Korea. </w:t>
      </w:r>
      <w:del w:id="34" w:author="Mareike Ariaans" w:date="2021-02-10T10:51:00Z">
        <w:r w:rsidDel="00405A58">
          <w:rPr>
            <w:lang w:val="en-US"/>
          </w:rPr>
          <w:delText>Furthermore</w:delText>
        </w:r>
      </w:del>
      <w:ins w:id="35" w:author="Mareike Ariaans" w:date="2021-02-10T10:51:00Z">
        <w:r w:rsidR="00405A58">
          <w:rPr>
            <w:lang w:val="en-US"/>
          </w:rPr>
          <w:t>Moreover</w:t>
        </w:r>
      </w:ins>
      <w:r>
        <w:rPr>
          <w:lang w:val="en-US"/>
        </w:rPr>
        <w:t>, t</w:t>
      </w:r>
      <w:r w:rsidRPr="008760DF">
        <w:rPr>
          <w:lang w:val="en-US"/>
        </w:rPr>
        <w:t>he residual public supply system includes only Eastern European countries (Poland, Latvia, and Czech Republic).</w:t>
      </w:r>
      <w:r>
        <w:rPr>
          <w:lang w:val="en-US"/>
        </w:rPr>
        <w:t xml:space="preserve"> </w:t>
      </w:r>
      <w:r w:rsidRPr="008760DF">
        <w:rPr>
          <w:lang w:val="en-US"/>
        </w:rPr>
        <w:t>Yet, the three other Eastern European countries in the sample do not join this</w:t>
      </w:r>
      <w:r>
        <w:rPr>
          <w:lang w:val="en-US"/>
        </w:rPr>
        <w:t xml:space="preserve"> type. Slovenia and Slovakia have weak ties </w:t>
      </w:r>
      <w:r w:rsidR="001F1E3B">
        <w:rPr>
          <w:lang w:val="en-US"/>
        </w:rPr>
        <w:t xml:space="preserve">to </w:t>
      </w:r>
      <w:r>
        <w:rPr>
          <w:lang w:val="en-US"/>
        </w:rPr>
        <w:t xml:space="preserve">the need-based supply type and Estonia </w:t>
      </w:r>
      <w:r w:rsidR="001F1E3B">
        <w:rPr>
          <w:lang w:val="en-US"/>
        </w:rPr>
        <w:t xml:space="preserve">to </w:t>
      </w:r>
      <w:r>
        <w:rPr>
          <w:lang w:val="en-US"/>
        </w:rPr>
        <w:t>the evolving private need-based type. These cluster compositions show that regional proximity is no definite indication of similarity of LTC system.</w:t>
      </w:r>
      <w:ins w:id="36" w:author="Mareike Ariaans" w:date="2021-02-10T10:54:00Z">
        <w:r w:rsidR="00405A58">
          <w:rPr>
            <w:lang w:val="en-US"/>
          </w:rPr>
          <w:t xml:space="preserve"> One possible explanation for </w:t>
        </w:r>
      </w:ins>
      <w:ins w:id="37" w:author="Mareike Ariaans" w:date="2021-02-10T10:55:00Z">
        <w:r w:rsidR="00405A58">
          <w:rPr>
            <w:lang w:val="en-US"/>
          </w:rPr>
          <w:t>this</w:t>
        </w:r>
      </w:ins>
      <w:ins w:id="38" w:author="Mareike Ariaans" w:date="2021-02-10T10:54:00Z">
        <w:r w:rsidR="00405A58">
          <w:rPr>
            <w:lang w:val="en-US"/>
          </w:rPr>
          <w:t xml:space="preserve"> might lie in the transformation of </w:t>
        </w:r>
      </w:ins>
      <w:ins w:id="39" w:author="Mareike Ariaans" w:date="2021-02-10T10:55:00Z">
        <w:r w:rsidR="00405A58">
          <w:rPr>
            <w:lang w:val="en-US"/>
          </w:rPr>
          <w:t>LTC systems in recent years.</w:t>
        </w:r>
      </w:ins>
      <w:r>
        <w:rPr>
          <w:lang w:val="en-US"/>
        </w:rPr>
        <w:t xml:space="preserve"> Focusing on Eastern European countries, especially Slovenia, Slovakia, and Estonia show that they </w:t>
      </w:r>
      <w:r w:rsidR="001F1E3B">
        <w:rPr>
          <w:lang w:val="en-US"/>
        </w:rPr>
        <w:t xml:space="preserve">have </w:t>
      </w:r>
      <w:r>
        <w:rPr>
          <w:lang w:val="en-US"/>
        </w:rPr>
        <w:t>reform</w:t>
      </w:r>
      <w:r w:rsidR="001F1E3B">
        <w:rPr>
          <w:lang w:val="en-US"/>
        </w:rPr>
        <w:t>ed</w:t>
      </w:r>
      <w:r>
        <w:rPr>
          <w:lang w:val="en-US"/>
        </w:rPr>
        <w:t xml:space="preserve"> and invest</w:t>
      </w:r>
      <w:r w:rsidR="001F1E3B">
        <w:rPr>
          <w:lang w:val="en-US"/>
        </w:rPr>
        <w:t>ed</w:t>
      </w:r>
      <w:r>
        <w:rPr>
          <w:lang w:val="en-US"/>
        </w:rPr>
        <w:t xml:space="preserve"> in their LTC systems, which moves them further away from the residual public supply system. A further point concerns public financing mechanisms (social insurance contributions, </w:t>
      </w:r>
      <w:proofErr w:type="gramStart"/>
      <w:r>
        <w:rPr>
          <w:lang w:val="en-US"/>
        </w:rPr>
        <w:t>tax-financing</w:t>
      </w:r>
      <w:proofErr w:type="gramEnd"/>
      <w:r>
        <w:rPr>
          <w:lang w:val="en-US"/>
        </w:rPr>
        <w:t xml:space="preserve">), which are often used to differentiate system types </w:t>
      </w:r>
      <w:r>
        <w:rPr>
          <w:noProof/>
          <w:lang w:val="en-US"/>
        </w:rPr>
        <w:t>[8]</w:t>
      </w:r>
      <w:r>
        <w:rPr>
          <w:lang w:val="en-US"/>
        </w:rPr>
        <w:t xml:space="preserve">. In LTC, only few countries adopted social insurance (Germany, the Netherlands, Luxembourg, Japan, and Korea). These five countries belong to three different kinds of system types. Hence, how LTC </w:t>
      </w:r>
      <w:proofErr w:type="gramStart"/>
      <w:r>
        <w:rPr>
          <w:lang w:val="en-US"/>
        </w:rPr>
        <w:t>is financed</w:t>
      </w:r>
      <w:proofErr w:type="gramEnd"/>
      <w:r>
        <w:rPr>
          <w:lang w:val="en-US"/>
        </w:rPr>
        <w:t xml:space="preserve"> does not seem to </w:t>
      </w:r>
      <w:r w:rsidR="001F1E3B">
        <w:rPr>
          <w:lang w:val="en-US"/>
        </w:rPr>
        <w:t xml:space="preserve">strongly </w:t>
      </w:r>
      <w:r>
        <w:rPr>
          <w:lang w:val="en-US"/>
        </w:rPr>
        <w:t>influence oth</w:t>
      </w:r>
      <w:r w:rsidR="004131E1">
        <w:rPr>
          <w:lang w:val="en-US"/>
        </w:rPr>
        <w:t>er dimensions of the LTC system.</w:t>
      </w:r>
      <w:r w:rsidR="00477B8D">
        <w:rPr>
          <w:lang w:val="en-US"/>
        </w:rPr>
        <w:t xml:space="preserve"> </w:t>
      </w:r>
      <w:r w:rsidR="004131E1">
        <w:rPr>
          <w:lang w:val="en-US"/>
        </w:rPr>
        <w:t xml:space="preserve">These results still have to </w:t>
      </w:r>
      <w:proofErr w:type="gramStart"/>
      <w:r w:rsidR="004131E1">
        <w:rPr>
          <w:lang w:val="en-US"/>
        </w:rPr>
        <w:t xml:space="preserve">be </w:t>
      </w:r>
      <w:r w:rsidR="00477B8D">
        <w:rPr>
          <w:lang w:val="en-US"/>
        </w:rPr>
        <w:t>considered</w:t>
      </w:r>
      <w:proofErr w:type="gramEnd"/>
      <w:r w:rsidR="00477B8D">
        <w:rPr>
          <w:lang w:val="en-US"/>
        </w:rPr>
        <w:t xml:space="preserve"> in the light of the used indicators and methods. Of course, result reflect the </w:t>
      </w:r>
      <w:r w:rsidR="00ED5A0A">
        <w:rPr>
          <w:lang w:val="en-US"/>
        </w:rPr>
        <w:t>indicators</w:t>
      </w:r>
      <w:r w:rsidR="001F1E3B">
        <w:rPr>
          <w:lang w:val="en-US"/>
        </w:rPr>
        <w:t xml:space="preserve"> that </w:t>
      </w:r>
      <w:r w:rsidR="00ED5A0A">
        <w:rPr>
          <w:lang w:val="en-US"/>
        </w:rPr>
        <w:t xml:space="preserve">are used. Choosing </w:t>
      </w:r>
      <w:r w:rsidR="001F1E3B">
        <w:rPr>
          <w:lang w:val="en-US"/>
        </w:rPr>
        <w:t xml:space="preserve">other </w:t>
      </w:r>
      <w:r w:rsidR="00ED5A0A">
        <w:rPr>
          <w:lang w:val="en-US"/>
        </w:rPr>
        <w:t>indicators, f</w:t>
      </w:r>
      <w:r w:rsidR="00477B8D">
        <w:rPr>
          <w:lang w:val="en-US"/>
        </w:rPr>
        <w:t>or example indicator</w:t>
      </w:r>
      <w:r w:rsidR="00ED5A0A">
        <w:rPr>
          <w:lang w:val="en-US"/>
        </w:rPr>
        <w:t>s on quality</w:t>
      </w:r>
      <w:r w:rsidR="00477B8D">
        <w:rPr>
          <w:lang w:val="en-US"/>
        </w:rPr>
        <w:t xml:space="preserve"> </w:t>
      </w:r>
      <w:r w:rsidR="001F1E3B">
        <w:rPr>
          <w:lang w:val="en-US"/>
        </w:rPr>
        <w:t xml:space="preserve">such </w:t>
      </w:r>
      <w:r w:rsidR="00ED5A0A">
        <w:rPr>
          <w:lang w:val="en-US"/>
        </w:rPr>
        <w:t>as</w:t>
      </w:r>
      <w:r w:rsidR="00477B8D">
        <w:rPr>
          <w:lang w:val="en-US"/>
        </w:rPr>
        <w:t xml:space="preserve"> the percentage of LTC recipients with pressure ulcers or unintended wright loss could reveal further insights and more nuanced evaluations</w:t>
      </w:r>
      <w:r w:rsidR="00C04269">
        <w:rPr>
          <w:lang w:val="en-US"/>
        </w:rPr>
        <w:t xml:space="preserve"> on the dimension of performance</w:t>
      </w:r>
      <w:r w:rsidR="00C67ED4">
        <w:rPr>
          <w:lang w:val="en-US"/>
        </w:rPr>
        <w:t xml:space="preserve"> [</w:t>
      </w:r>
      <w:r w:rsidR="00137703">
        <w:rPr>
          <w:lang w:val="en-US"/>
        </w:rPr>
        <w:t>48</w:t>
      </w:r>
      <w:r w:rsidR="00C67ED4">
        <w:rPr>
          <w:lang w:val="en-US"/>
        </w:rPr>
        <w:t>]</w:t>
      </w:r>
      <w:r w:rsidR="00477B8D">
        <w:rPr>
          <w:lang w:val="en-US"/>
        </w:rPr>
        <w:t xml:space="preserve">. </w:t>
      </w:r>
      <w:r w:rsidR="00ED5A0A">
        <w:rPr>
          <w:lang w:val="en-US"/>
        </w:rPr>
        <w:t xml:space="preserve">Accordingly, measuring the public-private mix by the share of public-private providers instead of or additionally to public-private </w:t>
      </w:r>
      <w:r w:rsidR="00ED5A0A">
        <w:rPr>
          <w:lang w:val="en-US"/>
        </w:rPr>
        <w:lastRenderedPageBreak/>
        <w:t>financing could lead to more distinctions</w:t>
      </w:r>
      <w:r w:rsidR="001F1E3B">
        <w:rPr>
          <w:lang w:val="en-US"/>
        </w:rPr>
        <w:t>,</w:t>
      </w:r>
      <w:r w:rsidR="00ED5A0A">
        <w:rPr>
          <w:lang w:val="en-US"/>
        </w:rPr>
        <w:t xml:space="preserve"> for example </w:t>
      </w:r>
      <w:r w:rsidR="001F1E3B">
        <w:rPr>
          <w:lang w:val="en-US"/>
        </w:rPr>
        <w:t>with</w:t>
      </w:r>
      <w:r w:rsidR="00ED5A0A">
        <w:rPr>
          <w:lang w:val="en-US"/>
        </w:rPr>
        <w:t xml:space="preserve">in the public supply system </w:t>
      </w:r>
      <w:r w:rsidR="001F1E3B">
        <w:rPr>
          <w:lang w:val="en-US"/>
        </w:rPr>
        <w:t xml:space="preserve">or </w:t>
      </w:r>
      <w:r w:rsidR="00ED5A0A">
        <w:rPr>
          <w:lang w:val="en-US"/>
        </w:rPr>
        <w:t>the need-based public supply system.</w:t>
      </w:r>
      <w:r w:rsidR="00426A2E">
        <w:rPr>
          <w:lang w:val="en-US"/>
        </w:rPr>
        <w:t xml:space="preserve"> </w:t>
      </w:r>
    </w:p>
    <w:p w14:paraId="7C997804" w14:textId="09610C4F" w:rsidR="004131E1" w:rsidRPr="00B70268" w:rsidRDefault="00426A2E" w:rsidP="00ED5E04">
      <w:pPr>
        <w:pStyle w:val="02FlietextEinzug"/>
        <w:rPr>
          <w:lang w:val="en-US"/>
        </w:rPr>
      </w:pPr>
      <w:r>
        <w:rPr>
          <w:lang w:val="en-US"/>
        </w:rPr>
        <w:t xml:space="preserve">However, our approach already reveals that clusters </w:t>
      </w:r>
      <w:r w:rsidR="001F1E3B">
        <w:rPr>
          <w:lang w:val="en-US"/>
        </w:rPr>
        <w:t xml:space="preserve">of different size </w:t>
      </w:r>
      <w:proofErr w:type="gramStart"/>
      <w:r>
        <w:rPr>
          <w:lang w:val="en-US"/>
        </w:rPr>
        <w:t>can be identified</w:t>
      </w:r>
      <w:proofErr w:type="gramEnd"/>
      <w:r>
        <w:rPr>
          <w:lang w:val="en-US"/>
        </w:rPr>
        <w:t xml:space="preserve"> based on the strictness of applied methods and benchmarks. This </w:t>
      </w:r>
      <w:proofErr w:type="gramStart"/>
      <w:r>
        <w:rPr>
          <w:lang w:val="en-US"/>
        </w:rPr>
        <w:t>might be interpreted</w:t>
      </w:r>
      <w:proofErr w:type="gramEnd"/>
      <w:r>
        <w:rPr>
          <w:lang w:val="en-US"/>
        </w:rPr>
        <w:t xml:space="preserve"> as a weakness of the study in that no definite result is achieved. However, </w:t>
      </w:r>
      <w:r w:rsidR="001F1E3B">
        <w:rPr>
          <w:lang w:val="en-US"/>
        </w:rPr>
        <w:t xml:space="preserve">at the same time, it is </w:t>
      </w:r>
      <w:r>
        <w:rPr>
          <w:lang w:val="en-US"/>
        </w:rPr>
        <w:t>a strength of the study and a</w:t>
      </w:r>
      <w:r w:rsidR="00D8381E">
        <w:rPr>
          <w:lang w:val="en-US"/>
        </w:rPr>
        <w:t>n advancement. Regardless of the clustering method applied, a cluster will always include cases, which are similar to the other cases in the cluster, but diverge more form the cluster means than other cases. Instead of neglecting this, we make this particularly clear by describing that four, six, and nine cluster</w:t>
      </w:r>
      <w:r w:rsidR="00992C56">
        <w:rPr>
          <w:lang w:val="en-US"/>
        </w:rPr>
        <w:t>s</w:t>
      </w:r>
      <w:r w:rsidR="00D8381E">
        <w:rPr>
          <w:lang w:val="en-US"/>
        </w:rPr>
        <w:t xml:space="preserve"> are all viable solutions and might be adopted based on the later usage of the typology.</w:t>
      </w:r>
      <w:ins w:id="40" w:author="Mareike Ariaans" w:date="2021-02-09T16:35:00Z">
        <w:r w:rsidR="00BF263D">
          <w:rPr>
            <w:lang w:val="en-US"/>
          </w:rPr>
          <w:t xml:space="preserve"> The six-clus</w:t>
        </w:r>
      </w:ins>
      <w:ins w:id="41" w:author="Mareike Ariaans" w:date="2021-02-09T16:36:00Z">
        <w:r w:rsidR="00BF263D">
          <w:rPr>
            <w:lang w:val="en-US"/>
          </w:rPr>
          <w:t>ter solution</w:t>
        </w:r>
      </w:ins>
      <w:ins w:id="42" w:author="Mareike Ariaans" w:date="2021-02-09T16:35:00Z">
        <w:r w:rsidR="00BF263D" w:rsidRPr="00BF263D">
          <w:rPr>
            <w:lang w:val="en-US"/>
          </w:rPr>
          <w:t xml:space="preserve"> might prove </w:t>
        </w:r>
      </w:ins>
      <w:ins w:id="43" w:author="Mareike Ariaans" w:date="2021-02-09T16:36:00Z">
        <w:r w:rsidR="00BF263D" w:rsidRPr="00BF263D">
          <w:rPr>
            <w:lang w:val="en-US"/>
          </w:rPr>
          <w:t>mo</w:t>
        </w:r>
        <w:r w:rsidR="00BF263D">
          <w:rPr>
            <w:lang w:val="en-US"/>
          </w:rPr>
          <w:t xml:space="preserve">re </w:t>
        </w:r>
      </w:ins>
      <w:ins w:id="44" w:author="Mareike Ariaans" w:date="2021-02-09T16:35:00Z">
        <w:r w:rsidR="00BF263D" w:rsidRPr="00BF263D">
          <w:rPr>
            <w:lang w:val="en-US"/>
          </w:rPr>
          <w:t xml:space="preserve">useful for </w:t>
        </w:r>
      </w:ins>
      <w:ins w:id="45" w:author="Mareike Ariaans" w:date="2021-02-09T16:37:00Z">
        <w:r w:rsidR="00BF263D">
          <w:rPr>
            <w:lang w:val="en-US"/>
          </w:rPr>
          <w:t xml:space="preserve">e.g. </w:t>
        </w:r>
      </w:ins>
      <w:ins w:id="46" w:author="Mareike Ariaans" w:date="2021-02-09T16:35:00Z">
        <w:r w:rsidR="00BF263D" w:rsidRPr="00BF263D">
          <w:rPr>
            <w:lang w:val="en-US"/>
          </w:rPr>
          <w:t>quantitative outcome analysis</w:t>
        </w:r>
        <w:r w:rsidR="00BF263D" w:rsidRPr="006179E1">
          <w:rPr>
            <w:lang w:val="en-US"/>
            <w:rPrChange w:id="47" w:author="Mareike Ariaans" w:date="2021-02-09T16:53:00Z">
              <w:rPr/>
            </w:rPrChange>
          </w:rPr>
          <w:t>,</w:t>
        </w:r>
      </w:ins>
      <w:ins w:id="48" w:author="Mareike Ariaans" w:date="2021-02-09T16:37:00Z">
        <w:r w:rsidR="00BF263D">
          <w:rPr>
            <w:lang w:val="en-US"/>
          </w:rPr>
          <w:t xml:space="preserve"> whereas</w:t>
        </w:r>
      </w:ins>
      <w:ins w:id="49" w:author="Mareike Ariaans" w:date="2021-02-09T16:35:00Z">
        <w:r w:rsidR="00BF263D" w:rsidRPr="006179E1">
          <w:rPr>
            <w:lang w:val="en-US"/>
            <w:rPrChange w:id="50" w:author="Mareike Ariaans" w:date="2021-02-09T16:53:00Z">
              <w:rPr/>
            </w:rPrChange>
          </w:rPr>
          <w:t xml:space="preserve"> researchers might </w:t>
        </w:r>
      </w:ins>
      <w:ins w:id="51" w:author="Mareike Ariaans" w:date="2021-02-09T16:37:00Z">
        <w:r w:rsidR="00BF263D">
          <w:rPr>
            <w:lang w:val="en-US"/>
          </w:rPr>
          <w:t xml:space="preserve">find the </w:t>
        </w:r>
      </w:ins>
      <w:ins w:id="52" w:author="Mareike Ariaans" w:date="2021-02-09T16:35:00Z">
        <w:r w:rsidR="00BF263D" w:rsidRPr="00BF263D">
          <w:rPr>
            <w:lang w:val="en-US"/>
          </w:rPr>
          <w:t xml:space="preserve">more </w:t>
        </w:r>
      </w:ins>
      <w:ins w:id="53" w:author="Mareike Ariaans" w:date="2021-02-09T16:37:00Z">
        <w:r w:rsidR="00BF263D">
          <w:rPr>
            <w:lang w:val="en-US"/>
          </w:rPr>
          <w:t xml:space="preserve">nuanced nine-cluster typology </w:t>
        </w:r>
      </w:ins>
      <w:ins w:id="54" w:author="Mareike Ariaans" w:date="2021-02-09T16:38:00Z">
        <w:r w:rsidR="00BF263D">
          <w:rPr>
            <w:lang w:val="en-US"/>
          </w:rPr>
          <w:t>more useful for e.g. the case selection in comparative qualitative studies</w:t>
        </w:r>
      </w:ins>
      <w:ins w:id="55" w:author="Mareike Ariaans" w:date="2021-02-09T16:35:00Z">
        <w:r w:rsidR="00BF263D" w:rsidRPr="006179E1">
          <w:rPr>
            <w:lang w:val="en-US"/>
            <w:rPrChange w:id="56" w:author="Mareike Ariaans" w:date="2021-02-09T16:53:00Z">
              <w:rPr/>
            </w:rPrChange>
          </w:rPr>
          <w:t>.</w:t>
        </w:r>
      </w:ins>
      <w:ins w:id="57" w:author="Mareike Ariaans" w:date="2021-02-09T16:53:00Z">
        <w:r w:rsidR="006179E1" w:rsidRPr="006179E1">
          <w:rPr>
            <w:lang w:val="en-US"/>
            <w:rPrChange w:id="58" w:author="Mareike Ariaans" w:date="2021-02-09T16:53:00Z">
              <w:rPr/>
            </w:rPrChange>
          </w:rPr>
          <w:t xml:space="preserve"> </w:t>
        </w:r>
        <w:r w:rsidR="006179E1">
          <w:rPr>
            <w:lang w:val="en-US"/>
          </w:rPr>
          <w:t xml:space="preserve">Furthermore, the fact that four, six, and nine clusters can be differentiated shows that system types are not rigid and </w:t>
        </w:r>
      </w:ins>
      <w:ins w:id="59" w:author="Mareike Ariaans" w:date="2021-02-09T16:54:00Z">
        <w:r w:rsidR="006179E1">
          <w:rPr>
            <w:lang w:val="en-US"/>
          </w:rPr>
          <w:t>‘frozen’</w:t>
        </w:r>
      </w:ins>
      <w:ins w:id="60" w:author="Mareike Ariaans" w:date="2021-02-09T16:57:00Z">
        <w:r w:rsidR="000552DD">
          <w:rPr>
            <w:lang w:val="en-US"/>
          </w:rPr>
          <w:t>. Rather,</w:t>
        </w:r>
      </w:ins>
      <w:ins w:id="61" w:author="Mareike Ariaans" w:date="2021-02-09T16:54:00Z">
        <w:r w:rsidR="006179E1">
          <w:rPr>
            <w:lang w:val="en-US"/>
          </w:rPr>
          <w:t xml:space="preserve"> </w:t>
        </w:r>
      </w:ins>
      <w:ins w:id="62" w:author="Mareike Ariaans" w:date="2021-02-09T16:56:00Z">
        <w:r w:rsidR="000552DD">
          <w:rPr>
            <w:lang w:val="en-US"/>
          </w:rPr>
          <w:t>a countries’ belonging to a cluster can be weak</w:t>
        </w:r>
      </w:ins>
      <w:ins w:id="63" w:author="Mareike Ariaans" w:date="2021-02-09T16:57:00Z">
        <w:r w:rsidR="000552DD">
          <w:rPr>
            <w:lang w:val="en-US"/>
          </w:rPr>
          <w:t>er</w:t>
        </w:r>
      </w:ins>
      <w:ins w:id="64" w:author="Mareike Ariaans" w:date="2021-02-09T16:56:00Z">
        <w:r w:rsidR="000552DD">
          <w:rPr>
            <w:lang w:val="en-US"/>
          </w:rPr>
          <w:t xml:space="preserve"> or strong</w:t>
        </w:r>
      </w:ins>
      <w:ins w:id="65" w:author="Mareike Ariaans" w:date="2021-02-09T16:57:00Z">
        <w:r w:rsidR="000552DD">
          <w:rPr>
            <w:lang w:val="en-US"/>
          </w:rPr>
          <w:t>er</w:t>
        </w:r>
      </w:ins>
      <w:ins w:id="66" w:author="Mareike Ariaans" w:date="2021-02-09T16:56:00Z">
        <w:r w:rsidR="000552DD">
          <w:rPr>
            <w:lang w:val="en-US"/>
          </w:rPr>
          <w:t xml:space="preserve">, </w:t>
        </w:r>
      </w:ins>
      <w:ins w:id="67" w:author="Mareike Ariaans" w:date="2021-02-09T16:59:00Z">
        <w:r w:rsidR="000552DD">
          <w:rPr>
            <w:lang w:val="en-US"/>
          </w:rPr>
          <w:t>and reminds that</w:t>
        </w:r>
      </w:ins>
      <w:ins w:id="68" w:author="Mareike Ariaans" w:date="2021-02-09T17:00:00Z">
        <w:r w:rsidR="000552DD">
          <w:rPr>
            <w:lang w:val="en-US"/>
          </w:rPr>
          <w:t xml:space="preserve"> system types in every welfare state typology</w:t>
        </w:r>
      </w:ins>
      <w:ins w:id="69" w:author="Mareike Ariaans" w:date="2021-02-09T17:01:00Z">
        <w:r w:rsidR="000552DD">
          <w:rPr>
            <w:lang w:val="en-US"/>
          </w:rPr>
          <w:t xml:space="preserve"> are under continuous construction by changing </w:t>
        </w:r>
      </w:ins>
      <w:ins w:id="70" w:author="Mareike Ariaans" w:date="2021-02-09T17:02:00Z">
        <w:r w:rsidR="000552DD">
          <w:rPr>
            <w:lang w:val="en-US"/>
          </w:rPr>
          <w:t>institutions [10</w:t>
        </w:r>
        <w:proofErr w:type="gramStart"/>
        <w:r w:rsidR="000552DD">
          <w:rPr>
            <w:lang w:val="en-US"/>
          </w:rPr>
          <w:t>,11</w:t>
        </w:r>
        <w:proofErr w:type="gramEnd"/>
        <w:r w:rsidR="000552DD">
          <w:rPr>
            <w:lang w:val="en-US"/>
          </w:rPr>
          <w:t>]</w:t>
        </w:r>
      </w:ins>
      <w:ins w:id="71" w:author="Mareike Ariaans" w:date="2021-02-09T17:01:00Z">
        <w:r w:rsidR="000552DD">
          <w:rPr>
            <w:lang w:val="en-US"/>
          </w:rPr>
          <w:t>.</w:t>
        </w:r>
      </w:ins>
      <w:r w:rsidR="00D8381E">
        <w:rPr>
          <w:lang w:val="en-US"/>
        </w:rPr>
        <w:t xml:space="preserve"> </w:t>
      </w:r>
      <w:r w:rsidR="00720880">
        <w:rPr>
          <w:lang w:val="en-US"/>
        </w:rPr>
        <w:t>O</w:t>
      </w:r>
      <w:r>
        <w:rPr>
          <w:lang w:val="en-US"/>
        </w:rPr>
        <w:t>n methodological</w:t>
      </w:r>
      <w:r w:rsidR="00DA689C">
        <w:rPr>
          <w:lang w:val="en-US"/>
        </w:rPr>
        <w:t xml:space="preserve"> reasons</w:t>
      </w:r>
      <w:r>
        <w:rPr>
          <w:lang w:val="en-US"/>
        </w:rPr>
        <w:t xml:space="preserve"> </w:t>
      </w:r>
      <w:r w:rsidRPr="00ED5E04">
        <w:rPr>
          <w:i/>
          <w:lang w:val="en-US"/>
        </w:rPr>
        <w:t>and</w:t>
      </w:r>
      <w:r>
        <w:rPr>
          <w:lang w:val="en-US"/>
        </w:rPr>
        <w:t xml:space="preserve"> </w:t>
      </w:r>
      <w:proofErr w:type="gramStart"/>
      <w:r>
        <w:rPr>
          <w:lang w:val="en-US"/>
        </w:rPr>
        <w:t>with regards to</w:t>
      </w:r>
      <w:proofErr w:type="gramEnd"/>
      <w:r>
        <w:rPr>
          <w:lang w:val="en-US"/>
        </w:rPr>
        <w:t xml:space="preserve"> contents</w:t>
      </w:r>
      <w:r w:rsidR="00D8381E">
        <w:rPr>
          <w:lang w:val="en-US"/>
        </w:rPr>
        <w:t xml:space="preserve"> the six</w:t>
      </w:r>
      <w:r w:rsidR="00094DD6">
        <w:rPr>
          <w:lang w:val="en-US"/>
        </w:rPr>
        <w:t>-</w:t>
      </w:r>
      <w:r w:rsidR="00D8381E">
        <w:rPr>
          <w:lang w:val="en-US"/>
        </w:rPr>
        <w:t>cluster solution is the one</w:t>
      </w:r>
      <w:r w:rsidR="00720880">
        <w:rPr>
          <w:lang w:val="en-US"/>
        </w:rPr>
        <w:t xml:space="preserve"> which is highlighted</w:t>
      </w:r>
      <w:r>
        <w:rPr>
          <w:lang w:val="en-US"/>
        </w:rPr>
        <w:t xml:space="preserve">. </w:t>
      </w:r>
    </w:p>
    <w:p w14:paraId="46EB6949" w14:textId="77777777" w:rsidR="00732209" w:rsidRDefault="00732209" w:rsidP="00732209">
      <w:pPr>
        <w:pStyle w:val="02FlietextEinzug"/>
        <w:rPr>
          <w:ins w:id="72" w:author="Mareike Ariaans" w:date="2021-02-10T09:56:00Z"/>
          <w:lang w:val="en-US"/>
        </w:rPr>
      </w:pPr>
      <w:ins w:id="73" w:author="Mareike Ariaans" w:date="2021-02-10T09:56:00Z">
        <w:r>
          <w:rPr>
            <w:lang w:val="en-US"/>
          </w:rPr>
          <w:t>T</w:t>
        </w:r>
        <w:r w:rsidRPr="006A56FF">
          <w:rPr>
            <w:lang w:val="en-US"/>
          </w:rPr>
          <w:t>ypologies always imply generalizations. For example, in many countries LTC service</w:t>
        </w:r>
        <w:r>
          <w:rPr>
            <w:lang w:val="en-US"/>
          </w:rPr>
          <w:t xml:space="preserve"> provision</w:t>
        </w:r>
        <w:r w:rsidRPr="006A56FF">
          <w:rPr>
            <w:lang w:val="en-US"/>
          </w:rPr>
          <w:t xml:space="preserve"> and access have a high regional fragmentation </w:t>
        </w:r>
        <w:r>
          <w:rPr>
            <w:lang w:val="en-US"/>
          </w:rPr>
          <w:t>[49]</w:t>
        </w:r>
        <w:r w:rsidRPr="006A56FF">
          <w:rPr>
            <w:lang w:val="en-US"/>
          </w:rPr>
          <w:t xml:space="preserve">, which </w:t>
        </w:r>
        <w:proofErr w:type="gramStart"/>
        <w:r w:rsidRPr="006A56FF">
          <w:rPr>
            <w:lang w:val="en-US"/>
          </w:rPr>
          <w:t>cannot be displayed</w:t>
        </w:r>
        <w:proofErr w:type="gramEnd"/>
        <w:r w:rsidRPr="006A56FF">
          <w:rPr>
            <w:lang w:val="en-US"/>
          </w:rPr>
          <w:t xml:space="preserve"> on a </w:t>
        </w:r>
        <w:r>
          <w:rPr>
            <w:lang w:val="en-US"/>
          </w:rPr>
          <w:t>broad</w:t>
        </w:r>
        <w:r w:rsidRPr="006A56FF">
          <w:rPr>
            <w:lang w:val="en-US"/>
          </w:rPr>
          <w:t xml:space="preserve"> basis in an internationally comparative typology. Furthermore, LTC systems have not </w:t>
        </w:r>
        <w:r>
          <w:rPr>
            <w:lang w:val="en-US"/>
          </w:rPr>
          <w:t>as</w:t>
        </w:r>
        <w:r w:rsidRPr="006A56FF">
          <w:rPr>
            <w:lang w:val="en-US"/>
          </w:rPr>
          <w:t xml:space="preserve"> clear boundaries as other welfare state systems such as healthcare, unemployment</w:t>
        </w:r>
        <w:r>
          <w:rPr>
            <w:lang w:val="en-US"/>
          </w:rPr>
          <w:t>,</w:t>
        </w:r>
        <w:r w:rsidRPr="006A56FF">
          <w:rPr>
            <w:lang w:val="en-US"/>
          </w:rPr>
          <w:t xml:space="preserve"> or pension</w:t>
        </w:r>
        <w:r>
          <w:rPr>
            <w:lang w:val="en-US"/>
          </w:rPr>
          <w:t xml:space="preserve"> systems</w:t>
        </w:r>
        <w:r w:rsidRPr="006A56FF">
          <w:rPr>
            <w:lang w:val="en-US"/>
          </w:rPr>
          <w:t xml:space="preserve">. LTC </w:t>
        </w:r>
        <w:proofErr w:type="gramStart"/>
        <w:r w:rsidRPr="006A56FF">
          <w:rPr>
            <w:lang w:val="en-US"/>
          </w:rPr>
          <w:t>can be provided via a separate LTC system or partially integrated in healthcare, social assistance</w:t>
        </w:r>
        <w:r>
          <w:rPr>
            <w:lang w:val="en-US"/>
          </w:rPr>
          <w:t>,</w:t>
        </w:r>
        <w:proofErr w:type="gramEnd"/>
        <w:r w:rsidRPr="006A56FF">
          <w:rPr>
            <w:lang w:val="en-US"/>
          </w:rPr>
          <w:t xml:space="preserve"> or pension systems, </w:t>
        </w:r>
        <w:r>
          <w:rPr>
            <w:lang w:val="en-US"/>
          </w:rPr>
          <w:t>in which</w:t>
        </w:r>
        <w:r w:rsidRPr="006A56FF">
          <w:rPr>
            <w:lang w:val="en-US"/>
          </w:rPr>
          <w:t xml:space="preserve"> different access and provision rules apply </w:t>
        </w:r>
        <w:r>
          <w:rPr>
            <w:lang w:val="en-US"/>
          </w:rPr>
          <w:t>[50]</w:t>
        </w:r>
        <w:r w:rsidRPr="006A56FF">
          <w:rPr>
            <w:lang w:val="en-US"/>
          </w:rPr>
          <w:t>.</w:t>
        </w:r>
        <w:r>
          <w:rPr>
            <w:lang w:val="en-US"/>
          </w:rPr>
          <w:t xml:space="preserve"> This difficulty also applies to some of the used indicators. For example, the number of LTC beds only applies to those in LTC nursing and residential facilities, but in some </w:t>
        </w:r>
        <w:proofErr w:type="gramStart"/>
        <w:r>
          <w:rPr>
            <w:lang w:val="en-US"/>
          </w:rPr>
          <w:t>countries</w:t>
        </w:r>
        <w:proofErr w:type="gramEnd"/>
        <w:r>
          <w:rPr>
            <w:lang w:val="en-US"/>
          </w:rPr>
          <w:t xml:space="preserve"> also hospitals provide LTC beds. Furthermore, </w:t>
        </w:r>
        <w:proofErr w:type="gramStart"/>
        <w:r>
          <w:rPr>
            <w:lang w:val="en-US"/>
          </w:rPr>
          <w:t>sometimes acute</w:t>
        </w:r>
        <w:proofErr w:type="gramEnd"/>
        <w:r>
          <w:rPr>
            <w:lang w:val="en-US"/>
          </w:rPr>
          <w:t xml:space="preserve"> care beds in hospitals are used to </w:t>
        </w:r>
        <w:r>
          <w:rPr>
            <w:lang w:val="en-US"/>
          </w:rPr>
          <w:lastRenderedPageBreak/>
          <w:t>care for non-acute LTC patients [3], and could thus compensate for low supply of residential care beds and unburden families from care duties. Moreover, the typology includes performance indictors on life expectancy at age 65 and self-perceived health of the elderly. Indicators on outcome quality such as pressure ulcers or unintended weight loss might be available in the future and extend these indicators of the performance dimension.</w:t>
        </w:r>
        <w:r w:rsidRPr="006A56FF">
          <w:rPr>
            <w:lang w:val="en-US"/>
          </w:rPr>
          <w:t xml:space="preserve"> </w:t>
        </w:r>
        <w:r>
          <w:rPr>
            <w:lang w:val="en-US"/>
          </w:rPr>
          <w:t>Finally</w:t>
        </w:r>
        <w:r w:rsidRPr="006A56FF">
          <w:rPr>
            <w:lang w:val="en-US"/>
          </w:rPr>
          <w:t>, in many countries LTC is still a new welfare state</w:t>
        </w:r>
        <w:r w:rsidRPr="0016576C">
          <w:rPr>
            <w:lang w:val="en-US"/>
          </w:rPr>
          <w:t xml:space="preserve"> </w:t>
        </w:r>
        <w:r w:rsidRPr="006A56FF">
          <w:rPr>
            <w:lang w:val="en-US"/>
          </w:rPr>
          <w:t xml:space="preserve">issue, because the provision was traditionally devolved to families </w:t>
        </w:r>
        <w:r>
          <w:rPr>
            <w:lang w:val="en-US"/>
          </w:rPr>
          <w:t>[1</w:t>
        </w:r>
        <w:proofErr w:type="gramStart"/>
        <w:r>
          <w:rPr>
            <w:lang w:val="en-US"/>
          </w:rPr>
          <w:t>,32</w:t>
        </w:r>
        <w:proofErr w:type="gramEnd"/>
        <w:r>
          <w:rPr>
            <w:lang w:val="en-US"/>
          </w:rPr>
          <w:t>]</w:t>
        </w:r>
        <w:r w:rsidRPr="006A56FF">
          <w:rPr>
            <w:lang w:val="en-US"/>
          </w:rPr>
          <w:t xml:space="preserve">. </w:t>
        </w:r>
        <w:r>
          <w:rPr>
            <w:lang w:val="en-US"/>
          </w:rPr>
          <w:t xml:space="preserve">Today, </w:t>
        </w:r>
        <w:proofErr w:type="gramStart"/>
        <w:r>
          <w:rPr>
            <w:lang w:val="en-US"/>
          </w:rPr>
          <w:t xml:space="preserve">such services are </w:t>
        </w:r>
        <w:r w:rsidRPr="006A56FF">
          <w:rPr>
            <w:lang w:val="en-US"/>
          </w:rPr>
          <w:t xml:space="preserve">increasingly </w:t>
        </w:r>
        <w:r>
          <w:rPr>
            <w:lang w:val="en-US"/>
          </w:rPr>
          <w:t>provided by</w:t>
        </w:r>
        <w:r w:rsidRPr="006A56FF">
          <w:rPr>
            <w:lang w:val="en-US"/>
          </w:rPr>
          <w:t xml:space="preserve"> migrant care workers</w:t>
        </w:r>
        <w:r>
          <w:rPr>
            <w:lang w:val="en-US"/>
          </w:rPr>
          <w:t xml:space="preserve"> </w:t>
        </w:r>
        <w:r>
          <w:rPr>
            <w:noProof/>
            <w:lang w:val="en-US"/>
          </w:rPr>
          <w:t>[30]</w:t>
        </w:r>
        <w:proofErr w:type="gramEnd"/>
        <w:r>
          <w:rPr>
            <w:lang w:val="en-US"/>
          </w:rPr>
          <w:t>. I</w:t>
        </w:r>
        <w:r w:rsidRPr="006A56FF">
          <w:rPr>
            <w:lang w:val="en-US"/>
          </w:rPr>
          <w:t>ndicators on informal care</w:t>
        </w:r>
        <w:r>
          <w:rPr>
            <w:lang w:val="en-US"/>
          </w:rPr>
          <w:t>, however,</w:t>
        </w:r>
        <w:r w:rsidRPr="006A56FF">
          <w:rPr>
            <w:lang w:val="en-US"/>
          </w:rPr>
          <w:t xml:space="preserve"> are not available </w:t>
        </w:r>
        <w:r>
          <w:rPr>
            <w:lang w:val="en-US"/>
          </w:rPr>
          <w:t xml:space="preserve">or </w:t>
        </w:r>
        <w:r w:rsidRPr="006A56FF">
          <w:rPr>
            <w:lang w:val="en-US"/>
          </w:rPr>
          <w:t xml:space="preserve">not reliable. </w:t>
        </w:r>
        <w:r>
          <w:rPr>
            <w:lang w:val="en-US"/>
          </w:rPr>
          <w:t xml:space="preserve">As an </w:t>
        </w:r>
        <w:r w:rsidRPr="006A56FF">
          <w:rPr>
            <w:lang w:val="en-US"/>
          </w:rPr>
          <w:t>approximation</w:t>
        </w:r>
        <w:r>
          <w:rPr>
            <w:lang w:val="en-US"/>
          </w:rPr>
          <w:t>,</w:t>
        </w:r>
        <w:r w:rsidRPr="006A56FF">
          <w:rPr>
            <w:lang w:val="en-US"/>
          </w:rPr>
          <w:t xml:space="preserve"> we have included cash benefits (especially unbound) </w:t>
        </w:r>
        <w:r>
          <w:rPr>
            <w:lang w:val="en-US"/>
          </w:rPr>
          <w:t>that can be taken as</w:t>
        </w:r>
        <w:r w:rsidRPr="006A56FF">
          <w:rPr>
            <w:lang w:val="en-US"/>
          </w:rPr>
          <w:t xml:space="preserve"> an institutional measure to increase informal family and migrant care </w:t>
        </w:r>
        <w:r>
          <w:rPr>
            <w:lang w:val="en-US"/>
          </w:rPr>
          <w:t>[30</w:t>
        </w:r>
        <w:proofErr w:type="gramStart"/>
        <w:r>
          <w:rPr>
            <w:lang w:val="en-US"/>
          </w:rPr>
          <w:t>,32</w:t>
        </w:r>
        <w:proofErr w:type="gramEnd"/>
        <w:r>
          <w:rPr>
            <w:lang w:val="en-US"/>
          </w:rPr>
          <w:t>]</w:t>
        </w:r>
        <w:r w:rsidRPr="006A56FF">
          <w:rPr>
            <w:lang w:val="en-US"/>
          </w:rPr>
          <w:t>.</w:t>
        </w:r>
      </w:ins>
    </w:p>
    <w:p w14:paraId="03E150A7" w14:textId="29449EDF" w:rsidR="005E0316" w:rsidRPr="006A56FF" w:rsidRDefault="005E0316" w:rsidP="005E0316">
      <w:pPr>
        <w:pStyle w:val="02FlietextEinzug"/>
        <w:rPr>
          <w:lang w:val="en-US"/>
        </w:rPr>
      </w:pPr>
      <w:r>
        <w:rPr>
          <w:lang w:val="en-US"/>
        </w:rPr>
        <w:t>Despite</w:t>
      </w:r>
      <w:r w:rsidRPr="006A56FF">
        <w:rPr>
          <w:lang w:val="en-US"/>
        </w:rPr>
        <w:t xml:space="preserve"> many reforms</w:t>
      </w:r>
      <w:r>
        <w:rPr>
          <w:lang w:val="en-US"/>
        </w:rPr>
        <w:t xml:space="preserve"> of LTC systems</w:t>
      </w:r>
      <w:r w:rsidRPr="006A56FF">
        <w:rPr>
          <w:lang w:val="en-US"/>
        </w:rPr>
        <w:t xml:space="preserve"> in </w:t>
      </w:r>
      <w:r>
        <w:rPr>
          <w:lang w:val="en-US"/>
        </w:rPr>
        <w:t xml:space="preserve">OECD </w:t>
      </w:r>
      <w:r w:rsidRPr="006A56FF">
        <w:rPr>
          <w:lang w:val="en-US"/>
        </w:rPr>
        <w:t>countries</w:t>
      </w:r>
      <w:r>
        <w:rPr>
          <w:lang w:val="en-US"/>
        </w:rPr>
        <w:t xml:space="preserve"> </w:t>
      </w:r>
      <w:r w:rsidRPr="006A56FF">
        <w:rPr>
          <w:lang w:val="en-US"/>
        </w:rPr>
        <w:t>in recent years</w:t>
      </w:r>
      <w:r>
        <w:rPr>
          <w:lang w:val="en-US"/>
        </w:rPr>
        <w:t xml:space="preserve">, our results reveal </w:t>
      </w:r>
      <w:r w:rsidRPr="00C81E76">
        <w:rPr>
          <w:lang w:val="en-US"/>
        </w:rPr>
        <w:t>certain patterns of LTC system types</w:t>
      </w:r>
      <w:r>
        <w:rPr>
          <w:lang w:val="en-US"/>
        </w:rPr>
        <w:t>. We find a residual public system of Eastern European countries and a public supply system of Northern European countries. However, the membership of Eastern European countries in other system types, the inclusion of Ireland in the public supply system, and the fact that Finland and Germany form a distinct system indicate that reforms in OECD LTC systems</w:t>
      </w:r>
      <w:r w:rsidRPr="006A56FF">
        <w:rPr>
          <w:lang w:val="en-US"/>
        </w:rPr>
        <w:t xml:space="preserve"> </w:t>
      </w:r>
      <w:r>
        <w:rPr>
          <w:noProof/>
          <w:lang w:val="en-US"/>
        </w:rPr>
        <w:t>[2,4]</w:t>
      </w:r>
      <w:r w:rsidRPr="006A56FF">
        <w:rPr>
          <w:lang w:val="en-US"/>
        </w:rPr>
        <w:t xml:space="preserve"> </w:t>
      </w:r>
      <w:r>
        <w:rPr>
          <w:lang w:val="en-US"/>
        </w:rPr>
        <w:t>might have led to a convergence of countries with similar LTC reforms.</w:t>
      </w:r>
    </w:p>
    <w:p w14:paraId="75DFBF47" w14:textId="77777777" w:rsidR="005E0316" w:rsidRPr="00313058" w:rsidRDefault="005E0316" w:rsidP="005E0316">
      <w:pPr>
        <w:pStyle w:val="berschrift1"/>
        <w:rPr>
          <w:lang w:val="en-US"/>
        </w:rPr>
      </w:pPr>
      <w:r w:rsidRPr="00313058">
        <w:rPr>
          <w:lang w:val="en-US"/>
        </w:rPr>
        <w:t>Conclusion</w:t>
      </w:r>
      <w:r w:rsidR="00751DAA">
        <w:rPr>
          <w:lang w:val="en-US"/>
        </w:rPr>
        <w:t>s</w:t>
      </w:r>
    </w:p>
    <w:p w14:paraId="23B9F1DE" w14:textId="0C6D588A" w:rsidR="005E0316" w:rsidRDefault="005E0316" w:rsidP="005E0316">
      <w:pPr>
        <w:pStyle w:val="02FlietextErsterAbsatz"/>
        <w:rPr>
          <w:lang w:val="en-US"/>
        </w:rPr>
      </w:pPr>
      <w:r>
        <w:rPr>
          <w:lang w:val="en-US"/>
        </w:rPr>
        <w:t>I</w:t>
      </w:r>
      <w:r w:rsidRPr="006A56FF">
        <w:rPr>
          <w:lang w:val="en-US"/>
        </w:rPr>
        <w:t>n the last century</w:t>
      </w:r>
      <w:r>
        <w:rPr>
          <w:lang w:val="en-US"/>
        </w:rPr>
        <w:t>,</w:t>
      </w:r>
      <w:r w:rsidRPr="006A56FF">
        <w:rPr>
          <w:lang w:val="en-US"/>
        </w:rPr>
        <w:t xml:space="preserve"> </w:t>
      </w:r>
      <w:r w:rsidR="00584B55">
        <w:rPr>
          <w:lang w:val="en-US"/>
        </w:rPr>
        <w:t>various reforms</w:t>
      </w:r>
      <w:r w:rsidRPr="006A56FF">
        <w:rPr>
          <w:lang w:val="en-US"/>
        </w:rPr>
        <w:t xml:space="preserve"> </w:t>
      </w:r>
      <w:r w:rsidR="00094DD6">
        <w:rPr>
          <w:lang w:val="en-US"/>
        </w:rPr>
        <w:t xml:space="preserve">have </w:t>
      </w:r>
      <w:r w:rsidRPr="006A56FF">
        <w:rPr>
          <w:lang w:val="en-US"/>
        </w:rPr>
        <w:t xml:space="preserve">changed LTC systems all over the world </w:t>
      </w:r>
      <w:r>
        <w:rPr>
          <w:lang w:val="en-US"/>
        </w:rPr>
        <w:t>[4]</w:t>
      </w:r>
      <w:r w:rsidRPr="006A56FF">
        <w:rPr>
          <w:lang w:val="en-US"/>
        </w:rPr>
        <w:t xml:space="preserve">, </w:t>
      </w:r>
      <w:r w:rsidRPr="003B0B29">
        <w:rPr>
          <w:lang w:val="en-US"/>
        </w:rPr>
        <w:t>which makes a new and updated LTC typology necessary</w:t>
      </w:r>
      <w:r w:rsidRPr="006A56FF">
        <w:rPr>
          <w:lang w:val="en-US"/>
        </w:rPr>
        <w:t xml:space="preserve">. </w:t>
      </w:r>
      <w:r>
        <w:rPr>
          <w:lang w:val="en-US"/>
        </w:rPr>
        <w:t>In this study, w</w:t>
      </w:r>
      <w:r w:rsidRPr="006A56FF">
        <w:rPr>
          <w:lang w:val="en-US"/>
        </w:rPr>
        <w:t>e provide an updated LTC typology</w:t>
      </w:r>
      <w:r>
        <w:rPr>
          <w:lang w:val="en-US"/>
        </w:rPr>
        <w:t>, because we</w:t>
      </w:r>
      <w:r w:rsidRPr="006A56FF">
        <w:rPr>
          <w:lang w:val="en-US"/>
        </w:rPr>
        <w:t xml:space="preserve"> </w:t>
      </w:r>
      <w:r>
        <w:rPr>
          <w:lang w:val="en-US"/>
        </w:rPr>
        <w:t>use</w:t>
      </w:r>
      <w:r w:rsidRPr="006A56FF">
        <w:rPr>
          <w:lang w:val="en-US"/>
        </w:rPr>
        <w:t xml:space="preserve"> the latest available data from the OECD database as well as a unique institutional dataset. </w:t>
      </w:r>
      <w:r>
        <w:rPr>
          <w:lang w:val="en-US"/>
        </w:rPr>
        <w:t>Furthermore, earlier</w:t>
      </w:r>
      <w:r w:rsidRPr="006A56FF">
        <w:rPr>
          <w:lang w:val="en-US"/>
        </w:rPr>
        <w:t xml:space="preserve"> typologies rely </w:t>
      </w:r>
      <w:r>
        <w:rPr>
          <w:lang w:val="en-US"/>
        </w:rPr>
        <w:t>mainly</w:t>
      </w:r>
      <w:r w:rsidRPr="006A56FF">
        <w:rPr>
          <w:lang w:val="en-US"/>
        </w:rPr>
        <w:t xml:space="preserve"> on quantitative indicators, especially when a larger country sample is included </w:t>
      </w:r>
      <w:r>
        <w:rPr>
          <w:lang w:val="en-US"/>
        </w:rPr>
        <w:t>[6–8]</w:t>
      </w:r>
      <w:r w:rsidRPr="006A56FF">
        <w:rPr>
          <w:lang w:val="en-US"/>
        </w:rPr>
        <w:t>. Only in cases of smaller country samples</w:t>
      </w:r>
      <w:r>
        <w:rPr>
          <w:lang w:val="en-US"/>
        </w:rPr>
        <w:t>,</w:t>
      </w:r>
      <w:r w:rsidRPr="006A56FF">
        <w:rPr>
          <w:lang w:val="en-US"/>
        </w:rPr>
        <w:t xml:space="preserve"> which more often use qualitative comparisons</w:t>
      </w:r>
      <w:r>
        <w:rPr>
          <w:lang w:val="en-US"/>
        </w:rPr>
        <w:t>,</w:t>
      </w:r>
      <w:r w:rsidRPr="006A56FF">
        <w:rPr>
          <w:lang w:val="en-US"/>
        </w:rPr>
        <w:t xml:space="preserve"> institutional indicators are considered. </w:t>
      </w:r>
      <w:proofErr w:type="gramStart"/>
      <w:r>
        <w:rPr>
          <w:lang w:val="en-US"/>
        </w:rPr>
        <w:t>A</w:t>
      </w:r>
      <w:r w:rsidRPr="006A56FF">
        <w:rPr>
          <w:lang w:val="en-US"/>
        </w:rPr>
        <w:t xml:space="preserve"> larger country sample </w:t>
      </w:r>
      <w:r>
        <w:rPr>
          <w:lang w:val="en-US"/>
        </w:rPr>
        <w:t>and</w:t>
      </w:r>
      <w:r w:rsidRPr="006A56FF">
        <w:rPr>
          <w:lang w:val="en-US"/>
        </w:rPr>
        <w:t xml:space="preserve"> a mix of quantitative and institutional indicators has only been </w:t>
      </w:r>
      <w:r w:rsidRPr="006A56FF">
        <w:rPr>
          <w:lang w:val="en-US"/>
        </w:rPr>
        <w:lastRenderedPageBreak/>
        <w:t xml:space="preserve">adopted by </w:t>
      </w:r>
      <w:r>
        <w:rPr>
          <w:lang w:val="en-US"/>
        </w:rPr>
        <w:t>Kraus et al.</w:t>
      </w:r>
      <w:r w:rsidRPr="006A56FF">
        <w:rPr>
          <w:lang w:val="en-US"/>
        </w:rPr>
        <w:t xml:space="preserve"> </w:t>
      </w:r>
      <w:r>
        <w:rPr>
          <w:lang w:val="en-US"/>
        </w:rPr>
        <w:t>[9]</w:t>
      </w:r>
      <w:proofErr w:type="gramEnd"/>
      <w:r w:rsidRPr="006A56FF">
        <w:rPr>
          <w:lang w:val="en-US"/>
        </w:rPr>
        <w:t>.</w:t>
      </w:r>
      <w:r>
        <w:rPr>
          <w:lang w:val="en-US"/>
        </w:rPr>
        <w:t xml:space="preserve"> Compared to </w:t>
      </w:r>
      <w:r>
        <w:rPr>
          <w:noProof/>
          <w:lang w:val="en-US"/>
        </w:rPr>
        <w:t>Kraus et al.</w:t>
      </w:r>
      <w:r>
        <w:rPr>
          <w:lang w:val="en-US"/>
        </w:rPr>
        <w:t xml:space="preserve"> </w:t>
      </w:r>
      <w:r>
        <w:rPr>
          <w:noProof/>
          <w:lang w:val="en-US"/>
        </w:rPr>
        <w:t>[9]</w:t>
      </w:r>
      <w:r>
        <w:rPr>
          <w:lang w:val="en-US"/>
        </w:rPr>
        <w:t xml:space="preserve">, the advantages of the six LTC types proposed in our study are, first, the use of </w:t>
      </w:r>
      <w:r w:rsidRPr="00D30714">
        <w:rPr>
          <w:lang w:val="en-US"/>
        </w:rPr>
        <w:t>newer</w:t>
      </w:r>
      <w:r>
        <w:rPr>
          <w:lang w:val="en-US"/>
        </w:rPr>
        <w:t xml:space="preserve"> data and, second, the methodological innovation with multiple cluster analyses resulting in a flexible use of the typology. </w:t>
      </w:r>
    </w:p>
    <w:p w14:paraId="2F809ADB" w14:textId="0EF541EA" w:rsidR="005E0316" w:rsidRPr="00BE6DC1" w:rsidRDefault="005E0316" w:rsidP="005E0316">
      <w:pPr>
        <w:pStyle w:val="02FlietextEinzug"/>
        <w:rPr>
          <w:lang w:val="en-US"/>
        </w:rPr>
      </w:pPr>
      <w:r>
        <w:rPr>
          <w:lang w:val="en-US"/>
        </w:rPr>
        <w:t xml:space="preserve">On </w:t>
      </w:r>
      <w:r w:rsidR="00DA689C">
        <w:rPr>
          <w:lang w:val="en-US"/>
        </w:rPr>
        <w:t xml:space="preserve">purely </w:t>
      </w:r>
      <w:r>
        <w:rPr>
          <w:lang w:val="en-US"/>
        </w:rPr>
        <w:t xml:space="preserve">methodological grounds, we identified nine LTC clusters. These nine clusters can form a basis for future studies that require information on groups with countries that are highly similar (see Table 2 and the visualization in Figure 1). Such comparative studies might exclude countries </w:t>
      </w:r>
      <w:r w:rsidR="00094DD6">
        <w:rPr>
          <w:lang w:val="en-US"/>
        </w:rPr>
        <w:t xml:space="preserve">from the analysis </w:t>
      </w:r>
      <w:r>
        <w:rPr>
          <w:lang w:val="en-US"/>
        </w:rPr>
        <w:t xml:space="preserve">such as New Zealand, Estonia, Slovenia, and Slovakia, which have only weak ties to other (groups of) countries. They may also take into consideration that the </w:t>
      </w:r>
      <w:proofErr w:type="gramStart"/>
      <w:r>
        <w:rPr>
          <w:lang w:val="en-US"/>
        </w:rPr>
        <w:t>US and France, despite being in the same cluster,</w:t>
      </w:r>
      <w:proofErr w:type="gramEnd"/>
      <w:r>
        <w:rPr>
          <w:lang w:val="en-US"/>
        </w:rPr>
        <w:t xml:space="preserve"> are only weakly related. Other studies could make use of the six-cluster typology proposed in our study and, with future data, analyze, for instance, whether the “evolving” systems are moving towards the </w:t>
      </w:r>
      <w:r w:rsidRPr="00215783">
        <w:rPr>
          <w:lang w:val="en-US"/>
        </w:rPr>
        <w:t xml:space="preserve">public supply or the need-based </w:t>
      </w:r>
      <w:r w:rsidR="00FD7FCE">
        <w:rPr>
          <w:lang w:val="en-US"/>
        </w:rPr>
        <w:t xml:space="preserve">supply </w:t>
      </w:r>
      <w:r w:rsidRPr="00215783">
        <w:rPr>
          <w:lang w:val="en-US"/>
        </w:rPr>
        <w:t>type</w:t>
      </w:r>
      <w:r>
        <w:rPr>
          <w:lang w:val="en-US"/>
        </w:rPr>
        <w:t>. A third group of comparative studies might use the four-type solution shown in Figure 1. Such studies might be more interested in the question of private vs. public supply and less in</w:t>
      </w:r>
      <w:r w:rsidR="009E79E4">
        <w:rPr>
          <w:lang w:val="en-US"/>
        </w:rPr>
        <w:t xml:space="preserve"> other</w:t>
      </w:r>
      <w:r>
        <w:rPr>
          <w:lang w:val="en-US"/>
        </w:rPr>
        <w:t xml:space="preserve"> characteristics such as the level of expenditure and choice restrictions, which distinguishes countries such as Belgium, Switzerland, Luxembourg, and the Netherlands from Spain, the United Kingdom, and </w:t>
      </w:r>
      <w:r w:rsidRPr="00BE6DC1">
        <w:rPr>
          <w:lang w:val="en-US"/>
        </w:rPr>
        <w:t>the United States.</w:t>
      </w:r>
    </w:p>
    <w:p w14:paraId="5A23C391" w14:textId="6F9E5C37" w:rsidR="00D36D68" w:rsidDel="00732209" w:rsidRDefault="005E0316" w:rsidP="00840B7F">
      <w:pPr>
        <w:pStyle w:val="02FlietextEinzug"/>
        <w:rPr>
          <w:del w:id="74" w:author="Mareike Ariaans" w:date="2021-02-10T09:55:00Z"/>
          <w:lang w:val="en-US"/>
        </w:rPr>
      </w:pPr>
      <w:del w:id="75" w:author="Mareike Ariaans" w:date="2021-02-10T09:55:00Z">
        <w:r w:rsidDel="00732209">
          <w:rPr>
            <w:lang w:val="en-US"/>
          </w:rPr>
          <w:delText>T</w:delText>
        </w:r>
        <w:r w:rsidRPr="006A56FF" w:rsidDel="00732209">
          <w:rPr>
            <w:lang w:val="en-US"/>
          </w:rPr>
          <w:delText>ypologies always imply generalizations. For example, in many countries LTC service</w:delText>
        </w:r>
        <w:r w:rsidDel="00732209">
          <w:rPr>
            <w:lang w:val="en-US"/>
          </w:rPr>
          <w:delText xml:space="preserve"> provision</w:delText>
        </w:r>
        <w:r w:rsidRPr="006A56FF" w:rsidDel="00732209">
          <w:rPr>
            <w:lang w:val="en-US"/>
          </w:rPr>
          <w:delText xml:space="preserve"> and access have a high regional fragmentation </w:delText>
        </w:r>
        <w:r w:rsidDel="00732209">
          <w:rPr>
            <w:lang w:val="en-US"/>
          </w:rPr>
          <w:delText>[4</w:delText>
        </w:r>
        <w:r w:rsidR="00CC3A02" w:rsidDel="00732209">
          <w:rPr>
            <w:lang w:val="en-US"/>
          </w:rPr>
          <w:delText>9</w:delText>
        </w:r>
        <w:r w:rsidDel="00732209">
          <w:rPr>
            <w:lang w:val="en-US"/>
          </w:rPr>
          <w:delText>]</w:delText>
        </w:r>
        <w:r w:rsidRPr="006A56FF" w:rsidDel="00732209">
          <w:rPr>
            <w:lang w:val="en-US"/>
          </w:rPr>
          <w:delText xml:space="preserve">, which cannot be displayed on a </w:delText>
        </w:r>
        <w:r w:rsidDel="00732209">
          <w:rPr>
            <w:lang w:val="en-US"/>
          </w:rPr>
          <w:delText>broad</w:delText>
        </w:r>
        <w:r w:rsidRPr="006A56FF" w:rsidDel="00732209">
          <w:rPr>
            <w:lang w:val="en-US"/>
          </w:rPr>
          <w:delText xml:space="preserve"> basis in an internationally comparative typology. Furthermore, LTC systems have not </w:delText>
        </w:r>
        <w:r w:rsidDel="00732209">
          <w:rPr>
            <w:lang w:val="en-US"/>
          </w:rPr>
          <w:delText>as</w:delText>
        </w:r>
        <w:r w:rsidRPr="006A56FF" w:rsidDel="00732209">
          <w:rPr>
            <w:lang w:val="en-US"/>
          </w:rPr>
          <w:delText xml:space="preserve"> clear boundaries as other welfare state systems such as healthcare, unemployment</w:delText>
        </w:r>
        <w:r w:rsidDel="00732209">
          <w:rPr>
            <w:lang w:val="en-US"/>
          </w:rPr>
          <w:delText>,</w:delText>
        </w:r>
        <w:r w:rsidRPr="006A56FF" w:rsidDel="00732209">
          <w:rPr>
            <w:lang w:val="en-US"/>
          </w:rPr>
          <w:delText xml:space="preserve"> or pension</w:delText>
        </w:r>
        <w:r w:rsidDel="00732209">
          <w:rPr>
            <w:lang w:val="en-US"/>
          </w:rPr>
          <w:delText xml:space="preserve"> systems</w:delText>
        </w:r>
        <w:r w:rsidRPr="006A56FF" w:rsidDel="00732209">
          <w:rPr>
            <w:lang w:val="en-US"/>
          </w:rPr>
          <w:delText>. LTC can be provided via a separate LTC system or partially integrated in healthcare, social assistance</w:delText>
        </w:r>
        <w:r w:rsidDel="00732209">
          <w:rPr>
            <w:lang w:val="en-US"/>
          </w:rPr>
          <w:delText>,</w:delText>
        </w:r>
        <w:r w:rsidRPr="006A56FF" w:rsidDel="00732209">
          <w:rPr>
            <w:lang w:val="en-US"/>
          </w:rPr>
          <w:delText xml:space="preserve"> or pension systems, </w:delText>
        </w:r>
        <w:r w:rsidDel="00732209">
          <w:rPr>
            <w:lang w:val="en-US"/>
          </w:rPr>
          <w:delText>in which</w:delText>
        </w:r>
        <w:r w:rsidRPr="006A56FF" w:rsidDel="00732209">
          <w:rPr>
            <w:lang w:val="en-US"/>
          </w:rPr>
          <w:delText xml:space="preserve"> different access and provision rules apply </w:delText>
        </w:r>
        <w:r w:rsidDel="00732209">
          <w:rPr>
            <w:lang w:val="en-US"/>
          </w:rPr>
          <w:delText>[</w:delText>
        </w:r>
        <w:r w:rsidR="00CC3A02" w:rsidDel="00732209">
          <w:rPr>
            <w:lang w:val="en-US"/>
          </w:rPr>
          <w:delText>50</w:delText>
        </w:r>
        <w:r w:rsidDel="00732209">
          <w:rPr>
            <w:lang w:val="en-US"/>
          </w:rPr>
          <w:delText>]</w:delText>
        </w:r>
        <w:r w:rsidRPr="006A56FF" w:rsidDel="00732209">
          <w:rPr>
            <w:lang w:val="en-US"/>
          </w:rPr>
          <w:delText>.</w:delText>
        </w:r>
        <w:r w:rsidR="003A0625" w:rsidDel="00732209">
          <w:rPr>
            <w:lang w:val="en-US"/>
          </w:rPr>
          <w:delText xml:space="preserve"> This difficulty also applies to some of the used indicators. For example, the number of LTC beds only applies to those in LTC nursing and residential facilities</w:delText>
        </w:r>
        <w:r w:rsidR="000E2082" w:rsidDel="00732209">
          <w:rPr>
            <w:lang w:val="en-US"/>
          </w:rPr>
          <w:delText>, but in some countries also hospitals provide</w:delText>
        </w:r>
        <w:r w:rsidR="003A0625" w:rsidDel="00732209">
          <w:rPr>
            <w:lang w:val="en-US"/>
          </w:rPr>
          <w:delText xml:space="preserve"> </w:delText>
        </w:r>
        <w:r w:rsidR="000E2082" w:rsidDel="00732209">
          <w:rPr>
            <w:lang w:val="en-US"/>
          </w:rPr>
          <w:delText xml:space="preserve">LTC beds. Furthermore, </w:delText>
        </w:r>
        <w:r w:rsidR="00094DD6" w:rsidDel="00732209">
          <w:rPr>
            <w:lang w:val="en-US"/>
          </w:rPr>
          <w:delText xml:space="preserve">sometimes </w:delText>
        </w:r>
        <w:r w:rsidR="003A0625" w:rsidDel="00732209">
          <w:rPr>
            <w:lang w:val="en-US"/>
          </w:rPr>
          <w:delText>acute care beds in hospitals are used</w:delText>
        </w:r>
        <w:r w:rsidR="00C5045E" w:rsidDel="00732209">
          <w:rPr>
            <w:lang w:val="en-US"/>
          </w:rPr>
          <w:delText xml:space="preserve"> to care for non-acute LTC patients [3]</w:delText>
        </w:r>
        <w:r w:rsidR="006E2E5A" w:rsidDel="00732209">
          <w:rPr>
            <w:lang w:val="en-US"/>
          </w:rPr>
          <w:delText xml:space="preserve">, and could thus compensate for low supply of residential </w:delText>
        </w:r>
        <w:r w:rsidR="006E2E5A" w:rsidDel="00732209">
          <w:rPr>
            <w:lang w:val="en-US"/>
          </w:rPr>
          <w:lastRenderedPageBreak/>
          <w:delText>care beds and unburden families from care duties</w:delText>
        </w:r>
        <w:r w:rsidR="00303F03" w:rsidDel="00732209">
          <w:rPr>
            <w:lang w:val="en-US"/>
          </w:rPr>
          <w:delText xml:space="preserve">. Moreover, the typology includes </w:delText>
        </w:r>
        <w:r w:rsidR="00C72D5E" w:rsidDel="00732209">
          <w:rPr>
            <w:lang w:val="en-US"/>
          </w:rPr>
          <w:delText xml:space="preserve">performance </w:delText>
        </w:r>
        <w:r w:rsidR="00303F03" w:rsidDel="00732209">
          <w:rPr>
            <w:lang w:val="en-US"/>
          </w:rPr>
          <w:delText>indictors on life expectancy at age 65 and self-perceived health</w:delText>
        </w:r>
        <w:r w:rsidR="00E614F9" w:rsidDel="00732209">
          <w:rPr>
            <w:lang w:val="en-US"/>
          </w:rPr>
          <w:delText xml:space="preserve"> of the elderly</w:delText>
        </w:r>
        <w:r w:rsidR="00303F03" w:rsidDel="00732209">
          <w:rPr>
            <w:lang w:val="en-US"/>
          </w:rPr>
          <w:delText>.</w:delText>
        </w:r>
        <w:r w:rsidR="00C17185" w:rsidDel="00732209">
          <w:rPr>
            <w:lang w:val="en-US"/>
          </w:rPr>
          <w:delText xml:space="preserve"> Indicators on outcome quality such as pressure ulcers or unintended weight loss might be available in the future and extend the</w:delText>
        </w:r>
        <w:r w:rsidR="00992C56" w:rsidDel="00732209">
          <w:rPr>
            <w:lang w:val="en-US"/>
          </w:rPr>
          <w:delText>se</w:delText>
        </w:r>
        <w:r w:rsidR="00C17185" w:rsidDel="00732209">
          <w:rPr>
            <w:lang w:val="en-US"/>
          </w:rPr>
          <w:delText xml:space="preserve"> indicators of the performance dimension.</w:delText>
        </w:r>
        <w:r w:rsidRPr="006A56FF" w:rsidDel="00732209">
          <w:rPr>
            <w:lang w:val="en-US"/>
          </w:rPr>
          <w:delText xml:space="preserve"> </w:delText>
        </w:r>
        <w:r w:rsidDel="00732209">
          <w:rPr>
            <w:lang w:val="en-US"/>
          </w:rPr>
          <w:delText>Finally</w:delText>
        </w:r>
        <w:r w:rsidRPr="006A56FF" w:rsidDel="00732209">
          <w:rPr>
            <w:lang w:val="en-US"/>
          </w:rPr>
          <w:delText>, in many countries LTC is still a new welfare state</w:delText>
        </w:r>
        <w:r w:rsidRPr="0016576C" w:rsidDel="00732209">
          <w:rPr>
            <w:lang w:val="en-US"/>
          </w:rPr>
          <w:delText xml:space="preserve"> </w:delText>
        </w:r>
        <w:r w:rsidRPr="006A56FF" w:rsidDel="00732209">
          <w:rPr>
            <w:lang w:val="en-US"/>
          </w:rPr>
          <w:delText xml:space="preserve">issue, because the provision was traditionally devolved to families </w:delText>
        </w:r>
        <w:r w:rsidDel="00732209">
          <w:rPr>
            <w:lang w:val="en-US"/>
          </w:rPr>
          <w:delText>[1,3</w:delText>
        </w:r>
        <w:r w:rsidR="00CC3A02" w:rsidDel="00732209">
          <w:rPr>
            <w:lang w:val="en-US"/>
          </w:rPr>
          <w:delText>2</w:delText>
        </w:r>
        <w:r w:rsidDel="00732209">
          <w:rPr>
            <w:lang w:val="en-US"/>
          </w:rPr>
          <w:delText>]</w:delText>
        </w:r>
        <w:r w:rsidRPr="006A56FF" w:rsidDel="00732209">
          <w:rPr>
            <w:lang w:val="en-US"/>
          </w:rPr>
          <w:delText xml:space="preserve">. </w:delText>
        </w:r>
        <w:r w:rsidDel="00732209">
          <w:rPr>
            <w:lang w:val="en-US"/>
          </w:rPr>
          <w:delText xml:space="preserve">Today, such services are </w:delText>
        </w:r>
        <w:r w:rsidRPr="006A56FF" w:rsidDel="00732209">
          <w:rPr>
            <w:lang w:val="en-US"/>
          </w:rPr>
          <w:delText xml:space="preserve">increasingly </w:delText>
        </w:r>
        <w:r w:rsidDel="00732209">
          <w:rPr>
            <w:lang w:val="en-US"/>
          </w:rPr>
          <w:delText>provided by</w:delText>
        </w:r>
        <w:r w:rsidRPr="006A56FF" w:rsidDel="00732209">
          <w:rPr>
            <w:lang w:val="en-US"/>
          </w:rPr>
          <w:delText xml:space="preserve"> migrant care workers</w:delText>
        </w:r>
        <w:r w:rsidDel="00732209">
          <w:rPr>
            <w:lang w:val="en-US"/>
          </w:rPr>
          <w:delText xml:space="preserve"> </w:delText>
        </w:r>
        <w:r w:rsidDel="00732209">
          <w:rPr>
            <w:noProof/>
            <w:lang w:val="en-US"/>
          </w:rPr>
          <w:delText>[</w:delText>
        </w:r>
        <w:r w:rsidR="00CC3A02" w:rsidDel="00732209">
          <w:rPr>
            <w:noProof/>
            <w:lang w:val="en-US"/>
          </w:rPr>
          <w:delText>30</w:delText>
        </w:r>
        <w:r w:rsidDel="00732209">
          <w:rPr>
            <w:noProof/>
            <w:lang w:val="en-US"/>
          </w:rPr>
          <w:delText>]</w:delText>
        </w:r>
        <w:r w:rsidDel="00732209">
          <w:rPr>
            <w:lang w:val="en-US"/>
          </w:rPr>
          <w:delText>. I</w:delText>
        </w:r>
        <w:r w:rsidRPr="006A56FF" w:rsidDel="00732209">
          <w:rPr>
            <w:lang w:val="en-US"/>
          </w:rPr>
          <w:delText>ndicators on informal care</w:delText>
        </w:r>
        <w:r w:rsidDel="00732209">
          <w:rPr>
            <w:lang w:val="en-US"/>
          </w:rPr>
          <w:delText>, however,</w:delText>
        </w:r>
        <w:r w:rsidRPr="006A56FF" w:rsidDel="00732209">
          <w:rPr>
            <w:lang w:val="en-US"/>
          </w:rPr>
          <w:delText xml:space="preserve"> are not available </w:delText>
        </w:r>
        <w:r w:rsidDel="00732209">
          <w:rPr>
            <w:lang w:val="en-US"/>
          </w:rPr>
          <w:delText xml:space="preserve">or </w:delText>
        </w:r>
        <w:r w:rsidRPr="006A56FF" w:rsidDel="00732209">
          <w:rPr>
            <w:lang w:val="en-US"/>
          </w:rPr>
          <w:delText xml:space="preserve">not reliable. </w:delText>
        </w:r>
        <w:r w:rsidDel="00732209">
          <w:rPr>
            <w:lang w:val="en-US"/>
          </w:rPr>
          <w:delText xml:space="preserve">As an </w:delText>
        </w:r>
        <w:r w:rsidRPr="006A56FF" w:rsidDel="00732209">
          <w:rPr>
            <w:lang w:val="en-US"/>
          </w:rPr>
          <w:delText>approximation</w:delText>
        </w:r>
        <w:r w:rsidDel="00732209">
          <w:rPr>
            <w:lang w:val="en-US"/>
          </w:rPr>
          <w:delText>,</w:delText>
        </w:r>
        <w:r w:rsidRPr="006A56FF" w:rsidDel="00732209">
          <w:rPr>
            <w:lang w:val="en-US"/>
          </w:rPr>
          <w:delText xml:space="preserve"> we have included cash benefits (especially unbound) </w:delText>
        </w:r>
        <w:r w:rsidDel="00732209">
          <w:rPr>
            <w:lang w:val="en-US"/>
          </w:rPr>
          <w:delText>that can be taken as</w:delText>
        </w:r>
        <w:r w:rsidRPr="006A56FF" w:rsidDel="00732209">
          <w:rPr>
            <w:lang w:val="en-US"/>
          </w:rPr>
          <w:delText xml:space="preserve"> an institutional measure to increase informal family and migrant care </w:delText>
        </w:r>
        <w:r w:rsidDel="00732209">
          <w:rPr>
            <w:lang w:val="en-US"/>
          </w:rPr>
          <w:delText>[</w:delText>
        </w:r>
        <w:r w:rsidR="00CC3A02" w:rsidDel="00732209">
          <w:rPr>
            <w:lang w:val="en-US"/>
          </w:rPr>
          <w:delText>30</w:delText>
        </w:r>
        <w:r w:rsidDel="00732209">
          <w:rPr>
            <w:lang w:val="en-US"/>
          </w:rPr>
          <w:delText>,3</w:delText>
        </w:r>
        <w:r w:rsidR="00CC3A02" w:rsidDel="00732209">
          <w:rPr>
            <w:lang w:val="en-US"/>
          </w:rPr>
          <w:delText>2</w:delText>
        </w:r>
        <w:r w:rsidDel="00732209">
          <w:rPr>
            <w:lang w:val="en-US"/>
          </w:rPr>
          <w:delText>]</w:delText>
        </w:r>
        <w:r w:rsidRPr="006A56FF" w:rsidDel="00732209">
          <w:rPr>
            <w:lang w:val="en-US"/>
          </w:rPr>
          <w:delText>.</w:delText>
        </w:r>
      </w:del>
    </w:p>
    <w:p w14:paraId="2183B01B" w14:textId="0E8E9FB6" w:rsidR="005E0316" w:rsidRPr="002276AE" w:rsidRDefault="005E0316" w:rsidP="005E0316">
      <w:pPr>
        <w:pStyle w:val="02FlietextEinzug"/>
        <w:rPr>
          <w:lang w:val="en-US"/>
        </w:rPr>
      </w:pPr>
      <w:del w:id="76" w:author="Mareike Ariaans" w:date="2021-02-10T09:56:00Z">
        <w:r w:rsidDel="00732209">
          <w:rPr>
            <w:lang w:val="en-US"/>
          </w:rPr>
          <w:delText>Despite these limitations</w:delText>
        </w:r>
      </w:del>
      <w:ins w:id="77" w:author="Mareike Ariaans" w:date="2021-02-10T09:56:00Z">
        <w:r w:rsidR="00732209">
          <w:rPr>
            <w:lang w:val="en-US"/>
          </w:rPr>
          <w:t>Overall</w:t>
        </w:r>
      </w:ins>
      <w:r>
        <w:rPr>
          <w:lang w:val="en-US"/>
        </w:rPr>
        <w:t xml:space="preserve">, this article provides an innovative and updated LTC typology, which can </w:t>
      </w:r>
      <w:r w:rsidRPr="00B728ED">
        <w:rPr>
          <w:lang w:val="en-US"/>
        </w:rPr>
        <w:t>extend our understanding of the composition and design of different LTC systems</w:t>
      </w:r>
      <w:r>
        <w:rPr>
          <w:lang w:val="en-US"/>
        </w:rPr>
        <w:t xml:space="preserve">. Lastly, this flexible typology can be of use to welfare state and LTC scholars and </w:t>
      </w:r>
      <w:proofErr w:type="gramStart"/>
      <w:r>
        <w:rPr>
          <w:lang w:val="en-US"/>
        </w:rPr>
        <w:t>is also</w:t>
      </w:r>
      <w:proofErr w:type="gramEnd"/>
      <w:r>
        <w:rPr>
          <w:lang w:val="en-US"/>
        </w:rPr>
        <w:t xml:space="preserve"> of relevance to LTC policy officials, who face the challenges of </w:t>
      </w:r>
      <w:r w:rsidRPr="00D51A58">
        <w:rPr>
          <w:lang w:val="en-US"/>
        </w:rPr>
        <w:t>ag</w:t>
      </w:r>
      <w:r>
        <w:rPr>
          <w:lang w:val="en-US"/>
        </w:rPr>
        <w:t>e</w:t>
      </w:r>
      <w:r w:rsidRPr="00D51A58">
        <w:rPr>
          <w:lang w:val="en-US"/>
        </w:rPr>
        <w:t>ing societies</w:t>
      </w:r>
      <w:r>
        <w:rPr>
          <w:lang w:val="en-US"/>
        </w:rPr>
        <w:t>.</w:t>
      </w:r>
    </w:p>
    <w:p w14:paraId="5407B6B4" w14:textId="77777777" w:rsidR="005E0316" w:rsidRPr="001963E5" w:rsidRDefault="005E0316" w:rsidP="005E0316">
      <w:pPr>
        <w:pStyle w:val="berschrift1"/>
        <w:rPr>
          <w:lang w:val="en-US"/>
        </w:rPr>
      </w:pPr>
      <w:r>
        <w:rPr>
          <w:lang w:val="en-US"/>
        </w:rPr>
        <w:t xml:space="preserve">References </w:t>
      </w:r>
    </w:p>
    <w:p w14:paraId="46F8E863" w14:textId="0796A037" w:rsidR="005E0316" w:rsidRDefault="005E0316" w:rsidP="005E0316">
      <w:pPr>
        <w:pStyle w:val="CitaviBibliographyEntry"/>
        <w:rPr>
          <w:lang w:val="en-US"/>
        </w:rPr>
      </w:pPr>
      <w:bookmarkStart w:id="78" w:name="_CTVBIBLIOGRAPHY1"/>
      <w:bookmarkEnd w:id="78"/>
      <w:r>
        <w:rPr>
          <w:lang w:val="en-US"/>
        </w:rPr>
        <w:t>[1]</w:t>
      </w:r>
      <w:r>
        <w:rPr>
          <w:lang w:val="en-US"/>
        </w:rPr>
        <w:tab/>
      </w:r>
      <w:bookmarkStart w:id="79" w:name="_CTVL0010b6a142e90234bc18156f4e7b2566369"/>
      <w:r>
        <w:rPr>
          <w:lang w:val="en-US"/>
        </w:rPr>
        <w:t xml:space="preserve">Colombo F, </w:t>
      </w:r>
      <w:proofErr w:type="spellStart"/>
      <w:r>
        <w:rPr>
          <w:lang w:val="en-US"/>
        </w:rPr>
        <w:t>Llena-Nozal</w:t>
      </w:r>
      <w:proofErr w:type="spellEnd"/>
      <w:r>
        <w:rPr>
          <w:lang w:val="en-US"/>
        </w:rPr>
        <w:t xml:space="preserve"> A, Mercier J, </w:t>
      </w:r>
      <w:proofErr w:type="spellStart"/>
      <w:r>
        <w:rPr>
          <w:lang w:val="en-US"/>
        </w:rPr>
        <w:t>Tjadens</w:t>
      </w:r>
      <w:proofErr w:type="spellEnd"/>
      <w:r>
        <w:rPr>
          <w:lang w:val="en-US"/>
        </w:rPr>
        <w:t xml:space="preserve"> F. Help wanted</w:t>
      </w:r>
      <w:proofErr w:type="gramStart"/>
      <w:r>
        <w:rPr>
          <w:lang w:val="en-US"/>
        </w:rPr>
        <w:t>?:</w:t>
      </w:r>
      <w:proofErr w:type="gramEnd"/>
      <w:r>
        <w:rPr>
          <w:lang w:val="en-US"/>
        </w:rPr>
        <w:t xml:space="preserve"> Providing and paying for long-term care. Paris: OECD; 2011.</w:t>
      </w:r>
    </w:p>
    <w:bookmarkEnd w:id="79"/>
    <w:p w14:paraId="55F8055D" w14:textId="77777777" w:rsidR="005E0316" w:rsidRDefault="005E0316" w:rsidP="005E0316">
      <w:pPr>
        <w:pStyle w:val="CitaviBibliographyEntry"/>
        <w:rPr>
          <w:lang w:val="en-US"/>
        </w:rPr>
      </w:pPr>
      <w:r>
        <w:rPr>
          <w:lang w:val="en-US"/>
        </w:rPr>
        <w:t>[2]</w:t>
      </w:r>
      <w:r>
        <w:rPr>
          <w:lang w:val="en-US"/>
        </w:rPr>
        <w:tab/>
      </w:r>
      <w:bookmarkStart w:id="80" w:name="_CTVL0014fb1e12993c0486bb38a312102fa0b95"/>
      <w:r>
        <w:rPr>
          <w:lang w:val="en-US"/>
        </w:rPr>
        <w:t xml:space="preserve">Ranci C, </w:t>
      </w:r>
      <w:proofErr w:type="spellStart"/>
      <w:r>
        <w:rPr>
          <w:lang w:val="en-US"/>
        </w:rPr>
        <w:t>Pavolini</w:t>
      </w:r>
      <w:proofErr w:type="spellEnd"/>
      <w:r>
        <w:rPr>
          <w:lang w:val="en-US"/>
        </w:rPr>
        <w:t xml:space="preserve"> E (</w:t>
      </w:r>
      <w:proofErr w:type="gramStart"/>
      <w:r>
        <w:rPr>
          <w:lang w:val="en-US"/>
        </w:rPr>
        <w:t>eds</w:t>
      </w:r>
      <w:proofErr w:type="gramEnd"/>
      <w:r>
        <w:rPr>
          <w:lang w:val="en-US"/>
        </w:rPr>
        <w:t>.). Reforms in Long-Term Care Policies in Europe: Investigating Institutional Change and Social Impacts. New York, NY: Springer; 2013.</w:t>
      </w:r>
    </w:p>
    <w:bookmarkEnd w:id="80"/>
    <w:p w14:paraId="26F2B41A" w14:textId="77777777" w:rsidR="005E0316" w:rsidRDefault="005E0316" w:rsidP="005E0316">
      <w:pPr>
        <w:pStyle w:val="CitaviBibliographyEntry"/>
        <w:rPr>
          <w:lang w:val="en-US"/>
        </w:rPr>
      </w:pPr>
      <w:r>
        <w:rPr>
          <w:lang w:val="en-US"/>
        </w:rPr>
        <w:t>[3]</w:t>
      </w:r>
      <w:r>
        <w:rPr>
          <w:lang w:val="en-US"/>
        </w:rPr>
        <w:tab/>
      </w:r>
      <w:bookmarkStart w:id="81" w:name="_CTVL001ffb96f5d318a4de298a39e8f0bd5fa6a"/>
      <w:r>
        <w:rPr>
          <w:lang w:val="en-US"/>
        </w:rPr>
        <w:t>OECD, European Commission. A Good Life in Old Age? OECD Publishing; 2013.</w:t>
      </w:r>
    </w:p>
    <w:bookmarkEnd w:id="81"/>
    <w:p w14:paraId="47F411D3" w14:textId="77777777" w:rsidR="005E0316" w:rsidRDefault="005E0316" w:rsidP="005E0316">
      <w:pPr>
        <w:pStyle w:val="CitaviBibliographyEntry"/>
        <w:rPr>
          <w:lang w:val="en-US"/>
        </w:rPr>
      </w:pPr>
      <w:r>
        <w:rPr>
          <w:lang w:val="en-US"/>
        </w:rPr>
        <w:t>[4]</w:t>
      </w:r>
      <w:r>
        <w:rPr>
          <w:lang w:val="en-US"/>
        </w:rPr>
        <w:tab/>
      </w:r>
      <w:bookmarkStart w:id="82" w:name="_CTVL0013deb4cb5e8224491a572d4026b6a1358"/>
      <w:r>
        <w:rPr>
          <w:lang w:val="en-US"/>
        </w:rPr>
        <w:t xml:space="preserve">Farris SR, </w:t>
      </w:r>
      <w:proofErr w:type="spellStart"/>
      <w:r>
        <w:rPr>
          <w:lang w:val="en-US"/>
        </w:rPr>
        <w:t>Marchetti</w:t>
      </w:r>
      <w:proofErr w:type="spellEnd"/>
      <w:r>
        <w:rPr>
          <w:lang w:val="en-US"/>
        </w:rPr>
        <w:t xml:space="preserve"> S. From the Commodification to the Corporatization of Care: European Perspectives and Debates. Social Politics: International Studies in Gender, State &amp; Society 2017</w:t>
      </w:r>
      <w:proofErr w:type="gramStart"/>
      <w:r>
        <w:rPr>
          <w:lang w:val="en-US"/>
        </w:rPr>
        <w:t>;24</w:t>
      </w:r>
      <w:proofErr w:type="gramEnd"/>
      <w:r>
        <w:rPr>
          <w:lang w:val="en-US"/>
        </w:rPr>
        <w:t>(2):109–31. https://doi.org/10.1093/sp/jxx003.</w:t>
      </w:r>
    </w:p>
    <w:bookmarkEnd w:id="82"/>
    <w:p w14:paraId="795CB752" w14:textId="77777777" w:rsidR="005E0316" w:rsidRDefault="005E0316" w:rsidP="005E0316">
      <w:pPr>
        <w:pStyle w:val="CitaviBibliographyEntry"/>
        <w:rPr>
          <w:lang w:val="en-US"/>
        </w:rPr>
      </w:pPr>
      <w:r>
        <w:rPr>
          <w:lang w:val="en-US"/>
        </w:rPr>
        <w:t>[5]</w:t>
      </w:r>
      <w:r>
        <w:rPr>
          <w:lang w:val="en-US"/>
        </w:rPr>
        <w:tab/>
      </w:r>
      <w:bookmarkStart w:id="83" w:name="_CTVL00103efbb5656b9476aa5f278c064126856"/>
      <w:proofErr w:type="spellStart"/>
      <w:r>
        <w:rPr>
          <w:lang w:val="en-US"/>
        </w:rPr>
        <w:t>Ungerson</w:t>
      </w:r>
      <w:proofErr w:type="spellEnd"/>
      <w:r>
        <w:rPr>
          <w:lang w:val="en-US"/>
        </w:rPr>
        <w:t xml:space="preserve"> C. Social Politics and the Commodification of Care. Social Politics: International Studies in Gender, State &amp; Society 1997</w:t>
      </w:r>
      <w:proofErr w:type="gramStart"/>
      <w:r>
        <w:rPr>
          <w:lang w:val="en-US"/>
        </w:rPr>
        <w:t>;4</w:t>
      </w:r>
      <w:proofErr w:type="gramEnd"/>
      <w:r>
        <w:rPr>
          <w:lang w:val="en-US"/>
        </w:rPr>
        <w:t xml:space="preserve">(3):362–81. </w:t>
      </w:r>
      <w:r w:rsidR="000A06FC">
        <w:fldChar w:fldCharType="begin"/>
      </w:r>
      <w:r w:rsidR="000A06FC" w:rsidRPr="00732209">
        <w:rPr>
          <w:lang w:val="en-US"/>
          <w:rPrChange w:id="84" w:author="Mareike Ariaans" w:date="2021-02-10T09:55:00Z">
            <w:rPr/>
          </w:rPrChange>
        </w:rPr>
        <w:instrText xml:space="preserve"> HYPERLINK "https://doi.org/10.1093/sp/4.3.362" </w:instrText>
      </w:r>
      <w:r w:rsidR="000A06FC">
        <w:fldChar w:fldCharType="separate"/>
      </w:r>
      <w:r w:rsidRPr="00AD7CB5">
        <w:rPr>
          <w:rStyle w:val="Hyperlink"/>
          <w:lang w:val="en-US"/>
        </w:rPr>
        <w:t>https://doi.org/10.1093/sp/4.3.362</w:t>
      </w:r>
      <w:r w:rsidR="000A06FC">
        <w:rPr>
          <w:rStyle w:val="Hyperlink"/>
          <w:lang w:val="en-US"/>
        </w:rPr>
        <w:fldChar w:fldCharType="end"/>
      </w:r>
      <w:r>
        <w:rPr>
          <w:lang w:val="en-US"/>
        </w:rPr>
        <w:t>.</w:t>
      </w:r>
    </w:p>
    <w:bookmarkEnd w:id="83"/>
    <w:p w14:paraId="74F1C5AA" w14:textId="128E93DF" w:rsidR="005E0316" w:rsidRDefault="005E0316" w:rsidP="005E0316">
      <w:pPr>
        <w:pStyle w:val="CitaviBibliographyEntry"/>
        <w:rPr>
          <w:lang w:val="en-US"/>
        </w:rPr>
      </w:pPr>
      <w:r>
        <w:rPr>
          <w:lang w:val="en-US"/>
        </w:rPr>
        <w:t>[6]</w:t>
      </w:r>
      <w:r>
        <w:rPr>
          <w:lang w:val="en-US"/>
        </w:rPr>
        <w:tab/>
      </w:r>
      <w:bookmarkStart w:id="85" w:name="_CTVL001fd3ac2a6731141c3b7b2698947518579"/>
      <w:proofErr w:type="spellStart"/>
      <w:r>
        <w:rPr>
          <w:lang w:val="en-US"/>
        </w:rPr>
        <w:t>Damiani</w:t>
      </w:r>
      <w:proofErr w:type="spellEnd"/>
      <w:r>
        <w:rPr>
          <w:lang w:val="en-US"/>
        </w:rPr>
        <w:t xml:space="preserve"> G, </w:t>
      </w:r>
      <w:proofErr w:type="spellStart"/>
      <w:r>
        <w:rPr>
          <w:lang w:val="en-US"/>
        </w:rPr>
        <w:t>Farelli</w:t>
      </w:r>
      <w:proofErr w:type="spellEnd"/>
      <w:r>
        <w:rPr>
          <w:lang w:val="en-US"/>
        </w:rPr>
        <w:t xml:space="preserve"> V, </w:t>
      </w:r>
      <w:proofErr w:type="spellStart"/>
      <w:r>
        <w:rPr>
          <w:lang w:val="en-US"/>
        </w:rPr>
        <w:t>Anselmi</w:t>
      </w:r>
      <w:proofErr w:type="spellEnd"/>
      <w:r>
        <w:rPr>
          <w:lang w:val="en-US"/>
        </w:rPr>
        <w:t xml:space="preserve"> A, </w:t>
      </w:r>
      <w:proofErr w:type="spellStart"/>
      <w:r>
        <w:rPr>
          <w:lang w:val="en-US"/>
        </w:rPr>
        <w:t>Sicuro</w:t>
      </w:r>
      <w:proofErr w:type="spellEnd"/>
      <w:r>
        <w:rPr>
          <w:lang w:val="en-US"/>
        </w:rPr>
        <w:t xml:space="preserve"> L, </w:t>
      </w:r>
      <w:proofErr w:type="spellStart"/>
      <w:r>
        <w:rPr>
          <w:lang w:val="en-US"/>
        </w:rPr>
        <w:t>Solipaca</w:t>
      </w:r>
      <w:proofErr w:type="spellEnd"/>
      <w:r>
        <w:rPr>
          <w:lang w:val="en-US"/>
        </w:rPr>
        <w:t xml:space="preserve"> A, </w:t>
      </w:r>
      <w:proofErr w:type="spellStart"/>
      <w:r>
        <w:rPr>
          <w:lang w:val="en-US"/>
        </w:rPr>
        <w:t>Burgio</w:t>
      </w:r>
      <w:proofErr w:type="spellEnd"/>
      <w:r>
        <w:rPr>
          <w:lang w:val="en-US"/>
        </w:rPr>
        <w:t xml:space="preserve"> </w:t>
      </w:r>
      <w:proofErr w:type="gramStart"/>
      <w:r>
        <w:rPr>
          <w:lang w:val="en-US"/>
        </w:rPr>
        <w:t>A</w:t>
      </w:r>
      <w:proofErr w:type="gramEnd"/>
      <w:r>
        <w:rPr>
          <w:lang w:val="en-US"/>
        </w:rPr>
        <w:t xml:space="preserve"> et al. Patterns of Long Term Care in 29 European countries: evidence from an exploratory study. BMC Health Serv</w:t>
      </w:r>
      <w:r w:rsidR="006F37B4">
        <w:rPr>
          <w:lang w:val="en-US"/>
        </w:rPr>
        <w:t>ices</w:t>
      </w:r>
      <w:r>
        <w:rPr>
          <w:lang w:val="en-US"/>
        </w:rPr>
        <w:t xml:space="preserve"> Res</w:t>
      </w:r>
      <w:r w:rsidR="006F37B4">
        <w:rPr>
          <w:lang w:val="en-US"/>
        </w:rPr>
        <w:t>earch</w:t>
      </w:r>
      <w:r>
        <w:rPr>
          <w:lang w:val="en-US"/>
        </w:rPr>
        <w:t xml:space="preserve"> 2011</w:t>
      </w:r>
      <w:proofErr w:type="gramStart"/>
      <w:r>
        <w:rPr>
          <w:lang w:val="en-US"/>
        </w:rPr>
        <w:t>;11:316</w:t>
      </w:r>
      <w:proofErr w:type="gramEnd"/>
      <w:r>
        <w:rPr>
          <w:lang w:val="en-US"/>
        </w:rPr>
        <w:t xml:space="preserve">. </w:t>
      </w:r>
      <w:r w:rsidR="000A06FC">
        <w:fldChar w:fldCharType="begin"/>
      </w:r>
      <w:r w:rsidR="000A06FC" w:rsidRPr="00732209">
        <w:rPr>
          <w:lang w:val="en-US"/>
          <w:rPrChange w:id="86" w:author="Mareike Ariaans" w:date="2021-02-10T09:55:00Z">
            <w:rPr/>
          </w:rPrChange>
        </w:rPr>
        <w:instrText xml:space="preserve"> HYPERLINK "https://doi.org/10.1186/1472-6963-11-316" </w:instrText>
      </w:r>
      <w:r w:rsidR="000A06FC">
        <w:fldChar w:fldCharType="separate"/>
      </w:r>
      <w:r w:rsidRPr="00AD7CB5">
        <w:rPr>
          <w:rStyle w:val="Hyperlink"/>
          <w:lang w:val="en-US"/>
        </w:rPr>
        <w:t>https://doi.org/10.1186/1472-6963-11-316</w:t>
      </w:r>
      <w:r w:rsidR="000A06FC">
        <w:rPr>
          <w:rStyle w:val="Hyperlink"/>
          <w:lang w:val="en-US"/>
        </w:rPr>
        <w:fldChar w:fldCharType="end"/>
      </w:r>
      <w:r>
        <w:rPr>
          <w:lang w:val="en-US"/>
        </w:rPr>
        <w:t>.</w:t>
      </w:r>
    </w:p>
    <w:bookmarkEnd w:id="85"/>
    <w:p w14:paraId="7A38F4C7" w14:textId="77777777" w:rsidR="005E0316" w:rsidRDefault="005E0316" w:rsidP="005E0316">
      <w:pPr>
        <w:pStyle w:val="CitaviBibliographyEntry"/>
        <w:rPr>
          <w:lang w:val="en-US"/>
        </w:rPr>
      </w:pPr>
      <w:r>
        <w:rPr>
          <w:lang w:val="en-US"/>
        </w:rPr>
        <w:t>[7]</w:t>
      </w:r>
      <w:r>
        <w:rPr>
          <w:lang w:val="en-US"/>
        </w:rPr>
        <w:tab/>
      </w:r>
      <w:bookmarkStart w:id="87" w:name="_CTVL001373c94ccf3c24a1ebfb425e778bd7fad"/>
      <w:proofErr w:type="spellStart"/>
      <w:r>
        <w:rPr>
          <w:lang w:val="en-US"/>
        </w:rPr>
        <w:t>Halásková</w:t>
      </w:r>
      <w:proofErr w:type="spellEnd"/>
      <w:r>
        <w:rPr>
          <w:lang w:val="en-US"/>
        </w:rPr>
        <w:t xml:space="preserve"> R, </w:t>
      </w:r>
      <w:proofErr w:type="spellStart"/>
      <w:r>
        <w:rPr>
          <w:lang w:val="en-US"/>
        </w:rPr>
        <w:t>Bednář</w:t>
      </w:r>
      <w:proofErr w:type="spellEnd"/>
      <w:r>
        <w:rPr>
          <w:lang w:val="en-US"/>
        </w:rPr>
        <w:t xml:space="preserve"> P, </w:t>
      </w:r>
      <w:proofErr w:type="spellStart"/>
      <w:r>
        <w:rPr>
          <w:lang w:val="en-US"/>
        </w:rPr>
        <w:t>Halásková</w:t>
      </w:r>
      <w:proofErr w:type="spellEnd"/>
      <w:r>
        <w:rPr>
          <w:lang w:val="en-US"/>
        </w:rPr>
        <w:t xml:space="preserve"> M. Forms of Providing and Financing Long-Term Care in OECD Countries. Review of Economic Perspectives 2017</w:t>
      </w:r>
      <w:proofErr w:type="gramStart"/>
      <w:r>
        <w:rPr>
          <w:lang w:val="en-US"/>
        </w:rPr>
        <w:t>;17</w:t>
      </w:r>
      <w:proofErr w:type="gramEnd"/>
      <w:r>
        <w:rPr>
          <w:lang w:val="en-US"/>
        </w:rPr>
        <w:t xml:space="preserve">(2):159–78. </w:t>
      </w:r>
      <w:r w:rsidR="000A06FC">
        <w:fldChar w:fldCharType="begin"/>
      </w:r>
      <w:r w:rsidR="000A06FC" w:rsidRPr="00732209">
        <w:rPr>
          <w:lang w:val="en-US"/>
          <w:rPrChange w:id="88" w:author="Mareike Ariaans" w:date="2021-02-10T09:55:00Z">
            <w:rPr/>
          </w:rPrChange>
        </w:rPr>
        <w:instrText xml:space="preserve"> HYPERLINK "https://doi.org/10.1515/revecp-2017-0008" </w:instrText>
      </w:r>
      <w:r w:rsidR="000A06FC">
        <w:fldChar w:fldCharType="separate"/>
      </w:r>
      <w:r w:rsidRPr="00AD7CB5">
        <w:rPr>
          <w:rStyle w:val="Hyperlink"/>
          <w:lang w:val="en-US"/>
        </w:rPr>
        <w:t>https://doi.org/10.1515/revecp-2017-0008</w:t>
      </w:r>
      <w:r w:rsidR="000A06FC">
        <w:rPr>
          <w:rStyle w:val="Hyperlink"/>
          <w:lang w:val="en-US"/>
        </w:rPr>
        <w:fldChar w:fldCharType="end"/>
      </w:r>
      <w:r>
        <w:rPr>
          <w:lang w:val="en-US"/>
        </w:rPr>
        <w:t>.</w:t>
      </w:r>
    </w:p>
    <w:bookmarkEnd w:id="87"/>
    <w:p w14:paraId="76137764" w14:textId="77777777" w:rsidR="005E0316" w:rsidRDefault="005E0316" w:rsidP="005E0316">
      <w:pPr>
        <w:pStyle w:val="CitaviBibliographyEntry"/>
        <w:rPr>
          <w:lang w:val="en-US"/>
        </w:rPr>
      </w:pPr>
      <w:r>
        <w:rPr>
          <w:lang w:val="en-US"/>
        </w:rPr>
        <w:t>[8]</w:t>
      </w:r>
      <w:r>
        <w:rPr>
          <w:lang w:val="en-US"/>
        </w:rPr>
        <w:tab/>
      </w:r>
      <w:bookmarkStart w:id="89" w:name="_CTVL00186166193303347ca969e2168af48b4b8"/>
      <w:r>
        <w:rPr>
          <w:lang w:val="en-US"/>
        </w:rPr>
        <w:t xml:space="preserve">Colombo F. Typology of Public Coverage for Long-Term Care in OECD Countries. In: Costa-Font J, </w:t>
      </w:r>
      <w:proofErr w:type="spellStart"/>
      <w:r>
        <w:rPr>
          <w:lang w:val="en-US"/>
        </w:rPr>
        <w:t>Courbage</w:t>
      </w:r>
      <w:proofErr w:type="spellEnd"/>
      <w:r>
        <w:rPr>
          <w:lang w:val="en-US"/>
        </w:rPr>
        <w:t xml:space="preserve"> C, editors. Financing Long-Term Care in Europe: Institutions, Markets and Models. London, </w:t>
      </w:r>
      <w:proofErr w:type="spellStart"/>
      <w:r>
        <w:rPr>
          <w:lang w:val="en-US"/>
        </w:rPr>
        <w:t>s.l.</w:t>
      </w:r>
      <w:proofErr w:type="spellEnd"/>
      <w:r>
        <w:rPr>
          <w:lang w:val="en-US"/>
        </w:rPr>
        <w:t>: Palgrave Macmillan UK; 2012, p. 17–40.</w:t>
      </w:r>
    </w:p>
    <w:bookmarkEnd w:id="89"/>
    <w:p w14:paraId="63D83654" w14:textId="77777777" w:rsidR="005E0316" w:rsidRDefault="005E0316" w:rsidP="005E0316">
      <w:pPr>
        <w:pStyle w:val="CitaviBibliographyEntry"/>
        <w:rPr>
          <w:lang w:val="en-US"/>
        </w:rPr>
      </w:pPr>
      <w:r>
        <w:rPr>
          <w:lang w:val="en-US"/>
        </w:rPr>
        <w:t>[9]</w:t>
      </w:r>
      <w:r>
        <w:rPr>
          <w:lang w:val="en-US"/>
        </w:rPr>
        <w:tab/>
      </w:r>
      <w:bookmarkStart w:id="90" w:name="_CTVL0014a831c3476a74e2b9956ea11f6651680"/>
      <w:r>
        <w:rPr>
          <w:lang w:val="en-US"/>
        </w:rPr>
        <w:t xml:space="preserve">Kraus M, Riedel M, Mot ES, </w:t>
      </w:r>
      <w:proofErr w:type="spellStart"/>
      <w:r>
        <w:rPr>
          <w:lang w:val="en-US"/>
        </w:rPr>
        <w:t>Willemé</w:t>
      </w:r>
      <w:proofErr w:type="spellEnd"/>
      <w:r>
        <w:rPr>
          <w:lang w:val="en-US"/>
        </w:rPr>
        <w:t xml:space="preserve"> P, </w:t>
      </w:r>
      <w:proofErr w:type="spellStart"/>
      <w:r>
        <w:rPr>
          <w:lang w:val="en-US"/>
        </w:rPr>
        <w:t>Röhrling</w:t>
      </w:r>
      <w:proofErr w:type="spellEnd"/>
      <w:r>
        <w:rPr>
          <w:lang w:val="en-US"/>
        </w:rPr>
        <w:t xml:space="preserve"> G. A typology of long-term care systems in Europe. Brussels: ENEPRI; 2010.</w:t>
      </w:r>
    </w:p>
    <w:bookmarkEnd w:id="90"/>
    <w:p w14:paraId="78A93038" w14:textId="77777777" w:rsidR="005E0316" w:rsidRDefault="005E0316" w:rsidP="005E0316">
      <w:pPr>
        <w:pStyle w:val="CitaviBibliographyEntry"/>
        <w:rPr>
          <w:lang w:val="en-US"/>
        </w:rPr>
      </w:pPr>
      <w:r>
        <w:rPr>
          <w:lang w:val="en-US"/>
        </w:rPr>
        <w:lastRenderedPageBreak/>
        <w:t>[10]</w:t>
      </w:r>
      <w:r>
        <w:rPr>
          <w:lang w:val="en-US"/>
        </w:rPr>
        <w:tab/>
      </w:r>
      <w:bookmarkStart w:id="91" w:name="_CTVL001ba251d514c9d4bae9495b7c6c02444ab"/>
      <w:r>
        <w:rPr>
          <w:lang w:val="en-US"/>
        </w:rPr>
        <w:t>Reibling N, Ariaans M, Wendt C. Worlds of Healthcare: A Healthcare System Typology of OECD Countries. Health Policy 2019</w:t>
      </w:r>
      <w:proofErr w:type="gramStart"/>
      <w:r>
        <w:rPr>
          <w:lang w:val="en-US"/>
        </w:rPr>
        <w:t>;123</w:t>
      </w:r>
      <w:proofErr w:type="gramEnd"/>
      <w:r>
        <w:rPr>
          <w:lang w:val="en-US"/>
        </w:rPr>
        <w:t xml:space="preserve">(7):611–20. </w:t>
      </w:r>
      <w:r w:rsidR="000A06FC">
        <w:fldChar w:fldCharType="begin"/>
      </w:r>
      <w:r w:rsidR="000A06FC" w:rsidRPr="00732209">
        <w:rPr>
          <w:lang w:val="en-US"/>
          <w:rPrChange w:id="92" w:author="Mareike Ariaans" w:date="2021-02-10T09:55:00Z">
            <w:rPr/>
          </w:rPrChange>
        </w:rPr>
        <w:instrText xml:space="preserve"> HYPERLINK "https://doi.org/10.1016/j.healthpol.2019.05.001" </w:instrText>
      </w:r>
      <w:r w:rsidR="000A06FC">
        <w:fldChar w:fldCharType="separate"/>
      </w:r>
      <w:r w:rsidRPr="00AD7CB5">
        <w:rPr>
          <w:rStyle w:val="Hyperlink"/>
          <w:lang w:val="en-US"/>
        </w:rPr>
        <w:t>https://doi.org/10.1016/j.healthpol.2019.05.001</w:t>
      </w:r>
      <w:r w:rsidR="000A06FC">
        <w:rPr>
          <w:rStyle w:val="Hyperlink"/>
          <w:lang w:val="en-US"/>
        </w:rPr>
        <w:fldChar w:fldCharType="end"/>
      </w:r>
      <w:r>
        <w:rPr>
          <w:lang w:val="en-US"/>
        </w:rPr>
        <w:t>.</w:t>
      </w:r>
    </w:p>
    <w:bookmarkEnd w:id="91"/>
    <w:p w14:paraId="0DABD047" w14:textId="77777777" w:rsidR="005E0316" w:rsidRDefault="005E0316" w:rsidP="005E0316">
      <w:pPr>
        <w:pStyle w:val="CitaviBibliographyEntry"/>
        <w:rPr>
          <w:lang w:val="en-US"/>
        </w:rPr>
      </w:pPr>
      <w:r>
        <w:rPr>
          <w:lang w:val="en-US"/>
        </w:rPr>
        <w:t>[11]</w:t>
      </w:r>
      <w:r>
        <w:rPr>
          <w:lang w:val="en-US"/>
        </w:rPr>
        <w:tab/>
      </w:r>
      <w:bookmarkStart w:id="93" w:name="_CTVL0010ab61766c6234c81af59c27fe2c9d49d"/>
      <w:proofErr w:type="spellStart"/>
      <w:r>
        <w:rPr>
          <w:lang w:val="en-US"/>
        </w:rPr>
        <w:t>Esping</w:t>
      </w:r>
      <w:proofErr w:type="spellEnd"/>
      <w:r>
        <w:rPr>
          <w:lang w:val="en-US"/>
        </w:rPr>
        <w:t>-Andersen G. The three worlds of welfare capitalism. Princeton, N.J.: Princeton University Press; 1990.</w:t>
      </w:r>
    </w:p>
    <w:bookmarkEnd w:id="93"/>
    <w:p w14:paraId="1361F80E" w14:textId="77777777" w:rsidR="005E0316" w:rsidRDefault="005E0316" w:rsidP="005E0316">
      <w:pPr>
        <w:pStyle w:val="CitaviBibliographyEntry"/>
        <w:rPr>
          <w:lang w:val="en-US"/>
        </w:rPr>
      </w:pPr>
      <w:r>
        <w:rPr>
          <w:lang w:val="en-US"/>
        </w:rPr>
        <w:t>[12]</w:t>
      </w:r>
      <w:r>
        <w:rPr>
          <w:lang w:val="en-US"/>
        </w:rPr>
        <w:tab/>
      </w:r>
      <w:bookmarkStart w:id="94" w:name="_CTVL0017c3d120b68894a438ddae60dd66cb8df"/>
      <w:proofErr w:type="spellStart"/>
      <w:r>
        <w:rPr>
          <w:lang w:val="en-US"/>
        </w:rPr>
        <w:t>Ferrera</w:t>
      </w:r>
      <w:proofErr w:type="spellEnd"/>
      <w:r>
        <w:rPr>
          <w:lang w:val="en-US"/>
        </w:rPr>
        <w:t xml:space="preserve"> M. The ‘Southern Model’ of Welfare in Social Europe. Journal of European Social Policy 1996</w:t>
      </w:r>
      <w:proofErr w:type="gramStart"/>
      <w:r>
        <w:rPr>
          <w:lang w:val="en-US"/>
        </w:rPr>
        <w:t>;6</w:t>
      </w:r>
      <w:proofErr w:type="gramEnd"/>
      <w:r>
        <w:rPr>
          <w:lang w:val="en-US"/>
        </w:rPr>
        <w:t xml:space="preserve">(1):17–37. </w:t>
      </w:r>
      <w:hyperlink r:id="rId5" w:history="1">
        <w:r w:rsidRPr="00AD7CB5">
          <w:rPr>
            <w:rStyle w:val="Hyperlink"/>
            <w:lang w:val="en-US"/>
          </w:rPr>
          <w:t>https://doi.org/10.1177/095892879600600102</w:t>
        </w:r>
      </w:hyperlink>
      <w:r>
        <w:rPr>
          <w:lang w:val="en-US"/>
        </w:rPr>
        <w:t>.</w:t>
      </w:r>
    </w:p>
    <w:bookmarkEnd w:id="94"/>
    <w:p w14:paraId="3075F6C5" w14:textId="77777777" w:rsidR="005E0316" w:rsidRDefault="005E0316" w:rsidP="005E0316">
      <w:pPr>
        <w:pStyle w:val="CitaviBibliographyEntry"/>
        <w:rPr>
          <w:lang w:val="en-US"/>
        </w:rPr>
      </w:pPr>
      <w:r>
        <w:rPr>
          <w:lang w:val="en-US"/>
        </w:rPr>
        <w:t>[13]</w:t>
      </w:r>
      <w:r>
        <w:rPr>
          <w:lang w:val="en-US"/>
        </w:rPr>
        <w:tab/>
      </w:r>
      <w:bookmarkStart w:id="95" w:name="_CTVL0019c83775edfdb449eb0696fce30169fae"/>
      <w:r>
        <w:rPr>
          <w:lang w:val="en-US"/>
        </w:rPr>
        <w:t xml:space="preserve">Arts W, </w:t>
      </w:r>
      <w:proofErr w:type="spellStart"/>
      <w:r>
        <w:rPr>
          <w:lang w:val="en-US"/>
        </w:rPr>
        <w:t>Gelissen</w:t>
      </w:r>
      <w:proofErr w:type="spellEnd"/>
      <w:r>
        <w:rPr>
          <w:lang w:val="en-US"/>
        </w:rPr>
        <w:t xml:space="preserve"> J. Three worlds of welfare capitalism or more</w:t>
      </w:r>
      <w:proofErr w:type="gramStart"/>
      <w:r>
        <w:rPr>
          <w:lang w:val="en-US"/>
        </w:rPr>
        <w:t>?:</w:t>
      </w:r>
      <w:proofErr w:type="gramEnd"/>
      <w:r>
        <w:rPr>
          <w:lang w:val="en-US"/>
        </w:rPr>
        <w:t xml:space="preserve"> A state-of-the-art report. Journal of European Social Policy 2002</w:t>
      </w:r>
      <w:proofErr w:type="gramStart"/>
      <w:r>
        <w:rPr>
          <w:lang w:val="en-US"/>
        </w:rPr>
        <w:t>;12</w:t>
      </w:r>
      <w:proofErr w:type="gramEnd"/>
      <w:r>
        <w:rPr>
          <w:lang w:val="en-US"/>
        </w:rPr>
        <w:t>(2):137–58.</w:t>
      </w:r>
    </w:p>
    <w:bookmarkEnd w:id="95"/>
    <w:p w14:paraId="3888BA8F" w14:textId="77777777" w:rsidR="005E0316" w:rsidRDefault="005E0316" w:rsidP="005E0316">
      <w:pPr>
        <w:pStyle w:val="CitaviBibliographyEntry"/>
        <w:rPr>
          <w:lang w:val="en-US"/>
        </w:rPr>
      </w:pPr>
      <w:r>
        <w:rPr>
          <w:lang w:val="en-US"/>
        </w:rPr>
        <w:t>[14]</w:t>
      </w:r>
      <w:r>
        <w:rPr>
          <w:lang w:val="en-US"/>
        </w:rPr>
        <w:tab/>
      </w:r>
      <w:bookmarkStart w:id="96" w:name="_CTVL00134984415fb464e2783512e6c89b0cd6c"/>
      <w:r>
        <w:rPr>
          <w:lang w:val="en-US"/>
        </w:rPr>
        <w:t xml:space="preserve">Castles FG, Mitchell D. Worlds of Welfare and Families of Nations. In: Castles FG, editor. Families of nations: Patterns of public policy in Western democracies. </w:t>
      </w:r>
      <w:proofErr w:type="spellStart"/>
      <w:r>
        <w:rPr>
          <w:lang w:val="en-US"/>
        </w:rPr>
        <w:t>Aldershot</w:t>
      </w:r>
      <w:proofErr w:type="spellEnd"/>
      <w:r>
        <w:rPr>
          <w:lang w:val="en-US"/>
        </w:rPr>
        <w:t xml:space="preserve">: </w:t>
      </w:r>
      <w:proofErr w:type="spellStart"/>
      <w:r>
        <w:rPr>
          <w:lang w:val="en-US"/>
        </w:rPr>
        <w:t>Ashgate</w:t>
      </w:r>
      <w:proofErr w:type="spellEnd"/>
      <w:r>
        <w:rPr>
          <w:lang w:val="en-US"/>
        </w:rPr>
        <w:t>; 1993.</w:t>
      </w:r>
    </w:p>
    <w:bookmarkEnd w:id="96"/>
    <w:p w14:paraId="7069D55D" w14:textId="7D9D0A50" w:rsidR="005E0316" w:rsidRDefault="005E0316" w:rsidP="005E0316">
      <w:pPr>
        <w:pStyle w:val="CitaviBibliographyEntry"/>
        <w:rPr>
          <w:lang w:val="en-US"/>
        </w:rPr>
      </w:pPr>
      <w:r>
        <w:rPr>
          <w:lang w:val="en-US"/>
        </w:rPr>
        <w:t>[15]</w:t>
      </w:r>
      <w:r>
        <w:rPr>
          <w:lang w:val="en-US"/>
        </w:rPr>
        <w:tab/>
      </w:r>
      <w:bookmarkStart w:id="97" w:name="_CTVL001c4d18bc7cbb84effbca47358d0ec4f5f"/>
      <w:proofErr w:type="spellStart"/>
      <w:r>
        <w:rPr>
          <w:lang w:val="en-US"/>
        </w:rPr>
        <w:t>Rostgaard</w:t>
      </w:r>
      <w:proofErr w:type="spellEnd"/>
      <w:r>
        <w:rPr>
          <w:lang w:val="en-US"/>
        </w:rPr>
        <w:t xml:space="preserve"> T. Caring for Children and Older People in Europe - A Comparison of European Policies and Practice. Policy Studies 2002</w:t>
      </w:r>
      <w:proofErr w:type="gramStart"/>
      <w:r>
        <w:rPr>
          <w:lang w:val="en-US"/>
        </w:rPr>
        <w:t>;23</w:t>
      </w:r>
      <w:proofErr w:type="gramEnd"/>
      <w:r>
        <w:rPr>
          <w:lang w:val="en-US"/>
        </w:rPr>
        <w:t xml:space="preserve">(1):51–68. </w:t>
      </w:r>
      <w:hyperlink r:id="rId6" w:history="1">
        <w:r w:rsidRPr="00AD7CB5">
          <w:rPr>
            <w:rStyle w:val="Hyperlink"/>
            <w:lang w:val="en-US"/>
          </w:rPr>
          <w:t>https://doi.org/10.1080/0144287022000000082</w:t>
        </w:r>
      </w:hyperlink>
      <w:r>
        <w:rPr>
          <w:lang w:val="en-US"/>
        </w:rPr>
        <w:t>.</w:t>
      </w:r>
    </w:p>
    <w:p w14:paraId="1FA9C2F8" w14:textId="4707DCB7" w:rsidR="0040615E" w:rsidRPr="00ED5E04" w:rsidRDefault="0040615E" w:rsidP="0040615E">
      <w:pPr>
        <w:pStyle w:val="CitaviBibliographyEntry"/>
        <w:rPr>
          <w:lang w:val="en-US"/>
        </w:rPr>
      </w:pPr>
      <w:r>
        <w:rPr>
          <w:lang w:val="en-US"/>
        </w:rPr>
        <w:t>[16]</w:t>
      </w:r>
      <w:r>
        <w:rPr>
          <w:lang w:val="en-US"/>
        </w:rPr>
        <w:tab/>
      </w:r>
      <w:proofErr w:type="spellStart"/>
      <w:r w:rsidRPr="00ED5E04">
        <w:rPr>
          <w:lang w:val="en-US"/>
        </w:rPr>
        <w:t>Bambra</w:t>
      </w:r>
      <w:proofErr w:type="spellEnd"/>
      <w:r w:rsidRPr="00ED5E04">
        <w:rPr>
          <w:lang w:val="en-US"/>
        </w:rPr>
        <w:t xml:space="preserve"> C, </w:t>
      </w:r>
      <w:proofErr w:type="spellStart"/>
      <w:r w:rsidRPr="00ED5E04">
        <w:rPr>
          <w:lang w:val="en-US"/>
        </w:rPr>
        <w:t>Eikemo</w:t>
      </w:r>
      <w:proofErr w:type="spellEnd"/>
      <w:r w:rsidRPr="00ED5E04">
        <w:rPr>
          <w:lang w:val="en-US"/>
        </w:rPr>
        <w:t xml:space="preserve"> TA. Welfare state regimes, unemployment and health: a comparative study of the relationship between unemployment and self-reported health in 23 European countries. Journal of Epidemiology and Community Health 2009</w:t>
      </w:r>
      <w:proofErr w:type="gramStart"/>
      <w:r w:rsidRPr="00ED5E04">
        <w:rPr>
          <w:lang w:val="en-US"/>
        </w:rPr>
        <w:t>;63</w:t>
      </w:r>
      <w:proofErr w:type="gramEnd"/>
      <w:r w:rsidRPr="00ED5E04">
        <w:rPr>
          <w:lang w:val="en-US"/>
        </w:rPr>
        <w:t>(2):92–8. https://doi.org/10.1136/jech.2008.077354.</w:t>
      </w:r>
    </w:p>
    <w:p w14:paraId="0CA1A902" w14:textId="2B53EAA4" w:rsidR="0040615E" w:rsidRDefault="0040615E" w:rsidP="0040615E">
      <w:pPr>
        <w:pStyle w:val="CitaviBibliographyEntry"/>
        <w:rPr>
          <w:lang w:val="en-US"/>
        </w:rPr>
      </w:pPr>
      <w:r w:rsidRPr="00ED5E04">
        <w:t>[17]</w:t>
      </w:r>
      <w:r w:rsidRPr="00ED5E04">
        <w:tab/>
      </w:r>
      <w:proofErr w:type="spellStart"/>
      <w:r w:rsidRPr="0040615E">
        <w:t>Eikemo</w:t>
      </w:r>
      <w:proofErr w:type="spellEnd"/>
      <w:r w:rsidRPr="0040615E">
        <w:t xml:space="preserve"> TA, </w:t>
      </w:r>
      <w:proofErr w:type="spellStart"/>
      <w:r w:rsidRPr="0040615E">
        <w:t>Huisman</w:t>
      </w:r>
      <w:proofErr w:type="spellEnd"/>
      <w:r w:rsidRPr="0040615E">
        <w:t xml:space="preserve"> M, </w:t>
      </w:r>
      <w:proofErr w:type="spellStart"/>
      <w:r w:rsidRPr="0040615E">
        <w:t>Bambra</w:t>
      </w:r>
      <w:proofErr w:type="spellEnd"/>
      <w:r w:rsidRPr="0040615E">
        <w:t xml:space="preserve"> C, Kunst AE. </w:t>
      </w:r>
      <w:r w:rsidRPr="00ED5E04">
        <w:rPr>
          <w:lang w:val="en-US"/>
        </w:rPr>
        <w:t>Health inequalities according to educational level in different welfare regimes: a comparison of 23 European countries. Sociology of Health and Illness 2008</w:t>
      </w:r>
      <w:proofErr w:type="gramStart"/>
      <w:r w:rsidRPr="00ED5E04">
        <w:rPr>
          <w:lang w:val="en-US"/>
        </w:rPr>
        <w:t>;30</w:t>
      </w:r>
      <w:proofErr w:type="gramEnd"/>
      <w:r w:rsidRPr="00ED5E04">
        <w:rPr>
          <w:lang w:val="en-US"/>
        </w:rPr>
        <w:t>(4):565–82. https://doi.org/10.1111/j.1467-9566.2007.01073.x.</w:t>
      </w:r>
    </w:p>
    <w:bookmarkEnd w:id="97"/>
    <w:p w14:paraId="272B53B0" w14:textId="19A91F9C" w:rsidR="005E0316" w:rsidRDefault="005E0316" w:rsidP="005E0316">
      <w:pPr>
        <w:pStyle w:val="CitaviBibliographyEntry"/>
        <w:rPr>
          <w:lang w:val="en-US"/>
        </w:rPr>
      </w:pPr>
      <w:r>
        <w:rPr>
          <w:lang w:val="en-US"/>
        </w:rPr>
        <w:t>[1</w:t>
      </w:r>
      <w:r w:rsidR="00621D12">
        <w:rPr>
          <w:lang w:val="en-US"/>
        </w:rPr>
        <w:t>8</w:t>
      </w:r>
      <w:r>
        <w:rPr>
          <w:lang w:val="en-US"/>
        </w:rPr>
        <w:t>]</w:t>
      </w:r>
      <w:r>
        <w:rPr>
          <w:lang w:val="en-US"/>
        </w:rPr>
        <w:tab/>
      </w:r>
      <w:bookmarkStart w:id="98" w:name="_CTVL001ab516b2141194d84a0d50dcc11af4e93"/>
      <w:r>
        <w:rPr>
          <w:lang w:val="en-US"/>
        </w:rPr>
        <w:t>Wendt C. Changing Healthcare System Types. Social Policy &amp; Administration 2014</w:t>
      </w:r>
      <w:proofErr w:type="gramStart"/>
      <w:r>
        <w:rPr>
          <w:lang w:val="en-US"/>
        </w:rPr>
        <w:t>;48</w:t>
      </w:r>
      <w:proofErr w:type="gramEnd"/>
      <w:r>
        <w:rPr>
          <w:lang w:val="en-US"/>
        </w:rPr>
        <w:t xml:space="preserve">(7):864–82. </w:t>
      </w:r>
      <w:r w:rsidR="000A06FC">
        <w:fldChar w:fldCharType="begin"/>
      </w:r>
      <w:r w:rsidR="000A06FC" w:rsidRPr="00732209">
        <w:rPr>
          <w:lang w:val="en-US"/>
          <w:rPrChange w:id="99" w:author="Mareike Ariaans" w:date="2021-02-10T09:55:00Z">
            <w:rPr/>
          </w:rPrChange>
        </w:rPr>
        <w:instrText xml:space="preserve"> HYPERLINK "https://doi.org/10.1111/spol.12061" </w:instrText>
      </w:r>
      <w:r w:rsidR="000A06FC">
        <w:fldChar w:fldCharType="separate"/>
      </w:r>
      <w:r w:rsidRPr="00AD7CB5">
        <w:rPr>
          <w:rStyle w:val="Hyperlink"/>
          <w:lang w:val="en-US"/>
        </w:rPr>
        <w:t>https://doi.org/10.1111/spol.12061</w:t>
      </w:r>
      <w:r w:rsidR="000A06FC">
        <w:rPr>
          <w:rStyle w:val="Hyperlink"/>
          <w:lang w:val="en-US"/>
        </w:rPr>
        <w:fldChar w:fldCharType="end"/>
      </w:r>
      <w:r>
        <w:rPr>
          <w:lang w:val="en-US"/>
        </w:rPr>
        <w:t>.</w:t>
      </w:r>
    </w:p>
    <w:bookmarkEnd w:id="98"/>
    <w:p w14:paraId="44364700" w14:textId="082E5C2C" w:rsidR="005E0316" w:rsidRDefault="005E0316" w:rsidP="005E0316">
      <w:pPr>
        <w:pStyle w:val="CitaviBibliographyEntry"/>
        <w:rPr>
          <w:lang w:val="en-US"/>
        </w:rPr>
      </w:pPr>
      <w:r>
        <w:rPr>
          <w:lang w:val="en-US"/>
        </w:rPr>
        <w:t>[1</w:t>
      </w:r>
      <w:r w:rsidR="00621D12">
        <w:rPr>
          <w:lang w:val="en-US"/>
        </w:rPr>
        <w:t>9</w:t>
      </w:r>
      <w:r>
        <w:rPr>
          <w:lang w:val="en-US"/>
        </w:rPr>
        <w:t>]</w:t>
      </w:r>
      <w:r>
        <w:rPr>
          <w:lang w:val="en-US"/>
        </w:rPr>
        <w:tab/>
      </w:r>
      <w:bookmarkStart w:id="100" w:name="_CTVL0018474dca944ff43a3977d89e1f8cbf9bc"/>
      <w:proofErr w:type="spellStart"/>
      <w:r>
        <w:rPr>
          <w:lang w:val="en-US"/>
        </w:rPr>
        <w:t>Schieber</w:t>
      </w:r>
      <w:proofErr w:type="spellEnd"/>
      <w:r>
        <w:rPr>
          <w:lang w:val="en-US"/>
        </w:rPr>
        <w:t xml:space="preserve"> GJ. Financing and delivering health care: A comparative analysis of OECD countries. Paris: OECD; 1987.</w:t>
      </w:r>
    </w:p>
    <w:bookmarkEnd w:id="100"/>
    <w:p w14:paraId="714EB073" w14:textId="1855BE63" w:rsidR="005E0316" w:rsidRDefault="005E0316" w:rsidP="005E0316">
      <w:pPr>
        <w:pStyle w:val="CitaviBibliographyEntry"/>
        <w:rPr>
          <w:lang w:val="en-US"/>
        </w:rPr>
      </w:pPr>
      <w:r>
        <w:rPr>
          <w:lang w:val="en-US"/>
        </w:rPr>
        <w:t>[</w:t>
      </w:r>
      <w:r w:rsidR="00621D12">
        <w:rPr>
          <w:lang w:val="en-US"/>
        </w:rPr>
        <w:t>20</w:t>
      </w:r>
      <w:r>
        <w:rPr>
          <w:lang w:val="en-US"/>
        </w:rPr>
        <w:t>]</w:t>
      </w:r>
      <w:r>
        <w:rPr>
          <w:lang w:val="en-US"/>
        </w:rPr>
        <w:tab/>
      </w:r>
      <w:bookmarkStart w:id="101" w:name="_CTVL0013d007445ae5a40379b45bf9ea10b8792"/>
      <w:proofErr w:type="spellStart"/>
      <w:r>
        <w:rPr>
          <w:lang w:val="en-US"/>
        </w:rPr>
        <w:t>Böhm</w:t>
      </w:r>
      <w:proofErr w:type="spellEnd"/>
      <w:r>
        <w:rPr>
          <w:lang w:val="en-US"/>
        </w:rPr>
        <w:t xml:space="preserve"> K, </w:t>
      </w:r>
      <w:proofErr w:type="spellStart"/>
      <w:r>
        <w:rPr>
          <w:lang w:val="en-US"/>
        </w:rPr>
        <w:t>Schmid</w:t>
      </w:r>
      <w:proofErr w:type="spellEnd"/>
      <w:r>
        <w:rPr>
          <w:lang w:val="en-US"/>
        </w:rPr>
        <w:t xml:space="preserve"> A, Götze R, Landwehr C, </w:t>
      </w:r>
      <w:proofErr w:type="spellStart"/>
      <w:r>
        <w:rPr>
          <w:lang w:val="en-US"/>
        </w:rPr>
        <w:t>Rothgang</w:t>
      </w:r>
      <w:proofErr w:type="spellEnd"/>
      <w:r>
        <w:rPr>
          <w:lang w:val="en-US"/>
        </w:rPr>
        <w:t xml:space="preserve"> H. Five types of OECD healthcare systems: empirical results of a deductive classification. Health Policy 2013</w:t>
      </w:r>
      <w:proofErr w:type="gramStart"/>
      <w:r>
        <w:rPr>
          <w:lang w:val="en-US"/>
        </w:rPr>
        <w:t>;113</w:t>
      </w:r>
      <w:proofErr w:type="gramEnd"/>
      <w:r>
        <w:rPr>
          <w:lang w:val="en-US"/>
        </w:rPr>
        <w:t xml:space="preserve">(3):258–69. </w:t>
      </w:r>
      <w:hyperlink r:id="rId7" w:history="1">
        <w:r w:rsidRPr="00AD7CB5">
          <w:rPr>
            <w:rStyle w:val="Hyperlink"/>
            <w:lang w:val="en-US"/>
          </w:rPr>
          <w:t>https://doi.org/10.1016/j.healthpol.2013.09.003</w:t>
        </w:r>
      </w:hyperlink>
      <w:r>
        <w:rPr>
          <w:lang w:val="en-US"/>
        </w:rPr>
        <w:t>.</w:t>
      </w:r>
    </w:p>
    <w:bookmarkEnd w:id="101"/>
    <w:p w14:paraId="72D429BB" w14:textId="37121C72" w:rsidR="005E0316" w:rsidRDefault="005E0316" w:rsidP="005E0316">
      <w:pPr>
        <w:pStyle w:val="CitaviBibliographyEntry"/>
        <w:rPr>
          <w:lang w:val="en-US"/>
        </w:rPr>
      </w:pPr>
      <w:r>
        <w:rPr>
          <w:lang w:val="en-US"/>
        </w:rPr>
        <w:t>[</w:t>
      </w:r>
      <w:r w:rsidR="00621D12">
        <w:rPr>
          <w:lang w:val="en-US"/>
        </w:rPr>
        <w:t>21</w:t>
      </w:r>
      <w:r>
        <w:rPr>
          <w:lang w:val="en-US"/>
        </w:rPr>
        <w:t>]</w:t>
      </w:r>
      <w:r>
        <w:rPr>
          <w:lang w:val="en-US"/>
        </w:rPr>
        <w:tab/>
      </w:r>
      <w:bookmarkStart w:id="102" w:name="_CTVL001d05c2d44cb5e4fe2b3f74ab1c28541ed"/>
      <w:proofErr w:type="spellStart"/>
      <w:r>
        <w:rPr>
          <w:lang w:val="en-US"/>
        </w:rPr>
        <w:t>Anttonen</w:t>
      </w:r>
      <w:proofErr w:type="spellEnd"/>
      <w:r>
        <w:rPr>
          <w:lang w:val="en-US"/>
        </w:rPr>
        <w:t xml:space="preserve"> A, </w:t>
      </w:r>
      <w:proofErr w:type="spellStart"/>
      <w:r>
        <w:rPr>
          <w:lang w:val="en-US"/>
        </w:rPr>
        <w:t>Sipilä</w:t>
      </w:r>
      <w:proofErr w:type="spellEnd"/>
      <w:r>
        <w:rPr>
          <w:lang w:val="en-US"/>
        </w:rPr>
        <w:t xml:space="preserve"> J. European Social Care Services: Is it possible to identify models? Journal of European Social Policy 1996</w:t>
      </w:r>
      <w:proofErr w:type="gramStart"/>
      <w:r>
        <w:rPr>
          <w:lang w:val="en-US"/>
        </w:rPr>
        <w:t>;6</w:t>
      </w:r>
      <w:proofErr w:type="gramEnd"/>
      <w:r>
        <w:rPr>
          <w:lang w:val="en-US"/>
        </w:rPr>
        <w:t>(2):87–100.</w:t>
      </w:r>
    </w:p>
    <w:bookmarkEnd w:id="102"/>
    <w:p w14:paraId="5051D1CF" w14:textId="4CDA0DEA" w:rsidR="005E0316" w:rsidRDefault="005E0316" w:rsidP="005E0316">
      <w:pPr>
        <w:pStyle w:val="CitaviBibliographyEntry"/>
        <w:rPr>
          <w:lang w:val="en-US"/>
        </w:rPr>
      </w:pPr>
      <w:r>
        <w:rPr>
          <w:lang w:val="en-US"/>
        </w:rPr>
        <w:t>[2</w:t>
      </w:r>
      <w:r w:rsidR="00621D12">
        <w:rPr>
          <w:lang w:val="en-US"/>
        </w:rPr>
        <w:t>2</w:t>
      </w:r>
      <w:r>
        <w:rPr>
          <w:lang w:val="en-US"/>
        </w:rPr>
        <w:t>]</w:t>
      </w:r>
      <w:r>
        <w:rPr>
          <w:lang w:val="en-US"/>
        </w:rPr>
        <w:tab/>
      </w:r>
      <w:bookmarkStart w:id="103" w:name="_CTVL001e6435ca3dc8443b5a53ecffd8c03ae4d"/>
      <w:proofErr w:type="spellStart"/>
      <w:r>
        <w:rPr>
          <w:lang w:val="en-US"/>
        </w:rPr>
        <w:t>Bettio</w:t>
      </w:r>
      <w:proofErr w:type="spellEnd"/>
      <w:r>
        <w:rPr>
          <w:lang w:val="en-US"/>
        </w:rPr>
        <w:t xml:space="preserve"> F, </w:t>
      </w:r>
      <w:proofErr w:type="spellStart"/>
      <w:r>
        <w:rPr>
          <w:lang w:val="en-US"/>
        </w:rPr>
        <w:t>Plantenga</w:t>
      </w:r>
      <w:proofErr w:type="spellEnd"/>
      <w:r>
        <w:rPr>
          <w:lang w:val="en-US"/>
        </w:rPr>
        <w:t xml:space="preserve"> J. Comparing Care Regimes in Europe. Feminist Economics 2004</w:t>
      </w:r>
      <w:proofErr w:type="gramStart"/>
      <w:r>
        <w:rPr>
          <w:lang w:val="en-US"/>
        </w:rPr>
        <w:t>;10</w:t>
      </w:r>
      <w:proofErr w:type="gramEnd"/>
      <w:r>
        <w:rPr>
          <w:lang w:val="en-US"/>
        </w:rPr>
        <w:t xml:space="preserve">(1):85–113. </w:t>
      </w:r>
      <w:r w:rsidR="000A06FC">
        <w:fldChar w:fldCharType="begin"/>
      </w:r>
      <w:r w:rsidR="000A06FC" w:rsidRPr="00732209">
        <w:rPr>
          <w:lang w:val="en-US"/>
          <w:rPrChange w:id="104" w:author="Mareike Ariaans" w:date="2021-02-10T09:55:00Z">
            <w:rPr/>
          </w:rPrChange>
        </w:rPr>
        <w:instrText xml:space="preserve"> HYPERLINK "https://doi.org/10.1080/1354570042000198245" </w:instrText>
      </w:r>
      <w:r w:rsidR="000A06FC">
        <w:fldChar w:fldCharType="separate"/>
      </w:r>
      <w:r w:rsidRPr="00AD7CB5">
        <w:rPr>
          <w:rStyle w:val="Hyperlink"/>
          <w:lang w:val="en-US"/>
        </w:rPr>
        <w:t>https://doi.org/10.1080/1354570042000198245</w:t>
      </w:r>
      <w:r w:rsidR="000A06FC">
        <w:rPr>
          <w:rStyle w:val="Hyperlink"/>
          <w:lang w:val="en-US"/>
        </w:rPr>
        <w:fldChar w:fldCharType="end"/>
      </w:r>
      <w:r>
        <w:rPr>
          <w:lang w:val="en-US"/>
        </w:rPr>
        <w:t>.</w:t>
      </w:r>
    </w:p>
    <w:bookmarkEnd w:id="103"/>
    <w:p w14:paraId="6DEADB2C" w14:textId="6454B54E" w:rsidR="005E0316" w:rsidRDefault="005E0316" w:rsidP="005E0316">
      <w:pPr>
        <w:pStyle w:val="CitaviBibliographyEntry"/>
        <w:rPr>
          <w:lang w:val="en-US"/>
        </w:rPr>
      </w:pPr>
      <w:r>
        <w:rPr>
          <w:lang w:val="en-US"/>
        </w:rPr>
        <w:t>[2</w:t>
      </w:r>
      <w:r w:rsidR="00621D12">
        <w:rPr>
          <w:lang w:val="en-US"/>
        </w:rPr>
        <w:t>3</w:t>
      </w:r>
      <w:r>
        <w:rPr>
          <w:lang w:val="en-US"/>
        </w:rPr>
        <w:t>]</w:t>
      </w:r>
      <w:r>
        <w:rPr>
          <w:lang w:val="en-US"/>
        </w:rPr>
        <w:tab/>
      </w:r>
      <w:bookmarkStart w:id="105" w:name="_CTVL0010c10d28edea54957a390cc5df62b8fef"/>
      <w:proofErr w:type="spellStart"/>
      <w:r>
        <w:rPr>
          <w:lang w:val="en-US"/>
        </w:rPr>
        <w:t>Kautto</w:t>
      </w:r>
      <w:proofErr w:type="spellEnd"/>
      <w:r>
        <w:rPr>
          <w:lang w:val="en-US"/>
        </w:rPr>
        <w:t xml:space="preserve"> M. Investing in Services in West European welfare states. Journal of European Social Policy 2002</w:t>
      </w:r>
      <w:proofErr w:type="gramStart"/>
      <w:r>
        <w:rPr>
          <w:lang w:val="en-US"/>
        </w:rPr>
        <w:t>;12</w:t>
      </w:r>
      <w:proofErr w:type="gramEnd"/>
      <w:r>
        <w:rPr>
          <w:lang w:val="en-US"/>
        </w:rPr>
        <w:t>(1):53–65.</w:t>
      </w:r>
    </w:p>
    <w:bookmarkEnd w:id="105"/>
    <w:p w14:paraId="65E7132E" w14:textId="20BC4F60" w:rsidR="005E0316" w:rsidRDefault="005E0316" w:rsidP="005E0316">
      <w:pPr>
        <w:pStyle w:val="CitaviBibliographyEntry"/>
        <w:rPr>
          <w:lang w:val="en-US"/>
        </w:rPr>
      </w:pPr>
      <w:r>
        <w:rPr>
          <w:lang w:val="en-US"/>
        </w:rPr>
        <w:t>[2</w:t>
      </w:r>
      <w:r w:rsidR="00621D12">
        <w:rPr>
          <w:lang w:val="en-US"/>
        </w:rPr>
        <w:t>4</w:t>
      </w:r>
      <w:r>
        <w:rPr>
          <w:lang w:val="en-US"/>
        </w:rPr>
        <w:t>]</w:t>
      </w:r>
      <w:r>
        <w:rPr>
          <w:lang w:val="en-US"/>
        </w:rPr>
        <w:tab/>
      </w:r>
      <w:bookmarkStart w:id="106" w:name="_CTVL0014201f31f4e42406fb639b4aefaa60020"/>
      <w:proofErr w:type="spellStart"/>
      <w:r>
        <w:rPr>
          <w:lang w:val="en-US"/>
        </w:rPr>
        <w:t>Leitner</w:t>
      </w:r>
      <w:proofErr w:type="spellEnd"/>
      <w:r>
        <w:rPr>
          <w:lang w:val="en-US"/>
        </w:rPr>
        <w:t xml:space="preserve"> S. Varieties of </w:t>
      </w:r>
      <w:proofErr w:type="spellStart"/>
      <w:r>
        <w:rPr>
          <w:lang w:val="en-US"/>
        </w:rPr>
        <w:t>familialism</w:t>
      </w:r>
      <w:proofErr w:type="spellEnd"/>
      <w:r>
        <w:rPr>
          <w:lang w:val="en-US"/>
        </w:rPr>
        <w:t>: The caring function of the family in comparative perspective. European Societies 2003</w:t>
      </w:r>
      <w:proofErr w:type="gramStart"/>
      <w:r>
        <w:rPr>
          <w:lang w:val="en-US"/>
        </w:rPr>
        <w:t>;5</w:t>
      </w:r>
      <w:proofErr w:type="gramEnd"/>
      <w:r>
        <w:rPr>
          <w:lang w:val="en-US"/>
        </w:rPr>
        <w:t xml:space="preserve">(4):353–75. </w:t>
      </w:r>
      <w:hyperlink r:id="rId8" w:history="1">
        <w:r w:rsidRPr="00AD7CB5">
          <w:rPr>
            <w:rStyle w:val="Hyperlink"/>
            <w:lang w:val="en-US"/>
          </w:rPr>
          <w:t>https://doi.org/10.1080/1461669032000127642</w:t>
        </w:r>
      </w:hyperlink>
      <w:r>
        <w:rPr>
          <w:lang w:val="en-US"/>
        </w:rPr>
        <w:t>.</w:t>
      </w:r>
    </w:p>
    <w:bookmarkEnd w:id="106"/>
    <w:p w14:paraId="6CD7B0A3" w14:textId="733DC7C6" w:rsidR="005E0316" w:rsidRDefault="005E0316" w:rsidP="005E0316">
      <w:pPr>
        <w:pStyle w:val="CitaviBibliographyEntry"/>
        <w:rPr>
          <w:lang w:val="en-US"/>
        </w:rPr>
      </w:pPr>
      <w:r>
        <w:rPr>
          <w:lang w:val="en-US"/>
        </w:rPr>
        <w:t>[2</w:t>
      </w:r>
      <w:r w:rsidR="00621D12">
        <w:rPr>
          <w:lang w:val="en-US"/>
        </w:rPr>
        <w:t>5</w:t>
      </w:r>
      <w:r>
        <w:rPr>
          <w:lang w:val="en-US"/>
        </w:rPr>
        <w:t>]</w:t>
      </w:r>
      <w:r>
        <w:rPr>
          <w:lang w:val="en-US"/>
        </w:rPr>
        <w:tab/>
      </w:r>
      <w:bookmarkStart w:id="107" w:name="_CTVL001374111b5997247799147bfd63b1f9fef"/>
      <w:proofErr w:type="spellStart"/>
      <w:r>
        <w:rPr>
          <w:lang w:val="en-US"/>
        </w:rPr>
        <w:t>Saraceno</w:t>
      </w:r>
      <w:proofErr w:type="spellEnd"/>
      <w:r>
        <w:rPr>
          <w:lang w:val="en-US"/>
        </w:rPr>
        <w:t xml:space="preserve"> C, Keck W. Can we identify intergenerational policy regimes in Europe? European Societies 2010</w:t>
      </w:r>
      <w:proofErr w:type="gramStart"/>
      <w:r>
        <w:rPr>
          <w:lang w:val="en-US"/>
        </w:rPr>
        <w:t>;12</w:t>
      </w:r>
      <w:proofErr w:type="gramEnd"/>
      <w:r>
        <w:rPr>
          <w:lang w:val="en-US"/>
        </w:rPr>
        <w:t xml:space="preserve">(5):675–96. </w:t>
      </w:r>
      <w:hyperlink r:id="rId9" w:history="1">
        <w:r w:rsidRPr="00AD7CB5">
          <w:rPr>
            <w:rStyle w:val="Hyperlink"/>
            <w:lang w:val="en-US"/>
          </w:rPr>
          <w:t>https://doi.org/10.1080/14616696.2010.483006</w:t>
        </w:r>
      </w:hyperlink>
      <w:r>
        <w:rPr>
          <w:lang w:val="en-US"/>
        </w:rPr>
        <w:t>.</w:t>
      </w:r>
    </w:p>
    <w:bookmarkEnd w:id="107"/>
    <w:p w14:paraId="29A050C2" w14:textId="2425F616" w:rsidR="005E0316" w:rsidRDefault="005E0316" w:rsidP="005E0316">
      <w:pPr>
        <w:pStyle w:val="CitaviBibliographyEntry"/>
        <w:rPr>
          <w:lang w:val="en-US"/>
        </w:rPr>
      </w:pPr>
      <w:r>
        <w:rPr>
          <w:lang w:val="en-US"/>
        </w:rPr>
        <w:t>[2</w:t>
      </w:r>
      <w:r w:rsidR="00621D12">
        <w:rPr>
          <w:lang w:val="en-US"/>
        </w:rPr>
        <w:t>6</w:t>
      </w:r>
      <w:r>
        <w:rPr>
          <w:lang w:val="en-US"/>
        </w:rPr>
        <w:t>]</w:t>
      </w:r>
      <w:r>
        <w:rPr>
          <w:lang w:val="en-US"/>
        </w:rPr>
        <w:tab/>
      </w:r>
      <w:bookmarkStart w:id="108" w:name="_CTVL001034e448139b54f419adf4039f0e6938f"/>
      <w:proofErr w:type="spellStart"/>
      <w:r>
        <w:rPr>
          <w:lang w:val="en-US"/>
        </w:rPr>
        <w:t>Alber</w:t>
      </w:r>
      <w:proofErr w:type="spellEnd"/>
      <w:r>
        <w:rPr>
          <w:lang w:val="en-US"/>
        </w:rPr>
        <w:t xml:space="preserve"> J. A Framework for the Comparative Study of Social Services. Journal of European Social Policy 1995</w:t>
      </w:r>
      <w:proofErr w:type="gramStart"/>
      <w:r>
        <w:rPr>
          <w:lang w:val="en-US"/>
        </w:rPr>
        <w:t>;5</w:t>
      </w:r>
      <w:proofErr w:type="gramEnd"/>
      <w:r>
        <w:rPr>
          <w:lang w:val="en-US"/>
        </w:rPr>
        <w:t>(2):131–49.</w:t>
      </w:r>
    </w:p>
    <w:bookmarkEnd w:id="108"/>
    <w:p w14:paraId="0646D98D" w14:textId="5F5E66E8" w:rsidR="005E0316" w:rsidRDefault="005E0316" w:rsidP="005E0316">
      <w:pPr>
        <w:pStyle w:val="CitaviBibliographyEntry"/>
        <w:rPr>
          <w:lang w:val="en-US"/>
        </w:rPr>
      </w:pPr>
      <w:r>
        <w:rPr>
          <w:lang w:val="en-US"/>
        </w:rPr>
        <w:t>[2</w:t>
      </w:r>
      <w:r w:rsidR="00621D12">
        <w:rPr>
          <w:lang w:val="en-US"/>
        </w:rPr>
        <w:t>7</w:t>
      </w:r>
      <w:r>
        <w:rPr>
          <w:lang w:val="en-US"/>
        </w:rPr>
        <w:t>]</w:t>
      </w:r>
      <w:r>
        <w:rPr>
          <w:lang w:val="en-US"/>
        </w:rPr>
        <w:tab/>
      </w:r>
      <w:bookmarkStart w:id="109" w:name="_CTVL0015370e4185b9d4a5f893208ca47bb9848"/>
      <w:proofErr w:type="spellStart"/>
      <w:r>
        <w:rPr>
          <w:lang w:val="en-US"/>
        </w:rPr>
        <w:t>Pommer</w:t>
      </w:r>
      <w:proofErr w:type="spellEnd"/>
      <w:r>
        <w:rPr>
          <w:lang w:val="en-US"/>
        </w:rPr>
        <w:t xml:space="preserve"> E, </w:t>
      </w:r>
      <w:proofErr w:type="spellStart"/>
      <w:r>
        <w:rPr>
          <w:lang w:val="en-US"/>
        </w:rPr>
        <w:t>Woittiez</w:t>
      </w:r>
      <w:proofErr w:type="spellEnd"/>
      <w:r>
        <w:rPr>
          <w:lang w:val="en-US"/>
        </w:rPr>
        <w:t xml:space="preserve"> I, Stevens J. Comparing care: The care for elderly in ten EU-countries. Amsterdam: </w:t>
      </w:r>
      <w:proofErr w:type="spellStart"/>
      <w:r>
        <w:rPr>
          <w:lang w:val="en-US"/>
        </w:rPr>
        <w:t>Aksant</w:t>
      </w:r>
      <w:proofErr w:type="spellEnd"/>
      <w:r>
        <w:rPr>
          <w:lang w:val="en-US"/>
        </w:rPr>
        <w:t xml:space="preserve"> Acad. </w:t>
      </w:r>
      <w:proofErr w:type="spellStart"/>
      <w:r>
        <w:rPr>
          <w:lang w:val="en-US"/>
        </w:rPr>
        <w:t>Publ</w:t>
      </w:r>
      <w:proofErr w:type="spellEnd"/>
      <w:r>
        <w:rPr>
          <w:lang w:val="en-US"/>
        </w:rPr>
        <w:t>; 2009.</w:t>
      </w:r>
    </w:p>
    <w:bookmarkEnd w:id="109"/>
    <w:p w14:paraId="6714BD1A" w14:textId="439EC5F8" w:rsidR="005E0316" w:rsidRDefault="005E0316" w:rsidP="005E0316">
      <w:pPr>
        <w:pStyle w:val="CitaviBibliographyEntry"/>
        <w:rPr>
          <w:lang w:val="en-US"/>
        </w:rPr>
      </w:pPr>
      <w:r>
        <w:rPr>
          <w:lang w:val="en-US"/>
        </w:rPr>
        <w:t>[2</w:t>
      </w:r>
      <w:r w:rsidR="00621D12">
        <w:rPr>
          <w:lang w:val="en-US"/>
        </w:rPr>
        <w:t>8</w:t>
      </w:r>
      <w:r>
        <w:rPr>
          <w:lang w:val="en-US"/>
        </w:rPr>
        <w:t>]</w:t>
      </w:r>
      <w:r>
        <w:rPr>
          <w:lang w:val="en-US"/>
        </w:rPr>
        <w:tab/>
      </w:r>
      <w:bookmarkStart w:id="110" w:name="_CTVL001ba09466a76eb497588929f7223bebb75"/>
      <w:r>
        <w:rPr>
          <w:lang w:val="en-US"/>
        </w:rPr>
        <w:t xml:space="preserve">van </w:t>
      </w:r>
      <w:proofErr w:type="spellStart"/>
      <w:r>
        <w:rPr>
          <w:lang w:val="en-US"/>
        </w:rPr>
        <w:t>Hooren</w:t>
      </w:r>
      <w:proofErr w:type="spellEnd"/>
      <w:r>
        <w:rPr>
          <w:lang w:val="en-US"/>
        </w:rPr>
        <w:t xml:space="preserve"> FJ. Varieties of migrant care work: Comparing patterns of migrant </w:t>
      </w:r>
      <w:proofErr w:type="spellStart"/>
      <w:r>
        <w:rPr>
          <w:lang w:val="en-US"/>
        </w:rPr>
        <w:t>labour</w:t>
      </w:r>
      <w:proofErr w:type="spellEnd"/>
      <w:r>
        <w:rPr>
          <w:lang w:val="en-US"/>
        </w:rPr>
        <w:t xml:space="preserve"> in social care. Journal of European Social Policy 2012</w:t>
      </w:r>
      <w:proofErr w:type="gramStart"/>
      <w:r>
        <w:rPr>
          <w:lang w:val="en-US"/>
        </w:rPr>
        <w:t>;22</w:t>
      </w:r>
      <w:proofErr w:type="gramEnd"/>
      <w:r>
        <w:rPr>
          <w:lang w:val="en-US"/>
        </w:rPr>
        <w:t xml:space="preserve">(2):133–47. </w:t>
      </w:r>
      <w:hyperlink r:id="rId10" w:history="1">
        <w:r w:rsidRPr="00AD7CB5">
          <w:rPr>
            <w:rStyle w:val="Hyperlink"/>
            <w:lang w:val="en-US"/>
          </w:rPr>
          <w:t>https://doi.org/10.1177/0958928711433654</w:t>
        </w:r>
      </w:hyperlink>
      <w:r>
        <w:rPr>
          <w:lang w:val="en-US"/>
        </w:rPr>
        <w:t>.</w:t>
      </w:r>
    </w:p>
    <w:bookmarkEnd w:id="110"/>
    <w:p w14:paraId="21A78835" w14:textId="3D1DA651" w:rsidR="005E0316" w:rsidRDefault="005E0316" w:rsidP="005E0316">
      <w:pPr>
        <w:pStyle w:val="CitaviBibliographyEntry"/>
        <w:rPr>
          <w:lang w:val="en-US"/>
        </w:rPr>
      </w:pPr>
      <w:r>
        <w:rPr>
          <w:lang w:val="en-US"/>
        </w:rPr>
        <w:t>[2</w:t>
      </w:r>
      <w:r w:rsidR="00621D12">
        <w:rPr>
          <w:lang w:val="en-US"/>
        </w:rPr>
        <w:t>9</w:t>
      </w:r>
      <w:r>
        <w:rPr>
          <w:lang w:val="en-US"/>
        </w:rPr>
        <w:t>]</w:t>
      </w:r>
      <w:r>
        <w:rPr>
          <w:lang w:val="en-US"/>
        </w:rPr>
        <w:tab/>
      </w:r>
      <w:bookmarkStart w:id="111" w:name="_CTVL001810c08d70777472783612d9c6746a6b1"/>
      <w:r>
        <w:rPr>
          <w:lang w:val="en-US"/>
        </w:rPr>
        <w:t xml:space="preserve">Anderson A. </w:t>
      </w:r>
      <w:proofErr w:type="gramStart"/>
      <w:r>
        <w:rPr>
          <w:lang w:val="en-US"/>
        </w:rPr>
        <w:t>Europe’s</w:t>
      </w:r>
      <w:proofErr w:type="gramEnd"/>
      <w:r>
        <w:rPr>
          <w:lang w:val="en-US"/>
        </w:rPr>
        <w:t xml:space="preserve"> Care Regimes and the Role of Migrant Care Workers Within Them. J</w:t>
      </w:r>
      <w:r w:rsidR="0040615E">
        <w:rPr>
          <w:lang w:val="en-US"/>
        </w:rPr>
        <w:t>ournal of</w:t>
      </w:r>
      <w:r>
        <w:rPr>
          <w:lang w:val="en-US"/>
        </w:rPr>
        <w:t xml:space="preserve"> Popul</w:t>
      </w:r>
      <w:r w:rsidR="0040615E">
        <w:rPr>
          <w:lang w:val="en-US"/>
        </w:rPr>
        <w:t>ation</w:t>
      </w:r>
      <w:r>
        <w:rPr>
          <w:lang w:val="en-US"/>
        </w:rPr>
        <w:t xml:space="preserve"> Ageing 2012</w:t>
      </w:r>
      <w:proofErr w:type="gramStart"/>
      <w:r>
        <w:rPr>
          <w:lang w:val="en-US"/>
        </w:rPr>
        <w:t>;5</w:t>
      </w:r>
      <w:proofErr w:type="gramEnd"/>
      <w:r>
        <w:rPr>
          <w:lang w:val="en-US"/>
        </w:rPr>
        <w:t xml:space="preserve">(2):135–46. </w:t>
      </w:r>
      <w:hyperlink r:id="rId11" w:history="1">
        <w:r w:rsidRPr="00AD7CB5">
          <w:rPr>
            <w:rStyle w:val="Hyperlink"/>
            <w:lang w:val="en-US"/>
          </w:rPr>
          <w:t>https://doi.org/10.1007/s12062-012-9063-y</w:t>
        </w:r>
      </w:hyperlink>
      <w:r>
        <w:rPr>
          <w:lang w:val="en-US"/>
        </w:rPr>
        <w:t>.</w:t>
      </w:r>
    </w:p>
    <w:bookmarkEnd w:id="111"/>
    <w:p w14:paraId="3321131A" w14:textId="6B8A3C6C" w:rsidR="005E0316" w:rsidRDefault="005E0316" w:rsidP="005E0316">
      <w:pPr>
        <w:pStyle w:val="CitaviBibliographyEntry"/>
        <w:rPr>
          <w:lang w:val="en-US"/>
        </w:rPr>
      </w:pPr>
      <w:r>
        <w:rPr>
          <w:lang w:val="en-US"/>
        </w:rPr>
        <w:lastRenderedPageBreak/>
        <w:t>[</w:t>
      </w:r>
      <w:r w:rsidR="00621D12">
        <w:rPr>
          <w:lang w:val="en-US"/>
        </w:rPr>
        <w:t>30</w:t>
      </w:r>
      <w:r>
        <w:rPr>
          <w:lang w:val="en-US"/>
        </w:rPr>
        <w:t>]</w:t>
      </w:r>
      <w:r>
        <w:rPr>
          <w:lang w:val="en-US"/>
        </w:rPr>
        <w:tab/>
      </w:r>
      <w:bookmarkStart w:id="112" w:name="_CTVL001a4836dae68d94d748616d13fb0207f15"/>
      <w:r>
        <w:rPr>
          <w:lang w:val="en-US"/>
        </w:rPr>
        <w:t xml:space="preserve">Da </w:t>
      </w:r>
      <w:proofErr w:type="spellStart"/>
      <w:r>
        <w:rPr>
          <w:lang w:val="en-US"/>
        </w:rPr>
        <w:t>Roit</w:t>
      </w:r>
      <w:proofErr w:type="spellEnd"/>
      <w:r>
        <w:rPr>
          <w:lang w:val="en-US"/>
        </w:rPr>
        <w:t xml:space="preserve"> B, </w:t>
      </w:r>
      <w:proofErr w:type="spellStart"/>
      <w:r>
        <w:rPr>
          <w:lang w:val="en-US"/>
        </w:rPr>
        <w:t>Weicht</w:t>
      </w:r>
      <w:proofErr w:type="spellEnd"/>
      <w:r>
        <w:rPr>
          <w:lang w:val="en-US"/>
        </w:rPr>
        <w:t xml:space="preserve"> B. Migrant care work and care, migration and employment regimes: A fuzzy-set analysis. Journal of European Social Policy 2013</w:t>
      </w:r>
      <w:proofErr w:type="gramStart"/>
      <w:r>
        <w:rPr>
          <w:lang w:val="en-US"/>
        </w:rPr>
        <w:t>;23</w:t>
      </w:r>
      <w:proofErr w:type="gramEnd"/>
      <w:r>
        <w:rPr>
          <w:lang w:val="en-US"/>
        </w:rPr>
        <w:t xml:space="preserve">(5):469–86. </w:t>
      </w:r>
      <w:hyperlink r:id="rId12" w:history="1">
        <w:r w:rsidRPr="00AD7CB5">
          <w:rPr>
            <w:rStyle w:val="Hyperlink"/>
            <w:lang w:val="en-US"/>
          </w:rPr>
          <w:t>https://doi.org/10.1177/0958928713499175</w:t>
        </w:r>
      </w:hyperlink>
      <w:r>
        <w:rPr>
          <w:lang w:val="en-US"/>
        </w:rPr>
        <w:t>.</w:t>
      </w:r>
    </w:p>
    <w:bookmarkEnd w:id="112"/>
    <w:p w14:paraId="16E6889E" w14:textId="0BB1E793" w:rsidR="005E0316" w:rsidRDefault="005E0316" w:rsidP="005E0316">
      <w:pPr>
        <w:pStyle w:val="CitaviBibliographyEntry"/>
        <w:rPr>
          <w:lang w:val="en-US"/>
        </w:rPr>
      </w:pPr>
      <w:r>
        <w:rPr>
          <w:lang w:val="en-US"/>
        </w:rPr>
        <w:t>[</w:t>
      </w:r>
      <w:r w:rsidR="00621D12">
        <w:rPr>
          <w:lang w:val="en-US"/>
        </w:rPr>
        <w:t>31</w:t>
      </w:r>
      <w:r>
        <w:rPr>
          <w:lang w:val="en-US"/>
        </w:rPr>
        <w:t>]</w:t>
      </w:r>
      <w:r>
        <w:rPr>
          <w:lang w:val="en-US"/>
        </w:rPr>
        <w:tab/>
      </w:r>
      <w:bookmarkStart w:id="113" w:name="_CTVL0010aa49c15848940a59eff4c656fb83638"/>
      <w:proofErr w:type="spellStart"/>
      <w:r>
        <w:rPr>
          <w:lang w:val="en-US"/>
        </w:rPr>
        <w:t>Simonazzi</w:t>
      </w:r>
      <w:proofErr w:type="spellEnd"/>
      <w:r>
        <w:rPr>
          <w:lang w:val="en-US"/>
        </w:rPr>
        <w:t xml:space="preserve"> A. Care regimes and national employment models. Cambridge Journal of Economics 2008</w:t>
      </w:r>
      <w:proofErr w:type="gramStart"/>
      <w:r>
        <w:rPr>
          <w:lang w:val="en-US"/>
        </w:rPr>
        <w:t>;33</w:t>
      </w:r>
      <w:proofErr w:type="gramEnd"/>
      <w:r>
        <w:rPr>
          <w:lang w:val="en-US"/>
        </w:rPr>
        <w:t xml:space="preserve">(2):211–32. </w:t>
      </w:r>
      <w:r w:rsidR="000A06FC">
        <w:fldChar w:fldCharType="begin"/>
      </w:r>
      <w:r w:rsidR="000A06FC" w:rsidRPr="00732209">
        <w:rPr>
          <w:lang w:val="en-US"/>
          <w:rPrChange w:id="114" w:author="Mareike Ariaans" w:date="2021-02-10T09:55:00Z">
            <w:rPr/>
          </w:rPrChange>
        </w:rPr>
        <w:instrText xml:space="preserve"> HYPERLINK "https://doi.org/10.1093/cje/ben043" </w:instrText>
      </w:r>
      <w:r w:rsidR="000A06FC">
        <w:fldChar w:fldCharType="separate"/>
      </w:r>
      <w:r w:rsidRPr="00AD7CB5">
        <w:rPr>
          <w:rStyle w:val="Hyperlink"/>
          <w:lang w:val="en-US"/>
        </w:rPr>
        <w:t>https://doi.org/10.1093/cje/ben043</w:t>
      </w:r>
      <w:r w:rsidR="000A06FC">
        <w:rPr>
          <w:rStyle w:val="Hyperlink"/>
          <w:lang w:val="en-US"/>
        </w:rPr>
        <w:fldChar w:fldCharType="end"/>
      </w:r>
      <w:r>
        <w:rPr>
          <w:lang w:val="en-US"/>
        </w:rPr>
        <w:t>.</w:t>
      </w:r>
    </w:p>
    <w:bookmarkEnd w:id="113"/>
    <w:p w14:paraId="2513C368" w14:textId="430D9BEA" w:rsidR="005E0316" w:rsidRDefault="005E0316" w:rsidP="005E0316">
      <w:pPr>
        <w:pStyle w:val="CitaviBibliographyEntry"/>
        <w:rPr>
          <w:lang w:val="en-US"/>
        </w:rPr>
      </w:pPr>
      <w:r>
        <w:rPr>
          <w:lang w:val="en-US"/>
        </w:rPr>
        <w:t>[3</w:t>
      </w:r>
      <w:r w:rsidR="00621D12">
        <w:rPr>
          <w:lang w:val="en-US"/>
        </w:rPr>
        <w:t>2</w:t>
      </w:r>
      <w:r>
        <w:rPr>
          <w:lang w:val="en-US"/>
        </w:rPr>
        <w:t>]</w:t>
      </w:r>
      <w:r>
        <w:rPr>
          <w:lang w:val="en-US"/>
        </w:rPr>
        <w:tab/>
      </w:r>
      <w:bookmarkStart w:id="115" w:name="_CTVL0011b8ba8c659eb4b73a7f1fa02fe518735"/>
      <w:r>
        <w:rPr>
          <w:lang w:val="en-US"/>
        </w:rPr>
        <w:t xml:space="preserve">Da </w:t>
      </w:r>
      <w:proofErr w:type="spellStart"/>
      <w:r>
        <w:rPr>
          <w:lang w:val="en-US"/>
        </w:rPr>
        <w:t>Roit</w:t>
      </w:r>
      <w:proofErr w:type="spellEnd"/>
      <w:r>
        <w:rPr>
          <w:lang w:val="en-US"/>
        </w:rPr>
        <w:t xml:space="preserve"> B, Le </w:t>
      </w:r>
      <w:proofErr w:type="spellStart"/>
      <w:r>
        <w:rPr>
          <w:lang w:val="en-US"/>
        </w:rPr>
        <w:t>Bihan</w:t>
      </w:r>
      <w:proofErr w:type="spellEnd"/>
      <w:r>
        <w:rPr>
          <w:lang w:val="en-US"/>
        </w:rPr>
        <w:t xml:space="preserve"> B. Similar and Yet So Different: Cash-for-Care in Six European Countries’ Long-Term Care Policies. The Milbank Quarterly 2010</w:t>
      </w:r>
      <w:proofErr w:type="gramStart"/>
      <w:r>
        <w:rPr>
          <w:lang w:val="en-US"/>
        </w:rPr>
        <w:t>;88</w:t>
      </w:r>
      <w:proofErr w:type="gramEnd"/>
      <w:r>
        <w:rPr>
          <w:lang w:val="en-US"/>
        </w:rPr>
        <w:t>(3):286–309.</w:t>
      </w:r>
    </w:p>
    <w:bookmarkEnd w:id="115"/>
    <w:p w14:paraId="023C347E" w14:textId="7C232B9B" w:rsidR="005E0316" w:rsidRDefault="005E0316" w:rsidP="005E0316">
      <w:pPr>
        <w:pStyle w:val="CitaviBibliographyEntry"/>
        <w:rPr>
          <w:lang w:val="en-US"/>
        </w:rPr>
      </w:pPr>
      <w:r>
        <w:rPr>
          <w:lang w:val="en-US"/>
        </w:rPr>
        <w:t>[3</w:t>
      </w:r>
      <w:r w:rsidR="00621D12">
        <w:rPr>
          <w:lang w:val="en-US"/>
        </w:rPr>
        <w:t>3</w:t>
      </w:r>
      <w:r>
        <w:rPr>
          <w:lang w:val="en-US"/>
        </w:rPr>
        <w:t>]</w:t>
      </w:r>
      <w:r>
        <w:rPr>
          <w:lang w:val="en-US"/>
        </w:rPr>
        <w:tab/>
      </w:r>
      <w:bookmarkStart w:id="116" w:name="_CTVL0015f1bbd69fb3c4522abd802c60d39aab7"/>
      <w:r>
        <w:rPr>
          <w:lang w:val="en-US"/>
        </w:rPr>
        <w:t xml:space="preserve">Di Rosa M, </w:t>
      </w:r>
      <w:proofErr w:type="spellStart"/>
      <w:r>
        <w:rPr>
          <w:lang w:val="en-US"/>
        </w:rPr>
        <w:t>Kofahl</w:t>
      </w:r>
      <w:proofErr w:type="spellEnd"/>
      <w:r>
        <w:rPr>
          <w:lang w:val="en-US"/>
        </w:rPr>
        <w:t xml:space="preserve"> C, McKee K, </w:t>
      </w:r>
      <w:proofErr w:type="spellStart"/>
      <w:r>
        <w:rPr>
          <w:lang w:val="en-US"/>
        </w:rPr>
        <w:t>Bień</w:t>
      </w:r>
      <w:proofErr w:type="spellEnd"/>
      <w:r>
        <w:rPr>
          <w:lang w:val="en-US"/>
        </w:rPr>
        <w:t xml:space="preserve"> B, </w:t>
      </w:r>
      <w:proofErr w:type="spellStart"/>
      <w:r>
        <w:rPr>
          <w:lang w:val="en-US"/>
        </w:rPr>
        <w:t>Lamura</w:t>
      </w:r>
      <w:proofErr w:type="spellEnd"/>
      <w:r>
        <w:rPr>
          <w:lang w:val="en-US"/>
        </w:rPr>
        <w:t xml:space="preserve"> G, </w:t>
      </w:r>
      <w:proofErr w:type="spellStart"/>
      <w:r>
        <w:rPr>
          <w:lang w:val="en-US"/>
        </w:rPr>
        <w:t>Prouskas</w:t>
      </w:r>
      <w:proofErr w:type="spellEnd"/>
      <w:r>
        <w:rPr>
          <w:lang w:val="en-US"/>
        </w:rPr>
        <w:t xml:space="preserve"> C et al. A Typology of Caregiving Situations and Service Use in Family Carers of Older People in Six European Countries. </w:t>
      </w:r>
      <w:proofErr w:type="spellStart"/>
      <w:r>
        <w:rPr>
          <w:lang w:val="en-US"/>
        </w:rPr>
        <w:t>GeroPsych</w:t>
      </w:r>
      <w:proofErr w:type="spellEnd"/>
      <w:r>
        <w:rPr>
          <w:lang w:val="en-US"/>
        </w:rPr>
        <w:t xml:space="preserve"> 2011</w:t>
      </w:r>
      <w:proofErr w:type="gramStart"/>
      <w:r>
        <w:rPr>
          <w:lang w:val="en-US"/>
        </w:rPr>
        <w:t>;24</w:t>
      </w:r>
      <w:proofErr w:type="gramEnd"/>
      <w:r>
        <w:rPr>
          <w:lang w:val="en-US"/>
        </w:rPr>
        <w:t xml:space="preserve">(1):5–18. </w:t>
      </w:r>
      <w:hyperlink r:id="rId13" w:history="1">
        <w:r w:rsidRPr="00AD7CB5">
          <w:rPr>
            <w:rStyle w:val="Hyperlink"/>
            <w:lang w:val="en-US"/>
          </w:rPr>
          <w:t>https://doi.org/10.1024/1662-9647/a000031</w:t>
        </w:r>
      </w:hyperlink>
      <w:r>
        <w:rPr>
          <w:lang w:val="en-US"/>
        </w:rPr>
        <w:t>.</w:t>
      </w:r>
    </w:p>
    <w:bookmarkEnd w:id="116"/>
    <w:p w14:paraId="5AB672BB" w14:textId="6C4CE413" w:rsidR="005E0316" w:rsidRDefault="005E0316" w:rsidP="005E0316">
      <w:pPr>
        <w:pStyle w:val="CitaviBibliographyEntry"/>
        <w:rPr>
          <w:lang w:val="en-US"/>
        </w:rPr>
      </w:pPr>
      <w:r>
        <w:rPr>
          <w:lang w:val="en-US"/>
        </w:rPr>
        <w:t>[3</w:t>
      </w:r>
      <w:r w:rsidR="00621D12">
        <w:rPr>
          <w:lang w:val="en-US"/>
        </w:rPr>
        <w:t>4</w:t>
      </w:r>
      <w:r>
        <w:rPr>
          <w:lang w:val="en-US"/>
        </w:rPr>
        <w:t>]</w:t>
      </w:r>
      <w:r>
        <w:rPr>
          <w:lang w:val="en-US"/>
        </w:rPr>
        <w:tab/>
      </w:r>
      <w:bookmarkStart w:id="117" w:name="_CTVL00103a469d8c12940fdbc2ae3b2729b6d39"/>
      <w:proofErr w:type="spellStart"/>
      <w:r>
        <w:rPr>
          <w:lang w:val="en-US"/>
        </w:rPr>
        <w:t>Pfau-Effinger</w:t>
      </w:r>
      <w:proofErr w:type="spellEnd"/>
      <w:r>
        <w:rPr>
          <w:lang w:val="en-US"/>
        </w:rPr>
        <w:t xml:space="preserve"> B. New policies for caring family members in European welfare states. </w:t>
      </w:r>
      <w:proofErr w:type="spellStart"/>
      <w:r>
        <w:rPr>
          <w:lang w:val="en-US"/>
        </w:rPr>
        <w:t>Cuad</w:t>
      </w:r>
      <w:proofErr w:type="spellEnd"/>
      <w:r>
        <w:rPr>
          <w:lang w:val="en-US"/>
        </w:rPr>
        <w:t xml:space="preserve">. </w:t>
      </w:r>
      <w:proofErr w:type="spellStart"/>
      <w:r>
        <w:rPr>
          <w:lang w:val="en-US"/>
        </w:rPr>
        <w:t>Relac</w:t>
      </w:r>
      <w:proofErr w:type="spellEnd"/>
      <w:r>
        <w:rPr>
          <w:lang w:val="en-US"/>
        </w:rPr>
        <w:t>. Lab. 2014</w:t>
      </w:r>
      <w:proofErr w:type="gramStart"/>
      <w:r>
        <w:rPr>
          <w:lang w:val="en-US"/>
        </w:rPr>
        <w:t>;32</w:t>
      </w:r>
      <w:proofErr w:type="gramEnd"/>
      <w:r>
        <w:rPr>
          <w:lang w:val="en-US"/>
        </w:rPr>
        <w:t xml:space="preserve">(1). </w:t>
      </w:r>
      <w:r w:rsidR="000A06FC">
        <w:fldChar w:fldCharType="begin"/>
      </w:r>
      <w:r w:rsidR="000A06FC" w:rsidRPr="00732209">
        <w:rPr>
          <w:lang w:val="en-US"/>
          <w:rPrChange w:id="118" w:author="Mareike Ariaans" w:date="2021-02-10T09:55:00Z">
            <w:rPr/>
          </w:rPrChange>
        </w:rPr>
        <w:instrText xml:space="preserve"> HYPERLINK "https://doi.org/10.5209/rev_CRLA.2014.v32.n1.44712" </w:instrText>
      </w:r>
      <w:r w:rsidR="000A06FC">
        <w:fldChar w:fldCharType="separate"/>
      </w:r>
      <w:r w:rsidRPr="00AD7CB5">
        <w:rPr>
          <w:rStyle w:val="Hyperlink"/>
          <w:lang w:val="en-US"/>
        </w:rPr>
        <w:t>https://doi.org/10.5209/rev_CRLA.2014.v32.n1.44712</w:t>
      </w:r>
      <w:r w:rsidR="000A06FC">
        <w:rPr>
          <w:rStyle w:val="Hyperlink"/>
          <w:lang w:val="en-US"/>
        </w:rPr>
        <w:fldChar w:fldCharType="end"/>
      </w:r>
      <w:r>
        <w:rPr>
          <w:lang w:val="en-US"/>
        </w:rPr>
        <w:t>.</w:t>
      </w:r>
    </w:p>
    <w:bookmarkEnd w:id="117"/>
    <w:p w14:paraId="245C492D" w14:textId="5CD69606" w:rsidR="005E0316" w:rsidRDefault="005E0316" w:rsidP="005E0316">
      <w:pPr>
        <w:pStyle w:val="CitaviBibliographyEntry"/>
        <w:rPr>
          <w:lang w:val="en-US"/>
        </w:rPr>
      </w:pPr>
      <w:r w:rsidRPr="000B0485">
        <w:t>[3</w:t>
      </w:r>
      <w:r w:rsidR="00621D12">
        <w:t>5</w:t>
      </w:r>
      <w:r w:rsidRPr="000B0485">
        <w:t>]</w:t>
      </w:r>
      <w:r w:rsidRPr="000B0485">
        <w:tab/>
      </w:r>
      <w:bookmarkStart w:id="119" w:name="_CTVL001a858d40c11f94d469c01c5a9e0154ab5"/>
      <w:proofErr w:type="spellStart"/>
      <w:r w:rsidRPr="000B0485">
        <w:t>Bakx</w:t>
      </w:r>
      <w:proofErr w:type="spellEnd"/>
      <w:r w:rsidRPr="000B0485">
        <w:t xml:space="preserve"> P, </w:t>
      </w:r>
      <w:proofErr w:type="spellStart"/>
      <w:r w:rsidRPr="000B0485">
        <w:t>Chernichovsky</w:t>
      </w:r>
      <w:proofErr w:type="spellEnd"/>
      <w:r w:rsidRPr="000B0485">
        <w:t xml:space="preserve"> D, </w:t>
      </w:r>
      <w:proofErr w:type="spellStart"/>
      <w:r w:rsidRPr="000B0485">
        <w:t>Paolucci</w:t>
      </w:r>
      <w:proofErr w:type="spellEnd"/>
      <w:r w:rsidRPr="000B0485">
        <w:t xml:space="preserve"> F, </w:t>
      </w:r>
      <w:proofErr w:type="spellStart"/>
      <w:r w:rsidRPr="000B0485">
        <w:t>Schokkaert</w:t>
      </w:r>
      <w:proofErr w:type="spellEnd"/>
      <w:r w:rsidRPr="000B0485">
        <w:t xml:space="preserve"> E, </w:t>
      </w:r>
      <w:proofErr w:type="spellStart"/>
      <w:r w:rsidRPr="000B0485">
        <w:t>Trottmann</w:t>
      </w:r>
      <w:proofErr w:type="spellEnd"/>
      <w:r w:rsidRPr="000B0485">
        <w:t xml:space="preserve"> M, Wasem J et al. </w:t>
      </w:r>
      <w:r>
        <w:rPr>
          <w:lang w:val="en-US"/>
        </w:rPr>
        <w:t>Demand-side strategies to deal with moral hazard in public insurance for long-term care. J</w:t>
      </w:r>
      <w:r w:rsidR="0040615E">
        <w:rPr>
          <w:lang w:val="en-US"/>
        </w:rPr>
        <w:t>ournal of</w:t>
      </w:r>
      <w:r>
        <w:rPr>
          <w:lang w:val="en-US"/>
        </w:rPr>
        <w:t xml:space="preserve"> Health Serv</w:t>
      </w:r>
      <w:r w:rsidR="0040615E">
        <w:rPr>
          <w:lang w:val="en-US"/>
        </w:rPr>
        <w:t>ices</w:t>
      </w:r>
      <w:r>
        <w:rPr>
          <w:lang w:val="en-US"/>
        </w:rPr>
        <w:t xml:space="preserve"> Res</w:t>
      </w:r>
      <w:r w:rsidR="0040615E">
        <w:rPr>
          <w:lang w:val="en-US"/>
        </w:rPr>
        <w:t>earch and</w:t>
      </w:r>
      <w:r>
        <w:rPr>
          <w:lang w:val="en-US"/>
        </w:rPr>
        <w:t xml:space="preserve"> Policy 2015</w:t>
      </w:r>
      <w:proofErr w:type="gramStart"/>
      <w:r>
        <w:rPr>
          <w:lang w:val="en-US"/>
        </w:rPr>
        <w:t>;20</w:t>
      </w:r>
      <w:proofErr w:type="gramEnd"/>
      <w:r>
        <w:rPr>
          <w:lang w:val="en-US"/>
        </w:rPr>
        <w:t xml:space="preserve">(3):170–6. </w:t>
      </w:r>
      <w:r w:rsidR="000A06FC">
        <w:fldChar w:fldCharType="begin"/>
      </w:r>
      <w:r w:rsidR="000A06FC" w:rsidRPr="00732209">
        <w:rPr>
          <w:lang w:val="en-US"/>
          <w:rPrChange w:id="120" w:author="Mareike Ariaans" w:date="2021-02-10T09:55:00Z">
            <w:rPr/>
          </w:rPrChange>
        </w:rPr>
        <w:instrText xml:space="preserve"> HYPERLINK "https://doi.org/10.1177/1355819615575080" </w:instrText>
      </w:r>
      <w:r w:rsidR="000A06FC">
        <w:fldChar w:fldCharType="separate"/>
      </w:r>
      <w:r w:rsidRPr="00AD7CB5">
        <w:rPr>
          <w:rStyle w:val="Hyperlink"/>
          <w:lang w:val="en-US"/>
        </w:rPr>
        <w:t>https://doi.org/10.1177/1355819615575080</w:t>
      </w:r>
      <w:r w:rsidR="000A06FC">
        <w:rPr>
          <w:rStyle w:val="Hyperlink"/>
          <w:lang w:val="en-US"/>
        </w:rPr>
        <w:fldChar w:fldCharType="end"/>
      </w:r>
      <w:r>
        <w:rPr>
          <w:lang w:val="en-US"/>
        </w:rPr>
        <w:t>.</w:t>
      </w:r>
    </w:p>
    <w:bookmarkEnd w:id="119"/>
    <w:p w14:paraId="03701AA5" w14:textId="4552A091" w:rsidR="005E0316" w:rsidRDefault="005E0316" w:rsidP="005E0316">
      <w:pPr>
        <w:pStyle w:val="CitaviBibliographyEntry"/>
        <w:rPr>
          <w:lang w:val="en-US"/>
        </w:rPr>
      </w:pPr>
      <w:r>
        <w:rPr>
          <w:lang w:val="en-US"/>
        </w:rPr>
        <w:t>[3</w:t>
      </w:r>
      <w:r w:rsidR="00621D12">
        <w:rPr>
          <w:lang w:val="en-US"/>
        </w:rPr>
        <w:t>6</w:t>
      </w:r>
      <w:r>
        <w:rPr>
          <w:lang w:val="en-US"/>
        </w:rPr>
        <w:t>]</w:t>
      </w:r>
      <w:r>
        <w:rPr>
          <w:lang w:val="en-US"/>
        </w:rPr>
        <w:tab/>
      </w:r>
      <w:bookmarkStart w:id="121" w:name="_CTVL0011bf34687a16f42f68121c0bf4b2f930f"/>
      <w:r>
        <w:rPr>
          <w:lang w:val="en-US"/>
        </w:rPr>
        <w:t>Reibling N. Healthcare systems in Europe: towards an incorporation of patient access. Journal of European Social Policy 2010</w:t>
      </w:r>
      <w:proofErr w:type="gramStart"/>
      <w:r>
        <w:rPr>
          <w:lang w:val="en-US"/>
        </w:rPr>
        <w:t>;20</w:t>
      </w:r>
      <w:proofErr w:type="gramEnd"/>
      <w:r>
        <w:rPr>
          <w:lang w:val="en-US"/>
        </w:rPr>
        <w:t xml:space="preserve">(1):5–18. </w:t>
      </w:r>
      <w:hyperlink r:id="rId14" w:history="1">
        <w:r w:rsidRPr="00AD7CB5">
          <w:rPr>
            <w:rStyle w:val="Hyperlink"/>
            <w:lang w:val="en-US"/>
          </w:rPr>
          <w:t>https://doi.org/10.1177/0958928709352406</w:t>
        </w:r>
      </w:hyperlink>
      <w:r>
        <w:rPr>
          <w:lang w:val="en-US"/>
        </w:rPr>
        <w:t>.</w:t>
      </w:r>
    </w:p>
    <w:bookmarkEnd w:id="121"/>
    <w:p w14:paraId="7EBAD081" w14:textId="0DE6B14C" w:rsidR="005E0316" w:rsidRDefault="005E0316" w:rsidP="005E0316">
      <w:pPr>
        <w:pStyle w:val="CitaviBibliographyEntry"/>
        <w:rPr>
          <w:lang w:val="en-US"/>
        </w:rPr>
      </w:pPr>
      <w:r w:rsidRPr="00732209">
        <w:rPr>
          <w:rPrChange w:id="122" w:author="Mareike Ariaans" w:date="2021-02-10T09:29:00Z">
            <w:rPr>
              <w:lang w:val="en-US"/>
            </w:rPr>
          </w:rPrChange>
        </w:rPr>
        <w:t>[3</w:t>
      </w:r>
      <w:r w:rsidR="00621D12" w:rsidRPr="00732209">
        <w:rPr>
          <w:rPrChange w:id="123" w:author="Mareike Ariaans" w:date="2021-02-10T09:29:00Z">
            <w:rPr>
              <w:lang w:val="en-US"/>
            </w:rPr>
          </w:rPrChange>
        </w:rPr>
        <w:t>7</w:t>
      </w:r>
      <w:r w:rsidRPr="00732209">
        <w:rPr>
          <w:rPrChange w:id="124" w:author="Mareike Ariaans" w:date="2021-02-10T09:29:00Z">
            <w:rPr>
              <w:lang w:val="en-US"/>
            </w:rPr>
          </w:rPrChange>
        </w:rPr>
        <w:t>]</w:t>
      </w:r>
      <w:r w:rsidRPr="00732209">
        <w:rPr>
          <w:rPrChange w:id="125" w:author="Mareike Ariaans" w:date="2021-02-10T09:29:00Z">
            <w:rPr>
              <w:lang w:val="en-US"/>
            </w:rPr>
          </w:rPrChange>
        </w:rPr>
        <w:tab/>
      </w:r>
      <w:bookmarkStart w:id="126" w:name="_CTVL0012648c6a98a1148368dd9ae50a6bfa51a"/>
      <w:proofErr w:type="spellStart"/>
      <w:r w:rsidRPr="00732209">
        <w:rPr>
          <w:rPrChange w:id="127" w:author="Mareike Ariaans" w:date="2021-02-10T09:29:00Z">
            <w:rPr>
              <w:lang w:val="en-US"/>
            </w:rPr>
          </w:rPrChange>
        </w:rPr>
        <w:t>Halfens</w:t>
      </w:r>
      <w:proofErr w:type="spellEnd"/>
      <w:r w:rsidRPr="00732209">
        <w:rPr>
          <w:rPrChange w:id="128" w:author="Mareike Ariaans" w:date="2021-02-10T09:29:00Z">
            <w:rPr>
              <w:lang w:val="en-US"/>
            </w:rPr>
          </w:rPrChange>
        </w:rPr>
        <w:t xml:space="preserve"> RJG, </w:t>
      </w:r>
      <w:proofErr w:type="spellStart"/>
      <w:r w:rsidRPr="00732209">
        <w:rPr>
          <w:rPrChange w:id="129" w:author="Mareike Ariaans" w:date="2021-02-10T09:29:00Z">
            <w:rPr>
              <w:lang w:val="en-US"/>
            </w:rPr>
          </w:rPrChange>
        </w:rPr>
        <w:t>Meesterberends</w:t>
      </w:r>
      <w:proofErr w:type="spellEnd"/>
      <w:r w:rsidRPr="00732209">
        <w:rPr>
          <w:rPrChange w:id="130" w:author="Mareike Ariaans" w:date="2021-02-10T09:29:00Z">
            <w:rPr>
              <w:lang w:val="en-US"/>
            </w:rPr>
          </w:rPrChange>
        </w:rPr>
        <w:t xml:space="preserve"> E, van Nie-Visser NC, Lohrmann C, Schönherr S, Meijers JMM et al. </w:t>
      </w:r>
      <w:r>
        <w:rPr>
          <w:lang w:val="en-US"/>
        </w:rPr>
        <w:t>International prevalence measurement of care problems: results. J</w:t>
      </w:r>
      <w:r w:rsidR="0040615E">
        <w:rPr>
          <w:lang w:val="en-US"/>
        </w:rPr>
        <w:t>ournal of</w:t>
      </w:r>
      <w:r>
        <w:rPr>
          <w:lang w:val="en-US"/>
        </w:rPr>
        <w:t xml:space="preserve"> Adv</w:t>
      </w:r>
      <w:r w:rsidR="0040615E">
        <w:rPr>
          <w:lang w:val="en-US"/>
        </w:rPr>
        <w:t>anced</w:t>
      </w:r>
      <w:r>
        <w:rPr>
          <w:lang w:val="en-US"/>
        </w:rPr>
        <w:t xml:space="preserve"> Nurs</w:t>
      </w:r>
      <w:r w:rsidR="0040615E">
        <w:rPr>
          <w:lang w:val="en-US"/>
        </w:rPr>
        <w:t>ing</w:t>
      </w:r>
      <w:r>
        <w:rPr>
          <w:lang w:val="en-US"/>
        </w:rPr>
        <w:t xml:space="preserve"> 2013</w:t>
      </w:r>
      <w:proofErr w:type="gramStart"/>
      <w:r>
        <w:rPr>
          <w:lang w:val="en-US"/>
        </w:rPr>
        <w:t>;69</w:t>
      </w:r>
      <w:proofErr w:type="gramEnd"/>
      <w:r>
        <w:rPr>
          <w:lang w:val="en-US"/>
        </w:rPr>
        <w:t xml:space="preserve">(9):e5-17. </w:t>
      </w:r>
      <w:r w:rsidR="000A06FC">
        <w:fldChar w:fldCharType="begin"/>
      </w:r>
      <w:r w:rsidR="000A06FC" w:rsidRPr="00732209">
        <w:rPr>
          <w:lang w:val="en-US"/>
          <w:rPrChange w:id="131" w:author="Mareike Ariaans" w:date="2021-02-10T09:55:00Z">
            <w:rPr/>
          </w:rPrChange>
        </w:rPr>
        <w:instrText xml:space="preserve"> HYPERLINK "https://doi.org/10.1111/jan.12189" </w:instrText>
      </w:r>
      <w:r w:rsidR="000A06FC">
        <w:fldChar w:fldCharType="separate"/>
      </w:r>
      <w:r w:rsidRPr="00AD7CB5">
        <w:rPr>
          <w:rStyle w:val="Hyperlink"/>
          <w:lang w:val="en-US"/>
        </w:rPr>
        <w:t>https://doi.org/10.1111/jan.12189</w:t>
      </w:r>
      <w:r w:rsidR="000A06FC">
        <w:rPr>
          <w:rStyle w:val="Hyperlink"/>
          <w:lang w:val="en-US"/>
        </w:rPr>
        <w:fldChar w:fldCharType="end"/>
      </w:r>
      <w:r>
        <w:rPr>
          <w:lang w:val="en-US"/>
        </w:rPr>
        <w:t>.</w:t>
      </w:r>
    </w:p>
    <w:bookmarkEnd w:id="126"/>
    <w:p w14:paraId="5FDDD747" w14:textId="43B06976" w:rsidR="005E0316" w:rsidRDefault="005E0316" w:rsidP="005E0316">
      <w:pPr>
        <w:pStyle w:val="CitaviBibliographyEntry"/>
        <w:rPr>
          <w:lang w:val="en-US"/>
        </w:rPr>
      </w:pPr>
      <w:r>
        <w:rPr>
          <w:lang w:val="en-US"/>
        </w:rPr>
        <w:t>[3</w:t>
      </w:r>
      <w:r w:rsidR="00621D12">
        <w:rPr>
          <w:lang w:val="en-US"/>
        </w:rPr>
        <w:t>8</w:t>
      </w:r>
      <w:r>
        <w:rPr>
          <w:lang w:val="en-US"/>
        </w:rPr>
        <w:t>]</w:t>
      </w:r>
      <w:r>
        <w:rPr>
          <w:lang w:val="en-US"/>
        </w:rPr>
        <w:tab/>
      </w:r>
      <w:bookmarkStart w:id="132" w:name="_CTVL00131a6e1e5cd3746469cdb27300f86d341"/>
      <w:r>
        <w:rPr>
          <w:lang w:val="en-US"/>
        </w:rPr>
        <w:t xml:space="preserve">OECD. OECD Health Statistics 2018; Available from: </w:t>
      </w:r>
      <w:r w:rsidR="000A06FC">
        <w:fldChar w:fldCharType="begin"/>
      </w:r>
      <w:r w:rsidR="000A06FC" w:rsidRPr="00732209">
        <w:rPr>
          <w:lang w:val="en-US"/>
          <w:rPrChange w:id="133" w:author="Mareike Ariaans" w:date="2021-02-10T09:55:00Z">
            <w:rPr/>
          </w:rPrChange>
        </w:rPr>
        <w:instrText xml:space="preserve"> HYPERLINK "http://www.oecd.org/els/health-systems/health-data.htm" </w:instrText>
      </w:r>
      <w:r w:rsidR="000A06FC">
        <w:fldChar w:fldCharType="separate"/>
      </w:r>
      <w:r w:rsidRPr="00AD7CB5">
        <w:rPr>
          <w:rStyle w:val="Hyperlink"/>
          <w:lang w:val="en-US"/>
        </w:rPr>
        <w:t>http://www.oecd.org/els/health-systems/health-data.htm</w:t>
      </w:r>
      <w:r w:rsidR="000A06FC">
        <w:rPr>
          <w:rStyle w:val="Hyperlink"/>
          <w:lang w:val="en-US"/>
        </w:rPr>
        <w:fldChar w:fldCharType="end"/>
      </w:r>
      <w:r>
        <w:rPr>
          <w:lang w:val="en-US"/>
        </w:rPr>
        <w:t>.</w:t>
      </w:r>
    </w:p>
    <w:bookmarkEnd w:id="132"/>
    <w:p w14:paraId="5C98A6B8" w14:textId="61CA9D98" w:rsidR="005E0316" w:rsidRDefault="005E0316" w:rsidP="005E0316">
      <w:pPr>
        <w:pStyle w:val="CitaviBibliographyEntry"/>
        <w:rPr>
          <w:lang w:val="en-US"/>
        </w:rPr>
      </w:pPr>
      <w:r>
        <w:rPr>
          <w:lang w:val="en-US"/>
        </w:rPr>
        <w:t>[3</w:t>
      </w:r>
      <w:r w:rsidR="00621D12">
        <w:rPr>
          <w:lang w:val="en-US"/>
        </w:rPr>
        <w:t>9</w:t>
      </w:r>
      <w:r>
        <w:rPr>
          <w:lang w:val="en-US"/>
        </w:rPr>
        <w:t>]</w:t>
      </w:r>
      <w:r>
        <w:rPr>
          <w:lang w:val="en-US"/>
        </w:rPr>
        <w:tab/>
      </w:r>
      <w:bookmarkStart w:id="134" w:name="_CTVL001e695c9812ebe48f081664322ba67ea9f"/>
      <w:r>
        <w:rPr>
          <w:lang w:val="en-US"/>
        </w:rPr>
        <w:t xml:space="preserve">European Commission. ESPN thematic report on Challenges in long-term care; Available from: </w:t>
      </w:r>
      <w:r w:rsidR="000A06FC">
        <w:fldChar w:fldCharType="begin"/>
      </w:r>
      <w:r w:rsidR="000A06FC" w:rsidRPr="00732209">
        <w:rPr>
          <w:lang w:val="en-US"/>
          <w:rPrChange w:id="135" w:author="Mareike Ariaans" w:date="2021-02-10T09:55:00Z">
            <w:rPr/>
          </w:rPrChange>
        </w:rPr>
        <w:instrText xml:space="preserve"> HYPERLINK "https://ec.europa.eu/social/main.jsp?advSearchKey=espnltc_2018&amp;mode=advancedSubmit&amp;catId=22&amp;policyArea=0&amp;policyAreaSub=0&amp;country=0&amp;year=0" </w:instrText>
      </w:r>
      <w:r w:rsidR="000A06FC">
        <w:fldChar w:fldCharType="separate"/>
      </w:r>
      <w:r w:rsidRPr="00AD7CB5">
        <w:rPr>
          <w:rStyle w:val="Hyperlink"/>
          <w:lang w:val="en-US"/>
        </w:rPr>
        <w:t>https://ec.europa.eu/social/main.jsp?advSearchKey=espnltc_2018&amp;mode=advancedSubmit&amp;catId=22&amp;policyArea=0&amp;policyAreaSub=0&amp;country=0&amp;year=0</w:t>
      </w:r>
      <w:r w:rsidR="000A06FC">
        <w:rPr>
          <w:rStyle w:val="Hyperlink"/>
          <w:lang w:val="en-US"/>
        </w:rPr>
        <w:fldChar w:fldCharType="end"/>
      </w:r>
      <w:r>
        <w:rPr>
          <w:lang w:val="en-US"/>
        </w:rPr>
        <w:t>.</w:t>
      </w:r>
    </w:p>
    <w:bookmarkEnd w:id="134"/>
    <w:p w14:paraId="6740B835" w14:textId="461DA27F" w:rsidR="005E0316" w:rsidRDefault="005E0316" w:rsidP="005E0316">
      <w:pPr>
        <w:pStyle w:val="CitaviBibliographyEntry"/>
        <w:rPr>
          <w:lang w:val="en-US"/>
        </w:rPr>
      </w:pPr>
      <w:r>
        <w:rPr>
          <w:lang w:val="en-US"/>
        </w:rPr>
        <w:t>[</w:t>
      </w:r>
      <w:r w:rsidR="00621D12">
        <w:rPr>
          <w:lang w:val="en-US"/>
        </w:rPr>
        <w:t>40</w:t>
      </w:r>
      <w:r>
        <w:rPr>
          <w:lang w:val="en-US"/>
        </w:rPr>
        <w:t>]</w:t>
      </w:r>
      <w:r>
        <w:rPr>
          <w:lang w:val="en-US"/>
        </w:rPr>
        <w:tab/>
      </w:r>
      <w:bookmarkStart w:id="136" w:name="_CTVL00108ebed689e2c4289841c92d111094b6e"/>
      <w:r>
        <w:rPr>
          <w:lang w:val="en-US"/>
        </w:rPr>
        <w:t>Milligan GW, Cooper MC. Methodology Review: Clustering Methods. Applied Psychological Measurement 1987</w:t>
      </w:r>
      <w:proofErr w:type="gramStart"/>
      <w:r>
        <w:rPr>
          <w:lang w:val="en-US"/>
        </w:rPr>
        <w:t>;11</w:t>
      </w:r>
      <w:proofErr w:type="gramEnd"/>
      <w:r>
        <w:rPr>
          <w:lang w:val="en-US"/>
        </w:rPr>
        <w:t xml:space="preserve">(4):329–54. </w:t>
      </w:r>
      <w:r w:rsidR="000A06FC">
        <w:fldChar w:fldCharType="begin"/>
      </w:r>
      <w:r w:rsidR="000A06FC" w:rsidRPr="00732209">
        <w:rPr>
          <w:lang w:val="en-US"/>
          <w:rPrChange w:id="137" w:author="Mareike Ariaans" w:date="2021-02-10T09:55:00Z">
            <w:rPr/>
          </w:rPrChange>
        </w:rPr>
        <w:instrText xml:space="preserve"> HYPERLINK "https://doi.org/10.1177/014662168701100401" </w:instrText>
      </w:r>
      <w:r w:rsidR="000A06FC">
        <w:fldChar w:fldCharType="separate"/>
      </w:r>
      <w:r w:rsidRPr="00AD7CB5">
        <w:rPr>
          <w:rStyle w:val="Hyperlink"/>
          <w:lang w:val="en-US"/>
        </w:rPr>
        <w:t>https://doi.org/10.1177/014662168701100401</w:t>
      </w:r>
      <w:r w:rsidR="000A06FC">
        <w:rPr>
          <w:rStyle w:val="Hyperlink"/>
          <w:lang w:val="en-US"/>
        </w:rPr>
        <w:fldChar w:fldCharType="end"/>
      </w:r>
      <w:r>
        <w:rPr>
          <w:lang w:val="en-US"/>
        </w:rPr>
        <w:t>.</w:t>
      </w:r>
    </w:p>
    <w:bookmarkEnd w:id="136"/>
    <w:p w14:paraId="38E7C184" w14:textId="7ABB1221" w:rsidR="005E0316" w:rsidRDefault="005E0316" w:rsidP="005E0316">
      <w:pPr>
        <w:pStyle w:val="CitaviBibliographyEntry"/>
        <w:rPr>
          <w:lang w:val="en-US"/>
        </w:rPr>
      </w:pPr>
      <w:r>
        <w:rPr>
          <w:lang w:val="en-US"/>
        </w:rPr>
        <w:t>[</w:t>
      </w:r>
      <w:r w:rsidR="00621D12">
        <w:rPr>
          <w:lang w:val="en-US"/>
        </w:rPr>
        <w:t>41</w:t>
      </w:r>
      <w:r>
        <w:rPr>
          <w:lang w:val="en-US"/>
        </w:rPr>
        <w:t>]</w:t>
      </w:r>
      <w:r>
        <w:rPr>
          <w:lang w:val="en-US"/>
        </w:rPr>
        <w:tab/>
      </w:r>
      <w:bookmarkStart w:id="138" w:name="_CTVL001fb37b04adcac459ebe08c9b097c11676"/>
      <w:r>
        <w:rPr>
          <w:lang w:val="en-US"/>
        </w:rPr>
        <w:t>White IR, Royston P, Wood AM. Multiple imputation using chained equations: Issues and guidance for practice. Stat</w:t>
      </w:r>
      <w:r w:rsidR="0040615E">
        <w:rPr>
          <w:lang w:val="en-US"/>
        </w:rPr>
        <w:t>istics in</w:t>
      </w:r>
      <w:r>
        <w:rPr>
          <w:lang w:val="en-US"/>
        </w:rPr>
        <w:t xml:space="preserve"> Med</w:t>
      </w:r>
      <w:r w:rsidR="0040615E">
        <w:rPr>
          <w:lang w:val="en-US"/>
        </w:rPr>
        <w:t>icine</w:t>
      </w:r>
      <w:r>
        <w:rPr>
          <w:lang w:val="en-US"/>
        </w:rPr>
        <w:t xml:space="preserve"> 2011</w:t>
      </w:r>
      <w:proofErr w:type="gramStart"/>
      <w:r>
        <w:rPr>
          <w:lang w:val="en-US"/>
        </w:rPr>
        <w:t>;30</w:t>
      </w:r>
      <w:proofErr w:type="gramEnd"/>
      <w:r>
        <w:rPr>
          <w:lang w:val="en-US"/>
        </w:rPr>
        <w:t xml:space="preserve">(4):377–99. </w:t>
      </w:r>
      <w:hyperlink r:id="rId15" w:history="1">
        <w:r w:rsidRPr="00AD7CB5">
          <w:rPr>
            <w:rStyle w:val="Hyperlink"/>
            <w:lang w:val="en-US"/>
          </w:rPr>
          <w:t>https://doi.org/10.1002/sim.4067</w:t>
        </w:r>
      </w:hyperlink>
      <w:r>
        <w:rPr>
          <w:lang w:val="en-US"/>
        </w:rPr>
        <w:t>.</w:t>
      </w:r>
    </w:p>
    <w:bookmarkEnd w:id="138"/>
    <w:p w14:paraId="2DF7ACE3" w14:textId="3883EDBC" w:rsidR="005E0316" w:rsidRDefault="005E0316" w:rsidP="005E0316">
      <w:pPr>
        <w:pStyle w:val="CitaviBibliographyEntry"/>
        <w:rPr>
          <w:lang w:val="en-US"/>
        </w:rPr>
      </w:pPr>
      <w:r>
        <w:rPr>
          <w:lang w:val="en-US"/>
        </w:rPr>
        <w:t>[4</w:t>
      </w:r>
      <w:r w:rsidR="00621D12">
        <w:rPr>
          <w:lang w:val="en-US"/>
        </w:rPr>
        <w:t>2</w:t>
      </w:r>
      <w:r>
        <w:rPr>
          <w:lang w:val="en-US"/>
        </w:rPr>
        <w:t>]</w:t>
      </w:r>
      <w:r>
        <w:rPr>
          <w:lang w:val="en-US"/>
        </w:rPr>
        <w:tab/>
      </w:r>
      <w:bookmarkStart w:id="139" w:name="_CTVL0011f8691c88a8d41f08287656a243643f7"/>
      <w:proofErr w:type="spellStart"/>
      <w:r>
        <w:rPr>
          <w:lang w:val="en-US"/>
        </w:rPr>
        <w:t>Kleinke</w:t>
      </w:r>
      <w:proofErr w:type="spellEnd"/>
      <w:r>
        <w:rPr>
          <w:lang w:val="en-US"/>
        </w:rPr>
        <w:t xml:space="preserve"> K, </w:t>
      </w:r>
      <w:proofErr w:type="spellStart"/>
      <w:r>
        <w:rPr>
          <w:lang w:val="en-US"/>
        </w:rPr>
        <w:t>Stemmler</w:t>
      </w:r>
      <w:proofErr w:type="spellEnd"/>
      <w:r>
        <w:rPr>
          <w:lang w:val="en-US"/>
        </w:rPr>
        <w:t xml:space="preserve"> M, </w:t>
      </w:r>
      <w:proofErr w:type="spellStart"/>
      <w:r>
        <w:rPr>
          <w:lang w:val="en-US"/>
        </w:rPr>
        <w:t>Reinecke</w:t>
      </w:r>
      <w:proofErr w:type="spellEnd"/>
      <w:r>
        <w:rPr>
          <w:lang w:val="en-US"/>
        </w:rPr>
        <w:t xml:space="preserve"> J, </w:t>
      </w:r>
      <w:proofErr w:type="spellStart"/>
      <w:r>
        <w:rPr>
          <w:lang w:val="en-US"/>
        </w:rPr>
        <w:t>Lösel</w:t>
      </w:r>
      <w:proofErr w:type="spellEnd"/>
      <w:r>
        <w:rPr>
          <w:lang w:val="en-US"/>
        </w:rPr>
        <w:t xml:space="preserve"> F. Efficient ways to impute incomplete panel data. </w:t>
      </w:r>
      <w:proofErr w:type="spellStart"/>
      <w:r>
        <w:rPr>
          <w:lang w:val="en-US"/>
        </w:rPr>
        <w:t>AStA</w:t>
      </w:r>
      <w:proofErr w:type="spellEnd"/>
      <w:r>
        <w:rPr>
          <w:lang w:val="en-US"/>
        </w:rPr>
        <w:t xml:space="preserve"> Adv</w:t>
      </w:r>
      <w:r w:rsidR="0040615E">
        <w:rPr>
          <w:lang w:val="en-US"/>
        </w:rPr>
        <w:t>ances in</w:t>
      </w:r>
      <w:r>
        <w:rPr>
          <w:lang w:val="en-US"/>
        </w:rPr>
        <w:t xml:space="preserve"> Stat</w:t>
      </w:r>
      <w:r w:rsidR="0040615E">
        <w:rPr>
          <w:lang w:val="en-US"/>
        </w:rPr>
        <w:t>istical</w:t>
      </w:r>
      <w:r>
        <w:rPr>
          <w:lang w:val="en-US"/>
        </w:rPr>
        <w:t xml:space="preserve"> Anal</w:t>
      </w:r>
      <w:r w:rsidR="0040615E">
        <w:rPr>
          <w:lang w:val="en-US"/>
        </w:rPr>
        <w:t>ysis</w:t>
      </w:r>
      <w:r>
        <w:rPr>
          <w:lang w:val="en-US"/>
        </w:rPr>
        <w:t xml:space="preserve"> 2011</w:t>
      </w:r>
      <w:proofErr w:type="gramStart"/>
      <w:r>
        <w:rPr>
          <w:lang w:val="en-US"/>
        </w:rPr>
        <w:t>;95</w:t>
      </w:r>
      <w:proofErr w:type="gramEnd"/>
      <w:r>
        <w:rPr>
          <w:lang w:val="en-US"/>
        </w:rPr>
        <w:t xml:space="preserve">(4):351–73. </w:t>
      </w:r>
      <w:hyperlink r:id="rId16" w:history="1">
        <w:r w:rsidRPr="00AD7CB5">
          <w:rPr>
            <w:rStyle w:val="Hyperlink"/>
            <w:lang w:val="en-US"/>
          </w:rPr>
          <w:t>https://doi.org/10.1007/s10182-011-0179-9</w:t>
        </w:r>
      </w:hyperlink>
      <w:r>
        <w:rPr>
          <w:lang w:val="en-US"/>
        </w:rPr>
        <w:t>.</w:t>
      </w:r>
    </w:p>
    <w:bookmarkEnd w:id="139"/>
    <w:p w14:paraId="11B04254" w14:textId="035F38A1" w:rsidR="005E0316" w:rsidRDefault="005E0316" w:rsidP="005E0316">
      <w:pPr>
        <w:pStyle w:val="CitaviBibliographyEntry"/>
        <w:rPr>
          <w:lang w:val="en-US"/>
        </w:rPr>
      </w:pPr>
      <w:r>
        <w:rPr>
          <w:lang w:val="en-US"/>
        </w:rPr>
        <w:t>[4</w:t>
      </w:r>
      <w:r w:rsidR="00621D12">
        <w:rPr>
          <w:lang w:val="en-US"/>
        </w:rPr>
        <w:t>3</w:t>
      </w:r>
      <w:r>
        <w:rPr>
          <w:lang w:val="en-US"/>
        </w:rPr>
        <w:t>]</w:t>
      </w:r>
      <w:r>
        <w:rPr>
          <w:lang w:val="en-US"/>
        </w:rPr>
        <w:tab/>
      </w:r>
      <w:bookmarkStart w:id="140" w:name="_CTVL00113d076a763cd4e85bf20b465b3cae4af"/>
      <w:proofErr w:type="spellStart"/>
      <w:r>
        <w:rPr>
          <w:lang w:val="en-US"/>
        </w:rPr>
        <w:t>Bambra</w:t>
      </w:r>
      <w:proofErr w:type="spellEnd"/>
      <w:r>
        <w:rPr>
          <w:lang w:val="en-US"/>
        </w:rPr>
        <w:t xml:space="preserve"> C. </w:t>
      </w:r>
      <w:proofErr w:type="spellStart"/>
      <w:r>
        <w:rPr>
          <w:lang w:val="en-US"/>
        </w:rPr>
        <w:t>Defamilisation</w:t>
      </w:r>
      <w:proofErr w:type="spellEnd"/>
      <w:r>
        <w:rPr>
          <w:lang w:val="en-US"/>
        </w:rPr>
        <w:t xml:space="preserve"> and welfare state regimes: a cluster analysis. International Journal of Social Welfare 2007</w:t>
      </w:r>
      <w:proofErr w:type="gramStart"/>
      <w:r>
        <w:rPr>
          <w:lang w:val="en-US"/>
        </w:rPr>
        <w:t>;16</w:t>
      </w:r>
      <w:proofErr w:type="gramEnd"/>
      <w:r>
        <w:rPr>
          <w:lang w:val="en-US"/>
        </w:rPr>
        <w:t xml:space="preserve">(4):326–38. </w:t>
      </w:r>
      <w:r w:rsidR="000A06FC">
        <w:fldChar w:fldCharType="begin"/>
      </w:r>
      <w:r w:rsidR="000A06FC" w:rsidRPr="00732209">
        <w:rPr>
          <w:lang w:val="en-US"/>
          <w:rPrChange w:id="141" w:author="Mareike Ariaans" w:date="2021-02-10T09:55:00Z">
            <w:rPr/>
          </w:rPrChange>
        </w:rPr>
        <w:instrText xml:space="preserve"> HYPERLINK "https://doi.org/10.1111/j.1468-2397.2007.00486.x" </w:instrText>
      </w:r>
      <w:r w:rsidR="000A06FC">
        <w:fldChar w:fldCharType="separate"/>
      </w:r>
      <w:r w:rsidRPr="00AD7CB5">
        <w:rPr>
          <w:rStyle w:val="Hyperlink"/>
          <w:lang w:val="en-US"/>
        </w:rPr>
        <w:t>https://doi.org/10.1111/j.1468-2397.2007.00486.x</w:t>
      </w:r>
      <w:r w:rsidR="000A06FC">
        <w:rPr>
          <w:rStyle w:val="Hyperlink"/>
          <w:lang w:val="en-US"/>
        </w:rPr>
        <w:fldChar w:fldCharType="end"/>
      </w:r>
      <w:r>
        <w:rPr>
          <w:lang w:val="en-US"/>
        </w:rPr>
        <w:t>.</w:t>
      </w:r>
    </w:p>
    <w:bookmarkEnd w:id="140"/>
    <w:p w14:paraId="31ED5D65" w14:textId="770C1901" w:rsidR="005E0316" w:rsidRDefault="005E0316" w:rsidP="005E0316">
      <w:pPr>
        <w:pStyle w:val="CitaviBibliographyEntry"/>
        <w:rPr>
          <w:lang w:val="en-US"/>
        </w:rPr>
      </w:pPr>
      <w:r>
        <w:rPr>
          <w:lang w:val="en-US"/>
        </w:rPr>
        <w:t>[4</w:t>
      </w:r>
      <w:r w:rsidR="00621D12">
        <w:rPr>
          <w:lang w:val="en-US"/>
        </w:rPr>
        <w:t>4</w:t>
      </w:r>
      <w:r>
        <w:rPr>
          <w:lang w:val="en-US"/>
        </w:rPr>
        <w:t>]</w:t>
      </w:r>
      <w:r>
        <w:rPr>
          <w:lang w:val="en-US"/>
        </w:rPr>
        <w:tab/>
      </w:r>
      <w:bookmarkStart w:id="142" w:name="_CTVL001be466e05928646daa518cec4cec03f63"/>
      <w:r>
        <w:rPr>
          <w:lang w:val="en-US"/>
        </w:rPr>
        <w:t>Jensen C. Worlds of welfare services and transfers. Journal of European Social Policy 2008</w:t>
      </w:r>
      <w:proofErr w:type="gramStart"/>
      <w:r>
        <w:rPr>
          <w:lang w:val="en-US"/>
        </w:rPr>
        <w:t>;18</w:t>
      </w:r>
      <w:proofErr w:type="gramEnd"/>
      <w:r>
        <w:rPr>
          <w:lang w:val="en-US"/>
        </w:rPr>
        <w:t xml:space="preserve">(2):151–62. </w:t>
      </w:r>
      <w:r w:rsidR="000A06FC">
        <w:fldChar w:fldCharType="begin"/>
      </w:r>
      <w:r w:rsidR="000A06FC" w:rsidRPr="00732209">
        <w:rPr>
          <w:lang w:val="en-US"/>
          <w:rPrChange w:id="143" w:author="Mareike Ariaans" w:date="2021-02-10T09:29:00Z">
            <w:rPr/>
          </w:rPrChange>
        </w:rPr>
        <w:instrText xml:space="preserve"> HYPERLINK "https://doi.org/10.1177/0958928707087591" </w:instrText>
      </w:r>
      <w:r w:rsidR="000A06FC">
        <w:fldChar w:fldCharType="separate"/>
      </w:r>
      <w:r w:rsidRPr="00AD7CB5">
        <w:rPr>
          <w:rStyle w:val="Hyperlink"/>
          <w:lang w:val="en-US"/>
        </w:rPr>
        <w:t>https://doi.org/10.1177/0958928707087591</w:t>
      </w:r>
      <w:r w:rsidR="000A06FC">
        <w:rPr>
          <w:rStyle w:val="Hyperlink"/>
          <w:lang w:val="en-US"/>
        </w:rPr>
        <w:fldChar w:fldCharType="end"/>
      </w:r>
      <w:r>
        <w:rPr>
          <w:lang w:val="en-US"/>
        </w:rPr>
        <w:t>.</w:t>
      </w:r>
    </w:p>
    <w:bookmarkEnd w:id="142"/>
    <w:p w14:paraId="7A24AD1A" w14:textId="26283520" w:rsidR="005E0316" w:rsidRDefault="005E0316" w:rsidP="005E0316">
      <w:pPr>
        <w:pStyle w:val="CitaviBibliographyEntry"/>
        <w:rPr>
          <w:lang w:val="en-US"/>
        </w:rPr>
      </w:pPr>
      <w:r>
        <w:rPr>
          <w:lang w:val="en-US"/>
        </w:rPr>
        <w:t>[4</w:t>
      </w:r>
      <w:r w:rsidR="00621D12">
        <w:rPr>
          <w:lang w:val="en-US"/>
        </w:rPr>
        <w:t>5</w:t>
      </w:r>
      <w:r>
        <w:rPr>
          <w:lang w:val="en-US"/>
        </w:rPr>
        <w:t>]</w:t>
      </w:r>
      <w:r>
        <w:rPr>
          <w:lang w:val="en-US"/>
        </w:rPr>
        <w:tab/>
      </w:r>
      <w:bookmarkStart w:id="144" w:name="_CTVL00175e7fd58a1d34770be22f60640fedb80"/>
      <w:proofErr w:type="spellStart"/>
      <w:r>
        <w:rPr>
          <w:lang w:val="en-US"/>
        </w:rPr>
        <w:t>Kammer</w:t>
      </w:r>
      <w:proofErr w:type="spellEnd"/>
      <w:r>
        <w:rPr>
          <w:lang w:val="en-US"/>
        </w:rPr>
        <w:t xml:space="preserve"> A, </w:t>
      </w:r>
      <w:proofErr w:type="spellStart"/>
      <w:r>
        <w:rPr>
          <w:lang w:val="en-US"/>
        </w:rPr>
        <w:t>Niehues</w:t>
      </w:r>
      <w:proofErr w:type="spellEnd"/>
      <w:r>
        <w:rPr>
          <w:lang w:val="en-US"/>
        </w:rPr>
        <w:t xml:space="preserve"> J, </w:t>
      </w:r>
      <w:proofErr w:type="spellStart"/>
      <w:r>
        <w:rPr>
          <w:lang w:val="en-US"/>
        </w:rPr>
        <w:t>Peichl</w:t>
      </w:r>
      <w:proofErr w:type="spellEnd"/>
      <w:r>
        <w:rPr>
          <w:lang w:val="en-US"/>
        </w:rPr>
        <w:t xml:space="preserve"> A. Welfare regimes and welfare state outcomes in Europe. Journal of European Social Policy 2012</w:t>
      </w:r>
      <w:proofErr w:type="gramStart"/>
      <w:r>
        <w:rPr>
          <w:lang w:val="en-US"/>
        </w:rPr>
        <w:t>;22</w:t>
      </w:r>
      <w:proofErr w:type="gramEnd"/>
      <w:r>
        <w:rPr>
          <w:lang w:val="en-US"/>
        </w:rPr>
        <w:t xml:space="preserve">(5):455–71. </w:t>
      </w:r>
      <w:hyperlink r:id="rId17" w:history="1">
        <w:r w:rsidRPr="00AD7CB5">
          <w:rPr>
            <w:rStyle w:val="Hyperlink"/>
            <w:lang w:val="en-US"/>
          </w:rPr>
          <w:t>https://doi.org/10.1177/0958928712456572</w:t>
        </w:r>
      </w:hyperlink>
      <w:r>
        <w:rPr>
          <w:lang w:val="en-US"/>
        </w:rPr>
        <w:t>.</w:t>
      </w:r>
    </w:p>
    <w:bookmarkEnd w:id="144"/>
    <w:p w14:paraId="6C11AE3C" w14:textId="6F8AC68B" w:rsidR="005E0316" w:rsidRDefault="005E0316" w:rsidP="005E0316">
      <w:pPr>
        <w:pStyle w:val="CitaviBibliographyEntry"/>
        <w:rPr>
          <w:lang w:val="en-US"/>
        </w:rPr>
      </w:pPr>
      <w:r>
        <w:rPr>
          <w:lang w:val="en-US"/>
        </w:rPr>
        <w:t>[4</w:t>
      </w:r>
      <w:r w:rsidR="00621D12">
        <w:rPr>
          <w:lang w:val="en-US"/>
        </w:rPr>
        <w:t>6</w:t>
      </w:r>
      <w:r>
        <w:rPr>
          <w:lang w:val="en-US"/>
        </w:rPr>
        <w:t>]</w:t>
      </w:r>
      <w:r>
        <w:rPr>
          <w:lang w:val="en-US"/>
        </w:rPr>
        <w:tab/>
      </w:r>
      <w:bookmarkStart w:id="145" w:name="_CTVL001b0b165f1db0a4d44bf83e82f2f5cd0f9"/>
      <w:r>
        <w:rPr>
          <w:lang w:val="en-US"/>
        </w:rPr>
        <w:t>Wendt C. Mapping European healthcare systems: a comparative analysis of financing, service provision and access to healthcare. Journal of European Social Policy 2009</w:t>
      </w:r>
      <w:proofErr w:type="gramStart"/>
      <w:r>
        <w:rPr>
          <w:lang w:val="en-US"/>
        </w:rPr>
        <w:t>;19</w:t>
      </w:r>
      <w:proofErr w:type="gramEnd"/>
      <w:r>
        <w:rPr>
          <w:lang w:val="en-US"/>
        </w:rPr>
        <w:t xml:space="preserve">(5):432–45. </w:t>
      </w:r>
      <w:hyperlink r:id="rId18" w:history="1">
        <w:r w:rsidRPr="00AD7CB5">
          <w:rPr>
            <w:rStyle w:val="Hyperlink"/>
            <w:lang w:val="en-US"/>
          </w:rPr>
          <w:t>https://doi.org/10.1177/0958928709344247</w:t>
        </w:r>
      </w:hyperlink>
      <w:r>
        <w:rPr>
          <w:lang w:val="en-US"/>
        </w:rPr>
        <w:t>.</w:t>
      </w:r>
    </w:p>
    <w:bookmarkEnd w:id="145"/>
    <w:p w14:paraId="7D56344C" w14:textId="39EFABFF" w:rsidR="005E0316" w:rsidRDefault="005E0316" w:rsidP="005E0316">
      <w:pPr>
        <w:pStyle w:val="CitaviBibliographyEntry"/>
        <w:rPr>
          <w:lang w:val="en-US"/>
        </w:rPr>
      </w:pPr>
      <w:r>
        <w:rPr>
          <w:lang w:val="en-US"/>
        </w:rPr>
        <w:t>[4</w:t>
      </w:r>
      <w:r w:rsidR="00621D12">
        <w:rPr>
          <w:lang w:val="en-US"/>
        </w:rPr>
        <w:t>7</w:t>
      </w:r>
      <w:r>
        <w:rPr>
          <w:lang w:val="en-US"/>
        </w:rPr>
        <w:t>]</w:t>
      </w:r>
      <w:r>
        <w:rPr>
          <w:lang w:val="en-US"/>
        </w:rPr>
        <w:tab/>
      </w:r>
      <w:bookmarkStart w:id="146" w:name="_CTVL0014251892f140044c98ec580332144306b"/>
      <w:r>
        <w:rPr>
          <w:lang w:val="en-US"/>
        </w:rPr>
        <w:t>Fonseca JRS. Clustering in the field of social sciences: that is your choice. International Journal of Social Research Methodology 2013</w:t>
      </w:r>
      <w:proofErr w:type="gramStart"/>
      <w:r>
        <w:rPr>
          <w:lang w:val="en-US"/>
        </w:rPr>
        <w:t>;16</w:t>
      </w:r>
      <w:proofErr w:type="gramEnd"/>
      <w:r>
        <w:rPr>
          <w:lang w:val="en-US"/>
        </w:rPr>
        <w:t xml:space="preserve">(5):403–28. </w:t>
      </w:r>
      <w:hyperlink r:id="rId19" w:history="1">
        <w:r w:rsidRPr="00AD7CB5">
          <w:rPr>
            <w:rStyle w:val="Hyperlink"/>
            <w:lang w:val="en-US"/>
          </w:rPr>
          <w:t>https://doi.org/10.1080/13645579.2012.716973</w:t>
        </w:r>
      </w:hyperlink>
      <w:r>
        <w:rPr>
          <w:lang w:val="en-US"/>
        </w:rPr>
        <w:t>.</w:t>
      </w:r>
    </w:p>
    <w:bookmarkEnd w:id="146"/>
    <w:p w14:paraId="713C794E" w14:textId="7DA13B63" w:rsidR="00426A2E" w:rsidRDefault="00426A2E" w:rsidP="005E0316">
      <w:pPr>
        <w:pStyle w:val="CitaviBibliographyEntry"/>
        <w:rPr>
          <w:lang w:val="en-US"/>
        </w:rPr>
      </w:pPr>
      <w:r w:rsidRPr="00426A2E">
        <w:rPr>
          <w:lang w:val="en-US"/>
        </w:rPr>
        <w:lastRenderedPageBreak/>
        <w:t>[4</w:t>
      </w:r>
      <w:r w:rsidR="00621D12">
        <w:rPr>
          <w:lang w:val="en-US"/>
        </w:rPr>
        <w:t>8</w:t>
      </w:r>
      <w:r w:rsidRPr="00ED5E04">
        <w:rPr>
          <w:lang w:val="en-US"/>
        </w:rPr>
        <w:t xml:space="preserve">] Anthony D, </w:t>
      </w:r>
      <w:proofErr w:type="spellStart"/>
      <w:r w:rsidRPr="00ED5E04">
        <w:rPr>
          <w:lang w:val="en-US"/>
        </w:rPr>
        <w:t>Alosaimi</w:t>
      </w:r>
      <w:proofErr w:type="spellEnd"/>
      <w:r w:rsidRPr="00ED5E04">
        <w:rPr>
          <w:lang w:val="en-US"/>
        </w:rPr>
        <w:t xml:space="preserve"> D, Safari R. Prevalence of pressure ulcers in </w:t>
      </w:r>
      <w:proofErr w:type="gramStart"/>
      <w:r w:rsidRPr="00ED5E04">
        <w:rPr>
          <w:lang w:val="en-US"/>
        </w:rPr>
        <w:t>long term</w:t>
      </w:r>
      <w:proofErr w:type="gramEnd"/>
      <w:r w:rsidRPr="00ED5E04">
        <w:rPr>
          <w:lang w:val="en-US"/>
        </w:rPr>
        <w:t xml:space="preserve"> care. J</w:t>
      </w:r>
      <w:r>
        <w:rPr>
          <w:lang w:val="en-US"/>
        </w:rPr>
        <w:t>ournal of</w:t>
      </w:r>
      <w:r w:rsidRPr="00ED5E04">
        <w:rPr>
          <w:lang w:val="en-US"/>
        </w:rPr>
        <w:t xml:space="preserve"> Wound Care 2019</w:t>
      </w:r>
      <w:proofErr w:type="gramStart"/>
      <w:r w:rsidRPr="00ED5E04">
        <w:rPr>
          <w:lang w:val="en-US"/>
        </w:rPr>
        <w:t>;28</w:t>
      </w:r>
      <w:proofErr w:type="gramEnd"/>
      <w:r>
        <w:rPr>
          <w:lang w:val="en-US"/>
        </w:rPr>
        <w:t>(11)</w:t>
      </w:r>
      <w:r w:rsidRPr="00ED5E04">
        <w:rPr>
          <w:lang w:val="en-US"/>
        </w:rPr>
        <w:t>:702–9.</w:t>
      </w:r>
      <w:r>
        <w:rPr>
          <w:lang w:val="en-US"/>
        </w:rPr>
        <w:t xml:space="preserve"> </w:t>
      </w:r>
      <w:r w:rsidR="00ED5E04" w:rsidRPr="00ED5E04">
        <w:rPr>
          <w:lang w:val="en-US"/>
        </w:rPr>
        <w:t>https://doi.org/10.12968/jowc.2019.28.11.702</w:t>
      </w:r>
    </w:p>
    <w:p w14:paraId="6F21353A" w14:textId="3AA625E3" w:rsidR="005E0316" w:rsidRDefault="005E0316" w:rsidP="005E0316">
      <w:pPr>
        <w:pStyle w:val="CitaviBibliographyEntry"/>
        <w:rPr>
          <w:lang w:val="en-US"/>
        </w:rPr>
      </w:pPr>
      <w:r>
        <w:rPr>
          <w:lang w:val="en-US"/>
        </w:rPr>
        <w:t>[4</w:t>
      </w:r>
      <w:r w:rsidR="00621D12">
        <w:rPr>
          <w:lang w:val="en-US"/>
        </w:rPr>
        <w:t>9</w:t>
      </w:r>
      <w:r>
        <w:rPr>
          <w:lang w:val="en-US"/>
        </w:rPr>
        <w:t>]</w:t>
      </w:r>
      <w:r>
        <w:rPr>
          <w:lang w:val="en-US"/>
        </w:rPr>
        <w:tab/>
      </w:r>
      <w:bookmarkStart w:id="147" w:name="_CTVL001c4cde9c35b0a4375a4d04a5ae1610beb"/>
      <w:proofErr w:type="spellStart"/>
      <w:r>
        <w:rPr>
          <w:lang w:val="en-US"/>
        </w:rPr>
        <w:t>Spasova</w:t>
      </w:r>
      <w:proofErr w:type="spellEnd"/>
      <w:r>
        <w:rPr>
          <w:lang w:val="en-US"/>
        </w:rPr>
        <w:t xml:space="preserve"> S, </w:t>
      </w:r>
      <w:proofErr w:type="spellStart"/>
      <w:r>
        <w:rPr>
          <w:lang w:val="en-US"/>
        </w:rPr>
        <w:t>Baeten</w:t>
      </w:r>
      <w:proofErr w:type="spellEnd"/>
      <w:r>
        <w:rPr>
          <w:lang w:val="en-US"/>
        </w:rPr>
        <w:t xml:space="preserve"> R, </w:t>
      </w:r>
      <w:proofErr w:type="spellStart"/>
      <w:r>
        <w:rPr>
          <w:lang w:val="en-US"/>
        </w:rPr>
        <w:t>Coster</w:t>
      </w:r>
      <w:proofErr w:type="spellEnd"/>
      <w:r>
        <w:rPr>
          <w:lang w:val="en-US"/>
        </w:rPr>
        <w:t xml:space="preserve"> S, Ghailani D, Peña-Casas R, </w:t>
      </w:r>
      <w:proofErr w:type="spellStart"/>
      <w:r>
        <w:rPr>
          <w:lang w:val="en-US"/>
        </w:rPr>
        <w:t>Vanhercke</w:t>
      </w:r>
      <w:proofErr w:type="spellEnd"/>
      <w:r>
        <w:rPr>
          <w:lang w:val="en-US"/>
        </w:rPr>
        <w:t xml:space="preserve"> B. Challenges in long-term care in Europe: A study of national policies. Brussels; 2018.</w:t>
      </w:r>
    </w:p>
    <w:bookmarkEnd w:id="147"/>
    <w:p w14:paraId="6803E861" w14:textId="3E2DF3A9" w:rsidR="005E0316" w:rsidRPr="006A56FF" w:rsidRDefault="005E0316" w:rsidP="005E0316">
      <w:pPr>
        <w:pStyle w:val="CitaviBibliographyEntry"/>
        <w:rPr>
          <w:lang w:val="en-US"/>
        </w:rPr>
      </w:pPr>
      <w:r>
        <w:rPr>
          <w:lang w:val="en-US"/>
        </w:rPr>
        <w:t>[</w:t>
      </w:r>
      <w:r w:rsidR="00621D12">
        <w:rPr>
          <w:lang w:val="en-US"/>
        </w:rPr>
        <w:t>50</w:t>
      </w:r>
      <w:r>
        <w:rPr>
          <w:lang w:val="en-US"/>
        </w:rPr>
        <w:t>]</w:t>
      </w:r>
      <w:r>
        <w:rPr>
          <w:lang w:val="en-US"/>
        </w:rPr>
        <w:tab/>
      </w:r>
      <w:bookmarkStart w:id="148" w:name="_CTVL001c8de60e5bb4846cabf3cbe7b0f4faa71"/>
      <w:proofErr w:type="spellStart"/>
      <w:r>
        <w:rPr>
          <w:lang w:val="en-US"/>
        </w:rPr>
        <w:t>Nies</w:t>
      </w:r>
      <w:proofErr w:type="spellEnd"/>
      <w:r>
        <w:rPr>
          <w:lang w:val="en-US"/>
        </w:rPr>
        <w:t xml:space="preserve"> H, </w:t>
      </w:r>
      <w:proofErr w:type="spellStart"/>
      <w:r>
        <w:rPr>
          <w:lang w:val="en-US"/>
        </w:rPr>
        <w:t>Leichsenring</w:t>
      </w:r>
      <w:proofErr w:type="spellEnd"/>
      <w:r>
        <w:rPr>
          <w:lang w:val="en-US"/>
        </w:rPr>
        <w:t xml:space="preserve"> K, </w:t>
      </w:r>
      <w:proofErr w:type="spellStart"/>
      <w:r>
        <w:rPr>
          <w:lang w:val="en-US"/>
        </w:rPr>
        <w:t>Mak</w:t>
      </w:r>
      <w:proofErr w:type="spellEnd"/>
      <w:r>
        <w:rPr>
          <w:lang w:val="en-US"/>
        </w:rPr>
        <w:t xml:space="preserve"> S. The Emerging Identity of Long- Term Care Systems in Europe. In: </w:t>
      </w:r>
      <w:proofErr w:type="spellStart"/>
      <w:r>
        <w:rPr>
          <w:lang w:val="en-US"/>
        </w:rPr>
        <w:t>Leichsenring</w:t>
      </w:r>
      <w:proofErr w:type="spellEnd"/>
      <w:r>
        <w:rPr>
          <w:lang w:val="en-US"/>
        </w:rPr>
        <w:t xml:space="preserve">, Kai, Billings, Jenny, </w:t>
      </w:r>
      <w:proofErr w:type="spellStart"/>
      <w:r>
        <w:rPr>
          <w:lang w:val="en-US"/>
        </w:rPr>
        <w:t>Nies</w:t>
      </w:r>
      <w:proofErr w:type="spellEnd"/>
      <w:r>
        <w:rPr>
          <w:lang w:val="en-US"/>
        </w:rPr>
        <w:t xml:space="preserve"> H, editors. </w:t>
      </w:r>
      <w:proofErr w:type="gramStart"/>
      <w:r>
        <w:rPr>
          <w:lang w:val="en-US"/>
        </w:rPr>
        <w:t>Long term</w:t>
      </w:r>
      <w:proofErr w:type="gramEnd"/>
      <w:r>
        <w:rPr>
          <w:lang w:val="en-US"/>
        </w:rPr>
        <w:t xml:space="preserve"> care in Europe: Improving policy and practice. Basingstoke: Palgrave Macmillan; 2013, p. 19–41</w:t>
      </w:r>
      <w:bookmarkEnd w:id="148"/>
      <w:r>
        <w:rPr>
          <w:lang w:val="en-US"/>
        </w:rPr>
        <w:t>.</w:t>
      </w:r>
    </w:p>
    <w:p w14:paraId="78F6CA3F" w14:textId="77777777" w:rsidR="00BF7C8B" w:rsidRDefault="00BF7C8B"/>
    <w:sectPr w:rsidR="00BF7C8B">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4CEA" w16cex:dateUtc="2020-11-17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B2723E" w16cid:durableId="23748FC3"/>
  <w16cid:commentId w16cid:paraId="01A8E6B4" w16cid:durableId="23748FD1"/>
  <w16cid:commentId w16cid:paraId="57D4029C" w16cid:durableId="2374971B"/>
  <w16cid:commentId w16cid:paraId="657DA8C2" w16cid:durableId="23749A40"/>
  <w16cid:commentId w16cid:paraId="43A551DE" w16cid:durableId="23749E46"/>
  <w16cid:commentId w16cid:paraId="6F9E619A" w16cid:durableId="23749E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652450"/>
    <w:multiLevelType w:val="multilevel"/>
    <w:tmpl w:val="B276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8"/>
  </w:num>
  <w:num w:numId="15">
    <w:abstractNumId w:val="19"/>
  </w:num>
  <w:num w:numId="16">
    <w:abstractNumId w:val="12"/>
  </w:num>
  <w:num w:numId="17">
    <w:abstractNumId w:val="10"/>
  </w:num>
  <w:num w:numId="18">
    <w:abstractNumId w:val="14"/>
  </w:num>
  <w:num w:numId="19">
    <w:abstractNumId w:val="20"/>
  </w:num>
  <w:num w:numId="20">
    <w:abstractNumId w:val="13"/>
  </w:num>
  <w:num w:numId="2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eike Ariaans">
    <w15:presenceInfo w15:providerId="Windows Live" w15:userId="ad2f2a960a7bcc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16"/>
    <w:rsid w:val="00040476"/>
    <w:rsid w:val="000415FA"/>
    <w:rsid w:val="000548AA"/>
    <w:rsid w:val="000552DD"/>
    <w:rsid w:val="0006256A"/>
    <w:rsid w:val="00094DD6"/>
    <w:rsid w:val="000A06FC"/>
    <w:rsid w:val="000E2082"/>
    <w:rsid w:val="00115245"/>
    <w:rsid w:val="00137703"/>
    <w:rsid w:val="00173917"/>
    <w:rsid w:val="001800BA"/>
    <w:rsid w:val="001A038B"/>
    <w:rsid w:val="001F1E3B"/>
    <w:rsid w:val="00230D9F"/>
    <w:rsid w:val="00235AAC"/>
    <w:rsid w:val="00245CB5"/>
    <w:rsid w:val="00275DD2"/>
    <w:rsid w:val="00276946"/>
    <w:rsid w:val="00286B32"/>
    <w:rsid w:val="002A567A"/>
    <w:rsid w:val="002F5109"/>
    <w:rsid w:val="00303F03"/>
    <w:rsid w:val="00315BFD"/>
    <w:rsid w:val="00394C8C"/>
    <w:rsid w:val="003A0625"/>
    <w:rsid w:val="003E3C1D"/>
    <w:rsid w:val="00405A58"/>
    <w:rsid w:val="0040615E"/>
    <w:rsid w:val="004131E1"/>
    <w:rsid w:val="00426A2E"/>
    <w:rsid w:val="00436ADB"/>
    <w:rsid w:val="00477B8D"/>
    <w:rsid w:val="004C4DE2"/>
    <w:rsid w:val="004E1472"/>
    <w:rsid w:val="00500C9C"/>
    <w:rsid w:val="00584B55"/>
    <w:rsid w:val="005D3998"/>
    <w:rsid w:val="005D3C8E"/>
    <w:rsid w:val="005E0316"/>
    <w:rsid w:val="005E5774"/>
    <w:rsid w:val="005F457A"/>
    <w:rsid w:val="00612194"/>
    <w:rsid w:val="006179E1"/>
    <w:rsid w:val="00621D12"/>
    <w:rsid w:val="00647AD8"/>
    <w:rsid w:val="006745E2"/>
    <w:rsid w:val="006C3783"/>
    <w:rsid w:val="006E2E5A"/>
    <w:rsid w:val="006F37B4"/>
    <w:rsid w:val="00720880"/>
    <w:rsid w:val="00732209"/>
    <w:rsid w:val="00751DAA"/>
    <w:rsid w:val="00756BA4"/>
    <w:rsid w:val="00806093"/>
    <w:rsid w:val="00840B7F"/>
    <w:rsid w:val="008A25B9"/>
    <w:rsid w:val="009434E8"/>
    <w:rsid w:val="00951BB6"/>
    <w:rsid w:val="009816E7"/>
    <w:rsid w:val="00992C56"/>
    <w:rsid w:val="00995084"/>
    <w:rsid w:val="009C1D58"/>
    <w:rsid w:val="009C2A6D"/>
    <w:rsid w:val="009C7C65"/>
    <w:rsid w:val="009E79E4"/>
    <w:rsid w:val="00A34BF4"/>
    <w:rsid w:val="00A52B37"/>
    <w:rsid w:val="00A66242"/>
    <w:rsid w:val="00AB412E"/>
    <w:rsid w:val="00B428BD"/>
    <w:rsid w:val="00BC2953"/>
    <w:rsid w:val="00BD2D8C"/>
    <w:rsid w:val="00BE2C1C"/>
    <w:rsid w:val="00BE4916"/>
    <w:rsid w:val="00BE7EAA"/>
    <w:rsid w:val="00BF263D"/>
    <w:rsid w:val="00BF7C8B"/>
    <w:rsid w:val="00C04269"/>
    <w:rsid w:val="00C17185"/>
    <w:rsid w:val="00C5045E"/>
    <w:rsid w:val="00C67ED4"/>
    <w:rsid w:val="00C72D5E"/>
    <w:rsid w:val="00C90401"/>
    <w:rsid w:val="00CA35CB"/>
    <w:rsid w:val="00CC3A02"/>
    <w:rsid w:val="00D21B6D"/>
    <w:rsid w:val="00D36D68"/>
    <w:rsid w:val="00D8381E"/>
    <w:rsid w:val="00DA689C"/>
    <w:rsid w:val="00DD1F5B"/>
    <w:rsid w:val="00E614F9"/>
    <w:rsid w:val="00E92AEF"/>
    <w:rsid w:val="00E96AC7"/>
    <w:rsid w:val="00EA6217"/>
    <w:rsid w:val="00ED5A0A"/>
    <w:rsid w:val="00ED5E04"/>
    <w:rsid w:val="00F34A7F"/>
    <w:rsid w:val="00F53366"/>
    <w:rsid w:val="00F80AF7"/>
    <w:rsid w:val="00FA6043"/>
    <w:rsid w:val="00FD4BA5"/>
    <w:rsid w:val="00FD7F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6002"/>
  <w15:chartTrackingRefBased/>
  <w15:docId w15:val="{5D159D12-5AA4-4341-820E-7713CC5E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E0316"/>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5E0316"/>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5E0316"/>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5E0316"/>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5E0316"/>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5E0316"/>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5E0316"/>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5E0316"/>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5E0316"/>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5E0316"/>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0316"/>
    <w:rPr>
      <w:rFonts w:ascii="Times New Roman" w:eastAsia="Times New Roman" w:hAnsi="Times New Roman" w:cs="Times New Roman"/>
      <w:b/>
      <w:bCs/>
      <w:color w:val="000000"/>
      <w:sz w:val="32"/>
      <w:szCs w:val="28"/>
    </w:rPr>
  </w:style>
  <w:style w:type="character" w:customStyle="1" w:styleId="berschrift2Zchn">
    <w:name w:val="Überschrift 2 Zchn"/>
    <w:basedOn w:val="Absatz-Standardschriftart"/>
    <w:link w:val="berschrift2"/>
    <w:uiPriority w:val="9"/>
    <w:rsid w:val="005E0316"/>
    <w:rPr>
      <w:rFonts w:ascii="Times New Roman" w:eastAsia="Times New Roman" w:hAnsi="Times New Roman" w:cs="Times New Roman"/>
      <w:b/>
      <w:color w:val="000000"/>
      <w:sz w:val="24"/>
      <w:szCs w:val="26"/>
    </w:rPr>
  </w:style>
  <w:style w:type="character" w:customStyle="1" w:styleId="berschrift3Zchn">
    <w:name w:val="Überschrift 3 Zchn"/>
    <w:basedOn w:val="Absatz-Standardschriftart"/>
    <w:link w:val="berschrift3"/>
    <w:uiPriority w:val="9"/>
    <w:rsid w:val="005E0316"/>
    <w:rPr>
      <w:rFonts w:ascii="Times New Roman" w:eastAsia="Times New Roman" w:hAnsi="Times New Roman" w:cs="Times New Roman"/>
      <w:color w:val="000000"/>
      <w:sz w:val="24"/>
      <w:u w:val="single"/>
    </w:rPr>
  </w:style>
  <w:style w:type="character" w:customStyle="1" w:styleId="berschrift4Zchn">
    <w:name w:val="Überschrift 4 Zchn"/>
    <w:basedOn w:val="Absatz-Standardschriftart"/>
    <w:link w:val="berschrift4"/>
    <w:uiPriority w:val="9"/>
    <w:rsid w:val="005E0316"/>
    <w:rPr>
      <w:rFonts w:ascii="Times New Roman" w:eastAsia="Times New Roman" w:hAnsi="Times New Roman" w:cs="Times New Roman"/>
      <w:i/>
      <w:sz w:val="24"/>
    </w:rPr>
  </w:style>
  <w:style w:type="character" w:customStyle="1" w:styleId="berschrift5Zchn">
    <w:name w:val="Überschrift 5 Zchn"/>
    <w:basedOn w:val="Absatz-Standardschriftart"/>
    <w:link w:val="berschrift5"/>
    <w:uiPriority w:val="9"/>
    <w:rsid w:val="005E0316"/>
    <w:rPr>
      <w:rFonts w:ascii="Times New Roman" w:eastAsia="Times New Roman" w:hAnsi="Times New Roman" w:cs="Times New Roman"/>
      <w:i/>
      <w:sz w:val="24"/>
      <w:u w:val="single"/>
    </w:rPr>
  </w:style>
  <w:style w:type="character" w:customStyle="1" w:styleId="berschrift6Zchn">
    <w:name w:val="Überschrift 6 Zchn"/>
    <w:basedOn w:val="Absatz-Standardschriftart"/>
    <w:link w:val="berschrift6"/>
    <w:uiPriority w:val="9"/>
    <w:semiHidden/>
    <w:rsid w:val="005E0316"/>
    <w:rPr>
      <w:rFonts w:ascii="Times New Roman" w:eastAsia="Times New Roman" w:hAnsi="Times New Roman" w:cs="Times New Roman"/>
      <w:i/>
      <w:iCs/>
      <w:sz w:val="24"/>
    </w:rPr>
  </w:style>
  <w:style w:type="character" w:customStyle="1" w:styleId="berschrift7Zchn">
    <w:name w:val="Überschrift 7 Zchn"/>
    <w:basedOn w:val="Absatz-Standardschriftart"/>
    <w:link w:val="berschrift7"/>
    <w:uiPriority w:val="9"/>
    <w:semiHidden/>
    <w:rsid w:val="005E0316"/>
    <w:rPr>
      <w:rFonts w:ascii="Times New Roman" w:eastAsia="Times New Roman" w:hAnsi="Times New Roman" w:cs="Times New Roman"/>
      <w:i/>
      <w:iCs/>
      <w:sz w:val="24"/>
    </w:rPr>
  </w:style>
  <w:style w:type="character" w:customStyle="1" w:styleId="berschrift8Zchn">
    <w:name w:val="Überschrift 8 Zchn"/>
    <w:basedOn w:val="Absatz-Standardschriftart"/>
    <w:link w:val="berschrift8"/>
    <w:uiPriority w:val="9"/>
    <w:semiHidden/>
    <w:rsid w:val="005E0316"/>
    <w:rPr>
      <w:rFonts w:ascii="Times New Roman" w:eastAsia="Times New Roman" w:hAnsi="Times New Roman" w:cs="Times New Roman"/>
      <w:i/>
      <w:iCs/>
      <w:sz w:val="24"/>
      <w:szCs w:val="24"/>
    </w:rPr>
  </w:style>
  <w:style w:type="character" w:customStyle="1" w:styleId="berschrift9Zchn">
    <w:name w:val="Überschrift 9 Zchn"/>
    <w:basedOn w:val="Absatz-Standardschriftart"/>
    <w:link w:val="berschrift9"/>
    <w:uiPriority w:val="9"/>
    <w:semiHidden/>
    <w:rsid w:val="005E0316"/>
    <w:rPr>
      <w:rFonts w:ascii="Times New Roman" w:eastAsia="Times New Roman" w:hAnsi="Times New Roman" w:cs="Times New Roman"/>
      <w:i/>
      <w:iCs/>
      <w:sz w:val="24"/>
      <w:szCs w:val="24"/>
    </w:rPr>
  </w:style>
  <w:style w:type="paragraph" w:customStyle="1" w:styleId="CitaviBibliographyEntry">
    <w:name w:val="Citavi Bibliography Entry"/>
    <w:basedOn w:val="Standard"/>
    <w:link w:val="CitaviBibliographyEntryZchn"/>
    <w:rsid w:val="005E0316"/>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5E0316"/>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5E0316"/>
  </w:style>
  <w:style w:type="character" w:customStyle="1" w:styleId="CitaviBibliographyHeadingZchn">
    <w:name w:val="Citavi Bibliography Heading Zchn"/>
    <w:basedOn w:val="Absatz-Standardschriftart"/>
    <w:link w:val="CitaviBibliographyHeading"/>
    <w:rsid w:val="005E0316"/>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5E0316"/>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5E0316"/>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5E0316"/>
    <w:pPr>
      <w:tabs>
        <w:tab w:val="center" w:pos="4536"/>
        <w:tab w:val="right" w:pos="9072"/>
      </w:tabs>
    </w:pPr>
  </w:style>
  <w:style w:type="character" w:customStyle="1" w:styleId="FuzeileZchn">
    <w:name w:val="Fußzeile Zchn"/>
    <w:basedOn w:val="Absatz-Standardschriftart"/>
    <w:link w:val="Fuzeile"/>
    <w:uiPriority w:val="99"/>
    <w:rsid w:val="005E0316"/>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5E0316"/>
    <w:rPr>
      <w:sz w:val="16"/>
      <w:szCs w:val="16"/>
    </w:rPr>
  </w:style>
  <w:style w:type="paragraph" w:styleId="Kommentartext">
    <w:name w:val="annotation text"/>
    <w:basedOn w:val="Standard"/>
    <w:link w:val="KommentartextZchn"/>
    <w:uiPriority w:val="99"/>
    <w:unhideWhenUsed/>
    <w:rsid w:val="005E0316"/>
    <w:rPr>
      <w:sz w:val="20"/>
      <w:szCs w:val="20"/>
    </w:rPr>
  </w:style>
  <w:style w:type="character" w:customStyle="1" w:styleId="KommentartextZchn">
    <w:name w:val="Kommentartext Zchn"/>
    <w:basedOn w:val="Absatz-Standardschriftart"/>
    <w:link w:val="Kommentartext"/>
    <w:uiPriority w:val="99"/>
    <w:rsid w:val="005E0316"/>
    <w:rPr>
      <w:rFonts w:ascii="Times New Roman" w:eastAsia="Calibri" w:hAnsi="Times New Roman" w:cs="Times New Roman"/>
      <w:color w:val="000000"/>
      <w:sz w:val="20"/>
      <w:szCs w:val="20"/>
    </w:rPr>
  </w:style>
  <w:style w:type="paragraph" w:styleId="Kommentarthema">
    <w:name w:val="annotation subject"/>
    <w:basedOn w:val="Kommentartext"/>
    <w:next w:val="Kommentartext"/>
    <w:link w:val="KommentarthemaZchn"/>
    <w:uiPriority w:val="99"/>
    <w:unhideWhenUsed/>
    <w:rsid w:val="005E0316"/>
    <w:rPr>
      <w:b/>
      <w:bCs/>
    </w:rPr>
  </w:style>
  <w:style w:type="character" w:customStyle="1" w:styleId="KommentarthemaZchn">
    <w:name w:val="Kommentarthema Zchn"/>
    <w:basedOn w:val="KommentartextZchn"/>
    <w:link w:val="Kommentarthema"/>
    <w:uiPriority w:val="99"/>
    <w:rsid w:val="005E0316"/>
    <w:rPr>
      <w:rFonts w:ascii="Times New Roman" w:eastAsia="Calibri" w:hAnsi="Times New Roman" w:cs="Times New Roman"/>
      <w:b/>
      <w:bCs/>
      <w:color w:val="000000"/>
      <w:sz w:val="20"/>
      <w:szCs w:val="20"/>
    </w:rPr>
  </w:style>
  <w:style w:type="paragraph" w:styleId="Sprechblasentext">
    <w:name w:val="Balloon Text"/>
    <w:basedOn w:val="Standard"/>
    <w:link w:val="SprechblasentextZchn"/>
    <w:uiPriority w:val="99"/>
    <w:semiHidden/>
    <w:unhideWhenUsed/>
    <w:rsid w:val="005E031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E0316"/>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5E0316"/>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5E0316"/>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5E0316"/>
    <w:rPr>
      <w:vertAlign w:val="superscript"/>
    </w:rPr>
  </w:style>
  <w:style w:type="character" w:styleId="Platzhaltertext">
    <w:name w:val="Placeholder Text"/>
    <w:basedOn w:val="Absatz-Standardschriftart"/>
    <w:uiPriority w:val="99"/>
    <w:semiHidden/>
    <w:rsid w:val="005E0316"/>
    <w:rPr>
      <w:color w:val="808080"/>
    </w:rPr>
  </w:style>
  <w:style w:type="paragraph" w:customStyle="1" w:styleId="CitaviBibliographySubheading1">
    <w:name w:val="Citavi Bibliography Subheading 1"/>
    <w:basedOn w:val="berschrift2"/>
    <w:link w:val="CitaviBibliographySubheading1Zchn"/>
    <w:rsid w:val="005E0316"/>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5E0316"/>
    <w:rPr>
      <w:rFonts w:ascii="Times New Roman" w:eastAsia="Times New Roman" w:hAnsi="Times New Roman" w:cs="Times New Roman"/>
      <w:b/>
      <w:i/>
      <w:color w:val="000000"/>
      <w:sz w:val="24"/>
      <w:szCs w:val="26"/>
      <w:lang w:val="en-US"/>
    </w:rPr>
  </w:style>
  <w:style w:type="paragraph" w:customStyle="1" w:styleId="CitaviBibliographySubheading2">
    <w:name w:val="Citavi Bibliography Subheading 2"/>
    <w:basedOn w:val="berschrift3"/>
    <w:link w:val="CitaviBibliographySubheading2Zchn"/>
    <w:rsid w:val="005E0316"/>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5E0316"/>
    <w:rPr>
      <w:rFonts w:ascii="Times New Roman" w:eastAsia="Times New Roman" w:hAnsi="Times New Roman" w:cs="Times New Roman"/>
      <w:i/>
      <w:color w:val="000000"/>
      <w:sz w:val="24"/>
      <w:u w:val="single"/>
      <w:lang w:val="en-US"/>
    </w:rPr>
  </w:style>
  <w:style w:type="paragraph" w:customStyle="1" w:styleId="CitaviBibliographySubheading3">
    <w:name w:val="Citavi Bibliography Subheading 3"/>
    <w:basedOn w:val="berschrift4"/>
    <w:link w:val="CitaviBibliographySubheading3Zchn"/>
    <w:rsid w:val="005E0316"/>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5E0316"/>
    <w:rPr>
      <w:rFonts w:ascii="Times New Roman" w:eastAsia="Times New Roman" w:hAnsi="Times New Roman" w:cs="Times New Roman"/>
      <w:sz w:val="24"/>
      <w:lang w:val="en-US"/>
    </w:rPr>
  </w:style>
  <w:style w:type="paragraph" w:customStyle="1" w:styleId="CitaviBibliographySubheading4">
    <w:name w:val="Citavi Bibliography Subheading 4"/>
    <w:basedOn w:val="berschrift5"/>
    <w:link w:val="CitaviBibliographySubheading4Zchn"/>
    <w:rsid w:val="005E0316"/>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5E0316"/>
    <w:rPr>
      <w:rFonts w:ascii="Times New Roman" w:eastAsia="Times New Roman" w:hAnsi="Times New Roman" w:cs="Times New Roman"/>
      <w:sz w:val="24"/>
      <w:u w:val="single"/>
      <w:lang w:val="en-US"/>
    </w:rPr>
  </w:style>
  <w:style w:type="paragraph" w:customStyle="1" w:styleId="CitaviBibliographySubheading5">
    <w:name w:val="Citavi Bibliography Subheading 5"/>
    <w:basedOn w:val="berschrift6"/>
    <w:link w:val="CitaviBibliographySubheading5Zchn"/>
    <w:rsid w:val="005E0316"/>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5E0316"/>
    <w:rPr>
      <w:rFonts w:ascii="Times New Roman" w:eastAsia="Times New Roman" w:hAnsi="Times New Roman" w:cs="Times New Roman"/>
      <w:iCs/>
      <w:sz w:val="24"/>
      <w:lang w:val="en-US"/>
    </w:rPr>
  </w:style>
  <w:style w:type="paragraph" w:customStyle="1" w:styleId="CitaviBibliographySubheading6">
    <w:name w:val="Citavi Bibliography Subheading 6"/>
    <w:basedOn w:val="berschrift7"/>
    <w:link w:val="CitaviBibliographySubheading6Zchn"/>
    <w:rsid w:val="005E0316"/>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5E0316"/>
    <w:rPr>
      <w:rFonts w:ascii="Times New Roman" w:eastAsia="Times New Roman" w:hAnsi="Times New Roman" w:cs="Times New Roman"/>
      <w:iCs/>
      <w:sz w:val="24"/>
      <w:lang w:val="en-US"/>
    </w:rPr>
  </w:style>
  <w:style w:type="paragraph" w:customStyle="1" w:styleId="CitaviBibliographySubheading7">
    <w:name w:val="Citavi Bibliography Subheading 7"/>
    <w:basedOn w:val="berschrift8"/>
    <w:link w:val="CitaviBibliographySubheading7Zchn"/>
    <w:rsid w:val="005E0316"/>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5E0316"/>
    <w:rPr>
      <w:rFonts w:ascii="Times New Roman" w:eastAsia="Times New Roman" w:hAnsi="Times New Roman" w:cs="Times New Roman"/>
      <w:iCs/>
      <w:sz w:val="24"/>
      <w:szCs w:val="24"/>
      <w:lang w:val="en-US"/>
    </w:rPr>
  </w:style>
  <w:style w:type="paragraph" w:customStyle="1" w:styleId="CitaviBibliographySubheading8">
    <w:name w:val="Citavi Bibliography Subheading 8"/>
    <w:basedOn w:val="berschrift9"/>
    <w:link w:val="CitaviBibliographySubheading8Zchn"/>
    <w:rsid w:val="005E0316"/>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5E0316"/>
    <w:rPr>
      <w:rFonts w:ascii="Times New Roman" w:eastAsia="Times New Roman" w:hAnsi="Times New Roman" w:cs="Times New Roman"/>
      <w:iCs/>
      <w:sz w:val="24"/>
      <w:szCs w:val="24"/>
      <w:lang w:val="en-US"/>
    </w:rPr>
  </w:style>
  <w:style w:type="table" w:styleId="Tabellenraster">
    <w:name w:val="Table Grid"/>
    <w:basedOn w:val="NormaleTabelle"/>
    <w:uiPriority w:val="59"/>
    <w:rsid w:val="005E0316"/>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5E0316"/>
    <w:pPr>
      <w:spacing w:before="288" w:after="576" w:line="288" w:lineRule="auto"/>
      <w:jc w:val="center"/>
    </w:pPr>
    <w:rPr>
      <w:color w:val="auto"/>
      <w:sz w:val="20"/>
      <w:szCs w:val="20"/>
    </w:rPr>
  </w:style>
  <w:style w:type="table" w:styleId="EinfacheTabelle3">
    <w:name w:val="Plain Table 3"/>
    <w:basedOn w:val="NormaleTabelle"/>
    <w:uiPriority w:val="43"/>
    <w:rsid w:val="005E03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5E0316"/>
    <w:pPr>
      <w:spacing w:line="360" w:lineRule="auto"/>
      <w:jc w:val="both"/>
    </w:pPr>
    <w:rPr>
      <w:lang w:val="en-US"/>
    </w:rPr>
  </w:style>
  <w:style w:type="character" w:customStyle="1" w:styleId="TextkrperZchn">
    <w:name w:val="Textkörper Zchn"/>
    <w:basedOn w:val="Absatz-Standardschriftart"/>
    <w:link w:val="Textkrper"/>
    <w:uiPriority w:val="99"/>
    <w:rsid w:val="005E0316"/>
    <w:rPr>
      <w:rFonts w:ascii="Times New Roman" w:eastAsia="Calibri" w:hAnsi="Times New Roman" w:cs="Times New Roman"/>
      <w:color w:val="000000"/>
      <w:sz w:val="24"/>
      <w:lang w:val="en-US"/>
    </w:rPr>
  </w:style>
  <w:style w:type="character" w:styleId="Hyperlink">
    <w:name w:val="Hyperlink"/>
    <w:basedOn w:val="Absatz-Standardschriftart"/>
    <w:uiPriority w:val="99"/>
    <w:rsid w:val="005E0316"/>
    <w:rPr>
      <w:color w:val="auto"/>
      <w:u w:val="none"/>
    </w:rPr>
  </w:style>
  <w:style w:type="paragraph" w:customStyle="1" w:styleId="02FlietextErsterAbsatz">
    <w:name w:val="02 Fließtext Erster Absatz"/>
    <w:basedOn w:val="02FlietextEinzug"/>
    <w:link w:val="02FlietextErsterAbsatzZchn"/>
    <w:qFormat/>
    <w:rsid w:val="005E0316"/>
    <w:pPr>
      <w:ind w:firstLine="0"/>
    </w:pPr>
  </w:style>
  <w:style w:type="character" w:customStyle="1" w:styleId="02FlietextErsterAbsatzZchn">
    <w:name w:val="02 Fließtext Erster Absatz Zchn"/>
    <w:basedOn w:val="Absatz-Standardschriftart"/>
    <w:link w:val="02FlietextErsterAbsatz"/>
    <w:rsid w:val="005E0316"/>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5E0316"/>
    <w:rPr>
      <w:color w:val="605E5C"/>
      <w:shd w:val="clear" w:color="auto" w:fill="E1DFDD"/>
    </w:rPr>
  </w:style>
  <w:style w:type="paragraph" w:customStyle="1" w:styleId="01TitelAutor">
    <w:name w:val="01 Titel Autor"/>
    <w:basedOn w:val="Standard"/>
    <w:rsid w:val="005E0316"/>
    <w:pPr>
      <w:spacing w:before="1800" w:line="288" w:lineRule="auto"/>
      <w:jc w:val="center"/>
    </w:pPr>
  </w:style>
  <w:style w:type="paragraph" w:customStyle="1" w:styleId="01TitelBeschreibung">
    <w:name w:val="01 Titel Beschreibung"/>
    <w:basedOn w:val="Standard"/>
    <w:rsid w:val="005E0316"/>
    <w:pPr>
      <w:spacing w:line="288" w:lineRule="auto"/>
      <w:jc w:val="center"/>
    </w:pPr>
  </w:style>
  <w:style w:type="paragraph" w:customStyle="1" w:styleId="01TitelTabelle">
    <w:name w:val="01 Titel Tabelle"/>
    <w:basedOn w:val="Standard"/>
    <w:rsid w:val="005E0316"/>
    <w:pPr>
      <w:spacing w:line="288" w:lineRule="auto"/>
    </w:pPr>
    <w:rPr>
      <w:szCs w:val="24"/>
    </w:rPr>
  </w:style>
  <w:style w:type="paragraph" w:customStyle="1" w:styleId="01TitelTitel">
    <w:name w:val="01 Titel Titel"/>
    <w:basedOn w:val="Standard"/>
    <w:rsid w:val="005E0316"/>
    <w:pPr>
      <w:spacing w:line="288" w:lineRule="auto"/>
      <w:jc w:val="center"/>
    </w:pPr>
    <w:rPr>
      <w:sz w:val="48"/>
      <w:szCs w:val="48"/>
    </w:rPr>
  </w:style>
  <w:style w:type="paragraph" w:customStyle="1" w:styleId="01TitelUntertitel">
    <w:name w:val="01 Titel Untertitel"/>
    <w:basedOn w:val="Standard"/>
    <w:rsid w:val="005E0316"/>
    <w:pPr>
      <w:spacing w:after="1080" w:line="288" w:lineRule="auto"/>
      <w:jc w:val="center"/>
    </w:pPr>
  </w:style>
  <w:style w:type="paragraph" w:customStyle="1" w:styleId="02Flietext">
    <w:name w:val="02 Fließtext"/>
    <w:basedOn w:val="Standard"/>
    <w:rsid w:val="005E0316"/>
    <w:pPr>
      <w:spacing w:after="180" w:line="480" w:lineRule="auto"/>
      <w:jc w:val="both"/>
    </w:pPr>
  </w:style>
  <w:style w:type="paragraph" w:customStyle="1" w:styleId="02FlietextEinzug">
    <w:name w:val="02 Fließtext Einzug"/>
    <w:basedOn w:val="Standard"/>
    <w:qFormat/>
    <w:rsid w:val="005E0316"/>
    <w:pPr>
      <w:spacing w:line="480" w:lineRule="auto"/>
      <w:ind w:firstLine="284"/>
      <w:jc w:val="both"/>
    </w:pPr>
  </w:style>
  <w:style w:type="paragraph" w:customStyle="1" w:styleId="03Abbildung">
    <w:name w:val="03 Abbildung"/>
    <w:basedOn w:val="Standard"/>
    <w:next w:val="Beschriftung"/>
    <w:qFormat/>
    <w:rsid w:val="005E0316"/>
    <w:pPr>
      <w:keepNext/>
      <w:spacing w:before="360"/>
      <w:jc w:val="center"/>
    </w:pPr>
    <w:rPr>
      <w:noProof/>
      <w:lang w:eastAsia="de-DE"/>
    </w:rPr>
  </w:style>
  <w:style w:type="paragraph" w:customStyle="1" w:styleId="03TabelleText10pt">
    <w:name w:val="03 Tabelle Text 10pt"/>
    <w:basedOn w:val="02Flietext"/>
    <w:qFormat/>
    <w:rsid w:val="005E0316"/>
    <w:pPr>
      <w:spacing w:before="72" w:after="72" w:line="240" w:lineRule="auto"/>
      <w:jc w:val="left"/>
    </w:pPr>
    <w:rPr>
      <w:bCs/>
      <w:sz w:val="20"/>
    </w:rPr>
  </w:style>
  <w:style w:type="paragraph" w:customStyle="1" w:styleId="03TabelleKopfzeile12pt">
    <w:name w:val="03 Tabelle Kopfzeile 12pt"/>
    <w:basedOn w:val="03TabelleText10pt"/>
    <w:qFormat/>
    <w:rsid w:val="005E0316"/>
    <w:pPr>
      <w:spacing w:before="240" w:after="240"/>
    </w:pPr>
    <w:rPr>
      <w:sz w:val="24"/>
    </w:rPr>
  </w:style>
  <w:style w:type="paragraph" w:customStyle="1" w:styleId="03TabelleText12pt">
    <w:name w:val="03 Tabelle Text 12pt"/>
    <w:basedOn w:val="03TabelleText10pt"/>
    <w:qFormat/>
    <w:rsid w:val="005E0316"/>
    <w:pPr>
      <w:spacing w:before="0" w:after="0"/>
    </w:pPr>
    <w:rPr>
      <w:sz w:val="24"/>
    </w:rPr>
  </w:style>
  <w:style w:type="paragraph" w:customStyle="1" w:styleId="04Blockzitat1">
    <w:name w:val="04 Blockzitat 1"/>
    <w:basedOn w:val="Standard"/>
    <w:qFormat/>
    <w:rsid w:val="005E0316"/>
    <w:pPr>
      <w:spacing w:before="144" w:after="144" w:line="288" w:lineRule="auto"/>
      <w:ind w:left="709" w:hanging="57"/>
      <w:jc w:val="both"/>
    </w:pPr>
  </w:style>
  <w:style w:type="paragraph" w:customStyle="1" w:styleId="04Blockzitat2">
    <w:name w:val="04 Blockzitat 2"/>
    <w:basedOn w:val="Standard"/>
    <w:qFormat/>
    <w:rsid w:val="005E0316"/>
    <w:pPr>
      <w:spacing w:before="144" w:after="144" w:line="288" w:lineRule="auto"/>
      <w:ind w:left="709" w:hanging="57"/>
      <w:jc w:val="both"/>
    </w:pPr>
    <w:rPr>
      <w:sz w:val="20"/>
      <w:szCs w:val="20"/>
    </w:rPr>
  </w:style>
  <w:style w:type="paragraph" w:customStyle="1" w:styleId="04Blockzitat3">
    <w:name w:val="04 Blockzitat 3"/>
    <w:basedOn w:val="Standard"/>
    <w:qFormat/>
    <w:rsid w:val="005E0316"/>
    <w:pPr>
      <w:spacing w:before="144" w:after="144" w:line="288" w:lineRule="auto"/>
      <w:ind w:left="709" w:hanging="57"/>
      <w:jc w:val="both"/>
    </w:pPr>
    <w:rPr>
      <w:i/>
      <w:iCs/>
    </w:rPr>
  </w:style>
  <w:style w:type="paragraph" w:customStyle="1" w:styleId="05Aufzhlung">
    <w:name w:val="05 Aufzählung"/>
    <w:basedOn w:val="Standard"/>
    <w:qFormat/>
    <w:rsid w:val="005E0316"/>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5E0316"/>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5E0316"/>
    <w:rPr>
      <w:spacing w:val="-2"/>
    </w:rPr>
  </w:style>
  <w:style w:type="character" w:customStyle="1" w:styleId="06Weiter">
    <w:name w:val="06 Weiter"/>
    <w:basedOn w:val="Absatz-Standardschriftart"/>
    <w:uiPriority w:val="1"/>
    <w:semiHidden/>
    <w:qFormat/>
    <w:locked/>
    <w:rsid w:val="005E0316"/>
    <w:rPr>
      <w:spacing w:val="2"/>
    </w:rPr>
  </w:style>
  <w:style w:type="paragraph" w:styleId="Abbildungsverzeichnis">
    <w:name w:val="table of figures"/>
    <w:basedOn w:val="Standard"/>
    <w:next w:val="Standard"/>
    <w:uiPriority w:val="99"/>
    <w:unhideWhenUsed/>
    <w:rsid w:val="005E0316"/>
    <w:pPr>
      <w:tabs>
        <w:tab w:val="right" w:leader="dot" w:pos="8494"/>
      </w:tabs>
      <w:spacing w:line="288" w:lineRule="auto"/>
      <w:ind w:left="567" w:hanging="567"/>
    </w:pPr>
    <w:rPr>
      <w:noProof/>
    </w:rPr>
  </w:style>
  <w:style w:type="paragraph" w:customStyle="1" w:styleId="Abkrzungsverzeichnis">
    <w:name w:val="Abkürzungsverzeichnis"/>
    <w:basedOn w:val="Standard"/>
    <w:rsid w:val="005E0316"/>
    <w:pPr>
      <w:spacing w:line="288" w:lineRule="auto"/>
    </w:pPr>
    <w:rPr>
      <w:szCs w:val="24"/>
    </w:rPr>
  </w:style>
  <w:style w:type="paragraph" w:customStyle="1" w:styleId="BeschriftungTabelle">
    <w:name w:val="Beschriftung Tabelle"/>
    <w:basedOn w:val="Beschriftung"/>
    <w:qFormat/>
    <w:rsid w:val="005E0316"/>
    <w:pPr>
      <w:keepNext/>
      <w:spacing w:before="576" w:after="288"/>
    </w:pPr>
  </w:style>
  <w:style w:type="paragraph" w:styleId="Dokumentstruktur">
    <w:name w:val="Document Map"/>
    <w:basedOn w:val="Standard"/>
    <w:link w:val="DokumentstrukturZchn"/>
    <w:uiPriority w:val="99"/>
    <w:semiHidden/>
    <w:unhideWhenUsed/>
    <w:rsid w:val="005E0316"/>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E0316"/>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5E0316"/>
    <w:rPr>
      <w:rFonts w:eastAsia="Times New Roman"/>
    </w:rPr>
  </w:style>
  <w:style w:type="table" w:customStyle="1" w:styleId="HelleSchattierung-Akzent11">
    <w:name w:val="Helle Schattierung - Akzent 11"/>
    <w:basedOn w:val="NormaleTabelle"/>
    <w:uiPriority w:val="60"/>
    <w:locked/>
    <w:rsid w:val="005E0316"/>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5E0316"/>
    <w:pPr>
      <w:tabs>
        <w:tab w:val="right" w:leader="dot" w:pos="3882"/>
      </w:tabs>
      <w:spacing w:line="288" w:lineRule="auto"/>
      <w:ind w:left="238" w:hanging="238"/>
    </w:pPr>
    <w:rPr>
      <w:noProof/>
    </w:rPr>
  </w:style>
  <w:style w:type="paragraph" w:styleId="KeinLeerraum">
    <w:name w:val="No Spacing"/>
    <w:link w:val="KeinLeerraumZchn"/>
    <w:uiPriority w:val="1"/>
    <w:qFormat/>
    <w:rsid w:val="005E0316"/>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5E0316"/>
    <w:rPr>
      <w:rFonts w:ascii="Calibri" w:eastAsia="Times New Roman" w:hAnsi="Calibri" w:cs="Arial"/>
    </w:rPr>
  </w:style>
  <w:style w:type="paragraph" w:styleId="Listenabsatz">
    <w:name w:val="List Paragraph"/>
    <w:basedOn w:val="Standard"/>
    <w:uiPriority w:val="34"/>
    <w:rsid w:val="005E0316"/>
    <w:pPr>
      <w:spacing w:line="288" w:lineRule="auto"/>
      <w:contextualSpacing/>
    </w:pPr>
  </w:style>
  <w:style w:type="paragraph" w:styleId="Literaturverzeichnis">
    <w:name w:val="Bibliography"/>
    <w:basedOn w:val="Standard"/>
    <w:next w:val="Standard"/>
    <w:uiPriority w:val="37"/>
    <w:unhideWhenUsed/>
    <w:rsid w:val="005E0316"/>
    <w:pPr>
      <w:keepLines/>
      <w:spacing w:after="144" w:line="288" w:lineRule="auto"/>
      <w:ind w:left="709" w:hanging="709"/>
      <w:jc w:val="both"/>
    </w:pPr>
  </w:style>
  <w:style w:type="table" w:customStyle="1" w:styleId="MittlereSchattierung11">
    <w:name w:val="Mittlere Schattierung 11"/>
    <w:basedOn w:val="NormaleTabelle"/>
    <w:uiPriority w:val="63"/>
    <w:locked/>
    <w:rsid w:val="005E0316"/>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5E0316"/>
    <w:pPr>
      <w:numPr>
        <w:numId w:val="13"/>
      </w:numPr>
    </w:pPr>
  </w:style>
  <w:style w:type="table" w:customStyle="1" w:styleId="Tabelle1">
    <w:name w:val="Tabelle 1"/>
    <w:basedOn w:val="NormaleTabelle"/>
    <w:uiPriority w:val="60"/>
    <w:locked/>
    <w:rsid w:val="005E0316"/>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5E0316"/>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5E0316"/>
    <w:pPr>
      <w:outlineLvl w:val="9"/>
    </w:pPr>
  </w:style>
  <w:style w:type="table" w:customStyle="1" w:styleId="UnsichtbareTabelle">
    <w:name w:val="Unsichtbare Tabelle"/>
    <w:basedOn w:val="NormaleTabelle"/>
    <w:uiPriority w:val="60"/>
    <w:rsid w:val="005E0316"/>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5E0316"/>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5E0316"/>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5E0316"/>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5E0316"/>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5E0316"/>
    <w:pPr>
      <w:spacing w:after="100"/>
      <w:ind w:left="1920"/>
    </w:pPr>
  </w:style>
  <w:style w:type="paragraph" w:customStyle="1" w:styleId="Zwischenberschrift">
    <w:name w:val="Zwischenüberschrift"/>
    <w:basedOn w:val="Standard"/>
    <w:next w:val="02Flietext"/>
    <w:semiHidden/>
    <w:qFormat/>
    <w:locked/>
    <w:rsid w:val="005E0316"/>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5E0316"/>
    <w:rPr>
      <w:sz w:val="20"/>
      <w:szCs w:val="20"/>
    </w:rPr>
  </w:style>
  <w:style w:type="character" w:customStyle="1" w:styleId="EndnotentextZchn">
    <w:name w:val="Endnotentext Zchn"/>
    <w:basedOn w:val="Absatz-Standardschriftart"/>
    <w:link w:val="Endnotentext"/>
    <w:uiPriority w:val="99"/>
    <w:semiHidden/>
    <w:rsid w:val="005E0316"/>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5E0316"/>
    <w:rPr>
      <w:vertAlign w:val="superscript"/>
    </w:rPr>
  </w:style>
  <w:style w:type="character" w:customStyle="1" w:styleId="NichtaufgelsteErwhnung2">
    <w:name w:val="Nicht aufgelöste Erwähnung2"/>
    <w:basedOn w:val="Absatz-Standardschriftart"/>
    <w:uiPriority w:val="99"/>
    <w:semiHidden/>
    <w:unhideWhenUsed/>
    <w:rsid w:val="005E0316"/>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5E0316"/>
  </w:style>
  <w:style w:type="character" w:customStyle="1" w:styleId="CitaviChapterBibliographyHeadingZchn">
    <w:name w:val="Citavi Chapter Bibliography Heading Zchn"/>
    <w:basedOn w:val="02FlietextErsterAbsatzZchn"/>
    <w:link w:val="CitaviChapterBibliographyHeading"/>
    <w:uiPriority w:val="99"/>
    <w:rsid w:val="005E0316"/>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5E0316"/>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E0316"/>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5E03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5E0316"/>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5E0316"/>
    <w:rPr>
      <w:smallCaps/>
      <w:color w:val="5A5A5A" w:themeColor="text1" w:themeTint="A5"/>
    </w:rPr>
  </w:style>
  <w:style w:type="character" w:styleId="IntensiverVerweis">
    <w:name w:val="Intense Reference"/>
    <w:basedOn w:val="Absatz-Standardschriftart"/>
    <w:uiPriority w:val="32"/>
    <w:qFormat/>
    <w:rsid w:val="005E0316"/>
    <w:rPr>
      <w:b/>
      <w:bCs/>
      <w:smallCaps/>
      <w:color w:val="5B9BD5" w:themeColor="accent1"/>
      <w:spacing w:val="5"/>
    </w:rPr>
  </w:style>
  <w:style w:type="paragraph" w:styleId="berarbeitung">
    <w:name w:val="Revision"/>
    <w:hidden/>
    <w:uiPriority w:val="99"/>
    <w:semiHidden/>
    <w:rsid w:val="005E0316"/>
    <w:pPr>
      <w:spacing w:after="0" w:line="240" w:lineRule="auto"/>
    </w:pPr>
    <w:rPr>
      <w:rFonts w:ascii="Times New Roman" w:eastAsia="Calibri" w:hAnsi="Times New Roman" w:cs="Times New Roman"/>
      <w:color w:val="000000"/>
      <w:sz w:val="24"/>
    </w:rPr>
  </w:style>
  <w:style w:type="character" w:customStyle="1" w:styleId="NichtaufgelsteErwhnung3">
    <w:name w:val="Nicht aufgelöste Erwähnung3"/>
    <w:basedOn w:val="Absatz-Standardschriftart"/>
    <w:uiPriority w:val="99"/>
    <w:semiHidden/>
    <w:unhideWhenUsed/>
    <w:rsid w:val="005E0316"/>
    <w:rPr>
      <w:color w:val="605E5C"/>
      <w:shd w:val="clear" w:color="auto" w:fill="E1DFDD"/>
    </w:rPr>
  </w:style>
  <w:style w:type="character" w:customStyle="1" w:styleId="rwrro">
    <w:name w:val="rwrro"/>
    <w:basedOn w:val="Absatz-Standardschriftart"/>
    <w:rsid w:val="005E0316"/>
  </w:style>
  <w:style w:type="character" w:styleId="HTMLZitat">
    <w:name w:val="HTML Cite"/>
    <w:basedOn w:val="Absatz-Standardschriftart"/>
    <w:uiPriority w:val="99"/>
    <w:semiHidden/>
    <w:unhideWhenUsed/>
    <w:rsid w:val="008A25B9"/>
    <w:rPr>
      <w:i/>
      <w:iCs/>
    </w:rPr>
  </w:style>
  <w:style w:type="character" w:customStyle="1" w:styleId="highwire-access-icon">
    <w:name w:val="highwire-access-icon"/>
    <w:basedOn w:val="Absatz-Standardschriftart"/>
    <w:rsid w:val="008A25B9"/>
  </w:style>
  <w:style w:type="character" w:customStyle="1" w:styleId="name">
    <w:name w:val="name"/>
    <w:basedOn w:val="Absatz-Standardschriftart"/>
    <w:rsid w:val="008A25B9"/>
  </w:style>
  <w:style w:type="character" w:styleId="Hervorhebung">
    <w:name w:val="Emphasis"/>
    <w:basedOn w:val="Absatz-Standardschriftart"/>
    <w:uiPriority w:val="20"/>
    <w:qFormat/>
    <w:rsid w:val="008A25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69411">
      <w:bodyDiv w:val="1"/>
      <w:marLeft w:val="0"/>
      <w:marRight w:val="0"/>
      <w:marTop w:val="0"/>
      <w:marBottom w:val="0"/>
      <w:divBdr>
        <w:top w:val="none" w:sz="0" w:space="0" w:color="auto"/>
        <w:left w:val="none" w:sz="0" w:space="0" w:color="auto"/>
        <w:bottom w:val="none" w:sz="0" w:space="0" w:color="auto"/>
        <w:right w:val="none" w:sz="0" w:space="0" w:color="auto"/>
      </w:divBdr>
      <w:divsChild>
        <w:div w:id="620310727">
          <w:marLeft w:val="0"/>
          <w:marRight w:val="0"/>
          <w:marTop w:val="0"/>
          <w:marBottom w:val="0"/>
          <w:divBdr>
            <w:top w:val="none" w:sz="0" w:space="0" w:color="auto"/>
            <w:left w:val="none" w:sz="0" w:space="0" w:color="auto"/>
            <w:bottom w:val="none" w:sz="0" w:space="0" w:color="auto"/>
            <w:right w:val="none" w:sz="0" w:space="0" w:color="auto"/>
          </w:divBdr>
          <w:divsChild>
            <w:div w:id="2032876869">
              <w:marLeft w:val="0"/>
              <w:marRight w:val="0"/>
              <w:marTop w:val="0"/>
              <w:marBottom w:val="0"/>
              <w:divBdr>
                <w:top w:val="none" w:sz="0" w:space="0" w:color="auto"/>
                <w:left w:val="none" w:sz="0" w:space="0" w:color="auto"/>
                <w:bottom w:val="none" w:sz="0" w:space="0" w:color="auto"/>
                <w:right w:val="none" w:sz="0" w:space="0" w:color="auto"/>
              </w:divBdr>
              <w:divsChild>
                <w:div w:id="422993369">
                  <w:marLeft w:val="0"/>
                  <w:marRight w:val="0"/>
                  <w:marTop w:val="0"/>
                  <w:marBottom w:val="0"/>
                  <w:divBdr>
                    <w:top w:val="none" w:sz="0" w:space="0" w:color="auto"/>
                    <w:left w:val="none" w:sz="0" w:space="0" w:color="auto"/>
                    <w:bottom w:val="none" w:sz="0" w:space="0" w:color="auto"/>
                    <w:right w:val="none" w:sz="0" w:space="0" w:color="auto"/>
                  </w:divBdr>
                  <w:divsChild>
                    <w:div w:id="5220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0900">
          <w:marLeft w:val="0"/>
          <w:marRight w:val="0"/>
          <w:marTop w:val="0"/>
          <w:marBottom w:val="0"/>
          <w:divBdr>
            <w:top w:val="none" w:sz="0" w:space="0" w:color="auto"/>
            <w:left w:val="none" w:sz="0" w:space="0" w:color="auto"/>
            <w:bottom w:val="none" w:sz="0" w:space="0" w:color="auto"/>
            <w:right w:val="none" w:sz="0" w:space="0" w:color="auto"/>
          </w:divBdr>
          <w:divsChild>
            <w:div w:id="1576092110">
              <w:marLeft w:val="0"/>
              <w:marRight w:val="0"/>
              <w:marTop w:val="0"/>
              <w:marBottom w:val="0"/>
              <w:divBdr>
                <w:top w:val="none" w:sz="0" w:space="0" w:color="auto"/>
                <w:left w:val="none" w:sz="0" w:space="0" w:color="auto"/>
                <w:bottom w:val="none" w:sz="0" w:space="0" w:color="auto"/>
                <w:right w:val="none" w:sz="0" w:space="0" w:color="auto"/>
              </w:divBdr>
              <w:divsChild>
                <w:div w:id="778794525">
                  <w:marLeft w:val="0"/>
                  <w:marRight w:val="0"/>
                  <w:marTop w:val="0"/>
                  <w:marBottom w:val="0"/>
                  <w:divBdr>
                    <w:top w:val="none" w:sz="0" w:space="0" w:color="auto"/>
                    <w:left w:val="none" w:sz="0" w:space="0" w:color="auto"/>
                    <w:bottom w:val="none" w:sz="0" w:space="0" w:color="auto"/>
                    <w:right w:val="none" w:sz="0" w:space="0" w:color="auto"/>
                  </w:divBdr>
                  <w:divsChild>
                    <w:div w:id="1868716630">
                      <w:marLeft w:val="0"/>
                      <w:marRight w:val="0"/>
                      <w:marTop w:val="0"/>
                      <w:marBottom w:val="0"/>
                      <w:divBdr>
                        <w:top w:val="none" w:sz="0" w:space="0" w:color="auto"/>
                        <w:left w:val="none" w:sz="0" w:space="0" w:color="auto"/>
                        <w:bottom w:val="none" w:sz="0" w:space="0" w:color="auto"/>
                        <w:right w:val="none" w:sz="0" w:space="0" w:color="auto"/>
                      </w:divBdr>
                      <w:divsChild>
                        <w:div w:id="1965379826">
                          <w:marLeft w:val="0"/>
                          <w:marRight w:val="0"/>
                          <w:marTop w:val="0"/>
                          <w:marBottom w:val="0"/>
                          <w:divBdr>
                            <w:top w:val="none" w:sz="0" w:space="0" w:color="auto"/>
                            <w:left w:val="none" w:sz="0" w:space="0" w:color="auto"/>
                            <w:bottom w:val="none" w:sz="0" w:space="0" w:color="auto"/>
                            <w:right w:val="none" w:sz="0" w:space="0" w:color="auto"/>
                          </w:divBdr>
                          <w:divsChild>
                            <w:div w:id="2146464012">
                              <w:marLeft w:val="0"/>
                              <w:marRight w:val="0"/>
                              <w:marTop w:val="0"/>
                              <w:marBottom w:val="0"/>
                              <w:divBdr>
                                <w:top w:val="none" w:sz="0" w:space="0" w:color="auto"/>
                                <w:left w:val="none" w:sz="0" w:space="0" w:color="auto"/>
                                <w:bottom w:val="none" w:sz="0" w:space="0" w:color="auto"/>
                                <w:right w:val="none" w:sz="0" w:space="0" w:color="auto"/>
                              </w:divBdr>
                              <w:divsChild>
                                <w:div w:id="1323041488">
                                  <w:marLeft w:val="0"/>
                                  <w:marRight w:val="0"/>
                                  <w:marTop w:val="0"/>
                                  <w:marBottom w:val="0"/>
                                  <w:divBdr>
                                    <w:top w:val="none" w:sz="0" w:space="0" w:color="auto"/>
                                    <w:left w:val="none" w:sz="0" w:space="0" w:color="auto"/>
                                    <w:bottom w:val="none" w:sz="0" w:space="0" w:color="auto"/>
                                    <w:right w:val="none" w:sz="0" w:space="0" w:color="auto"/>
                                  </w:divBdr>
                                  <w:divsChild>
                                    <w:div w:id="2047870341">
                                      <w:marLeft w:val="0"/>
                                      <w:marRight w:val="0"/>
                                      <w:marTop w:val="0"/>
                                      <w:marBottom w:val="0"/>
                                      <w:divBdr>
                                        <w:top w:val="none" w:sz="0" w:space="0" w:color="auto"/>
                                        <w:left w:val="none" w:sz="0" w:space="0" w:color="auto"/>
                                        <w:bottom w:val="none" w:sz="0" w:space="0" w:color="auto"/>
                                        <w:right w:val="none" w:sz="0" w:space="0" w:color="auto"/>
                                      </w:divBdr>
                                      <w:divsChild>
                                        <w:div w:id="1618751054">
                                          <w:marLeft w:val="0"/>
                                          <w:marRight w:val="0"/>
                                          <w:marTop w:val="0"/>
                                          <w:marBottom w:val="0"/>
                                          <w:divBdr>
                                            <w:top w:val="none" w:sz="0" w:space="0" w:color="auto"/>
                                            <w:left w:val="none" w:sz="0" w:space="0" w:color="auto"/>
                                            <w:bottom w:val="none" w:sz="0" w:space="0" w:color="auto"/>
                                            <w:right w:val="none" w:sz="0" w:space="0" w:color="auto"/>
                                          </w:divBdr>
                                          <w:divsChild>
                                            <w:div w:id="1562863799">
                                              <w:marLeft w:val="0"/>
                                              <w:marRight w:val="0"/>
                                              <w:marTop w:val="0"/>
                                              <w:marBottom w:val="0"/>
                                              <w:divBdr>
                                                <w:top w:val="none" w:sz="0" w:space="0" w:color="auto"/>
                                                <w:left w:val="none" w:sz="0" w:space="0" w:color="auto"/>
                                                <w:bottom w:val="none" w:sz="0" w:space="0" w:color="auto"/>
                                                <w:right w:val="none" w:sz="0" w:space="0" w:color="auto"/>
                                              </w:divBdr>
                                              <w:divsChild>
                                                <w:div w:id="1166093057">
                                                  <w:marLeft w:val="0"/>
                                                  <w:marRight w:val="0"/>
                                                  <w:marTop w:val="0"/>
                                                  <w:marBottom w:val="0"/>
                                                  <w:divBdr>
                                                    <w:top w:val="none" w:sz="0" w:space="0" w:color="auto"/>
                                                    <w:left w:val="none" w:sz="0" w:space="0" w:color="auto"/>
                                                    <w:bottom w:val="none" w:sz="0" w:space="0" w:color="auto"/>
                                                    <w:right w:val="none" w:sz="0" w:space="0" w:color="auto"/>
                                                  </w:divBdr>
                                                  <w:divsChild>
                                                    <w:div w:id="15236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2466622">
      <w:bodyDiv w:val="1"/>
      <w:marLeft w:val="0"/>
      <w:marRight w:val="0"/>
      <w:marTop w:val="0"/>
      <w:marBottom w:val="0"/>
      <w:divBdr>
        <w:top w:val="none" w:sz="0" w:space="0" w:color="auto"/>
        <w:left w:val="none" w:sz="0" w:space="0" w:color="auto"/>
        <w:bottom w:val="none" w:sz="0" w:space="0" w:color="auto"/>
        <w:right w:val="none" w:sz="0" w:space="0" w:color="auto"/>
      </w:divBdr>
    </w:div>
    <w:div w:id="1643533836">
      <w:bodyDiv w:val="1"/>
      <w:marLeft w:val="0"/>
      <w:marRight w:val="0"/>
      <w:marTop w:val="0"/>
      <w:marBottom w:val="0"/>
      <w:divBdr>
        <w:top w:val="none" w:sz="0" w:space="0" w:color="auto"/>
        <w:left w:val="none" w:sz="0" w:space="0" w:color="auto"/>
        <w:bottom w:val="none" w:sz="0" w:space="0" w:color="auto"/>
        <w:right w:val="none" w:sz="0" w:space="0" w:color="auto"/>
      </w:divBdr>
      <w:divsChild>
        <w:div w:id="742066259">
          <w:marLeft w:val="0"/>
          <w:marRight w:val="0"/>
          <w:marTop w:val="0"/>
          <w:marBottom w:val="0"/>
          <w:divBdr>
            <w:top w:val="none" w:sz="0" w:space="0" w:color="auto"/>
            <w:left w:val="none" w:sz="0" w:space="0" w:color="auto"/>
            <w:bottom w:val="none" w:sz="0" w:space="0" w:color="auto"/>
            <w:right w:val="none" w:sz="0" w:space="0" w:color="auto"/>
          </w:divBdr>
        </w:div>
        <w:div w:id="262303373">
          <w:marLeft w:val="0"/>
          <w:marRight w:val="0"/>
          <w:marTop w:val="0"/>
          <w:marBottom w:val="0"/>
          <w:divBdr>
            <w:top w:val="none" w:sz="0" w:space="0" w:color="auto"/>
            <w:left w:val="none" w:sz="0" w:space="0" w:color="auto"/>
            <w:bottom w:val="none" w:sz="0" w:space="0" w:color="auto"/>
            <w:right w:val="none" w:sz="0" w:space="0" w:color="auto"/>
          </w:divBdr>
          <w:divsChild>
            <w:div w:id="1024331867">
              <w:marLeft w:val="0"/>
              <w:marRight w:val="0"/>
              <w:marTop w:val="0"/>
              <w:marBottom w:val="0"/>
              <w:divBdr>
                <w:top w:val="none" w:sz="0" w:space="0" w:color="auto"/>
                <w:left w:val="none" w:sz="0" w:space="0" w:color="auto"/>
                <w:bottom w:val="none" w:sz="0" w:space="0" w:color="auto"/>
                <w:right w:val="none" w:sz="0" w:space="0" w:color="auto"/>
              </w:divBdr>
              <w:divsChild>
                <w:div w:id="969091226">
                  <w:marLeft w:val="0"/>
                  <w:marRight w:val="0"/>
                  <w:marTop w:val="0"/>
                  <w:marBottom w:val="0"/>
                  <w:divBdr>
                    <w:top w:val="none" w:sz="0" w:space="0" w:color="auto"/>
                    <w:left w:val="none" w:sz="0" w:space="0" w:color="auto"/>
                    <w:bottom w:val="none" w:sz="0" w:space="0" w:color="auto"/>
                    <w:right w:val="none" w:sz="0" w:space="0" w:color="auto"/>
                  </w:divBdr>
                  <w:divsChild>
                    <w:div w:id="2110082275">
                      <w:marLeft w:val="0"/>
                      <w:marRight w:val="0"/>
                      <w:marTop w:val="0"/>
                      <w:marBottom w:val="0"/>
                      <w:divBdr>
                        <w:top w:val="none" w:sz="0" w:space="0" w:color="auto"/>
                        <w:left w:val="none" w:sz="0" w:space="0" w:color="auto"/>
                        <w:bottom w:val="none" w:sz="0" w:space="0" w:color="auto"/>
                        <w:right w:val="none" w:sz="0" w:space="0" w:color="auto"/>
                      </w:divBdr>
                      <w:divsChild>
                        <w:div w:id="13597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95029">
          <w:marLeft w:val="0"/>
          <w:marRight w:val="0"/>
          <w:marTop w:val="0"/>
          <w:marBottom w:val="0"/>
          <w:divBdr>
            <w:top w:val="none" w:sz="0" w:space="0" w:color="auto"/>
            <w:left w:val="none" w:sz="0" w:space="0" w:color="auto"/>
            <w:bottom w:val="none" w:sz="0" w:space="0" w:color="auto"/>
            <w:right w:val="none" w:sz="0" w:space="0" w:color="auto"/>
          </w:divBdr>
          <w:divsChild>
            <w:div w:id="1867720094">
              <w:marLeft w:val="0"/>
              <w:marRight w:val="0"/>
              <w:marTop w:val="0"/>
              <w:marBottom w:val="0"/>
              <w:divBdr>
                <w:top w:val="none" w:sz="0" w:space="0" w:color="auto"/>
                <w:left w:val="none" w:sz="0" w:space="0" w:color="auto"/>
                <w:bottom w:val="none" w:sz="0" w:space="0" w:color="auto"/>
                <w:right w:val="none" w:sz="0" w:space="0" w:color="auto"/>
              </w:divBdr>
              <w:divsChild>
                <w:div w:id="1433427847">
                  <w:marLeft w:val="0"/>
                  <w:marRight w:val="0"/>
                  <w:marTop w:val="0"/>
                  <w:marBottom w:val="0"/>
                  <w:divBdr>
                    <w:top w:val="none" w:sz="0" w:space="0" w:color="auto"/>
                    <w:left w:val="none" w:sz="0" w:space="0" w:color="auto"/>
                    <w:bottom w:val="none" w:sz="0" w:space="0" w:color="auto"/>
                    <w:right w:val="none" w:sz="0" w:space="0" w:color="auto"/>
                  </w:divBdr>
                  <w:divsChild>
                    <w:div w:id="1371538663">
                      <w:marLeft w:val="0"/>
                      <w:marRight w:val="0"/>
                      <w:marTop w:val="0"/>
                      <w:marBottom w:val="0"/>
                      <w:divBdr>
                        <w:top w:val="none" w:sz="0" w:space="0" w:color="auto"/>
                        <w:left w:val="none" w:sz="0" w:space="0" w:color="auto"/>
                        <w:bottom w:val="none" w:sz="0" w:space="0" w:color="auto"/>
                        <w:right w:val="none" w:sz="0" w:space="0" w:color="auto"/>
                      </w:divBdr>
                    </w:div>
                    <w:div w:id="312876688">
                      <w:marLeft w:val="0"/>
                      <w:marRight w:val="0"/>
                      <w:marTop w:val="0"/>
                      <w:marBottom w:val="0"/>
                      <w:divBdr>
                        <w:top w:val="none" w:sz="0" w:space="0" w:color="auto"/>
                        <w:left w:val="none" w:sz="0" w:space="0" w:color="auto"/>
                        <w:bottom w:val="none" w:sz="0" w:space="0" w:color="auto"/>
                        <w:right w:val="none" w:sz="0" w:space="0" w:color="auto"/>
                      </w:divBdr>
                    </w:div>
                    <w:div w:id="107555115">
                      <w:marLeft w:val="0"/>
                      <w:marRight w:val="0"/>
                      <w:marTop w:val="0"/>
                      <w:marBottom w:val="0"/>
                      <w:divBdr>
                        <w:top w:val="none" w:sz="0" w:space="0" w:color="auto"/>
                        <w:left w:val="none" w:sz="0" w:space="0" w:color="auto"/>
                        <w:bottom w:val="none" w:sz="0" w:space="0" w:color="auto"/>
                        <w:right w:val="none" w:sz="0" w:space="0" w:color="auto"/>
                      </w:divBdr>
                    </w:div>
                    <w:div w:id="20546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461669032000127642" TargetMode="External"/><Relationship Id="rId13" Type="http://schemas.openxmlformats.org/officeDocument/2006/relationships/hyperlink" Target="https://doi.org/10.1024/1662-9647/a000031" TargetMode="External"/><Relationship Id="rId18" Type="http://schemas.openxmlformats.org/officeDocument/2006/relationships/hyperlink" Target="https://doi.org/10.1177/0958928709344247" TargetMode="External"/><Relationship Id="rId39" Type="http://schemas.microsoft.com/office/2016/09/relationships/commentsIds" Target="commentsIds.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doi.org/10.1016/j.healthpol.2013.09.003" TargetMode="External"/><Relationship Id="rId12" Type="http://schemas.openxmlformats.org/officeDocument/2006/relationships/hyperlink" Target="https://doi.org/10.1177/0958928713499175" TargetMode="External"/><Relationship Id="rId17" Type="http://schemas.openxmlformats.org/officeDocument/2006/relationships/hyperlink" Target="https://doi.org/10.1177/0958928712456572" TargetMode="External"/><Relationship Id="rId38"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hyperlink" Target="https://doi.org/10.1007/s10182-011-0179-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080/0144287022000000082" TargetMode="External"/><Relationship Id="rId11" Type="http://schemas.openxmlformats.org/officeDocument/2006/relationships/hyperlink" Target="https://doi.org/10.1007/s12062-012-9063-y" TargetMode="External"/><Relationship Id="rId5" Type="http://schemas.openxmlformats.org/officeDocument/2006/relationships/hyperlink" Target="https://doi.org/10.1177/095892879600600102" TargetMode="External"/><Relationship Id="rId15" Type="http://schemas.openxmlformats.org/officeDocument/2006/relationships/hyperlink" Target="https://doi.org/10.1002/sim.4067" TargetMode="External"/><Relationship Id="rId10" Type="http://schemas.openxmlformats.org/officeDocument/2006/relationships/hyperlink" Target="https://doi.org/10.1177/0958928711433654" TargetMode="External"/><Relationship Id="rId19" Type="http://schemas.openxmlformats.org/officeDocument/2006/relationships/hyperlink" Target="https://doi.org/10.1080/13645579.2012.716973" TargetMode="External"/><Relationship Id="rId4" Type="http://schemas.openxmlformats.org/officeDocument/2006/relationships/webSettings" Target="webSettings.xml"/><Relationship Id="rId9" Type="http://schemas.openxmlformats.org/officeDocument/2006/relationships/hyperlink" Target="https://doi.org/10.1080/14616696.2010.483006" TargetMode="External"/><Relationship Id="rId14" Type="http://schemas.openxmlformats.org/officeDocument/2006/relationships/hyperlink" Target="https://doi.org/10.1177/0958928709352406"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9953</Words>
  <Characters>62705</Characters>
  <Application>Microsoft Office Word</Application>
  <DocSecurity>0</DocSecurity>
  <Lines>522</Lines>
  <Paragraphs>145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Mareike Ariaans</dc:creator>
  <cp:keywords/>
  <dc:description/>
  <cp:lastModifiedBy>Mareike Ariaans</cp:lastModifiedBy>
  <cp:revision>5</cp:revision>
  <dcterms:created xsi:type="dcterms:W3CDTF">2020-12-04T14:51:00Z</dcterms:created>
  <dcterms:modified xsi:type="dcterms:W3CDTF">2021-02-10T10:05:00Z</dcterms:modified>
</cp:coreProperties>
</file>