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664C7547" w:rsidR="005E0316" w:rsidRDefault="005E0316" w:rsidP="005E0316">
      <w:pPr>
        <w:pStyle w:val="02FlietextErsterAbsatz"/>
        <w:rPr>
          <w:lang w:val="en-US"/>
        </w:rPr>
      </w:pPr>
      <w:r>
        <w:rPr>
          <w:lang w:val="en-US"/>
        </w:rPr>
        <w:t>The provision of long-term care (LTC) for the elderly is a major challenge for developed welfare states, and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1E3C0634"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492DB08"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0040615E">
        <w:rPr>
          <w:lang w:val="en-US"/>
        </w:rPr>
        <w:t>–</w:t>
      </w:r>
      <w:r w:rsidR="0040615E" w:rsidRPr="00B428BD">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4D47DD7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w:t>
      </w:r>
      <w:r w:rsidR="006F37B4">
        <w:rPr>
          <w:lang w:val="en-US"/>
        </w:rPr>
        <w:t>6</w:t>
      </w:r>
      <w:proofErr w:type="gramEnd"/>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67EB7437"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w:t>
      </w:r>
      <w:proofErr w:type="gramStart"/>
      <w:r w:rsidR="006F37B4">
        <w:rPr>
          <w:lang w:val="en-US"/>
        </w:rPr>
        <w:t>,9,26</w:t>
      </w:r>
      <w:proofErr w:type="gramEnd"/>
      <w:r w:rsidR="005D3C8E">
        <w:rPr>
          <w:lang w:val="en-US"/>
        </w:rPr>
        <w:t>]</w:t>
      </w:r>
      <w:r>
        <w:rPr>
          <w:lang w:val="en-US"/>
        </w:rPr>
        <w:t>. Indicators in this dimension</w:t>
      </w:r>
      <w:r w:rsidRPr="00B82577">
        <w:rPr>
          <w:lang w:val="en-US"/>
        </w:rPr>
        <w:t xml:space="preserve"> include financial resource</w:t>
      </w:r>
      <w:r>
        <w:rPr>
          <w:lang w:val="en-US"/>
        </w:rPr>
        <w:t>s [6–9</w:t>
      </w:r>
      <w:proofErr w:type="gramStart"/>
      <w:r>
        <w:rPr>
          <w:lang w:val="en-US"/>
        </w:rPr>
        <w:t>,2</w:t>
      </w:r>
      <w:r w:rsidR="006F37B4">
        <w:rPr>
          <w:lang w:val="en-US"/>
        </w:rPr>
        <w:t>6</w:t>
      </w:r>
      <w:proofErr w:type="gramEnd"/>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r w:rsidR="006F37B4">
        <w:rPr>
          <w:lang w:val="en-US"/>
        </w:rPr>
        <w:t>6</w:t>
      </w:r>
      <w:proofErr w:type="gramEnd"/>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54F56274"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r w:rsidR="006F37B4">
        <w:rPr>
          <w:lang w:val="en-US"/>
        </w:rPr>
        <w:t>20</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21D12">
        <w:rPr>
          <w:lang w:val="en-US"/>
        </w:rPr>
        <w:t>8</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w:t>
      </w:r>
      <w:r w:rsidR="00621D12">
        <w:rPr>
          <w:lang w:val="en-US"/>
        </w:rPr>
        <w:t>0</w:t>
      </w:r>
      <w:r>
        <w:rPr>
          <w:lang w:val="en-US"/>
        </w:rPr>
        <w:t>,</w:t>
      </w:r>
      <w:r w:rsidR="00621D12">
        <w:rPr>
          <w:lang w:val="en-US"/>
        </w:rPr>
        <w:t>31</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B917700"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r w:rsidR="006F37B4">
        <w:rPr>
          <w:lang w:val="en-US"/>
        </w:rPr>
        <w:t>6</w:t>
      </w:r>
      <w:proofErr w:type="gramEnd"/>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327D5523"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0D6C431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w:t>
      </w:r>
      <w:r w:rsidR="00F53366">
        <w:rPr>
          <w:lang w:val="en-US"/>
        </w:rPr>
        <w:t>and</w:t>
      </w:r>
      <w:r w:rsidR="00286B32">
        <w:rPr>
          <w:lang w:val="en-US"/>
        </w:rPr>
        <w:t xml:space="preserve">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r w:rsidR="006F37B4">
        <w:rPr>
          <w:lang w:val="en-US"/>
        </w:rPr>
        <w:t>6</w:t>
      </w:r>
      <w:r>
        <w:rPr>
          <w:lang w:val="en-US"/>
        </w:rPr>
        <w:t>,2</w:t>
      </w:r>
      <w:r w:rsidR="006F37B4">
        <w:rPr>
          <w:lang w:val="en-US"/>
        </w:rPr>
        <w:t>7</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w:t>
      </w:r>
      <w:r w:rsidR="00F53366">
        <w:rPr>
          <w:lang w:val="en-US"/>
        </w:rPr>
        <w:t xml:space="preserve">[8] </w:t>
      </w:r>
      <w:r w:rsidRPr="005E05FB">
        <w:rPr>
          <w:lang w:val="en-US"/>
        </w:rPr>
        <w:t xml:space="preserve">cases. </w:t>
      </w:r>
    </w:p>
    <w:p w14:paraId="7E719049" w14:textId="6EB60A79"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r w:rsidR="006F37B4">
        <w:rPr>
          <w:lang w:val="en-US"/>
        </w:rPr>
        <w:t>6</w:t>
      </w:r>
      <w:r w:rsidRPr="007262D2">
        <w:rPr>
          <w:lang w:val="en-US"/>
        </w:rPr>
        <w:t>,2</w:t>
      </w:r>
      <w:r w:rsidR="006F37B4">
        <w:rPr>
          <w:lang w:val="en-US"/>
        </w:rPr>
        <w:t>7</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w:t>
      </w:r>
      <w:r w:rsidR="006F37B4">
        <w:rPr>
          <w:lang w:val="en-US"/>
        </w:rPr>
        <w:t>7</w:t>
      </w:r>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r w:rsidR="006F37B4">
        <w:rPr>
          <w:lang w:val="en-US"/>
        </w:rPr>
        <w:t>6</w:t>
      </w:r>
      <w:r w:rsidRPr="007262D2">
        <w:rPr>
          <w:lang w:val="en-US"/>
        </w:rPr>
        <w:t>,2</w:t>
      </w:r>
      <w:r w:rsidR="006F37B4">
        <w:rPr>
          <w:lang w:val="en-US"/>
        </w:rPr>
        <w:t>7</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C91AD10" w:rsidR="005E0316" w:rsidRPr="006A56FF" w:rsidRDefault="005E0316" w:rsidP="005E0316">
      <w:pPr>
        <w:pStyle w:val="02FlietextEinzug"/>
        <w:rPr>
          <w:lang w:val="en-US"/>
        </w:rPr>
      </w:pPr>
      <w:r w:rsidRPr="005E05FB">
        <w:rPr>
          <w:lang w:val="en-US"/>
        </w:rPr>
        <w:t xml:space="preserve">This overview </w:t>
      </w:r>
      <w:r w:rsidR="00BE7EAA">
        <w:rPr>
          <w:lang w:val="en-US"/>
        </w:rPr>
        <w:t xml:space="preserve">shows </w:t>
      </w:r>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use quantitative indicators</w:t>
      </w:r>
      <w:r w:rsidR="00A34BF4" w:rsidRPr="00A34BF4">
        <w:rPr>
          <w:lang w:val="en-US"/>
        </w:rPr>
        <w:t xml:space="preserve"> </w:t>
      </w:r>
      <w:r w:rsidR="00A34BF4" w:rsidRPr="005E05FB">
        <w:rPr>
          <w:lang w:val="en-US"/>
        </w:rPr>
        <w:t>only</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090E7653"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r w:rsidR="00A34BF4">
        <w:rPr>
          <w:lang w:val="en-US"/>
        </w:rPr>
        <w:t xml:space="preserve">data source </w:t>
      </w:r>
      <w:r>
        <w:rPr>
          <w:lang w:val="en-US"/>
        </w:rPr>
        <w:t xml:space="preserve">and several </w:t>
      </w:r>
      <w:r w:rsidRPr="004B36E0">
        <w:rPr>
          <w:lang w:val="en-US"/>
        </w:rPr>
        <w:t xml:space="preserve">data sources </w:t>
      </w:r>
      <w:r w:rsidR="00A34BF4">
        <w:rPr>
          <w:lang w:val="en-US"/>
        </w:rPr>
        <w:t xml:space="preserve">with institutional data </w:t>
      </w:r>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 xml:space="preserve">ive institutional indicators are </w:t>
      </w:r>
      <w:del w:id="0" w:author="Autor">
        <w:r w:rsidRPr="00135D0C" w:rsidDel="00A52B37">
          <w:rPr>
            <w:lang w:val="en-US"/>
          </w:rPr>
          <w:delText>taken</w:delText>
        </w:r>
        <w:r w:rsidDel="00A52B37">
          <w:rPr>
            <w:lang w:val="en-US"/>
          </w:rPr>
          <w:delText xml:space="preserve"> </w:delText>
        </w:r>
      </w:del>
      <w:ins w:id="1" w:author="Autor">
        <w:r w:rsidR="00A52B37">
          <w:rPr>
            <w:lang w:val="en-US"/>
          </w:rPr>
          <w:t xml:space="preserve">developed by information </w:t>
        </w:r>
      </w:ins>
      <w:r w:rsidRPr="00D86257">
        <w:rPr>
          <w:lang w:val="en-US"/>
        </w:rPr>
        <w:t xml:space="preserve">from the </w:t>
      </w:r>
      <w:proofErr w:type="spellStart"/>
      <w:r w:rsidRPr="00D86257">
        <w:rPr>
          <w:lang w:val="en-US"/>
        </w:rPr>
        <w:t>Missoc</w:t>
      </w:r>
      <w:proofErr w:type="spellEnd"/>
      <w:r w:rsidRPr="00D86257">
        <w:rPr>
          <w:lang w:val="en-US"/>
        </w:rPr>
        <w:t xml:space="preserve"> </w:t>
      </w:r>
      <w:r w:rsidRPr="00D86257">
        <w:rPr>
          <w:lang w:val="en-US"/>
        </w:rPr>
        <w:lastRenderedPageBreak/>
        <w:t xml:space="preserve">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ins w:id="2" w:author="Autor">
        <w:r w:rsidR="00A52B37">
          <w:rPr>
            <w:lang w:val="en-US"/>
          </w:rPr>
          <w:t xml:space="preserve">Institutional indicators relate to specific measures and rules of the LTC system (cash benefits, choice, and </w:t>
        </w:r>
        <w:proofErr w:type="gramStart"/>
        <w:r w:rsidR="00A52B37">
          <w:rPr>
            <w:lang w:val="en-US"/>
          </w:rPr>
          <w:t>means-testing</w:t>
        </w:r>
        <w:proofErr w:type="gramEnd"/>
        <w:r w:rsidR="00A52B37">
          <w:rPr>
            <w:lang w:val="en-US"/>
          </w:rPr>
          <w:t xml:space="preserve">). </w:t>
        </w:r>
      </w:ins>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or dominant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r w:rsidR="00A34BF4">
        <w:rPr>
          <w:lang w:val="en-US"/>
        </w:rPr>
        <w:t xml:space="preserve">own </w:t>
      </w:r>
      <w:r>
        <w:rPr>
          <w:lang w:val="en-US"/>
        </w:rPr>
        <w:t xml:space="preserve">country-specific </w:t>
      </w:r>
      <w:r w:rsidRPr="00D86257">
        <w:rPr>
          <w:lang w:val="en-US"/>
        </w:rPr>
        <w:t xml:space="preserve">assessment. </w:t>
      </w:r>
      <w:r w:rsidRPr="00660BA3">
        <w:rPr>
          <w:lang w:val="en-US"/>
        </w:rPr>
        <w:t xml:space="preserve">Based on the questionnaires, we received </w:t>
      </w: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r w:rsidRPr="00660BA3">
        <w:rPr>
          <w:lang w:val="en-US"/>
        </w:rPr>
        <w:t xml:space="preserve">answers and comments </w:t>
      </w:r>
      <w:r w:rsidR="00A34BF4">
        <w:rPr>
          <w:lang w:val="en-US"/>
        </w:rPr>
        <w:t xml:space="preserve">from the experts on </w:t>
      </w:r>
      <w:r w:rsidRPr="00660BA3">
        <w:rPr>
          <w:lang w:val="en-US"/>
        </w:rPr>
        <w:t>our coding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776B1E90"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r w:rsidRPr="00E915CC">
        <w:rPr>
          <w:lang w:val="en-US"/>
        </w:rPr>
        <w:t xml:space="preserve"> Research has shown that the availability as well as the unrestricted usage of </w:t>
      </w:r>
      <w:r w:rsidRPr="00E915CC">
        <w:rPr>
          <w:lang w:val="en-US"/>
        </w:rPr>
        <w:lastRenderedPageBreak/>
        <w:t xml:space="preserve">cash benefits fosters family and migrant care </w:t>
      </w:r>
      <w:r>
        <w:rPr>
          <w:lang w:val="en-US"/>
        </w:rPr>
        <w:t>[</w:t>
      </w:r>
      <w:r w:rsidR="006F37B4">
        <w:rPr>
          <w:lang w:val="en-US"/>
        </w:rPr>
        <w:t>30</w:t>
      </w:r>
      <w:proofErr w:type="gramStart"/>
      <w:r>
        <w:rPr>
          <w:lang w:val="en-US"/>
        </w:rPr>
        <w:t>,3</w:t>
      </w:r>
      <w:r w:rsidR="006F37B4">
        <w:rPr>
          <w:lang w:val="en-US"/>
        </w:rPr>
        <w:t>2</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2F18B63"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t>For the performance dimension</w:t>
      </w:r>
      <w:r w:rsidR="00621D12">
        <w:rPr>
          <w:lang w:val="en-US"/>
        </w:rPr>
        <w:t xml:space="preserve"> [6, 9]</w:t>
      </w:r>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38A48492"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3"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3"/>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0F437A65"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r w:rsidR="00137703">
        <w:rPr>
          <w:lang w:val="en-US"/>
        </w:rPr>
        <w:t>3</w:t>
      </w:r>
      <w:r>
        <w:rPr>
          <w:lang w:val="en-US"/>
        </w:rPr>
        <w:t>,2</w:t>
      </w:r>
      <w:r w:rsidR="00137703">
        <w:rPr>
          <w:lang w:val="en-US"/>
        </w:rPr>
        <w:t>5</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5487E2AD"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w:t>
      </w:r>
      <w:proofErr w:type="gramStart"/>
      <w:r w:rsidR="004C4DE2">
        <w:rPr>
          <w:lang w:val="en-US"/>
        </w:rPr>
        <w:t>distinguished,</w:t>
      </w:r>
      <w:proofErr w:type="gramEnd"/>
      <w:r w:rsidR="004C4DE2">
        <w:rPr>
          <w:lang w:val="en-US"/>
        </w:rPr>
        <w:t xml:space="preserve">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w:t>
      </w:r>
      <w:bookmarkStart w:id="4" w:name="_GoBack"/>
      <w:bookmarkEnd w:id="4"/>
      <w:r w:rsidRPr="00AB5AE1">
        <w:rPr>
          <w:lang w:val="en-US"/>
        </w:rPr>
        <w:t xml:space="preserve">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3B9FE038"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w:t>
      </w:r>
      <w:del w:id="5" w:author="Autor">
        <w:r w:rsidDel="00EA3CD4">
          <w:rPr>
            <w:lang w:val="en-US"/>
          </w:rPr>
          <w:delText xml:space="preserve">other </w:delText>
        </w:r>
      </w:del>
      <w:r>
        <w:rPr>
          <w:lang w:val="en-US"/>
        </w:rPr>
        <w:t>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w:t>
      </w:r>
      <w:del w:id="6" w:author="Autor">
        <w:r w:rsidDel="00EA6E95">
          <w:rPr>
            <w:lang w:val="en-US"/>
          </w:rPr>
          <w:delText>However, t</w:delText>
        </w:r>
      </w:del>
      <w:ins w:id="7" w:author="Autor">
        <w:r w:rsidR="00EA6E95">
          <w:rPr>
            <w:lang w:val="en-US"/>
          </w:rPr>
          <w:t>T</w:t>
        </w:r>
      </w:ins>
      <w:r>
        <w:rPr>
          <w:lang w:val="en-US"/>
        </w:rPr>
        <w: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w:t>
      </w:r>
      <w:del w:id="8" w:author="Autor">
        <w:r w:rsidRPr="00C83EC5" w:rsidDel="00EA6E95">
          <w:rPr>
            <w:lang w:val="en-US"/>
          </w:rPr>
          <w:delText xml:space="preserve">other </w:delText>
        </w:r>
      </w:del>
      <w:r w:rsidRPr="00C83EC5">
        <w:rPr>
          <w:lang w:val="en-US"/>
        </w:rPr>
        <w:t>system</w:t>
      </w:r>
      <w:ins w:id="9" w:author="Autor">
        <w:r w:rsidR="00EA6E95">
          <w:rPr>
            <w:lang w:val="en-US"/>
          </w:rPr>
          <w:t xml:space="preserve"> type</w:t>
        </w:r>
      </w:ins>
      <w:r w:rsidRPr="00C83EC5">
        <w:rPr>
          <w:lang w:val="en-US"/>
        </w:rPr>
        <w:t>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1187B290"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3534B115" w:rsidR="005E0316" w:rsidRDefault="005E0316" w:rsidP="005E0316">
      <w:pPr>
        <w:pStyle w:val="02FlietextErsterAbsatz"/>
        <w:rPr>
          <w:lang w:val="en-US"/>
        </w:rPr>
      </w:pPr>
      <w:r>
        <w:rPr>
          <w:lang w:val="en-US"/>
        </w:rPr>
        <w:lastRenderedPageBreak/>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60F16655"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xml:space="preserve">, but medium to high choice restrictions apply. Performance is highest concerning life expectancy but among the lowest concerning self-perceived health. Our study indicates that the two countries share a number of characteristics </w:t>
      </w:r>
      <w:del w:id="10" w:author="Autor">
        <w:r w:rsidDel="00EA6E95">
          <w:rPr>
            <w:lang w:val="en-US"/>
          </w:rPr>
          <w:delText xml:space="preserve">of </w:delText>
        </w:r>
      </w:del>
      <w:ins w:id="11" w:author="Autor">
        <w:r w:rsidR="00EA6E95">
          <w:rPr>
            <w:lang w:val="en-US"/>
          </w:rPr>
          <w:t xml:space="preserve">with </w:t>
        </w:r>
      </w:ins>
      <w:r>
        <w:rPr>
          <w:lang w:val="en-US"/>
        </w:rPr>
        <w:t>the North European public supply type.</w:t>
      </w:r>
    </w:p>
    <w:p w14:paraId="4B683FC2" w14:textId="417A3730"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1ED72695" w:rsidR="005E0316" w:rsidRDefault="005E0316" w:rsidP="005E0316">
      <w:pPr>
        <w:pStyle w:val="02FlietextErsterAbsatz"/>
        <w:rPr>
          <w:lang w:val="en-US"/>
        </w:rPr>
      </w:pPr>
      <w:r>
        <w:rPr>
          <w:lang w:val="en-US"/>
        </w:rPr>
        <w:t xml:space="preserve">The fifth LTC system type can be defined as </w:t>
      </w:r>
      <w:del w:id="12" w:author="Autor">
        <w:r w:rsidDel="00EA6E95">
          <w:rPr>
            <w:lang w:val="en-US"/>
          </w:rPr>
          <w:delText xml:space="preserve">a </w:delText>
        </w:r>
      </w:del>
      <w:r>
        <w:rPr>
          <w:lang w:val="en-US"/>
        </w:rPr>
        <w:t xml:space="preserve">need-based supply system and includes Australia, Belgium, Switzerland, Luxembourg, the Netherlands, Slovakia, and Slovenia, with the latter two </w:t>
      </w:r>
      <w:del w:id="13" w:author="Autor">
        <w:r w:rsidRPr="00CA24AF" w:rsidDel="00EA6E95">
          <w:rPr>
            <w:lang w:val="en-US"/>
          </w:rPr>
          <w:delText>however</w:delText>
        </w:r>
        <w:r w:rsidDel="00EA6E95">
          <w:rPr>
            <w:lang w:val="en-US"/>
          </w:rPr>
          <w:delText xml:space="preserve"> </w:delText>
        </w:r>
      </w:del>
      <w:r>
        <w:rPr>
          <w:lang w:val="en-US"/>
        </w:rPr>
        <w:t xml:space="preserve">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del w:id="14" w:author="Autor">
        <w:r w:rsidR="00756BA4" w:rsidDel="00EA6E95">
          <w:rPr>
            <w:lang w:val="en-US"/>
          </w:rPr>
          <w:delText xml:space="preserve">However, </w:delText>
        </w:r>
        <w:r w:rsidDel="00EA6E95">
          <w:rPr>
            <w:lang w:val="en-US"/>
          </w:rPr>
          <w:delText>p</w:delText>
        </w:r>
      </w:del>
      <w:ins w:id="15" w:author="Autor">
        <w:r w:rsidR="00EA6E95">
          <w:rPr>
            <w:lang w:val="en-US"/>
          </w:rPr>
          <w:t>P</w:t>
        </w:r>
      </w:ins>
      <w:r>
        <w:rPr>
          <w:lang w:val="en-US"/>
        </w:rPr>
        <w:t xml:space="preserve">ublic expenditure is </w:t>
      </w:r>
      <w:r w:rsidR="00E96AC7">
        <w:rPr>
          <w:lang w:val="en-US"/>
        </w:rPr>
        <w:t>about average</w:t>
      </w:r>
      <w:r>
        <w:rPr>
          <w:lang w:val="en-US"/>
        </w:rPr>
        <w:t xml:space="preserve">. On the other hand,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0A5F9F4A"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w:t>
      </w:r>
      <w:proofErr w:type="gramStart"/>
      <w:r>
        <w:rPr>
          <w:lang w:val="en-US"/>
        </w:rPr>
        <w:t xml:space="preserve">is </w:t>
      </w:r>
      <w:r>
        <w:rPr>
          <w:lang w:val="en-US"/>
        </w:rPr>
        <w:lastRenderedPageBreak/>
        <w:t>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65C51D16"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r w:rsidR="00137703">
        <w:rPr>
          <w:noProof/>
          <w:lang w:val="en-US"/>
        </w:rPr>
        <w:t>6</w:t>
      </w:r>
      <w:r w:rsidRPr="007D3C8A">
        <w:rPr>
          <w:noProof/>
          <w:lang w:val="en-US"/>
        </w:rPr>
        <w:t>]</w:t>
      </w:r>
      <w:ins w:id="16" w:author="Autor">
        <w:r w:rsidR="009816E7">
          <w:rPr>
            <w:noProof/>
            <w:lang w:val="en-US"/>
          </w:rPr>
          <w:t>. However,</w:t>
        </w:r>
      </w:ins>
      <w:r w:rsidRPr="007D3C8A">
        <w:rPr>
          <w:lang w:val="en-US"/>
        </w:rPr>
        <w:t xml:space="preserve"> </w:t>
      </w:r>
      <w:del w:id="17" w:author="Autor">
        <w:r w:rsidRPr="007D3C8A" w:rsidDel="009816E7">
          <w:rPr>
            <w:lang w:val="en-US"/>
          </w:rPr>
          <w:delText xml:space="preserve">but </w:delText>
        </w:r>
        <w:r w:rsidR="00DD1F5B" w:rsidDel="009816E7">
          <w:rPr>
            <w:lang w:val="en-US"/>
          </w:rPr>
          <w:delText xml:space="preserve">in contrast to our study </w:delText>
        </w:r>
        <w:r w:rsidRPr="007D3C8A" w:rsidDel="009816E7">
          <w:rPr>
            <w:lang w:val="en-US"/>
          </w:rPr>
          <w:delText xml:space="preserve">mostly also includes </w:delText>
        </w:r>
      </w:del>
      <w:ins w:id="18" w:author="Autor">
        <w:r w:rsidR="009816E7">
          <w:rPr>
            <w:lang w:val="en-US"/>
          </w:rPr>
          <w:t xml:space="preserve">most studies find </w:t>
        </w:r>
      </w:ins>
      <w:r w:rsidRPr="007D3C8A">
        <w:rPr>
          <w:lang w:val="en-US"/>
        </w:rPr>
        <w:t>Finland and the Netherlands</w:t>
      </w:r>
      <w:ins w:id="19" w:author="Autor">
        <w:r w:rsidR="009816E7">
          <w:rPr>
            <w:lang w:val="en-US"/>
          </w:rPr>
          <w:t xml:space="preserve"> in this cluster as well</w:t>
        </w:r>
      </w:ins>
      <w:r w:rsidRPr="007D3C8A">
        <w:rPr>
          <w:lang w:val="en-US"/>
        </w:rPr>
        <w:t xml:space="preserve">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w:t>
      </w:r>
      <w:del w:id="20" w:author="Autor">
        <w:r w:rsidDel="009816E7">
          <w:rPr>
            <w:lang w:val="en-US"/>
          </w:rPr>
          <w:delText xml:space="preserve">While </w:delText>
        </w:r>
      </w:del>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ins w:id="21" w:author="Autor">
        <w:r w:rsidR="009816E7">
          <w:rPr>
            <w:lang w:val="en-US"/>
          </w:rPr>
          <w:t>.</w:t>
        </w:r>
      </w:ins>
      <w:del w:id="22" w:author="Autor">
        <w:r w:rsidDel="009816E7">
          <w:rPr>
            <w:lang w:val="en-US"/>
          </w:rPr>
          <w:delText>,</w:delText>
        </w:r>
      </w:del>
      <w:ins w:id="23" w:author="Autor">
        <w:r w:rsidR="009816E7">
          <w:rPr>
            <w:lang w:val="en-US"/>
          </w:rPr>
          <w:t>Yet,</w:t>
        </w:r>
      </w:ins>
      <w:r>
        <w:rPr>
          <w:lang w:val="en-US"/>
        </w:rPr>
        <w:t xml:space="preserve"> our results show that these two Asian countries have a distinct type of LTC system</w:t>
      </w:r>
      <w:r w:rsidR="00612194">
        <w:rPr>
          <w:lang w:val="en-US"/>
        </w:rPr>
        <w:t>,</w:t>
      </w:r>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ins w:id="24" w:author="Autor">
        <w:r w:rsidR="009816E7">
          <w:rPr>
            <w:lang w:val="en-US"/>
          </w:rPr>
          <w:t>Only on</w:t>
        </w:r>
        <w:r w:rsidR="00EA6E95">
          <w:rPr>
            <w:lang w:val="en-US"/>
          </w:rPr>
          <w:t>e</w:t>
        </w:r>
        <w:r w:rsidR="009816E7">
          <w:rPr>
            <w:lang w:val="en-US"/>
          </w:rPr>
          <w:t xml:space="preserve"> prior</w:t>
        </w:r>
      </w:ins>
      <w:del w:id="25" w:author="Autor">
        <w:r w:rsidDel="009816E7">
          <w:rPr>
            <w:lang w:val="en-US"/>
          </w:rPr>
          <w:delText>Earlier</w:delText>
        </w:r>
      </w:del>
      <w:r>
        <w:rPr>
          <w:lang w:val="en-US"/>
        </w:rPr>
        <w:t xml:space="preserve"> stud</w:t>
      </w:r>
      <w:ins w:id="26" w:author="Autor">
        <w:r w:rsidR="009816E7">
          <w:rPr>
            <w:lang w:val="en-US"/>
          </w:rPr>
          <w:t>y</w:t>
        </w:r>
      </w:ins>
      <w:del w:id="27" w:author="Autor">
        <w:r w:rsidDel="009816E7">
          <w:rPr>
            <w:lang w:val="en-US"/>
          </w:rPr>
          <w:delText>ies</w:delText>
        </w:r>
      </w:del>
      <w:r>
        <w:rPr>
          <w:lang w:val="en-US"/>
        </w:rPr>
        <w:t xml:space="preserve"> </w:t>
      </w:r>
      <w:del w:id="28" w:author="Autor">
        <w:r w:rsidDel="009816E7">
          <w:rPr>
            <w:lang w:val="en-US"/>
          </w:rPr>
          <w:delText xml:space="preserve">that put </w:delText>
        </w:r>
      </w:del>
      <w:ins w:id="29" w:author="Autor">
        <w:r w:rsidR="009816E7">
          <w:rPr>
            <w:lang w:val="en-US"/>
          </w:rPr>
          <w:t xml:space="preserve"> finds </w:t>
        </w:r>
      </w:ins>
      <w:r>
        <w:rPr>
          <w:lang w:val="en-US"/>
        </w:rPr>
        <w:t xml:space="preserve">Finland and Germany </w:t>
      </w:r>
      <w:ins w:id="30" w:author="Autor">
        <w:r w:rsidR="009816E7">
          <w:rPr>
            <w:lang w:val="en-US"/>
          </w:rPr>
          <w:t xml:space="preserve">together </w:t>
        </w:r>
      </w:ins>
      <w:r>
        <w:rPr>
          <w:lang w:val="en-US"/>
        </w:rPr>
        <w:t xml:space="preserve">in one cluster </w:t>
      </w:r>
      <w:del w:id="31" w:author="Autor">
        <w:r w:rsidDel="00EA6E95">
          <w:rPr>
            <w:lang w:val="en-US"/>
          </w:rPr>
          <w:delText xml:space="preserve">are rare; </w:delText>
        </w:r>
        <w:r w:rsidDel="009816E7">
          <w:rPr>
            <w:lang w:val="en-US"/>
          </w:rPr>
          <w:delText xml:space="preserve">only one typology </w:delText>
        </w:r>
        <w:r w:rsidRPr="006409F2" w:rsidDel="009816E7">
          <w:rPr>
            <w:lang w:val="en-US"/>
          </w:rPr>
          <w:delText>finds</w:delText>
        </w:r>
        <w:r w:rsidDel="009816E7">
          <w:rPr>
            <w:lang w:val="en-US"/>
          </w:rPr>
          <w:delText xml:space="preserve"> both countries in one cluster</w:delText>
        </w:r>
      </w:del>
      <w:r>
        <w:rPr>
          <w:lang w:val="en-US"/>
        </w:rPr>
        <w:t xml:space="preserve"> </w:t>
      </w:r>
      <w:r>
        <w:rPr>
          <w:noProof/>
          <w:lang w:val="en-US"/>
        </w:rPr>
        <w:t>[6]</w:t>
      </w:r>
      <w:r>
        <w:rPr>
          <w:lang w:val="en-US"/>
        </w:rPr>
        <w:t xml:space="preserve">. However, Austria </w:t>
      </w:r>
      <w:proofErr w:type="gramStart"/>
      <w:r w:rsidRPr="006409F2">
        <w:rPr>
          <w:lang w:val="en-US"/>
        </w:rPr>
        <w:t xml:space="preserve">might also be </w:t>
      </w:r>
      <w:r w:rsidR="001F1E3B">
        <w:rPr>
          <w:lang w:val="en-US"/>
        </w:rPr>
        <w:t>classified</w:t>
      </w:r>
      <w:proofErr w:type="gramEnd"/>
      <w:r w:rsidR="001F1E3B">
        <w:rPr>
          <w:lang w:val="en-US"/>
        </w:rPr>
        <w:t xml:space="preserve"> </w:t>
      </w:r>
      <w:r w:rsidRPr="006409F2">
        <w:rPr>
          <w:lang w:val="en-US"/>
        </w:rPr>
        <w:t>in this group, a country that was not included due to data limitations.</w:t>
      </w:r>
    </w:p>
    <w:p w14:paraId="76673766" w14:textId="77777777" w:rsidR="000B15E6" w:rsidRDefault="003E3C1D" w:rsidP="00ED5E04">
      <w:pPr>
        <w:pStyle w:val="02FlietextEinzug"/>
        <w:rPr>
          <w:ins w:id="32" w:author="Auto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We can show that regional clustering exists, such as in the case of the public supply system and the residual public supply system, but not exclusively</w:t>
      </w:r>
      <w:ins w:id="33" w:author="Autor">
        <w:r w:rsidR="00405A58">
          <w:rPr>
            <w:lang w:val="en-US"/>
          </w:rPr>
          <w:t>.</w:t>
        </w:r>
      </w:ins>
      <w:del w:id="34" w:author="Autor">
        <w:r w:rsidDel="00405A58">
          <w:rPr>
            <w:lang w:val="en-US"/>
          </w:rPr>
          <w:delText>:</w:delText>
        </w:r>
      </w:del>
      <w:r>
        <w:rPr>
          <w:lang w:val="en-US"/>
        </w:rPr>
        <w:t xml:space="preserve"> </w:t>
      </w:r>
      <w:ins w:id="35" w:author="Autor">
        <w:r w:rsidR="00405A58">
          <w:rPr>
            <w:lang w:val="en-US"/>
          </w:rPr>
          <w:t>T</w:t>
        </w:r>
      </w:ins>
      <w:del w:id="36" w:author="Autor">
        <w:r w:rsidDel="00405A58">
          <w:rPr>
            <w:lang w:val="en-US"/>
          </w:rPr>
          <w:delText>t</w:delText>
        </w:r>
      </w:del>
      <w:r>
        <w:rPr>
          <w:lang w:val="en-US"/>
        </w:rPr>
        <w:t xml:space="preserve">he former </w:t>
      </w:r>
      <w:ins w:id="37" w:author="Autor">
        <w:r w:rsidR="00405A58">
          <w:rPr>
            <w:lang w:val="en-US"/>
          </w:rPr>
          <w:t xml:space="preserve">type </w:t>
        </w:r>
      </w:ins>
      <w:r>
        <w:rPr>
          <w:lang w:val="en-US"/>
        </w:rPr>
        <w:t xml:space="preserve">includes three Northern European </w:t>
      </w:r>
      <w:r w:rsidRPr="008760DF">
        <w:rPr>
          <w:lang w:val="en-US"/>
        </w:rPr>
        <w:t>countries</w:t>
      </w:r>
      <w:r>
        <w:rPr>
          <w:lang w:val="en-US"/>
        </w:rPr>
        <w:t>,</w:t>
      </w:r>
      <w:r w:rsidRPr="008760DF">
        <w:rPr>
          <w:lang w:val="en-US"/>
        </w:rPr>
        <w:t xml:space="preserve"> Denmark, Sweden</w:t>
      </w:r>
      <w:ins w:id="38" w:author="Autor">
        <w:r w:rsidR="00EA6E95">
          <w:rPr>
            <w:lang w:val="en-US"/>
          </w:rPr>
          <w:t>,</w:t>
        </w:r>
      </w:ins>
      <w:r w:rsidRPr="008760DF">
        <w:rPr>
          <w:lang w:val="en-US"/>
        </w:rPr>
        <w:t xml:space="preserve"> and Norway. However, Ireland also belongs to</w:t>
      </w:r>
      <w:ins w:id="39" w:author="Autor">
        <w:r w:rsidR="00405A58">
          <w:rPr>
            <w:lang w:val="en-US"/>
          </w:rPr>
          <w:t xml:space="preserve"> this cluster.</w:t>
        </w:r>
      </w:ins>
      <w:r w:rsidRPr="008760DF">
        <w:rPr>
          <w:lang w:val="en-US"/>
        </w:rPr>
        <w:t xml:space="preserve"> </w:t>
      </w:r>
      <w:del w:id="40" w:author="Autor">
        <w:r w:rsidRPr="008760DF" w:rsidDel="00405A58">
          <w:rPr>
            <w:lang w:val="en-US"/>
          </w:rPr>
          <w:delText>the public supply type, and</w:delText>
        </w:r>
      </w:del>
      <w:ins w:id="41" w:author="Autor">
        <w:r w:rsidR="00405A58">
          <w:rPr>
            <w:lang w:val="en-US"/>
          </w:rPr>
          <w:t xml:space="preserve"> Furthermore,</w:t>
        </w:r>
      </w:ins>
      <w:r w:rsidRPr="008760DF">
        <w:rPr>
          <w:lang w:val="en-US"/>
        </w:rPr>
        <w:t xml:space="preserve"> the type shows similarities to the evolving public supply type including Japan and Korea. </w:t>
      </w:r>
      <w:del w:id="42" w:author="Autor">
        <w:r w:rsidDel="00405A58">
          <w:rPr>
            <w:lang w:val="en-US"/>
          </w:rPr>
          <w:delText>Furthermore</w:delText>
        </w:r>
      </w:del>
      <w:ins w:id="43" w:author="Autor">
        <w:r w:rsidR="00405A58">
          <w:rPr>
            <w:lang w:val="en-US"/>
          </w:rPr>
          <w:t>Moreover</w:t>
        </w:r>
      </w:ins>
      <w:r>
        <w:rPr>
          <w:lang w:val="en-US"/>
        </w:rPr>
        <w:t>,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the evolving private need-based type. These cluster compositions show that regional proximity is no definite indication of similarity of LTC system.</w:t>
      </w:r>
      <w:ins w:id="44" w:author="Autor">
        <w:r w:rsidR="00405A58">
          <w:rPr>
            <w:lang w:val="en-US"/>
          </w:rPr>
          <w:t xml:space="preserve"> One possible explanation for this might lie in the transformation of LTC systems in recent years.</w:t>
        </w:r>
      </w:ins>
      <w:r>
        <w:rPr>
          <w:lang w:val="en-US"/>
        </w:rPr>
        <w:t xml:space="preserve">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p>
    <w:p w14:paraId="0521BE93" w14:textId="5BA224B6" w:rsidR="00EA6217" w:rsidRDefault="004131E1" w:rsidP="00ED5E04">
      <w:pPr>
        <w:pStyle w:val="02FlietextEinzug"/>
        <w:rPr>
          <w:ins w:id="45" w:author="Autor"/>
          <w:lang w:val="en-US"/>
        </w:rPr>
      </w:pPr>
      <w:r>
        <w:rPr>
          <w:lang w:val="en-US"/>
        </w:rPr>
        <w:t xml:space="preserve">These results still have to </w:t>
      </w:r>
      <w:proofErr w:type="gramStart"/>
      <w:r>
        <w:rPr>
          <w:lang w:val="en-US"/>
        </w:rPr>
        <w:t xml:space="preserve">be </w:t>
      </w:r>
      <w:r w:rsidR="00477B8D">
        <w:rPr>
          <w:lang w:val="en-US"/>
        </w:rPr>
        <w:t>considered</w:t>
      </w:r>
      <w:proofErr w:type="gramEnd"/>
      <w:r w:rsidR="00477B8D">
        <w:rPr>
          <w:lang w:val="en-US"/>
        </w:rPr>
        <w:t xml:space="preserve">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 xml:space="preserve">Accordingly, measuring the public-private mix by the share of </w:t>
      </w:r>
      <w:r w:rsidR="00ED5A0A">
        <w:rPr>
          <w:lang w:val="en-US"/>
        </w:rPr>
        <w:lastRenderedPageBreak/>
        <w:t>public-private providers instead of or additionally to public-private 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w:t>
      </w:r>
    </w:p>
    <w:p w14:paraId="7C997804" w14:textId="20EE7A23" w:rsidR="004131E1" w:rsidRPr="00B70268" w:rsidRDefault="00426A2E" w:rsidP="00ED5E04">
      <w:pPr>
        <w:pStyle w:val="02FlietextEinzug"/>
        <w:rPr>
          <w:lang w:val="en-US"/>
        </w:rPr>
      </w:pPr>
      <w:r>
        <w:rPr>
          <w:lang w:val="en-US"/>
        </w:rPr>
        <w:t xml:space="preserve">However, our approach </w:t>
      </w:r>
      <w:del w:id="46" w:author="Autor">
        <w:r w:rsidDel="000B15E6">
          <w:rPr>
            <w:lang w:val="en-US"/>
          </w:rPr>
          <w:delText xml:space="preserve">already </w:delText>
        </w:r>
      </w:del>
      <w:r>
        <w:rPr>
          <w:lang w:val="en-US"/>
        </w:rPr>
        <w:t xml:space="preserve">reveals that clusters </w:t>
      </w:r>
      <w:r w:rsidR="001F1E3B">
        <w:rPr>
          <w:lang w:val="en-US"/>
        </w:rPr>
        <w:t xml:space="preserve">of different size </w:t>
      </w:r>
      <w:proofErr w:type="gramStart"/>
      <w:r>
        <w:rPr>
          <w:lang w:val="en-US"/>
        </w:rPr>
        <w:t>can be identified</w:t>
      </w:r>
      <w:proofErr w:type="gramEnd"/>
      <w:r>
        <w:rPr>
          <w:lang w:val="en-US"/>
        </w:rPr>
        <w:t xml:space="preserve"> based on the strictness of applied methods and benchmarks. This </w:t>
      </w:r>
      <w:proofErr w:type="gramStart"/>
      <w:r>
        <w:rPr>
          <w:lang w:val="en-US"/>
        </w:rPr>
        <w:t>might be interpreted</w:t>
      </w:r>
      <w:proofErr w:type="gramEnd"/>
      <w:r>
        <w:rPr>
          <w:lang w:val="en-US"/>
        </w:rPr>
        <w:t xml:space="preserve"> as a weakness of the study in that no definite result is achieved. </w:t>
      </w:r>
      <w:del w:id="47" w:author="Autor">
        <w:r w:rsidDel="000B15E6">
          <w:rPr>
            <w:lang w:val="en-US"/>
          </w:rPr>
          <w:delText xml:space="preserve">However, </w:delText>
        </w:r>
        <w:r w:rsidR="001F1E3B" w:rsidDel="000B15E6">
          <w:rPr>
            <w:lang w:val="en-US"/>
          </w:rPr>
          <w:delText>a</w:delText>
        </w:r>
      </w:del>
      <w:ins w:id="48" w:author="Autor">
        <w:r w:rsidR="000B15E6">
          <w:rPr>
            <w:lang w:val="en-US"/>
          </w:rPr>
          <w:t>A</w:t>
        </w:r>
      </w:ins>
      <w:r w:rsidR="001F1E3B">
        <w:rPr>
          <w:lang w:val="en-US"/>
        </w:rPr>
        <w:t xml:space="preserve">t the same time, it is </w:t>
      </w:r>
      <w:r>
        <w:rPr>
          <w:lang w:val="en-US"/>
        </w:rPr>
        <w:t>a strength of the study and a</w:t>
      </w:r>
      <w:r w:rsidR="00D8381E">
        <w:rPr>
          <w:lang w:val="en-US"/>
        </w:rPr>
        <w:t>n advancement. Regardless of the clustering method applied, a cluster will always include cases</w:t>
      </w:r>
      <w:del w:id="49" w:author="Autor">
        <w:r w:rsidR="00D8381E" w:rsidDel="000B15E6">
          <w:rPr>
            <w:lang w:val="en-US"/>
          </w:rPr>
          <w:delText>,</w:delText>
        </w:r>
      </w:del>
      <w:r w:rsidR="00D8381E">
        <w:rPr>
          <w:lang w:val="en-US"/>
        </w:rPr>
        <w:t xml:space="preserve"> which are similar to the other cases in the cluster</w:t>
      </w:r>
      <w:del w:id="50" w:author="Autor">
        <w:r w:rsidR="00D8381E" w:rsidDel="000B15E6">
          <w:rPr>
            <w:lang w:val="en-US"/>
          </w:rPr>
          <w:delText>,</w:delText>
        </w:r>
      </w:del>
      <w:r w:rsidR="00D8381E">
        <w:rPr>
          <w:lang w:val="en-US"/>
        </w:rPr>
        <w:t xml:space="preserve">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w:t>
      </w:r>
      <w:ins w:id="51" w:author="Autor">
        <w:r w:rsidR="00BF263D">
          <w:rPr>
            <w:lang w:val="en-US"/>
          </w:rPr>
          <w:t xml:space="preserve"> The six-cluster solution</w:t>
        </w:r>
        <w:r w:rsidR="00BF263D" w:rsidRPr="00BF263D">
          <w:rPr>
            <w:lang w:val="en-US"/>
          </w:rPr>
          <w:t xml:space="preserve"> might prove mo</w:t>
        </w:r>
        <w:r w:rsidR="00BF263D">
          <w:rPr>
            <w:lang w:val="en-US"/>
          </w:rPr>
          <w:t xml:space="preserve">re </w:t>
        </w:r>
        <w:r w:rsidR="00BF263D" w:rsidRPr="00BF263D">
          <w:rPr>
            <w:lang w:val="en-US"/>
          </w:rPr>
          <w:t xml:space="preserve">useful for </w:t>
        </w:r>
        <w:r w:rsidR="00BF263D">
          <w:rPr>
            <w:lang w:val="en-US"/>
          </w:rPr>
          <w:t xml:space="preserve">e.g. </w:t>
        </w:r>
        <w:r w:rsidR="00BF263D" w:rsidRPr="00BF263D">
          <w:rPr>
            <w:lang w:val="en-US"/>
          </w:rPr>
          <w:t>quantitative outcome analysis</w:t>
        </w:r>
        <w:r w:rsidR="00BF263D" w:rsidRPr="000F277B">
          <w:rPr>
            <w:lang w:val="en-US"/>
          </w:rPr>
          <w:t>,</w:t>
        </w:r>
        <w:r w:rsidR="00BF263D">
          <w:rPr>
            <w:lang w:val="en-US"/>
          </w:rPr>
          <w:t xml:space="preserve"> whereas</w:t>
        </w:r>
        <w:r w:rsidR="00BF263D" w:rsidRPr="000F277B">
          <w:rPr>
            <w:lang w:val="en-US"/>
          </w:rPr>
          <w:t xml:space="preserve"> researchers might </w:t>
        </w:r>
        <w:r w:rsidR="00BF263D">
          <w:rPr>
            <w:lang w:val="en-US"/>
          </w:rPr>
          <w:t xml:space="preserve">find the </w:t>
        </w:r>
        <w:r w:rsidR="00BF263D" w:rsidRPr="00BF263D">
          <w:rPr>
            <w:lang w:val="en-US"/>
          </w:rPr>
          <w:t xml:space="preserve">more </w:t>
        </w:r>
        <w:r w:rsidR="00BF263D">
          <w:rPr>
            <w:lang w:val="en-US"/>
          </w:rPr>
          <w:t>nuanced nine-cluster typology more useful for e.g. the case selection in comparative qualitative studies</w:t>
        </w:r>
        <w:r w:rsidR="00BF263D" w:rsidRPr="000F277B">
          <w:rPr>
            <w:lang w:val="en-US"/>
          </w:rPr>
          <w:t>.</w:t>
        </w:r>
        <w:r w:rsidR="006179E1" w:rsidRPr="000F277B">
          <w:rPr>
            <w:lang w:val="en-US"/>
          </w:rPr>
          <w:t xml:space="preserve"> </w:t>
        </w:r>
        <w:r w:rsidR="006179E1">
          <w:rPr>
            <w:lang w:val="en-US"/>
          </w:rPr>
          <w:t>Furthermore, the fact that four, six, and nine clusters can be differentiated shows that system types are not rigid and ‘frozen’</w:t>
        </w:r>
        <w:r w:rsidR="000552DD">
          <w:rPr>
            <w:lang w:val="en-US"/>
          </w:rPr>
          <w:t>. Rather,</w:t>
        </w:r>
        <w:r w:rsidR="006179E1">
          <w:rPr>
            <w:lang w:val="en-US"/>
          </w:rPr>
          <w:t xml:space="preserve"> </w:t>
        </w:r>
        <w:r w:rsidR="000552DD">
          <w:rPr>
            <w:lang w:val="en-US"/>
          </w:rPr>
          <w:t xml:space="preserve">a countries’ belonging to a cluster can be weaker or stronger, and reminds that system types in every welfare state typology are under continuous </w:t>
        </w:r>
        <w:r w:rsidR="000B15E6">
          <w:rPr>
            <w:lang w:val="en-US"/>
          </w:rPr>
          <w:t>(re-)</w:t>
        </w:r>
        <w:r w:rsidR="000552DD">
          <w:rPr>
            <w:lang w:val="en-US"/>
          </w:rPr>
          <w:t>construction by changing institutions [10</w:t>
        </w:r>
        <w:proofErr w:type="gramStart"/>
        <w:r w:rsidR="000552DD">
          <w:rPr>
            <w:lang w:val="en-US"/>
          </w:rPr>
          <w:t>,11</w:t>
        </w:r>
        <w:proofErr w:type="gramEnd"/>
        <w:r w:rsidR="000552DD">
          <w:rPr>
            <w:lang w:val="en-US"/>
          </w:rPr>
          <w:t>].</w:t>
        </w:r>
      </w:ins>
      <w:r w:rsidR="00D8381E">
        <w:rPr>
          <w:lang w:val="en-US"/>
        </w:rPr>
        <w:t xml:space="preserve"> </w:t>
      </w:r>
      <w:r w:rsidR="00720880">
        <w:rPr>
          <w:lang w:val="en-US"/>
        </w:rPr>
        <w:t>O</w:t>
      </w:r>
      <w:r>
        <w:rPr>
          <w:lang w:val="en-US"/>
        </w:rPr>
        <w:t>n methodological</w:t>
      </w:r>
      <w:r w:rsidR="00DA689C">
        <w:rPr>
          <w:lang w:val="en-US"/>
        </w:rPr>
        <w:t xml:space="preserve"> reasons</w:t>
      </w:r>
      <w:r>
        <w:rPr>
          <w:lang w:val="en-US"/>
        </w:rPr>
        <w:t xml:space="preserve"> </w:t>
      </w:r>
      <w:r w:rsidRPr="00ED5E04">
        <w:rPr>
          <w:i/>
          <w:lang w:val="en-US"/>
        </w:rPr>
        <w:t>and</w:t>
      </w:r>
      <w:r>
        <w:rPr>
          <w:lang w:val="en-US"/>
        </w:rPr>
        <w:t xml:space="preserve"> </w:t>
      </w:r>
      <w:proofErr w:type="gramStart"/>
      <w:r>
        <w:rPr>
          <w:lang w:val="en-US"/>
        </w:rPr>
        <w:t>with regards to</w:t>
      </w:r>
      <w:proofErr w:type="gramEnd"/>
      <w:r>
        <w:rPr>
          <w:lang w:val="en-US"/>
        </w:rPr>
        <w:t xml:space="preserve">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Pr>
          <w:lang w:val="en-US"/>
        </w:rPr>
        <w:t xml:space="preserve">. </w:t>
      </w:r>
    </w:p>
    <w:p w14:paraId="46EB6949" w14:textId="77777777" w:rsidR="00732209" w:rsidRDefault="00732209" w:rsidP="00732209">
      <w:pPr>
        <w:pStyle w:val="02FlietextEinzug"/>
        <w:rPr>
          <w:ins w:id="52" w:author="Autor"/>
          <w:lang w:val="en-US"/>
        </w:rPr>
      </w:pPr>
      <w:ins w:id="53" w:author="Auto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[49]</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[50]</w:t>
        </w:r>
        <w:r w:rsidRPr="006A56FF">
          <w:rPr>
            <w:lang w:val="en-US"/>
          </w:rPr>
          <w:t>.</w:t>
        </w:r>
        <w:r>
          <w:rPr>
            <w:lang w:val="en-US"/>
          </w:rPr>
          <w:t xml:space="preserve"> This difficulty also applies to some of the used indicators. For example, the number of LTC beds only applies to those in LTC nursing and residential facilities, but in some </w:t>
        </w:r>
        <w:proofErr w:type="gramStart"/>
        <w:r>
          <w:rPr>
            <w:lang w:val="en-US"/>
          </w:rPr>
          <w:t>countries</w:t>
        </w:r>
        <w:proofErr w:type="gramEnd"/>
        <w:r>
          <w:rPr>
            <w:lang w:val="en-US"/>
          </w:rPr>
          <w:t xml:space="preserve"> also </w:t>
        </w:r>
        <w:r>
          <w:rPr>
            <w:lang w:val="en-US"/>
          </w:rPr>
          <w:lastRenderedPageBreak/>
          <w:t xml:space="preserve">hospitals provide LTC beds. Furthermore, </w:t>
        </w:r>
        <w:proofErr w:type="gramStart"/>
        <w:r>
          <w:rPr>
            <w:lang w:val="en-US"/>
          </w:rPr>
          <w:t>sometimes acute</w:t>
        </w:r>
        <w:proofErr w:type="gramEnd"/>
        <w:r>
          <w:rPr>
            <w:lang w:val="en-US"/>
          </w:rPr>
          <w:t xml:space="preserve"> care beds in hospitals are used to care for non-acute LTC patients [3], and could thus compensate for low supply of residential care beds and unburden families from care duties. Moreover, the typology includes performance indictors on life expectancy at age 65 and self-perceived health of the elderly. Indicators on outcome quality such as pressure ulcers or unintended weight loss might be available in the future and extend these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,32</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[30]</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[30</w:t>
        </w:r>
        <w:proofErr w:type="gramStart"/>
        <w:r>
          <w:rPr>
            <w:lang w:val="en-US"/>
          </w:rPr>
          <w:t>,32</w:t>
        </w:r>
        <w:proofErr w:type="gramEnd"/>
        <w:r>
          <w:rPr>
            <w:lang w:val="en-US"/>
          </w:rPr>
          <w:t>]</w:t>
        </w:r>
        <w:r w:rsidRPr="006A56FF">
          <w:rPr>
            <w:lang w:val="en-US"/>
          </w:rPr>
          <w:t>.</w:t>
        </w:r>
      </w:ins>
    </w:p>
    <w:p w14:paraId="03E150A7" w14:textId="29449EDF"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0C6D588A"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lastRenderedPageBreak/>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0EF541EA" w:rsidR="005E0316" w:rsidRPr="00BE6DC1" w:rsidRDefault="005E0316" w:rsidP="005E0316">
      <w:pPr>
        <w:pStyle w:val="02FlietextEinzug"/>
        <w:rPr>
          <w:lang w:val="en-US"/>
        </w:rPr>
      </w:pPr>
      <w:r>
        <w:rPr>
          <w:lang w:val="en-US"/>
        </w:rPr>
        <w:t xml:space="preserve">On </w:t>
      </w:r>
      <w:r w:rsidR="00DA689C">
        <w:rPr>
          <w:lang w:val="en-US"/>
        </w:rPr>
        <w:t xml:space="preserve">purely </w:t>
      </w:r>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A third group of comparative studies might use the four-type solution shown in Figure 1. Such studies might be more interested in the question of private vs. public supply and less in</w:t>
      </w:r>
      <w:r w:rsidR="009E79E4">
        <w:rPr>
          <w:lang w:val="en-US"/>
        </w:rPr>
        <w:t xml:space="preserve"> other</w:t>
      </w:r>
      <w:r>
        <w:rPr>
          <w:lang w:val="en-US"/>
        </w:rPr>
        <w:t xml:space="preserve">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5A23C391" w14:textId="6F9E5C37" w:rsidR="00D36D68" w:rsidDel="00732209" w:rsidRDefault="005E0316" w:rsidP="00840B7F">
      <w:pPr>
        <w:pStyle w:val="02FlietextEinzug"/>
        <w:rPr>
          <w:del w:id="54" w:author="Autor"/>
          <w:lang w:val="en-US"/>
        </w:rPr>
      </w:pPr>
      <w:del w:id="55" w:author="Autor">
        <w:r w:rsidDel="00732209">
          <w:rPr>
            <w:lang w:val="en-US"/>
          </w:rPr>
          <w:delText>T</w:delText>
        </w:r>
        <w:r w:rsidRPr="006A56FF" w:rsidDel="00732209">
          <w:rPr>
            <w:lang w:val="en-US"/>
          </w:rPr>
          <w:delText>ypologies always imply generalizations. For example, in many countries LTC service</w:delText>
        </w:r>
        <w:r w:rsidDel="00732209">
          <w:rPr>
            <w:lang w:val="en-US"/>
          </w:rPr>
          <w:delText xml:space="preserve"> provision</w:delText>
        </w:r>
        <w:r w:rsidRPr="006A56FF" w:rsidDel="00732209">
          <w:rPr>
            <w:lang w:val="en-US"/>
          </w:rPr>
          <w:delText xml:space="preserve"> and access have a high regional fragmentation </w:delText>
        </w:r>
        <w:r w:rsidDel="00732209">
          <w:rPr>
            <w:lang w:val="en-US"/>
          </w:rPr>
          <w:delText>[4</w:delText>
        </w:r>
        <w:r w:rsidR="00CC3A02" w:rsidDel="00732209">
          <w:rPr>
            <w:lang w:val="en-US"/>
          </w:rPr>
          <w:delText>9</w:delText>
        </w:r>
        <w:r w:rsidDel="00732209">
          <w:rPr>
            <w:lang w:val="en-US"/>
          </w:rPr>
          <w:delText>]</w:delText>
        </w:r>
        <w:r w:rsidRPr="006A56FF" w:rsidDel="00732209">
          <w:rPr>
            <w:lang w:val="en-US"/>
          </w:rPr>
          <w:delText xml:space="preserve">, which cannot be displayed on a </w:delText>
        </w:r>
        <w:r w:rsidDel="00732209">
          <w:rPr>
            <w:lang w:val="en-US"/>
          </w:rPr>
          <w:delText>broad</w:delText>
        </w:r>
        <w:r w:rsidRPr="006A56FF" w:rsidDel="00732209">
          <w:rPr>
            <w:lang w:val="en-US"/>
          </w:rPr>
          <w:delText xml:space="preserve"> basis in an internationally comparative typology. Furthermore, LTC systems have not </w:delText>
        </w:r>
        <w:r w:rsidDel="00732209">
          <w:rPr>
            <w:lang w:val="en-US"/>
          </w:rPr>
          <w:delText>as</w:delText>
        </w:r>
        <w:r w:rsidRPr="006A56FF" w:rsidDel="00732209">
          <w:rPr>
            <w:lang w:val="en-US"/>
          </w:rPr>
          <w:delText xml:space="preserve"> clear boundaries as other welfare state systems such as healthcare, unemployment</w:delText>
        </w:r>
        <w:r w:rsidDel="00732209">
          <w:rPr>
            <w:lang w:val="en-US"/>
          </w:rPr>
          <w:delText>,</w:delText>
        </w:r>
        <w:r w:rsidRPr="006A56FF" w:rsidDel="00732209">
          <w:rPr>
            <w:lang w:val="en-US"/>
          </w:rPr>
          <w:delText xml:space="preserve"> or pension</w:delText>
        </w:r>
        <w:r w:rsidDel="00732209">
          <w:rPr>
            <w:lang w:val="en-US"/>
          </w:rPr>
          <w:delText xml:space="preserve"> systems</w:delText>
        </w:r>
        <w:r w:rsidRPr="006A56FF" w:rsidDel="00732209">
          <w:rPr>
            <w:lang w:val="en-US"/>
          </w:rPr>
          <w:delText>. LTC can be provided via a separate LTC system or partially integrated in healthcare, social assistance</w:delText>
        </w:r>
        <w:r w:rsidDel="00732209">
          <w:rPr>
            <w:lang w:val="en-US"/>
          </w:rPr>
          <w:delText>,</w:delText>
        </w:r>
        <w:r w:rsidRPr="006A56FF" w:rsidDel="00732209">
          <w:rPr>
            <w:lang w:val="en-US"/>
          </w:rPr>
          <w:delText xml:space="preserve"> or pension systems, </w:delText>
        </w:r>
        <w:r w:rsidDel="00732209">
          <w:rPr>
            <w:lang w:val="en-US"/>
          </w:rPr>
          <w:delText>in which</w:delText>
        </w:r>
        <w:r w:rsidRPr="006A56FF" w:rsidDel="00732209">
          <w:rPr>
            <w:lang w:val="en-US"/>
          </w:rPr>
          <w:delText xml:space="preserve"> different access and provision rules apply </w:delText>
        </w:r>
        <w:r w:rsidDel="00732209">
          <w:rPr>
            <w:lang w:val="en-US"/>
          </w:rPr>
          <w:delText>[</w:delText>
        </w:r>
        <w:r w:rsidR="00CC3A02" w:rsidDel="00732209">
          <w:rPr>
            <w:lang w:val="en-US"/>
          </w:rPr>
          <w:delText>50</w:delText>
        </w:r>
        <w:r w:rsidDel="00732209">
          <w:rPr>
            <w:lang w:val="en-US"/>
          </w:rPr>
          <w:delText>]</w:delText>
        </w:r>
        <w:r w:rsidRPr="006A56FF" w:rsidDel="00732209">
          <w:rPr>
            <w:lang w:val="en-US"/>
          </w:rPr>
          <w:delText>.</w:delText>
        </w:r>
        <w:r w:rsidR="003A0625" w:rsidDel="00732209">
          <w:rPr>
            <w:lang w:val="en-US"/>
          </w:rPr>
          <w:delText xml:space="preserve"> This difficulty also applies to some of the used indicators. For example, the number of LTC beds only applies to those in LTC nursing and residential facilities</w:delText>
        </w:r>
        <w:r w:rsidR="000E2082" w:rsidDel="00732209">
          <w:rPr>
            <w:lang w:val="en-US"/>
          </w:rPr>
          <w:delText>, but in some countries also hospitals provide</w:delText>
        </w:r>
        <w:r w:rsidR="003A0625" w:rsidDel="00732209">
          <w:rPr>
            <w:lang w:val="en-US"/>
          </w:rPr>
          <w:delText xml:space="preserve"> </w:delText>
        </w:r>
        <w:r w:rsidR="000E2082" w:rsidDel="00732209">
          <w:rPr>
            <w:lang w:val="en-US"/>
          </w:rPr>
          <w:delText xml:space="preserve">LTC beds. Furthermore, </w:delText>
        </w:r>
        <w:r w:rsidR="00094DD6" w:rsidDel="00732209">
          <w:rPr>
            <w:lang w:val="en-US"/>
          </w:rPr>
          <w:delText xml:space="preserve">sometimes </w:delText>
        </w:r>
        <w:r w:rsidR="003A0625" w:rsidDel="00732209">
          <w:rPr>
            <w:lang w:val="en-US"/>
          </w:rPr>
          <w:delText>acute care beds in hospitals are used</w:delText>
        </w:r>
        <w:r w:rsidR="00C5045E" w:rsidDel="00732209">
          <w:rPr>
            <w:lang w:val="en-US"/>
          </w:rPr>
          <w:delText xml:space="preserve"> to </w:delText>
        </w:r>
        <w:r w:rsidR="00C5045E" w:rsidDel="00732209">
          <w:rPr>
            <w:lang w:val="en-US"/>
          </w:rPr>
          <w:lastRenderedPageBreak/>
          <w:delText>care for non-acute LTC patients [3]</w:delText>
        </w:r>
        <w:r w:rsidR="006E2E5A" w:rsidDel="00732209">
          <w:rPr>
            <w:lang w:val="en-US"/>
          </w:rPr>
          <w:delText>, and could thus compensate for low supply of residential care beds and unburden families from care duties</w:delText>
        </w:r>
        <w:r w:rsidR="00303F03" w:rsidDel="00732209">
          <w:rPr>
            <w:lang w:val="en-US"/>
          </w:rPr>
          <w:delText xml:space="preserve">. Moreover, the typology includes </w:delText>
        </w:r>
        <w:r w:rsidR="00C72D5E" w:rsidDel="00732209">
          <w:rPr>
            <w:lang w:val="en-US"/>
          </w:rPr>
          <w:delText xml:space="preserve">performance </w:delText>
        </w:r>
        <w:r w:rsidR="00303F03" w:rsidDel="00732209">
          <w:rPr>
            <w:lang w:val="en-US"/>
          </w:rPr>
          <w:delText>indictors on life expectancy at age 65 and self-perceived health</w:delText>
        </w:r>
        <w:r w:rsidR="00E614F9" w:rsidDel="00732209">
          <w:rPr>
            <w:lang w:val="en-US"/>
          </w:rPr>
          <w:delText xml:space="preserve"> of the elderly</w:delText>
        </w:r>
        <w:r w:rsidR="00303F03" w:rsidDel="00732209">
          <w:rPr>
            <w:lang w:val="en-US"/>
          </w:rPr>
          <w:delText>.</w:delText>
        </w:r>
        <w:r w:rsidR="00C17185" w:rsidDel="00732209">
          <w:rPr>
            <w:lang w:val="en-US"/>
          </w:rPr>
          <w:delText xml:space="preserve"> Indicators on outcome quality such as pressure ulcers or unintended weight loss might be available in the future and extend the</w:delText>
        </w:r>
        <w:r w:rsidR="00992C56" w:rsidDel="00732209">
          <w:rPr>
            <w:lang w:val="en-US"/>
          </w:rPr>
          <w:delText>se</w:delText>
        </w:r>
        <w:r w:rsidR="00C17185" w:rsidDel="00732209">
          <w:rPr>
            <w:lang w:val="en-US"/>
          </w:rPr>
          <w:delText xml:space="preserve"> indicators of the performance dimension.</w:delText>
        </w:r>
        <w:r w:rsidRPr="006A56FF" w:rsidDel="00732209">
          <w:rPr>
            <w:lang w:val="en-US"/>
          </w:rPr>
          <w:delText xml:space="preserve"> </w:delText>
        </w:r>
        <w:r w:rsidDel="00732209">
          <w:rPr>
            <w:lang w:val="en-US"/>
          </w:rPr>
          <w:delText>Finally</w:delText>
        </w:r>
        <w:r w:rsidRPr="006A56FF" w:rsidDel="00732209">
          <w:rPr>
            <w:lang w:val="en-US"/>
          </w:rPr>
          <w:delText>, in many countries LTC is still a new welfare state</w:delText>
        </w:r>
        <w:r w:rsidRPr="0016576C" w:rsidDel="00732209">
          <w:rPr>
            <w:lang w:val="en-US"/>
          </w:rPr>
          <w:delText xml:space="preserve"> </w:delText>
        </w:r>
        <w:r w:rsidRPr="006A56FF" w:rsidDel="00732209">
          <w:rPr>
            <w:lang w:val="en-US"/>
          </w:rPr>
          <w:delText xml:space="preserve">issue, because the provision was traditionally devolved to families </w:delText>
        </w:r>
        <w:r w:rsidDel="00732209">
          <w:rPr>
            <w:lang w:val="en-US"/>
          </w:rPr>
          <w:delText>[1,3</w:delText>
        </w:r>
        <w:r w:rsidR="00CC3A02" w:rsidDel="00732209">
          <w:rPr>
            <w:lang w:val="en-US"/>
          </w:rPr>
          <w:delText>2</w:delText>
        </w:r>
        <w:r w:rsidDel="00732209">
          <w:rPr>
            <w:lang w:val="en-US"/>
          </w:rPr>
          <w:delText>]</w:delText>
        </w:r>
        <w:r w:rsidRPr="006A56FF" w:rsidDel="00732209">
          <w:rPr>
            <w:lang w:val="en-US"/>
          </w:rPr>
          <w:delText xml:space="preserve">. </w:delText>
        </w:r>
        <w:r w:rsidDel="00732209">
          <w:rPr>
            <w:lang w:val="en-US"/>
          </w:rPr>
          <w:delText xml:space="preserve">Today, such services are </w:delText>
        </w:r>
        <w:r w:rsidRPr="006A56FF" w:rsidDel="00732209">
          <w:rPr>
            <w:lang w:val="en-US"/>
          </w:rPr>
          <w:delText xml:space="preserve">increasingly </w:delText>
        </w:r>
        <w:r w:rsidDel="00732209">
          <w:rPr>
            <w:lang w:val="en-US"/>
          </w:rPr>
          <w:delText>provided by</w:delText>
        </w:r>
        <w:r w:rsidRPr="006A56FF" w:rsidDel="00732209">
          <w:rPr>
            <w:lang w:val="en-US"/>
          </w:rPr>
          <w:delText xml:space="preserve"> migrant care workers</w:delText>
        </w:r>
        <w:r w:rsidDel="00732209">
          <w:rPr>
            <w:lang w:val="en-US"/>
          </w:rPr>
          <w:delText xml:space="preserve"> </w:delText>
        </w:r>
        <w:r w:rsidDel="00732209">
          <w:rPr>
            <w:noProof/>
            <w:lang w:val="en-US"/>
          </w:rPr>
          <w:delText>[</w:delText>
        </w:r>
        <w:r w:rsidR="00CC3A02" w:rsidDel="00732209">
          <w:rPr>
            <w:noProof/>
            <w:lang w:val="en-US"/>
          </w:rPr>
          <w:delText>30</w:delText>
        </w:r>
        <w:r w:rsidDel="00732209">
          <w:rPr>
            <w:noProof/>
            <w:lang w:val="en-US"/>
          </w:rPr>
          <w:delText>]</w:delText>
        </w:r>
        <w:r w:rsidDel="00732209">
          <w:rPr>
            <w:lang w:val="en-US"/>
          </w:rPr>
          <w:delText>. I</w:delText>
        </w:r>
        <w:r w:rsidRPr="006A56FF" w:rsidDel="00732209">
          <w:rPr>
            <w:lang w:val="en-US"/>
          </w:rPr>
          <w:delText>ndicators on informal care</w:delText>
        </w:r>
        <w:r w:rsidDel="00732209">
          <w:rPr>
            <w:lang w:val="en-US"/>
          </w:rPr>
          <w:delText>, however,</w:delText>
        </w:r>
        <w:r w:rsidRPr="006A56FF" w:rsidDel="00732209">
          <w:rPr>
            <w:lang w:val="en-US"/>
          </w:rPr>
          <w:delText xml:space="preserve"> are not available </w:delText>
        </w:r>
        <w:r w:rsidDel="00732209">
          <w:rPr>
            <w:lang w:val="en-US"/>
          </w:rPr>
          <w:delText xml:space="preserve">or </w:delText>
        </w:r>
        <w:r w:rsidRPr="006A56FF" w:rsidDel="00732209">
          <w:rPr>
            <w:lang w:val="en-US"/>
          </w:rPr>
          <w:delText xml:space="preserve">not reliable. </w:delText>
        </w:r>
        <w:r w:rsidDel="00732209">
          <w:rPr>
            <w:lang w:val="en-US"/>
          </w:rPr>
          <w:delText xml:space="preserve">As an </w:delText>
        </w:r>
        <w:r w:rsidRPr="006A56FF" w:rsidDel="00732209">
          <w:rPr>
            <w:lang w:val="en-US"/>
          </w:rPr>
          <w:delText>approximation</w:delText>
        </w:r>
        <w:r w:rsidDel="00732209">
          <w:rPr>
            <w:lang w:val="en-US"/>
          </w:rPr>
          <w:delText>,</w:delText>
        </w:r>
        <w:r w:rsidRPr="006A56FF" w:rsidDel="00732209">
          <w:rPr>
            <w:lang w:val="en-US"/>
          </w:rPr>
          <w:delText xml:space="preserve"> we have included cash benefits (especially unbound) </w:delText>
        </w:r>
        <w:r w:rsidDel="00732209">
          <w:rPr>
            <w:lang w:val="en-US"/>
          </w:rPr>
          <w:delText>that can be taken as</w:delText>
        </w:r>
        <w:r w:rsidRPr="006A56FF" w:rsidDel="00732209">
          <w:rPr>
            <w:lang w:val="en-US"/>
          </w:rPr>
          <w:delText xml:space="preserve"> an institutional measure to increase informal family and migrant care </w:delText>
        </w:r>
        <w:r w:rsidDel="00732209">
          <w:rPr>
            <w:lang w:val="en-US"/>
          </w:rPr>
          <w:delText>[</w:delText>
        </w:r>
        <w:r w:rsidR="00CC3A02" w:rsidDel="00732209">
          <w:rPr>
            <w:lang w:val="en-US"/>
          </w:rPr>
          <w:delText>30</w:delText>
        </w:r>
        <w:r w:rsidDel="00732209">
          <w:rPr>
            <w:lang w:val="en-US"/>
          </w:rPr>
          <w:delText>,3</w:delText>
        </w:r>
        <w:r w:rsidR="00CC3A02" w:rsidDel="00732209">
          <w:rPr>
            <w:lang w:val="en-US"/>
          </w:rPr>
          <w:delText>2</w:delText>
        </w:r>
        <w:r w:rsidDel="00732209">
          <w:rPr>
            <w:lang w:val="en-US"/>
          </w:rPr>
          <w:delText>]</w:delText>
        </w:r>
        <w:r w:rsidRPr="006A56FF" w:rsidDel="00732209">
          <w:rPr>
            <w:lang w:val="en-US"/>
          </w:rPr>
          <w:delText>.</w:delText>
        </w:r>
      </w:del>
    </w:p>
    <w:p w14:paraId="2183B01B" w14:textId="0E8E9FB6" w:rsidR="005E0316" w:rsidRPr="002276AE" w:rsidRDefault="005E0316" w:rsidP="005E0316">
      <w:pPr>
        <w:pStyle w:val="02FlietextEinzug"/>
        <w:rPr>
          <w:lang w:val="en-US"/>
        </w:rPr>
      </w:pPr>
      <w:del w:id="56" w:author="Autor">
        <w:r w:rsidDel="00732209">
          <w:rPr>
            <w:lang w:val="en-US"/>
          </w:rPr>
          <w:delText>Despite these limitations</w:delText>
        </w:r>
      </w:del>
      <w:ins w:id="57" w:author="Autor">
        <w:r w:rsidR="00732209">
          <w:rPr>
            <w:lang w:val="en-US"/>
          </w:rPr>
          <w:t>Overall</w:t>
        </w:r>
      </w:ins>
      <w:r>
        <w:rPr>
          <w:lang w:val="en-US"/>
        </w:rPr>
        <w:t xml:space="preserve">,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0796A037" w:rsidR="005E0316" w:rsidRDefault="005E0316" w:rsidP="005E0316">
      <w:pPr>
        <w:pStyle w:val="CitaviBibliographyEntry"/>
        <w:rPr>
          <w:lang w:val="en-US"/>
        </w:rPr>
      </w:pPr>
      <w:bookmarkStart w:id="58" w:name="_CTVBIBLIOGRAPHY1"/>
      <w:bookmarkEnd w:id="58"/>
      <w:r>
        <w:rPr>
          <w:lang w:val="en-US"/>
        </w:rPr>
        <w:t>[1]</w:t>
      </w:r>
      <w:r>
        <w:rPr>
          <w:lang w:val="en-US"/>
        </w:rPr>
        <w:tab/>
      </w:r>
      <w:bookmarkStart w:id="59"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59"/>
    <w:p w14:paraId="55F8055D" w14:textId="77777777" w:rsidR="005E0316" w:rsidRDefault="005E0316" w:rsidP="005E0316">
      <w:pPr>
        <w:pStyle w:val="CitaviBibliographyEntry"/>
        <w:rPr>
          <w:lang w:val="en-US"/>
        </w:rPr>
      </w:pPr>
      <w:r>
        <w:rPr>
          <w:lang w:val="en-US"/>
        </w:rPr>
        <w:t>[2]</w:t>
      </w:r>
      <w:r>
        <w:rPr>
          <w:lang w:val="en-US"/>
        </w:rPr>
        <w:tab/>
      </w:r>
      <w:bookmarkStart w:id="60"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60"/>
    <w:p w14:paraId="26F2B41A" w14:textId="77777777" w:rsidR="005E0316" w:rsidRDefault="005E0316" w:rsidP="005E0316">
      <w:pPr>
        <w:pStyle w:val="CitaviBibliographyEntry"/>
        <w:rPr>
          <w:lang w:val="en-US"/>
        </w:rPr>
      </w:pPr>
      <w:r>
        <w:rPr>
          <w:lang w:val="en-US"/>
        </w:rPr>
        <w:t>[3]</w:t>
      </w:r>
      <w:r>
        <w:rPr>
          <w:lang w:val="en-US"/>
        </w:rPr>
        <w:tab/>
      </w:r>
      <w:bookmarkStart w:id="61" w:name="_CTVL001ffb96f5d318a4de298a39e8f0bd5fa6a"/>
      <w:r>
        <w:rPr>
          <w:lang w:val="en-US"/>
        </w:rPr>
        <w:t>OECD, European Commission. A Good Life in Old Age? OECD Publishing; 2013.</w:t>
      </w:r>
    </w:p>
    <w:bookmarkEnd w:id="61"/>
    <w:p w14:paraId="47F411D3" w14:textId="77777777" w:rsidR="005E0316" w:rsidRDefault="005E0316" w:rsidP="005E0316">
      <w:pPr>
        <w:pStyle w:val="CitaviBibliographyEntry"/>
        <w:rPr>
          <w:lang w:val="en-US"/>
        </w:rPr>
      </w:pPr>
      <w:r>
        <w:rPr>
          <w:lang w:val="en-US"/>
        </w:rPr>
        <w:t>[4]</w:t>
      </w:r>
      <w:r>
        <w:rPr>
          <w:lang w:val="en-US"/>
        </w:rPr>
        <w:tab/>
      </w:r>
      <w:bookmarkStart w:id="62"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2"/>
    <w:p w14:paraId="795CB752" w14:textId="77777777" w:rsidR="005E0316" w:rsidRDefault="005E0316" w:rsidP="005E0316">
      <w:pPr>
        <w:pStyle w:val="CitaviBibliographyEntry"/>
        <w:rPr>
          <w:lang w:val="en-US"/>
        </w:rPr>
      </w:pPr>
      <w:r>
        <w:rPr>
          <w:lang w:val="en-US"/>
        </w:rPr>
        <w:t>[5]</w:t>
      </w:r>
      <w:r>
        <w:rPr>
          <w:lang w:val="en-US"/>
        </w:rPr>
        <w:tab/>
      </w:r>
      <w:bookmarkStart w:id="63"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7" w:history="1">
        <w:r w:rsidRPr="00AD7CB5">
          <w:rPr>
            <w:rStyle w:val="Hyperlink"/>
            <w:lang w:val="en-US"/>
          </w:rPr>
          <w:t>https://doi.org/10.1093/sp/4.3.362</w:t>
        </w:r>
      </w:hyperlink>
      <w:r>
        <w:rPr>
          <w:lang w:val="en-US"/>
        </w:rPr>
        <w:t>.</w:t>
      </w:r>
    </w:p>
    <w:bookmarkEnd w:id="63"/>
    <w:p w14:paraId="74F1C5AA" w14:textId="128E93DF" w:rsidR="005E0316" w:rsidRDefault="005E0316" w:rsidP="005E0316">
      <w:pPr>
        <w:pStyle w:val="CitaviBibliographyEntry"/>
        <w:rPr>
          <w:lang w:val="en-US"/>
        </w:rPr>
      </w:pPr>
      <w:r>
        <w:rPr>
          <w:lang w:val="en-US"/>
        </w:rPr>
        <w:t>[6]</w:t>
      </w:r>
      <w:r>
        <w:rPr>
          <w:lang w:val="en-US"/>
        </w:rPr>
        <w:tab/>
      </w:r>
      <w:bookmarkStart w:id="64"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w:t>
      </w:r>
      <w:proofErr w:type="gramStart"/>
      <w:r>
        <w:rPr>
          <w:lang w:val="en-US"/>
        </w:rPr>
        <w:t>;11:316</w:t>
      </w:r>
      <w:proofErr w:type="gramEnd"/>
      <w:r>
        <w:rPr>
          <w:lang w:val="en-US"/>
        </w:rPr>
        <w:t xml:space="preserve">. </w:t>
      </w:r>
      <w:hyperlink r:id="rId8" w:history="1">
        <w:r w:rsidRPr="00AD7CB5">
          <w:rPr>
            <w:rStyle w:val="Hyperlink"/>
            <w:lang w:val="en-US"/>
          </w:rPr>
          <w:t>https://doi.org/10.1186/1472-6963-11-316</w:t>
        </w:r>
      </w:hyperlink>
      <w:r>
        <w:rPr>
          <w:lang w:val="en-US"/>
        </w:rPr>
        <w:t>.</w:t>
      </w:r>
    </w:p>
    <w:bookmarkEnd w:id="64"/>
    <w:p w14:paraId="7A38F4C7" w14:textId="77777777" w:rsidR="005E0316" w:rsidRDefault="005E0316" w:rsidP="005E0316">
      <w:pPr>
        <w:pStyle w:val="CitaviBibliographyEntry"/>
        <w:rPr>
          <w:lang w:val="en-US"/>
        </w:rPr>
      </w:pPr>
      <w:r>
        <w:rPr>
          <w:lang w:val="en-US"/>
        </w:rPr>
        <w:t>[7]</w:t>
      </w:r>
      <w:r>
        <w:rPr>
          <w:lang w:val="en-US"/>
        </w:rPr>
        <w:tab/>
      </w:r>
      <w:bookmarkStart w:id="65"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hyperlink r:id="rId9" w:history="1">
        <w:r w:rsidRPr="00AD7CB5">
          <w:rPr>
            <w:rStyle w:val="Hyperlink"/>
            <w:lang w:val="en-US"/>
          </w:rPr>
          <w:t>https://doi.org/10.1515/revecp-2017-0008</w:t>
        </w:r>
      </w:hyperlink>
      <w:r>
        <w:rPr>
          <w:lang w:val="en-US"/>
        </w:rPr>
        <w:t>.</w:t>
      </w:r>
    </w:p>
    <w:bookmarkEnd w:id="65"/>
    <w:p w14:paraId="76137764" w14:textId="77777777" w:rsidR="005E0316" w:rsidRDefault="005E0316" w:rsidP="005E0316">
      <w:pPr>
        <w:pStyle w:val="CitaviBibliographyEntry"/>
        <w:rPr>
          <w:lang w:val="en-US"/>
        </w:rPr>
      </w:pPr>
      <w:r>
        <w:rPr>
          <w:lang w:val="en-US"/>
        </w:rPr>
        <w:t>[8]</w:t>
      </w:r>
      <w:r>
        <w:rPr>
          <w:lang w:val="en-US"/>
        </w:rPr>
        <w:tab/>
      </w:r>
      <w:bookmarkStart w:id="66"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66"/>
    <w:p w14:paraId="63D83654" w14:textId="77777777" w:rsidR="005E0316" w:rsidRDefault="005E0316" w:rsidP="005E0316">
      <w:pPr>
        <w:pStyle w:val="CitaviBibliographyEntry"/>
        <w:rPr>
          <w:lang w:val="en-US"/>
        </w:rPr>
      </w:pPr>
      <w:r>
        <w:rPr>
          <w:lang w:val="en-US"/>
        </w:rPr>
        <w:lastRenderedPageBreak/>
        <w:t>[9]</w:t>
      </w:r>
      <w:r>
        <w:rPr>
          <w:lang w:val="en-US"/>
        </w:rPr>
        <w:tab/>
      </w:r>
      <w:bookmarkStart w:id="67"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67"/>
    <w:p w14:paraId="78A93038" w14:textId="77777777" w:rsidR="005E0316" w:rsidRDefault="005E0316" w:rsidP="005E0316">
      <w:pPr>
        <w:pStyle w:val="CitaviBibliographyEntry"/>
        <w:rPr>
          <w:lang w:val="en-US"/>
        </w:rPr>
      </w:pPr>
      <w:r>
        <w:rPr>
          <w:lang w:val="en-US"/>
        </w:rPr>
        <w:t>[10]</w:t>
      </w:r>
      <w:r>
        <w:rPr>
          <w:lang w:val="en-US"/>
        </w:rPr>
        <w:tab/>
      </w:r>
      <w:bookmarkStart w:id="68"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10" w:history="1">
        <w:r w:rsidRPr="00AD7CB5">
          <w:rPr>
            <w:rStyle w:val="Hyperlink"/>
            <w:lang w:val="en-US"/>
          </w:rPr>
          <w:t>https://doi.org/10.1016/j.healthpol.2019.05.001</w:t>
        </w:r>
      </w:hyperlink>
      <w:r>
        <w:rPr>
          <w:lang w:val="en-US"/>
        </w:rPr>
        <w:t>.</w:t>
      </w:r>
    </w:p>
    <w:bookmarkEnd w:id="68"/>
    <w:p w14:paraId="0DABD047" w14:textId="77777777" w:rsidR="005E0316" w:rsidRDefault="005E0316" w:rsidP="005E0316">
      <w:pPr>
        <w:pStyle w:val="CitaviBibliographyEntry"/>
        <w:rPr>
          <w:lang w:val="en-US"/>
        </w:rPr>
      </w:pPr>
      <w:r>
        <w:rPr>
          <w:lang w:val="en-US"/>
        </w:rPr>
        <w:t>[11]</w:t>
      </w:r>
      <w:r>
        <w:rPr>
          <w:lang w:val="en-US"/>
        </w:rPr>
        <w:tab/>
      </w:r>
      <w:bookmarkStart w:id="69"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69"/>
    <w:p w14:paraId="1361F80E" w14:textId="77777777" w:rsidR="005E0316" w:rsidRDefault="005E0316" w:rsidP="005E0316">
      <w:pPr>
        <w:pStyle w:val="CitaviBibliographyEntry"/>
        <w:rPr>
          <w:lang w:val="en-US"/>
        </w:rPr>
      </w:pPr>
      <w:r>
        <w:rPr>
          <w:lang w:val="en-US"/>
        </w:rPr>
        <w:t>[12]</w:t>
      </w:r>
      <w:r>
        <w:rPr>
          <w:lang w:val="en-US"/>
        </w:rPr>
        <w:tab/>
      </w:r>
      <w:bookmarkStart w:id="70"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11" w:history="1">
        <w:r w:rsidRPr="00AD7CB5">
          <w:rPr>
            <w:rStyle w:val="Hyperlink"/>
            <w:lang w:val="en-US"/>
          </w:rPr>
          <w:t>https://doi.org/10.1177/095892879600600102</w:t>
        </w:r>
      </w:hyperlink>
      <w:r>
        <w:rPr>
          <w:lang w:val="en-US"/>
        </w:rPr>
        <w:t>.</w:t>
      </w:r>
    </w:p>
    <w:bookmarkEnd w:id="70"/>
    <w:p w14:paraId="3075F6C5" w14:textId="77777777" w:rsidR="005E0316" w:rsidRDefault="005E0316" w:rsidP="005E0316">
      <w:pPr>
        <w:pStyle w:val="CitaviBibliographyEntry"/>
        <w:rPr>
          <w:lang w:val="en-US"/>
        </w:rPr>
      </w:pPr>
      <w:r>
        <w:rPr>
          <w:lang w:val="en-US"/>
        </w:rPr>
        <w:t>[13]</w:t>
      </w:r>
      <w:r>
        <w:rPr>
          <w:lang w:val="en-US"/>
        </w:rPr>
        <w:tab/>
      </w:r>
      <w:bookmarkStart w:id="71"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71"/>
    <w:p w14:paraId="3888BA8F" w14:textId="77777777" w:rsidR="005E0316" w:rsidRDefault="005E0316" w:rsidP="005E0316">
      <w:pPr>
        <w:pStyle w:val="CitaviBibliographyEntry"/>
        <w:rPr>
          <w:lang w:val="en-US"/>
        </w:rPr>
      </w:pPr>
      <w:r>
        <w:rPr>
          <w:lang w:val="en-US"/>
        </w:rPr>
        <w:t>[14]</w:t>
      </w:r>
      <w:r>
        <w:rPr>
          <w:lang w:val="en-US"/>
        </w:rPr>
        <w:tab/>
      </w:r>
      <w:bookmarkStart w:id="72"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72"/>
    <w:p w14:paraId="7069D55D" w14:textId="7D9D0A50" w:rsidR="005E0316" w:rsidRDefault="005E0316" w:rsidP="005E0316">
      <w:pPr>
        <w:pStyle w:val="CitaviBibliographyEntry"/>
        <w:rPr>
          <w:lang w:val="en-US"/>
        </w:rPr>
      </w:pPr>
      <w:r>
        <w:rPr>
          <w:lang w:val="en-US"/>
        </w:rPr>
        <w:t>[15]</w:t>
      </w:r>
      <w:r>
        <w:rPr>
          <w:lang w:val="en-US"/>
        </w:rPr>
        <w:tab/>
      </w:r>
      <w:bookmarkStart w:id="73"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2"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lang w:val="en-US"/>
        </w:rPr>
      </w:pPr>
      <w:r>
        <w:rPr>
          <w:lang w:val="en-US"/>
        </w:rPr>
        <w:t>[16]</w:t>
      </w:r>
      <w:r>
        <w:rPr>
          <w:lang w:val="en-US"/>
        </w:rPr>
        <w:tab/>
      </w:r>
      <w:proofErr w:type="spellStart"/>
      <w:r w:rsidRPr="00ED5E04">
        <w:rPr>
          <w:lang w:val="en-US"/>
        </w:rPr>
        <w:t>Bambra</w:t>
      </w:r>
      <w:proofErr w:type="spellEnd"/>
      <w:r w:rsidRPr="00ED5E04">
        <w:rPr>
          <w:lang w:val="en-US"/>
        </w:rPr>
        <w:t xml:space="preserve"> C, </w:t>
      </w:r>
      <w:proofErr w:type="spellStart"/>
      <w:r w:rsidRPr="00ED5E04">
        <w:rPr>
          <w:lang w:val="en-US"/>
        </w:rPr>
        <w:t>Eikemo</w:t>
      </w:r>
      <w:proofErr w:type="spellEnd"/>
      <w:r w:rsidRPr="00ED5E04">
        <w:rPr>
          <w:lang w:val="en-US"/>
        </w:rPr>
        <w:t xml:space="preserve"> TA. Welfare state regimes, unemployment and health: a comparative study of the relationship between unemployment and self-reported health in 23 European countries. Journal of Epidemiology and Community Health 2009</w:t>
      </w:r>
      <w:proofErr w:type="gramStart"/>
      <w:r w:rsidRPr="00ED5E04">
        <w:rPr>
          <w:lang w:val="en-US"/>
        </w:rPr>
        <w:t>;63</w:t>
      </w:r>
      <w:proofErr w:type="gramEnd"/>
      <w:r w:rsidRPr="00ED5E04">
        <w:rPr>
          <w:lang w:val="en-US"/>
        </w:rPr>
        <w:t>(2):92–8. https://doi.org/10.1136/jech.2008.077354.</w:t>
      </w:r>
    </w:p>
    <w:p w14:paraId="0CA1A902" w14:textId="2B53EAA4" w:rsidR="0040615E" w:rsidRDefault="0040615E" w:rsidP="0040615E">
      <w:pPr>
        <w:pStyle w:val="CitaviBibliographyEntry"/>
        <w:rPr>
          <w:lang w:val="en-US"/>
        </w:rPr>
      </w:pPr>
      <w:r w:rsidRPr="00ED5E04">
        <w:t>[17]</w:t>
      </w:r>
      <w:r w:rsidRPr="00ED5E04">
        <w:tab/>
      </w:r>
      <w:proofErr w:type="spellStart"/>
      <w:r w:rsidRPr="0040615E">
        <w:t>Eikemo</w:t>
      </w:r>
      <w:proofErr w:type="spellEnd"/>
      <w:r w:rsidRPr="0040615E">
        <w:t xml:space="preserve"> TA, </w:t>
      </w:r>
      <w:proofErr w:type="spellStart"/>
      <w:r w:rsidRPr="0040615E">
        <w:t>Huisman</w:t>
      </w:r>
      <w:proofErr w:type="spellEnd"/>
      <w:r w:rsidRPr="0040615E">
        <w:t xml:space="preserve"> M, </w:t>
      </w:r>
      <w:proofErr w:type="spellStart"/>
      <w:r w:rsidRPr="0040615E">
        <w:t>Bambra</w:t>
      </w:r>
      <w:proofErr w:type="spellEnd"/>
      <w:r w:rsidRPr="0040615E">
        <w:t xml:space="preserve">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p>
    <w:bookmarkEnd w:id="73"/>
    <w:p w14:paraId="272B53B0" w14:textId="19A91F9C" w:rsidR="005E0316" w:rsidRDefault="005E0316" w:rsidP="005E0316">
      <w:pPr>
        <w:pStyle w:val="CitaviBibliographyEntry"/>
        <w:rPr>
          <w:lang w:val="en-US"/>
        </w:rPr>
      </w:pPr>
      <w:r>
        <w:rPr>
          <w:lang w:val="en-US"/>
        </w:rPr>
        <w:t>[1</w:t>
      </w:r>
      <w:r w:rsidR="00621D12">
        <w:rPr>
          <w:lang w:val="en-US"/>
        </w:rPr>
        <w:t>8</w:t>
      </w:r>
      <w:r>
        <w:rPr>
          <w:lang w:val="en-US"/>
        </w:rPr>
        <w:t>]</w:t>
      </w:r>
      <w:r>
        <w:rPr>
          <w:lang w:val="en-US"/>
        </w:rPr>
        <w:tab/>
      </w:r>
      <w:bookmarkStart w:id="74"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3" w:history="1">
        <w:r w:rsidRPr="00AD7CB5">
          <w:rPr>
            <w:rStyle w:val="Hyperlink"/>
            <w:lang w:val="en-US"/>
          </w:rPr>
          <w:t>https://doi.org/10.1111/spol.12061</w:t>
        </w:r>
      </w:hyperlink>
      <w:r>
        <w:rPr>
          <w:lang w:val="en-US"/>
        </w:rPr>
        <w:t>.</w:t>
      </w:r>
    </w:p>
    <w:bookmarkEnd w:id="74"/>
    <w:p w14:paraId="44364700" w14:textId="082E5C2C" w:rsidR="005E0316" w:rsidRDefault="005E0316" w:rsidP="005E0316">
      <w:pPr>
        <w:pStyle w:val="CitaviBibliographyEntry"/>
        <w:rPr>
          <w:lang w:val="en-US"/>
        </w:rPr>
      </w:pPr>
      <w:r>
        <w:rPr>
          <w:lang w:val="en-US"/>
        </w:rPr>
        <w:t>[1</w:t>
      </w:r>
      <w:r w:rsidR="00621D12">
        <w:rPr>
          <w:lang w:val="en-US"/>
        </w:rPr>
        <w:t>9</w:t>
      </w:r>
      <w:r>
        <w:rPr>
          <w:lang w:val="en-US"/>
        </w:rPr>
        <w:t>]</w:t>
      </w:r>
      <w:r>
        <w:rPr>
          <w:lang w:val="en-US"/>
        </w:rPr>
        <w:tab/>
      </w:r>
      <w:bookmarkStart w:id="75"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75"/>
    <w:p w14:paraId="714EB073" w14:textId="1855BE63" w:rsidR="005E0316" w:rsidRDefault="005E0316" w:rsidP="005E0316">
      <w:pPr>
        <w:pStyle w:val="CitaviBibliographyEntry"/>
        <w:rPr>
          <w:lang w:val="en-US"/>
        </w:rPr>
      </w:pPr>
      <w:r>
        <w:rPr>
          <w:lang w:val="en-US"/>
        </w:rPr>
        <w:t>[</w:t>
      </w:r>
      <w:r w:rsidR="00621D12">
        <w:rPr>
          <w:lang w:val="en-US"/>
        </w:rPr>
        <w:t>20</w:t>
      </w:r>
      <w:r>
        <w:rPr>
          <w:lang w:val="en-US"/>
        </w:rPr>
        <w:t>]</w:t>
      </w:r>
      <w:r>
        <w:rPr>
          <w:lang w:val="en-US"/>
        </w:rPr>
        <w:tab/>
      </w:r>
      <w:bookmarkStart w:id="76"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14" w:history="1">
        <w:r w:rsidRPr="00AD7CB5">
          <w:rPr>
            <w:rStyle w:val="Hyperlink"/>
            <w:lang w:val="en-US"/>
          </w:rPr>
          <w:t>https://doi.org/10.1016/j.healthpol.2013.09.003</w:t>
        </w:r>
      </w:hyperlink>
      <w:r>
        <w:rPr>
          <w:lang w:val="en-US"/>
        </w:rPr>
        <w:t>.</w:t>
      </w:r>
    </w:p>
    <w:bookmarkEnd w:id="76"/>
    <w:p w14:paraId="72D429BB" w14:textId="37121C72" w:rsidR="005E0316" w:rsidRDefault="005E0316" w:rsidP="005E0316">
      <w:pPr>
        <w:pStyle w:val="CitaviBibliographyEntry"/>
        <w:rPr>
          <w:lang w:val="en-US"/>
        </w:rPr>
      </w:pPr>
      <w:r>
        <w:rPr>
          <w:lang w:val="en-US"/>
        </w:rPr>
        <w:t>[</w:t>
      </w:r>
      <w:r w:rsidR="00621D12">
        <w:rPr>
          <w:lang w:val="en-US"/>
        </w:rPr>
        <w:t>21</w:t>
      </w:r>
      <w:r>
        <w:rPr>
          <w:lang w:val="en-US"/>
        </w:rPr>
        <w:t>]</w:t>
      </w:r>
      <w:r>
        <w:rPr>
          <w:lang w:val="en-US"/>
        </w:rPr>
        <w:tab/>
      </w:r>
      <w:bookmarkStart w:id="77"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77"/>
    <w:p w14:paraId="5051D1CF" w14:textId="4CDA0DEA" w:rsidR="005E0316" w:rsidRDefault="005E0316" w:rsidP="005E0316">
      <w:pPr>
        <w:pStyle w:val="CitaviBibliographyEntry"/>
        <w:rPr>
          <w:lang w:val="en-US"/>
        </w:rPr>
      </w:pPr>
      <w:r>
        <w:rPr>
          <w:lang w:val="en-US"/>
        </w:rPr>
        <w:t>[2</w:t>
      </w:r>
      <w:r w:rsidR="00621D12">
        <w:rPr>
          <w:lang w:val="en-US"/>
        </w:rPr>
        <w:t>2</w:t>
      </w:r>
      <w:r>
        <w:rPr>
          <w:lang w:val="en-US"/>
        </w:rPr>
        <w:t>]</w:t>
      </w:r>
      <w:r>
        <w:rPr>
          <w:lang w:val="en-US"/>
        </w:rPr>
        <w:tab/>
      </w:r>
      <w:bookmarkStart w:id="78"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hyperlink r:id="rId15" w:history="1">
        <w:r w:rsidRPr="00AD7CB5">
          <w:rPr>
            <w:rStyle w:val="Hyperlink"/>
            <w:lang w:val="en-US"/>
          </w:rPr>
          <w:t>https://doi.org/10.1080/1354570042000198245</w:t>
        </w:r>
      </w:hyperlink>
      <w:r>
        <w:rPr>
          <w:lang w:val="en-US"/>
        </w:rPr>
        <w:t>.</w:t>
      </w:r>
    </w:p>
    <w:bookmarkEnd w:id="78"/>
    <w:p w14:paraId="6DEADB2C" w14:textId="6454B54E" w:rsidR="005E0316" w:rsidRDefault="005E0316" w:rsidP="005E0316">
      <w:pPr>
        <w:pStyle w:val="CitaviBibliographyEntry"/>
        <w:rPr>
          <w:lang w:val="en-US"/>
        </w:rPr>
      </w:pPr>
      <w:r>
        <w:rPr>
          <w:lang w:val="en-US"/>
        </w:rPr>
        <w:t>[2</w:t>
      </w:r>
      <w:r w:rsidR="00621D12">
        <w:rPr>
          <w:lang w:val="en-US"/>
        </w:rPr>
        <w:t>3</w:t>
      </w:r>
      <w:r>
        <w:rPr>
          <w:lang w:val="en-US"/>
        </w:rPr>
        <w:t>]</w:t>
      </w:r>
      <w:r>
        <w:rPr>
          <w:lang w:val="en-US"/>
        </w:rPr>
        <w:tab/>
      </w:r>
      <w:bookmarkStart w:id="79"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79"/>
    <w:p w14:paraId="65E7132E" w14:textId="20BC4F60" w:rsidR="005E0316" w:rsidRDefault="005E0316" w:rsidP="005E0316">
      <w:pPr>
        <w:pStyle w:val="CitaviBibliographyEntry"/>
        <w:rPr>
          <w:lang w:val="en-US"/>
        </w:rPr>
      </w:pPr>
      <w:r>
        <w:rPr>
          <w:lang w:val="en-US"/>
        </w:rPr>
        <w:t>[2</w:t>
      </w:r>
      <w:r w:rsidR="00621D12">
        <w:rPr>
          <w:lang w:val="en-US"/>
        </w:rPr>
        <w:t>4</w:t>
      </w:r>
      <w:r>
        <w:rPr>
          <w:lang w:val="en-US"/>
        </w:rPr>
        <w:t>]</w:t>
      </w:r>
      <w:r>
        <w:rPr>
          <w:lang w:val="en-US"/>
        </w:rPr>
        <w:tab/>
      </w:r>
      <w:bookmarkStart w:id="80"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16" w:history="1">
        <w:r w:rsidRPr="00AD7CB5">
          <w:rPr>
            <w:rStyle w:val="Hyperlink"/>
            <w:lang w:val="en-US"/>
          </w:rPr>
          <w:t>https://doi.org/10.1080/1461669032000127642</w:t>
        </w:r>
      </w:hyperlink>
      <w:r>
        <w:rPr>
          <w:lang w:val="en-US"/>
        </w:rPr>
        <w:t>.</w:t>
      </w:r>
    </w:p>
    <w:bookmarkEnd w:id="80"/>
    <w:p w14:paraId="6CD7B0A3" w14:textId="733DC7C6" w:rsidR="005E0316" w:rsidRDefault="005E0316" w:rsidP="005E0316">
      <w:pPr>
        <w:pStyle w:val="CitaviBibliographyEntry"/>
        <w:rPr>
          <w:lang w:val="en-US"/>
        </w:rPr>
      </w:pPr>
      <w:r>
        <w:rPr>
          <w:lang w:val="en-US"/>
        </w:rPr>
        <w:t>[2</w:t>
      </w:r>
      <w:r w:rsidR="00621D12">
        <w:rPr>
          <w:lang w:val="en-US"/>
        </w:rPr>
        <w:t>5</w:t>
      </w:r>
      <w:r>
        <w:rPr>
          <w:lang w:val="en-US"/>
        </w:rPr>
        <w:t>]</w:t>
      </w:r>
      <w:r>
        <w:rPr>
          <w:lang w:val="en-US"/>
        </w:rPr>
        <w:tab/>
      </w:r>
      <w:bookmarkStart w:id="81"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17" w:history="1">
        <w:r w:rsidRPr="00AD7CB5">
          <w:rPr>
            <w:rStyle w:val="Hyperlink"/>
            <w:lang w:val="en-US"/>
          </w:rPr>
          <w:t>https://doi.org/10.1080/14616696.2010.483006</w:t>
        </w:r>
      </w:hyperlink>
      <w:r>
        <w:rPr>
          <w:lang w:val="en-US"/>
        </w:rPr>
        <w:t>.</w:t>
      </w:r>
    </w:p>
    <w:bookmarkEnd w:id="81"/>
    <w:p w14:paraId="29A050C2" w14:textId="2425F616" w:rsidR="005E0316" w:rsidRDefault="005E0316" w:rsidP="005E0316">
      <w:pPr>
        <w:pStyle w:val="CitaviBibliographyEntry"/>
        <w:rPr>
          <w:lang w:val="en-US"/>
        </w:rPr>
      </w:pPr>
      <w:r>
        <w:rPr>
          <w:lang w:val="en-US"/>
        </w:rPr>
        <w:t>[2</w:t>
      </w:r>
      <w:r w:rsidR="00621D12">
        <w:rPr>
          <w:lang w:val="en-US"/>
        </w:rPr>
        <w:t>6</w:t>
      </w:r>
      <w:r>
        <w:rPr>
          <w:lang w:val="en-US"/>
        </w:rPr>
        <w:t>]</w:t>
      </w:r>
      <w:r>
        <w:rPr>
          <w:lang w:val="en-US"/>
        </w:rPr>
        <w:tab/>
      </w:r>
      <w:bookmarkStart w:id="82"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82"/>
    <w:p w14:paraId="0646D98D" w14:textId="5F5E66E8" w:rsidR="005E0316" w:rsidRDefault="005E0316" w:rsidP="005E0316">
      <w:pPr>
        <w:pStyle w:val="CitaviBibliographyEntry"/>
        <w:rPr>
          <w:lang w:val="en-US"/>
        </w:rPr>
      </w:pPr>
      <w:r>
        <w:rPr>
          <w:lang w:val="en-US"/>
        </w:rPr>
        <w:t>[2</w:t>
      </w:r>
      <w:r w:rsidR="00621D12">
        <w:rPr>
          <w:lang w:val="en-US"/>
        </w:rPr>
        <w:t>7</w:t>
      </w:r>
      <w:r>
        <w:rPr>
          <w:lang w:val="en-US"/>
        </w:rPr>
        <w:t>]</w:t>
      </w:r>
      <w:r>
        <w:rPr>
          <w:lang w:val="en-US"/>
        </w:rPr>
        <w:tab/>
      </w:r>
      <w:bookmarkStart w:id="83"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83"/>
    <w:p w14:paraId="6714BD1A" w14:textId="439EC5F8" w:rsidR="005E0316" w:rsidRDefault="005E0316" w:rsidP="005E0316">
      <w:pPr>
        <w:pStyle w:val="CitaviBibliographyEntry"/>
        <w:rPr>
          <w:lang w:val="en-US"/>
        </w:rPr>
      </w:pPr>
      <w:r>
        <w:rPr>
          <w:lang w:val="en-US"/>
        </w:rPr>
        <w:t>[2</w:t>
      </w:r>
      <w:r w:rsidR="00621D12">
        <w:rPr>
          <w:lang w:val="en-US"/>
        </w:rPr>
        <w:t>8</w:t>
      </w:r>
      <w:r>
        <w:rPr>
          <w:lang w:val="en-US"/>
        </w:rPr>
        <w:t>]</w:t>
      </w:r>
      <w:r>
        <w:rPr>
          <w:lang w:val="en-US"/>
        </w:rPr>
        <w:tab/>
      </w:r>
      <w:bookmarkStart w:id="84"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8" w:history="1">
        <w:r w:rsidRPr="00AD7CB5">
          <w:rPr>
            <w:rStyle w:val="Hyperlink"/>
            <w:lang w:val="en-US"/>
          </w:rPr>
          <w:t>https://doi.org/10.1177/0958928711433654</w:t>
        </w:r>
      </w:hyperlink>
      <w:r>
        <w:rPr>
          <w:lang w:val="en-US"/>
        </w:rPr>
        <w:t>.</w:t>
      </w:r>
    </w:p>
    <w:bookmarkEnd w:id="84"/>
    <w:p w14:paraId="21A78835" w14:textId="3D1DA651" w:rsidR="005E0316" w:rsidRDefault="005E0316" w:rsidP="005E0316">
      <w:pPr>
        <w:pStyle w:val="CitaviBibliographyEntry"/>
        <w:rPr>
          <w:lang w:val="en-US"/>
        </w:rPr>
      </w:pPr>
      <w:r>
        <w:rPr>
          <w:lang w:val="en-US"/>
        </w:rPr>
        <w:lastRenderedPageBreak/>
        <w:t>[2</w:t>
      </w:r>
      <w:r w:rsidR="00621D12">
        <w:rPr>
          <w:lang w:val="en-US"/>
        </w:rPr>
        <w:t>9</w:t>
      </w:r>
      <w:r>
        <w:rPr>
          <w:lang w:val="en-US"/>
        </w:rPr>
        <w:t>]</w:t>
      </w:r>
      <w:r>
        <w:rPr>
          <w:lang w:val="en-US"/>
        </w:rPr>
        <w:tab/>
      </w:r>
      <w:bookmarkStart w:id="85"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w:t>
      </w:r>
      <w:proofErr w:type="gramStart"/>
      <w:r>
        <w:rPr>
          <w:lang w:val="en-US"/>
        </w:rPr>
        <w:t>;5</w:t>
      </w:r>
      <w:proofErr w:type="gramEnd"/>
      <w:r>
        <w:rPr>
          <w:lang w:val="en-US"/>
        </w:rPr>
        <w:t xml:space="preserve">(2):135–46. </w:t>
      </w:r>
      <w:hyperlink r:id="rId19" w:history="1">
        <w:r w:rsidRPr="00AD7CB5">
          <w:rPr>
            <w:rStyle w:val="Hyperlink"/>
            <w:lang w:val="en-US"/>
          </w:rPr>
          <w:t>https://doi.org/10.1007/s12062-012-9063-y</w:t>
        </w:r>
      </w:hyperlink>
      <w:r>
        <w:rPr>
          <w:lang w:val="en-US"/>
        </w:rPr>
        <w:t>.</w:t>
      </w:r>
    </w:p>
    <w:bookmarkEnd w:id="85"/>
    <w:p w14:paraId="3321131A" w14:textId="6B8A3C6C" w:rsidR="005E0316" w:rsidRDefault="005E0316" w:rsidP="005E0316">
      <w:pPr>
        <w:pStyle w:val="CitaviBibliographyEntry"/>
        <w:rPr>
          <w:lang w:val="en-US"/>
        </w:rPr>
      </w:pPr>
      <w:r>
        <w:rPr>
          <w:lang w:val="en-US"/>
        </w:rPr>
        <w:t>[</w:t>
      </w:r>
      <w:r w:rsidR="00621D12">
        <w:rPr>
          <w:lang w:val="en-US"/>
        </w:rPr>
        <w:t>30</w:t>
      </w:r>
      <w:r>
        <w:rPr>
          <w:lang w:val="en-US"/>
        </w:rPr>
        <w:t>]</w:t>
      </w:r>
      <w:r>
        <w:rPr>
          <w:lang w:val="en-US"/>
        </w:rPr>
        <w:tab/>
      </w:r>
      <w:bookmarkStart w:id="86"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20" w:history="1">
        <w:r w:rsidRPr="00AD7CB5">
          <w:rPr>
            <w:rStyle w:val="Hyperlink"/>
            <w:lang w:val="en-US"/>
          </w:rPr>
          <w:t>https://doi.org/10.1177/0958928713499175</w:t>
        </w:r>
      </w:hyperlink>
      <w:r>
        <w:rPr>
          <w:lang w:val="en-US"/>
        </w:rPr>
        <w:t>.</w:t>
      </w:r>
    </w:p>
    <w:bookmarkEnd w:id="86"/>
    <w:p w14:paraId="16E6889E" w14:textId="0BB1E793" w:rsidR="005E0316" w:rsidRDefault="005E0316" w:rsidP="005E0316">
      <w:pPr>
        <w:pStyle w:val="CitaviBibliographyEntry"/>
        <w:rPr>
          <w:lang w:val="en-US"/>
        </w:rPr>
      </w:pPr>
      <w:r>
        <w:rPr>
          <w:lang w:val="en-US"/>
        </w:rPr>
        <w:t>[</w:t>
      </w:r>
      <w:r w:rsidR="00621D12">
        <w:rPr>
          <w:lang w:val="en-US"/>
        </w:rPr>
        <w:t>31</w:t>
      </w:r>
      <w:r>
        <w:rPr>
          <w:lang w:val="en-US"/>
        </w:rPr>
        <w:t>]</w:t>
      </w:r>
      <w:r>
        <w:rPr>
          <w:lang w:val="en-US"/>
        </w:rPr>
        <w:tab/>
      </w:r>
      <w:bookmarkStart w:id="87"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hyperlink r:id="rId21" w:history="1">
        <w:r w:rsidRPr="00AD7CB5">
          <w:rPr>
            <w:rStyle w:val="Hyperlink"/>
            <w:lang w:val="en-US"/>
          </w:rPr>
          <w:t>https://doi.org/10.1093/cje/ben043</w:t>
        </w:r>
      </w:hyperlink>
      <w:r>
        <w:rPr>
          <w:lang w:val="en-US"/>
        </w:rPr>
        <w:t>.</w:t>
      </w:r>
    </w:p>
    <w:bookmarkEnd w:id="87"/>
    <w:p w14:paraId="2513C368" w14:textId="430D9BEA" w:rsidR="005E0316" w:rsidRDefault="005E0316" w:rsidP="005E0316">
      <w:pPr>
        <w:pStyle w:val="CitaviBibliographyEntry"/>
        <w:rPr>
          <w:lang w:val="en-US"/>
        </w:rPr>
      </w:pPr>
      <w:r>
        <w:rPr>
          <w:lang w:val="en-US"/>
        </w:rPr>
        <w:t>[3</w:t>
      </w:r>
      <w:r w:rsidR="00621D12">
        <w:rPr>
          <w:lang w:val="en-US"/>
        </w:rPr>
        <w:t>2</w:t>
      </w:r>
      <w:r>
        <w:rPr>
          <w:lang w:val="en-US"/>
        </w:rPr>
        <w:t>]</w:t>
      </w:r>
      <w:r>
        <w:rPr>
          <w:lang w:val="en-US"/>
        </w:rPr>
        <w:tab/>
      </w:r>
      <w:bookmarkStart w:id="88"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88"/>
    <w:p w14:paraId="023C347E" w14:textId="7C232B9B" w:rsidR="005E0316" w:rsidRDefault="005E0316" w:rsidP="005E0316">
      <w:pPr>
        <w:pStyle w:val="CitaviBibliographyEntry"/>
        <w:rPr>
          <w:lang w:val="en-US"/>
        </w:rPr>
      </w:pPr>
      <w:r>
        <w:rPr>
          <w:lang w:val="en-US"/>
        </w:rPr>
        <w:t>[3</w:t>
      </w:r>
      <w:r w:rsidR="00621D12">
        <w:rPr>
          <w:lang w:val="en-US"/>
        </w:rPr>
        <w:t>3</w:t>
      </w:r>
      <w:r>
        <w:rPr>
          <w:lang w:val="en-US"/>
        </w:rPr>
        <w:t>]</w:t>
      </w:r>
      <w:r>
        <w:rPr>
          <w:lang w:val="en-US"/>
        </w:rPr>
        <w:tab/>
      </w:r>
      <w:bookmarkStart w:id="89"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22" w:history="1">
        <w:r w:rsidRPr="00AD7CB5">
          <w:rPr>
            <w:rStyle w:val="Hyperlink"/>
            <w:lang w:val="en-US"/>
          </w:rPr>
          <w:t>https://doi.org/10.1024/1662-9647/a000031</w:t>
        </w:r>
      </w:hyperlink>
      <w:r>
        <w:rPr>
          <w:lang w:val="en-US"/>
        </w:rPr>
        <w:t>.</w:t>
      </w:r>
    </w:p>
    <w:bookmarkEnd w:id="89"/>
    <w:p w14:paraId="5AB672BB" w14:textId="6C4CE413" w:rsidR="005E0316" w:rsidRDefault="005E0316" w:rsidP="005E0316">
      <w:pPr>
        <w:pStyle w:val="CitaviBibliographyEntry"/>
        <w:rPr>
          <w:lang w:val="en-US"/>
        </w:rPr>
      </w:pPr>
      <w:r>
        <w:rPr>
          <w:lang w:val="en-US"/>
        </w:rPr>
        <w:t>[3</w:t>
      </w:r>
      <w:r w:rsidR="00621D12">
        <w:rPr>
          <w:lang w:val="en-US"/>
        </w:rPr>
        <w:t>4</w:t>
      </w:r>
      <w:r>
        <w:rPr>
          <w:lang w:val="en-US"/>
        </w:rPr>
        <w:t>]</w:t>
      </w:r>
      <w:r>
        <w:rPr>
          <w:lang w:val="en-US"/>
        </w:rPr>
        <w:tab/>
      </w:r>
      <w:bookmarkStart w:id="90"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hyperlink r:id="rId23" w:history="1">
        <w:r w:rsidRPr="00AD7CB5">
          <w:rPr>
            <w:rStyle w:val="Hyperlink"/>
            <w:lang w:val="en-US"/>
          </w:rPr>
          <w:t>https://doi.org/10.5209/rev_CRLA.2014.v32.n1.44712</w:t>
        </w:r>
      </w:hyperlink>
      <w:r>
        <w:rPr>
          <w:lang w:val="en-US"/>
        </w:rPr>
        <w:t>.</w:t>
      </w:r>
    </w:p>
    <w:bookmarkEnd w:id="90"/>
    <w:p w14:paraId="245C492D" w14:textId="5CD69606" w:rsidR="005E0316" w:rsidRDefault="005E0316" w:rsidP="005E0316">
      <w:pPr>
        <w:pStyle w:val="CitaviBibliographyEntry"/>
        <w:rPr>
          <w:lang w:val="en-US"/>
        </w:rPr>
      </w:pPr>
      <w:r w:rsidRPr="000B0485">
        <w:t>[3</w:t>
      </w:r>
      <w:r w:rsidR="00621D12">
        <w:t>5</w:t>
      </w:r>
      <w:r w:rsidRPr="000B0485">
        <w:t>]</w:t>
      </w:r>
      <w:r w:rsidRPr="000B0485">
        <w:tab/>
      </w:r>
      <w:bookmarkStart w:id="91"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w:t>
      </w:r>
      <w:proofErr w:type="gramStart"/>
      <w:r>
        <w:rPr>
          <w:lang w:val="en-US"/>
        </w:rPr>
        <w:t>;20</w:t>
      </w:r>
      <w:proofErr w:type="gramEnd"/>
      <w:r>
        <w:rPr>
          <w:lang w:val="en-US"/>
        </w:rPr>
        <w:t xml:space="preserve">(3):170–6. </w:t>
      </w:r>
      <w:hyperlink r:id="rId24" w:history="1">
        <w:r w:rsidRPr="00AD7CB5">
          <w:rPr>
            <w:rStyle w:val="Hyperlink"/>
            <w:lang w:val="en-US"/>
          </w:rPr>
          <w:t>https://doi.org/10.1177/1355819615575080</w:t>
        </w:r>
      </w:hyperlink>
      <w:r>
        <w:rPr>
          <w:lang w:val="en-US"/>
        </w:rPr>
        <w:t>.</w:t>
      </w:r>
    </w:p>
    <w:bookmarkEnd w:id="91"/>
    <w:p w14:paraId="03701AA5" w14:textId="4552A091" w:rsidR="005E0316" w:rsidRDefault="005E0316" w:rsidP="005E0316">
      <w:pPr>
        <w:pStyle w:val="CitaviBibliographyEntry"/>
        <w:rPr>
          <w:lang w:val="en-US"/>
        </w:rPr>
      </w:pPr>
      <w:r>
        <w:rPr>
          <w:lang w:val="en-US"/>
        </w:rPr>
        <w:t>[3</w:t>
      </w:r>
      <w:r w:rsidR="00621D12">
        <w:rPr>
          <w:lang w:val="en-US"/>
        </w:rPr>
        <w:t>6</w:t>
      </w:r>
      <w:r>
        <w:rPr>
          <w:lang w:val="en-US"/>
        </w:rPr>
        <w:t>]</w:t>
      </w:r>
      <w:r>
        <w:rPr>
          <w:lang w:val="en-US"/>
        </w:rPr>
        <w:tab/>
      </w:r>
      <w:bookmarkStart w:id="92"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5" w:history="1">
        <w:r w:rsidRPr="00AD7CB5">
          <w:rPr>
            <w:rStyle w:val="Hyperlink"/>
            <w:lang w:val="en-US"/>
          </w:rPr>
          <w:t>https://doi.org/10.1177/0958928709352406</w:t>
        </w:r>
      </w:hyperlink>
      <w:r>
        <w:rPr>
          <w:lang w:val="en-US"/>
        </w:rPr>
        <w:t>.</w:t>
      </w:r>
    </w:p>
    <w:bookmarkEnd w:id="92"/>
    <w:p w14:paraId="7EBAD081" w14:textId="0DE6B14C" w:rsidR="005E0316" w:rsidRDefault="005E0316" w:rsidP="005E0316">
      <w:pPr>
        <w:pStyle w:val="CitaviBibliographyEntry"/>
        <w:rPr>
          <w:lang w:val="en-US"/>
        </w:rPr>
      </w:pPr>
      <w:r w:rsidRPr="000F277B">
        <w:rPr>
          <w:lang w:val="en-US"/>
        </w:rPr>
        <w:t>[3</w:t>
      </w:r>
      <w:r w:rsidR="00621D12" w:rsidRPr="000F277B">
        <w:rPr>
          <w:lang w:val="en-US"/>
        </w:rPr>
        <w:t>7</w:t>
      </w:r>
      <w:r w:rsidRPr="000F277B">
        <w:rPr>
          <w:lang w:val="en-US"/>
        </w:rPr>
        <w:t>]</w:t>
      </w:r>
      <w:r w:rsidRPr="000F277B">
        <w:rPr>
          <w:lang w:val="en-US"/>
        </w:rPr>
        <w:tab/>
      </w:r>
      <w:bookmarkStart w:id="93" w:name="_CTVL0012648c6a98a1148368dd9ae50a6bfa51a"/>
      <w:proofErr w:type="spellStart"/>
      <w:r w:rsidRPr="000F277B">
        <w:rPr>
          <w:lang w:val="en-US"/>
        </w:rPr>
        <w:t>Halfens</w:t>
      </w:r>
      <w:proofErr w:type="spellEnd"/>
      <w:r w:rsidRPr="000F277B">
        <w:rPr>
          <w:lang w:val="en-US"/>
        </w:rPr>
        <w:t xml:space="preserve"> RJG, </w:t>
      </w:r>
      <w:proofErr w:type="spellStart"/>
      <w:r w:rsidRPr="000F277B">
        <w:rPr>
          <w:lang w:val="en-US"/>
        </w:rPr>
        <w:t>Meesterberends</w:t>
      </w:r>
      <w:proofErr w:type="spellEnd"/>
      <w:r w:rsidRPr="000F277B">
        <w:rPr>
          <w:lang w:val="en-US"/>
        </w:rPr>
        <w:t xml:space="preserve"> E, van </w:t>
      </w:r>
      <w:proofErr w:type="spellStart"/>
      <w:r w:rsidRPr="000F277B">
        <w:rPr>
          <w:lang w:val="en-US"/>
        </w:rPr>
        <w:t>Nie-Visser</w:t>
      </w:r>
      <w:proofErr w:type="spellEnd"/>
      <w:r w:rsidRPr="000F277B">
        <w:rPr>
          <w:lang w:val="en-US"/>
        </w:rPr>
        <w:t xml:space="preserve"> NC, </w:t>
      </w:r>
      <w:proofErr w:type="spellStart"/>
      <w:r w:rsidRPr="000F277B">
        <w:rPr>
          <w:lang w:val="en-US"/>
        </w:rPr>
        <w:t>Lohrmann</w:t>
      </w:r>
      <w:proofErr w:type="spellEnd"/>
      <w:r w:rsidRPr="000F277B">
        <w:rPr>
          <w:lang w:val="en-US"/>
        </w:rPr>
        <w:t xml:space="preserve"> C, </w:t>
      </w:r>
      <w:proofErr w:type="spellStart"/>
      <w:r w:rsidRPr="000F277B">
        <w:rPr>
          <w:lang w:val="en-US"/>
        </w:rPr>
        <w:t>Schönherr</w:t>
      </w:r>
      <w:proofErr w:type="spellEnd"/>
      <w:r w:rsidRPr="000F277B">
        <w:rPr>
          <w:lang w:val="en-US"/>
        </w:rPr>
        <w:t xml:space="preserve"> S, </w:t>
      </w:r>
      <w:proofErr w:type="spellStart"/>
      <w:r w:rsidRPr="000F277B">
        <w:rPr>
          <w:lang w:val="en-US"/>
        </w:rPr>
        <w:t>Meijers</w:t>
      </w:r>
      <w:proofErr w:type="spellEnd"/>
      <w:r w:rsidRPr="000F277B">
        <w:rPr>
          <w:lang w:val="en-US"/>
        </w:rPr>
        <w:t xml:space="preserve">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w:t>
      </w:r>
      <w:proofErr w:type="gramStart"/>
      <w:r>
        <w:rPr>
          <w:lang w:val="en-US"/>
        </w:rPr>
        <w:t>;69</w:t>
      </w:r>
      <w:proofErr w:type="gramEnd"/>
      <w:r>
        <w:rPr>
          <w:lang w:val="en-US"/>
        </w:rPr>
        <w:t xml:space="preserve">(9):e5-17. </w:t>
      </w:r>
      <w:hyperlink r:id="rId26" w:history="1">
        <w:r w:rsidRPr="00AD7CB5">
          <w:rPr>
            <w:rStyle w:val="Hyperlink"/>
            <w:lang w:val="en-US"/>
          </w:rPr>
          <w:t>https://doi.org/10.1111/jan.12189</w:t>
        </w:r>
      </w:hyperlink>
      <w:r>
        <w:rPr>
          <w:lang w:val="en-US"/>
        </w:rPr>
        <w:t>.</w:t>
      </w:r>
    </w:p>
    <w:bookmarkEnd w:id="93"/>
    <w:p w14:paraId="5FDDD747" w14:textId="43B06976" w:rsidR="005E0316" w:rsidRDefault="005E0316" w:rsidP="005E0316">
      <w:pPr>
        <w:pStyle w:val="CitaviBibliographyEntry"/>
        <w:rPr>
          <w:lang w:val="en-US"/>
        </w:rPr>
      </w:pPr>
      <w:r>
        <w:rPr>
          <w:lang w:val="en-US"/>
        </w:rPr>
        <w:t>[3</w:t>
      </w:r>
      <w:r w:rsidR="00621D12">
        <w:rPr>
          <w:lang w:val="en-US"/>
        </w:rPr>
        <w:t>8</w:t>
      </w:r>
      <w:r>
        <w:rPr>
          <w:lang w:val="en-US"/>
        </w:rPr>
        <w:t>]</w:t>
      </w:r>
      <w:r>
        <w:rPr>
          <w:lang w:val="en-US"/>
        </w:rPr>
        <w:tab/>
      </w:r>
      <w:bookmarkStart w:id="94" w:name="_CTVL00131a6e1e5cd3746469cdb27300f86d341"/>
      <w:r>
        <w:rPr>
          <w:lang w:val="en-US"/>
        </w:rPr>
        <w:t xml:space="preserve">OECD. OECD Health Statistics 2018; Available from: </w:t>
      </w:r>
      <w:hyperlink r:id="rId27" w:history="1">
        <w:r w:rsidRPr="00AD7CB5">
          <w:rPr>
            <w:rStyle w:val="Hyperlink"/>
            <w:lang w:val="en-US"/>
          </w:rPr>
          <w:t>http://www.oecd.org/els/health-systems/health-data.htm</w:t>
        </w:r>
      </w:hyperlink>
      <w:r>
        <w:rPr>
          <w:lang w:val="en-US"/>
        </w:rPr>
        <w:t>.</w:t>
      </w:r>
    </w:p>
    <w:bookmarkEnd w:id="94"/>
    <w:p w14:paraId="5C98A6B8" w14:textId="61CA9D98" w:rsidR="005E0316" w:rsidRDefault="005E0316" w:rsidP="005E0316">
      <w:pPr>
        <w:pStyle w:val="CitaviBibliographyEntry"/>
        <w:rPr>
          <w:lang w:val="en-US"/>
        </w:rPr>
      </w:pPr>
      <w:r>
        <w:rPr>
          <w:lang w:val="en-US"/>
        </w:rPr>
        <w:t>[3</w:t>
      </w:r>
      <w:r w:rsidR="00621D12">
        <w:rPr>
          <w:lang w:val="en-US"/>
        </w:rPr>
        <w:t>9</w:t>
      </w:r>
      <w:r>
        <w:rPr>
          <w:lang w:val="en-US"/>
        </w:rPr>
        <w:t>]</w:t>
      </w:r>
      <w:r>
        <w:rPr>
          <w:lang w:val="en-US"/>
        </w:rPr>
        <w:tab/>
      </w:r>
      <w:bookmarkStart w:id="95" w:name="_CTVL001e695c9812ebe48f081664322ba67ea9f"/>
      <w:r>
        <w:rPr>
          <w:lang w:val="en-US"/>
        </w:rPr>
        <w:t xml:space="preserve">European Commission. ESPN thematic report on Challenges in long-term care; Available from: </w:t>
      </w:r>
      <w:hyperlink r:id="rId28"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95"/>
    <w:p w14:paraId="6740B835" w14:textId="461DA27F" w:rsidR="005E0316" w:rsidRDefault="005E0316" w:rsidP="005E0316">
      <w:pPr>
        <w:pStyle w:val="CitaviBibliographyEntry"/>
        <w:rPr>
          <w:lang w:val="en-US"/>
        </w:rPr>
      </w:pPr>
      <w:r>
        <w:rPr>
          <w:lang w:val="en-US"/>
        </w:rPr>
        <w:t>[</w:t>
      </w:r>
      <w:r w:rsidR="00621D12">
        <w:rPr>
          <w:lang w:val="en-US"/>
        </w:rPr>
        <w:t>40</w:t>
      </w:r>
      <w:r>
        <w:rPr>
          <w:lang w:val="en-US"/>
        </w:rPr>
        <w:t>]</w:t>
      </w:r>
      <w:r>
        <w:rPr>
          <w:lang w:val="en-US"/>
        </w:rPr>
        <w:tab/>
      </w:r>
      <w:bookmarkStart w:id="96"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9" w:history="1">
        <w:r w:rsidRPr="00AD7CB5">
          <w:rPr>
            <w:rStyle w:val="Hyperlink"/>
            <w:lang w:val="en-US"/>
          </w:rPr>
          <w:t>https://doi.org/10.1177/014662168701100401</w:t>
        </w:r>
      </w:hyperlink>
      <w:r>
        <w:rPr>
          <w:lang w:val="en-US"/>
        </w:rPr>
        <w:t>.</w:t>
      </w:r>
    </w:p>
    <w:bookmarkEnd w:id="96"/>
    <w:p w14:paraId="38E7C184" w14:textId="7ABB1221" w:rsidR="005E0316" w:rsidRDefault="005E0316" w:rsidP="005E0316">
      <w:pPr>
        <w:pStyle w:val="CitaviBibliographyEntry"/>
        <w:rPr>
          <w:lang w:val="en-US"/>
        </w:rPr>
      </w:pPr>
      <w:r>
        <w:rPr>
          <w:lang w:val="en-US"/>
        </w:rPr>
        <w:t>[</w:t>
      </w:r>
      <w:r w:rsidR="00621D12">
        <w:rPr>
          <w:lang w:val="en-US"/>
        </w:rPr>
        <w:t>41</w:t>
      </w:r>
      <w:r>
        <w:rPr>
          <w:lang w:val="en-US"/>
        </w:rPr>
        <w:t>]</w:t>
      </w:r>
      <w:r>
        <w:rPr>
          <w:lang w:val="en-US"/>
        </w:rPr>
        <w:tab/>
      </w:r>
      <w:bookmarkStart w:id="97"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w:t>
      </w:r>
      <w:proofErr w:type="gramStart"/>
      <w:r>
        <w:rPr>
          <w:lang w:val="en-US"/>
        </w:rPr>
        <w:t>;30</w:t>
      </w:r>
      <w:proofErr w:type="gramEnd"/>
      <w:r>
        <w:rPr>
          <w:lang w:val="en-US"/>
        </w:rPr>
        <w:t xml:space="preserve">(4):377–99. </w:t>
      </w:r>
      <w:hyperlink r:id="rId30" w:history="1">
        <w:r w:rsidRPr="00AD7CB5">
          <w:rPr>
            <w:rStyle w:val="Hyperlink"/>
            <w:lang w:val="en-US"/>
          </w:rPr>
          <w:t>https://doi.org/10.1002/sim.4067</w:t>
        </w:r>
      </w:hyperlink>
      <w:r>
        <w:rPr>
          <w:lang w:val="en-US"/>
        </w:rPr>
        <w:t>.</w:t>
      </w:r>
    </w:p>
    <w:bookmarkEnd w:id="97"/>
    <w:p w14:paraId="2DF7ACE3" w14:textId="3883EDBC" w:rsidR="005E0316" w:rsidRDefault="005E0316" w:rsidP="005E0316">
      <w:pPr>
        <w:pStyle w:val="CitaviBibliographyEntry"/>
        <w:rPr>
          <w:lang w:val="en-US"/>
        </w:rPr>
      </w:pPr>
      <w:r>
        <w:rPr>
          <w:lang w:val="en-US"/>
        </w:rPr>
        <w:t>[4</w:t>
      </w:r>
      <w:r w:rsidR="00621D12">
        <w:rPr>
          <w:lang w:val="en-US"/>
        </w:rPr>
        <w:t>2</w:t>
      </w:r>
      <w:r>
        <w:rPr>
          <w:lang w:val="en-US"/>
        </w:rPr>
        <w:t>]</w:t>
      </w:r>
      <w:r>
        <w:rPr>
          <w:lang w:val="en-US"/>
        </w:rPr>
        <w:tab/>
      </w:r>
      <w:bookmarkStart w:id="98"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w:t>
      </w:r>
      <w:proofErr w:type="gramStart"/>
      <w:r>
        <w:rPr>
          <w:lang w:val="en-US"/>
        </w:rPr>
        <w:t>;95</w:t>
      </w:r>
      <w:proofErr w:type="gramEnd"/>
      <w:r>
        <w:rPr>
          <w:lang w:val="en-US"/>
        </w:rPr>
        <w:t xml:space="preserve">(4):351–73. </w:t>
      </w:r>
      <w:hyperlink r:id="rId31" w:history="1">
        <w:r w:rsidRPr="00AD7CB5">
          <w:rPr>
            <w:rStyle w:val="Hyperlink"/>
            <w:lang w:val="en-US"/>
          </w:rPr>
          <w:t>https://doi.org/10.1007/s10182-011-0179-9</w:t>
        </w:r>
      </w:hyperlink>
      <w:r>
        <w:rPr>
          <w:lang w:val="en-US"/>
        </w:rPr>
        <w:t>.</w:t>
      </w:r>
    </w:p>
    <w:bookmarkEnd w:id="98"/>
    <w:p w14:paraId="11B04254" w14:textId="035F38A1" w:rsidR="005E0316" w:rsidRDefault="005E0316" w:rsidP="005E0316">
      <w:pPr>
        <w:pStyle w:val="CitaviBibliographyEntry"/>
        <w:rPr>
          <w:lang w:val="en-US"/>
        </w:rPr>
      </w:pPr>
      <w:r>
        <w:rPr>
          <w:lang w:val="en-US"/>
        </w:rPr>
        <w:t>[4</w:t>
      </w:r>
      <w:r w:rsidR="00621D12">
        <w:rPr>
          <w:lang w:val="en-US"/>
        </w:rPr>
        <w:t>3</w:t>
      </w:r>
      <w:r>
        <w:rPr>
          <w:lang w:val="en-US"/>
        </w:rPr>
        <w:t>]</w:t>
      </w:r>
      <w:r>
        <w:rPr>
          <w:lang w:val="en-US"/>
        </w:rPr>
        <w:tab/>
      </w:r>
      <w:bookmarkStart w:id="99"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hyperlink r:id="rId32" w:history="1">
        <w:r w:rsidRPr="00AD7CB5">
          <w:rPr>
            <w:rStyle w:val="Hyperlink"/>
            <w:lang w:val="en-US"/>
          </w:rPr>
          <w:t>https://doi.org/10.1111/j.1468-2397.2007.00486.x</w:t>
        </w:r>
      </w:hyperlink>
      <w:r>
        <w:rPr>
          <w:lang w:val="en-US"/>
        </w:rPr>
        <w:t>.</w:t>
      </w:r>
    </w:p>
    <w:bookmarkEnd w:id="99"/>
    <w:p w14:paraId="31ED5D65" w14:textId="770C1901" w:rsidR="005E0316" w:rsidRDefault="005E0316" w:rsidP="005E0316">
      <w:pPr>
        <w:pStyle w:val="CitaviBibliographyEntry"/>
        <w:rPr>
          <w:lang w:val="en-US"/>
        </w:rPr>
      </w:pPr>
      <w:r>
        <w:rPr>
          <w:lang w:val="en-US"/>
        </w:rPr>
        <w:t>[4</w:t>
      </w:r>
      <w:r w:rsidR="00621D12">
        <w:rPr>
          <w:lang w:val="en-US"/>
        </w:rPr>
        <w:t>4</w:t>
      </w:r>
      <w:r>
        <w:rPr>
          <w:lang w:val="en-US"/>
        </w:rPr>
        <w:t>]</w:t>
      </w:r>
      <w:r>
        <w:rPr>
          <w:lang w:val="en-US"/>
        </w:rPr>
        <w:tab/>
      </w:r>
      <w:bookmarkStart w:id="100"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3" w:history="1">
        <w:r w:rsidRPr="00AD7CB5">
          <w:rPr>
            <w:rStyle w:val="Hyperlink"/>
            <w:lang w:val="en-US"/>
          </w:rPr>
          <w:t>https://doi.org/10.1177/0958928707087591</w:t>
        </w:r>
      </w:hyperlink>
      <w:r>
        <w:rPr>
          <w:lang w:val="en-US"/>
        </w:rPr>
        <w:t>.</w:t>
      </w:r>
    </w:p>
    <w:bookmarkEnd w:id="100"/>
    <w:p w14:paraId="7A24AD1A" w14:textId="26283520" w:rsidR="005E0316" w:rsidRDefault="005E0316" w:rsidP="005E0316">
      <w:pPr>
        <w:pStyle w:val="CitaviBibliographyEntry"/>
        <w:rPr>
          <w:lang w:val="en-US"/>
        </w:rPr>
      </w:pPr>
      <w:r>
        <w:rPr>
          <w:lang w:val="en-US"/>
        </w:rPr>
        <w:t>[4</w:t>
      </w:r>
      <w:r w:rsidR="00621D12">
        <w:rPr>
          <w:lang w:val="en-US"/>
        </w:rPr>
        <w:t>5</w:t>
      </w:r>
      <w:r>
        <w:rPr>
          <w:lang w:val="en-US"/>
        </w:rPr>
        <w:t>]</w:t>
      </w:r>
      <w:r>
        <w:rPr>
          <w:lang w:val="en-US"/>
        </w:rPr>
        <w:tab/>
      </w:r>
      <w:bookmarkStart w:id="101"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34" w:history="1">
        <w:r w:rsidRPr="00AD7CB5">
          <w:rPr>
            <w:rStyle w:val="Hyperlink"/>
            <w:lang w:val="en-US"/>
          </w:rPr>
          <w:t>https://doi.org/10.1177/0958928712456572</w:t>
        </w:r>
      </w:hyperlink>
      <w:r>
        <w:rPr>
          <w:lang w:val="en-US"/>
        </w:rPr>
        <w:t>.</w:t>
      </w:r>
    </w:p>
    <w:bookmarkEnd w:id="101"/>
    <w:p w14:paraId="6C11AE3C" w14:textId="6F8AC68B" w:rsidR="005E0316" w:rsidRDefault="005E0316" w:rsidP="005E0316">
      <w:pPr>
        <w:pStyle w:val="CitaviBibliographyEntry"/>
        <w:rPr>
          <w:lang w:val="en-US"/>
        </w:rPr>
      </w:pPr>
      <w:r>
        <w:rPr>
          <w:lang w:val="en-US"/>
        </w:rPr>
        <w:t>[4</w:t>
      </w:r>
      <w:r w:rsidR="00621D12">
        <w:rPr>
          <w:lang w:val="en-US"/>
        </w:rPr>
        <w:t>6</w:t>
      </w:r>
      <w:r>
        <w:rPr>
          <w:lang w:val="en-US"/>
        </w:rPr>
        <w:t>]</w:t>
      </w:r>
      <w:r>
        <w:rPr>
          <w:lang w:val="en-US"/>
        </w:rPr>
        <w:tab/>
      </w:r>
      <w:bookmarkStart w:id="102"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5" w:history="1">
        <w:r w:rsidRPr="00AD7CB5">
          <w:rPr>
            <w:rStyle w:val="Hyperlink"/>
            <w:lang w:val="en-US"/>
          </w:rPr>
          <w:t>https://doi.org/10.1177/0958928709344247</w:t>
        </w:r>
      </w:hyperlink>
      <w:r>
        <w:rPr>
          <w:lang w:val="en-US"/>
        </w:rPr>
        <w:t>.</w:t>
      </w:r>
    </w:p>
    <w:bookmarkEnd w:id="102"/>
    <w:p w14:paraId="7D56344C" w14:textId="39EFABFF" w:rsidR="005E0316" w:rsidRDefault="005E0316" w:rsidP="005E0316">
      <w:pPr>
        <w:pStyle w:val="CitaviBibliographyEntry"/>
        <w:rPr>
          <w:lang w:val="en-US"/>
        </w:rPr>
      </w:pPr>
      <w:r>
        <w:rPr>
          <w:lang w:val="en-US"/>
        </w:rPr>
        <w:lastRenderedPageBreak/>
        <w:t>[4</w:t>
      </w:r>
      <w:r w:rsidR="00621D12">
        <w:rPr>
          <w:lang w:val="en-US"/>
        </w:rPr>
        <w:t>7</w:t>
      </w:r>
      <w:r>
        <w:rPr>
          <w:lang w:val="en-US"/>
        </w:rPr>
        <w:t>]</w:t>
      </w:r>
      <w:r>
        <w:rPr>
          <w:lang w:val="en-US"/>
        </w:rPr>
        <w:tab/>
      </w:r>
      <w:bookmarkStart w:id="103"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6" w:history="1">
        <w:r w:rsidRPr="00AD7CB5">
          <w:rPr>
            <w:rStyle w:val="Hyperlink"/>
            <w:lang w:val="en-US"/>
          </w:rPr>
          <w:t>https://doi.org/10.1080/13645579.2012.716973</w:t>
        </w:r>
      </w:hyperlink>
      <w:r>
        <w:rPr>
          <w:lang w:val="en-US"/>
        </w:rPr>
        <w:t>.</w:t>
      </w:r>
    </w:p>
    <w:bookmarkEnd w:id="103"/>
    <w:p w14:paraId="713C794E" w14:textId="7DA13B63" w:rsidR="00426A2E" w:rsidRDefault="00426A2E" w:rsidP="005E0316">
      <w:pPr>
        <w:pStyle w:val="CitaviBibliographyEntry"/>
        <w:rPr>
          <w:lang w:val="en-US"/>
        </w:rPr>
      </w:pPr>
      <w:r w:rsidRPr="00426A2E">
        <w:rPr>
          <w:lang w:val="en-US"/>
        </w:rPr>
        <w:t>[4</w:t>
      </w:r>
      <w:r w:rsidR="00621D12">
        <w:rPr>
          <w:lang w:val="en-US"/>
        </w:rPr>
        <w:t>8</w:t>
      </w:r>
      <w:r w:rsidRPr="00ED5E04">
        <w:rPr>
          <w:lang w:val="en-US"/>
        </w:rPr>
        <w:t xml:space="preserve">] Anthony D, </w:t>
      </w:r>
      <w:proofErr w:type="spellStart"/>
      <w:r w:rsidRPr="00ED5E04">
        <w:rPr>
          <w:lang w:val="en-US"/>
        </w:rPr>
        <w:t>Alosaimi</w:t>
      </w:r>
      <w:proofErr w:type="spellEnd"/>
      <w:r w:rsidRPr="00ED5E04">
        <w:rPr>
          <w:lang w:val="en-US"/>
        </w:rPr>
        <w:t xml:space="preserve"> D, Safari R. Prevalence of pressure ulcers in </w:t>
      </w:r>
      <w:proofErr w:type="gramStart"/>
      <w:r w:rsidRPr="00ED5E04">
        <w:rPr>
          <w:lang w:val="en-US"/>
        </w:rPr>
        <w:t>long term</w:t>
      </w:r>
      <w:proofErr w:type="gramEnd"/>
      <w:r w:rsidRPr="00ED5E04">
        <w:rPr>
          <w:lang w:val="en-US"/>
        </w:rPr>
        <w:t xml:space="preserve"> care. J</w:t>
      </w:r>
      <w:r>
        <w:rPr>
          <w:lang w:val="en-US"/>
        </w:rPr>
        <w:t>ournal of</w:t>
      </w:r>
      <w:r w:rsidRPr="00ED5E04">
        <w:rPr>
          <w:lang w:val="en-US"/>
        </w:rPr>
        <w:t xml:space="preserve"> Wound Care 2019</w:t>
      </w:r>
      <w:proofErr w:type="gramStart"/>
      <w:r w:rsidRPr="00ED5E04">
        <w:rPr>
          <w:lang w:val="en-US"/>
        </w:rPr>
        <w:t>;28</w:t>
      </w:r>
      <w:proofErr w:type="gramEnd"/>
      <w:r>
        <w:rPr>
          <w:lang w:val="en-US"/>
        </w:rPr>
        <w:t>(11)</w:t>
      </w:r>
      <w:r w:rsidRPr="00ED5E04">
        <w:rPr>
          <w:lang w:val="en-US"/>
        </w:rPr>
        <w:t>:702–9.</w:t>
      </w:r>
      <w:r>
        <w:rPr>
          <w:lang w:val="en-US"/>
        </w:rPr>
        <w:t xml:space="preserve"> </w:t>
      </w:r>
      <w:r w:rsidR="00ED5E04" w:rsidRPr="00ED5E04">
        <w:rPr>
          <w:lang w:val="en-US"/>
        </w:rPr>
        <w:t>https://doi.org/10.12968/jowc.2019.28.11.702</w:t>
      </w:r>
    </w:p>
    <w:p w14:paraId="6F21353A" w14:textId="3AA625E3" w:rsidR="005E0316" w:rsidRDefault="005E0316" w:rsidP="005E0316">
      <w:pPr>
        <w:pStyle w:val="CitaviBibliographyEntry"/>
        <w:rPr>
          <w:lang w:val="en-US"/>
        </w:rPr>
      </w:pPr>
      <w:r>
        <w:rPr>
          <w:lang w:val="en-US"/>
        </w:rPr>
        <w:t>[4</w:t>
      </w:r>
      <w:r w:rsidR="00621D12">
        <w:rPr>
          <w:lang w:val="en-US"/>
        </w:rPr>
        <w:t>9</w:t>
      </w:r>
      <w:r>
        <w:rPr>
          <w:lang w:val="en-US"/>
        </w:rPr>
        <w:t>]</w:t>
      </w:r>
      <w:r>
        <w:rPr>
          <w:lang w:val="en-US"/>
        </w:rPr>
        <w:tab/>
      </w:r>
      <w:bookmarkStart w:id="104"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104"/>
    <w:p w14:paraId="6803E861" w14:textId="3E2DF3A9" w:rsidR="005E0316" w:rsidRPr="006A56FF" w:rsidRDefault="005E0316" w:rsidP="005E0316">
      <w:pPr>
        <w:pStyle w:val="CitaviBibliographyEntry"/>
        <w:rPr>
          <w:lang w:val="en-US"/>
        </w:rPr>
      </w:pPr>
      <w:r>
        <w:rPr>
          <w:lang w:val="en-US"/>
        </w:rPr>
        <w:t>[</w:t>
      </w:r>
      <w:r w:rsidR="00621D12">
        <w:rPr>
          <w:lang w:val="en-US"/>
        </w:rPr>
        <w:t>50</w:t>
      </w:r>
      <w:r>
        <w:rPr>
          <w:lang w:val="en-US"/>
        </w:rPr>
        <w:t>]</w:t>
      </w:r>
      <w:r>
        <w:rPr>
          <w:lang w:val="en-US"/>
        </w:rPr>
        <w:tab/>
      </w:r>
      <w:bookmarkStart w:id="105"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105"/>
      <w:r>
        <w:rPr>
          <w:lang w:val="en-US"/>
        </w:rPr>
        <w:t>.</w:t>
      </w:r>
    </w:p>
    <w:p w14:paraId="78F6CA3F" w14:textId="77777777" w:rsidR="00BF7C8B" w:rsidRDefault="00BF7C8B"/>
    <w:sectPr w:rsidR="00BF7C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6EF9F" w14:textId="77777777" w:rsidR="0027006D" w:rsidRDefault="0027006D" w:rsidP="00F05038">
      <w:r>
        <w:separator/>
      </w:r>
    </w:p>
  </w:endnote>
  <w:endnote w:type="continuationSeparator" w:id="0">
    <w:p w14:paraId="1D836150" w14:textId="77777777" w:rsidR="0027006D" w:rsidRDefault="0027006D" w:rsidP="00F0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E27F8" w14:textId="77777777" w:rsidR="00F05038" w:rsidRDefault="00F050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A80E6" w14:textId="77777777" w:rsidR="00F05038" w:rsidRDefault="00F0503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63F8D" w14:textId="77777777" w:rsidR="00F05038" w:rsidRDefault="00F050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4F19C" w14:textId="77777777" w:rsidR="0027006D" w:rsidRDefault="0027006D" w:rsidP="00F05038">
      <w:r>
        <w:separator/>
      </w:r>
    </w:p>
  </w:footnote>
  <w:footnote w:type="continuationSeparator" w:id="0">
    <w:p w14:paraId="73EABC89" w14:textId="77777777" w:rsidR="0027006D" w:rsidRDefault="0027006D" w:rsidP="00F0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F115A" w14:textId="77777777" w:rsidR="00F05038" w:rsidRDefault="00F0503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A38F9" w14:textId="77777777" w:rsidR="00F05038" w:rsidRDefault="00F0503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860F5" w14:textId="77777777" w:rsidR="00F05038" w:rsidRDefault="00F050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552DD"/>
    <w:rsid w:val="0006256A"/>
    <w:rsid w:val="00094DD6"/>
    <w:rsid w:val="000A06FC"/>
    <w:rsid w:val="000B15E6"/>
    <w:rsid w:val="000E2082"/>
    <w:rsid w:val="000F277B"/>
    <w:rsid w:val="00115245"/>
    <w:rsid w:val="00137703"/>
    <w:rsid w:val="00173917"/>
    <w:rsid w:val="001800BA"/>
    <w:rsid w:val="001A038B"/>
    <w:rsid w:val="001F1E3B"/>
    <w:rsid w:val="00230D9F"/>
    <w:rsid w:val="00234434"/>
    <w:rsid w:val="00235AAC"/>
    <w:rsid w:val="00245CB5"/>
    <w:rsid w:val="0027006D"/>
    <w:rsid w:val="00275DD2"/>
    <w:rsid w:val="00276946"/>
    <w:rsid w:val="00286B32"/>
    <w:rsid w:val="002A567A"/>
    <w:rsid w:val="002F5109"/>
    <w:rsid w:val="00303F03"/>
    <w:rsid w:val="00315BFD"/>
    <w:rsid w:val="00394C8C"/>
    <w:rsid w:val="003A0625"/>
    <w:rsid w:val="003E3C1D"/>
    <w:rsid w:val="00405A58"/>
    <w:rsid w:val="0040615E"/>
    <w:rsid w:val="004131E1"/>
    <w:rsid w:val="00426A2E"/>
    <w:rsid w:val="00436ADB"/>
    <w:rsid w:val="00477B8D"/>
    <w:rsid w:val="004C4DE2"/>
    <w:rsid w:val="004E1472"/>
    <w:rsid w:val="00500C9C"/>
    <w:rsid w:val="00584B55"/>
    <w:rsid w:val="005D3998"/>
    <w:rsid w:val="005D3C8E"/>
    <w:rsid w:val="005E0316"/>
    <w:rsid w:val="005E5774"/>
    <w:rsid w:val="005F457A"/>
    <w:rsid w:val="00612194"/>
    <w:rsid w:val="006179E1"/>
    <w:rsid w:val="00621D12"/>
    <w:rsid w:val="00647AD8"/>
    <w:rsid w:val="006745E2"/>
    <w:rsid w:val="006C3783"/>
    <w:rsid w:val="006E2E5A"/>
    <w:rsid w:val="006F37B4"/>
    <w:rsid w:val="00720880"/>
    <w:rsid w:val="00732209"/>
    <w:rsid w:val="00751DAA"/>
    <w:rsid w:val="00756BA4"/>
    <w:rsid w:val="007E0ADB"/>
    <w:rsid w:val="00806093"/>
    <w:rsid w:val="00840B7F"/>
    <w:rsid w:val="008A25B9"/>
    <w:rsid w:val="009434E8"/>
    <w:rsid w:val="00951BB6"/>
    <w:rsid w:val="009816E7"/>
    <w:rsid w:val="00992C56"/>
    <w:rsid w:val="00995084"/>
    <w:rsid w:val="009C1D58"/>
    <w:rsid w:val="009C2A6D"/>
    <w:rsid w:val="009C7C65"/>
    <w:rsid w:val="009E79E4"/>
    <w:rsid w:val="00A34BF4"/>
    <w:rsid w:val="00A52B37"/>
    <w:rsid w:val="00A62554"/>
    <w:rsid w:val="00A65D9B"/>
    <w:rsid w:val="00A66242"/>
    <w:rsid w:val="00AB412E"/>
    <w:rsid w:val="00B428BD"/>
    <w:rsid w:val="00BC2953"/>
    <w:rsid w:val="00BD2D8C"/>
    <w:rsid w:val="00BE2C1C"/>
    <w:rsid w:val="00BE4916"/>
    <w:rsid w:val="00BE7EAA"/>
    <w:rsid w:val="00BF263D"/>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2AEF"/>
    <w:rsid w:val="00E96AC7"/>
    <w:rsid w:val="00EA3CD4"/>
    <w:rsid w:val="00EA6217"/>
    <w:rsid w:val="00EA6E95"/>
    <w:rsid w:val="00ED5A0A"/>
    <w:rsid w:val="00ED5E04"/>
    <w:rsid w:val="00F05038"/>
    <w:rsid w:val="00F34A7F"/>
    <w:rsid w:val="00F53366"/>
    <w:rsid w:val="00F80AF7"/>
    <w:rsid w:val="00FA6043"/>
    <w:rsid w:val="00FD4BA5"/>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60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963-11-316" TargetMode="External"/><Relationship Id="rId13" Type="http://schemas.openxmlformats.org/officeDocument/2006/relationships/hyperlink" Target="https://doi.org/10.1111/spol.12061" TargetMode="External"/><Relationship Id="rId18" Type="http://schemas.openxmlformats.org/officeDocument/2006/relationships/hyperlink" Target="https://doi.org/10.1177/0958928711433654" TargetMode="External"/><Relationship Id="rId26" Type="http://schemas.openxmlformats.org/officeDocument/2006/relationships/hyperlink" Target="https://doi.org/10.1111/jan.12189"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93/cje/ben043" TargetMode="External"/><Relationship Id="rId34" Type="http://schemas.openxmlformats.org/officeDocument/2006/relationships/hyperlink" Target="https://doi.org/10.1177/0958928712456572" TargetMode="External"/><Relationship Id="rId42" Type="http://schemas.openxmlformats.org/officeDocument/2006/relationships/footer" Target="footer3.xml"/><Relationship Id="rId7" Type="http://schemas.openxmlformats.org/officeDocument/2006/relationships/hyperlink" Target="https://doi.org/10.1093/sp/4.3.362" TargetMode="External"/><Relationship Id="rId12" Type="http://schemas.openxmlformats.org/officeDocument/2006/relationships/hyperlink" Target="https://doi.org/10.1080/0144287022000000082" TargetMode="External"/><Relationship Id="rId17" Type="http://schemas.openxmlformats.org/officeDocument/2006/relationships/hyperlink" Target="https://doi.org/10.1080/14616696.2010.483006" TargetMode="External"/><Relationship Id="rId25" Type="http://schemas.openxmlformats.org/officeDocument/2006/relationships/hyperlink" Target="https://doi.org/10.1177/0958928709352406" TargetMode="External"/><Relationship Id="rId33" Type="http://schemas.openxmlformats.org/officeDocument/2006/relationships/hyperlink" Target="https://doi.org/10.1177/0958928707087591"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80/1461669032000127642" TargetMode="External"/><Relationship Id="rId20" Type="http://schemas.openxmlformats.org/officeDocument/2006/relationships/hyperlink" Target="https://doi.org/10.1177/0958928713499175" TargetMode="External"/><Relationship Id="rId29" Type="http://schemas.openxmlformats.org/officeDocument/2006/relationships/hyperlink" Target="https://doi.org/10.1177/014662168701100401"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95892879600600102" TargetMode="External"/><Relationship Id="rId24" Type="http://schemas.openxmlformats.org/officeDocument/2006/relationships/hyperlink" Target="https://doi.org/10.1177/1355819615575080" TargetMode="External"/><Relationship Id="rId32" Type="http://schemas.openxmlformats.org/officeDocument/2006/relationships/hyperlink" Target="https://doi.org/10.1111/j.1468-2397.2007.00486.x" TargetMode="External"/><Relationship Id="rId37" Type="http://schemas.openxmlformats.org/officeDocument/2006/relationships/header" Target="header1.xml"/><Relationship Id="rId40" Type="http://schemas.openxmlformats.org/officeDocument/2006/relationships/footer" Target="footer2.xml"/><Relationship Id="rId45"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oi.org/10.1080/1354570042000198245" TargetMode="External"/><Relationship Id="rId23" Type="http://schemas.openxmlformats.org/officeDocument/2006/relationships/hyperlink" Target="https://doi.org/10.5209/rev_CRLA.2014.v32.n1.44712" TargetMode="External"/><Relationship Id="rId28" Type="http://schemas.openxmlformats.org/officeDocument/2006/relationships/hyperlink" Target="https://ec.europa.eu/social/main.jsp?advSearchKey=espnltc_2018&amp;mode=advancedSubmit&amp;catId=22&amp;policyArea=0&amp;policyAreaSub=0&amp;country=0&amp;year=0" TargetMode="External"/><Relationship Id="rId36" Type="http://schemas.openxmlformats.org/officeDocument/2006/relationships/hyperlink" Target="https://doi.org/10.1080/13645579.2012.716973" TargetMode="External"/><Relationship Id="rId10" Type="http://schemas.openxmlformats.org/officeDocument/2006/relationships/hyperlink" Target="https://doi.org/10.1016/j.healthpol.2019.05.001" TargetMode="External"/><Relationship Id="rId19" Type="http://schemas.openxmlformats.org/officeDocument/2006/relationships/hyperlink" Target="https://doi.org/10.1007/s12062-012-9063-y" TargetMode="External"/><Relationship Id="rId31" Type="http://schemas.openxmlformats.org/officeDocument/2006/relationships/hyperlink" Target="https://doi.org/10.1007/s10182-011-0179-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515/revecp-2017-0008" TargetMode="External"/><Relationship Id="rId14" Type="http://schemas.openxmlformats.org/officeDocument/2006/relationships/hyperlink" Target="https://doi.org/10.1016/j.healthpol.2013.09.003" TargetMode="External"/><Relationship Id="rId22" Type="http://schemas.openxmlformats.org/officeDocument/2006/relationships/hyperlink" Target="https://doi.org/10.1024/1662-9647/a000031" TargetMode="External"/><Relationship Id="rId27" Type="http://schemas.openxmlformats.org/officeDocument/2006/relationships/hyperlink" Target="http://www.oecd.org/els/health-systems/health-data.htm" TargetMode="External"/><Relationship Id="rId30" Type="http://schemas.openxmlformats.org/officeDocument/2006/relationships/hyperlink" Target="https://doi.org/10.1002/sim.4067" TargetMode="External"/><Relationship Id="rId35" Type="http://schemas.openxmlformats.org/officeDocument/2006/relationships/hyperlink" Target="https://doi.org/10.1177/0958928709344247" TargetMode="External"/><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9956</Words>
  <Characters>62723</Characters>
  <Application>Microsoft Office Word</Application>
  <DocSecurity>0</DocSecurity>
  <Lines>522</Lines>
  <Paragraphs>145</Paragraphs>
  <ScaleCrop>false</ScaleCrop>
  <Company/>
  <LinksUpToDate>false</LinksUpToDate>
  <CharactersWithSpaces>72534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2021-02-11T11:54:00Z</dcterms:created>
  <dcterms:modified xsi:type="dcterms:W3CDTF">2021-02-11T12:00:00Z</dcterms:modified>
</cp:coreProperties>
</file>